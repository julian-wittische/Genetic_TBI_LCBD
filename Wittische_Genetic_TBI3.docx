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32030C15"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succ. </w:t>
      </w:r>
      <w:r w:rsidR="005E5CC4" w:rsidRPr="00AD29E1">
        <w:rPr>
          <w:rFonts w:ascii="Times New Roman" w:eastAsia="Times New Roman" w:hAnsi="Times New Roman" w:cs="Times New Roman"/>
          <w:sz w:val="24"/>
          <w:szCs w:val="24"/>
        </w:rPr>
        <w:t xml:space="preserve">Centre-ville,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Wittische;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spatio-temporal genetic change</w:t>
      </w:r>
    </w:p>
    <w:p w14:paraId="6B6BBEE8" w14:textId="0318D851" w:rsidR="000C4C79" w:rsidRPr="0007763B" w:rsidRDefault="00E61527"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4CEBFDB8" w14:textId="19CE6A0D" w:rsidR="004E13A5" w:rsidRPr="0007763B" w:rsidRDefault="000753A8" w:rsidP="00A51948">
      <w:pPr>
        <w:spacing w:before="240" w:after="240" w:line="480" w:lineRule="auto"/>
        <w:rPr>
          <w:rFonts w:ascii="Times New Roman" w:eastAsia="Times New Roman" w:hAnsi="Times New Roman" w:cs="Times New Roman"/>
          <w:sz w:val="24"/>
          <w:szCs w:val="24"/>
        </w:rPr>
      </w:pPr>
      <w:ins w:id="0" w:author="Pierre" w:date="2020-02-02T13:51:00Z">
        <w:r w:rsidRPr="000753A8">
          <w:rPr>
            <w:rFonts w:ascii="Times New Roman" w:eastAsia="Times New Roman" w:hAnsi="Times New Roman" w:cs="Times New Roman"/>
            <w:sz w:val="24"/>
            <w:szCs w:val="24"/>
            <w:highlight w:val="yellow"/>
          </w:rPr>
          <w:t>### Abstract? ###</w:t>
        </w:r>
      </w:ins>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07E22FFB" w14:textId="18F8BFCD"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
      <w:commentRangeStart w:id="2"/>
      <w:r w:rsidRPr="0007763B">
        <w:rPr>
          <w:rFonts w:ascii="Times New Roman" w:eastAsia="Times New Roman" w:hAnsi="Times New Roman" w:cs="Times New Roman"/>
          <w:b/>
          <w:sz w:val="24"/>
          <w:szCs w:val="24"/>
        </w:rPr>
        <w:lastRenderedPageBreak/>
        <w:t>INTRODUCTION</w:t>
      </w:r>
      <w:commentRangeEnd w:id="1"/>
      <w:r w:rsidR="0000391E">
        <w:rPr>
          <w:rStyle w:val="Marquedecommentaire"/>
        </w:rPr>
        <w:commentReference w:id="1"/>
      </w:r>
      <w:commentRangeEnd w:id="2"/>
      <w:r w:rsidR="006A6F60">
        <w:rPr>
          <w:rStyle w:val="Marquedecommentaire"/>
        </w:rPr>
        <w:commentReference w:id="2"/>
      </w:r>
    </w:p>
    <w:p w14:paraId="5DE0D710" w14:textId="7100A797"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476B05">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Time","type":"article-journal"},"uris":["http://www.mendeley.com/documents/?uuid=7575be7e-4c8f-4444-bd0d-94bf482af6cb"]}],"mendeley":{"formattedCitation":"(Fenderson, Kovach, &amp; Llamas, 2019)","plainTextFormattedCitation":"(Fenderson, Kovach, &amp; Llamas, 2019)","previouslyFormattedCitation":"(Fenderson,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F2088" w:rsidRPr="008F2088">
        <w:rPr>
          <w:rFonts w:ascii="Times New Roman" w:eastAsia="Times New Roman" w:hAnsi="Times New Roman" w:cs="Times New Roman"/>
          <w:noProof/>
          <w:sz w:val="24"/>
          <w:szCs w:val="24"/>
        </w:rPr>
        <w:t>(Fenderson,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441ADB13"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2F53A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B20342" w:rsidRPr="00295FF4">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FC33C1">
        <w:rPr>
          <w:rFonts w:ascii="Times New Roman" w:eastAsia="Times New Roman" w:hAnsi="Times New Roman" w:cs="Times New Roman"/>
          <w:sz w:val="24"/>
          <w:szCs w:val="24"/>
        </w:rPr>
        <w:t xml:space="preserve"> </w:t>
      </w:r>
      <w:r w:rsidR="00FC33C1">
        <w:rPr>
          <w:rFonts w:ascii="Times New Roman" w:eastAsia="Times New Roman" w:hAnsi="Times New Roman" w:cs="Times New Roman"/>
          <w:i/>
          <w:sz w:val="24"/>
          <w:szCs w:val="24"/>
        </w:rPr>
        <w:fldChar w:fldCharType="begin" w:fldLock="1"/>
      </w:r>
      <w:r w:rsidR="000955D0">
        <w:rPr>
          <w:rFonts w:ascii="Times New Roman" w:eastAsia="Times New Roman" w:hAnsi="Times New Roman" w:cs="Times New Roman"/>
          <w:i/>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Canada","type":"article-journal","volume":"1348"},"uris":["http://www.mendeley.com/documents/?uuid=216d171b-a4b5-4f0f-86dc-d796b98161cd"]}],"mendeley":{"formattedCitation":"(Wittische, Janes, &amp; James, 2019)","manualFormatting":"(e.g. Wittische, Janes, &amp; James, 2019)","plainTextFormattedCitation":"(Wittische, Janes, &amp; James, 2019)","previouslyFormattedCitation":"(Wittische, Janes, &amp; James, 2019)"},"properties":{"noteIndex":0},"schema":"https://github.com/citation-style-language/schema/raw/master/csl-citation.json"}</w:instrText>
      </w:r>
      <w:r w:rsidR="00FC33C1">
        <w:rPr>
          <w:rFonts w:ascii="Times New Roman" w:eastAsia="Times New Roman" w:hAnsi="Times New Roman" w:cs="Times New Roman"/>
          <w:i/>
          <w:sz w:val="24"/>
          <w:szCs w:val="24"/>
        </w:rPr>
        <w:fldChar w:fldCharType="separate"/>
      </w:r>
      <w:r w:rsidR="00FC33C1" w:rsidRPr="00FC33C1">
        <w:rPr>
          <w:rFonts w:ascii="Times New Roman" w:eastAsia="Times New Roman" w:hAnsi="Times New Roman" w:cs="Times New Roman"/>
          <w:noProof/>
          <w:sz w:val="24"/>
          <w:szCs w:val="24"/>
        </w:rPr>
        <w:t>(</w:t>
      </w:r>
      <w:r w:rsidR="00FC33C1" w:rsidRPr="00FC33C1">
        <w:rPr>
          <w:rFonts w:ascii="Times New Roman" w:eastAsia="Times New Roman" w:hAnsi="Times New Roman" w:cs="Times New Roman"/>
          <w:i/>
          <w:noProof/>
          <w:sz w:val="24"/>
          <w:szCs w:val="24"/>
        </w:rPr>
        <w:t>e.g.</w:t>
      </w:r>
      <w:r w:rsidR="00FC33C1">
        <w:rPr>
          <w:rFonts w:ascii="Times New Roman" w:eastAsia="Times New Roman" w:hAnsi="Times New Roman" w:cs="Times New Roman"/>
          <w:noProof/>
          <w:sz w:val="24"/>
          <w:szCs w:val="24"/>
        </w:rPr>
        <w:t xml:space="preserve"> </w:t>
      </w:r>
      <w:r w:rsidR="00FC33C1" w:rsidRPr="00FC33C1">
        <w:rPr>
          <w:rFonts w:ascii="Times New Roman" w:eastAsia="Times New Roman" w:hAnsi="Times New Roman" w:cs="Times New Roman"/>
          <w:noProof/>
          <w:sz w:val="24"/>
          <w:szCs w:val="24"/>
        </w:rPr>
        <w:t>Wittische, Janes, &amp; James, 2019)</w:t>
      </w:r>
      <w:r w:rsidR="00FC33C1">
        <w:rPr>
          <w:rFonts w:ascii="Times New Roman" w:eastAsia="Times New Roman" w:hAnsi="Times New Roman" w:cs="Times New Roman"/>
          <w:i/>
          <w:sz w:val="24"/>
          <w:szCs w:val="24"/>
        </w:rPr>
        <w:fldChar w:fldCharType="end"/>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w:t>
      </w:r>
      <w:r w:rsidR="00BA5835" w:rsidRPr="00BA5835">
        <w:rPr>
          <w:rFonts w:ascii="Times New Roman" w:eastAsia="Times New Roman" w:hAnsi="Times New Roman" w:cs="Times New Roman"/>
          <w:sz w:val="24"/>
          <w:szCs w:val="24"/>
        </w:rPr>
        <w:lastRenderedPageBreak/>
        <w:t>conceptual approaches and tools that allow for 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DF26F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genetics.","type":"article-journal","volume":"11"},"uris":["http://www.mendeley.com/documents/?uuid=49bad344-a793-48eb-aa17-035c8a7d7f8c"]}],"mendeley":{"formattedCitation":"(Allendorf et al., 2010; Fenderson et al., 2019)","plainTextFormattedCitation":"(Allendorf et al., 2010; Fenderson et al., 2019)","previouslyFormattedCitation":"(Allendorf et al., 2010;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rPr>
        <w:t>(Allendorf et al., 2010;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2236D5E2"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8E65CC">
        <w:rPr>
          <w:rFonts w:ascii="Times New Roman" w:eastAsia="Times New Roman" w:hAnsi="Times New Roman" w:cs="Times New Roman"/>
          <w:sz w:val="24"/>
          <w:szCs w:val="24"/>
        </w:rPr>
        <w:t>For example, spatio-temporal genetic studies have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(Nair, Fountain, Ikonen, Ojanen, &amp; Van Nouhuys, 2016)</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(Aeschbacher, Selby, Willis, &amp; Coop, 2016; Bolnick &amp; Nosil, 2007; Kremer et 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However, assessing meaningful change in spatial genetic variation through time, and relating it to landscape change</w:t>
      </w:r>
      <w:r w:rsidR="006715EF">
        <w:rPr>
          <w:rFonts w:ascii="Times New Roman" w:eastAsia="Times New Roman" w:hAnsi="Times New Roman" w:cs="Times New Roman"/>
          <w:sz w:val="24"/>
          <w:szCs w:val="24"/>
        </w:rPr>
        <w:t>s</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is challeng</w:t>
      </w:r>
      <w:r w:rsidR="0018247F">
        <w:rPr>
          <w:rFonts w:ascii="Times New Roman" w:eastAsia="Times New Roman" w:hAnsi="Times New Roman" w:cs="Times New Roman"/>
          <w:sz w:val="24"/>
          <w:szCs w:val="24"/>
        </w:rPr>
        <w:t>ing</w:t>
      </w:r>
      <w:r w:rsidR="0018247F" w:rsidRPr="00295FF4">
        <w:rPr>
          <w:rFonts w:ascii="Times New Roman" w:eastAsia="Times New Roman" w:hAnsi="Times New Roman" w:cs="Times New Roman"/>
          <w:sz w:val="24"/>
          <w:szCs w:val="24"/>
        </w:rPr>
        <w:t xml:space="preserve"> because </w:t>
      </w:r>
      <w:r w:rsidR="0018247F">
        <w:rPr>
          <w:rFonts w:ascii="Times New Roman" w:eastAsia="Times New Roman" w:hAnsi="Times New Roman" w:cs="Times New Roman"/>
          <w:sz w:val="24"/>
          <w:szCs w:val="24"/>
        </w:rPr>
        <w:t xml:space="preserve">population </w:t>
      </w:r>
      <w:r w:rsidR="0018247F" w:rsidRPr="00295FF4">
        <w:rPr>
          <w:rFonts w:ascii="Times New Roman" w:eastAsia="Times New Roman" w:hAnsi="Times New Roman" w:cs="Times New Roman"/>
          <w:sz w:val="24"/>
          <w:szCs w:val="24"/>
        </w:rPr>
        <w:t xml:space="preserve">genetic diversity </w:t>
      </w:r>
      <w:r w:rsidR="0018247F">
        <w:rPr>
          <w:rFonts w:ascii="Times New Roman" w:eastAsia="Times New Roman" w:hAnsi="Times New Roman" w:cs="Times New Roman"/>
          <w:sz w:val="24"/>
          <w:szCs w:val="24"/>
        </w:rPr>
        <w:t>is under the combined influences of other processes</w:t>
      </w:r>
      <w:r w:rsidR="0018247F" w:rsidRPr="00295FF4">
        <w:rPr>
          <w:rFonts w:ascii="Times New Roman" w:eastAsia="Times New Roman" w:hAnsi="Times New Roman" w:cs="Times New Roman"/>
          <w:sz w:val="24"/>
          <w:szCs w:val="24"/>
        </w:rPr>
        <w:t xml:space="preserve">. </w:t>
      </w:r>
      <w:r w:rsidR="0018247F">
        <w:rPr>
          <w:rFonts w:ascii="Times New Roman" w:eastAsia="Times New Roman" w:hAnsi="Times New Roman" w:cs="Times New Roman"/>
          <w:sz w:val="24"/>
          <w:szCs w:val="24"/>
        </w:rPr>
        <w:t>Indeed, d</w:t>
      </w:r>
      <w:r w:rsidR="0018247F" w:rsidRPr="00204474">
        <w:rPr>
          <w:rFonts w:ascii="Times New Roman" w:eastAsia="Times New Roman" w:hAnsi="Times New Roman" w:cs="Times New Roman"/>
          <w:sz w:val="24"/>
          <w:szCs w:val="24"/>
        </w:rPr>
        <w:t>istinguishing between natural variation in temp</w:t>
      </w:r>
      <w:r w:rsidR="0018247F">
        <w:rPr>
          <w:rFonts w:ascii="Times New Roman" w:eastAsia="Times New Roman" w:hAnsi="Times New Roman" w:cs="Times New Roman"/>
          <w:sz w:val="24"/>
          <w:szCs w:val="24"/>
        </w:rPr>
        <w:t>o</w:t>
      </w:r>
      <w:r w:rsidR="0018247F" w:rsidRPr="00204474">
        <w:rPr>
          <w:rFonts w:ascii="Times New Roman" w:eastAsia="Times New Roman" w:hAnsi="Times New Roman" w:cs="Times New Roman"/>
          <w:sz w:val="24"/>
          <w:szCs w:val="24"/>
        </w:rPr>
        <w:t>ral genetic structure due to the</w:t>
      </w:r>
      <w:r w:rsidR="0018247F">
        <w:rPr>
          <w:rFonts w:ascii="Times New Roman" w:eastAsia="Times New Roman" w:hAnsi="Times New Roman" w:cs="Times New Roman"/>
          <w:sz w:val="24"/>
          <w:szCs w:val="24"/>
        </w:rPr>
        <w:t xml:space="preserve"> </w:t>
      </w:r>
      <w:r w:rsidR="0018247F" w:rsidRPr="00204474">
        <w:rPr>
          <w:rFonts w:ascii="Times New Roman" w:eastAsia="Times New Roman" w:hAnsi="Times New Roman" w:cs="Times New Roman"/>
          <w:sz w:val="24"/>
          <w:szCs w:val="24"/>
        </w:rPr>
        <w:t xml:space="preserve">processes of </w:t>
      </w:r>
      <w:r w:rsidR="0018247F" w:rsidRPr="00295FF4">
        <w:rPr>
          <w:rFonts w:ascii="Times New Roman" w:eastAsia="Times New Roman" w:hAnsi="Times New Roman" w:cs="Times New Roman"/>
          <w:sz w:val="24"/>
          <w:szCs w:val="24"/>
        </w:rPr>
        <w:t>recombination</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mutation</w:t>
      </w:r>
      <w:r w:rsidR="0018247F">
        <w:rPr>
          <w:rFonts w:ascii="Times New Roman" w:eastAsia="Times New Roman" w:hAnsi="Times New Roman" w:cs="Times New Roman"/>
          <w:sz w:val="24"/>
          <w:szCs w:val="24"/>
        </w:rPr>
        <w:t xml:space="preserve">, and </w:t>
      </w:r>
      <w:r w:rsidR="0018247F" w:rsidRPr="00295FF4">
        <w:rPr>
          <w:rFonts w:ascii="Times New Roman" w:eastAsia="Times New Roman" w:hAnsi="Times New Roman" w:cs="Times New Roman"/>
          <w:sz w:val="24"/>
          <w:szCs w:val="24"/>
        </w:rPr>
        <w:t>demographic</w:t>
      </w:r>
      <w:r w:rsidR="0018247F">
        <w:rPr>
          <w:rFonts w:ascii="Times New Roman" w:eastAsia="Times New Roman" w:hAnsi="Times New Roman" w:cs="Times New Roman"/>
          <w:sz w:val="24"/>
          <w:szCs w:val="24"/>
        </w:rPr>
        <w:t xml:space="preserve">ally-induced </w:t>
      </w:r>
      <w:r w:rsidR="0018247F" w:rsidRPr="00295FF4">
        <w:rPr>
          <w:rFonts w:ascii="Times New Roman" w:eastAsia="Times New Roman" w:hAnsi="Times New Roman" w:cs="Times New Roman"/>
          <w:sz w:val="24"/>
          <w:szCs w:val="24"/>
        </w:rPr>
        <w:t>genetic drift</w:t>
      </w:r>
      <w:r w:rsidR="0018247F" w:rsidRPr="00204474">
        <w:rPr>
          <w:rFonts w:ascii="Times New Roman" w:eastAsia="Times New Roman" w:hAnsi="Times New Roman" w:cs="Times New Roman"/>
          <w:sz w:val="24"/>
          <w:szCs w:val="24"/>
        </w:rPr>
        <w:t xml:space="preserve"> from the changes wrought by </w:t>
      </w:r>
      <w:r w:rsidR="0018247F">
        <w:rPr>
          <w:rFonts w:ascii="Times New Roman" w:eastAsia="Times New Roman" w:hAnsi="Times New Roman" w:cs="Times New Roman"/>
          <w:sz w:val="24"/>
          <w:szCs w:val="24"/>
        </w:rPr>
        <w:t xml:space="preserve">external landscape </w:t>
      </w:r>
      <w:r w:rsidR="006715EF">
        <w:rPr>
          <w:rFonts w:ascii="Times New Roman" w:eastAsia="Times New Roman" w:hAnsi="Times New Roman" w:cs="Times New Roman"/>
          <w:sz w:val="24"/>
          <w:szCs w:val="24"/>
        </w:rPr>
        <w:t xml:space="preserve">variation </w:t>
      </w:r>
      <w:r w:rsidR="0018247F">
        <w:rPr>
          <w:rFonts w:ascii="Times New Roman" w:eastAsia="Times New Roman" w:hAnsi="Times New Roman" w:cs="Times New Roman"/>
          <w:sz w:val="24"/>
          <w:szCs w:val="24"/>
        </w:rPr>
        <w:t>is not straightforward. Although g</w:t>
      </w:r>
      <w:r w:rsidR="0018247F" w:rsidRPr="00295FF4">
        <w:rPr>
          <w:rFonts w:ascii="Times New Roman" w:eastAsia="Times New Roman" w:hAnsi="Times New Roman" w:cs="Times New Roman"/>
          <w:sz w:val="24"/>
          <w:szCs w:val="24"/>
        </w:rPr>
        <w:t xml:space="preserve">enetic legacies </w:t>
      </w:r>
      <w:r w:rsidR="0018247F">
        <w:rPr>
          <w:rFonts w:ascii="Times New Roman" w:eastAsia="Times New Roman" w:hAnsi="Times New Roman" w:cs="Times New Roman"/>
          <w:sz w:val="24"/>
          <w:szCs w:val="24"/>
        </w:rPr>
        <w:fldChar w:fldCharType="begin" w:fldLock="1"/>
      </w:r>
      <w:r w:rsidR="00F91B30">
        <w:rPr>
          <w:rFonts w:ascii="Times New Roman" w:eastAsia="Times New Roman" w:hAnsi="Times New Roman" w:cs="Times New Roman"/>
          <w:sz w:val="24"/>
          <w:szCs w:val="24"/>
        </w:rPr>
        <w:instrText>ADDIN CSL_CITATION {"citationItems":[{"id":"ITEM-1","itemData":{"DOI":"10.1016/j.tree.2013.08.005","ISSN":"01695347","PMID":"24054910","abstract":"Environmental disturbance underpins the dynamics and diversity of many of the ecosystems of the world, yet its influence on the patterns and distribution of genetic diversity is poorly appreciated. We argue here that disturbance history may be the major driver that shapes patterns of genetic diversity in many natural populations. We outline how disturbance influences genetic diversity through changes in both selective processes and demographically driven, selectively neutral processes. Our review highlights the opportunities and challenges presented by genetic approaches, such as landscape genomics, for better understanding and predicting the demographic and evolutionary responses of natural populations to disturbance. Developing this understanding is now critical because disturbance regimes are changing rapidly in a human-modified world. © 2013 Elsevier Ltd.","author":[{"dropping-particle":"","family":"Banks","given":"Sam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and Evolution","id":"ITEM-1","issue":"11","issued":{"date-parts":[["2013"]]},"page":"670-679","publisher":"Elsevier Ltd","title":"How does ecological disturbance influence genetic diversity?","type":"article-journal","volume":"28"},"uris":["http://www.mendeley.com/documents/?uuid=d0b1358c-ec8a-4ad4-bbfc-da49726b7268"]}],"mendeley":{"formattedCitation":"(Banks et al., 2013)","plainTextFormattedCitation":"(Banks et al., 2013)","previouslyFormattedCitation":"(Banks et al., 2013)"},"properties":{"noteIndex":0},"schema":"https://github.com/citation-style-language/schema/raw/master/csl-citation.json"}</w:instrText>
      </w:r>
      <w:r w:rsidR="0018247F">
        <w:rPr>
          <w:rFonts w:ascii="Times New Roman" w:eastAsia="Times New Roman" w:hAnsi="Times New Roman" w:cs="Times New Roman"/>
          <w:sz w:val="24"/>
          <w:szCs w:val="24"/>
        </w:rPr>
        <w:fldChar w:fldCharType="separate"/>
      </w:r>
      <w:r w:rsidR="0018247F" w:rsidRPr="00382F3C">
        <w:rPr>
          <w:rFonts w:ascii="Times New Roman" w:eastAsia="Times New Roman" w:hAnsi="Times New Roman" w:cs="Times New Roman"/>
          <w:noProof/>
          <w:sz w:val="24"/>
          <w:szCs w:val="24"/>
        </w:rPr>
        <w:t>(Banks et al., 2013)</w:t>
      </w:r>
      <w:r w:rsidR="0018247F">
        <w:rPr>
          <w:rFonts w:ascii="Times New Roman" w:eastAsia="Times New Roman" w:hAnsi="Times New Roman" w:cs="Times New Roman"/>
          <w:sz w:val="24"/>
          <w:szCs w:val="24"/>
        </w:rPr>
        <w:fldChar w:fldCharType="end"/>
      </w:r>
      <w:r w:rsidR="00222868">
        <w:rPr>
          <w:rFonts w:ascii="Times New Roman" w:eastAsia="Times New Roman" w:hAnsi="Times New Roman" w:cs="Times New Roman"/>
          <w:sz w:val="24"/>
          <w:szCs w:val="24"/>
        </w:rPr>
        <w:t>, which represent the signal that is left after a change,</w:t>
      </w:r>
      <w:r w:rsidR="0018247F">
        <w:rPr>
          <w:rFonts w:ascii="Times New Roman" w:eastAsia="Times New Roman" w:hAnsi="Times New Roman" w:cs="Times New Roman"/>
          <w:sz w:val="24"/>
          <w:szCs w:val="24"/>
        </w:rPr>
        <w:t xml:space="preserve"> </w:t>
      </w:r>
      <w:r w:rsidR="0018247F" w:rsidRPr="00295FF4">
        <w:rPr>
          <w:rFonts w:ascii="Times New Roman" w:eastAsia="Times New Roman" w:hAnsi="Times New Roman" w:cs="Times New Roman"/>
          <w:sz w:val="24"/>
          <w:szCs w:val="24"/>
        </w:rPr>
        <w:t xml:space="preserve">may not be detectable as rapidly as the demographic consequences of </w:t>
      </w:r>
      <w:r w:rsidR="0018247F">
        <w:rPr>
          <w:rFonts w:ascii="Times New Roman" w:eastAsia="Times New Roman" w:hAnsi="Times New Roman" w:cs="Times New Roman"/>
          <w:sz w:val="24"/>
          <w:szCs w:val="24"/>
        </w:rPr>
        <w:t xml:space="preserve">landscape and climate </w:t>
      </w:r>
      <w:r w:rsidR="0018247F" w:rsidRPr="00295FF4">
        <w:rPr>
          <w:rFonts w:ascii="Times New Roman" w:eastAsia="Times New Roman" w:hAnsi="Times New Roman" w:cs="Times New Roman"/>
          <w:sz w:val="24"/>
          <w:szCs w:val="24"/>
        </w:rPr>
        <w:t>change</w:t>
      </w:r>
      <w:r w:rsidR="0018247F">
        <w:rPr>
          <w:rFonts w:ascii="Times New Roman" w:eastAsia="Times New Roman" w:hAnsi="Times New Roman" w:cs="Times New Roman"/>
          <w:sz w:val="24"/>
          <w:szCs w:val="24"/>
        </w:rPr>
        <w:t>,</w:t>
      </w:r>
      <w:r w:rsidR="0018247F" w:rsidRPr="00295FF4">
        <w:rPr>
          <w:rFonts w:ascii="Times New Roman" w:eastAsia="Times New Roman" w:hAnsi="Times New Roman" w:cs="Times New Roman"/>
          <w:sz w:val="24"/>
          <w:szCs w:val="24"/>
        </w:rPr>
        <w:t xml:space="preserve"> they </w:t>
      </w:r>
      <w:r w:rsidR="0018247F">
        <w:rPr>
          <w:rFonts w:ascii="Times New Roman" w:eastAsia="Times New Roman" w:hAnsi="Times New Roman" w:cs="Times New Roman"/>
          <w:sz w:val="24"/>
          <w:szCs w:val="24"/>
        </w:rPr>
        <w:t xml:space="preserve">can persist </w:t>
      </w:r>
      <w:r w:rsidR="0018247F" w:rsidRPr="00295FF4">
        <w:rPr>
          <w:rFonts w:ascii="Times New Roman" w:eastAsia="Times New Roman" w:hAnsi="Times New Roman" w:cs="Times New Roman"/>
          <w:sz w:val="24"/>
          <w:szCs w:val="24"/>
        </w:rPr>
        <w:t xml:space="preserve">for several generations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{"citationItems":[{"id":"ITEM-1","itemData":{"DOI":"10.1007/s10980-013-9982-x","ISSN":"09212973","abstract":"A scientific symposium on landscape genetics, held at the 2013 IALE Europe Conference in Manchester UK (September 2-8, 2013), highlighted status, challenges and future avenues in the field. Key topics included analytical aspects in landscape genetics, conceptual progress and application of landscape genetics for conservation management. First, analytical aspects referred to statistical relationships between genetic and landscape data. It was suggested that linear mixed models or Bayesian approaches are particularly promising due to more appropriate and powerful ways for analyzing landscape effects on genetic variation. Second, supplementing neutral genetic variation with adaptive genetic variation is very promising. However, research needs to go beyond the identification of genomic regions under selection and provide information on the ecological function of adaptive genetic regions. Conceptually, endogenous processes (e.g., life-history attributes such as dispersal) require consideration as supplementary factors in shaping the genetic variation in addition to landscapes. Also, the temporal dimension in landscapes for both the past and the future should be given increased attention as the genetic responses to landscape change may be non-simultaneous, resulting in time lags. As for applied conservation management, landscape genetics can provide important baseline information such as basic data on species movement in a spatial context, assessments of the spatial need for management efforts, or evaluations of the effectiveness of already existing management measures. © 2014 Springer Science+Business Media Dordrecht.","author":[{"dropping-particle":"","family":"Bolliger","given":"Janine","non-dropping-particle":"","parse-names":false,"suffix":""},{"dropping-particle":"","family":"Lander","given":"Tonya","non-dropping-particle":"","parse-names":false,"suffix":""},{"dropping-particle":"","family":"Balkenhol","given":"Niko","non-dropping-particle":"","parse-names":false,"suffix":""}],"container-title":"Landscape Ecology","id":"ITEM-1","issue":"3","issued":{"date-parts":[["2014"]]},"page":"361-366","title":"Landscape genetics since 2003: Status, challenges and future directions","type":"article-journal","volume":"29"},"uris":["http://www.mendeley.com/documents/?uuid=2d703443-0cb7-40cb-9b98-275684a9b0b9"]},{"id":"ITEM-2","itemData":{"DOI":"10.1111/mec.13454","ISSN":"1365294X","PMID":"26547281","abstract":"Landscape genetics seeks to determine the effect of landscape features on gene flow and genetic structure. Often, such analyses are intended to inform conservation and management. However, depending on the many factors that influence the time to reach equilibrium, genetic structure may more strongly represent past rather than contemporary landscapes. This well-known lag between current demographic processes and population genetic structure often makes it challenging to interpret how contemporary landscapes and anthropogenic activity shape gene flow. Here, we review the theoretical framework for factors that influence time lags, summarize approaches to address this temporal disconnect in landscape genetic studies, and evaluate ways to make inferences about landscape change and its effects on species using genetic data alone or in combination with other data. Those approaches include comparing correlation of genetic structure with historical versus contemporary landscapes, using molecular markers with different rates of evolution, contrasting metrics of genetic structure and gene flow that reflect population genetic processes operating at different temporal scales, comparing historical and contemporary samples, combining genetic data with contemporary estimates of species distribution or movement, and controlling for phylogeographic history. We recommend using simulated data sets to explore time lags in genetic structure, and argue that time lags should be explicitly considered both when designing and interpreting landscape genetic studies. We conclude that the time lag problem can be exploited to strengthen inferences about recent landscape changes and to establish conservation baselines, particularly when genetic data are combined with other data.","author":[{"dropping-particle":"","family":"Epps","given":"Clinton W.","non-dropping-particle":"","parse-names":false,"suffix":""},{"dropping-particle":"","family":"Keyghobadi","given":"Nusha","non-dropping-particle":"","parse-names":false,"suffix":""}],"container-title":"Molecular Ecology","id":"ITEM-2","issue":"24","issued":{"date-parts":[["2015"]]},"page":"6021-6040","title":"Landscape genetics in a changing world: Disentangling historical and contemporary influences and inferring change","type":"article-journal","volume":"24"},"uris":["http://www.mendeley.com/documents/?uuid=fdae3fbd-c5ff-48db-85fe-3f921f81a163"]}],"mendeley":{"formattedCitation":"(Bolliger, Lander, &amp; Balkenhol, 2014; Epps &amp; Keyghobadi, 2015)","plainTextFormattedCitation":"(Bolliger, Lander, &amp; Balkenhol, 2014; Epps &amp; Keyghobadi, 2015)","previouslyFormattedCitation":"(Bolliger, Lander, &amp; Balkenhol, 2014; Epps &amp; Keyghobadi, 2015)"},"properties":{"noteIndex":0},"schema":"https://github.com/citation-style-language/schema/raw/master/csl-citation.json"}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(Bolliger, Lander, &amp; Balkenhol, 2014; Epps &amp; Keyghobadi, 2015)</w:t>
      </w:r>
      <w:r w:rsidR="0018247F" w:rsidRPr="00295FF4">
        <w:rPr>
          <w:rFonts w:ascii="Times New Roman" w:eastAsia="Times New Roman" w:hAnsi="Times New Roman" w:cs="Times New Roman"/>
          <w:sz w:val="24"/>
          <w:szCs w:val="24"/>
        </w:rPr>
        <w:fldChar w:fldCharType="end"/>
      </w:r>
      <w:r w:rsidR="0018247F">
        <w:rPr>
          <w:rFonts w:ascii="Times New Roman" w:eastAsia="Times New Roman" w:hAnsi="Times New Roman" w:cs="Times New Roman"/>
          <w:sz w:val="24"/>
          <w:szCs w:val="24"/>
        </w:rPr>
        <w:t>, and this represents an opportunity</w:t>
      </w:r>
      <w:r w:rsidR="006715EF">
        <w:rPr>
          <w:rFonts w:ascii="Times New Roman" w:eastAsia="Times New Roman" w:hAnsi="Times New Roman" w:cs="Times New Roman"/>
          <w:sz w:val="24"/>
          <w:szCs w:val="24"/>
        </w:rPr>
        <w:t xml:space="preserve"> for detection by </w:t>
      </w:r>
      <w:r w:rsidR="006715EF">
        <w:rPr>
          <w:rFonts w:ascii="Times New Roman" w:eastAsia="Times New Roman" w:hAnsi="Times New Roman" w:cs="Times New Roman"/>
          <w:sz w:val="24"/>
          <w:szCs w:val="24"/>
        </w:rPr>
        <w:lastRenderedPageBreak/>
        <w:t>scientists</w:t>
      </w:r>
      <w:r w:rsidR="0018247F">
        <w:rPr>
          <w:rFonts w:ascii="Times New Roman" w:eastAsia="Times New Roman" w:hAnsi="Times New Roman" w:cs="Times New Roman"/>
          <w:sz w:val="24"/>
          <w:szCs w:val="24"/>
        </w:rPr>
        <w:t>. Indeed, r</w:t>
      </w:r>
      <w:r w:rsidR="0018247F" w:rsidRPr="00295FF4">
        <w:rPr>
          <w:rFonts w:ascii="Times New Roman" w:eastAsia="Times New Roman" w:hAnsi="Times New Roman" w:cs="Times New Roman"/>
          <w:sz w:val="24"/>
          <w:szCs w:val="24"/>
        </w:rPr>
        <w:t xml:space="preserve">esearchers commonly use spatio-temporal population genetic legacies to study isolation-by-distance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(Rousset, 1997; Wright, 1943)</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population bottlenecks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(Gattepaille, Jakobsson, &amp; Blum, 2013; Maruyama &amp; Fuerstt, 1985)</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migration between isolated populations </w:t>
      </w:r>
      <w:r w:rsidR="0018247F" w:rsidRPr="00295FF4">
        <w:rPr>
          <w:rFonts w:ascii="Times New Roman" w:eastAsia="Times New Roman" w:hAnsi="Times New Roman" w:cs="Times New Roman"/>
          <w:sz w:val="24"/>
          <w:szCs w:val="24"/>
        </w:rPr>
        <w:fldChar w:fldCharType="begin" w:fldLock="1"/>
      </w:r>
      <w:r w:rsidR="0018247F"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295FF4">
        <w:rPr>
          <w:rFonts w:ascii="Times New Roman" w:eastAsia="Times New Roman" w:hAnsi="Times New Roman" w:cs="Times New Roman"/>
          <w:noProof/>
          <w:sz w:val="24"/>
          <w:szCs w:val="24"/>
        </w:rPr>
        <w:t>(Bezemer, Krauss, Roberts, &amp; Hopper, 2019; Buschbom, Yanbaev, &amp; Degen, 2011)</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 xml:space="preserve">, and outbreak expansions </w:t>
      </w:r>
      <w:r w:rsidR="0018247F" w:rsidRPr="00295FF4">
        <w:rPr>
          <w:rFonts w:ascii="Times New Roman" w:eastAsia="Times New Roman" w:hAnsi="Times New Roman" w:cs="Times New Roman"/>
          <w:sz w:val="24"/>
          <w:szCs w:val="24"/>
        </w:rPr>
        <w:fldChar w:fldCharType="begin" w:fldLock="1"/>
      </w:r>
      <w:r w:rsidR="0018247F">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et al., 2019)","plainTextFormattedCitation":"(Larroque et al., 2019; Wittische et al., 2019)","previouslyFormattedCitation":"(Larroque et al., 2019; Wittische et al., 2019)"},"properties":{"noteIndex":0},"schema":"https://github.com/citation-style-language/schema/raw/master/csl-citation.json"}</w:instrText>
      </w:r>
      <w:r w:rsidR="0018247F" w:rsidRPr="00295FF4">
        <w:rPr>
          <w:rFonts w:ascii="Times New Roman" w:eastAsia="Times New Roman" w:hAnsi="Times New Roman" w:cs="Times New Roman"/>
          <w:sz w:val="24"/>
          <w:szCs w:val="24"/>
        </w:rPr>
        <w:fldChar w:fldCharType="separate"/>
      </w:r>
      <w:r w:rsidR="0018247F" w:rsidRPr="00FC33C1">
        <w:rPr>
          <w:rFonts w:ascii="Times New Roman" w:eastAsia="Times New Roman" w:hAnsi="Times New Roman" w:cs="Times New Roman"/>
          <w:noProof/>
          <w:sz w:val="24"/>
          <w:szCs w:val="24"/>
        </w:rPr>
        <w:t>(Larroque et al., 2019; Wittische et al., 2019)</w:t>
      </w:r>
      <w:r w:rsidR="0018247F" w:rsidRPr="00295FF4">
        <w:rPr>
          <w:rFonts w:ascii="Times New Roman" w:eastAsia="Times New Roman" w:hAnsi="Times New Roman" w:cs="Times New Roman"/>
          <w:sz w:val="24"/>
          <w:szCs w:val="24"/>
        </w:rPr>
        <w:fldChar w:fldCharType="end"/>
      </w:r>
      <w:r w:rsidR="0018247F" w:rsidRPr="00295FF4">
        <w:rPr>
          <w:rFonts w:ascii="Times New Roman" w:eastAsia="Times New Roman" w:hAnsi="Times New Roman" w:cs="Times New Roman"/>
          <w:sz w:val="24"/>
          <w:szCs w:val="24"/>
        </w:rPr>
        <w:t>.</w:t>
      </w:r>
      <w:r w:rsidR="00FC4D0C">
        <w:rPr>
          <w:rFonts w:ascii="Times New Roman" w:eastAsia="Times New Roman" w:hAnsi="Times New Roman" w:cs="Times New Roman"/>
          <w:sz w:val="24"/>
          <w:szCs w:val="24"/>
        </w:rPr>
        <w:t xml:space="preserve"> </w:t>
      </w:r>
      <w:r w:rsidR="009C7677">
        <w:rPr>
          <w:rFonts w:ascii="Times New Roman" w:eastAsia="Times New Roman" w:hAnsi="Times New Roman" w:cs="Times New Roman"/>
          <w:sz w:val="24"/>
          <w:szCs w:val="24"/>
        </w:rPr>
        <w:t xml:space="preserve">Therefore, it remains important to develop the capacity to identify meaningful changes in genetic diversity through time, specifically when searching for signals of recent demographic </w:t>
      </w:r>
      <w:r w:rsidR="004B3E70">
        <w:rPr>
          <w:rFonts w:ascii="Times New Roman" w:eastAsia="Times New Roman" w:hAnsi="Times New Roman" w:cs="Times New Roman"/>
          <w:sz w:val="24"/>
          <w:szCs w:val="24"/>
        </w:rPr>
        <w:t xml:space="preserve">events, describing the </w:t>
      </w:r>
      <w:r w:rsidR="008B7986">
        <w:rPr>
          <w:rFonts w:ascii="Times New Roman" w:eastAsia="Times New Roman" w:hAnsi="Times New Roman" w:cs="Times New Roman"/>
          <w:sz w:val="24"/>
          <w:szCs w:val="24"/>
        </w:rPr>
        <w:t>population-level consequen</w:t>
      </w:r>
      <w:r w:rsidR="004B3E70" w:rsidRPr="004B3E70">
        <w:rPr>
          <w:rFonts w:ascii="Times New Roman" w:eastAsia="Times New Roman" w:hAnsi="Times New Roman" w:cs="Times New Roman"/>
          <w:sz w:val="24"/>
          <w:szCs w:val="24"/>
        </w:rPr>
        <w:t xml:space="preserve">ces of </w:t>
      </w:r>
      <w:r w:rsidR="008B7986">
        <w:rPr>
          <w:rFonts w:ascii="Times New Roman" w:eastAsia="Times New Roman" w:hAnsi="Times New Roman" w:cs="Times New Roman"/>
          <w:sz w:val="24"/>
          <w:szCs w:val="24"/>
        </w:rPr>
        <w:t xml:space="preserve">past </w:t>
      </w:r>
      <w:r w:rsidR="004B3E70" w:rsidRPr="004B3E70">
        <w:rPr>
          <w:rFonts w:ascii="Times New Roman" w:eastAsia="Times New Roman" w:hAnsi="Times New Roman" w:cs="Times New Roman"/>
          <w:sz w:val="24"/>
          <w:szCs w:val="24"/>
        </w:rPr>
        <w:t>landscape change</w:t>
      </w:r>
      <w:r w:rsidR="006715EF">
        <w:rPr>
          <w:rFonts w:ascii="Times New Roman" w:eastAsia="Times New Roman" w:hAnsi="Times New Roman" w:cs="Times New Roman"/>
          <w:sz w:val="24"/>
          <w:szCs w:val="24"/>
        </w:rPr>
        <w:t>s</w:t>
      </w:r>
      <w:r w:rsidR="009C7677">
        <w:rPr>
          <w:rFonts w:ascii="Times New Roman" w:eastAsia="Times New Roman" w:hAnsi="Times New Roman" w:cs="Times New Roman"/>
          <w:sz w:val="24"/>
          <w:szCs w:val="24"/>
        </w:rPr>
        <w:t xml:space="preserve"> in the context of ongoing worldwide biodiversity loss.</w:t>
      </w:r>
    </w:p>
    <w:p w14:paraId="3A81AE91" w14:textId="6A8496F9" w:rsidR="00FF669A" w:rsidRDefault="009E7BAF"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Spatio-temporal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Legault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lastRenderedPageBreak/>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w:t>
      </w:r>
      <w:r w:rsidR="007F2634" w:rsidRPr="00295FF4">
        <w:rPr>
          <w:rFonts w:ascii="Times New Roman" w:eastAsia="Times New Roman" w:hAnsi="Times New Roman" w:cs="Times New Roman"/>
          <w:sz w:val="24"/>
          <w:szCs w:val="24"/>
        </w:rPr>
        <w:t xml:space="preserve">always </w:t>
      </w:r>
      <w:r w:rsidR="00771580" w:rsidRPr="00295FF4">
        <w:rPr>
          <w:rFonts w:ascii="Times New Roman" w:eastAsia="Times New Roman" w:hAnsi="Times New Roman" w:cs="Times New Roman"/>
          <w:sz w:val="24"/>
          <w:szCs w:val="24"/>
        </w:rPr>
        <w:t>straightforward</w:t>
      </w:r>
      <w:r w:rsidR="004A6ACA" w:rsidRPr="00295FF4">
        <w:rPr>
          <w:rFonts w:ascii="Times New Roman" w:eastAsia="Times New Roman" w:hAnsi="Times New Roman" w:cs="Times New Roman"/>
          <w:sz w:val="24"/>
          <w:szCs w:val="24"/>
        </w:rPr>
        <w:t xml:space="preserve">. </w:t>
      </w:r>
      <w:r w:rsidR="0019382F">
        <w:rPr>
          <w:rFonts w:ascii="Times New Roman" w:eastAsia="Times New Roman" w:hAnsi="Times New Roman" w:cs="Times New Roman"/>
          <w:sz w:val="24"/>
          <w:szCs w:val="24"/>
        </w:rPr>
        <w:t>A</w:t>
      </w:r>
      <w:r w:rsidR="00AF6D3B" w:rsidRPr="00295FF4">
        <w:rPr>
          <w:rFonts w:ascii="Times New Roman" w:eastAsia="Times New Roman" w:hAnsi="Times New Roman" w:cs="Times New Roman"/>
          <w:sz w:val="24"/>
          <w:szCs w:val="24"/>
        </w:rPr>
        <w:t>ppropriate use and interpretation</w:t>
      </w:r>
      <w:r w:rsidR="00D41158" w:rsidRPr="00295FF4">
        <w:rPr>
          <w:rFonts w:ascii="Times New Roman" w:eastAsia="Times New Roman" w:hAnsi="Times New Roman" w:cs="Times New Roman"/>
          <w:sz w:val="24"/>
          <w:szCs w:val="24"/>
        </w:rPr>
        <w:t xml:space="preserve"> of pairwise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4A6ACA" w:rsidRPr="00295FF4">
        <w:rPr>
          <w:rFonts w:ascii="Times New Roman" w:eastAsia="Times New Roman" w:hAnsi="Times New Roman" w:cs="Times New Roman"/>
          <w:sz w:val="24"/>
          <w:szCs w:val="24"/>
        </w:rPr>
        <w:t xml:space="preserve"> </w:t>
      </w:r>
      <w:r w:rsidR="00D41158" w:rsidRPr="00295FF4">
        <w:rPr>
          <w:rFonts w:ascii="Times New Roman" w:eastAsia="Times New Roman" w:hAnsi="Times New Roman" w:cs="Times New Roman"/>
          <w:sz w:val="24"/>
          <w:szCs w:val="24"/>
        </w:rPr>
        <w:t>requires that certain assumptions such as</w:t>
      </w:r>
      <w:r w:rsidR="00D41158" w:rsidRPr="00295FF4">
        <w:t xml:space="preserve"> </w:t>
      </w:r>
      <w:r w:rsidR="00D41158" w:rsidRPr="00295FF4">
        <w:rPr>
          <w:rFonts w:ascii="Times New Roman" w:eastAsia="Times New Roman" w:hAnsi="Times New Roman" w:cs="Times New Roman"/>
          <w:sz w:val="24"/>
          <w:szCs w:val="24"/>
        </w:rPr>
        <w:t>equal amounts of drift</w:t>
      </w:r>
      <w:r w:rsidR="00AF6D3B" w:rsidRPr="00295FF4">
        <w:rPr>
          <w:rFonts w:ascii="Times New Roman" w:eastAsia="Times New Roman" w:hAnsi="Times New Roman" w:cs="Times New Roman"/>
          <w:sz w:val="24"/>
          <w:szCs w:val="24"/>
        </w:rPr>
        <w:t xml:space="preserve"> in both populations</w:t>
      </w:r>
      <w:r w:rsidR="00D41158"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 xml:space="preserve">be respected </w:t>
      </w:r>
      <w:r w:rsidR="00AF6D3B" w:rsidRPr="00295FF4">
        <w:rPr>
          <w:rFonts w:ascii="Times New Roman" w:eastAsia="Times New Roman" w:hAnsi="Times New Roman" w:cs="Times New Roman"/>
          <w:sz w:val="24"/>
          <w:szCs w:val="24"/>
        </w:rPr>
        <w:fldChar w:fldCharType="begin" w:fldLock="1"/>
      </w:r>
      <w:r w:rsidR="00EA7841"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6D3B" w:rsidRPr="00295FF4">
        <w:rPr>
          <w:rFonts w:ascii="Times New Roman" w:eastAsia="Times New Roman" w:hAnsi="Times New Roman" w:cs="Times New Roman"/>
          <w:sz w:val="24"/>
          <w:szCs w:val="24"/>
        </w:rPr>
        <w:fldChar w:fldCharType="separate"/>
      </w:r>
      <w:r w:rsidR="00AF6D3B" w:rsidRPr="00295FF4">
        <w:rPr>
          <w:rFonts w:ascii="Times New Roman" w:eastAsia="Times New Roman" w:hAnsi="Times New Roman" w:cs="Times New Roman"/>
          <w:noProof/>
          <w:sz w:val="24"/>
          <w:szCs w:val="24"/>
        </w:rPr>
        <w:t>(Bhatia, Patterson, Sankararaman, &amp; Price, 2013)</w:t>
      </w:r>
      <w:r w:rsidR="00AF6D3B" w:rsidRPr="00295FF4">
        <w:rPr>
          <w:rFonts w:ascii="Times New Roman" w:eastAsia="Times New Roman" w:hAnsi="Times New Roman" w:cs="Times New Roman"/>
          <w:sz w:val="24"/>
          <w:szCs w:val="24"/>
        </w:rPr>
        <w:fldChar w:fldCharType="end"/>
      </w:r>
      <w:r w:rsidR="007F2634" w:rsidRPr="00295FF4">
        <w:rPr>
          <w:rFonts w:ascii="Times New Roman" w:eastAsia="Times New Roman" w:hAnsi="Times New Roman" w:cs="Times New Roman"/>
          <w:sz w:val="24"/>
          <w:szCs w:val="24"/>
        </w:rPr>
        <w:t xml:space="preserve"> and translated </w:t>
      </w:r>
      <w:r w:rsidR="00CF097B">
        <w:rPr>
          <w:rFonts w:ascii="Times New Roman" w:eastAsia="Times New Roman" w:hAnsi="Times New Roman" w:cs="Times New Roman"/>
          <w:sz w:val="24"/>
          <w:szCs w:val="24"/>
        </w:rPr>
        <w:t>to</w:t>
      </w:r>
      <w:r w:rsidR="00CF097B" w:rsidRPr="00295FF4">
        <w:rPr>
          <w:rFonts w:ascii="Times New Roman" w:eastAsia="Times New Roman" w:hAnsi="Times New Roman" w:cs="Times New Roman"/>
          <w:sz w:val="24"/>
          <w:szCs w:val="24"/>
        </w:rPr>
        <w:t xml:space="preserve"> </w:t>
      </w:r>
      <w:r w:rsidR="007F2634" w:rsidRPr="00295FF4">
        <w:rPr>
          <w:rFonts w:ascii="Times New Roman" w:eastAsia="Times New Roman" w:hAnsi="Times New Roman" w:cs="Times New Roman"/>
          <w:sz w:val="24"/>
          <w:szCs w:val="24"/>
        </w:rPr>
        <w:t>a temporal context</w:t>
      </w:r>
      <w:r w:rsidR="0019382F">
        <w:rPr>
          <w:rFonts w:ascii="Times New Roman" w:eastAsia="Times New Roman" w:hAnsi="Times New Roman" w:cs="Times New Roman"/>
          <w:sz w:val="24"/>
          <w:szCs w:val="24"/>
        </w:rPr>
        <w:t xml:space="preserve">; a situation for which the </w:t>
      </w:r>
      <w:r w:rsidR="0048505E" w:rsidRPr="00295FF4">
        <w:rPr>
          <w:rFonts w:ascii="Times New Roman" w:eastAsia="Times New Roman" w:hAnsi="Times New Roman" w:cs="Times New Roman"/>
          <w:sz w:val="24"/>
          <w:szCs w:val="24"/>
        </w:rPr>
        <w:t>F</w:t>
      </w:r>
      <w:r w:rsidR="0048505E">
        <w:rPr>
          <w:rFonts w:ascii="Times New Roman" w:eastAsia="Times New Roman" w:hAnsi="Times New Roman" w:cs="Times New Roman"/>
          <w:sz w:val="24"/>
          <w:szCs w:val="24"/>
          <w:vertAlign w:val="subscript"/>
        </w:rPr>
        <w:t>ST</w:t>
      </w:r>
      <w:r w:rsidR="0019382F">
        <w:rPr>
          <w:rFonts w:ascii="Times New Roman" w:eastAsia="Times New Roman" w:hAnsi="Times New Roman" w:cs="Times New Roman"/>
          <w:sz w:val="24"/>
          <w:szCs w:val="24"/>
        </w:rPr>
        <w:t xml:space="preserve"> metric was not designed</w:t>
      </w:r>
      <w:r w:rsidR="00AF6D3B" w:rsidRPr="00295FF4">
        <w:rPr>
          <w:rFonts w:ascii="Times New Roman" w:eastAsia="Times New Roman" w:hAnsi="Times New Roman" w:cs="Times New Roman"/>
          <w:sz w:val="24"/>
          <w:szCs w:val="24"/>
        </w:rPr>
        <w:t>.</w:t>
      </w:r>
      <w:r w:rsidR="00D433EE"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0C586068" w14:textId="38211009" w:rsidR="00F02E66" w:rsidRPr="001C38DB" w:rsidRDefault="0044118B" w:rsidP="00A51948">
      <w:pPr>
        <w:spacing w:before="240" w:after="240" w:line="480" w:lineRule="auto"/>
        <w:rPr>
          <w:rFonts w:ascii="Times New Roman" w:eastAsia="Times New Roman" w:hAnsi="Times New Roman" w:cs="Times New Roman"/>
          <w:i/>
          <w:noProof/>
          <w:sz w:val="24"/>
          <w:szCs w:val="24"/>
        </w:rPr>
      </w:pPr>
      <w:r>
        <w:rPr>
          <w:rFonts w:ascii="Times New Roman" w:eastAsia="Times New Roman" w:hAnsi="Times New Roman" w:cs="Times New Roman"/>
          <w:sz w:val="24"/>
          <w:szCs w:val="24"/>
        </w:rPr>
        <w:t>T</w:t>
      </w:r>
      <w:r w:rsidR="00625DA8">
        <w:rPr>
          <w:rFonts w:ascii="Times New Roman" w:eastAsia="Times New Roman" w:hAnsi="Times New Roman" w:cs="Times New Roman"/>
          <w:sz w:val="24"/>
          <w:szCs w:val="24"/>
        </w:rPr>
        <w:t>emporal genetic analys</w:t>
      </w:r>
      <w:r>
        <w:rPr>
          <w:rFonts w:ascii="Times New Roman" w:eastAsia="Times New Roman" w:hAnsi="Times New Roman" w:cs="Times New Roman"/>
          <w:sz w:val="24"/>
          <w:szCs w:val="24"/>
        </w:rPr>
        <w:t>e</w:t>
      </w:r>
      <w:r w:rsidR="00625DA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are needed to help </w:t>
      </w:r>
      <w:r w:rsidR="00F02E66">
        <w:rPr>
          <w:rFonts w:ascii="Times New Roman" w:eastAsia="Times New Roman" w:hAnsi="Times New Roman" w:cs="Times New Roman"/>
          <w:sz w:val="24"/>
          <w:szCs w:val="24"/>
        </w:rPr>
        <w:t>identify</w:t>
      </w:r>
      <w:r w:rsidR="00FF669A">
        <w:rPr>
          <w:rFonts w:ascii="Times New Roman" w:eastAsia="Times New Roman" w:hAnsi="Times New Roman" w:cs="Times New Roman"/>
          <w:sz w:val="24"/>
          <w:szCs w:val="24"/>
        </w:rPr>
        <w:t xml:space="preserve"> which populations have </w:t>
      </w:r>
      <w:r w:rsidR="00625DA8">
        <w:rPr>
          <w:rFonts w:ascii="Times New Roman" w:eastAsia="Times New Roman" w:hAnsi="Times New Roman" w:cs="Times New Roman"/>
          <w:sz w:val="24"/>
          <w:szCs w:val="24"/>
        </w:rPr>
        <w:t xml:space="preserve">experienced high mortality as a result of disturbance such as a forest fire, </w:t>
      </w:r>
      <w:r w:rsidR="00FF669A">
        <w:rPr>
          <w:rFonts w:ascii="Times New Roman" w:eastAsia="Times New Roman" w:hAnsi="Times New Roman" w:cs="Times New Roman"/>
          <w:sz w:val="24"/>
          <w:szCs w:val="24"/>
        </w:rPr>
        <w:t>major weather event</w:t>
      </w:r>
      <w:r w:rsidR="00625DA8">
        <w:rPr>
          <w:rFonts w:ascii="Times New Roman" w:eastAsia="Times New Roman" w:hAnsi="Times New Roman" w:cs="Times New Roman"/>
          <w:sz w:val="24"/>
          <w:szCs w:val="24"/>
        </w:rPr>
        <w:t>, or disease outbreak</w:t>
      </w:r>
      <w:r w:rsidR="00087ACB">
        <w:rPr>
          <w:rFonts w:ascii="Times New Roman" w:eastAsia="Times New Roman" w:hAnsi="Times New Roman" w:cs="Times New Roman"/>
          <w:sz w:val="24"/>
          <w:szCs w:val="24"/>
        </w:rPr>
        <w:t>s</w:t>
      </w:r>
      <w:r w:rsidR="00CB560E">
        <w:rPr>
          <w:rFonts w:ascii="Times New Roman" w:eastAsia="Times New Roman" w:hAnsi="Times New Roman" w:cs="Times New Roman"/>
          <w:sz w:val="24"/>
          <w:szCs w:val="24"/>
        </w:rPr>
        <w:t xml:space="preserve"> </w:t>
      </w:r>
      <w:r w:rsidR="00A13D2D">
        <w:rPr>
          <w:rFonts w:ascii="Times New Roman" w:eastAsia="Times New Roman" w:hAnsi="Times New Roman" w:cs="Times New Roman"/>
          <w:sz w:val="24"/>
          <w:szCs w:val="24"/>
        </w:rPr>
        <w:fldChar w:fldCharType="begin" w:fldLock="1"/>
      </w:r>
      <w:r w:rsidR="00E326F3">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A13D2D">
        <w:rPr>
          <w:rFonts w:ascii="Times New Roman" w:eastAsia="Times New Roman" w:hAnsi="Times New Roman" w:cs="Times New Roman"/>
          <w:sz w:val="24"/>
          <w:szCs w:val="24"/>
        </w:rPr>
        <w:fldChar w:fldCharType="separate"/>
      </w:r>
      <w:r w:rsidR="000A5079" w:rsidRPr="000A5079">
        <w:rPr>
          <w:rFonts w:ascii="Times New Roman" w:eastAsia="Times New Roman" w:hAnsi="Times New Roman" w:cs="Times New Roman"/>
          <w:noProof/>
          <w:sz w:val="24"/>
          <w:szCs w:val="24"/>
        </w:rPr>
        <w:t>(Poff et al., 2018; Suárez, Betancor, Fregel, Rodríguez, &amp; Pestano, 2012)</w:t>
      </w:r>
      <w:r w:rsidR="00A13D2D">
        <w:rPr>
          <w:rFonts w:ascii="Times New Roman" w:eastAsia="Times New Roman" w:hAnsi="Times New Roman" w:cs="Times New Roman"/>
          <w:sz w:val="24"/>
          <w:szCs w:val="24"/>
        </w:rPr>
        <w:fldChar w:fldCharType="end"/>
      </w:r>
      <w:r w:rsidR="00087ACB">
        <w:rPr>
          <w:rFonts w:ascii="Times New Roman" w:eastAsia="Times New Roman" w:hAnsi="Times New Roman" w:cs="Times New Roman"/>
          <w:sz w:val="24"/>
          <w:szCs w:val="24"/>
        </w:rPr>
        <w:t xml:space="preserve">. </w:t>
      </w:r>
      <w:r w:rsidR="00164AEE">
        <w:rPr>
          <w:rFonts w:ascii="Times New Roman" w:eastAsia="Times New Roman" w:hAnsi="Times New Roman" w:cs="Times New Roman"/>
          <w:sz w:val="24"/>
          <w:szCs w:val="24"/>
        </w:rPr>
        <w:t xml:space="preserve">This is highly relevant to conservation because it could help prioritize conservation efforts. </w:t>
      </w:r>
      <w:r w:rsidR="00087ACB">
        <w:rPr>
          <w:rFonts w:ascii="Times New Roman" w:eastAsia="Times New Roman" w:hAnsi="Times New Roman" w:cs="Times New Roman"/>
          <w:sz w:val="24"/>
          <w:szCs w:val="24"/>
        </w:rPr>
        <w:t>Similarly, such analysis could identify which</w:t>
      </w:r>
      <w:r w:rsidR="006F4BDE">
        <w:rPr>
          <w:rFonts w:ascii="Times New Roman" w:eastAsia="Times New Roman" w:hAnsi="Times New Roman" w:cs="Times New Roman"/>
          <w:sz w:val="24"/>
          <w:szCs w:val="24"/>
        </w:rPr>
        <w:t>,</w:t>
      </w:r>
      <w:r w:rsidR="00087ACB">
        <w:rPr>
          <w:rFonts w:ascii="Times New Roman" w:eastAsia="Times New Roman" w:hAnsi="Times New Roman" w:cs="Times New Roman"/>
          <w:sz w:val="24"/>
          <w:szCs w:val="24"/>
        </w:rPr>
        <w:t xml:space="preserve"> among a set of previousl</w:t>
      </w:r>
      <w:r w:rsidR="0048505E">
        <w:rPr>
          <w:rFonts w:ascii="Times New Roman" w:eastAsia="Times New Roman" w:hAnsi="Times New Roman" w:cs="Times New Roman"/>
          <w:sz w:val="24"/>
          <w:szCs w:val="24"/>
        </w:rPr>
        <w:t>y sampled populations, received</w:t>
      </w:r>
      <w:r w:rsidR="00087ACB">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t>migrants from a</w:t>
      </w:r>
      <w:r w:rsidR="00087ACB">
        <w:rPr>
          <w:rFonts w:ascii="Times New Roman" w:eastAsia="Times New Roman" w:hAnsi="Times New Roman" w:cs="Times New Roman"/>
          <w:sz w:val="24"/>
          <w:szCs w:val="24"/>
        </w:rPr>
        <w:t xml:space="preserve"> long-distance dispersal event </w:t>
      </w:r>
      <w:r w:rsidR="00CC5AFB">
        <w:rPr>
          <w:rFonts w:ascii="Times New Roman" w:eastAsia="Times New Roman" w:hAnsi="Times New Roman" w:cs="Times New Roman"/>
          <w:sz w:val="24"/>
          <w:szCs w:val="24"/>
        </w:rPr>
        <w:fldChar w:fldCharType="begin" w:fldLock="1"/>
      </w:r>
      <w:r w:rsidR="00A13D2D">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CC5AFB">
        <w:rPr>
          <w:rFonts w:ascii="Times New Roman" w:eastAsia="Times New Roman" w:hAnsi="Times New Roman" w:cs="Times New Roman"/>
          <w:sz w:val="24"/>
          <w:szCs w:val="24"/>
        </w:rPr>
        <w:fldChar w:fldCharType="separate"/>
      </w:r>
      <w:r w:rsidR="00CC5AFB" w:rsidRPr="00CC5AFB">
        <w:rPr>
          <w:rFonts w:ascii="Times New Roman" w:eastAsia="Times New Roman" w:hAnsi="Times New Roman" w:cs="Times New Roman"/>
          <w:noProof/>
          <w:sz w:val="24"/>
          <w:szCs w:val="24"/>
        </w:rPr>
        <w:t>(Apodaca, Trexler, Jue, Schrader, &amp; Travis, 2013)</w:t>
      </w:r>
      <w:r w:rsidR="00CC5AFB">
        <w:rPr>
          <w:rFonts w:ascii="Times New Roman" w:eastAsia="Times New Roman" w:hAnsi="Times New Roman" w:cs="Times New Roman"/>
          <w:sz w:val="24"/>
          <w:szCs w:val="24"/>
        </w:rPr>
        <w:fldChar w:fldCharType="end"/>
      </w:r>
      <w:r w:rsidR="00FF669A">
        <w:rPr>
          <w:rFonts w:ascii="Times New Roman" w:eastAsia="Times New Roman" w:hAnsi="Times New Roman" w:cs="Times New Roman"/>
          <w:sz w:val="24"/>
          <w:szCs w:val="24"/>
        </w:rPr>
        <w:t>. Another example</w:t>
      </w:r>
      <w:r w:rsidR="00F11CC4">
        <w:rPr>
          <w:rFonts w:ascii="Times New Roman" w:eastAsia="Times New Roman" w:hAnsi="Times New Roman" w:cs="Times New Roman"/>
          <w:sz w:val="24"/>
          <w:szCs w:val="24"/>
        </w:rPr>
        <w:t xml:space="preserve"> would be </w:t>
      </w:r>
      <w:r w:rsidR="00CB560E">
        <w:rPr>
          <w:rFonts w:ascii="Times New Roman" w:eastAsia="Times New Roman" w:hAnsi="Times New Roman" w:cs="Times New Roman"/>
          <w:sz w:val="24"/>
          <w:szCs w:val="24"/>
        </w:rPr>
        <w:t>the monitoring of the genetic diversity of a pest throughout the landscape during an outbreak</w:t>
      </w:r>
      <w:r w:rsidR="00322EF1">
        <w:rPr>
          <w:rFonts w:ascii="Times New Roman" w:eastAsia="Times New Roman" w:hAnsi="Times New Roman" w:cs="Times New Roman"/>
          <w:sz w:val="24"/>
          <w:szCs w:val="24"/>
        </w:rPr>
        <w:t xml:space="preserve"> </w:t>
      </w:r>
      <w:r w:rsidR="00450EC4">
        <w:rPr>
          <w:rFonts w:ascii="Times New Roman" w:eastAsia="Times New Roman" w:hAnsi="Times New Roman" w:cs="Times New Roman"/>
          <w:sz w:val="24"/>
          <w:szCs w:val="24"/>
        </w:rPr>
        <w:t>to develop</w:t>
      </w:r>
      <w:r w:rsidR="00CB560E">
        <w:rPr>
          <w:rFonts w:ascii="Times New Roman" w:eastAsia="Times New Roman" w:hAnsi="Times New Roman" w:cs="Times New Roman"/>
          <w:sz w:val="24"/>
          <w:szCs w:val="24"/>
        </w:rPr>
        <w:t xml:space="preserve"> a more accurate understanding</w:t>
      </w:r>
      <w:r w:rsidR="00E05108">
        <w:rPr>
          <w:rFonts w:ascii="Times New Roman" w:eastAsia="Times New Roman" w:hAnsi="Times New Roman" w:cs="Times New Roman"/>
          <w:sz w:val="24"/>
          <w:szCs w:val="24"/>
        </w:rPr>
        <w:t xml:space="preserve"> of</w:t>
      </w:r>
      <w:r w:rsidR="00CB560E">
        <w:rPr>
          <w:rFonts w:ascii="Times New Roman" w:eastAsia="Times New Roman" w:hAnsi="Times New Roman" w:cs="Times New Roman"/>
          <w:sz w:val="24"/>
          <w:szCs w:val="24"/>
        </w:rPr>
        <w:t xml:space="preserve"> </w:t>
      </w:r>
      <w:r w:rsidR="00DD02FD">
        <w:rPr>
          <w:rFonts w:ascii="Times New Roman" w:eastAsia="Times New Roman" w:hAnsi="Times New Roman" w:cs="Times New Roman"/>
          <w:sz w:val="24"/>
          <w:szCs w:val="24"/>
        </w:rPr>
        <w:t>when and where populations undergo drastic genetic changes</w:t>
      </w:r>
      <w:r w:rsidR="0025226F">
        <w:rPr>
          <w:rFonts w:ascii="Times New Roman" w:eastAsia="Times New Roman" w:hAnsi="Times New Roman" w:cs="Times New Roman"/>
          <w:sz w:val="24"/>
          <w:szCs w:val="24"/>
        </w:rPr>
        <w:t xml:space="preserve"> through mass migration</w:t>
      </w:r>
      <w:r w:rsidR="00DD02FD">
        <w:rPr>
          <w:rFonts w:ascii="Times New Roman" w:eastAsia="Times New Roman" w:hAnsi="Times New Roman" w:cs="Times New Roman"/>
          <w:sz w:val="24"/>
          <w:szCs w:val="24"/>
        </w:rPr>
        <w:t xml:space="preserve"> </w:t>
      </w:r>
      <w:r w:rsidR="00322EF1">
        <w:rPr>
          <w:rFonts w:ascii="Times New Roman" w:eastAsia="Times New Roman" w:hAnsi="Times New Roman" w:cs="Times New Roman"/>
          <w:sz w:val="24"/>
          <w:szCs w:val="24"/>
        </w:rPr>
        <w:fldChar w:fldCharType="begin" w:fldLock="1"/>
      </w:r>
      <w:r w:rsidR="00A07FFC">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synchrony","type":"article-journal"},"uris":["http://www.mendeley.com/documents/?uuid=da1e66b1-4fe8-44a7-8665-3e43a3981b3d"]},{"id":"ITEM-2","itemData":{"DOI":"10.1038/s41598-019-43435-9","ISBN":"4159801943","ISSN":"20452322","abstract":"the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Reports","id":"ITEM-2","issue":"1","issued":{"date-parts":[["2019"]]},"page":"1-9","title":"Reconstruction of larval origins based on genetic relatedness and biophysical modeling","type":"article-journal","volume":"9"},"uris":["http://www.mendeley.com/documents/?uuid=1a71448c-4e3e-4d57-a1ae-0d8e447e4885"]}],"mendeley":{"formattedCitation":"(Larroque et al., 2019; Segura-García et al., 2019)","manualFormatting":"(e.g. Larroque et al., 2019)","plainTextFormattedCitation":"(Larroque et al., 2019; Segura-García et al., 2019)","previouslyFormattedCitation":"(Larroque et al., 2019; Segura-García et al., 2019)"},"properties":{"noteIndex":0},"schema":"https://github.com/citation-style-language/schema/raw/master/csl-citation.json"}</w:instrText>
      </w:r>
      <w:r w:rsidR="00322EF1">
        <w:rPr>
          <w:rFonts w:ascii="Times New Roman" w:eastAsia="Times New Roman" w:hAnsi="Times New Roman" w:cs="Times New Roman"/>
          <w:sz w:val="24"/>
          <w:szCs w:val="24"/>
        </w:rPr>
        <w:fldChar w:fldCharType="separate"/>
      </w:r>
      <w:r w:rsidR="00322EF1" w:rsidRPr="00322EF1">
        <w:rPr>
          <w:rFonts w:ascii="Times New Roman" w:eastAsia="Times New Roman" w:hAnsi="Times New Roman" w:cs="Times New Roman"/>
          <w:noProof/>
          <w:sz w:val="24"/>
          <w:szCs w:val="24"/>
        </w:rPr>
        <w:t>(</w:t>
      </w:r>
      <w:r w:rsidR="00322EF1">
        <w:rPr>
          <w:rFonts w:ascii="Times New Roman" w:eastAsia="Times New Roman" w:hAnsi="Times New Roman" w:cs="Times New Roman"/>
          <w:i/>
          <w:noProof/>
          <w:sz w:val="24"/>
          <w:szCs w:val="24"/>
        </w:rPr>
        <w:t xml:space="preserve">e.g. </w:t>
      </w:r>
      <w:r w:rsidR="00322EF1" w:rsidRPr="00322EF1">
        <w:rPr>
          <w:rFonts w:ascii="Times New Roman" w:eastAsia="Times New Roman" w:hAnsi="Times New Roman" w:cs="Times New Roman"/>
          <w:noProof/>
          <w:sz w:val="24"/>
          <w:szCs w:val="24"/>
        </w:rPr>
        <w:t>Larroque et al., 2019)</w:t>
      </w:r>
      <w:r w:rsidR="00322EF1">
        <w:rPr>
          <w:rFonts w:ascii="Times New Roman" w:eastAsia="Times New Roman" w:hAnsi="Times New Roman" w:cs="Times New Roman"/>
          <w:sz w:val="24"/>
          <w:szCs w:val="24"/>
        </w:rPr>
        <w:fldChar w:fldCharType="end"/>
      </w:r>
      <w:r w:rsidR="00CB560E">
        <w:rPr>
          <w:rFonts w:ascii="Times New Roman" w:eastAsia="Times New Roman" w:hAnsi="Times New Roman" w:cs="Times New Roman"/>
          <w:sz w:val="24"/>
          <w:szCs w:val="24"/>
        </w:rPr>
        <w:t>.</w:t>
      </w:r>
      <w:r w:rsidR="00FF669A" w:rsidRPr="00FF669A">
        <w:rPr>
          <w:rFonts w:ascii="Times New Roman" w:eastAsia="Times New Roman" w:hAnsi="Times New Roman" w:cs="Times New Roman"/>
          <w:sz w:val="24"/>
          <w:szCs w:val="24"/>
        </w:rPr>
        <w:t xml:space="preserve"> </w:t>
      </w:r>
      <w:r w:rsidR="006F4BDE">
        <w:rPr>
          <w:rFonts w:ascii="Times New Roman" w:eastAsia="Times New Roman" w:hAnsi="Times New Roman" w:cs="Times New Roman"/>
          <w:sz w:val="24"/>
          <w:szCs w:val="24"/>
        </w:rPr>
        <w:t>Y</w:t>
      </w:r>
      <w:r w:rsidR="004D63F8">
        <w:rPr>
          <w:rFonts w:ascii="Times New Roman" w:eastAsia="Times New Roman" w:hAnsi="Times New Roman" w:cs="Times New Roman"/>
          <w:sz w:val="24"/>
          <w:szCs w:val="24"/>
        </w:rPr>
        <w:t xml:space="preserve">et </w:t>
      </w:r>
      <w:r w:rsidR="00CB560E">
        <w:rPr>
          <w:rFonts w:ascii="Times New Roman" w:eastAsia="Times New Roman" w:hAnsi="Times New Roman" w:cs="Times New Roman"/>
          <w:sz w:val="24"/>
          <w:szCs w:val="24"/>
        </w:rPr>
        <w:t xml:space="preserve">another example </w:t>
      </w:r>
      <w:r w:rsidR="006F4BDE">
        <w:rPr>
          <w:rFonts w:ascii="Times New Roman" w:eastAsia="Times New Roman" w:hAnsi="Times New Roman" w:cs="Times New Roman"/>
          <w:sz w:val="24"/>
          <w:szCs w:val="24"/>
        </w:rPr>
        <w:t>is</w:t>
      </w:r>
      <w:r w:rsidR="00CB560E">
        <w:rPr>
          <w:rFonts w:ascii="Times New Roman" w:eastAsia="Times New Roman" w:hAnsi="Times New Roman" w:cs="Times New Roman"/>
          <w:sz w:val="24"/>
          <w:szCs w:val="24"/>
        </w:rPr>
        <w:t xml:space="preserve"> the evaluat</w:t>
      </w:r>
      <w:r w:rsidR="00EE4532">
        <w:rPr>
          <w:rFonts w:ascii="Times New Roman" w:eastAsia="Times New Roman" w:hAnsi="Times New Roman" w:cs="Times New Roman"/>
          <w:sz w:val="24"/>
          <w:szCs w:val="24"/>
        </w:rPr>
        <w:t>ion of how the population</w:t>
      </w:r>
      <w:r w:rsidR="004E3D3B">
        <w:rPr>
          <w:rFonts w:ascii="Times New Roman" w:eastAsia="Times New Roman" w:hAnsi="Times New Roman" w:cs="Times New Roman"/>
          <w:sz w:val="24"/>
          <w:szCs w:val="24"/>
        </w:rPr>
        <w:t xml:space="preserve"> genetic diversity</w:t>
      </w:r>
      <w:r w:rsidR="00EE4532">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has been affected by </w:t>
      </w:r>
      <w:r w:rsidR="00EE4532">
        <w:rPr>
          <w:rFonts w:ascii="Times New Roman" w:eastAsia="Times New Roman" w:hAnsi="Times New Roman" w:cs="Times New Roman"/>
          <w:sz w:val="24"/>
          <w:szCs w:val="24"/>
        </w:rPr>
        <w:t>habitat fragmentation</w:t>
      </w:r>
      <w:r w:rsidR="001C38DB">
        <w:rPr>
          <w:rFonts w:ascii="Times New Roman" w:eastAsia="Times New Roman" w:hAnsi="Times New Roman" w:cs="Times New Roman"/>
          <w:sz w:val="24"/>
          <w:szCs w:val="24"/>
        </w:rPr>
        <w:t xml:space="preserve"> and alteration</w:t>
      </w:r>
      <w:r w:rsidR="00FF669A">
        <w:rPr>
          <w:rFonts w:ascii="Times New Roman" w:eastAsia="Times New Roman" w:hAnsi="Times New Roman" w:cs="Times New Roman"/>
          <w:sz w:val="24"/>
          <w:szCs w:val="24"/>
        </w:rPr>
        <w:t xml:space="preserve"> </w:t>
      </w:r>
      <w:r w:rsidR="001C38DB">
        <w:rPr>
          <w:rFonts w:ascii="Times New Roman" w:eastAsia="Times New Roman" w:hAnsi="Times New Roman" w:cs="Times New Roman"/>
          <w:sz w:val="24"/>
          <w:szCs w:val="24"/>
        </w:rPr>
        <w:fldChar w:fldCharType="begin" w:fldLock="1"/>
      </w:r>
      <w:r w:rsidR="00322EF1">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landscape","type":"article-journal","volume":"283"},"uris":["http://www.mendeley.com/documents/?uuid=420637d1-8283-439d-b28d-d34164767e51"]},{"id":"ITEM-2","itemData":{"DOI":"10.1643/cg-17-682","ISSN":"0045-8511","abstract":"The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A.","non-dropping-particle":"","parse-names":false,"suffix":""}],"container-title":"Copeia","id":"ITEM-2","issue":"3","issued":{"date-parts":[["2018"]]},"page":"414-420","title":"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 Nair et al., 2016)","manualFormatting":"(e.g. Baker et al., 2018; Nair et al., 2016)","plainTextFormattedCitation":"(Baker et al., 2018; Nair et al., 2016)","previouslyFormattedCitation":"(Baker et al., 2018; Nair et al., 2016)"},"properties":{"noteIndex":0},"schema":"https://github.com/citation-style-language/schema/raw/master/csl-citation.json"}</w:instrText>
      </w:r>
      <w:r w:rsidR="001C38DB">
        <w:rPr>
          <w:rFonts w:ascii="Times New Roman" w:eastAsia="Times New Roman" w:hAnsi="Times New Roman" w:cs="Times New Roman"/>
          <w:sz w:val="24"/>
          <w:szCs w:val="24"/>
        </w:rPr>
        <w:fldChar w:fldCharType="separate"/>
      </w:r>
      <w:r w:rsidR="001C38DB" w:rsidRPr="001C38DB">
        <w:rPr>
          <w:rFonts w:ascii="Times New Roman" w:eastAsia="Times New Roman" w:hAnsi="Times New Roman" w:cs="Times New Roman"/>
          <w:noProof/>
          <w:sz w:val="24"/>
          <w:szCs w:val="24"/>
        </w:rPr>
        <w:t>(</w:t>
      </w:r>
      <w:r w:rsidR="001C38DB">
        <w:rPr>
          <w:rFonts w:ascii="Times New Roman" w:eastAsia="Times New Roman" w:hAnsi="Times New Roman" w:cs="Times New Roman"/>
          <w:i/>
          <w:noProof/>
          <w:sz w:val="24"/>
          <w:szCs w:val="24"/>
        </w:rPr>
        <w:t xml:space="preserve">e.g. </w:t>
      </w:r>
      <w:r w:rsidR="001C38DB" w:rsidRPr="001C38DB">
        <w:rPr>
          <w:rFonts w:ascii="Times New Roman" w:eastAsia="Times New Roman" w:hAnsi="Times New Roman" w:cs="Times New Roman"/>
          <w:noProof/>
          <w:sz w:val="24"/>
          <w:szCs w:val="24"/>
        </w:rPr>
        <w:t>Baker et al., 2018; Nair et al., 2016)</w:t>
      </w:r>
      <w:r w:rsidR="001C38DB">
        <w:rPr>
          <w:rFonts w:ascii="Times New Roman" w:eastAsia="Times New Roman" w:hAnsi="Times New Roman" w:cs="Times New Roman"/>
          <w:sz w:val="24"/>
          <w:szCs w:val="24"/>
        </w:rPr>
        <w:fldChar w:fldCharType="end"/>
      </w:r>
      <w:r w:rsidR="001C38DB">
        <w:rPr>
          <w:rFonts w:ascii="Times New Roman" w:eastAsia="Times New Roman" w:hAnsi="Times New Roman" w:cs="Times New Roman"/>
          <w:sz w:val="24"/>
          <w:szCs w:val="24"/>
        </w:rPr>
        <w:t>.</w:t>
      </w:r>
      <w:r w:rsidR="00903FDD">
        <w:rPr>
          <w:rFonts w:ascii="Times New Roman" w:eastAsia="Times New Roman" w:hAnsi="Times New Roman" w:cs="Times New Roman"/>
          <w:sz w:val="24"/>
          <w:szCs w:val="24"/>
        </w:rPr>
        <w:t xml:space="preserve"> </w:t>
      </w:r>
      <w:r w:rsidR="004E3D3B">
        <w:rPr>
          <w:rFonts w:ascii="Times New Roman" w:eastAsia="Times New Roman" w:hAnsi="Times New Roman" w:cs="Times New Roman"/>
          <w:sz w:val="24"/>
          <w:szCs w:val="24"/>
        </w:rPr>
        <w:t xml:space="preserve">Improved capacity to detect </w:t>
      </w:r>
      <w:r w:rsidR="00A07FFC">
        <w:rPr>
          <w:rFonts w:ascii="Times New Roman" w:eastAsia="Times New Roman" w:hAnsi="Times New Roman" w:cs="Times New Roman"/>
          <w:sz w:val="24"/>
          <w:szCs w:val="24"/>
        </w:rPr>
        <w:t>meaningful</w:t>
      </w:r>
      <w:r w:rsidR="004E3D3B">
        <w:rPr>
          <w:rFonts w:ascii="Times New Roman" w:eastAsia="Times New Roman" w:hAnsi="Times New Roman" w:cs="Times New Roman"/>
          <w:sz w:val="24"/>
          <w:szCs w:val="24"/>
        </w:rPr>
        <w:t xml:space="preserve"> </w:t>
      </w:r>
      <w:r w:rsidR="00903FDD">
        <w:rPr>
          <w:rFonts w:ascii="Times New Roman" w:eastAsia="Times New Roman" w:hAnsi="Times New Roman" w:cs="Times New Roman"/>
          <w:sz w:val="24"/>
          <w:szCs w:val="24"/>
        </w:rPr>
        <w:t>change</w:t>
      </w:r>
      <w:r w:rsidR="004E3D3B">
        <w:rPr>
          <w:rFonts w:ascii="Times New Roman" w:eastAsia="Times New Roman" w:hAnsi="Times New Roman" w:cs="Times New Roman"/>
          <w:sz w:val="24"/>
          <w:szCs w:val="24"/>
        </w:rPr>
        <w:t>s</w:t>
      </w:r>
      <w:r w:rsidR="00903FDD">
        <w:rPr>
          <w:rFonts w:ascii="Times New Roman" w:eastAsia="Times New Roman" w:hAnsi="Times New Roman" w:cs="Times New Roman"/>
          <w:sz w:val="24"/>
          <w:szCs w:val="24"/>
        </w:rPr>
        <w:t xml:space="preserve"> in genetic diversity of populations</w:t>
      </w:r>
      <w:r w:rsidR="004E3D3B">
        <w:rPr>
          <w:rFonts w:ascii="Times New Roman" w:eastAsia="Times New Roman" w:hAnsi="Times New Roman" w:cs="Times New Roman"/>
          <w:sz w:val="24"/>
          <w:szCs w:val="24"/>
        </w:rPr>
        <w:t xml:space="preserve">, and from which </w:t>
      </w:r>
      <w:r w:rsidR="0048505E">
        <w:rPr>
          <w:rFonts w:ascii="Times New Roman" w:eastAsia="Times New Roman" w:hAnsi="Times New Roman" w:cs="Times New Roman"/>
          <w:sz w:val="24"/>
          <w:szCs w:val="24"/>
        </w:rPr>
        <w:t xml:space="preserve">to </w:t>
      </w:r>
      <w:r w:rsidR="004E3D3B">
        <w:rPr>
          <w:rFonts w:ascii="Times New Roman" w:eastAsia="Times New Roman" w:hAnsi="Times New Roman" w:cs="Times New Roman"/>
          <w:sz w:val="24"/>
          <w:szCs w:val="24"/>
        </w:rPr>
        <w:lastRenderedPageBreak/>
        <w:t xml:space="preserve">infer the effects </w:t>
      </w:r>
      <w:r w:rsidR="0048505E">
        <w:rPr>
          <w:rFonts w:ascii="Times New Roman" w:eastAsia="Times New Roman" w:hAnsi="Times New Roman" w:cs="Times New Roman"/>
          <w:sz w:val="24"/>
          <w:szCs w:val="24"/>
        </w:rPr>
        <w:t xml:space="preserve">of </w:t>
      </w:r>
      <w:r w:rsidR="004E3D3B">
        <w:rPr>
          <w:rFonts w:ascii="Times New Roman" w:eastAsia="Times New Roman" w:hAnsi="Times New Roman" w:cs="Times New Roman"/>
          <w:sz w:val="24"/>
          <w:szCs w:val="24"/>
        </w:rPr>
        <w:t xml:space="preserve">historical demographic events, hold great potential to improve </w:t>
      </w:r>
      <w:r w:rsidR="00903FDD">
        <w:rPr>
          <w:rFonts w:ascii="Times New Roman" w:eastAsia="Times New Roman" w:hAnsi="Times New Roman" w:cs="Times New Roman"/>
          <w:sz w:val="24"/>
          <w:szCs w:val="24"/>
        </w:rPr>
        <w:t xml:space="preserve">management, including </w:t>
      </w:r>
      <w:r w:rsidR="004E3D3B">
        <w:rPr>
          <w:rFonts w:ascii="Times New Roman" w:eastAsia="Times New Roman" w:hAnsi="Times New Roman" w:cs="Times New Roman"/>
          <w:sz w:val="24"/>
          <w:szCs w:val="24"/>
        </w:rPr>
        <w:t xml:space="preserve">guiding </w:t>
      </w:r>
      <w:r w:rsidR="00903FDD">
        <w:rPr>
          <w:rFonts w:ascii="Times New Roman" w:eastAsia="Times New Roman" w:hAnsi="Times New Roman" w:cs="Times New Roman"/>
          <w:sz w:val="24"/>
          <w:szCs w:val="24"/>
        </w:rPr>
        <w:t xml:space="preserve">the prioritization of </w:t>
      </w:r>
      <w:r w:rsidR="004E3D3B">
        <w:rPr>
          <w:rFonts w:ascii="Times New Roman" w:eastAsia="Times New Roman" w:hAnsi="Times New Roman" w:cs="Times New Roman"/>
          <w:sz w:val="24"/>
          <w:szCs w:val="24"/>
        </w:rPr>
        <w:t xml:space="preserve">areas for </w:t>
      </w:r>
      <w:r w:rsidR="00903FDD">
        <w:rPr>
          <w:rFonts w:ascii="Times New Roman" w:eastAsia="Times New Roman" w:hAnsi="Times New Roman" w:cs="Times New Roman"/>
          <w:sz w:val="24"/>
          <w:szCs w:val="24"/>
        </w:rPr>
        <w:t>conservation or mitigation efforts.</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applied to spati</w:t>
      </w:r>
      <w:r w:rsidR="00154844">
        <w:rPr>
          <w:rFonts w:ascii="Times New Roman" w:eastAsia="Times New Roman" w:hAnsi="Times New Roman" w:cs="Times New Roman"/>
          <w:sz w:val="24"/>
          <w:szCs w:val="24"/>
        </w:rPr>
        <w:t>o</w:t>
      </w:r>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4212B279"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r w:rsidR="006F4BDE">
        <w:rPr>
          <w:rFonts w:ascii="Times New Roman" w:eastAsia="Times New Roman" w:hAnsi="Times New Roman" w:cs="Times New Roman"/>
          <w:sz w:val="24"/>
          <w:szCs w:val="24"/>
        </w:rPr>
        <w:t>-</w:t>
      </w:r>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r w:rsidR="0073485F">
        <w:rPr>
          <w:rFonts w:ascii="Times New Roman" w:eastAsia="Times New Roman" w:hAnsi="Times New Roman" w:cs="Times New Roman"/>
          <w:sz w:val="24"/>
          <w:szCs w:val="24"/>
        </w:rPr>
        <w:t>analysis</w:t>
      </w:r>
      <w:r w:rsidR="00604C02" w:rsidRPr="00295FF4">
        <w:rPr>
          <w:rFonts w:ascii="Times New Roman" w:eastAsia="Times New Roman" w:hAnsi="Times New Roman" w:cs="Times New Roman"/>
          <w:sz w:val="24"/>
          <w:szCs w:val="24"/>
        </w:rPr>
        <w:t>, Temporal Genetic diversity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assumption-light and purpose-designed tests </w:t>
      </w:r>
      <w:r w:rsidR="00F05BC1">
        <w:rPr>
          <w:rFonts w:ascii="Times New Roman" w:eastAsia="Times New Roman" w:hAnsi="Times New Roman" w:cs="Times New Roman"/>
          <w:sz w:val="24"/>
          <w:szCs w:val="24"/>
        </w:rPr>
        <w:t>to policy</w:t>
      </w:r>
      <w:r w:rsidR="0073485F">
        <w:rPr>
          <w:rFonts w:ascii="Times New Roman" w:eastAsia="Times New Roman" w:hAnsi="Times New Roman" w:cs="Times New Roman"/>
          <w:sz w:val="24"/>
          <w:szCs w:val="24"/>
        </w:rPr>
        <w:t xml:space="preserve"> </w:t>
      </w:r>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73485F">
        <w:rPr>
          <w:rFonts w:ascii="Times New Roman" w:eastAsia="Times New Roman" w:hAnsi="Times New Roman" w:cs="Times New Roman"/>
          <w:sz w:val="24"/>
          <w:szCs w:val="24"/>
        </w:rPr>
        <w:t xml:space="preserve">very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lastRenderedPageBreak/>
        <w:t xml:space="preserve">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diversity I</w:t>
      </w:r>
      <w:r w:rsidR="00E97F87" w:rsidRPr="00B76004">
        <w:rPr>
          <w:rFonts w:ascii="Times New Roman" w:eastAsia="Times New Roman" w:hAnsi="Times New Roman" w:cs="Times New Roman"/>
          <w:i/>
          <w:sz w:val="24"/>
          <w:szCs w:val="24"/>
        </w:rPr>
        <w:t>ndices for genetic data</w:t>
      </w:r>
    </w:p>
    <w:p w14:paraId="6F257F59" w14:textId="0E49CBCE"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045E93">
        <w:rPr>
          <w:rFonts w:ascii="Times New Roman" w:eastAsia="Times New Roman" w:hAnsi="Times New Roman" w:cs="Times New Roman"/>
          <w:sz w:val="24"/>
          <w:szCs w:val="24"/>
          <w:lang w:val="en-GB"/>
        </w:rPr>
        <w:t xml:space="preserve">, and </w:t>
      </w:r>
      <w:r w:rsidR="008726B1">
        <w:rPr>
          <w:rFonts w:ascii="Times New Roman" w:eastAsia="Times New Roman" w:hAnsi="Times New Roman" w:cs="Times New Roman"/>
          <w:sz w:val="24"/>
          <w:szCs w:val="24"/>
          <w:lang w:val="en-GB"/>
        </w:rPr>
        <w:fldChar w:fldCharType="begin" w:fldLock="1"/>
      </w:r>
      <w:r w:rsidR="008726B1">
        <w:rPr>
          <w:rFonts w:ascii="Times New Roman" w:eastAsia="Times New Roman" w:hAnsi="Times New Roman" w:cs="Times New Roman"/>
          <w:sz w:val="24"/>
          <w:szCs w:val="24"/>
          <w:lang w:val="en-GB"/>
        </w:rPr>
        <w:instrText>ADDIN CSL_CITATION {"citationItems":[{"id":"ITEM-1","itemData":{"DOI":"10.1111/ele.12141","ISSN":"1461023X","abstract":"Beta diversity can be measured in different ways. Among these, the total variance of the community data table Y can be used as an estimate of beta diversity. We show how the total variance of Y can be calculated either directly or through a dissimilarity matrix obtained using any dissimilarity index deemed appropriate for pairwise comparisons of community composition data. We addressed the question of which index to use by coding 16 indices using 14 properties that are necessary for beta assessment, comparability among data sets, sampling issues and ordination. Our comparison analysis classified the coefficients under study into five types, three of which are appropriate for beta diversity assessment. Our approach links the concept of beta diversity with the analysis of community data by commonly used methods like ordination and anova. Total beta can be partitioned into Species Contributions (SCBD: degree of variation of individual species across the study area) and Local Contributions (LCBD: comparative indicators of the ecological uniqueness of the sites) to Beta Diversity. Moreover, total beta can be broken up into within- and among-group components by manova, into orthogonal axes by ordination, into spatial scales by eigenfunction analysis or among explanatory data sets by variation partitioning.","author":[{"dropping-particle":"","family":"Legendre","given":"Pierre","non-dropping-particle":"","parse-names":false,"suffix":""},{"dropping-particle":"","family":"Cáceres","given":"Miquel","non-dropping-particle":"De","parse-names":false,"suffix":""}],"container-title":"Ecology Letters","id":"ITEM-1","issue":"8","issued":{"date-parts":[["2013"]]},"page":"951-963","title":"Beta diversity as the variance of community data: Dissimilarity coefficients and partitioning","type":"article-journal","volume":"16"},"uris":["http://www.mendeley.com/documents/?uuid=3740870f-b1f6-4aae-b656-00a16fb06b34"]}],"mendeley":{"formattedCitation":"(Legendre &amp; De Cáceres, 2013)","manualFormatting":"Legendre &amp; De Cáceres, 2013","plainTextFormattedCitation":"(Legendre &amp; De Cáceres, 2013)"},"properties":{"noteIndex":0},"schema":"https://github.com/citation-style-language/schema/raw/master/csl-citation.json"}</w:instrText>
      </w:r>
      <w:r w:rsidR="008726B1">
        <w:rPr>
          <w:rFonts w:ascii="Times New Roman" w:eastAsia="Times New Roman" w:hAnsi="Times New Roman" w:cs="Times New Roman"/>
          <w:sz w:val="24"/>
          <w:szCs w:val="24"/>
          <w:lang w:val="en-GB"/>
        </w:rPr>
        <w:fldChar w:fldCharType="separate"/>
      </w:r>
      <w:r w:rsidR="008726B1" w:rsidRPr="008726B1">
        <w:rPr>
          <w:rFonts w:ascii="Times New Roman" w:eastAsia="Times New Roman" w:hAnsi="Times New Roman" w:cs="Times New Roman"/>
          <w:noProof/>
          <w:sz w:val="24"/>
          <w:szCs w:val="24"/>
          <w:lang w:val="en-GB"/>
        </w:rPr>
        <w:t>Legendre &amp; De Cáceres, 2013</w:t>
      </w:r>
      <w:r w:rsidR="008726B1">
        <w:rPr>
          <w:rFonts w:ascii="Times New Roman" w:eastAsia="Times New Roman" w:hAnsi="Times New Roman" w:cs="Times New Roman"/>
          <w:sz w:val="24"/>
          <w:szCs w:val="24"/>
          <w:lang w:val="en-GB"/>
        </w:rPr>
        <w:fldChar w:fldCharType="end"/>
      </w:r>
      <w:r w:rsidR="008726B1">
        <w:rPr>
          <w:rFonts w:ascii="Times New Roman" w:eastAsia="Times New Roman" w:hAnsi="Times New Roman" w:cs="Times New Roman"/>
          <w:sz w:val="24"/>
          <w:szCs w:val="24"/>
          <w:lang w:val="en-GB"/>
        </w:rPr>
        <w:t xml:space="preserve"> </w:t>
      </w:r>
      <w:r w:rsidR="00045E93">
        <w:rPr>
          <w:rFonts w:ascii="Times New Roman" w:eastAsia="Times New Roman" w:hAnsi="Times New Roman" w:cs="Times New Roman"/>
          <w:sz w:val="24"/>
          <w:szCs w:val="24"/>
          <w:lang w:val="en-GB"/>
        </w:rPr>
        <w:t>for criteria to determine the indices that are appropriate for beta diversity studies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r w:rsidR="00713536">
        <w:rPr>
          <w:rFonts w:ascii="Times New Roman" w:eastAsia="Times New Roman" w:hAnsi="Times New Roman" w:cs="Times New Roman"/>
          <w:sz w:val="24"/>
          <w:szCs w:val="24"/>
          <w:lang w:val="en-GB"/>
        </w:rPr>
        <w:t>the data sampled at two different times at each site</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 significance </w:t>
      </w:r>
      <w:r w:rsidR="00713536">
        <w:rPr>
          <w:rFonts w:ascii="Times New Roman" w:eastAsia="Times New Roman" w:hAnsi="Times New Roman" w:cs="Times New Roman"/>
          <w:sz w:val="24"/>
          <w:szCs w:val="24"/>
          <w:lang w:val="en-GB"/>
        </w:rPr>
        <w:t xml:space="preserve">of these indices </w:t>
      </w:r>
      <w:r w:rsidR="002F53A6">
        <w:rPr>
          <w:rFonts w:ascii="Times New Roman" w:eastAsia="Times New Roman" w:hAnsi="Times New Roman" w:cs="Times New Roman"/>
          <w:sz w:val="24"/>
          <w:szCs w:val="24"/>
          <w:lang w:val="en-GB"/>
        </w:rPr>
        <w:t xml:space="preserve">through </w:t>
      </w:r>
      <w:r w:rsidR="00713536">
        <w:rPr>
          <w:rFonts w:ascii="Times New Roman" w:eastAsia="Times New Roman" w:hAnsi="Times New Roman" w:cs="Times New Roman"/>
          <w:sz w:val="24"/>
          <w:szCs w:val="24"/>
          <w:lang w:val="en-GB"/>
        </w:rPr>
        <w:t xml:space="preserve">simultaneous </w:t>
      </w:r>
      <w:r w:rsidR="002F53A6">
        <w:rPr>
          <w:rFonts w:ascii="Times New Roman" w:eastAsia="Times New Roman" w:hAnsi="Times New Roman" w:cs="Times New Roman"/>
          <w:sz w:val="24"/>
          <w:szCs w:val="24"/>
          <w:lang w:val="en-GB"/>
        </w:rPr>
        <w:t xml:space="preserve">permutations of the </w:t>
      </w:r>
      <w:r w:rsidR="00713536">
        <w:rPr>
          <w:rFonts w:ascii="Times New Roman" w:eastAsia="Times New Roman" w:hAnsi="Times New Roman" w:cs="Times New Roman"/>
          <w:sz w:val="24"/>
          <w:szCs w:val="24"/>
          <w:lang w:val="en-GB"/>
        </w:rPr>
        <w:t xml:space="preserve">two </w:t>
      </w:r>
      <w:r w:rsidR="002F53A6">
        <w:rPr>
          <w:rFonts w:ascii="Times New Roman" w:eastAsia="Times New Roman" w:hAnsi="Times New Roman" w:cs="Times New Roman"/>
          <w:sz w:val="24"/>
          <w:szCs w:val="24"/>
          <w:lang w:val="en-GB"/>
        </w:rPr>
        <w:t>site-</w:t>
      </w:r>
      <w:r w:rsidR="00713536">
        <w:rPr>
          <w:rFonts w:ascii="Times New Roman" w:eastAsia="Times New Roman" w:hAnsi="Times New Roman" w:cs="Times New Roman"/>
          <w:sz w:val="24"/>
          <w:szCs w:val="24"/>
          <w:lang w:val="en-GB"/>
        </w:rPr>
        <w:t>by-</w:t>
      </w:r>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r w:rsidR="00713536">
        <w:rPr>
          <w:rFonts w:ascii="Times New Roman" w:eastAsia="Times New Roman" w:hAnsi="Times New Roman" w:cs="Times New Roman"/>
          <w:sz w:val="24"/>
          <w:szCs w:val="24"/>
          <w:lang w:val="en-GB"/>
        </w:rPr>
        <w:t xml:space="preserve">as dissimilarity the </w:t>
      </w:r>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that measure the </w:t>
      </w:r>
      <w:r w:rsidR="00A277A6">
        <w:rPr>
          <w:rFonts w:ascii="Times New Roman" w:eastAsia="Times New Roman" w:hAnsi="Times New Roman" w:cs="Times New Roman"/>
          <w:sz w:val="24"/>
          <w:szCs w:val="24"/>
          <w:lang w:val="en-GB"/>
        </w:rPr>
        <w:t xml:space="preserve">genetic separation </w:t>
      </w:r>
      <w:r w:rsidR="00713536">
        <w:rPr>
          <w:rFonts w:ascii="Times New Roman" w:eastAsia="Times New Roman" w:hAnsi="Times New Roman" w:cs="Times New Roman"/>
          <w:sz w:val="24"/>
          <w:szCs w:val="24"/>
          <w:lang w:val="en-GB"/>
        </w:rPr>
        <w:t xml:space="preserve">between populations </w:t>
      </w:r>
      <w:r w:rsidR="00A277A6">
        <w:rPr>
          <w:rFonts w:ascii="Times New Roman" w:eastAsia="Times New Roman" w:hAnsi="Times New Roman" w:cs="Times New Roman"/>
          <w:sz w:val="24"/>
          <w:szCs w:val="24"/>
          <w:lang w:val="en-GB"/>
        </w:rPr>
        <w:t xml:space="preserve">sampled </w:t>
      </w:r>
      <w:r w:rsidR="00713536">
        <w:rPr>
          <w:rFonts w:ascii="Times New Roman" w:eastAsia="Times New Roman" w:hAnsi="Times New Roman" w:cs="Times New Roman"/>
          <w:sz w:val="24"/>
          <w:szCs w:val="24"/>
          <w:lang w:val="en-GB"/>
        </w:rPr>
        <w:t xml:space="preserve">at two </w:t>
      </w:r>
      <w:r w:rsidR="004F3DEA">
        <w:rPr>
          <w:rFonts w:ascii="Times New Roman" w:eastAsia="Times New Roman" w:hAnsi="Times New Roman" w:cs="Times New Roman"/>
          <w:sz w:val="24"/>
          <w:szCs w:val="24"/>
          <w:lang w:val="en-GB"/>
        </w:rPr>
        <w:t xml:space="preserve">different </w:t>
      </w:r>
      <w:r w:rsidR="00713536">
        <w:rPr>
          <w:rFonts w:ascii="Times New Roman" w:eastAsia="Times New Roman" w:hAnsi="Times New Roman" w:cs="Times New Roman"/>
          <w:sz w:val="24"/>
          <w:szCs w:val="24"/>
          <w:lang w:val="en-GB"/>
        </w:rPr>
        <w:t xml:space="preserve">times, </w:t>
      </w:r>
      <w:r w:rsidR="00A277A6">
        <w:rPr>
          <w:rFonts w:ascii="Times New Roman" w:eastAsia="Times New Roman" w:hAnsi="Times New Roman" w:cs="Times New Roman"/>
          <w:sz w:val="24"/>
          <w:szCs w:val="24"/>
          <w:lang w:val="en-GB"/>
        </w:rPr>
        <w:t xml:space="preserve">based on some geometrical and evolutionary assumptions. </w:t>
      </w:r>
      <w:r w:rsidR="00E946DA">
        <w:rPr>
          <w:rFonts w:ascii="Times New Roman" w:eastAsia="Times New Roman" w:hAnsi="Times New Roman" w:cs="Times New Roman"/>
          <w:sz w:val="24"/>
          <w:szCs w:val="24"/>
          <w:lang w:val="en-GB"/>
        </w:rPr>
        <w:t xml:space="preserve">In this </w:t>
      </w:r>
      <w:r w:rsidR="00E946DA">
        <w:rPr>
          <w:rFonts w:ascii="Times New Roman" w:eastAsia="Times New Roman" w:hAnsi="Times New Roman" w:cs="Times New Roman"/>
          <w:sz w:val="24"/>
          <w:szCs w:val="24"/>
          <w:lang w:val="en-GB"/>
        </w:rPr>
        <w:lastRenderedPageBreak/>
        <w:t>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r w:rsidR="00713536">
        <w:rPr>
          <w:rFonts w:ascii="Times New Roman" w:eastAsia="Times New Roman" w:hAnsi="Times New Roman" w:cs="Times New Roman"/>
          <w:sz w:val="24"/>
          <w:szCs w:val="24"/>
          <w:lang w:val="en-GB"/>
        </w:rPr>
        <w:t xml:space="preserve">composition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10503489"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r w:rsidR="00E273FB" w:rsidRPr="00E273FB">
        <w:rPr>
          <w:rFonts w:ascii="Times New Roman" w:eastAsia="Times New Roman" w:hAnsi="Times New Roman" w:cs="Times New Roman"/>
          <w:sz w:val="24"/>
          <w:szCs w:val="24"/>
          <w:lang w:val="en-GB"/>
        </w:rPr>
        <w:t>challenge</w:t>
      </w:r>
      <w:r w:rsidR="00713536">
        <w:rPr>
          <w:rFonts w:ascii="Times New Roman" w:eastAsia="Times New Roman" w:hAnsi="Times New Roman" w:cs="Times New Roman"/>
          <w:sz w:val="24"/>
          <w:szCs w:val="24"/>
          <w:lang w:val="en-GB"/>
        </w:rPr>
        <w:t>s</w:t>
      </w:r>
      <w:r w:rsidR="00E273FB" w:rsidRPr="00E273FB">
        <w:rPr>
          <w:rFonts w:ascii="Times New Roman" w:eastAsia="Times New Roman" w:hAnsi="Times New Roman" w:cs="Times New Roman"/>
          <w:sz w:val="24"/>
          <w:szCs w:val="24"/>
          <w:lang w:val="en-GB"/>
        </w:rPr>
        <w:t xml:space="preserve">, given background </w:t>
      </w:r>
      <w:r w:rsidR="008726B1">
        <w:rPr>
          <w:rFonts w:ascii="Times New Roman" w:eastAsia="Times New Roman" w:hAnsi="Times New Roman" w:cs="Times New Roman"/>
          <w:sz w:val="24"/>
          <w:szCs w:val="24"/>
          <w:lang w:val="en-GB"/>
        </w:rPr>
        <w:t xml:space="preserve">genetic </w:t>
      </w:r>
      <w:r w:rsidR="00E273FB" w:rsidRPr="00E273FB">
        <w:rPr>
          <w:rFonts w:ascii="Times New Roman" w:eastAsia="Times New Roman" w:hAnsi="Times New Roman" w:cs="Times New Roman"/>
          <w:sz w:val="24"/>
          <w:szCs w:val="24"/>
          <w:lang w:val="en-GB"/>
        </w:rPr>
        <w:t>processes</w:t>
      </w:r>
      <w:r w:rsidR="008726B1">
        <w:rPr>
          <w:rFonts w:ascii="Times New Roman" w:eastAsia="Times New Roman" w:hAnsi="Times New Roman" w:cs="Times New Roman"/>
          <w:sz w:val="24"/>
          <w:szCs w:val="24"/>
          <w:lang w:val="en-GB"/>
        </w:rPr>
        <w:t xml:space="preserve"> such as drift</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r w:rsidR="00713536">
        <w:rPr>
          <w:rFonts w:ascii="Times New Roman" w:eastAsia="Times New Roman" w:hAnsi="Times New Roman" w:cs="Times New Roman"/>
          <w:sz w:val="24"/>
          <w:szCs w:val="24"/>
          <w:lang w:val="en-GB"/>
        </w:rPr>
        <w:t>s at the different sites</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713536">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I</w:t>
      </w:r>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we will use a </w:t>
      </w:r>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 xml:space="preserve">ermutation-based approach to generate a distribution of values </w:t>
      </w:r>
      <w:r w:rsidR="00713536">
        <w:rPr>
          <w:rFonts w:ascii="Times New Roman" w:eastAsia="Times New Roman" w:hAnsi="Times New Roman" w:cs="Times New Roman"/>
          <w:sz w:val="24"/>
          <w:szCs w:val="24"/>
          <w:lang w:val="en-GB"/>
        </w:rPr>
        <w:t xml:space="preserve">to </w:t>
      </w:r>
      <w:r w:rsidR="00F07F7B">
        <w:rPr>
          <w:rFonts w:ascii="Times New Roman" w:eastAsia="Times New Roman" w:hAnsi="Times New Roman" w:cs="Times New Roman"/>
          <w:sz w:val="24"/>
          <w:szCs w:val="24"/>
          <w:lang w:val="en-GB"/>
        </w:rPr>
        <w:t xml:space="preserve">which </w:t>
      </w:r>
      <w:r w:rsidR="00713536">
        <w:rPr>
          <w:rFonts w:ascii="Times New Roman" w:eastAsia="Times New Roman" w:hAnsi="Times New Roman" w:cs="Times New Roman"/>
          <w:sz w:val="24"/>
          <w:szCs w:val="24"/>
          <w:lang w:val="en-GB"/>
        </w:rPr>
        <w:t>the</w:t>
      </w:r>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008726B1">
        <w:rPr>
          <w:rFonts w:ascii="Times New Roman" w:eastAsia="Times New Roman" w:hAnsi="Times New Roman" w:cs="Times New Roman"/>
          <w:sz w:val="24"/>
          <w:szCs w:val="24"/>
        </w:rPr>
        <w:t>to</w:t>
      </w:r>
      <w:r w:rsidRPr="00295FF4">
        <w:rPr>
          <w:rFonts w:ascii="Times New Roman" w:eastAsia="Times New Roman" w:hAnsi="Times New Roman" w:cs="Times New Roman"/>
          <w:sz w:val="24"/>
          <w:szCs w:val="24"/>
        </w:rPr>
        <w:t xml:space="preserve"> the analysis of spati</w:t>
      </w:r>
      <w:r w:rsidR="00154844">
        <w:rPr>
          <w:rFonts w:ascii="Times New Roman" w:eastAsia="Times New Roman" w:hAnsi="Times New Roman" w:cs="Times New Roman"/>
          <w:sz w:val="24"/>
          <w:szCs w:val="24"/>
        </w:rPr>
        <w:t>o</w:t>
      </w:r>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008726B1">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2015)","manualFormatting":"(for reviews: 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r w:rsidR="00713536">
        <w:rPr>
          <w:rFonts w:ascii="Times New Roman" w:eastAsia="Times New Roman" w:hAnsi="Times New Roman" w:cs="Times New Roman"/>
          <w:noProof/>
          <w:sz w:val="24"/>
          <w:szCs w:val="24"/>
        </w:rPr>
        <w:t xml:space="preserve">for reviews: </w:t>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F75AFF9"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r w:rsidR="0089340C">
        <w:rPr>
          <w:rFonts w:ascii="Times New Roman" w:eastAsia="Times New Roman" w:hAnsi="Times New Roman" w:cs="Times New Roman"/>
          <w:sz w:val="24"/>
          <w:szCs w:val="24"/>
          <w:lang w:val="en-GB"/>
        </w:rPr>
        <w:t xml:space="preserve">several </w:t>
      </w:r>
      <w:r>
        <w:rPr>
          <w:rFonts w:ascii="Times New Roman" w:eastAsia="Times New Roman" w:hAnsi="Times New Roman" w:cs="Times New Roman"/>
          <w:sz w:val="24"/>
          <w:szCs w:val="24"/>
          <w:lang w:val="en-GB"/>
        </w:rPr>
        <w:t xml:space="preserve">permutation approaches </w:t>
      </w:r>
      <w:r w:rsidR="0089340C">
        <w:rPr>
          <w:rFonts w:ascii="Times New Roman" w:eastAsia="Times New Roman" w:hAnsi="Times New Roman" w:cs="Times New Roman"/>
          <w:sz w:val="24"/>
          <w:szCs w:val="24"/>
          <w:lang w:val="en-GB"/>
        </w:rPr>
        <w:t>have been described</w:t>
      </w:r>
      <w:r>
        <w:rPr>
          <w:rFonts w:ascii="Times New Roman" w:eastAsia="Times New Roman" w:hAnsi="Times New Roman" w:cs="Times New Roman"/>
          <w:sz w:val="24"/>
          <w:szCs w:val="24"/>
          <w:lang w:val="en-GB"/>
        </w:rPr>
        <w:t xml:space="preserve">, they are not all </w:t>
      </w:r>
      <w:r w:rsidR="0089340C">
        <w:rPr>
          <w:rFonts w:ascii="Times New Roman" w:eastAsia="Times New Roman" w:hAnsi="Times New Roman" w:cs="Times New Roman"/>
          <w:sz w:val="24"/>
          <w:szCs w:val="24"/>
          <w:lang w:val="en-GB"/>
        </w:rPr>
        <w:t xml:space="preserve">usable </w:t>
      </w:r>
      <w:r w:rsidR="00F236E8">
        <w:rPr>
          <w:rFonts w:ascii="Times New Roman" w:eastAsia="Times New Roman" w:hAnsi="Times New Roman" w:cs="Times New Roman"/>
          <w:sz w:val="24"/>
          <w:szCs w:val="24"/>
          <w:lang w:val="en-GB"/>
        </w:rPr>
        <w:t xml:space="preserve">to </w:t>
      </w:r>
      <w:r>
        <w:rPr>
          <w:rFonts w:ascii="Times New Roman" w:eastAsia="Times New Roman" w:hAnsi="Times New Roman" w:cs="Times New Roman"/>
          <w:sz w:val="24"/>
          <w:szCs w:val="24"/>
          <w:lang w:val="en-GB"/>
        </w:rPr>
        <w:t>support meaningful inference</w:t>
      </w:r>
      <w:r w:rsidR="004058E4">
        <w:rPr>
          <w:rFonts w:ascii="Times New Roman" w:eastAsia="Times New Roman" w:hAnsi="Times New Roman" w:cs="Times New Roman"/>
          <w:sz w:val="24"/>
          <w:szCs w:val="24"/>
          <w:lang w:val="en-GB"/>
        </w:rPr>
        <w:t xml:space="preserve"> </w:t>
      </w:r>
      <w:r w:rsidR="0089340C">
        <w:rPr>
          <w:rFonts w:ascii="Times New Roman" w:eastAsia="Times New Roman" w:hAnsi="Times New Roman" w:cs="Times New Roman"/>
          <w:sz w:val="24"/>
          <w:szCs w:val="24"/>
          <w:lang w:val="en-GB"/>
        </w:rPr>
        <w:t xml:space="preserve">for all types of scientific questions </w:t>
      </w:r>
      <w:r w:rsidR="004058E4">
        <w:rPr>
          <w:rFonts w:ascii="Times New Roman" w:eastAsia="Times New Roman" w:hAnsi="Times New Roman" w:cs="Times New Roman"/>
          <w:sz w:val="24"/>
          <w:szCs w:val="24"/>
          <w:lang w:val="en-GB"/>
        </w:rPr>
        <w:fldChar w:fldCharType="begin" w:fldLock="1"/>
      </w:r>
      <w:r w:rsidR="008726B1">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2015)","manualFormatting":"(for genetic questions, see 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r w:rsidR="00F236E8">
        <w:rPr>
          <w:rFonts w:ascii="Times New Roman" w:eastAsia="Times New Roman" w:hAnsi="Times New Roman" w:cs="Times New Roman"/>
          <w:noProof/>
          <w:sz w:val="24"/>
          <w:szCs w:val="24"/>
          <w:lang w:val="en-GB"/>
        </w:rPr>
        <w:t xml:space="preserve">for genetic questions, see </w:t>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F236E8">
        <w:rPr>
          <w:rFonts w:ascii="Times New Roman" w:eastAsia="Times New Roman" w:hAnsi="Times New Roman" w:cs="Times New Roman"/>
          <w:sz w:val="24"/>
          <w:szCs w:val="24"/>
          <w:lang w:val="en-GB"/>
        </w:rPr>
        <w:t xml:space="preserve">the values at each </w:t>
      </w:r>
      <w:r w:rsidR="0061427D">
        <w:rPr>
          <w:rFonts w:ascii="Times New Roman" w:eastAsia="Times New Roman" w:hAnsi="Times New Roman" w:cs="Times New Roman"/>
          <w:sz w:val="24"/>
          <w:szCs w:val="24"/>
          <w:lang w:val="en-GB"/>
        </w:rPr>
        <w:t>loc</w:t>
      </w:r>
      <w:r w:rsidR="00F236E8">
        <w:rPr>
          <w:rFonts w:ascii="Times New Roman" w:eastAsia="Times New Roman" w:hAnsi="Times New Roman" w:cs="Times New Roman"/>
          <w:sz w:val="24"/>
          <w:szCs w:val="24"/>
          <w:lang w:val="en-GB"/>
        </w:rPr>
        <w:t>us</w:t>
      </w:r>
      <w:r w:rsidR="0061427D">
        <w:rPr>
          <w:rFonts w:ascii="Times New Roman" w:eastAsia="Times New Roman" w:hAnsi="Times New Roman" w:cs="Times New Roman"/>
          <w:sz w:val="24"/>
          <w:szCs w:val="24"/>
          <w:lang w:val="en-GB"/>
        </w:rPr>
        <w:t xml:space="preserve"> in the same way in both </w:t>
      </w:r>
      <w:r w:rsidR="00F236E8">
        <w:rPr>
          <w:rFonts w:ascii="Times New Roman" w:eastAsia="Times New Roman" w:hAnsi="Times New Roman" w:cs="Times New Roman"/>
          <w:sz w:val="24"/>
          <w:szCs w:val="24"/>
          <w:lang w:val="en-GB"/>
        </w:rPr>
        <w:t xml:space="preserve">time </w:t>
      </w:r>
      <w:r w:rsidR="0061427D">
        <w:rPr>
          <w:rFonts w:ascii="Times New Roman" w:eastAsia="Times New Roman" w:hAnsi="Times New Roman" w:cs="Times New Roman"/>
          <w:sz w:val="24"/>
          <w:szCs w:val="24"/>
          <w:lang w:val="en-GB"/>
        </w:rPr>
        <w:t>samples</w:t>
      </w:r>
      <w:r w:rsidR="00F236E8">
        <w:rPr>
          <w:rFonts w:ascii="Times New Roman" w:eastAsia="Times New Roman" w:hAnsi="Times New Roman" w:cs="Times New Roman"/>
          <w:sz w:val="24"/>
          <w:szCs w:val="24"/>
          <w:lang w:val="en-GB"/>
        </w:rPr>
        <w:t>; this</w:t>
      </w:r>
      <w:r w:rsidR="004306AD">
        <w:rPr>
          <w:rFonts w:ascii="Times New Roman" w:eastAsia="Times New Roman" w:hAnsi="Times New Roman" w:cs="Times New Roman"/>
          <w:sz w:val="24"/>
          <w:szCs w:val="24"/>
          <w:lang w:val="en-GB"/>
        </w:rPr>
        <w:t xml:space="preserve"> was </w:t>
      </w:r>
      <w:r w:rsidR="00F236E8">
        <w:rPr>
          <w:rFonts w:ascii="Times New Roman" w:eastAsia="Times New Roman" w:hAnsi="Times New Roman" w:cs="Times New Roman"/>
          <w:sz w:val="24"/>
          <w:szCs w:val="24"/>
          <w:lang w:val="en-GB"/>
        </w:rPr>
        <w:t>shown to be</w:t>
      </w:r>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F236E8">
        <w:rPr>
          <w:rFonts w:ascii="Times New Roman" w:eastAsia="Times New Roman" w:hAnsi="Times New Roman" w:cs="Times New Roman"/>
          <w:sz w:val="24"/>
          <w:szCs w:val="24"/>
          <w:lang w:val="en-GB"/>
        </w:rPr>
        <w:t>. I</w:t>
      </w:r>
      <w:r w:rsidR="004306AD">
        <w:rPr>
          <w:rFonts w:ascii="Times New Roman" w:eastAsia="Times New Roman" w:hAnsi="Times New Roman" w:cs="Times New Roman"/>
          <w:sz w:val="24"/>
          <w:szCs w:val="24"/>
          <w:lang w:val="en-GB"/>
        </w:rPr>
        <w:t xml:space="preserve">t was </w:t>
      </w:r>
      <w:r w:rsidR="00F236E8">
        <w:rPr>
          <w:rFonts w:ascii="Times New Roman" w:eastAsia="Times New Roman" w:hAnsi="Times New Roman" w:cs="Times New Roman"/>
          <w:sz w:val="24"/>
          <w:szCs w:val="24"/>
          <w:lang w:val="en-GB"/>
        </w:rPr>
        <w:t xml:space="preserve">also </w:t>
      </w:r>
      <w:r w:rsidR="004306AD">
        <w:rPr>
          <w:rFonts w:ascii="Times New Roman" w:eastAsia="Times New Roman" w:hAnsi="Times New Roman" w:cs="Times New Roman"/>
          <w:sz w:val="24"/>
          <w:szCs w:val="24"/>
          <w:lang w:val="en-GB"/>
        </w:rPr>
        <w:t xml:space="preserve">the only one </w:t>
      </w:r>
      <w:r w:rsidR="00F236E8">
        <w:rPr>
          <w:rFonts w:ascii="Times New Roman" w:eastAsia="Times New Roman" w:hAnsi="Times New Roman" w:cs="Times New Roman"/>
          <w:sz w:val="24"/>
          <w:szCs w:val="24"/>
          <w:lang w:val="en-GB"/>
        </w:rPr>
        <w:t xml:space="preserve">that </w:t>
      </w:r>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testing of TGI</w:t>
      </w:r>
      <w:r w:rsidR="00F236E8">
        <w:rPr>
          <w:rFonts w:ascii="Times New Roman" w:eastAsia="Times New Roman" w:hAnsi="Times New Roman" w:cs="Times New Roman"/>
          <w:sz w:val="24"/>
          <w:szCs w:val="24"/>
          <w:lang w:val="en-GB"/>
        </w:rPr>
        <w:t>; alternative</w:t>
      </w:r>
      <w:r w:rsidR="008268BA">
        <w:rPr>
          <w:rFonts w:ascii="Times New Roman" w:eastAsia="Times New Roman" w:hAnsi="Times New Roman" w:cs="Times New Roman"/>
          <w:sz w:val="24"/>
          <w:szCs w:val="24"/>
          <w:lang w:val="en-GB"/>
        </w:rPr>
        <w:t xml:space="preserve"> permutation approaches detect</w:t>
      </w:r>
      <w:r w:rsidR="00F236E8">
        <w:rPr>
          <w:rFonts w:ascii="Times New Roman" w:eastAsia="Times New Roman" w:hAnsi="Times New Roman" w:cs="Times New Roman"/>
          <w:sz w:val="24"/>
          <w:szCs w:val="24"/>
          <w:lang w:val="en-GB"/>
        </w:rPr>
        <w:t>ed</w:t>
      </w:r>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3A2C3AD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xml:space="preserve">, which is very similar to the Euclidean genetic </w:t>
      </w:r>
      <w:r w:rsidR="00987774">
        <w:rPr>
          <w:rFonts w:ascii="Times New Roman" w:eastAsia="Times New Roman" w:hAnsi="Times New Roman" w:cs="Times New Roman"/>
          <w:sz w:val="24"/>
          <w:szCs w:val="24"/>
          <w:lang w:val="en-GB"/>
        </w:rPr>
        <w:lastRenderedPageBreak/>
        <w:t>distance</w:t>
      </w:r>
      <w:r w:rsidR="00B9551F">
        <w:rPr>
          <w:rFonts w:ascii="Times New Roman" w:eastAsia="Times New Roman" w:hAnsi="Times New Roman" w:cs="Times New Roman"/>
          <w:sz w:val="24"/>
          <w:szCs w:val="24"/>
          <w:lang w:val="en-GB"/>
        </w:rPr>
        <w:t xml:space="preserve"> (see Annex A)</w:t>
      </w:r>
      <w:r w:rsidR="00987774">
        <w:rPr>
          <w:rFonts w:ascii="Times New Roman" w:eastAsia="Times New Roman" w:hAnsi="Times New Roman" w:cs="Times New Roman"/>
          <w:sz w:val="24"/>
          <w:szCs w:val="24"/>
          <w:lang w:val="en-GB"/>
        </w:rPr>
        <w:t>.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r w:rsidR="006F59FE" w:rsidRPr="0007763B">
        <w:rPr>
          <w:rFonts w:ascii="Times New Roman" w:eastAsia="Times New Roman" w:hAnsi="Times New Roman" w:cs="Times New Roman"/>
          <w:i/>
          <w:sz w:val="24"/>
          <w:szCs w:val="24"/>
          <w:lang w:val="en-GB"/>
        </w:rPr>
        <w:t>dist.genpop</w:t>
      </w:r>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r w:rsidR="006F59FE">
        <w:rPr>
          <w:rFonts w:ascii="Times New Roman" w:eastAsia="Times New Roman" w:hAnsi="Times New Roman" w:cs="Times New Roman"/>
          <w:i/>
          <w:sz w:val="24"/>
          <w:szCs w:val="24"/>
          <w:lang w:val="en-GB"/>
        </w:rPr>
        <w:t>adegenet</w:t>
      </w:r>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3" w:name="_Toc471728242"/>
      <w:bookmarkStart w:id="4"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3"/>
      <w:bookmarkEnd w:id="4"/>
    </w:p>
    <w:p w14:paraId="1ECE0643" w14:textId="35CCA16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r w:rsidRPr="00DA3E21">
        <w:rPr>
          <w:rFonts w:ascii="Times New Roman" w:eastAsia="Times New Roman" w:hAnsi="Times New Roman" w:cs="Times New Roman"/>
          <w:i/>
          <w:sz w:val="24"/>
          <w:szCs w:val="24"/>
          <w:lang w:val="en-CA"/>
        </w:rPr>
        <w:t>CDMetaPOP</w:t>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DA3E21">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r w:rsidR="00C6094D">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r w:rsidR="00C6094D">
        <w:rPr>
          <w:rFonts w:ascii="Times New Roman" w:eastAsia="Times New Roman" w:hAnsi="Times New Roman" w:cs="Times New Roman"/>
          <w:sz w:val="24"/>
          <w:szCs w:val="24"/>
          <w:lang w:val="en-CA"/>
        </w:rPr>
        <w:t xml:space="preserve">containing </w:t>
      </w:r>
      <w:r w:rsidR="0053064B">
        <w:rPr>
          <w:rFonts w:ascii="Times New Roman" w:eastAsia="Times New Roman" w:hAnsi="Times New Roman" w:cs="Times New Roman"/>
          <w:sz w:val="24"/>
          <w:szCs w:val="24"/>
          <w:lang w:val="en-CA"/>
        </w:rPr>
        <w:t xml:space="preserve">5 </w:t>
      </w:r>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r w:rsidR="005357E7">
        <w:rPr>
          <w:rFonts w:ascii="Times New Roman" w:eastAsia="Times New Roman" w:hAnsi="Times New Roman" w:cs="Times New Roman"/>
          <w:sz w:val="24"/>
          <w:szCs w:val="24"/>
          <w:lang w:val="en-CA"/>
        </w:rPr>
        <w:t xml:space="preserve">was strictly a function of geographic </w:t>
      </w:r>
      <w:r w:rsidR="005357E7" w:rsidRPr="0007763B">
        <w:rPr>
          <w:rFonts w:ascii="Times New Roman" w:eastAsia="Times New Roman" w:hAnsi="Times New Roman" w:cs="Times New Roman"/>
          <w:sz w:val="24"/>
          <w:szCs w:val="24"/>
          <w:lang w:val="en-CA"/>
        </w:rPr>
        <w:t>distance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The 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neutral,</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9BF67B7"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lastRenderedPageBreak/>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r w:rsidR="0001269B" w:rsidRPr="0001269B">
        <w:rPr>
          <w:rFonts w:ascii="Times New Roman" w:hAnsi="Times New Roman" w:cs="Times New Roman"/>
          <w:sz w:val="24"/>
          <w:szCs w:val="24"/>
        </w:rPr>
        <w:t xml:space="preserve"> (see below)</w:t>
      </w:r>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r w:rsidR="00993792">
        <w:rPr>
          <w:rFonts w:ascii="Times New Roman" w:eastAsia="Times New Roman" w:hAnsi="Times New Roman" w:cs="Times New Roman"/>
          <w:sz w:val="24"/>
          <w:szCs w:val="24"/>
          <w:lang w:val="en-CA"/>
        </w:rPr>
        <w:t>s</w:t>
      </w:r>
      <w:r w:rsidR="00B752BC">
        <w:rPr>
          <w:rFonts w:ascii="Times New Roman" w:eastAsia="Times New Roman" w:hAnsi="Times New Roman" w:cs="Times New Roman"/>
          <w:sz w:val="24"/>
          <w:szCs w:val="24"/>
          <w:lang w:val="en-CA"/>
        </w:rPr>
        <w:t xml:space="preserve"> of alleles among individuals, </w:t>
      </w:r>
      <w:commentRangeStart w:id="5"/>
      <w:commentRangeStart w:id="6"/>
      <w:r w:rsidR="00B752BC">
        <w:rPr>
          <w:rFonts w:ascii="Times New Roman" w:eastAsia="Times New Roman" w:hAnsi="Times New Roman" w:cs="Times New Roman"/>
          <w:sz w:val="24"/>
          <w:szCs w:val="24"/>
          <w:lang w:val="en-CA"/>
        </w:rPr>
        <w:t xml:space="preserve">therefore reaching maximum </w:t>
      </w:r>
      <w:commentRangeEnd w:id="5"/>
      <w:r w:rsidR="00993792">
        <w:rPr>
          <w:rStyle w:val="Marquedecommentaire"/>
        </w:rPr>
        <w:commentReference w:id="5"/>
      </w:r>
      <w:commentRangeEnd w:id="6"/>
      <w:r w:rsidR="000A5888">
        <w:rPr>
          <w:rStyle w:val="Marquedecommentaire"/>
        </w:rPr>
        <w:commentReference w:id="6"/>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they </w:t>
      </w:r>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D2D84A7" w:rsidR="00910194" w:rsidRDefault="00331CF4"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 xml:space="preserve">Many </w:t>
      </w:r>
      <w:r w:rsidR="00FC789E">
        <w:rPr>
          <w:rFonts w:ascii="Times New Roman" w:eastAsia="Times New Roman" w:hAnsi="Times New Roman" w:cs="Times New Roman"/>
          <w:sz w:val="24"/>
          <w:szCs w:val="24"/>
          <w:lang w:val="en-CA"/>
        </w:rPr>
        <w:t xml:space="preserve">demographic </w:t>
      </w:r>
      <w:r>
        <w:rPr>
          <w:rFonts w:ascii="Times New Roman" w:eastAsia="Times New Roman" w:hAnsi="Times New Roman" w:cs="Times New Roman"/>
          <w:sz w:val="24"/>
          <w:szCs w:val="24"/>
          <w:lang w:val="en-CA"/>
        </w:rPr>
        <w:t>processe</w:t>
      </w:r>
      <w:r w:rsidR="00FC789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may alter the genetic diversity of a </w:t>
      </w:r>
      <w:r w:rsidR="009D3685">
        <w:rPr>
          <w:rFonts w:ascii="Times New Roman" w:eastAsia="Times New Roman" w:hAnsi="Times New Roman" w:cs="Times New Roman"/>
          <w:sz w:val="24"/>
          <w:szCs w:val="24"/>
          <w:lang w:val="en-CA"/>
        </w:rPr>
        <w:t xml:space="preserve">local </w:t>
      </w:r>
      <w:r>
        <w:rPr>
          <w:rFonts w:ascii="Times New Roman" w:eastAsia="Times New Roman" w:hAnsi="Times New Roman" w:cs="Times New Roman"/>
          <w:sz w:val="24"/>
          <w:szCs w:val="24"/>
          <w:lang w:val="en-CA"/>
        </w:rPr>
        <w:t xml:space="preserve">population and we chose </w:t>
      </w:r>
      <w:r w:rsidR="00960C19">
        <w:rPr>
          <w:rFonts w:ascii="Times New Roman" w:eastAsia="Times New Roman" w:hAnsi="Times New Roman" w:cs="Times New Roman"/>
          <w:sz w:val="24"/>
          <w:szCs w:val="24"/>
          <w:lang w:val="en-CA"/>
        </w:rPr>
        <w:t xml:space="preserve">our demographic event </w:t>
      </w:r>
      <w:r w:rsidR="00FC789E">
        <w:rPr>
          <w:rFonts w:ascii="Times New Roman" w:eastAsia="Times New Roman" w:hAnsi="Times New Roman" w:cs="Times New Roman"/>
          <w:sz w:val="24"/>
          <w:szCs w:val="24"/>
          <w:lang w:val="en-CA"/>
        </w:rPr>
        <w:t>to be</w:t>
      </w:r>
      <w:r w:rsidR="00960C19">
        <w:rPr>
          <w:rFonts w:ascii="Times New Roman" w:eastAsia="Times New Roman" w:hAnsi="Times New Roman" w:cs="Times New Roman"/>
          <w:sz w:val="24"/>
          <w:szCs w:val="24"/>
          <w:lang w:val="en-CA"/>
        </w:rPr>
        <w:t xml:space="preserve"> immigration from a previously isolated population</w:t>
      </w:r>
      <w:r w:rsidR="00FC789E">
        <w:rPr>
          <w:rFonts w:ascii="Times New Roman" w:eastAsia="Times New Roman" w:hAnsi="Times New Roman" w:cs="Times New Roman"/>
          <w:sz w:val="24"/>
          <w:szCs w:val="24"/>
          <w:lang w:val="en-CA"/>
        </w:rPr>
        <w:t xml:space="preserve"> because it is </w:t>
      </w:r>
      <w:r w:rsidR="001B077C">
        <w:rPr>
          <w:rFonts w:ascii="Times New Roman" w:eastAsia="Times New Roman" w:hAnsi="Times New Roman" w:cs="Times New Roman"/>
          <w:sz w:val="24"/>
          <w:szCs w:val="24"/>
          <w:lang w:val="en-CA"/>
        </w:rPr>
        <w:t xml:space="preserve">a </w:t>
      </w:r>
      <w:r w:rsidR="00FC789E">
        <w:rPr>
          <w:rFonts w:ascii="Times New Roman" w:eastAsia="Times New Roman" w:hAnsi="Times New Roman" w:cs="Times New Roman"/>
          <w:sz w:val="24"/>
          <w:szCs w:val="24"/>
          <w:lang w:val="en-CA"/>
        </w:rPr>
        <w:t>common</w:t>
      </w:r>
      <w:r w:rsidR="001B077C">
        <w:rPr>
          <w:rFonts w:ascii="Times New Roman" w:eastAsia="Times New Roman" w:hAnsi="Times New Roman" w:cs="Times New Roman"/>
          <w:sz w:val="24"/>
          <w:szCs w:val="24"/>
          <w:lang w:val="en-CA"/>
        </w:rPr>
        <w:t>ly studied process</w:t>
      </w:r>
      <w:bookmarkStart w:id="7" w:name="_GoBack"/>
      <w:bookmarkEnd w:id="7"/>
      <w:r w:rsidR="00FC789E">
        <w:rPr>
          <w:rFonts w:ascii="Times New Roman" w:eastAsia="Times New Roman" w:hAnsi="Times New Roman" w:cs="Times New Roman"/>
          <w:sz w:val="24"/>
          <w:szCs w:val="24"/>
          <w:lang w:val="en-CA"/>
        </w:rPr>
        <w:t xml:space="preserve"> in the empirical literature</w:t>
      </w:r>
      <w:r>
        <w:rPr>
          <w:rFonts w:ascii="Times New Roman" w:eastAsia="Times New Roman" w:hAnsi="Times New Roman" w:cs="Times New Roman"/>
          <w:sz w:val="24"/>
          <w:szCs w:val="24"/>
          <w:lang w:val="en-CA"/>
        </w:rPr>
        <w:t xml:space="preserve">. </w:t>
      </w:r>
      <w:r w:rsidR="008B2B6D">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sidR="008B2B6D">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sidR="008B2B6D">
        <w:rPr>
          <w:rFonts w:ascii="Times New Roman" w:eastAsia="Times New Roman" w:hAnsi="Times New Roman" w:cs="Times New Roman"/>
          <w:sz w:val="24"/>
          <w:szCs w:val="24"/>
          <w:lang w:val="en-GB"/>
        </w:rPr>
        <w:t>population that was separate from our 5</w:t>
      </w:r>
      <w:r w:rsidR="00993792">
        <w:rPr>
          <w:rFonts w:ascii="Times New Roman" w:eastAsia="Times New Roman" w:hAnsi="Times New Roman" w:cs="Times New Roman"/>
          <w:sz w:val="24"/>
          <w:szCs w:val="24"/>
          <w:lang w:val="en-CA"/>
        </w:rPr>
        <w:sym w:font="Symbol" w:char="F0B4"/>
      </w:r>
      <w:r w:rsidR="008B2B6D">
        <w:rPr>
          <w:rFonts w:ascii="Times New Roman" w:eastAsia="Times New Roman" w:hAnsi="Times New Roman" w:cs="Times New Roman"/>
          <w:sz w:val="24"/>
          <w:szCs w:val="24"/>
          <w:lang w:val="en-GB"/>
        </w:rPr>
        <w:t xml:space="preserve">5 grid (i.e., population </w:t>
      </w:r>
      <w:r w:rsidR="00925D59">
        <w:rPr>
          <w:rFonts w:ascii="Times New Roman" w:eastAsia="Times New Roman" w:hAnsi="Times New Roman" w:cs="Times New Roman"/>
          <w:sz w:val="24"/>
          <w:szCs w:val="24"/>
          <w:lang w:val="en-GB"/>
        </w:rPr>
        <w:t>#</w:t>
      </w:r>
      <w:r w:rsidR="008B2B6D">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925D59">
        <w:rPr>
          <w:rFonts w:ascii="Times New Roman" w:eastAsia="Times New Roman" w:hAnsi="Times New Roman" w:cs="Times New Roman"/>
          <w:sz w:val="24"/>
          <w:szCs w:val="24"/>
          <w:lang w:val="en-GB"/>
        </w:rPr>
        <w:t xml:space="preserve">in </w:t>
      </w:r>
      <w:r w:rsidR="0054565E">
        <w:rPr>
          <w:rFonts w:ascii="Times New Roman" w:eastAsia="Times New Roman" w:hAnsi="Times New Roman" w:cs="Times New Roman"/>
          <w:sz w:val="24"/>
          <w:szCs w:val="24"/>
          <w:lang w:val="en-GB"/>
        </w:rPr>
        <w:t>genetic data</w:t>
      </w:r>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sidR="008B2B6D">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sidR="008B2B6D">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A05FF82"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r w:rsidR="00925D59">
        <w:rPr>
          <w:rFonts w:ascii="Times New Roman" w:hAnsi="Times New Roman" w:cs="Times New Roman"/>
          <w:sz w:val="24"/>
          <w:szCs w:val="24"/>
          <w:lang w:val="en-CA"/>
        </w:rPr>
        <w:t>s</w:t>
      </w:r>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r w:rsidR="00925D59">
        <w:rPr>
          <w:rFonts w:ascii="Times New Roman" w:hAnsi="Times New Roman" w:cs="Times New Roman"/>
          <w:sz w:val="24"/>
          <w:szCs w:val="24"/>
          <w:lang w:val="en-CA"/>
        </w:rPr>
        <w:t xml:space="preserve">, which were </w:t>
      </w:r>
      <w:r w:rsidR="00842FC3">
        <w:rPr>
          <w:rFonts w:ascii="Times New Roman" w:hAnsi="Times New Roman" w:cs="Times New Roman"/>
          <w:sz w:val="24"/>
          <w:szCs w:val="24"/>
          <w:lang w:val="en-CA"/>
        </w:rPr>
        <w:t>s</w:t>
      </w:r>
      <w:r w:rsidR="00925D59">
        <w:rPr>
          <w:rFonts w:ascii="Times New Roman" w:hAnsi="Times New Roman" w:cs="Times New Roman"/>
          <w:sz w:val="24"/>
          <w:szCs w:val="24"/>
          <w:lang w:val="en-CA"/>
        </w:rPr>
        <w:t>imulation parameters,</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on the persistence of genetic spatial legacies</w:t>
      </w:r>
      <w:r w:rsidR="00842FC3">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r w:rsidR="0001269B">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r w:rsidR="00A3254C">
        <w:rPr>
          <w:rFonts w:ascii="Times New Roman" w:hAnsi="Times New Roman" w:cs="Times New Roman"/>
          <w:sz w:val="24"/>
          <w:szCs w:val="24"/>
          <w:lang w:val="en-CA"/>
        </w:rPr>
        <w:t xml:space="preserve">(1, 2, 3) </w:t>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8A219E">
        <w:rPr>
          <w:rFonts w:ascii="Times New Roman" w:hAnsi="Times New Roman" w:cs="Times New Roman"/>
          <w:sz w:val="24"/>
          <w:szCs w:val="24"/>
          <w:lang w:val="en-CA"/>
        </w:rPr>
        <w:t xml:space="preserve"> described below</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5664E70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r w:rsidR="00DB693D">
        <w:rPr>
          <w:rFonts w:ascii="Times New Roman" w:eastAsia="Times New Roman" w:hAnsi="Times New Roman" w:cs="Times New Roman"/>
          <w:sz w:val="24"/>
          <w:szCs w:val="24"/>
          <w:lang w:val="en-CA"/>
        </w:rPr>
        <w:t xml:space="preserve">the </w:t>
      </w:r>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r w:rsidR="00DB693D">
        <w:rPr>
          <w:rFonts w:ascii="Times New Roman" w:eastAsia="Times New Roman" w:hAnsi="Times New Roman" w:cs="Times New Roman"/>
          <w:sz w:val="24"/>
          <w:szCs w:val="24"/>
          <w:lang w:val="en-CA"/>
        </w:rPr>
        <w:t xml:space="preserve">and </w:t>
      </w:r>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r w:rsidRPr="003A1360">
        <w:rPr>
          <w:rFonts w:ascii="Times New Roman" w:eastAsia="Times New Roman" w:hAnsi="Times New Roman" w:cs="Times New Roman"/>
          <w:i/>
          <w:sz w:val="24"/>
          <w:szCs w:val="24"/>
          <w:lang w:val="en-CA"/>
        </w:rPr>
        <w:t>CDMetaPOP</w:t>
      </w:r>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r w:rsidR="00955C73">
        <w:rPr>
          <w:rFonts w:ascii="Times New Roman" w:eastAsia="Times New Roman" w:hAnsi="Times New Roman" w:cs="Times New Roman"/>
          <w:sz w:val="24"/>
          <w:szCs w:val="24"/>
          <w:lang w:val="en-CA"/>
        </w:rPr>
        <w:t>produced values in the [0,1] range, which are considered to represent</w:t>
      </w:r>
      <w:r w:rsidR="00284908">
        <w:rPr>
          <w:rFonts w:ascii="Times New Roman" w:eastAsia="Times New Roman" w:hAnsi="Times New Roman" w:cs="Times New Roman"/>
          <w:sz w:val="24"/>
          <w:szCs w:val="24"/>
          <w:lang w:val="en-CA"/>
        </w:rPr>
        <w:t xml:space="preserve"> </w:t>
      </w:r>
      <w:r w:rsidR="00720E9A">
        <w:rPr>
          <w:rFonts w:ascii="Times New Roman" w:eastAsia="Times New Roman" w:hAnsi="Times New Roman" w:cs="Times New Roman"/>
          <w:sz w:val="24"/>
          <w:szCs w:val="24"/>
          <w:lang w:val="en-CA"/>
        </w:rPr>
        <w:t>probabilit</w:t>
      </w:r>
      <w:r w:rsidR="00955C73">
        <w:rPr>
          <w:rFonts w:ascii="Times New Roman" w:eastAsia="Times New Roman" w:hAnsi="Times New Roman" w:cs="Times New Roman"/>
          <w:sz w:val="24"/>
          <w:szCs w:val="24"/>
          <w:lang w:val="en-CA"/>
        </w:rPr>
        <w:t>ies</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r w:rsidR="00955C73">
        <w:rPr>
          <w:rFonts w:ascii="Times New Roman" w:eastAsia="Times New Roman" w:hAnsi="Times New Roman" w:cs="Times New Roman"/>
          <w:sz w:val="24"/>
          <w:szCs w:val="24"/>
          <w:lang w:val="en-CA"/>
        </w:rPr>
        <w:t>to a cell located at that</w:t>
      </w:r>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6D3001">
        <w:rPr>
          <w:rFonts w:ascii="Times New Roman" w:eastAsia="Times New Roman" w:hAnsi="Times New Roman" w:cs="Times New Roman"/>
          <w:sz w:val="24"/>
          <w:szCs w:val="24"/>
          <w:lang w:val="en-CA"/>
        </w:rPr>
        <w:t>s</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4C9C3C4E"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r w:rsidR="00A212A8">
        <w:rPr>
          <w:rFonts w:ascii="Times New Roman" w:hAnsi="Times New Roman" w:cs="Times New Roman"/>
          <w:sz w:val="24"/>
          <w:szCs w:val="24"/>
          <w:lang w:val="en-CA"/>
        </w:rPr>
        <w:t>given</w:t>
      </w:r>
      <w:r w:rsidR="006D3001">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distance</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20C24CA9" w14:textId="77777777" w:rsidR="006801C5" w:rsidRDefault="006801C5" w:rsidP="00A51948">
      <w:pPr>
        <w:spacing w:before="240" w:line="480" w:lineRule="auto"/>
        <w:rPr>
          <w:rFonts w:ascii="Times New Roman" w:hAnsi="Times New Roman" w:cs="Times New Roman"/>
          <w:sz w:val="24"/>
          <w:szCs w:val="24"/>
          <w:lang w:val="en-CA"/>
        </w:rPr>
      </w:pPr>
    </w:p>
    <w:p w14:paraId="45DB3D7B" w14:textId="003BDF34" w:rsidR="004E13A5" w:rsidRPr="0007763B" w:rsidRDefault="00023F2C" w:rsidP="006B671B">
      <w:pPr>
        <w:keepNext/>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774F0CB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r>
        <w:rPr>
          <w:rFonts w:ascii="Times New Roman" w:eastAsia="Times New Roman" w:hAnsi="Times New Roman" w:cs="Times New Roman"/>
          <w:sz w:val="24"/>
          <w:szCs w:val="24"/>
        </w:rPr>
        <w:t>spatio-temporal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r w:rsidR="00F64C3B">
        <w:rPr>
          <w:rFonts w:ascii="Times New Roman" w:eastAsia="Times New Roman" w:hAnsi="Times New Roman" w:cs="Times New Roman"/>
          <w:sz w:val="24"/>
          <w:szCs w:val="24"/>
          <w:lang w:val="en-CA"/>
        </w:rPr>
        <w:t xml:space="preserve">randomly selected </w:t>
      </w:r>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r w:rsidR="00F64C3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we partitioned the 180 replicates of that scenario equally among 6 </w:t>
      </w:r>
      <w:r w:rsidR="004E13A5" w:rsidRPr="0007763B">
        <w:rPr>
          <w:rFonts w:ascii="Times New Roman" w:eastAsia="Times New Roman" w:hAnsi="Times New Roman" w:cs="Times New Roman"/>
          <w:sz w:val="24"/>
          <w:szCs w:val="24"/>
          <w:lang w:val="en-CA"/>
        </w:rPr>
        <w:lastRenderedPageBreak/>
        <w:t>populations in the landscape</w:t>
      </w:r>
      <w:r w:rsidR="004A38A8" w:rsidRPr="0007763B">
        <w:rPr>
          <w:rFonts w:ascii="Times New Roman" w:eastAsia="Times New Roman" w:hAnsi="Times New Roman" w:cs="Times New Roman"/>
          <w:sz w:val="24"/>
          <w:szCs w:val="24"/>
          <w:lang w:val="en-CA"/>
        </w:rPr>
        <w:t>.</w:t>
      </w:r>
      <w:r w:rsidR="006B671B">
        <w:rPr>
          <w:rFonts w:ascii="Times New Roman" w:eastAsia="Times New Roman" w:hAnsi="Times New Roman" w:cs="Times New Roman"/>
          <w:sz w:val="24"/>
          <w:szCs w:val="24"/>
          <w:lang w:val="en-CA"/>
        </w:rPr>
        <w:t xml:space="preserve"> The positions of these</w:t>
      </w:r>
      <w:r w:rsidR="00FC050F">
        <w:rPr>
          <w:rFonts w:ascii="Times New Roman" w:eastAsia="Times New Roman" w:hAnsi="Times New Roman" w:cs="Times New Roman"/>
          <w:sz w:val="24"/>
          <w:szCs w:val="24"/>
          <w:lang w:val="en-CA"/>
        </w:rPr>
        <w:t xml:space="preserve"> 6</w:t>
      </w:r>
      <w:r w:rsidR="006B671B">
        <w:rPr>
          <w:rFonts w:ascii="Times New Roman" w:eastAsia="Times New Roman" w:hAnsi="Times New Roman" w:cs="Times New Roman"/>
          <w:sz w:val="24"/>
          <w:szCs w:val="24"/>
          <w:lang w:val="en-CA"/>
        </w:rPr>
        <w:t xml:space="preserve"> populations were </w:t>
      </w:r>
      <w:r w:rsidR="001765A4">
        <w:rPr>
          <w:rFonts w:ascii="Times New Roman" w:eastAsia="Times New Roman" w:hAnsi="Times New Roman" w:cs="Times New Roman"/>
          <w:sz w:val="24"/>
          <w:szCs w:val="24"/>
          <w:lang w:val="en-CA"/>
        </w:rPr>
        <w:t xml:space="preserve">randomly </w:t>
      </w:r>
      <w:r w:rsidR="006B671B">
        <w:rPr>
          <w:rFonts w:ascii="Times New Roman" w:eastAsia="Times New Roman" w:hAnsi="Times New Roman" w:cs="Times New Roman"/>
          <w:sz w:val="24"/>
          <w:szCs w:val="24"/>
          <w:lang w:val="en-CA"/>
        </w:rPr>
        <w:t>selected</w:t>
      </w:r>
      <w:r w:rsidR="001765A4">
        <w:rPr>
          <w:rFonts w:ascii="Times New Roman" w:eastAsia="Times New Roman" w:hAnsi="Times New Roman" w:cs="Times New Roman"/>
          <w:sz w:val="24"/>
          <w:szCs w:val="24"/>
          <w:lang w:val="en-CA"/>
        </w:rPr>
        <w:t xml:space="preserve"> once</w:t>
      </w:r>
      <w:r w:rsidR="006B671B">
        <w:rPr>
          <w:rFonts w:ascii="Times New Roman" w:eastAsia="Times New Roman" w:hAnsi="Times New Roman" w:cs="Times New Roman"/>
          <w:sz w:val="24"/>
          <w:szCs w:val="24"/>
          <w:lang w:val="en-CA"/>
        </w:rPr>
        <w:t xml:space="preserve"> and identical across runs. Indeed, b</w:t>
      </w:r>
      <w:r w:rsidR="004E13A5" w:rsidRPr="0007763B">
        <w:rPr>
          <w:rFonts w:ascii="Times New Roman" w:eastAsia="Times New Roman" w:hAnsi="Times New Roman" w:cs="Times New Roman"/>
          <w:sz w:val="24"/>
          <w:szCs w:val="24"/>
          <w:lang w:val="en-CA"/>
        </w:rPr>
        <w:t xml:space="preserve">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w:t>
      </w:r>
      <w:r w:rsidR="00A93497">
        <w:rPr>
          <w:rFonts w:ascii="Times New Roman" w:eastAsia="Times New Roman" w:hAnsi="Times New Roman" w:cs="Times New Roman"/>
          <w:sz w:val="24"/>
          <w:szCs w:val="24"/>
          <w:lang w:val="en-CA"/>
        </w:rPr>
        <w:t>e</w:t>
      </w:r>
      <w:r w:rsidR="004E13A5" w:rsidRPr="0007763B">
        <w:rPr>
          <w:rFonts w:ascii="Times New Roman" w:eastAsia="Times New Roman" w:hAnsi="Times New Roman" w:cs="Times New Roman"/>
          <w:sz w:val="24"/>
          <w:szCs w:val="24"/>
          <w:lang w:val="en-CA"/>
        </w:rPr>
        <w:t>ous</w:t>
      </w:r>
      <w:r w:rsidR="006D7C16">
        <w:rPr>
          <w:rFonts w:ascii="Times New Roman" w:eastAsia="Times New Roman" w:hAnsi="Times New Roman" w:cs="Times New Roman"/>
          <w:sz w:val="24"/>
          <w:szCs w:val="24"/>
          <w:lang w:val="en-CA"/>
        </w:rPr>
        <w:t>ly resistant to movement</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it is </w:t>
      </w:r>
      <w:r w:rsidR="007729F2">
        <w:rPr>
          <w:rFonts w:ascii="Times New Roman" w:eastAsia="Times New Roman" w:hAnsi="Times New Roman" w:cs="Times New Roman"/>
          <w:sz w:val="24"/>
          <w:szCs w:val="24"/>
          <w:lang w:val="en-CA"/>
        </w:rPr>
        <w:t xml:space="preserve">therefore </w:t>
      </w:r>
      <w:r w:rsidR="006D7C16">
        <w:rPr>
          <w:rFonts w:ascii="Times New Roman" w:eastAsia="Times New Roman" w:hAnsi="Times New Roman" w:cs="Times New Roman"/>
          <w:sz w:val="24"/>
          <w:szCs w:val="24"/>
          <w:lang w:val="en-CA"/>
        </w:rPr>
        <w:t>symmetric</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and </w:t>
      </w:r>
      <w:r w:rsidR="004E13A5" w:rsidRPr="0007763B">
        <w:rPr>
          <w:rFonts w:ascii="Times New Roman" w:eastAsia="Times New Roman" w:hAnsi="Times New Roman" w:cs="Times New Roman"/>
          <w:sz w:val="24"/>
          <w:szCs w:val="24"/>
          <w:lang w:val="en-CA"/>
        </w:rPr>
        <w:t>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D3335E">
      <w:pPr>
        <w:keepNext/>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445AE09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r w:rsidR="005B67F7">
        <w:rPr>
          <w:rFonts w:ascii="Times New Roman" w:eastAsia="Times New Roman" w:hAnsi="Times New Roman" w:cs="Times New Roman"/>
          <w:iCs/>
          <w:sz w:val="24"/>
          <w:szCs w:val="24"/>
          <w:lang w:val="en-GB"/>
        </w:rPr>
        <w:t>s</w:t>
      </w:r>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data collected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w:t>
      </w:r>
      <w:r w:rsidR="003378A5">
        <w:rPr>
          <w:rFonts w:ascii="Times New Roman" w:eastAsia="Times New Roman" w:hAnsi="Times New Roman" w:cs="Times New Roman"/>
          <w:iCs/>
          <w:sz w:val="24"/>
          <w:szCs w:val="24"/>
          <w:lang w:val="en-GB"/>
        </w:rPr>
        <w:t>before</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w:t>
      </w:r>
      <w:r w:rsidRPr="0007763B">
        <w:rPr>
          <w:rFonts w:ascii="Times New Roman" w:eastAsia="Times New Roman" w:hAnsi="Times New Roman" w:cs="Times New Roman"/>
          <w:iCs/>
          <w:sz w:val="24"/>
          <w:szCs w:val="24"/>
          <w:lang w:val="en-GB"/>
        </w:rPr>
        <w:t>after</w:t>
      </w:r>
      <w:r w:rsidR="0042030E">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 the event, and compared them with data</w:t>
      </w:r>
      <w:r w:rsidR="003378A5">
        <w:rPr>
          <w:rFonts w:ascii="Times New Roman" w:eastAsia="Times New Roman" w:hAnsi="Times New Roman" w:cs="Times New Roman"/>
          <w:iCs/>
          <w:sz w:val="24"/>
          <w:szCs w:val="24"/>
          <w:lang w:val="en-GB"/>
        </w:rPr>
        <w:t xml:space="preserve"> collected </w:t>
      </w:r>
      <w:r w:rsidR="0042030E">
        <w:rPr>
          <w:rFonts w:ascii="Times New Roman" w:eastAsia="Times New Roman" w:hAnsi="Times New Roman" w:cs="Times New Roman"/>
          <w:iCs/>
          <w:sz w:val="24"/>
          <w:szCs w:val="24"/>
          <w:lang w:val="en-GB"/>
        </w:rPr>
        <w:t xml:space="preserve">respectively </w:t>
      </w:r>
      <w:r w:rsidR="003378A5">
        <w:rPr>
          <w:rFonts w:ascii="Times New Roman" w:eastAsia="Times New Roman" w:hAnsi="Times New Roman" w:cs="Times New Roman"/>
          <w:iCs/>
          <w:sz w:val="24"/>
          <w:szCs w:val="24"/>
          <w:lang w:val="en-GB"/>
        </w:rPr>
        <w:t>right after</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right before </w:t>
      </w:r>
      <w:r w:rsidRPr="0007763B">
        <w:rPr>
          <w:rFonts w:ascii="Times New Roman" w:eastAsia="Times New Roman" w:hAnsi="Times New Roman" w:cs="Times New Roman"/>
          <w:iCs/>
          <w:sz w:val="24"/>
          <w:szCs w:val="24"/>
          <w:lang w:val="en-GB"/>
        </w:rPr>
        <w:t>the event year.</w:t>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most </w:t>
      </w:r>
      <w:r w:rsidR="008D5DC5">
        <w:rPr>
          <w:rFonts w:ascii="Times New Roman" w:eastAsia="Times New Roman" w:hAnsi="Times New Roman" w:cs="Times New Roman"/>
          <w:iCs/>
          <w:sz w:val="24"/>
          <w:szCs w:val="24"/>
          <w:lang w:val="en-GB"/>
        </w:rPr>
        <w:t xml:space="preserve">long-term ecological research programs monitor </w:t>
      </w:r>
      <w:r w:rsidR="005B67F7">
        <w:rPr>
          <w:rFonts w:ascii="Times New Roman" w:eastAsia="Times New Roman" w:hAnsi="Times New Roman" w:cs="Times New Roman"/>
          <w:iCs/>
          <w:sz w:val="24"/>
          <w:szCs w:val="24"/>
          <w:lang w:val="en-GB"/>
        </w:rPr>
        <w:t xml:space="preserve">during </w:t>
      </w:r>
      <w:r w:rsidR="008D5DC5">
        <w:rPr>
          <w:rFonts w:ascii="Times New Roman" w:eastAsia="Times New Roman" w:hAnsi="Times New Roman" w:cs="Times New Roman"/>
          <w:iCs/>
          <w:sz w:val="24"/>
          <w:szCs w:val="24"/>
          <w:lang w:val="en-GB"/>
        </w:rPr>
        <w:t xml:space="preserve">a shorter </w:t>
      </w:r>
      <w:r w:rsidR="005B67F7">
        <w:rPr>
          <w:rFonts w:ascii="Times New Roman" w:eastAsia="Times New Roman" w:hAnsi="Times New Roman" w:cs="Times New Roman"/>
          <w:iCs/>
          <w:sz w:val="24"/>
          <w:szCs w:val="24"/>
          <w:lang w:val="en-GB"/>
        </w:rPr>
        <w:t xml:space="preserve">time </w:t>
      </w:r>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8F394F">
        <w:rPr>
          <w:rFonts w:ascii="Times New Roman" w:eastAsia="Times New Roman" w:hAnsi="Times New Roman" w:cs="Times New Roman"/>
          <w:iCs/>
          <w:sz w:val="24"/>
          <w:szCs w:val="24"/>
          <w:lang w:val="en-GB"/>
        </w:rPr>
        <w:t xml:space="preserve"> (next paragraph).</w:t>
      </w:r>
      <w:r w:rsidR="00F2342E">
        <w:rPr>
          <w:rFonts w:ascii="Times New Roman" w:eastAsia="Times New Roman" w:hAnsi="Times New Roman" w:cs="Times New Roman"/>
          <w:iCs/>
          <w:sz w:val="24"/>
          <w:szCs w:val="24"/>
          <w:lang w:val="en-GB"/>
        </w:rPr>
        <w:t>.</w:t>
      </w:r>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F46E85A"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lastRenderedPageBreak/>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r w:rsidRPr="0007763B">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008F394F">
        <w:rPr>
          <w:rFonts w:ascii="Times New Roman" w:eastAsia="Times New Roman" w:hAnsi="Times New Roman" w:cs="Times New Roman"/>
          <w:iCs/>
          <w:sz w:val="24"/>
          <w:szCs w:val="24"/>
          <w:lang w:val="en-GB"/>
        </w:rPr>
        <w:t xml:space="preserve"> by the TGI test</w:t>
      </w:r>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r w:rsidR="008F394F">
        <w:rPr>
          <w:rFonts w:ascii="Times New Roman" w:eastAsia="Times New Roman" w:hAnsi="Times New Roman" w:cs="Times New Roman"/>
          <w:iCs/>
          <w:sz w:val="24"/>
          <w:szCs w:val="24"/>
          <w:lang w:val="en-GB"/>
        </w:rPr>
        <w:t>found to</w:t>
      </w:r>
      <w:r w:rsidR="002363EE">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8"/>
      <w:commentRangeStart w:id="9"/>
      <w:r w:rsidRPr="0007763B">
        <w:rPr>
          <w:rFonts w:ascii="Times New Roman" w:eastAsia="Times New Roman" w:hAnsi="Times New Roman" w:cs="Times New Roman"/>
          <w:iCs/>
          <w:sz w:val="24"/>
          <w:szCs w:val="24"/>
          <w:lang w:val="en-GB"/>
        </w:rPr>
        <w:t>the total number of negative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commentRangeEnd w:id="8"/>
      <w:r w:rsidR="00A80FA5">
        <w:rPr>
          <w:rStyle w:val="Marquedecommentaire"/>
        </w:rPr>
        <w:commentReference w:id="8"/>
      </w:r>
      <w:commentRangeEnd w:id="9"/>
      <w:r w:rsidR="002D1CC0">
        <w:rPr>
          <w:rStyle w:val="Marquedecommentaire"/>
        </w:rPr>
        <w:commentReference w:id="9"/>
      </w:r>
      <w:r w:rsidRPr="0007763B">
        <w:rPr>
          <w:rFonts w:ascii="Times New Roman" w:eastAsia="Times New Roman" w:hAnsi="Times New Roman" w:cs="Times New Roman"/>
          <w:iCs/>
          <w:sz w:val="24"/>
          <w:szCs w:val="24"/>
          <w:lang w:val="en-GB"/>
        </w:rPr>
        <w:t>, and FNR represents the number of false negative</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over the total number of positive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r w:rsidRPr="0007763B">
        <w:rPr>
          <w:rFonts w:ascii="Times New Roman" w:eastAsia="Times New Roman" w:hAnsi="Times New Roman" w:cs="Times New Roman"/>
          <w:iCs/>
          <w:sz w:val="24"/>
          <w:szCs w:val="24"/>
          <w:lang w:val="en-GB"/>
        </w:rPr>
        <w:t>. A high FPR means that we often select the wrong population(s)</w:t>
      </w:r>
      <w:r w:rsidR="008F394F">
        <w:rPr>
          <w:rFonts w:ascii="Times New Roman" w:eastAsia="Times New Roman" w:hAnsi="Times New Roman" w:cs="Times New Roman"/>
          <w:iCs/>
          <w:sz w:val="24"/>
          <w:szCs w:val="24"/>
          <w:lang w:val="en-GB"/>
        </w:rPr>
        <w:t xml:space="preserve"> as significant</w:t>
      </w:r>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r w:rsidR="008F394F">
        <w:rPr>
          <w:rFonts w:ascii="Times New Roman" w:eastAsia="Times New Roman" w:hAnsi="Times New Roman" w:cs="Times New Roman"/>
          <w:iCs/>
          <w:sz w:val="24"/>
          <w:szCs w:val="24"/>
          <w:lang w:val="en-GB"/>
        </w:rPr>
        <w:t>,</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because of</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 xml:space="preserve">the </w:t>
      </w:r>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r w:rsidR="008F394F">
        <w:rPr>
          <w:rFonts w:ascii="Times New Roman" w:eastAsia="Times New Roman" w:hAnsi="Times New Roman" w:cs="Times New Roman"/>
          <w:iCs/>
          <w:sz w:val="24"/>
          <w:szCs w:val="24"/>
          <w:lang w:val="en-GB"/>
        </w:rPr>
        <w:t xml:space="preserve">available </w:t>
      </w:r>
      <w:r w:rsidR="00A60F90">
        <w:rPr>
          <w:rFonts w:ascii="Times New Roman" w:eastAsia="Times New Roman" w:hAnsi="Times New Roman" w:cs="Times New Roman"/>
          <w:iCs/>
          <w:sz w:val="24"/>
          <w:szCs w:val="24"/>
          <w:lang w:val="en-GB"/>
        </w:rPr>
        <w:t>to invest in conservation action</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population(s)</w:t>
      </w:r>
      <w:r w:rsidR="00FF7CA1">
        <w:rPr>
          <w:rFonts w:ascii="Times New Roman" w:eastAsia="Times New Roman" w:hAnsi="Times New Roman" w:cs="Times New Roman"/>
          <w:iCs/>
          <w:sz w:val="24"/>
          <w:szCs w:val="24"/>
          <w:lang w:val="en-GB"/>
        </w:rPr>
        <w:t xml:space="preserve"> that were actua</w:t>
      </w:r>
      <w:r w:rsidR="008F394F">
        <w:rPr>
          <w:rFonts w:ascii="Times New Roman" w:eastAsia="Times New Roman" w:hAnsi="Times New Roman" w:cs="Times New Roman"/>
          <w:iCs/>
          <w:sz w:val="24"/>
          <w:szCs w:val="24"/>
          <w:lang w:val="en-GB"/>
        </w:rPr>
        <w:t>lly affected</w:t>
      </w:r>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w:t>
      </w:r>
      <w:r w:rsidR="008F394F">
        <w:rPr>
          <w:rFonts w:ascii="Times New Roman" w:eastAsia="Times New Roman" w:hAnsi="Times New Roman" w:cs="Times New Roman"/>
          <w:sz w:val="24"/>
          <w:szCs w:val="24"/>
          <w:lang w:val="en-GB"/>
        </w:rPr>
        <w:t xml:space="preserve"> –</w:t>
      </w:r>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00562FD4">
        <w:rPr>
          <w:rFonts w:ascii="Times New Roman" w:eastAsia="Times New Roman" w:hAnsi="Times New Roman" w:cs="Times New Roman"/>
          <w:sz w:val="24"/>
          <w:szCs w:val="24"/>
          <w:lang w:val="en-GB"/>
        </w:rPr>
        <w:t>0</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017CBA">
      <w:pPr>
        <w:keepNext/>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D450F6C"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562FD4">
        <w:rPr>
          <w:rFonts w:ascii="Times New Roman" w:eastAsia="Times New Roman" w:hAnsi="Times New Roman" w:cs="Times New Roman"/>
          <w:sz w:val="24"/>
          <w:szCs w:val="24"/>
          <w:lang w:val="en-CA"/>
        </w:rPr>
        <w:t xml:space="preserve">that </w:t>
      </w:r>
      <w:r w:rsidR="00B37A76">
        <w:rPr>
          <w:rFonts w:ascii="Times New Roman" w:eastAsia="Times New Roman" w:hAnsi="Times New Roman" w:cs="Times New Roman"/>
          <w:sz w:val="24"/>
          <w:szCs w:val="24"/>
          <w:lang w:val="en-CA"/>
        </w:rPr>
        <w:t xml:space="preserve">varied </w:t>
      </w:r>
      <w:r w:rsidR="00562FD4">
        <w:rPr>
          <w:rFonts w:ascii="Times New Roman" w:eastAsia="Times New Roman" w:hAnsi="Times New Roman" w:cs="Times New Roman"/>
          <w:sz w:val="24"/>
          <w:szCs w:val="24"/>
          <w:lang w:val="en-CA"/>
        </w:rPr>
        <w:t xml:space="preserve">among </w:t>
      </w:r>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r w:rsidR="00562FD4">
        <w:rPr>
          <w:rFonts w:ascii="Times New Roman" w:eastAsia="Times New Roman" w:hAnsi="Times New Roman" w:cs="Times New Roman"/>
          <w:sz w:val="24"/>
          <w:szCs w:val="24"/>
          <w:lang w:val="en-CA"/>
        </w:rPr>
        <w:t xml:space="preserve"> simulation</w:t>
      </w:r>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w:t>
      </w:r>
      <w:r w:rsidR="000B7CDD">
        <w:rPr>
          <w:rFonts w:ascii="Times New Roman" w:eastAsia="Times New Roman" w:hAnsi="Times New Roman" w:cs="Times New Roman"/>
          <w:sz w:val="24"/>
          <w:szCs w:val="24"/>
          <w:lang w:val="en-CA"/>
        </w:rPr>
        <w:lastRenderedPageBreak/>
        <w:t>(Table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r w:rsidR="00562FD4">
        <w:rPr>
          <w:rFonts w:ascii="Times New Roman" w:eastAsia="Times New Roman" w:hAnsi="Times New Roman" w:cs="Times New Roman"/>
          <w:sz w:val="24"/>
          <w:szCs w:val="24"/>
          <w:lang w:val="en-CA"/>
        </w:rPr>
        <w:t xml:space="preserve">; there was </w:t>
      </w:r>
      <w:r w:rsidRPr="0007763B">
        <w:rPr>
          <w:rFonts w:ascii="Times New Roman" w:eastAsia="Times New Roman" w:hAnsi="Times New Roman" w:cs="Times New Roman"/>
          <w:sz w:val="24"/>
          <w:szCs w:val="24"/>
          <w:lang w:val="en-CA"/>
        </w:rPr>
        <w:t xml:space="preserve">no need </w:t>
      </w:r>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FNR because there </w:t>
      </w:r>
      <w:r w:rsidR="00562FD4">
        <w:rPr>
          <w:rFonts w:ascii="Times New Roman" w:eastAsia="Times New Roman" w:hAnsi="Times New Roman" w:cs="Times New Roman"/>
          <w:sz w:val="24"/>
          <w:szCs w:val="24"/>
          <w:lang w:val="en-CA"/>
        </w:rPr>
        <w:t>we</w:t>
      </w:r>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693453E3" w:rsidR="00D2425A" w:rsidRPr="0007763B"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r w:rsidRPr="00555324">
        <w:rPr>
          <w:rFonts w:ascii="Times New Roman" w:eastAsia="Times New Roman" w:hAnsi="Times New Roman" w:cs="Times New Roman"/>
          <w:i/>
          <w:sz w:val="24"/>
          <w:szCs w:val="24"/>
          <w:lang w:val="en-GB"/>
        </w:rPr>
        <w:t>CDMetaPOP</w:t>
      </w:r>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r w:rsidR="0084240D" w:rsidRPr="0007763B">
        <w:rPr>
          <w:rFonts w:ascii="Times New Roman" w:eastAsia="Times New Roman" w:hAnsi="Times New Roman" w:cs="Times New Roman"/>
          <w:i/>
          <w:sz w:val="24"/>
          <w:szCs w:val="24"/>
          <w:lang w:val="en-GB"/>
        </w:rPr>
        <w:t xml:space="preserve">adegenet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i/>
          <w:sz w:val="24"/>
          <w:szCs w:val="24"/>
          <w:lang w:val="en-GB"/>
        </w:rPr>
        <w:t>pegas</w:t>
      </w:r>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r w:rsidR="0084240D" w:rsidRPr="0007763B">
        <w:rPr>
          <w:rFonts w:ascii="Times New Roman" w:eastAsia="Times New Roman" w:hAnsi="Times New Roman" w:cs="Times New Roman"/>
          <w:i/>
          <w:sz w:val="24"/>
          <w:szCs w:val="24"/>
          <w:lang w:val="en-GB"/>
        </w:rPr>
        <w:t>adespatial</w:t>
      </w:r>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7416F444" w14:textId="6F3F3B11" w:rsidR="00DE4C3E" w:rsidRPr="0007763B" w:rsidRDefault="00DE4C3E" w:rsidP="00A51948">
      <w:pPr>
        <w:spacing w:before="240" w:after="240" w:line="480" w:lineRule="auto"/>
        <w:rPr>
          <w:rFonts w:ascii="Times New Roman" w:eastAsia="Times New Roman" w:hAnsi="Times New Roman" w:cs="Times New Roman"/>
          <w:sz w:val="24"/>
          <w:szCs w:val="24"/>
          <w:lang w:val="en-GB"/>
        </w:rPr>
      </w:pPr>
    </w:p>
    <w:p w14:paraId="1EAD6225" w14:textId="77777777" w:rsidR="001F42AA" w:rsidRDefault="001F42AA" w:rsidP="00A51948">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C8DBE1" w14:textId="6E4315EF"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 xml:space="preserve">Dispersal </w:t>
      </w:r>
    </w:p>
    <w:p w14:paraId="7C59CC4B" w14:textId="1CD8CBD8" w:rsidR="006141B4" w:rsidRDefault="007F2596"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w:t>
      </w:r>
      <w:r w:rsidR="00861BB3" w:rsidRPr="0007763B">
        <w:rPr>
          <w:rFonts w:ascii="Times New Roman" w:eastAsia="Times New Roman" w:hAnsi="Times New Roman" w:cs="Times New Roman"/>
          <w:sz w:val="24"/>
          <w:szCs w:val="24"/>
        </w:rPr>
        <w:t xml:space="preserve">dispersal </w:t>
      </w:r>
      <w:r w:rsidR="008A7AF8">
        <w:rPr>
          <w:rFonts w:ascii="Times New Roman" w:eastAsia="Times New Roman" w:hAnsi="Times New Roman" w:cs="Times New Roman"/>
          <w:sz w:val="24"/>
          <w:szCs w:val="24"/>
        </w:rPr>
        <w:t xml:space="preserve">capacity </w:t>
      </w:r>
      <w:r w:rsidR="00692022">
        <w:rPr>
          <w:rFonts w:ascii="Times New Roman" w:eastAsia="Times New Roman" w:hAnsi="Times New Roman" w:cs="Times New Roman"/>
          <w:sz w:val="24"/>
          <w:szCs w:val="24"/>
        </w:rPr>
        <w:t>influence</w:t>
      </w:r>
      <w:r w:rsidR="00BC2FDB">
        <w:rPr>
          <w:rFonts w:ascii="Times New Roman" w:eastAsia="Times New Roman" w:hAnsi="Times New Roman" w:cs="Times New Roman"/>
          <w:sz w:val="24"/>
          <w:szCs w:val="24"/>
        </w:rPr>
        <w:t>d</w:t>
      </w:r>
      <w:r w:rsidR="00692022">
        <w:rPr>
          <w:rFonts w:ascii="Times New Roman" w:eastAsia="Times New Roman" w:hAnsi="Times New Roman" w:cs="Times New Roman"/>
          <w:sz w:val="24"/>
          <w:szCs w:val="24"/>
        </w:rPr>
        <w:t xml:space="preserve"> our </w:t>
      </w:r>
      <w:r w:rsidR="00861BB3" w:rsidRPr="0007763B">
        <w:rPr>
          <w:rFonts w:ascii="Times New Roman" w:eastAsia="Times New Roman" w:hAnsi="Times New Roman" w:cs="Times New Roman"/>
          <w:sz w:val="24"/>
          <w:szCs w:val="24"/>
        </w:rPr>
        <w:t xml:space="preserve">ability to detect temporal changes </w:t>
      </w:r>
      <w:r w:rsidR="008A7AF8">
        <w:rPr>
          <w:rFonts w:ascii="Times New Roman" w:eastAsia="Times New Roman" w:hAnsi="Times New Roman" w:cs="Times New Roman"/>
          <w:sz w:val="24"/>
          <w:szCs w:val="24"/>
        </w:rPr>
        <w:t>in genetic diversity</w:t>
      </w:r>
      <w:r w:rsidR="00861BB3" w:rsidRPr="0007763B">
        <w:rPr>
          <w:rFonts w:ascii="Times New Roman" w:eastAsia="Times New Roman" w:hAnsi="Times New Roman" w:cs="Times New Roman"/>
          <w:sz w:val="24"/>
          <w:szCs w:val="24"/>
        </w:rPr>
        <w:t xml:space="preserve">. </w:t>
      </w:r>
      <w:r w:rsidR="001F6EAA">
        <w:rPr>
          <w:rFonts w:ascii="Times New Roman" w:eastAsia="Times New Roman" w:hAnsi="Times New Roman" w:cs="Times New Roman"/>
          <w:sz w:val="24"/>
          <w:szCs w:val="24"/>
        </w:rPr>
        <w:t>FNR substantially increase</w:t>
      </w:r>
      <w:r w:rsidR="00E341C6">
        <w:rPr>
          <w:rFonts w:ascii="Times New Roman" w:eastAsia="Times New Roman" w:hAnsi="Times New Roman" w:cs="Times New Roman"/>
          <w:sz w:val="24"/>
          <w:szCs w:val="24"/>
        </w:rPr>
        <w:t>d</w:t>
      </w:r>
      <w:r w:rsidR="001F6EAA">
        <w:rPr>
          <w:rFonts w:ascii="Times New Roman" w:eastAsia="Times New Roman" w:hAnsi="Times New Roman" w:cs="Times New Roman"/>
          <w:sz w:val="24"/>
          <w:szCs w:val="24"/>
        </w:rPr>
        <w:t xml:space="preserve"> with </w:t>
      </w:r>
      <w:r w:rsidR="001079BE" w:rsidRPr="0007763B">
        <w:rPr>
          <w:rFonts w:ascii="Times New Roman" w:eastAsia="Times New Roman" w:hAnsi="Times New Roman" w:cs="Times New Roman"/>
          <w:sz w:val="24"/>
          <w:szCs w:val="24"/>
        </w:rPr>
        <w:t xml:space="preserve">dispersal intensity </w:t>
      </w:r>
      <w:r w:rsidR="001F6EAA" w:rsidRPr="0007763B">
        <w:rPr>
          <w:rFonts w:ascii="Times New Roman" w:eastAsia="Times New Roman" w:hAnsi="Times New Roman" w:cs="Times New Roman"/>
          <w:sz w:val="24"/>
          <w:szCs w:val="24"/>
        </w:rPr>
        <w:t xml:space="preserve">(Fig. </w:t>
      </w:r>
      <w:r w:rsidR="001F6EAA">
        <w:rPr>
          <w:rFonts w:ascii="Times New Roman" w:eastAsia="Times New Roman" w:hAnsi="Times New Roman" w:cs="Times New Roman"/>
          <w:sz w:val="24"/>
          <w:szCs w:val="24"/>
        </w:rPr>
        <w:t>2</w:t>
      </w:r>
      <w:r w:rsidR="001F6EAA"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T</w:t>
      </w:r>
      <w:r w:rsidR="001F6EAA">
        <w:rPr>
          <w:rFonts w:ascii="Times New Roman" w:eastAsia="Times New Roman" w:hAnsi="Times New Roman" w:cs="Times New Roman"/>
          <w:sz w:val="24"/>
          <w:szCs w:val="24"/>
        </w:rPr>
        <w:t xml:space="preserve">wo </w:t>
      </w:r>
      <w:r w:rsidR="006141B4">
        <w:rPr>
          <w:rFonts w:ascii="Times New Roman" w:eastAsia="Times New Roman" w:hAnsi="Times New Roman" w:cs="Times New Roman"/>
          <w:sz w:val="24"/>
          <w:szCs w:val="24"/>
        </w:rPr>
        <w:t>scenarios</w:t>
      </w:r>
      <w:r w:rsidR="000222ED">
        <w:rPr>
          <w:rFonts w:ascii="Times New Roman" w:eastAsia="Times New Roman" w:hAnsi="Times New Roman" w:cs="Times New Roman"/>
          <w:sz w:val="24"/>
          <w:szCs w:val="24"/>
        </w:rPr>
        <w:t xml:space="preserve"> (Table 1)</w:t>
      </w:r>
      <w:r w:rsidR="006141B4">
        <w:rPr>
          <w:rFonts w:ascii="Times New Roman" w:eastAsia="Times New Roman" w:hAnsi="Times New Roman" w:cs="Times New Roman"/>
          <w:sz w:val="24"/>
          <w:szCs w:val="24"/>
        </w:rPr>
        <w:t xml:space="preserve"> with high</w:t>
      </w:r>
      <w:r w:rsidR="001F6EAA">
        <w:rPr>
          <w:rFonts w:ascii="Times New Roman" w:eastAsia="Times New Roman" w:hAnsi="Times New Roman" w:cs="Times New Roman"/>
          <w:sz w:val="24"/>
          <w:szCs w:val="24"/>
        </w:rPr>
        <w:t xml:space="preserve"> dispersal (H2, H3) </w:t>
      </w:r>
      <w:r w:rsidR="00E341C6">
        <w:rPr>
          <w:rFonts w:ascii="Times New Roman" w:eastAsia="Times New Roman" w:hAnsi="Times New Roman" w:cs="Times New Roman"/>
          <w:sz w:val="24"/>
          <w:szCs w:val="24"/>
        </w:rPr>
        <w:t>we</w:t>
      </w:r>
      <w:r w:rsidR="001F6EAA">
        <w:rPr>
          <w:rFonts w:ascii="Times New Roman" w:eastAsia="Times New Roman" w:hAnsi="Times New Roman" w:cs="Times New Roman"/>
          <w:sz w:val="24"/>
          <w:szCs w:val="24"/>
        </w:rPr>
        <w:t xml:space="preserve">re the only ones with FNR values above 10% </w:t>
      </w:r>
      <w:r w:rsidR="000637AB">
        <w:rPr>
          <w:rFonts w:ascii="Times New Roman" w:eastAsia="Times New Roman" w:hAnsi="Times New Roman" w:cs="Times New Roman"/>
          <w:sz w:val="24"/>
          <w:szCs w:val="24"/>
        </w:rPr>
        <w:t>regardless of which threshold was</w:t>
      </w:r>
      <w:r w:rsidR="001F6EAA">
        <w:rPr>
          <w:rFonts w:ascii="Times New Roman" w:eastAsia="Times New Roman" w:hAnsi="Times New Roman" w:cs="Times New Roman"/>
          <w:sz w:val="24"/>
          <w:szCs w:val="24"/>
        </w:rPr>
        <w:t xml:space="preserve"> used</w:t>
      </w:r>
      <w:r w:rsidR="006F2BC3">
        <w:rPr>
          <w:rFonts w:ascii="Times New Roman" w:eastAsia="Times New Roman" w:hAnsi="Times New Roman" w:cs="Times New Roman"/>
          <w:sz w:val="24"/>
          <w:szCs w:val="24"/>
        </w:rPr>
        <w:t xml:space="preserve"> (Fig. 1)</w:t>
      </w:r>
      <w:r w:rsidR="001079BE" w:rsidRPr="0007763B">
        <w:rPr>
          <w:rFonts w:ascii="Times New Roman" w:eastAsia="Times New Roman" w:hAnsi="Times New Roman" w:cs="Times New Roman"/>
          <w:sz w:val="24"/>
          <w:szCs w:val="24"/>
        </w:rPr>
        <w:t>.</w:t>
      </w:r>
      <w:r w:rsidR="006141B4">
        <w:rPr>
          <w:rFonts w:ascii="Times New Roman" w:eastAsia="Times New Roman" w:hAnsi="Times New Roman" w:cs="Times New Roman"/>
          <w:sz w:val="24"/>
          <w:szCs w:val="24"/>
        </w:rPr>
        <w:t xml:space="preserve"> FNR values for all scenarios with low </w:t>
      </w:r>
      <w:r w:rsidR="00611A4E">
        <w:rPr>
          <w:rFonts w:ascii="Times New Roman" w:eastAsia="Times New Roman" w:hAnsi="Times New Roman" w:cs="Times New Roman"/>
          <w:sz w:val="24"/>
          <w:szCs w:val="24"/>
        </w:rPr>
        <w:t>dispersal and two scenarios with moderate dispersal (M1, M2) stayed below 5%</w:t>
      </w:r>
      <w:r w:rsidR="00C754F6">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except for the lowest threshold which ha</w:t>
      </w:r>
      <w:r w:rsidR="00C754F6">
        <w:rPr>
          <w:rFonts w:ascii="Times New Roman" w:eastAsia="Times New Roman" w:hAnsi="Times New Roman" w:cs="Times New Roman"/>
          <w:sz w:val="24"/>
          <w:szCs w:val="24"/>
        </w:rPr>
        <w:t>d</w:t>
      </w:r>
      <w:r w:rsidR="00611A4E">
        <w:rPr>
          <w:rFonts w:ascii="Times New Roman" w:eastAsia="Times New Roman" w:hAnsi="Times New Roman" w:cs="Times New Roman"/>
          <w:sz w:val="24"/>
          <w:szCs w:val="24"/>
        </w:rPr>
        <w:t xml:space="preserve"> a value of 1 for </w:t>
      </w:r>
      <w:r w:rsidR="00D14145">
        <w:rPr>
          <w:rFonts w:ascii="Times New Roman" w:eastAsia="Times New Roman" w:hAnsi="Times New Roman" w:cs="Times New Roman"/>
          <w:sz w:val="24"/>
          <w:szCs w:val="24"/>
        </w:rPr>
        <w:t xml:space="preserve">all </w:t>
      </w:r>
      <w:r w:rsidR="00611A4E">
        <w:rPr>
          <w:rFonts w:ascii="Times New Roman" w:eastAsia="Times New Roman" w:hAnsi="Times New Roman" w:cs="Times New Roman"/>
          <w:sz w:val="24"/>
          <w:szCs w:val="24"/>
        </w:rPr>
        <w:t>scenarios</w:t>
      </w:r>
      <w:r w:rsidR="005F4F97">
        <w:rPr>
          <w:rFonts w:ascii="Times New Roman" w:eastAsia="Times New Roman" w:hAnsi="Times New Roman" w:cs="Times New Roman"/>
          <w:sz w:val="24"/>
          <w:szCs w:val="24"/>
        </w:rPr>
        <w:t xml:space="preserve">; this scenario is </w:t>
      </w:r>
      <w:r w:rsidR="00611A4E">
        <w:rPr>
          <w:rFonts w:ascii="Times New Roman" w:eastAsia="Times New Roman" w:hAnsi="Times New Roman" w:cs="Times New Roman"/>
          <w:sz w:val="24"/>
          <w:szCs w:val="24"/>
        </w:rPr>
        <w:t xml:space="preserve">so conservative that it never </w:t>
      </w:r>
      <w:r w:rsidR="00F42B89" w:rsidRPr="00F42B89">
        <w:rPr>
          <w:rFonts w:ascii="Times New Roman" w:eastAsia="Times New Roman" w:hAnsi="Times New Roman" w:cs="Times New Roman"/>
          <w:sz w:val="24"/>
          <w:szCs w:val="24"/>
        </w:rPr>
        <w:t>correctly identifies the affected populations</w:t>
      </w:r>
      <w:r w:rsidR="00611A4E">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Our </w:t>
      </w:r>
      <w:r w:rsidR="009F61E0">
        <w:rPr>
          <w:rFonts w:ascii="Times New Roman" w:eastAsia="Times New Roman" w:hAnsi="Times New Roman" w:cs="Times New Roman"/>
          <w:sz w:val="24"/>
          <w:szCs w:val="24"/>
        </w:rPr>
        <w:t xml:space="preserve">high dispersal scenario with the </w:t>
      </w:r>
      <w:r w:rsidR="005F4F97">
        <w:rPr>
          <w:rFonts w:ascii="Times New Roman" w:eastAsia="Times New Roman" w:hAnsi="Times New Roman" w:cs="Times New Roman"/>
          <w:sz w:val="24"/>
          <w:szCs w:val="24"/>
        </w:rPr>
        <w:t xml:space="preserve">fewest </w:t>
      </w:r>
      <w:r w:rsidR="009F61E0">
        <w:rPr>
          <w:rFonts w:ascii="Times New Roman" w:eastAsia="Times New Roman" w:hAnsi="Times New Roman" w:cs="Times New Roman"/>
          <w:sz w:val="24"/>
          <w:szCs w:val="24"/>
        </w:rPr>
        <w:t>affected population</w:t>
      </w:r>
      <w:r w:rsidR="00D2058D">
        <w:rPr>
          <w:rFonts w:ascii="Times New Roman" w:eastAsia="Times New Roman" w:hAnsi="Times New Roman" w:cs="Times New Roman"/>
          <w:sz w:val="24"/>
          <w:szCs w:val="24"/>
        </w:rPr>
        <w:t>s</w:t>
      </w:r>
      <w:r w:rsidR="009F61E0">
        <w:rPr>
          <w:rFonts w:ascii="Times New Roman" w:eastAsia="Times New Roman" w:hAnsi="Times New Roman" w:cs="Times New Roman"/>
          <w:sz w:val="24"/>
          <w:szCs w:val="24"/>
        </w:rPr>
        <w:t xml:space="preserve"> (H1) had overlapping 95% </w:t>
      </w:r>
      <w:r w:rsidR="00B03466">
        <w:rPr>
          <w:rFonts w:ascii="Times New Roman" w:eastAsia="Times New Roman" w:hAnsi="Times New Roman" w:cs="Times New Roman"/>
          <w:sz w:val="24"/>
          <w:szCs w:val="24"/>
        </w:rPr>
        <w:t xml:space="preserve">confidence intervals with other, lower dispersal </w:t>
      </w:r>
      <w:r w:rsidR="00B03466">
        <w:rPr>
          <w:rFonts w:ascii="Times New Roman" w:eastAsia="Times New Roman" w:hAnsi="Times New Roman" w:cs="Times New Roman"/>
          <w:sz w:val="24"/>
          <w:szCs w:val="24"/>
        </w:rPr>
        <w:lastRenderedPageBreak/>
        <w:t xml:space="preserve">scenarios. </w:t>
      </w:r>
      <w:r w:rsidR="00611A4E">
        <w:rPr>
          <w:rFonts w:ascii="Times New Roman" w:eastAsia="Times New Roman" w:hAnsi="Times New Roman" w:cs="Times New Roman"/>
          <w:sz w:val="24"/>
          <w:szCs w:val="24"/>
        </w:rPr>
        <w:t>Taking the average from scenario</w:t>
      </w:r>
      <w:r w:rsidR="002E7623">
        <w:rPr>
          <w:rFonts w:ascii="Times New Roman" w:eastAsia="Times New Roman" w:hAnsi="Times New Roman" w:cs="Times New Roman"/>
          <w:sz w:val="24"/>
          <w:szCs w:val="24"/>
        </w:rPr>
        <w:t>s</w:t>
      </w:r>
      <w:r w:rsidR="00611A4E">
        <w:rPr>
          <w:rFonts w:ascii="Times New Roman" w:eastAsia="Times New Roman" w:hAnsi="Times New Roman" w:cs="Times New Roman"/>
          <w:sz w:val="24"/>
          <w:szCs w:val="24"/>
        </w:rPr>
        <w:t xml:space="preserve"> sharin</w:t>
      </w:r>
      <w:r w:rsidR="00D14145">
        <w:rPr>
          <w:rFonts w:ascii="Times New Roman" w:eastAsia="Times New Roman" w:hAnsi="Times New Roman" w:cs="Times New Roman"/>
          <w:sz w:val="24"/>
          <w:szCs w:val="24"/>
        </w:rPr>
        <w:t>g the same dispersal parameters</w:t>
      </w:r>
      <w:r w:rsidR="00611A4E">
        <w:rPr>
          <w:rFonts w:ascii="Times New Roman" w:eastAsia="Times New Roman" w:hAnsi="Times New Roman" w:cs="Times New Roman"/>
          <w:sz w:val="24"/>
          <w:szCs w:val="24"/>
        </w:rPr>
        <w:t xml:space="preserve"> for the ubiquitous 0.05 threshold</w:t>
      </w:r>
      <w:r w:rsidR="006141FC">
        <w:rPr>
          <w:rFonts w:ascii="Times New Roman" w:eastAsia="Times New Roman" w:hAnsi="Times New Roman" w:cs="Times New Roman"/>
          <w:sz w:val="24"/>
          <w:szCs w:val="24"/>
        </w:rPr>
        <w:t xml:space="preserve"> (</w:t>
      </w:r>
      <w:r w:rsidR="006141FC" w:rsidRPr="00952DCB">
        <w:rPr>
          <w:rFonts w:ascii="Times New Roman" w:eastAsia="Times New Roman" w:hAnsi="Times New Roman" w:cs="Times New Roman"/>
          <w:sz w:val="24"/>
          <w:szCs w:val="24"/>
        </w:rPr>
        <w:t>e.g.</w:t>
      </w:r>
      <w:r w:rsidR="006141FC">
        <w:rPr>
          <w:rFonts w:ascii="Times New Roman" w:eastAsia="Times New Roman" w:hAnsi="Times New Roman" w:cs="Times New Roman"/>
          <w:i/>
          <w:sz w:val="24"/>
          <w:szCs w:val="24"/>
        </w:rPr>
        <w:t xml:space="preserve"> </w:t>
      </w:r>
      <w:r w:rsidR="006141FC">
        <w:rPr>
          <w:rFonts w:ascii="Times New Roman" w:eastAsia="Times New Roman" w:hAnsi="Times New Roman" w:cs="Times New Roman"/>
          <w:sz w:val="24"/>
          <w:szCs w:val="24"/>
        </w:rPr>
        <w:t>one value for L1, L2, and L3 grouped together)</w:t>
      </w:r>
      <w:r w:rsidR="00611A4E">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we had</w:t>
      </w:r>
      <w:r w:rsidR="000222ED">
        <w:rPr>
          <w:rFonts w:ascii="Times New Roman" w:eastAsia="Times New Roman" w:hAnsi="Times New Roman" w:cs="Times New Roman"/>
          <w:sz w:val="24"/>
          <w:szCs w:val="24"/>
        </w:rPr>
        <w:t xml:space="preserve"> </w:t>
      </w:r>
      <w:r w:rsidR="008E00E0">
        <w:rPr>
          <w:rFonts w:ascii="Times New Roman" w:eastAsia="Times New Roman" w:hAnsi="Times New Roman" w:cs="Times New Roman"/>
          <w:sz w:val="24"/>
          <w:szCs w:val="24"/>
        </w:rPr>
        <w:t xml:space="preserve">mean </w:t>
      </w:r>
      <w:r w:rsidR="000222ED">
        <w:rPr>
          <w:rFonts w:ascii="Times New Roman" w:eastAsia="Times New Roman" w:hAnsi="Times New Roman" w:cs="Times New Roman"/>
          <w:sz w:val="24"/>
          <w:szCs w:val="24"/>
        </w:rPr>
        <w:t>FNRs of</w:t>
      </w:r>
      <w:r w:rsidR="00611A4E">
        <w:rPr>
          <w:rFonts w:ascii="Times New Roman" w:eastAsia="Times New Roman" w:hAnsi="Times New Roman" w:cs="Times New Roman"/>
          <w:sz w:val="24"/>
          <w:szCs w:val="24"/>
        </w:rPr>
        <w:t xml:space="preserve"> </w:t>
      </w:r>
      <w:commentRangeStart w:id="10"/>
      <w:commentRangeStart w:id="11"/>
      <w:r w:rsidR="00611A4E">
        <w:rPr>
          <w:rFonts w:ascii="Times New Roman" w:eastAsia="Times New Roman" w:hAnsi="Times New Roman" w:cs="Times New Roman"/>
          <w:sz w:val="24"/>
          <w:szCs w:val="24"/>
        </w:rPr>
        <w:t xml:space="preserve">0.0046 </w:t>
      </w:r>
      <w:commentRangeEnd w:id="10"/>
      <w:r w:rsidR="008E00E0">
        <w:rPr>
          <w:rStyle w:val="Marquedecommentaire"/>
        </w:rPr>
        <w:commentReference w:id="10"/>
      </w:r>
      <w:commentRangeEnd w:id="11"/>
      <w:r w:rsidR="00A24EF4">
        <w:rPr>
          <w:rStyle w:val="Marquedecommentaire"/>
        </w:rPr>
        <w:commentReference w:id="11"/>
      </w:r>
      <w:r w:rsidR="003F1140">
        <w:rPr>
          <w:rFonts w:ascii="Times New Roman" w:eastAsia="Times New Roman" w:hAnsi="Times New Roman" w:cs="Times New Roman"/>
          <w:sz w:val="24"/>
          <w:szCs w:val="24"/>
        </w:rPr>
        <w:t>(0.00</w:t>
      </w:r>
      <w:r w:rsidR="00BE0353">
        <w:rPr>
          <w:rFonts w:ascii="Times New Roman" w:eastAsia="Times New Roman" w:hAnsi="Times New Roman" w:cs="Times New Roman"/>
          <w:sz w:val="24"/>
          <w:szCs w:val="24"/>
        </w:rPr>
        <w:t>12-0.0080</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low dispersal, </w:t>
      </w:r>
      <w:commentRangeStart w:id="12"/>
      <w:r w:rsidR="00611A4E">
        <w:rPr>
          <w:rFonts w:ascii="Times New Roman" w:eastAsia="Times New Roman" w:hAnsi="Times New Roman" w:cs="Times New Roman"/>
          <w:sz w:val="24"/>
          <w:szCs w:val="24"/>
        </w:rPr>
        <w:t>0.0235</w:t>
      </w:r>
      <w:r w:rsidR="00BE0353">
        <w:rPr>
          <w:rFonts w:ascii="Times New Roman" w:eastAsia="Times New Roman" w:hAnsi="Times New Roman" w:cs="Times New Roman"/>
          <w:sz w:val="24"/>
          <w:szCs w:val="24"/>
        </w:rPr>
        <w:t xml:space="preserve"> </w:t>
      </w:r>
      <w:commentRangeEnd w:id="12"/>
      <w:r w:rsidR="008E00E0">
        <w:rPr>
          <w:rStyle w:val="Marquedecommentaire"/>
        </w:rPr>
        <w:commentReference w:id="12"/>
      </w:r>
      <w:r w:rsidR="00BE0353">
        <w:rPr>
          <w:rFonts w:ascii="Times New Roman" w:eastAsia="Times New Roman" w:hAnsi="Times New Roman" w:cs="Times New Roman"/>
          <w:sz w:val="24"/>
          <w:szCs w:val="24"/>
        </w:rPr>
        <w:t>(0.0152-0.0317</w:t>
      </w:r>
      <w:r w:rsidR="00351520">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 xml:space="preserve">) </w:t>
      </w:r>
      <w:r w:rsidR="00611A4E">
        <w:rPr>
          <w:rFonts w:ascii="Times New Roman" w:eastAsia="Times New Roman" w:hAnsi="Times New Roman" w:cs="Times New Roman"/>
          <w:sz w:val="24"/>
          <w:szCs w:val="24"/>
        </w:rPr>
        <w:t xml:space="preserve">for moderate dispersal, and </w:t>
      </w:r>
      <w:commentRangeStart w:id="13"/>
      <w:r w:rsidR="00611A4E">
        <w:rPr>
          <w:rFonts w:ascii="Times New Roman" w:eastAsia="Times New Roman" w:hAnsi="Times New Roman" w:cs="Times New Roman"/>
          <w:sz w:val="24"/>
          <w:szCs w:val="24"/>
        </w:rPr>
        <w:t>0.2164</w:t>
      </w:r>
      <w:r w:rsidR="00BE0353">
        <w:rPr>
          <w:rFonts w:ascii="Times New Roman" w:eastAsia="Times New Roman" w:hAnsi="Times New Roman" w:cs="Times New Roman"/>
          <w:sz w:val="24"/>
          <w:szCs w:val="24"/>
        </w:rPr>
        <w:t xml:space="preserve"> </w:t>
      </w:r>
      <w:commentRangeEnd w:id="13"/>
      <w:r w:rsidR="008E00E0">
        <w:rPr>
          <w:rStyle w:val="Marquedecommentaire"/>
        </w:rPr>
        <w:commentReference w:id="13"/>
      </w:r>
      <w:r w:rsidR="00BE0353">
        <w:rPr>
          <w:rFonts w:ascii="Times New Roman" w:eastAsia="Times New Roman" w:hAnsi="Times New Roman" w:cs="Times New Roman"/>
          <w:sz w:val="24"/>
          <w:szCs w:val="24"/>
        </w:rPr>
        <w:t>(0.1901-0.2426</w:t>
      </w:r>
      <w:r w:rsidR="002C3D4F">
        <w:rPr>
          <w:rFonts w:ascii="Times New Roman" w:eastAsia="Times New Roman" w:hAnsi="Times New Roman" w:cs="Times New Roman"/>
          <w:sz w:val="24"/>
          <w:szCs w:val="24"/>
        </w:rPr>
        <w:t>; 95% CI</w:t>
      </w:r>
      <w:r w:rsidR="00BE0353">
        <w:rPr>
          <w:rFonts w:ascii="Times New Roman" w:eastAsia="Times New Roman" w:hAnsi="Times New Roman" w:cs="Times New Roman"/>
          <w:sz w:val="24"/>
          <w:szCs w:val="24"/>
        </w:rPr>
        <w:t>)</w:t>
      </w:r>
      <w:r w:rsidR="00611A4E">
        <w:rPr>
          <w:rFonts w:ascii="Times New Roman" w:eastAsia="Times New Roman" w:hAnsi="Times New Roman" w:cs="Times New Roman"/>
          <w:sz w:val="24"/>
          <w:szCs w:val="24"/>
        </w:rPr>
        <w:t xml:space="preserve"> for high dispersal.</w:t>
      </w:r>
      <w:r w:rsidR="00D66B9D">
        <w:rPr>
          <w:rFonts w:ascii="Times New Roman" w:eastAsia="Times New Roman" w:hAnsi="Times New Roman" w:cs="Times New Roman"/>
          <w:sz w:val="24"/>
          <w:szCs w:val="24"/>
        </w:rPr>
        <w:t xml:space="preserve"> FNR values overall decrease</w:t>
      </w:r>
      <w:r w:rsidR="002E7623">
        <w:rPr>
          <w:rFonts w:ascii="Times New Roman" w:eastAsia="Times New Roman" w:hAnsi="Times New Roman" w:cs="Times New Roman"/>
          <w:sz w:val="24"/>
          <w:szCs w:val="24"/>
        </w:rPr>
        <w:t>d</w:t>
      </w:r>
      <w:r w:rsidR="00D66B9D">
        <w:rPr>
          <w:rFonts w:ascii="Times New Roman" w:eastAsia="Times New Roman" w:hAnsi="Times New Roman" w:cs="Times New Roman"/>
          <w:sz w:val="24"/>
          <w:szCs w:val="24"/>
        </w:rPr>
        <w:t xml:space="preserve"> with threshold, with a sharp decrease before 0.025 followed</w:t>
      </w:r>
      <w:r w:rsidR="00DA5278">
        <w:rPr>
          <w:rFonts w:ascii="Times New Roman" w:eastAsia="Times New Roman" w:hAnsi="Times New Roman" w:cs="Times New Roman"/>
          <w:sz w:val="24"/>
          <w:szCs w:val="24"/>
        </w:rPr>
        <w:t xml:space="preserve"> by a slower decrease until 0.1.</w:t>
      </w:r>
    </w:p>
    <w:p w14:paraId="5BD0A54B" w14:textId="672821F2" w:rsidR="006D4C4D" w:rsidRDefault="006D4C4D"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FPR substantially </w:t>
      </w:r>
      <w:r w:rsidR="00E341C6">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w:t>
      </w:r>
      <w:r w:rsidR="005F4F97">
        <w:rPr>
          <w:rFonts w:ascii="Times New Roman" w:eastAsia="Times New Roman" w:hAnsi="Times New Roman" w:cs="Times New Roman"/>
          <w:sz w:val="24"/>
          <w:szCs w:val="24"/>
        </w:rPr>
        <w:t xml:space="preserve">as </w:t>
      </w:r>
      <w:r w:rsidRPr="0007763B">
        <w:rPr>
          <w:rFonts w:ascii="Times New Roman" w:eastAsia="Times New Roman" w:hAnsi="Times New Roman" w:cs="Times New Roman"/>
          <w:sz w:val="24"/>
          <w:szCs w:val="24"/>
        </w:rPr>
        <w:t xml:space="preserve">dispersal </w:t>
      </w:r>
      <w:r w:rsidR="005F4F97">
        <w:rPr>
          <w:rFonts w:ascii="Times New Roman" w:eastAsia="Times New Roman" w:hAnsi="Times New Roman" w:cs="Times New Roman"/>
          <w:sz w:val="24"/>
          <w:szCs w:val="24"/>
        </w:rPr>
        <w:t xml:space="preserve">capacity increased </w:t>
      </w:r>
      <w:r w:rsidRPr="0007763B">
        <w:rPr>
          <w:rFonts w:ascii="Times New Roman" w:eastAsia="Times New Roman" w:hAnsi="Times New Roman" w:cs="Times New Roman"/>
          <w:sz w:val="24"/>
          <w:szCs w:val="24"/>
        </w:rPr>
        <w:t xml:space="preserve">(Fig. </w:t>
      </w:r>
      <w:r w:rsidR="000222ED">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w:t>
      </w:r>
      <w:r w:rsidR="008A40CE">
        <w:rPr>
          <w:rFonts w:ascii="Times New Roman" w:eastAsia="Times New Roman" w:hAnsi="Times New Roman" w:cs="Times New Roman"/>
          <w:sz w:val="24"/>
          <w:szCs w:val="24"/>
        </w:rPr>
        <w:t xml:space="preserve">. Low dispersal </w:t>
      </w:r>
      <w:r w:rsidR="005F4F97">
        <w:rPr>
          <w:rFonts w:ascii="Times New Roman" w:eastAsia="Times New Roman" w:hAnsi="Times New Roman" w:cs="Times New Roman"/>
          <w:sz w:val="24"/>
          <w:szCs w:val="24"/>
        </w:rPr>
        <w:t xml:space="preserve">consistently resulted in </w:t>
      </w:r>
      <w:r w:rsidR="00E341C6">
        <w:rPr>
          <w:rFonts w:ascii="Times New Roman" w:eastAsia="Times New Roman" w:hAnsi="Times New Roman" w:cs="Times New Roman"/>
          <w:sz w:val="24"/>
          <w:szCs w:val="24"/>
        </w:rPr>
        <w:t xml:space="preserve">higher FPR than moderate dispersal, which </w:t>
      </w:r>
      <w:r w:rsidR="0030512B">
        <w:rPr>
          <w:rFonts w:ascii="Times New Roman" w:eastAsia="Times New Roman" w:hAnsi="Times New Roman" w:cs="Times New Roman"/>
          <w:sz w:val="24"/>
          <w:szCs w:val="24"/>
        </w:rPr>
        <w:t xml:space="preserve">had </w:t>
      </w:r>
      <w:r w:rsidR="00E341C6">
        <w:rPr>
          <w:rFonts w:ascii="Times New Roman" w:eastAsia="Times New Roman" w:hAnsi="Times New Roman" w:cs="Times New Roman"/>
          <w:sz w:val="24"/>
          <w:szCs w:val="24"/>
        </w:rPr>
        <w:t xml:space="preserve">higher FPR values </w:t>
      </w:r>
      <w:r w:rsidR="0030512B">
        <w:rPr>
          <w:rFonts w:ascii="Times New Roman" w:eastAsia="Times New Roman" w:hAnsi="Times New Roman" w:cs="Times New Roman"/>
          <w:sz w:val="24"/>
          <w:szCs w:val="24"/>
        </w:rPr>
        <w:t>than</w:t>
      </w:r>
      <w:r w:rsidR="005F4F97">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high dispersal s</w:t>
      </w:r>
      <w:r w:rsidR="0012642F">
        <w:rPr>
          <w:rFonts w:ascii="Times New Roman" w:eastAsia="Times New Roman" w:hAnsi="Times New Roman" w:cs="Times New Roman"/>
          <w:sz w:val="24"/>
          <w:szCs w:val="24"/>
        </w:rPr>
        <w:t>cenario</w:t>
      </w:r>
      <w:r w:rsidR="005F4F97">
        <w:rPr>
          <w:rFonts w:ascii="Times New Roman" w:eastAsia="Times New Roman" w:hAnsi="Times New Roman" w:cs="Times New Roman"/>
          <w:sz w:val="24"/>
          <w:szCs w:val="24"/>
        </w:rPr>
        <w:t>s</w:t>
      </w:r>
      <w:r w:rsidR="0012642F">
        <w:rPr>
          <w:rFonts w:ascii="Times New Roman" w:eastAsia="Times New Roman" w:hAnsi="Times New Roman" w:cs="Times New Roman"/>
          <w:sz w:val="24"/>
          <w:szCs w:val="24"/>
        </w:rPr>
        <w:t xml:space="preserve"> (Fig. 3)</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r w:rsidR="00DE45D1">
        <w:rPr>
          <w:rFonts w:ascii="Times New Roman" w:eastAsia="Times New Roman" w:hAnsi="Times New Roman" w:cs="Times New Roman"/>
          <w:sz w:val="24"/>
          <w:szCs w:val="24"/>
        </w:rPr>
        <w:t xml:space="preserve">whose </w:t>
      </w:r>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r w:rsidR="00DE45D1">
        <w:rPr>
          <w:rFonts w:ascii="Times New Roman" w:eastAsia="Times New Roman" w:hAnsi="Times New Roman" w:cs="Times New Roman"/>
          <w:sz w:val="24"/>
          <w:szCs w:val="24"/>
        </w:rPr>
        <w:t xml:space="preserve">threshold </w:t>
      </w:r>
      <w:r w:rsidR="00D23CEC">
        <w:rPr>
          <w:rFonts w:ascii="Times New Roman" w:eastAsia="Times New Roman" w:hAnsi="Times New Roman" w:cs="Times New Roman"/>
          <w:sz w:val="24"/>
          <w:szCs w:val="24"/>
        </w:rPr>
        <w:t>0.1</w:t>
      </w:r>
      <w:r w:rsidR="009B001E" w:rsidRPr="006141FC">
        <w:rPr>
          <w:rFonts w:ascii="Times New Roman" w:eastAsia="Times New Roman" w:hAnsi="Times New Roman" w:cs="Times New Roman"/>
          <w:sz w:val="24"/>
          <w:szCs w:val="24"/>
        </w:rPr>
        <w:t>)</w:t>
      </w:r>
      <w:r w:rsidR="009B001E">
        <w:rPr>
          <w:rFonts w:ascii="Times New Roman" w:eastAsia="Times New Roman" w:hAnsi="Times New Roman" w:cs="Times New Roman"/>
          <w:sz w:val="24"/>
          <w:szCs w:val="24"/>
        </w:rPr>
        <w:t xml:space="preserve">. </w:t>
      </w: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39462B49"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 xml:space="preserve">The number of populations affected </w:t>
      </w:r>
      <w:r w:rsidR="007F2596" w:rsidRPr="0007763B">
        <w:rPr>
          <w:rFonts w:ascii="Times New Roman" w:eastAsia="Times New Roman" w:hAnsi="Times New Roman" w:cs="Times New Roman"/>
          <w:sz w:val="24"/>
          <w:szCs w:val="24"/>
        </w:rPr>
        <w:t>by a</w:t>
      </w:r>
      <w:r w:rsidR="00B63C0C">
        <w:rPr>
          <w:rFonts w:ascii="Times New Roman" w:eastAsia="Times New Roman" w:hAnsi="Times New Roman" w:cs="Times New Roman"/>
          <w:sz w:val="24"/>
          <w:szCs w:val="24"/>
        </w:rPr>
        <w:t xml:space="preserve"> migration</w:t>
      </w:r>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r w:rsidR="00AF5779">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w:t>
      </w:r>
      <w:r w:rsidR="006E7977">
        <w:rPr>
          <w:rFonts w:ascii="Times New Roman" w:eastAsia="Times New Roman" w:hAnsi="Times New Roman" w:cs="Times New Roman"/>
          <w:sz w:val="24"/>
          <w:szCs w:val="24"/>
        </w:rPr>
        <w:t xml:space="preserve"> </w:t>
      </w:r>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the overlap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r w:rsidR="00876350">
        <w:rPr>
          <w:rFonts w:ascii="Times New Roman" w:eastAsia="Times New Roman" w:hAnsi="Times New Roman" w:cs="Times New Roman"/>
          <w:sz w:val="24"/>
          <w:szCs w:val="24"/>
        </w:rPr>
        <w:t xml:space="preserve">for </w:t>
      </w:r>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r w:rsidR="00876350">
        <w:rPr>
          <w:rFonts w:ascii="Times New Roman" w:eastAsia="Times New Roman" w:hAnsi="Times New Roman" w:cs="Times New Roman"/>
          <w:sz w:val="24"/>
          <w:szCs w:val="24"/>
        </w:rPr>
        <w:t xml:space="preserve">in the simulations </w:t>
      </w:r>
      <w:r w:rsidR="00535B75">
        <w:rPr>
          <w:rFonts w:ascii="Times New Roman" w:eastAsia="Times New Roman" w:hAnsi="Times New Roman" w:cs="Times New Roman"/>
          <w:sz w:val="24"/>
          <w:szCs w:val="24"/>
        </w:rPr>
        <w:t>(Table 2; Fig</w:t>
      </w:r>
      <w:r w:rsidR="00876350">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r w:rsidR="00876350">
        <w:rPr>
          <w:rFonts w:ascii="Times New Roman" w:eastAsia="Times New Roman" w:hAnsi="Times New Roman" w:cs="Times New Roman"/>
          <w:sz w:val="24"/>
          <w:szCs w:val="24"/>
        </w:rPr>
        <w:t xml:space="preserve">on performance </w:t>
      </w:r>
      <w:r w:rsidR="004A6C2F">
        <w:rPr>
          <w:rFonts w:ascii="Times New Roman" w:eastAsia="Times New Roman" w:hAnsi="Times New Roman" w:cs="Times New Roman"/>
          <w:sz w:val="24"/>
          <w:szCs w:val="24"/>
        </w:rPr>
        <w:t xml:space="preserve">was generally the most </w:t>
      </w:r>
      <w:r w:rsidR="00876350">
        <w:rPr>
          <w:rFonts w:ascii="Times New Roman" w:eastAsia="Times New Roman" w:hAnsi="Times New Roman" w:cs="Times New Roman"/>
          <w:sz w:val="24"/>
          <w:szCs w:val="24"/>
        </w:rPr>
        <w:t>important</w:t>
      </w:r>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performing scenarios in either FNR (high dispersal; Fig. 2) or FPR (low dispersal; Fig. 3).</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2D379466" w:rsidR="008601CB" w:rsidRPr="0007763B" w:rsidRDefault="00F93E4E"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Time interval </w:t>
      </w:r>
      <w:r w:rsidR="008661B5">
        <w:rPr>
          <w:rFonts w:ascii="Times New Roman" w:eastAsia="Times New Roman" w:hAnsi="Times New Roman" w:cs="Times New Roman"/>
          <w:i/>
          <w:sz w:val="24"/>
          <w:szCs w:val="24"/>
        </w:rPr>
        <w:t>between samplings</w:t>
      </w:r>
    </w:p>
    <w:p w14:paraId="4E2D29FA" w14:textId="4F483B04"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w:t>
      </w:r>
      <w:r w:rsidR="00BE3F8E">
        <w:rPr>
          <w:rFonts w:ascii="Times New Roman" w:eastAsia="Times New Roman" w:hAnsi="Times New Roman" w:cs="Times New Roman"/>
          <w:sz w:val="24"/>
          <w:szCs w:val="24"/>
        </w:rPr>
        <w:t xml:space="preserve">(migration), </w:t>
      </w:r>
      <w:r w:rsidRPr="0007763B">
        <w:rPr>
          <w:rFonts w:ascii="Times New Roman" w:eastAsia="Times New Roman" w:hAnsi="Times New Roman" w:cs="Times New Roman"/>
          <w:sz w:val="24"/>
          <w:szCs w:val="24"/>
        </w:rPr>
        <w:t>inflicted upon populations</w:t>
      </w:r>
      <w:r w:rsidR="00BE3F8E">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and </w:t>
      </w:r>
      <w:r w:rsidR="00BE3F8E">
        <w:rPr>
          <w:rFonts w:ascii="Times New Roman" w:eastAsia="Times New Roman" w:hAnsi="Times New Roman" w:cs="Times New Roman"/>
          <w:sz w:val="24"/>
          <w:szCs w:val="24"/>
        </w:rPr>
        <w:t xml:space="preserve">a </w:t>
      </w:r>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r w:rsidR="00A30430" w:rsidRPr="0007763B">
        <w:rPr>
          <w:rFonts w:ascii="Times New Roman" w:eastAsia="Times New Roman" w:hAnsi="Times New Roman" w:cs="Times New Roman"/>
          <w:sz w:val="24"/>
          <w:szCs w:val="24"/>
        </w:rPr>
        <w:t xml:space="preserve">power </w:t>
      </w:r>
      <w:r w:rsidR="00BE3F8E">
        <w:rPr>
          <w:rFonts w:ascii="Times New Roman" w:eastAsia="Times New Roman" w:hAnsi="Times New Roman" w:cs="Times New Roman"/>
          <w:sz w:val="24"/>
          <w:szCs w:val="24"/>
        </w:rPr>
        <w:t>available</w:t>
      </w:r>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Fig.</w:t>
      </w:r>
      <w:r w:rsidR="00D56318">
        <w:rPr>
          <w:rFonts w:ascii="Times New Roman" w:eastAsia="Times New Roman" w:hAnsi="Times New Roman" w:cs="Times New Roman"/>
          <w:sz w:val="24"/>
          <w:szCs w:val="24"/>
        </w:rPr>
        <w:t xml:space="preserve"> 4, 5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w:t>
      </w:r>
      <w:r w:rsidR="00BE3F8E">
        <w:rPr>
          <w:rFonts w:ascii="Times New Roman" w:eastAsia="Times New Roman" w:hAnsi="Times New Roman" w:cs="Times New Roman"/>
          <w:sz w:val="24"/>
          <w:szCs w:val="24"/>
        </w:rPr>
        <w:t>,</w:t>
      </w:r>
      <w:r w:rsidR="00AE35CD">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 xml:space="preserve">to a lower degree, </w:t>
      </w:r>
      <w:r w:rsidR="00AE35CD">
        <w:rPr>
          <w:rFonts w:ascii="Times New Roman" w:eastAsia="Times New Roman" w:hAnsi="Times New Roman" w:cs="Times New Roman"/>
          <w:sz w:val="24"/>
          <w:szCs w:val="24"/>
        </w:rPr>
        <w:t>by the number of populations</w:t>
      </w:r>
      <w:r w:rsidR="00D2058D">
        <w:rPr>
          <w:rFonts w:ascii="Times New Roman" w:eastAsia="Times New Roman" w:hAnsi="Times New Roman" w:cs="Times New Roman"/>
          <w:sz w:val="24"/>
          <w:szCs w:val="24"/>
        </w:rPr>
        <w:t>.</w:t>
      </w:r>
    </w:p>
    <w:p w14:paraId="4665EAC7" w14:textId="714FB017"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BE3F8E">
        <w:rPr>
          <w:rFonts w:ascii="Times New Roman" w:eastAsia="Times New Roman" w:hAnsi="Times New Roman" w:cs="Times New Roman"/>
          <w:sz w:val="24"/>
          <w:szCs w:val="24"/>
        </w:rPr>
        <w:t xml:space="preserve">migration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values of</w:t>
      </w:r>
      <w:r w:rsidR="00BE3F8E" w:rsidRPr="0007763B">
        <w:rPr>
          <w:rFonts w:ascii="Times New Roman" w:eastAsia="Times New Roman" w:hAnsi="Times New Roman" w:cs="Times New Roman"/>
          <w:sz w:val="24"/>
          <w:szCs w:val="24"/>
        </w:rPr>
        <w:t xml:space="preserve"> </w:t>
      </w:r>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(Fig. 5</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w:t>
      </w:r>
      <w:r w:rsidR="00B031BE">
        <w:rPr>
          <w:rFonts w:ascii="Times New Roman" w:eastAsia="Times New Roman" w:hAnsi="Times New Roman" w:cs="Times New Roman"/>
          <w:sz w:val="24"/>
          <w:szCs w:val="24"/>
        </w:rPr>
        <w:lastRenderedPageBreak/>
        <w:t>converged with FPR values from low dispersal scenarios. For sampling after the event, moderate dispersal values bec</w:t>
      </w:r>
      <w:r w:rsidR="00BE3F8E">
        <w:rPr>
          <w:rFonts w:ascii="Times New Roman" w:eastAsia="Times New Roman" w:hAnsi="Times New Roman" w:cs="Times New Roman"/>
          <w:sz w:val="24"/>
          <w:szCs w:val="24"/>
        </w:rPr>
        <w:t>a</w:t>
      </w:r>
      <w:r w:rsidR="00B031BE">
        <w:rPr>
          <w:rFonts w:ascii="Times New Roman" w:eastAsia="Times New Roman" w:hAnsi="Times New Roman" w:cs="Times New Roman"/>
          <w:sz w:val="24"/>
          <w:szCs w:val="24"/>
        </w:rPr>
        <w:t xml:space="preserve">me even higher than </w:t>
      </w:r>
      <w:r w:rsidR="00BE3F8E">
        <w:rPr>
          <w:rFonts w:ascii="Times New Roman" w:eastAsia="Times New Roman" w:hAnsi="Times New Roman" w:cs="Times New Roman"/>
          <w:sz w:val="24"/>
          <w:szCs w:val="24"/>
        </w:rPr>
        <w:t>in</w:t>
      </w:r>
      <w:r w:rsidR="00B031BE">
        <w:rPr>
          <w:rFonts w:ascii="Times New Roman" w:eastAsia="Times New Roman" w:hAnsi="Times New Roman" w:cs="Times New Roman"/>
          <w:sz w:val="24"/>
          <w:szCs w:val="24"/>
        </w:rPr>
        <w:t xml:space="preserve"> low dispersal scenarios, despite large overlaps in th</w:t>
      </w:r>
      <w:r w:rsidR="004E072F">
        <w:rPr>
          <w:rFonts w:ascii="Times New Roman" w:eastAsia="Times New Roman" w:hAnsi="Times New Roman" w:cs="Times New Roman"/>
          <w:sz w:val="24"/>
          <w:szCs w:val="24"/>
        </w:rPr>
        <w:t>eir confidence intervals</w:t>
      </w:r>
      <w:r w:rsidR="00B031BE">
        <w:rPr>
          <w:rFonts w:ascii="Times New Roman" w:eastAsia="Times New Roman" w:hAnsi="Times New Roman" w:cs="Times New Roman"/>
          <w:sz w:val="24"/>
          <w:szCs w:val="24"/>
        </w:rPr>
        <w:t>. The previously described relationship between FPR and the number of populations affected by the demographic event also changed for moderate scenarios in distant second samplings</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with M2 displaying</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t>
      </w:r>
      <w:r w:rsidR="00F6114F">
        <w:rPr>
          <w:rFonts w:ascii="Times New Roman" w:eastAsia="Times New Roman" w:hAnsi="Times New Roman" w:cs="Times New Roman"/>
          <w:sz w:val="24"/>
          <w:szCs w:val="24"/>
        </w:rPr>
        <w:t>on average</w:t>
      </w:r>
      <w:r w:rsidR="00464830">
        <w:rPr>
          <w:rFonts w:ascii="Times New Roman" w:eastAsia="Times New Roman" w:hAnsi="Times New Roman" w:cs="Times New Roman"/>
          <w:sz w:val="24"/>
          <w:szCs w:val="24"/>
        </w:rPr>
        <w:t>,</w:t>
      </w:r>
      <w:r w:rsidR="00F6114F">
        <w:rPr>
          <w:rFonts w:ascii="Times New Roman" w:eastAsia="Times New Roman" w:hAnsi="Times New Roman" w:cs="Times New Roman"/>
          <w:sz w:val="24"/>
          <w:szCs w:val="24"/>
        </w:rPr>
        <w:t xml:space="preserve"> </w:t>
      </w:r>
      <w:r w:rsidR="00B031BE">
        <w:rPr>
          <w:rFonts w:ascii="Times New Roman" w:eastAsia="Times New Roman" w:hAnsi="Times New Roman" w:cs="Times New Roman"/>
          <w:sz w:val="24"/>
          <w:szCs w:val="24"/>
        </w:rPr>
        <w:t>higher values than M3.</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 and generally became higher than 50%, one false positive for each true positive, after 5 years.</w:t>
      </w:r>
    </w:p>
    <w:p w14:paraId="1D8D78E9" w14:textId="1C879418"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(Fig. 4</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after the event</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r w:rsidR="00464830">
        <w:rPr>
          <w:rFonts w:ascii="Times New Roman" w:eastAsia="Times New Roman" w:hAnsi="Times New Roman" w:cs="Times New Roman"/>
          <w:sz w:val="24"/>
          <w:szCs w:val="24"/>
        </w:rPr>
        <w:t>ed</w:t>
      </w:r>
      <w:r w:rsidR="00AF5BB5">
        <w:rPr>
          <w:rFonts w:ascii="Times New Roman" w:eastAsia="Times New Roman" w:hAnsi="Times New Roman" w:cs="Times New Roman"/>
          <w:sz w:val="24"/>
          <w:szCs w:val="24"/>
        </w:rPr>
        <w:t xml:space="preserve"> 25% in the scope of our analyses, even after 9 years (Fig. 4). The increase of FNR with time lag for the prior sampling was weaker than that for the posterior sampling for moderate dispersal scenarios and was similar for low dispersal scenarios.</w:t>
      </w:r>
    </w:p>
    <w:p w14:paraId="329E398D" w14:textId="289F9BBE"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r w:rsidR="00464830">
        <w:rPr>
          <w:rFonts w:ascii="Times New Roman" w:eastAsia="Times New Roman" w:hAnsi="Times New Roman" w:cs="Times New Roman"/>
          <w:sz w:val="24"/>
          <w:szCs w:val="24"/>
        </w:rPr>
        <w:t xml:space="preserve"> well</w:t>
      </w:r>
      <w:r w:rsidR="004E072F">
        <w:rPr>
          <w:rFonts w:ascii="Times New Roman" w:eastAsia="Times New Roman" w:hAnsi="Times New Roman" w:cs="Times New Roman"/>
          <w:sz w:val="24"/>
          <w:szCs w:val="24"/>
        </w:rPr>
        <w:t xml:space="preserve"> (Fig. 4</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xml:space="preserve">% of false positives after only two years (Fig. </w:t>
      </w:r>
      <w:r w:rsidR="004E072F">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t>
      </w:r>
      <w:r w:rsidR="0046483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we considered, </w:t>
      </w:r>
      <w:r w:rsidR="00464830">
        <w:rPr>
          <w:rFonts w:ascii="Times New Roman" w:eastAsia="Times New Roman" w:hAnsi="Times New Roman" w:cs="Times New Roman"/>
          <w:sz w:val="24"/>
          <w:szCs w:val="24"/>
        </w:rPr>
        <w:t xml:space="preserve">the parameter values </w:t>
      </w:r>
      <w:r>
        <w:rPr>
          <w:rFonts w:ascii="Times New Roman" w:eastAsia="Times New Roman" w:hAnsi="Times New Roman" w:cs="Times New Roman"/>
          <w:sz w:val="24"/>
          <w:szCs w:val="24"/>
        </w:rPr>
        <w:t>we chose to define different scenarios produced sufficiently complex, and useful simulation</w:t>
      </w:r>
      <w:r w:rsidR="00464830">
        <w:rPr>
          <w:rFonts w:ascii="Times New Roman" w:eastAsia="Times New Roman" w:hAnsi="Times New Roman" w:cs="Times New Roman"/>
          <w:sz w:val="24"/>
          <w:szCs w:val="24"/>
        </w:rPr>
        <w:t xml:space="preserve"> result</w:t>
      </w:r>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3930590" w14:textId="06F2F900"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5478E3BA" w:rsidR="001E58E9" w:rsidRPr="0007763B" w:rsidRDefault="00A30430" w:rsidP="00A51948">
      <w:pPr>
        <w:spacing w:before="240" w:after="240" w:line="480" w:lineRule="auto"/>
        <w:rPr>
          <w:rFonts w:ascii="Times New Roman" w:eastAsia="Times New Roman" w:hAnsi="Times New Roman" w:cs="Times New Roman"/>
          <w:sz w:val="24"/>
          <w:szCs w:val="24"/>
        </w:rPr>
      </w:pPr>
      <w:commentRangeStart w:id="14"/>
      <w:commentRangeStart w:id="15"/>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 xml:space="preserve">xperimental FPR values </w:t>
      </w:r>
      <w:commentRangeEnd w:id="14"/>
      <w:r w:rsidR="00CE217D">
        <w:rPr>
          <w:rStyle w:val="Marquedecommentaire"/>
        </w:rPr>
        <w:commentReference w:id="14"/>
      </w:r>
      <w:commentRangeEnd w:id="15"/>
      <w:r w:rsidR="00130C89">
        <w:rPr>
          <w:rStyle w:val="Marquedecommentaire"/>
        </w:rPr>
        <w:commentReference w:id="15"/>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(Fig. 3)</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r w:rsidR="00124A09">
        <w:rPr>
          <w:rFonts w:ascii="Times New Roman" w:eastAsia="Times New Roman" w:hAnsi="Times New Roman" w:cs="Times New Roman"/>
          <w:sz w:val="24"/>
          <w:szCs w:val="24"/>
        </w:rPr>
        <w:t xml:space="preserve">migration </w:t>
      </w:r>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r w:rsidR="000B306E">
        <w:rPr>
          <w:rFonts w:ascii="Times New Roman" w:eastAsia="Times New Roman" w:hAnsi="Times New Roman" w:cs="Times New Roman"/>
          <w:sz w:val="24"/>
          <w:szCs w:val="24"/>
        </w:rPr>
        <w:t xml:space="preserve"> than without such an event</w:t>
      </w:r>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(Fig. 3)</w:t>
      </w:r>
      <w:r w:rsidR="003B3FF3">
        <w:rPr>
          <w:rFonts w:ascii="Times New Roman" w:eastAsia="Times New Roman" w:hAnsi="Times New Roman" w:cs="Times New Roman"/>
          <w:sz w:val="24"/>
          <w:szCs w:val="24"/>
        </w:rPr>
        <w:t xml:space="preserve">. </w:t>
      </w:r>
      <w:r w:rsidR="000B306E">
        <w:rPr>
          <w:rFonts w:ascii="Times New Roman" w:eastAsia="Times New Roman" w:hAnsi="Times New Roman" w:cs="Times New Roman"/>
          <w:sz w:val="24"/>
          <w:szCs w:val="24"/>
        </w:rPr>
        <w:t>Also</w:t>
      </w:r>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w:t>
      </w:r>
      <w:r w:rsidR="007A0974">
        <w:rPr>
          <w:rFonts w:ascii="Times New Roman" w:eastAsia="Times New Roman" w:hAnsi="Times New Roman" w:cs="Times New Roman"/>
          <w:sz w:val="24"/>
          <w:szCs w:val="24"/>
        </w:rPr>
        <w:t>much more</w:t>
      </w:r>
      <w:r w:rsidR="00FD22B7">
        <w:rPr>
          <w:rFonts w:ascii="Times New Roman" w:eastAsia="Times New Roman" w:hAnsi="Times New Roman" w:cs="Times New Roman"/>
          <w:sz w:val="24"/>
          <w:szCs w:val="24"/>
        </w:rPr>
        <w:t xml:space="preserve"> effective at avoiding false positives, in the presence of an event, </w:t>
      </w:r>
      <w:r w:rsidR="004F7DFD">
        <w:rPr>
          <w:rFonts w:ascii="Times New Roman" w:eastAsia="Times New Roman" w:hAnsi="Times New Roman" w:cs="Times New Roman"/>
          <w:sz w:val="24"/>
          <w:szCs w:val="24"/>
        </w:rPr>
        <w:t>than</w:t>
      </w:r>
      <w:r w:rsidR="00FD22B7">
        <w:rPr>
          <w:rFonts w:ascii="Times New Roman" w:eastAsia="Times New Roman" w:hAnsi="Times New Roman" w:cs="Times New Roman"/>
          <w:sz w:val="24"/>
          <w:szCs w:val="24"/>
        </w:rPr>
        <w:t xml:space="preserve"> in its absence</w:t>
      </w:r>
      <w:r w:rsidR="004F7DFD">
        <w:rPr>
          <w:rFonts w:ascii="Times New Roman" w:eastAsia="Times New Roman" w:hAnsi="Times New Roman" w:cs="Times New Roman"/>
          <w:sz w:val="24"/>
          <w:szCs w:val="24"/>
        </w:rPr>
        <w:t xml:space="preserve"> (as shown in the control simulations)</w:t>
      </w:r>
      <w:r w:rsidR="00FD22B7">
        <w:rPr>
          <w:rFonts w:ascii="Times New Roman" w:eastAsia="Times New Roman" w:hAnsi="Times New Roman" w:cs="Times New Roman"/>
          <w:sz w:val="24"/>
          <w:szCs w:val="24"/>
        </w:rPr>
        <w:t>.</w:t>
      </w:r>
      <w:r w:rsidR="00702DAA">
        <w:rPr>
          <w:rFonts w:ascii="Times New Roman" w:eastAsia="Times New Roman" w:hAnsi="Times New Roman" w:cs="Times New Roman"/>
          <w:sz w:val="24"/>
          <w:szCs w:val="24"/>
        </w:rPr>
        <w:t xml:space="preserve"> </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54C6C6F3"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having undergone significant changes in 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C47756">
        <w:rPr>
          <w:rFonts w:ascii="Times New Roman" w:eastAsia="Times New Roman" w:hAnsi="Times New Roman" w:cs="Times New Roman"/>
          <w:sz w:val="24"/>
          <w:szCs w:val="24"/>
        </w:rPr>
        <w:t xml:space="preserve">showed </w:t>
      </w:r>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r w:rsidR="00C47756">
        <w:rPr>
          <w:rFonts w:ascii="Times New Roman" w:eastAsia="Times New Roman" w:hAnsi="Times New Roman" w:cs="Times New Roman"/>
          <w:sz w:val="24"/>
          <w:szCs w:val="24"/>
        </w:rPr>
        <w:t>s in the genetic structure of populations</w:t>
      </w:r>
      <w:r w:rsidR="007E7573">
        <w:rPr>
          <w:rFonts w:ascii="Times New Roman" w:eastAsia="Times New Roman" w:hAnsi="Times New Roman" w:cs="Times New Roman"/>
          <w:sz w:val="24"/>
          <w:szCs w:val="24"/>
        </w:rPr>
        <w:t xml:space="preserve"> can be </w:t>
      </w:r>
      <w:r w:rsidR="007C51E0">
        <w:rPr>
          <w:rFonts w:ascii="Times New Roman" w:eastAsia="Times New Roman" w:hAnsi="Times New Roman" w:cs="Times New Roman"/>
          <w:sz w:val="24"/>
          <w:szCs w:val="24"/>
        </w:rPr>
        <w:t>obtain</w:t>
      </w:r>
      <w:r w:rsidR="007E757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r w:rsidR="00C47756">
        <w:rPr>
          <w:rFonts w:ascii="Times New Roman" w:eastAsia="Times New Roman" w:hAnsi="Times New Roman" w:cs="Times New Roman"/>
          <w:sz w:val="24"/>
          <w:szCs w:val="24"/>
        </w:rPr>
        <w:t>the new procedure</w:t>
      </w:r>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F243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one to three </w:t>
      </w:r>
      <w:r w:rsidR="007A6666">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populations</w:t>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r w:rsidR="006F243F">
        <w:rPr>
          <w:rFonts w:ascii="Times New Roman" w:eastAsia="Times New Roman" w:hAnsi="Times New Roman" w:cs="Times New Roman"/>
          <w:sz w:val="24"/>
          <w:szCs w:val="24"/>
        </w:rPr>
        <w:t xml:space="preserve">at </w:t>
      </w:r>
      <w:r w:rsidR="00213093">
        <w:rPr>
          <w:rFonts w:ascii="Times New Roman" w:eastAsia="Times New Roman" w:hAnsi="Times New Roman" w:cs="Times New Roman"/>
          <w:sz w:val="24"/>
          <w:szCs w:val="24"/>
        </w:rPr>
        <w:t>evaluat</w:t>
      </w:r>
      <w:r w:rsidR="006F243F">
        <w:rPr>
          <w:rFonts w:ascii="Times New Roman" w:eastAsia="Times New Roman" w:hAnsi="Times New Roman" w:cs="Times New Roman"/>
          <w:sz w:val="24"/>
          <w:szCs w:val="24"/>
        </w:rPr>
        <w:t>ing</w:t>
      </w:r>
      <w:r w:rsidR="00213093">
        <w:rPr>
          <w:rFonts w:ascii="Times New Roman" w:eastAsia="Times New Roman" w:hAnsi="Times New Roman" w:cs="Times New Roman"/>
          <w:sz w:val="24"/>
          <w:szCs w:val="24"/>
        </w:rPr>
        <w:t xml:space="preserve"> how often TGI would fail to identify populations </w:t>
      </w:r>
      <w:r w:rsidR="00213093">
        <w:rPr>
          <w:rFonts w:ascii="Times New Roman" w:eastAsia="Times New Roman" w:hAnsi="Times New Roman" w:cs="Times New Roman"/>
          <w:sz w:val="24"/>
          <w:szCs w:val="24"/>
        </w:rPr>
        <w:lastRenderedPageBreak/>
        <w:t xml:space="preserve">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7A6666">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xml:space="preserve"> under different dispersal</w:t>
      </w:r>
      <w:r w:rsidR="005718BB">
        <w:rPr>
          <w:rFonts w:ascii="Times New Roman" w:eastAsia="Times New Roman" w:hAnsi="Times New Roman" w:cs="Times New Roman"/>
          <w:sz w:val="24"/>
          <w:szCs w:val="24"/>
        </w:rPr>
        <w:t xml:space="preserve"> intensities</w:t>
      </w:r>
      <w:r w:rsidR="0039025A">
        <w:rPr>
          <w:rFonts w:ascii="Times New Roman" w:eastAsia="Times New Roman" w:hAnsi="Times New Roman" w:cs="Times New Roman"/>
          <w:sz w:val="24"/>
          <w:szCs w:val="24"/>
        </w:rPr>
        <w:t>, event spatial extent</w:t>
      </w:r>
      <w:r w:rsidR="005718BB">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r w:rsidR="005718BB">
        <w:rPr>
          <w:rFonts w:ascii="Times New Roman" w:eastAsia="Times New Roman" w:hAnsi="Times New Roman" w:cs="Times New Roman"/>
          <w:sz w:val="24"/>
          <w:szCs w:val="24"/>
        </w:rPr>
        <w:t xml:space="preserve">interest of </w:t>
      </w:r>
      <w:r w:rsidR="00795844">
        <w:rPr>
          <w:rFonts w:ascii="Times New Roman" w:eastAsia="Times New Roman" w:hAnsi="Times New Roman" w:cs="Times New Roman"/>
          <w:sz w:val="24"/>
          <w:szCs w:val="24"/>
        </w:rPr>
        <w:t xml:space="preserve">our new approach </w:t>
      </w:r>
      <w:r w:rsidR="007A6666">
        <w:rPr>
          <w:rFonts w:ascii="Times New Roman" w:eastAsia="Times New Roman" w:hAnsi="Times New Roman" w:cs="Times New Roman"/>
          <w:sz w:val="24"/>
          <w:szCs w:val="24"/>
        </w:rPr>
        <w:t xml:space="preserve">for population genetics </w:t>
      </w:r>
      <w:r w:rsidR="00795844">
        <w:rPr>
          <w:rFonts w:ascii="Times New Roman" w:eastAsia="Times New Roman" w:hAnsi="Times New Roman" w:cs="Times New Roman"/>
          <w:sz w:val="24"/>
          <w:szCs w:val="24"/>
        </w:rPr>
        <w:t xml:space="preserve">and </w:t>
      </w:r>
      <w:r w:rsidR="000E5A37">
        <w:rPr>
          <w:rFonts w:ascii="Times New Roman" w:eastAsia="Times New Roman" w:hAnsi="Times New Roman" w:cs="Times New Roman"/>
          <w:sz w:val="24"/>
          <w:szCs w:val="24"/>
        </w:rPr>
        <w:t>the fact that we</w:t>
      </w:r>
      <w:r w:rsidR="00795844">
        <w:rPr>
          <w:rFonts w:ascii="Times New Roman" w:eastAsia="Times New Roman" w:hAnsi="Times New Roman" w:cs="Times New Roman"/>
          <w:sz w:val="24"/>
          <w:szCs w:val="24"/>
        </w:rPr>
        <w:t xml:space="preserve"> </w:t>
      </w:r>
      <w:r w:rsidR="000E5A37">
        <w:rPr>
          <w:rFonts w:ascii="Times New Roman" w:eastAsia="Times New Roman" w:hAnsi="Times New Roman" w:cs="Times New Roman"/>
          <w:sz w:val="24"/>
          <w:szCs w:val="24"/>
        </w:rPr>
        <w:t>tested</w:t>
      </w:r>
      <w:r w:rsidR="00795844">
        <w:rPr>
          <w:rFonts w:ascii="Times New Roman" w:eastAsia="Times New Roman" w:hAnsi="Times New Roman" w:cs="Times New Roman"/>
          <w:sz w:val="24"/>
          <w:szCs w:val="24"/>
        </w:rPr>
        <w:t xml:space="preserve"> its performance</w:t>
      </w:r>
      <w:r w:rsidR="000E5A37">
        <w:rPr>
          <w:rFonts w:ascii="Times New Roman" w:eastAsia="Times New Roman" w:hAnsi="Times New Roman" w:cs="Times New Roman"/>
          <w:sz w:val="24"/>
          <w:szCs w:val="24"/>
        </w:rPr>
        <w:t xml:space="preserve"> in an extensive simulation study</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r w:rsidR="000E5A37">
        <w:rPr>
          <w:rFonts w:ascii="Times New Roman" w:eastAsia="Times New Roman" w:hAnsi="Times New Roman" w:cs="Times New Roman"/>
          <w:sz w:val="24"/>
          <w:szCs w:val="24"/>
        </w:rPr>
        <w:t>the new method</w:t>
      </w:r>
      <w:r w:rsidR="005718BB">
        <w:rPr>
          <w:rFonts w:ascii="Times New Roman" w:eastAsia="Times New Roman" w:hAnsi="Times New Roman" w:cs="Times New Roman"/>
          <w:sz w:val="24"/>
          <w:szCs w:val="24"/>
        </w:rPr>
        <w:t>,</w:t>
      </w:r>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r w:rsidR="005718BB">
        <w:rPr>
          <w:rFonts w:ascii="Times New Roman" w:eastAsia="Times New Roman" w:hAnsi="Times New Roman" w:cs="Times New Roman"/>
          <w:sz w:val="24"/>
          <w:szCs w:val="24"/>
        </w:rPr>
        <w:t xml:space="preserve">to </w:t>
      </w:r>
      <w:r w:rsidR="008A0CE4">
        <w:rPr>
          <w:rFonts w:ascii="Times New Roman" w:eastAsia="Times New Roman" w:hAnsi="Times New Roman" w:cs="Times New Roman"/>
          <w:sz w:val="24"/>
          <w:szCs w:val="24"/>
        </w:rPr>
        <w:t>evaluat</w:t>
      </w:r>
      <w:r w:rsidR="005718BB">
        <w:rPr>
          <w:rFonts w:ascii="Times New Roman" w:eastAsia="Times New Roman" w:hAnsi="Times New Roman" w:cs="Times New Roman"/>
          <w:sz w:val="24"/>
          <w:szCs w:val="24"/>
        </w:rPr>
        <w:t>e</w:t>
      </w:r>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r w:rsidR="0041772B">
        <w:rPr>
          <w:rFonts w:ascii="Times New Roman" w:eastAsia="Times New Roman" w:hAnsi="Times New Roman" w:cs="Times New Roman"/>
          <w:sz w:val="24"/>
          <w:szCs w:val="24"/>
        </w:rPr>
        <w:t xml:space="preserve"> </w:t>
      </w:r>
    </w:p>
    <w:p w14:paraId="0921A734" w14:textId="7AA0BE49"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r w:rsidR="004F3DEA">
        <w:rPr>
          <w:rFonts w:ascii="Times New Roman" w:eastAsia="Times New Roman" w:hAnsi="Times New Roman" w:cs="Times New Roman"/>
          <w:sz w:val="24"/>
          <w:szCs w:val="24"/>
        </w:rPr>
        <w:t xml:space="preserve">our simulations showed </w:t>
      </w:r>
      <w:r w:rsidR="00522BA6">
        <w:rPr>
          <w:rFonts w:ascii="Times New Roman" w:eastAsia="Times New Roman" w:hAnsi="Times New Roman" w:cs="Times New Roman"/>
          <w:sz w:val="24"/>
          <w:szCs w:val="24"/>
        </w:rPr>
        <w:t xml:space="preserve">that false negatives increased with dispersal ability, </w:t>
      </w:r>
      <w:r w:rsidR="004F3DEA">
        <w:rPr>
          <w:rFonts w:ascii="Times New Roman" w:eastAsia="Times New Roman" w:hAnsi="Times New Roman" w:cs="Times New Roman"/>
          <w:sz w:val="24"/>
          <w:szCs w:val="24"/>
        </w:rPr>
        <w:t xml:space="preserve">whereas </w:t>
      </w:r>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451F89">
        <w:rPr>
          <w:rFonts w:ascii="Times New Roman" w:eastAsia="Times New Roman" w:hAnsi="Times New Roman" w:cs="Times New Roman"/>
          <w:sz w:val="24"/>
          <w:szCs w:val="24"/>
        </w:rPr>
        <w:t xml:space="preserve"> populations and</w:t>
      </w:r>
      <w:r w:rsidR="00451F89" w:rsidRPr="00451F89">
        <w:rPr>
          <w:rFonts w:ascii="Times New Roman" w:eastAsia="Times New Roman" w:hAnsi="Times New Roman" w:cs="Times New Roman"/>
          <w:sz w:val="24"/>
          <w:szCs w:val="24"/>
        </w:rPr>
        <w:t xml:space="preserve"> increasing the detection of those that have been genetically changed</w:t>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r w:rsidR="00D4209F">
        <w:rPr>
          <w:rFonts w:ascii="Times New Roman" w:eastAsia="Times New Roman" w:hAnsi="Times New Roman" w:cs="Times New Roman"/>
          <w:sz w:val="24"/>
          <w:szCs w:val="24"/>
        </w:rPr>
        <w:t>, which varies with</w:t>
      </w:r>
      <w:r w:rsidR="00522BA6">
        <w:rPr>
          <w:rFonts w:ascii="Times New Roman" w:eastAsia="Times New Roman" w:hAnsi="Times New Roman" w:cs="Times New Roman"/>
          <w:sz w:val="24"/>
          <w:szCs w:val="24"/>
        </w:rPr>
        <w:t xml:space="preserve"> dispersal ability</w:t>
      </w:r>
      <w:r w:rsidR="00D4209F">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r w:rsidR="000A301E" w:rsidRPr="000A301E">
        <w:rPr>
          <w:rFonts w:ascii="Times New Roman" w:eastAsia="Times New Roman" w:hAnsi="Times New Roman" w:cs="Times New Roman"/>
          <w:sz w:val="24"/>
          <w:szCs w:val="24"/>
        </w:rPr>
        <w:t xml:space="preserve">when time between samplings increases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r w:rsidR="00D4209F">
        <w:rPr>
          <w:rFonts w:ascii="Times New Roman" w:eastAsia="Times New Roman" w:hAnsi="Times New Roman" w:cs="Times New Roman"/>
          <w:sz w:val="24"/>
          <w:szCs w:val="24"/>
        </w:rPr>
        <w:t>Considering that connectedness among the</w:t>
      </w:r>
      <w:r w:rsidR="00B02F7D">
        <w:rPr>
          <w:rFonts w:ascii="Times New Roman" w:eastAsia="Times New Roman" w:hAnsi="Times New Roman" w:cs="Times New Roman"/>
          <w:sz w:val="24"/>
          <w:szCs w:val="24"/>
        </w:rPr>
        <w:t>local populations</w:t>
      </w:r>
      <w:r w:rsidR="00D4209F">
        <w:rPr>
          <w:rFonts w:ascii="Times New Roman" w:eastAsia="Times New Roman" w:hAnsi="Times New Roman" w:cs="Times New Roman"/>
          <w:sz w:val="24"/>
          <w:szCs w:val="24"/>
        </w:rPr>
        <w:t xml:space="preserve"> increases dispersal ability, </w:t>
      </w:r>
      <w:r w:rsidR="001A0280">
        <w:rPr>
          <w:rFonts w:ascii="Times New Roman" w:eastAsia="Times New Roman" w:hAnsi="Times New Roman" w:cs="Times New Roman"/>
          <w:sz w:val="24"/>
          <w:szCs w:val="24"/>
        </w:rPr>
        <w:t>t</w:t>
      </w:r>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r w:rsidR="0075208A">
        <w:rPr>
          <w:rFonts w:ascii="Times New Roman" w:eastAsia="Times New Roman" w:hAnsi="Times New Roman" w:cs="Times New Roman"/>
          <w:sz w:val="24"/>
          <w:szCs w:val="24"/>
        </w:rPr>
        <w:t xml:space="preserve">affected </w:t>
      </w:r>
      <w:r w:rsidR="009D33DF">
        <w:rPr>
          <w:rFonts w:ascii="Times New Roman" w:eastAsia="Times New Roman" w:hAnsi="Times New Roman" w:cs="Times New Roman"/>
          <w:sz w:val="24"/>
          <w:szCs w:val="24"/>
        </w:rPr>
        <w:t>population</w:t>
      </w:r>
      <w:r w:rsidR="0075208A">
        <w:rPr>
          <w:rFonts w:ascii="Times New Roman" w:eastAsia="Times New Roman" w:hAnsi="Times New Roman" w:cs="Times New Roman"/>
          <w:sz w:val="24"/>
          <w:szCs w:val="24"/>
        </w:rPr>
        <w:t>s</w:t>
      </w:r>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r w:rsidR="0075208A">
        <w:rPr>
          <w:rFonts w:ascii="Times New Roman" w:eastAsia="Times New Roman" w:hAnsi="Times New Roman" w:cs="Times New Roman"/>
          <w:sz w:val="24"/>
          <w:szCs w:val="24"/>
        </w:rPr>
        <w:t xml:space="preserve">few </w:t>
      </w:r>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r w:rsidR="0075208A">
        <w:rPr>
          <w:rFonts w:ascii="Times New Roman" w:eastAsia="Times New Roman" w:hAnsi="Times New Roman" w:cs="Times New Roman"/>
          <w:sz w:val="24"/>
          <w:szCs w:val="24"/>
        </w:rPr>
        <w:t>,</w:t>
      </w:r>
      <w:r w:rsidR="00006829">
        <w:rPr>
          <w:rFonts w:ascii="Times New Roman" w:eastAsia="Times New Roman" w:hAnsi="Times New Roman" w:cs="Times New Roman"/>
          <w:sz w:val="24"/>
          <w:szCs w:val="24"/>
        </w:rPr>
        <w:t xml:space="preserve"> </w:t>
      </w:r>
      <w:r w:rsidR="00124964">
        <w:rPr>
          <w:rFonts w:ascii="Times New Roman" w:eastAsia="Times New Roman" w:hAnsi="Times New Roman" w:cs="Times New Roman"/>
          <w:sz w:val="24"/>
          <w:szCs w:val="24"/>
        </w:rPr>
        <w:t>and</w:t>
      </w:r>
      <w:r w:rsidR="00006829">
        <w:rPr>
          <w:rFonts w:ascii="Times New Roman" w:eastAsia="Times New Roman" w:hAnsi="Times New Roman" w:cs="Times New Roman"/>
          <w:sz w:val="24"/>
          <w:szCs w:val="24"/>
        </w:rPr>
        <w:t xml:space="preserve"> lower</w:t>
      </w:r>
      <w:r w:rsidR="00124964">
        <w:rPr>
          <w:rFonts w:ascii="Times New Roman" w:eastAsia="Times New Roman" w:hAnsi="Times New Roman" w:cs="Times New Roman"/>
          <w:sz w:val="24"/>
          <w:szCs w:val="24"/>
        </w:rPr>
        <w:t>s</w:t>
      </w:r>
      <w:r w:rsidR="00006829">
        <w:rPr>
          <w:rFonts w:ascii="Times New Roman" w:eastAsia="Times New Roman" w:hAnsi="Times New Roman" w:cs="Times New Roman"/>
          <w:sz w:val="24"/>
          <w:szCs w:val="24"/>
        </w:rPr>
        <w:t xml:space="preserve"> our ability to understand the eco-evolutionary dynamics of species. For example, high dispersal during range expansion lowers our ability to correctly detect loci under natural </w:t>
      </w:r>
      <w:r w:rsidR="00006829">
        <w:rPr>
          <w:rFonts w:ascii="Times New Roman" w:eastAsia="Times New Roman" w:hAnsi="Times New Roman" w:cs="Times New Roman"/>
          <w:sz w:val="24"/>
          <w:szCs w:val="24"/>
        </w:rPr>
        <w:lastRenderedPageBreak/>
        <w:t xml:space="preserve">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4B592629"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r w:rsidR="00684F6A">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r w:rsidR="00684F6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(Fig. 3</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8B21CA">
        <w:rPr>
          <w:rFonts w:ascii="Times New Roman" w:eastAsia="Times New Roman" w:hAnsi="Times New Roman" w:cs="Times New Roman"/>
          <w:sz w:val="24"/>
          <w:szCs w:val="24"/>
        </w:rPr>
        <w:t xml:space="preserve">that </w:t>
      </w:r>
      <w:r w:rsidR="00B32337">
        <w:rPr>
          <w:rFonts w:ascii="Times New Roman" w:eastAsia="Times New Roman" w:hAnsi="Times New Roman" w:cs="Times New Roman"/>
          <w:sz w:val="24"/>
          <w:szCs w:val="24"/>
        </w:rPr>
        <w:t>have truly changed (Fig. 2</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r w:rsidR="008B21CA">
        <w:rPr>
          <w:rFonts w:ascii="Times New Roman" w:eastAsia="Times New Roman" w:hAnsi="Times New Roman" w:cs="Times New Roman"/>
          <w:sz w:val="24"/>
          <w:szCs w:val="24"/>
        </w:rPr>
        <w:t>;</w:t>
      </w:r>
      <w:r w:rsidR="00F9282F">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r w:rsidR="008B21CA">
        <w:rPr>
          <w:rFonts w:ascii="Times New Roman" w:eastAsia="Times New Roman" w:hAnsi="Times New Roman" w:cs="Times New Roman"/>
          <w:sz w:val="24"/>
          <w:szCs w:val="24"/>
        </w:rPr>
        <w:t xml:space="preserve">that </w:t>
      </w:r>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8B2DA1">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BB6B2C" w:rsidRPr="00BB6B2C">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0B732F31"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r w:rsidR="008B21CA">
        <w:rPr>
          <w:rFonts w:ascii="Times New Roman" w:eastAsia="Times New Roman" w:hAnsi="Times New Roman" w:cs="Times New Roman"/>
          <w:sz w:val="24"/>
          <w:szCs w:val="24"/>
        </w:rPr>
        <w:t>s</w:t>
      </w:r>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r w:rsidR="00B64B9E">
        <w:rPr>
          <w:rFonts w:ascii="Times New Roman" w:eastAsia="Times New Roman" w:hAnsi="Times New Roman" w:cs="Times New Roman"/>
          <w:sz w:val="24"/>
          <w:szCs w:val="24"/>
        </w:rPr>
        <w:t>centred around a simulated event</w:t>
      </w:r>
      <w:r w:rsidR="00786CFE">
        <w:rPr>
          <w:rFonts w:ascii="Times New Roman" w:eastAsia="Times New Roman" w:hAnsi="Times New Roman" w:cs="Times New Roman"/>
          <w:sz w:val="24"/>
          <w:szCs w:val="24"/>
        </w:rPr>
        <w:t xml:space="preserve">, the timing of the first </w:t>
      </w:r>
      <w:r w:rsidR="00786CFE">
        <w:rPr>
          <w:rFonts w:ascii="Times New Roman" w:eastAsia="Times New Roman" w:hAnsi="Times New Roman" w:cs="Times New Roman"/>
          <w:sz w:val="24"/>
          <w:szCs w:val="24"/>
        </w:rPr>
        <w:lastRenderedPageBreak/>
        <w:t xml:space="preserve">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(Fig. 4).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r w:rsidR="008B21CA">
        <w:rPr>
          <w:rFonts w:ascii="Times New Roman" w:eastAsia="Times New Roman" w:hAnsi="Times New Roman" w:cs="Times New Roman"/>
          <w:sz w:val="24"/>
          <w:szCs w:val="24"/>
        </w:rPr>
        <w:t xml:space="preserve">one obtained </w:t>
      </w:r>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(Fig. 5)</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(Fig. 5)</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r w:rsidR="008B21CA">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r w:rsidR="008B21CA">
        <w:rPr>
          <w:rFonts w:ascii="Times New Roman" w:eastAsia="Times New Roman" w:hAnsi="Times New Roman" w:cs="Times New Roman"/>
          <w:sz w:val="24"/>
          <w:szCs w:val="24"/>
        </w:rPr>
        <w:t>unaffected</w:t>
      </w:r>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r w:rsidR="008B21CA">
        <w:rPr>
          <w:rFonts w:ascii="Times New Roman" w:eastAsia="Times New Roman" w:hAnsi="Times New Roman" w:cs="Times New Roman"/>
          <w:sz w:val="24"/>
          <w:szCs w:val="24"/>
        </w:rPr>
        <w:t xml:space="preserve">that </w:t>
      </w:r>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378F385F" w:rsidR="00390597" w:rsidRPr="00E75CDD"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 xml:space="preserve">also bring a </w:t>
      </w:r>
      <w:r w:rsidR="00390597" w:rsidRPr="007E082E">
        <w:rPr>
          <w:rFonts w:ascii="Times New Roman" w:eastAsia="Times New Roman" w:hAnsi="Times New Roman" w:cs="Times New Roman"/>
          <w:sz w:val="24"/>
          <w:szCs w:val="24"/>
        </w:rPr>
        <w:lastRenderedPageBreak/>
        <w:t>pathological FNR (low power) (Fig. 2</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r w:rsidR="007D0454">
        <w:rPr>
          <w:rFonts w:ascii="Times New Roman" w:eastAsia="Times New Roman" w:hAnsi="Times New Roman" w:cs="Times New Roman"/>
          <w:sz w:val="24"/>
          <w:szCs w:val="24"/>
        </w:rPr>
        <w:t>A</w:t>
      </w:r>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r w:rsidR="005F2768" w:rsidRPr="00DF7D4D">
        <w:rPr>
          <w:rFonts w:ascii="Times New Roman" w:eastAsia="Times New Roman" w:hAnsi="Times New Roman" w:cs="Times New Roman"/>
          <w:i/>
          <w:sz w:val="24"/>
          <w:szCs w:val="24"/>
        </w:rPr>
        <w:t>CDMetaPOP</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tuations, as is the case in outbreaking or invasive species.</w:t>
      </w:r>
    </w:p>
    <w:p w14:paraId="764C2B7F" w14:textId="3B9EDCDF"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sites could then be prioritized for increased monitoring and further investigation </w:t>
      </w:r>
      <w:r>
        <w:rPr>
          <w:rFonts w:ascii="Times New Roman" w:eastAsia="Times New Roman" w:hAnsi="Times New Roman" w:cs="Times New Roman"/>
          <w:sz w:val="24"/>
          <w:szCs w:val="24"/>
        </w:rPr>
        <w:lastRenderedPageBreak/>
        <w:t>into the origin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r w:rsidR="00E9091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909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facilitat</w:t>
      </w:r>
      <w:r w:rsidR="00E9091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spati</w:t>
      </w:r>
      <w:r w:rsidR="00154844">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16"/>
      <w:r>
        <w:rPr>
          <w:rFonts w:ascii="Times New Roman" w:eastAsia="Times New Roman" w:hAnsi="Times New Roman" w:cs="Times New Roman"/>
          <w:sz w:val="24"/>
          <w:szCs w:val="24"/>
        </w:rPr>
        <w:t>developed</w:t>
      </w:r>
      <w:commentRangeEnd w:id="16"/>
      <w:r w:rsidR="00995C05">
        <w:rPr>
          <w:rStyle w:val="Marquedecommentaire"/>
        </w:rPr>
        <w:commentReference w:id="16"/>
      </w:r>
      <w:r w:rsidR="00C029BB">
        <w:rPr>
          <w:rFonts w:ascii="Times New Roman" w:eastAsia="Times New Roman" w:hAnsi="Times New Roman" w:cs="Times New Roman"/>
          <w:sz w:val="24"/>
          <w:szCs w:val="24"/>
        </w:rPr>
        <w:t>.</w:t>
      </w:r>
    </w:p>
    <w:p w14:paraId="588C36C5" w14:textId="77777777" w:rsidR="00995C05" w:rsidRDefault="00995C05" w:rsidP="00CC677C">
      <w:pPr>
        <w:spacing w:before="240" w:after="240" w:line="480" w:lineRule="auto"/>
        <w:rPr>
          <w:rFonts w:ascii="Times New Roman" w:eastAsia="Times New Roman" w:hAnsi="Times New Roman" w:cs="Times New Roman"/>
          <w:sz w:val="24"/>
          <w:szCs w:val="24"/>
        </w:rPr>
      </w:pPr>
    </w:p>
    <w:p w14:paraId="7643BE20" w14:textId="4F2EF09C"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65B942D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This research was supported by a grant to PMAJ and the TRIA Network from the Natural Sciences and Engineering Research Council of Canada (grant no. NET GP 434810-12), with contributions from Alberta Agriculture and Forestry, fRI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1"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Jeremy Larroque,</w:t>
      </w:r>
      <w:r w:rsidR="002862FB">
        <w:rPr>
          <w:rFonts w:ascii="Times New Roman" w:hAnsi="Times New Roman" w:cs="Times New Roman"/>
          <w:sz w:val="24"/>
          <w:szCs w:val="24"/>
        </w:rPr>
        <w:t xml:space="preserve"> Hinatea Ariey</w:t>
      </w:r>
      <w:r w:rsidR="005E037A">
        <w:rPr>
          <w:rFonts w:ascii="Times New Roman" w:hAnsi="Times New Roman" w:cs="Times New Roman"/>
          <w:sz w:val="24"/>
          <w:szCs w:val="24"/>
        </w:rPr>
        <w:t xml:space="preserve"> and </w:t>
      </w:r>
      <w:r w:rsidR="00C37D52">
        <w:rPr>
          <w:rFonts w:ascii="Times New Roman" w:hAnsi="Times New Roman" w:cs="Times New Roman"/>
          <w:sz w:val="24"/>
          <w:szCs w:val="24"/>
        </w:rPr>
        <w:t>Charlotte Van Engeland</w:t>
      </w:r>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613194E6" w:rsidR="008221AF" w:rsidRDefault="008221AF" w:rsidP="00A51948">
      <w:pPr>
        <w:spacing w:before="240" w:after="240" w:line="480" w:lineRule="auto"/>
        <w:rPr>
          <w:rFonts w:ascii="Times New Roman" w:hAnsi="Times New Roman" w:cs="Times New Roman"/>
          <w:sz w:val="24"/>
          <w:szCs w:val="24"/>
        </w:rPr>
      </w:pPr>
    </w:p>
    <w:p w14:paraId="462A34DD" w14:textId="356C4307" w:rsidR="00F1582E" w:rsidRDefault="00F1582E" w:rsidP="00A51948">
      <w:pPr>
        <w:spacing w:before="240" w:after="240" w:line="480" w:lineRule="auto"/>
        <w:rPr>
          <w:rFonts w:ascii="Times New Roman" w:hAnsi="Times New Roman" w:cs="Times New Roman"/>
          <w:sz w:val="24"/>
          <w:szCs w:val="24"/>
        </w:rPr>
      </w:pPr>
    </w:p>
    <w:p w14:paraId="15543811" w14:textId="4DF19050" w:rsidR="00F1582E" w:rsidRDefault="00F1582E" w:rsidP="00A51948">
      <w:pPr>
        <w:spacing w:before="240" w:after="240" w:line="480" w:lineRule="auto"/>
        <w:rPr>
          <w:rFonts w:ascii="Times New Roman" w:hAnsi="Times New Roman" w:cs="Times New Roman"/>
          <w:sz w:val="24"/>
          <w:szCs w:val="24"/>
        </w:rPr>
      </w:pPr>
    </w:p>
    <w:p w14:paraId="473A1DFC" w14:textId="38AD2805" w:rsidR="00F1582E" w:rsidRDefault="00F1582E" w:rsidP="00A51948">
      <w:pPr>
        <w:spacing w:before="240" w:after="240" w:line="480" w:lineRule="auto"/>
        <w:rPr>
          <w:rFonts w:ascii="Times New Roman" w:hAnsi="Times New Roman" w:cs="Times New Roman"/>
          <w:sz w:val="24"/>
          <w:szCs w:val="24"/>
        </w:rPr>
      </w:pPr>
    </w:p>
    <w:p w14:paraId="65E50EC6" w14:textId="0F839FCE" w:rsidR="00F1582E" w:rsidRDefault="00F1582E" w:rsidP="00A51948">
      <w:pPr>
        <w:spacing w:before="240" w:after="240" w:line="480" w:lineRule="auto"/>
        <w:rPr>
          <w:rFonts w:ascii="Times New Roman" w:hAnsi="Times New Roman" w:cs="Times New Roman"/>
          <w:sz w:val="24"/>
          <w:szCs w:val="24"/>
        </w:rPr>
      </w:pPr>
    </w:p>
    <w:p w14:paraId="5629C031" w14:textId="1DD2DDEB"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7"/>
      <w:r w:rsidRPr="0007763B">
        <w:rPr>
          <w:rFonts w:ascii="Times New Roman" w:eastAsia="Times New Roman" w:hAnsi="Times New Roman" w:cs="Times New Roman"/>
          <w:b/>
          <w:sz w:val="24"/>
          <w:szCs w:val="24"/>
        </w:rPr>
        <w:t>REFERENCES</w:t>
      </w:r>
      <w:commentRangeEnd w:id="17"/>
      <w:r w:rsidR="00C37D52">
        <w:rPr>
          <w:rStyle w:val="Marquedecommentaire"/>
        </w:rPr>
        <w:commentReference w:id="17"/>
      </w:r>
    </w:p>
    <w:p w14:paraId="00B0E93F" w14:textId="7D446404" w:rsidR="008726B1" w:rsidRPr="008726B1" w:rsidRDefault="004E13A5"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8726B1" w:rsidRPr="008726B1">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8726B1" w:rsidRPr="008726B1">
        <w:rPr>
          <w:rFonts w:ascii="Times New Roman" w:hAnsi="Times New Roman" w:cs="Times New Roman"/>
          <w:i/>
          <w:iCs/>
          <w:noProof/>
          <w:sz w:val="24"/>
          <w:szCs w:val="24"/>
        </w:rPr>
        <w:t>Evolution</w:t>
      </w:r>
      <w:r w:rsidR="008726B1" w:rsidRPr="008726B1">
        <w:rPr>
          <w:rFonts w:ascii="Times New Roman" w:hAnsi="Times New Roman" w:cs="Times New Roman"/>
          <w:noProof/>
          <w:sz w:val="24"/>
          <w:szCs w:val="24"/>
        </w:rPr>
        <w:t xml:space="preserve">, </w:t>
      </w:r>
      <w:r w:rsidR="008726B1" w:rsidRPr="008726B1">
        <w:rPr>
          <w:rFonts w:ascii="Times New Roman" w:hAnsi="Times New Roman" w:cs="Times New Roman"/>
          <w:i/>
          <w:iCs/>
          <w:noProof/>
          <w:sz w:val="24"/>
          <w:szCs w:val="24"/>
        </w:rPr>
        <w:t>69</w:t>
      </w:r>
      <w:r w:rsidR="008726B1" w:rsidRPr="008726B1">
        <w:rPr>
          <w:rFonts w:ascii="Times New Roman" w:hAnsi="Times New Roman" w:cs="Times New Roman"/>
          <w:noProof/>
          <w:sz w:val="24"/>
          <w:szCs w:val="24"/>
        </w:rPr>
        <w:t>(3), 823–829. doi: 10.1111/evo.12596</w:t>
      </w:r>
    </w:p>
    <w:p w14:paraId="1DF0CF8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Aeschbacher, S., Selby, J. P., Willis, J. H., &amp; Coop, G. M. (2016). </w:t>
      </w:r>
      <w:r w:rsidRPr="008726B1">
        <w:rPr>
          <w:rFonts w:ascii="Times New Roman" w:hAnsi="Times New Roman" w:cs="Times New Roman"/>
          <w:i/>
          <w:iCs/>
          <w:noProof/>
          <w:sz w:val="24"/>
          <w:szCs w:val="24"/>
        </w:rPr>
        <w:t>Population-genomic inference of the strength and timing of selection against gene flow</w:t>
      </w:r>
      <w:r w:rsidRPr="008726B1">
        <w:rPr>
          <w:rFonts w:ascii="Times New Roman" w:hAnsi="Times New Roman" w:cs="Times New Roman"/>
          <w:noProof/>
          <w:sz w:val="24"/>
          <w:szCs w:val="24"/>
        </w:rPr>
        <w:t>. (18), 1–6. doi: 10.1101/072736</w:t>
      </w:r>
    </w:p>
    <w:p w14:paraId="3A557BDB"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Albrechtsen, A., Nielsen, F. C., &amp; Nielsen, R. (2010). Ascertainment biases in SNP chips affect measures of population divergence. </w:t>
      </w:r>
      <w:r w:rsidRPr="008726B1">
        <w:rPr>
          <w:rFonts w:ascii="Times New Roman" w:hAnsi="Times New Roman" w:cs="Times New Roman"/>
          <w:i/>
          <w:iCs/>
          <w:noProof/>
          <w:sz w:val="24"/>
          <w:szCs w:val="24"/>
        </w:rPr>
        <w:t>Molecular Biology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27</w:t>
      </w:r>
      <w:r w:rsidRPr="008726B1">
        <w:rPr>
          <w:rFonts w:ascii="Times New Roman" w:hAnsi="Times New Roman" w:cs="Times New Roman"/>
          <w:noProof/>
          <w:sz w:val="24"/>
          <w:szCs w:val="24"/>
        </w:rPr>
        <w:t>(11), 2534–2547. doi: 10.1093/molbev/msq148</w:t>
      </w:r>
    </w:p>
    <w:p w14:paraId="7C7D466D"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Allendorf, F. W., Hohenlohe, P. A., &amp; Luikart, G. (2010). Genomics and the future of conservation genetics. </w:t>
      </w:r>
      <w:r w:rsidRPr="008726B1">
        <w:rPr>
          <w:rFonts w:ascii="Times New Roman" w:hAnsi="Times New Roman" w:cs="Times New Roman"/>
          <w:i/>
          <w:iCs/>
          <w:noProof/>
          <w:sz w:val="24"/>
          <w:szCs w:val="24"/>
        </w:rPr>
        <w:t>Nature Reviews.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w:t>
      </w:r>
      <w:r w:rsidRPr="008726B1">
        <w:rPr>
          <w:rFonts w:ascii="Times New Roman" w:hAnsi="Times New Roman" w:cs="Times New Roman"/>
          <w:noProof/>
          <w:sz w:val="24"/>
          <w:szCs w:val="24"/>
        </w:rPr>
        <w:t>(10), 697–709. doi: 10.1038/nrg2844</w:t>
      </w:r>
    </w:p>
    <w:p w14:paraId="6D03BF3A"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8726B1">
        <w:rPr>
          <w:rFonts w:ascii="Times New Roman" w:hAnsi="Times New Roman" w:cs="Times New Roman"/>
          <w:i/>
          <w:iCs/>
          <w:noProof/>
          <w:sz w:val="24"/>
          <w:szCs w:val="24"/>
        </w:rPr>
        <w:t>Molecular Biology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34</w:t>
      </w:r>
      <w:r w:rsidRPr="008726B1">
        <w:rPr>
          <w:rFonts w:ascii="Times New Roman" w:hAnsi="Times New Roman" w:cs="Times New Roman"/>
          <w:noProof/>
          <w:sz w:val="24"/>
          <w:szCs w:val="24"/>
        </w:rPr>
        <w:t>(11), 2762–2772. doi: 10.1093/molbev/msx197</w:t>
      </w:r>
    </w:p>
    <w:p w14:paraId="43CC092F"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19</w:t>
      </w:r>
      <w:r w:rsidRPr="008726B1">
        <w:rPr>
          <w:rFonts w:ascii="Times New Roman" w:hAnsi="Times New Roman" w:cs="Times New Roman"/>
          <w:noProof/>
          <w:sz w:val="24"/>
          <w:szCs w:val="24"/>
        </w:rPr>
        <w:t>(17), 3565–3575. doi: 10.1111/j.1365-</w:t>
      </w:r>
      <w:r w:rsidRPr="008726B1">
        <w:rPr>
          <w:rFonts w:ascii="Times New Roman" w:hAnsi="Times New Roman" w:cs="Times New Roman"/>
          <w:noProof/>
          <w:sz w:val="24"/>
          <w:szCs w:val="24"/>
        </w:rPr>
        <w:lastRenderedPageBreak/>
        <w:t>294X.2010.04757.x</w:t>
      </w:r>
    </w:p>
    <w:p w14:paraId="0589265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8726B1">
        <w:rPr>
          <w:rFonts w:ascii="Times New Roman" w:hAnsi="Times New Roman" w:cs="Times New Roman"/>
          <w:i/>
          <w:iCs/>
          <w:noProof/>
          <w:sz w:val="24"/>
          <w:szCs w:val="24"/>
        </w:rPr>
        <w:t>American Naturalist</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181</w:t>
      </w:r>
      <w:r w:rsidRPr="008726B1">
        <w:rPr>
          <w:rFonts w:ascii="Times New Roman" w:hAnsi="Times New Roman" w:cs="Times New Roman"/>
          <w:noProof/>
          <w:sz w:val="24"/>
          <w:szCs w:val="24"/>
        </w:rPr>
        <w:t>(2), 254–263. doi: 10.1086/668831</w:t>
      </w:r>
    </w:p>
    <w:p w14:paraId="798FCDE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Avise, J. C. (1994). </w:t>
      </w:r>
      <w:r w:rsidRPr="008726B1">
        <w:rPr>
          <w:rFonts w:ascii="Times New Roman" w:hAnsi="Times New Roman" w:cs="Times New Roman"/>
          <w:i/>
          <w:iCs/>
          <w:noProof/>
          <w:sz w:val="24"/>
          <w:szCs w:val="24"/>
        </w:rPr>
        <w:t>Molecular markers, natural history and evolution</w:t>
      </w:r>
      <w:r w:rsidRPr="008726B1">
        <w:rPr>
          <w:rFonts w:ascii="Times New Roman" w:hAnsi="Times New Roman" w:cs="Times New Roman"/>
          <w:noProof/>
          <w:sz w:val="24"/>
          <w:szCs w:val="24"/>
        </w:rPr>
        <w:t>. London, UK: Chapman &amp; Hall.</w:t>
      </w:r>
    </w:p>
    <w:p w14:paraId="1CDA5CDA"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8726B1">
        <w:rPr>
          <w:rFonts w:ascii="Times New Roman" w:hAnsi="Times New Roman" w:cs="Times New Roman"/>
          <w:i/>
          <w:iCs/>
          <w:noProof/>
          <w:sz w:val="24"/>
          <w:szCs w:val="24"/>
        </w:rPr>
        <w:t>Copeia</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106</w:t>
      </w:r>
      <w:r w:rsidRPr="008726B1">
        <w:rPr>
          <w:rFonts w:ascii="Times New Roman" w:hAnsi="Times New Roman" w:cs="Times New Roman"/>
          <w:noProof/>
          <w:sz w:val="24"/>
          <w:szCs w:val="24"/>
        </w:rPr>
        <w:t>(3), 414–420. doi: 10.1643/cg-17-682</w:t>
      </w:r>
    </w:p>
    <w:p w14:paraId="0028D38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Banks, S. C., Cary, G. J., Smith, A. L., Davies, I. D., Driscoll, D. A., Gill, A. M., … Peakall, R. (2013). How does ecological disturbance influence genetic diversity? </w:t>
      </w:r>
      <w:r w:rsidRPr="008726B1">
        <w:rPr>
          <w:rFonts w:ascii="Times New Roman" w:hAnsi="Times New Roman" w:cs="Times New Roman"/>
          <w:i/>
          <w:iCs/>
          <w:noProof/>
          <w:sz w:val="24"/>
          <w:szCs w:val="24"/>
        </w:rPr>
        <w:t>Trends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28</w:t>
      </w:r>
      <w:r w:rsidRPr="008726B1">
        <w:rPr>
          <w:rFonts w:ascii="Times New Roman" w:hAnsi="Times New Roman" w:cs="Times New Roman"/>
          <w:noProof/>
          <w:sz w:val="24"/>
          <w:szCs w:val="24"/>
        </w:rPr>
        <w:t>(11), 670–679. doi: 10.1016/j.tree.2013.08.005</w:t>
      </w:r>
    </w:p>
    <w:p w14:paraId="39472AE6"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Bellard, C., Bertelsmeier, C., Leadley, P., Thuiller, W., &amp; Courchamp, F. (2012). Impacts of climate change on the future of biodiversity. </w:t>
      </w:r>
      <w:r w:rsidRPr="008726B1">
        <w:rPr>
          <w:rFonts w:ascii="Times New Roman" w:hAnsi="Times New Roman" w:cs="Times New Roman"/>
          <w:i/>
          <w:iCs/>
          <w:noProof/>
          <w:sz w:val="24"/>
          <w:szCs w:val="24"/>
        </w:rPr>
        <w:t>Ecology Letters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15</w:t>
      </w:r>
      <w:r w:rsidRPr="008726B1">
        <w:rPr>
          <w:rFonts w:ascii="Times New Roman" w:hAnsi="Times New Roman" w:cs="Times New Roman"/>
          <w:noProof/>
          <w:sz w:val="24"/>
          <w:szCs w:val="24"/>
        </w:rPr>
        <w:t>(4), 365–377. doi: 10.1111/j.1461-0248.2011.01736.x</w:t>
      </w:r>
    </w:p>
    <w:p w14:paraId="7A45790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8726B1">
        <w:rPr>
          <w:rFonts w:ascii="Times New Roman" w:hAnsi="Times New Roman" w:cs="Times New Roman"/>
          <w:i/>
          <w:iCs/>
          <w:noProof/>
          <w:sz w:val="24"/>
          <w:szCs w:val="24"/>
        </w:rPr>
        <w:t>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9</w:t>
      </w:r>
      <w:r w:rsidRPr="008726B1">
        <w:rPr>
          <w:rFonts w:ascii="Times New Roman" w:hAnsi="Times New Roman" w:cs="Times New Roman"/>
          <w:noProof/>
          <w:sz w:val="24"/>
          <w:szCs w:val="24"/>
        </w:rPr>
        <w:t>(19), 11379–11394. doi: 10.1002/ece3.5639</w:t>
      </w:r>
    </w:p>
    <w:p w14:paraId="56409745"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lastRenderedPageBreak/>
        <w:t xml:space="preserve">Bezemer, N., Krauss, S. L., Roberts, D. G., &amp; Hopper, S. D. (2019). Conservation of old individual trees and small populations is integral to maintain species’ genetic diversity of a historically fragmented woody perennial.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(January), 3339–3357. doi: 10.1111/mec.15164</w:t>
      </w:r>
    </w:p>
    <w:p w14:paraId="06F825FC"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Bhatia, G., Patterson, N., Sankararaman, S., &amp; Price, A. L. (2013). Estimating and interpreting F. </w:t>
      </w:r>
      <w:r w:rsidRPr="008726B1">
        <w:rPr>
          <w:rFonts w:ascii="Times New Roman" w:hAnsi="Times New Roman" w:cs="Times New Roman"/>
          <w:i/>
          <w:iCs/>
          <w:noProof/>
          <w:sz w:val="24"/>
          <w:szCs w:val="24"/>
        </w:rPr>
        <w:t>Genome Research</w:t>
      </w:r>
      <w:r w:rsidRPr="008726B1">
        <w:rPr>
          <w:rFonts w:ascii="Times New Roman" w:hAnsi="Times New Roman" w:cs="Times New Roman"/>
          <w:noProof/>
          <w:sz w:val="24"/>
          <w:szCs w:val="24"/>
        </w:rPr>
        <w:t>, (2), 1–9. doi: 10.1101/gr.154831.113.23</w:t>
      </w:r>
    </w:p>
    <w:p w14:paraId="78D5E7F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Bolliger, J., Lander, T., &amp; Balkenhol, N. (2014). Landscape genetics since 2003: Status, challenges and future directions. </w:t>
      </w:r>
      <w:r w:rsidRPr="008726B1">
        <w:rPr>
          <w:rFonts w:ascii="Times New Roman" w:hAnsi="Times New Roman" w:cs="Times New Roman"/>
          <w:i/>
          <w:iCs/>
          <w:noProof/>
          <w:sz w:val="24"/>
          <w:szCs w:val="24"/>
        </w:rPr>
        <w:t>Landscape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29</w:t>
      </w:r>
      <w:r w:rsidRPr="008726B1">
        <w:rPr>
          <w:rFonts w:ascii="Times New Roman" w:hAnsi="Times New Roman" w:cs="Times New Roman"/>
          <w:noProof/>
          <w:sz w:val="24"/>
          <w:szCs w:val="24"/>
        </w:rPr>
        <w:t>(3), 361–366. doi: 10.1007/s10980-013-9982-x</w:t>
      </w:r>
    </w:p>
    <w:p w14:paraId="41301FFB"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Bolnick, D. I., &amp; Nosil, P. (2007). Natural selection in populations subject to a migration load. </w:t>
      </w:r>
      <w:r w:rsidRPr="008726B1">
        <w:rPr>
          <w:rFonts w:ascii="Times New Roman" w:hAnsi="Times New Roman" w:cs="Times New Roman"/>
          <w:i/>
          <w:iCs/>
          <w:noProof/>
          <w:sz w:val="24"/>
          <w:szCs w:val="24"/>
        </w:rPr>
        <w:t>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61</w:t>
      </w:r>
      <w:r w:rsidRPr="008726B1">
        <w:rPr>
          <w:rFonts w:ascii="Times New Roman" w:hAnsi="Times New Roman" w:cs="Times New Roman"/>
          <w:noProof/>
          <w:sz w:val="24"/>
          <w:szCs w:val="24"/>
        </w:rPr>
        <w:t>(9), 2229–2243. doi: 10.1111/j.1558-5646.2007.00179.x</w:t>
      </w:r>
    </w:p>
    <w:p w14:paraId="6E47BDC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Bradburd, G. S., &amp; Ralph, P. L. (2019). Spatial Population Genetics: It’s About Time. </w:t>
      </w:r>
      <w:r w:rsidRPr="008726B1">
        <w:rPr>
          <w:rFonts w:ascii="Times New Roman" w:hAnsi="Times New Roman" w:cs="Times New Roman"/>
          <w:i/>
          <w:iCs/>
          <w:noProof/>
          <w:sz w:val="24"/>
          <w:szCs w:val="24"/>
        </w:rPr>
        <w:t>Annual Review of Ecology, Evolution, and Systematics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50</w:t>
      </w:r>
      <w:r w:rsidRPr="008726B1">
        <w:rPr>
          <w:rFonts w:ascii="Times New Roman" w:hAnsi="Times New Roman" w:cs="Times New Roman"/>
          <w:noProof/>
          <w:sz w:val="24"/>
          <w:szCs w:val="24"/>
        </w:rPr>
        <w:t>(1), 427–449. doi: 10.1146/annurev-ecolsys-110316-022659</w:t>
      </w:r>
    </w:p>
    <w:p w14:paraId="5148036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Buschbom, J., Yanbaev, Y., &amp; Degen, B. (2011). Efficient long-distance gene flow into an isolated relict oak stand. </w:t>
      </w:r>
      <w:r w:rsidRPr="008726B1">
        <w:rPr>
          <w:rFonts w:ascii="Times New Roman" w:hAnsi="Times New Roman" w:cs="Times New Roman"/>
          <w:i/>
          <w:iCs/>
          <w:noProof/>
          <w:sz w:val="24"/>
          <w:szCs w:val="24"/>
        </w:rPr>
        <w:t>Journal of Heredity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102</w:t>
      </w:r>
      <w:r w:rsidRPr="008726B1">
        <w:rPr>
          <w:rFonts w:ascii="Times New Roman" w:hAnsi="Times New Roman" w:cs="Times New Roman"/>
          <w:noProof/>
          <w:sz w:val="24"/>
          <w:szCs w:val="24"/>
        </w:rPr>
        <w:t>(4), 464–472. doi: 10.1093/jhered/esr023</w:t>
      </w:r>
    </w:p>
    <w:p w14:paraId="52B6B81E"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27</w:t>
      </w:r>
      <w:r w:rsidRPr="008726B1">
        <w:rPr>
          <w:rFonts w:ascii="Times New Roman" w:hAnsi="Times New Roman" w:cs="Times New Roman"/>
          <w:noProof/>
          <w:sz w:val="24"/>
          <w:szCs w:val="24"/>
        </w:rPr>
        <w:t>(20), 3976–4010. doi: 10.1111/mec.14848</w:t>
      </w:r>
    </w:p>
    <w:p w14:paraId="46C237DB"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lastRenderedPageBreak/>
        <w:t xml:space="preserve">Clark, A. G., Hubisz, M. J., Bustamante, C. D., Williamson, S. H., &amp; Nielsen, R. (2005). Ascertainment bias in studies of human genome-wide polymorphism. </w:t>
      </w:r>
      <w:r w:rsidRPr="008726B1">
        <w:rPr>
          <w:rFonts w:ascii="Times New Roman" w:hAnsi="Times New Roman" w:cs="Times New Roman"/>
          <w:i/>
          <w:iCs/>
          <w:noProof/>
          <w:sz w:val="24"/>
          <w:szCs w:val="24"/>
        </w:rPr>
        <w:t>Genome Research</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15</w:t>
      </w:r>
      <w:r w:rsidRPr="008726B1">
        <w:rPr>
          <w:rFonts w:ascii="Times New Roman" w:hAnsi="Times New Roman" w:cs="Times New Roman"/>
          <w:noProof/>
          <w:sz w:val="24"/>
          <w:szCs w:val="24"/>
        </w:rPr>
        <w:t>(11), 1496–1502. doi: 10.1101/gr.4107905</w:t>
      </w:r>
    </w:p>
    <w:p w14:paraId="23E5A80C"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8726B1">
        <w:rPr>
          <w:rFonts w:ascii="Times New Roman" w:hAnsi="Times New Roman" w:cs="Times New Roman"/>
          <w:i/>
          <w:iCs/>
          <w:noProof/>
          <w:sz w:val="24"/>
          <w:szCs w:val="24"/>
        </w:rPr>
        <w:t>Molecular Ecology Notes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4</w:t>
      </w:r>
      <w:r w:rsidRPr="008726B1">
        <w:rPr>
          <w:rFonts w:ascii="Times New Roman" w:hAnsi="Times New Roman" w:cs="Times New Roman"/>
          <w:noProof/>
          <w:sz w:val="24"/>
          <w:szCs w:val="24"/>
        </w:rPr>
        <w:t>(1), 139–142. doi: 10.1046/j.1471-8286.2003.00582.x</w:t>
      </w:r>
    </w:p>
    <w:p w14:paraId="3C6CA5E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8726B1">
        <w:rPr>
          <w:rFonts w:ascii="Times New Roman" w:hAnsi="Times New Roman" w:cs="Times New Roman"/>
          <w:i/>
          <w:iCs/>
          <w:noProof/>
          <w:sz w:val="24"/>
          <w:szCs w:val="24"/>
        </w:rPr>
        <w:t>Trends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33</w:t>
      </w:r>
      <w:r w:rsidRPr="008726B1">
        <w:rPr>
          <w:rFonts w:ascii="Times New Roman" w:hAnsi="Times New Roman" w:cs="Times New Roman"/>
          <w:noProof/>
          <w:sz w:val="24"/>
          <w:szCs w:val="24"/>
        </w:rPr>
        <w:t>(3), 176–185. doi: 10.1016/j.tree.2017.12.002</w:t>
      </w:r>
    </w:p>
    <w:p w14:paraId="2F249A8E"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Dirzo, R., Young, H. S., Galetti, M., Ceballos, G., Isaac, N. J. B., &amp; Collen, B. (2014). Defaunation in the Antrhopocene. </w:t>
      </w:r>
      <w:r w:rsidRPr="008726B1">
        <w:rPr>
          <w:rFonts w:ascii="Times New Roman" w:hAnsi="Times New Roman" w:cs="Times New Roman"/>
          <w:i/>
          <w:iCs/>
          <w:noProof/>
          <w:sz w:val="24"/>
          <w:szCs w:val="24"/>
        </w:rPr>
        <w:t>Science</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401</w:t>
      </w:r>
      <w:r w:rsidRPr="008726B1">
        <w:rPr>
          <w:rFonts w:ascii="Times New Roman" w:hAnsi="Times New Roman" w:cs="Times New Roman"/>
          <w:noProof/>
          <w:sz w:val="24"/>
          <w:szCs w:val="24"/>
        </w:rPr>
        <w:t>(6195), 401–406. doi: 10.1126/science.1251817</w:t>
      </w:r>
    </w:p>
    <w:p w14:paraId="2A4A100E"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8726B1">
        <w:rPr>
          <w:rFonts w:ascii="Times New Roman" w:hAnsi="Times New Roman" w:cs="Times New Roman"/>
          <w:i/>
          <w:iCs/>
          <w:noProof/>
          <w:sz w:val="24"/>
          <w:szCs w:val="24"/>
        </w:rPr>
        <w:t>Evolutionary Applications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w:t>
      </w:r>
      <w:r w:rsidRPr="008726B1">
        <w:rPr>
          <w:rFonts w:ascii="Times New Roman" w:hAnsi="Times New Roman" w:cs="Times New Roman"/>
          <w:noProof/>
          <w:sz w:val="24"/>
          <w:szCs w:val="24"/>
        </w:rPr>
        <w:t>(8), 1219–1230. doi: 10.1111/eva.12617</w:t>
      </w:r>
    </w:p>
    <w:p w14:paraId="7656B416"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Dray, S., Bauman, D., Blanchet, G., Borcard, D., Clappe, S., Guenard, G., … Wagner, H. H. (2019). </w:t>
      </w:r>
      <w:r w:rsidRPr="008726B1">
        <w:rPr>
          <w:rFonts w:ascii="Times New Roman" w:hAnsi="Times New Roman" w:cs="Times New Roman"/>
          <w:i/>
          <w:iCs/>
          <w:noProof/>
          <w:sz w:val="24"/>
          <w:szCs w:val="24"/>
        </w:rPr>
        <w:t>adespatial: Multivariate Multiscale Spatial Analysis.</w:t>
      </w:r>
      <w:r w:rsidRPr="008726B1">
        <w:rPr>
          <w:rFonts w:ascii="Times New Roman" w:hAnsi="Times New Roman" w:cs="Times New Roman"/>
          <w:noProof/>
          <w:sz w:val="24"/>
          <w:szCs w:val="24"/>
        </w:rPr>
        <w:t xml:space="preserve"> Retrieved from https://cran.r-project.org/package=adespatial</w:t>
      </w:r>
    </w:p>
    <w:p w14:paraId="7747A95F"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19</w:t>
      </w:r>
      <w:r w:rsidRPr="008726B1">
        <w:rPr>
          <w:rFonts w:ascii="Times New Roman" w:hAnsi="Times New Roman" w:cs="Times New Roman"/>
          <w:noProof/>
          <w:sz w:val="24"/>
          <w:szCs w:val="24"/>
        </w:rPr>
        <w:t>(17), 3549–3564. doi: 10.1111/j.1365-294X.2010.04678.x</w:t>
      </w:r>
    </w:p>
    <w:p w14:paraId="1339AB9C"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lastRenderedPageBreak/>
        <w:t xml:space="preserve">Epps, C. W., &amp; Keyghobadi, N. (2015). Landscape genetics in a changing world: Disentangling historical and contemporary influences and inferring change.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24</w:t>
      </w:r>
      <w:r w:rsidRPr="008726B1">
        <w:rPr>
          <w:rFonts w:ascii="Times New Roman" w:hAnsi="Times New Roman" w:cs="Times New Roman"/>
          <w:noProof/>
          <w:sz w:val="24"/>
          <w:szCs w:val="24"/>
        </w:rPr>
        <w:t>(24), 6021–6040. doi: 10.1111/mec.13454</w:t>
      </w:r>
    </w:p>
    <w:p w14:paraId="26792A28"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Excoffier, L., Dupanloup, I., Huerta-Sánchez, E., Sousa, V. C., &amp; Foll, M. (2013). Robust Demographic Inference from Genomic and SNP Data. </w:t>
      </w:r>
      <w:r w:rsidRPr="008726B1">
        <w:rPr>
          <w:rFonts w:ascii="Times New Roman" w:hAnsi="Times New Roman" w:cs="Times New Roman"/>
          <w:i/>
          <w:iCs/>
          <w:noProof/>
          <w:sz w:val="24"/>
          <w:szCs w:val="24"/>
        </w:rPr>
        <w:t>PLoS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9</w:t>
      </w:r>
      <w:r w:rsidRPr="008726B1">
        <w:rPr>
          <w:rFonts w:ascii="Times New Roman" w:hAnsi="Times New Roman" w:cs="Times New Roman"/>
          <w:noProof/>
          <w:sz w:val="24"/>
          <w:szCs w:val="24"/>
        </w:rPr>
        <w:t>(10). doi: 10.1371/journal.pgen.1003905</w:t>
      </w:r>
    </w:p>
    <w:p w14:paraId="11531A00"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(November 2019), mec.15315. doi: 10.1111/mec.15315</w:t>
      </w:r>
    </w:p>
    <w:p w14:paraId="3C1920D5"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8726B1">
        <w:rPr>
          <w:rFonts w:ascii="Times New Roman" w:hAnsi="Times New Roman" w:cs="Times New Roman"/>
          <w:i/>
          <w:iCs/>
          <w:noProof/>
          <w:sz w:val="24"/>
          <w:szCs w:val="24"/>
        </w:rPr>
        <w:t>Heredity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110</w:t>
      </w:r>
      <w:r w:rsidRPr="008726B1">
        <w:rPr>
          <w:rFonts w:ascii="Times New Roman" w:hAnsi="Times New Roman" w:cs="Times New Roman"/>
          <w:noProof/>
          <w:sz w:val="24"/>
          <w:szCs w:val="24"/>
        </w:rPr>
        <w:t>(5), 409–419. doi: 10.1038/hdy.2012.120</w:t>
      </w:r>
    </w:p>
    <w:p w14:paraId="2B0D530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Guillaume, F., &amp; Rougemont, J. (2006). Nemo: An evolutionary and population genetics programming framework. </w:t>
      </w:r>
      <w:r w:rsidRPr="008726B1">
        <w:rPr>
          <w:rFonts w:ascii="Times New Roman" w:hAnsi="Times New Roman" w:cs="Times New Roman"/>
          <w:i/>
          <w:iCs/>
          <w:noProof/>
          <w:sz w:val="24"/>
          <w:szCs w:val="24"/>
        </w:rPr>
        <w:t>Bioinformatics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22</w:t>
      </w:r>
      <w:r w:rsidRPr="008726B1">
        <w:rPr>
          <w:rFonts w:ascii="Times New Roman" w:hAnsi="Times New Roman" w:cs="Times New Roman"/>
          <w:noProof/>
          <w:sz w:val="24"/>
          <w:szCs w:val="24"/>
        </w:rPr>
        <w:t>(20), 2556–2557. doi: 10.1093/bioinformatics/btl415</w:t>
      </w:r>
    </w:p>
    <w:p w14:paraId="39366671"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8726B1">
        <w:rPr>
          <w:rFonts w:ascii="Times New Roman" w:hAnsi="Times New Roman" w:cs="Times New Roman"/>
          <w:i/>
          <w:iCs/>
          <w:noProof/>
          <w:sz w:val="24"/>
          <w:szCs w:val="24"/>
        </w:rPr>
        <w:t>PLoS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5</w:t>
      </w:r>
      <w:r w:rsidRPr="008726B1">
        <w:rPr>
          <w:rFonts w:ascii="Times New Roman" w:hAnsi="Times New Roman" w:cs="Times New Roman"/>
          <w:noProof/>
          <w:sz w:val="24"/>
          <w:szCs w:val="24"/>
        </w:rPr>
        <w:t>(10). doi: 10.1371/journal.pgen.1000695</w:t>
      </w:r>
    </w:p>
    <w:p w14:paraId="7704DA69"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Haller, B. C., &amp; Messer, P. W. (2019). SLiM 3: Forward Genetic Simulations Beyond the Wright-Fisher Model. </w:t>
      </w:r>
      <w:r w:rsidRPr="008726B1">
        <w:rPr>
          <w:rFonts w:ascii="Times New Roman" w:hAnsi="Times New Roman" w:cs="Times New Roman"/>
          <w:i/>
          <w:iCs/>
          <w:noProof/>
          <w:sz w:val="24"/>
          <w:szCs w:val="24"/>
        </w:rPr>
        <w:t>Molecular Biology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36</w:t>
      </w:r>
      <w:r w:rsidRPr="008726B1">
        <w:rPr>
          <w:rFonts w:ascii="Times New Roman" w:hAnsi="Times New Roman" w:cs="Times New Roman"/>
          <w:noProof/>
          <w:sz w:val="24"/>
          <w:szCs w:val="24"/>
        </w:rPr>
        <w:t>(3), 632–637. doi: 10.1093/molbev/msy228</w:t>
      </w:r>
    </w:p>
    <w:p w14:paraId="103BD46D"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lastRenderedPageBreak/>
        <w:t xml:space="preserve">Harrisson, K. A., Pavlova, A., Telonis-Scott, M., &amp; Sunnucks, P. (2014). Using genomics to characterize evolutionary potential for conservation of wild populations. </w:t>
      </w:r>
      <w:r w:rsidRPr="008726B1">
        <w:rPr>
          <w:rFonts w:ascii="Times New Roman" w:hAnsi="Times New Roman" w:cs="Times New Roman"/>
          <w:i/>
          <w:iCs/>
          <w:noProof/>
          <w:sz w:val="24"/>
          <w:szCs w:val="24"/>
        </w:rPr>
        <w:t>Evolutionary Applications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7</w:t>
      </w:r>
      <w:r w:rsidRPr="008726B1">
        <w:rPr>
          <w:rFonts w:ascii="Times New Roman" w:hAnsi="Times New Roman" w:cs="Times New Roman"/>
          <w:noProof/>
          <w:sz w:val="24"/>
          <w:szCs w:val="24"/>
        </w:rPr>
        <w:t>(9), 1008–1025. doi: 10.1111/eva.12149</w:t>
      </w:r>
    </w:p>
    <w:p w14:paraId="62510AD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Jombart, T. (2008). Adegenet: A R package for the multivariate analysis of genetic markers. </w:t>
      </w:r>
      <w:r w:rsidRPr="008726B1">
        <w:rPr>
          <w:rFonts w:ascii="Times New Roman" w:hAnsi="Times New Roman" w:cs="Times New Roman"/>
          <w:i/>
          <w:iCs/>
          <w:noProof/>
          <w:sz w:val="24"/>
          <w:szCs w:val="24"/>
        </w:rPr>
        <w:t>Bioinformatics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24</w:t>
      </w:r>
      <w:r w:rsidRPr="008726B1">
        <w:rPr>
          <w:rFonts w:ascii="Times New Roman" w:hAnsi="Times New Roman" w:cs="Times New Roman"/>
          <w:noProof/>
          <w:sz w:val="24"/>
          <w:szCs w:val="24"/>
        </w:rPr>
        <w:t>(11), 1403–1405. doi: 10.1093/bioinformatics/btn129</w:t>
      </w:r>
    </w:p>
    <w:p w14:paraId="5A19277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Jombart, T., &amp; Ahmed, I. (2011). adegenet 1.3-1: New tools for the analysis of genome-wide SNP data. </w:t>
      </w:r>
      <w:r w:rsidRPr="008726B1">
        <w:rPr>
          <w:rFonts w:ascii="Times New Roman" w:hAnsi="Times New Roman" w:cs="Times New Roman"/>
          <w:i/>
          <w:iCs/>
          <w:noProof/>
          <w:sz w:val="24"/>
          <w:szCs w:val="24"/>
        </w:rPr>
        <w:t>Bioinformatics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27</w:t>
      </w:r>
      <w:r w:rsidRPr="008726B1">
        <w:rPr>
          <w:rFonts w:ascii="Times New Roman" w:hAnsi="Times New Roman" w:cs="Times New Roman"/>
          <w:noProof/>
          <w:sz w:val="24"/>
          <w:szCs w:val="24"/>
        </w:rPr>
        <w:t>(21), 3070–3071. doi: 10.1093/bioinformatics/btr521</w:t>
      </w:r>
    </w:p>
    <w:p w14:paraId="120B6F1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8726B1">
        <w:rPr>
          <w:rFonts w:ascii="Times New Roman" w:hAnsi="Times New Roman" w:cs="Times New Roman"/>
          <w:i/>
          <w:iCs/>
          <w:noProof/>
          <w:sz w:val="24"/>
          <w:szCs w:val="24"/>
        </w:rPr>
        <w:t>Journal of the American Statistical Association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0</w:t>
      </w:r>
      <w:r w:rsidRPr="008726B1">
        <w:rPr>
          <w:rFonts w:ascii="Times New Roman" w:hAnsi="Times New Roman" w:cs="Times New Roman"/>
          <w:noProof/>
          <w:sz w:val="24"/>
          <w:szCs w:val="24"/>
        </w:rPr>
        <w:t>(0), 1–16. doi: 10.1080/01621459.2019.1635482</w:t>
      </w:r>
    </w:p>
    <w:p w14:paraId="5BB0EEE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8726B1">
        <w:rPr>
          <w:rFonts w:ascii="Times New Roman" w:hAnsi="Times New Roman" w:cs="Times New Roman"/>
          <w:i/>
          <w:iCs/>
          <w:noProof/>
          <w:sz w:val="24"/>
          <w:szCs w:val="24"/>
        </w:rPr>
        <w:t>Ecology Letters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15</w:t>
      </w:r>
      <w:r w:rsidRPr="008726B1">
        <w:rPr>
          <w:rFonts w:ascii="Times New Roman" w:hAnsi="Times New Roman" w:cs="Times New Roman"/>
          <w:noProof/>
          <w:sz w:val="24"/>
          <w:szCs w:val="24"/>
        </w:rPr>
        <w:t>(4), 378–392. doi: 10.1111/j.1461-0248.2012.01746.x</w:t>
      </w:r>
    </w:p>
    <w:p w14:paraId="2DC9632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Landguth, E. L., Bearlin, A., Day, C. C., &amp; Dunham, J. (2016). CDMetaPOP: an individual-based, eco-evolutionary model for spatially-explicit simulation of landscape demogenetics. </w:t>
      </w:r>
      <w:r w:rsidRPr="008726B1">
        <w:rPr>
          <w:rFonts w:ascii="Times New Roman" w:hAnsi="Times New Roman" w:cs="Times New Roman"/>
          <w:i/>
          <w:iCs/>
          <w:noProof/>
          <w:sz w:val="24"/>
          <w:szCs w:val="24"/>
        </w:rPr>
        <w:t>Methods in Ecology and Evolution</w:t>
      </w:r>
      <w:r w:rsidRPr="008726B1">
        <w:rPr>
          <w:rFonts w:ascii="Times New Roman" w:hAnsi="Times New Roman" w:cs="Times New Roman"/>
          <w:noProof/>
          <w:sz w:val="24"/>
          <w:szCs w:val="24"/>
        </w:rPr>
        <w:t>. doi: 10.1111/2041-210X.12608</w:t>
      </w:r>
    </w:p>
    <w:p w14:paraId="21ED2C67"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8726B1">
        <w:rPr>
          <w:rFonts w:ascii="Times New Roman" w:hAnsi="Times New Roman" w:cs="Times New Roman"/>
          <w:i/>
          <w:iCs/>
          <w:noProof/>
          <w:sz w:val="24"/>
          <w:szCs w:val="24"/>
        </w:rPr>
        <w:t>Methods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8</w:t>
      </w:r>
      <w:r w:rsidRPr="008726B1">
        <w:rPr>
          <w:rFonts w:ascii="Times New Roman" w:hAnsi="Times New Roman" w:cs="Times New Roman"/>
          <w:noProof/>
          <w:sz w:val="24"/>
          <w:szCs w:val="24"/>
        </w:rPr>
        <w:t>(1), 4–11. doi: 10.1111/2041-210X.12608</w:t>
      </w:r>
    </w:p>
    <w:p w14:paraId="22CD3A78"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Landguth, E. L., Cushman, S. a., Schwartz, M. K., McKelvey, K. S., Murphy, M., &amp; Luikart, G. </w:t>
      </w:r>
      <w:r w:rsidRPr="008726B1">
        <w:rPr>
          <w:rFonts w:ascii="Times New Roman" w:hAnsi="Times New Roman" w:cs="Times New Roman"/>
          <w:noProof/>
          <w:sz w:val="24"/>
          <w:szCs w:val="24"/>
        </w:rPr>
        <w:lastRenderedPageBreak/>
        <w:t xml:space="preserve">(2010). Quantifying the lag time to detect barriers in landscape genetics.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19</w:t>
      </w:r>
      <w:r w:rsidRPr="008726B1">
        <w:rPr>
          <w:rFonts w:ascii="Times New Roman" w:hAnsi="Times New Roman" w:cs="Times New Roman"/>
          <w:noProof/>
          <w:sz w:val="24"/>
          <w:szCs w:val="24"/>
        </w:rPr>
        <w:t>, 4179–4191. doi: 10.1111/j.1365-294X.2010.04808.x</w:t>
      </w:r>
    </w:p>
    <w:p w14:paraId="3648D946"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8726B1">
        <w:rPr>
          <w:rFonts w:ascii="Times New Roman" w:hAnsi="Times New Roman" w:cs="Times New Roman"/>
          <w:i/>
          <w:iCs/>
          <w:noProof/>
          <w:sz w:val="24"/>
          <w:szCs w:val="24"/>
        </w:rPr>
        <w:t>Molecular Ecology Resources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10</w:t>
      </w:r>
      <w:r w:rsidRPr="008726B1">
        <w:rPr>
          <w:rFonts w:ascii="Times New Roman" w:hAnsi="Times New Roman" w:cs="Times New Roman"/>
          <w:noProof/>
          <w:sz w:val="24"/>
          <w:szCs w:val="24"/>
        </w:rPr>
        <w:t>(5), 854–862. doi: 10.1111/j.1755-0998.2010.02867.x</w:t>
      </w:r>
    </w:p>
    <w:p w14:paraId="23C41771"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8726B1">
        <w:rPr>
          <w:rFonts w:ascii="Times New Roman" w:hAnsi="Times New Roman" w:cs="Times New Roman"/>
          <w:i/>
          <w:iCs/>
          <w:noProof/>
          <w:sz w:val="24"/>
          <w:szCs w:val="24"/>
        </w:rPr>
        <w:t>Frontiers in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8</w:t>
      </w:r>
      <w:r w:rsidRPr="008726B1">
        <w:rPr>
          <w:rFonts w:ascii="Times New Roman" w:hAnsi="Times New Roman" w:cs="Times New Roman"/>
          <w:noProof/>
          <w:sz w:val="24"/>
          <w:szCs w:val="24"/>
        </w:rPr>
        <w:t>(FEB), 1–12. doi: 10.3389/fgene.2017.00009</w:t>
      </w:r>
    </w:p>
    <w:p w14:paraId="34C408B1"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8726B1">
        <w:rPr>
          <w:rFonts w:ascii="Times New Roman" w:hAnsi="Times New Roman" w:cs="Times New Roman"/>
          <w:i/>
          <w:iCs/>
          <w:noProof/>
          <w:sz w:val="24"/>
          <w:szCs w:val="24"/>
        </w:rPr>
        <w:t>Evolutionary Applications</w:t>
      </w:r>
      <w:r w:rsidRPr="008726B1">
        <w:rPr>
          <w:rFonts w:ascii="Times New Roman" w:hAnsi="Times New Roman" w:cs="Times New Roman"/>
          <w:noProof/>
          <w:sz w:val="24"/>
          <w:szCs w:val="24"/>
        </w:rPr>
        <w:t>, (July), 1–15. doi: 10.1111/eva.12852</w:t>
      </w:r>
    </w:p>
    <w:p w14:paraId="5F8E427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Brazilian plant species in a fragmented landscape. </w:t>
      </w:r>
      <w:r w:rsidRPr="008726B1">
        <w:rPr>
          <w:rFonts w:ascii="Times New Roman" w:hAnsi="Times New Roman" w:cs="Times New Roman"/>
          <w:i/>
          <w:iCs/>
          <w:noProof/>
          <w:sz w:val="24"/>
          <w:szCs w:val="24"/>
        </w:rPr>
        <w:t>Forest Ecology and Management</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435</w:t>
      </w:r>
      <w:r w:rsidRPr="008726B1">
        <w:rPr>
          <w:rFonts w:ascii="Times New Roman" w:hAnsi="Times New Roman" w:cs="Times New Roman"/>
          <w:noProof/>
          <w:sz w:val="24"/>
          <w:szCs w:val="24"/>
        </w:rPr>
        <w:t>(October 2018), 144–150. doi: 10.1016/j.foreco.2018.12.058</w:t>
      </w:r>
    </w:p>
    <w:p w14:paraId="6F97E89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Legendre, P. (2019). A temporal beta-diversity index to identify sites that have changed in exceptional ways in space–time surveys. </w:t>
      </w:r>
      <w:r w:rsidRPr="008726B1">
        <w:rPr>
          <w:rFonts w:ascii="Times New Roman" w:hAnsi="Times New Roman" w:cs="Times New Roman"/>
          <w:i/>
          <w:iCs/>
          <w:noProof/>
          <w:sz w:val="24"/>
          <w:szCs w:val="24"/>
        </w:rPr>
        <w:t>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9</w:t>
      </w:r>
      <w:r w:rsidRPr="008726B1">
        <w:rPr>
          <w:rFonts w:ascii="Times New Roman" w:hAnsi="Times New Roman" w:cs="Times New Roman"/>
          <w:noProof/>
          <w:sz w:val="24"/>
          <w:szCs w:val="24"/>
        </w:rPr>
        <w:t>(6), 3500–3514. doi: 10.1002/ece3.4984</w:t>
      </w:r>
    </w:p>
    <w:p w14:paraId="31C2557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Legendre, P., &amp; De Cáceres, M. (2013). Beta diversity as the variance of community data: Dissimilarity coefficients and partitioning. </w:t>
      </w:r>
      <w:r w:rsidRPr="008726B1">
        <w:rPr>
          <w:rFonts w:ascii="Times New Roman" w:hAnsi="Times New Roman" w:cs="Times New Roman"/>
          <w:i/>
          <w:iCs/>
          <w:noProof/>
          <w:sz w:val="24"/>
          <w:szCs w:val="24"/>
        </w:rPr>
        <w:t>Ecology Letters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16</w:t>
      </w:r>
      <w:r w:rsidRPr="008726B1">
        <w:rPr>
          <w:rFonts w:ascii="Times New Roman" w:hAnsi="Times New Roman" w:cs="Times New Roman"/>
          <w:noProof/>
          <w:sz w:val="24"/>
          <w:szCs w:val="24"/>
        </w:rPr>
        <w:t xml:space="preserve">(8), 951–963. doi: </w:t>
      </w:r>
      <w:r w:rsidRPr="008726B1">
        <w:rPr>
          <w:rFonts w:ascii="Times New Roman" w:hAnsi="Times New Roman" w:cs="Times New Roman"/>
          <w:noProof/>
          <w:sz w:val="24"/>
          <w:szCs w:val="24"/>
        </w:rPr>
        <w:lastRenderedPageBreak/>
        <w:t>10.1111/ele.12141</w:t>
      </w:r>
    </w:p>
    <w:p w14:paraId="0754F4F9"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Legendre, P., &amp; Gauthier, O. (2014). Statistical methods for temporal and space-time analysis of community composition data. </w:t>
      </w:r>
      <w:r w:rsidRPr="008726B1">
        <w:rPr>
          <w:rFonts w:ascii="Times New Roman" w:hAnsi="Times New Roman" w:cs="Times New Roman"/>
          <w:i/>
          <w:iCs/>
          <w:noProof/>
          <w:sz w:val="24"/>
          <w:szCs w:val="24"/>
        </w:rPr>
        <w:t>Proceedings of the Royal Society B: Biological Sciences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281</w:t>
      </w:r>
      <w:r w:rsidRPr="008726B1">
        <w:rPr>
          <w:rFonts w:ascii="Times New Roman" w:hAnsi="Times New Roman" w:cs="Times New Roman"/>
          <w:noProof/>
          <w:sz w:val="24"/>
          <w:szCs w:val="24"/>
        </w:rPr>
        <w:t>(1778). doi: 10.1098/rspb.2013.2728</w:t>
      </w:r>
    </w:p>
    <w:p w14:paraId="61469FEA"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Legendre, P., &amp; Legendre, L. (2012). </w:t>
      </w:r>
      <w:r w:rsidRPr="008726B1">
        <w:rPr>
          <w:rFonts w:ascii="Times New Roman" w:hAnsi="Times New Roman" w:cs="Times New Roman"/>
          <w:i/>
          <w:iCs/>
          <w:noProof/>
          <w:sz w:val="24"/>
          <w:szCs w:val="24"/>
        </w:rPr>
        <w:t>Numerical Ecology</w:t>
      </w:r>
      <w:r w:rsidRPr="008726B1">
        <w:rPr>
          <w:rFonts w:ascii="Times New Roman" w:hAnsi="Times New Roman" w:cs="Times New Roman"/>
          <w:noProof/>
          <w:sz w:val="24"/>
          <w:szCs w:val="24"/>
        </w:rPr>
        <w:t xml:space="preserve"> (Third Engl). Amsterdam: Elsevier.</w:t>
      </w:r>
    </w:p>
    <w:p w14:paraId="6D71BB55"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8726B1">
        <w:rPr>
          <w:rFonts w:ascii="Times New Roman" w:hAnsi="Times New Roman" w:cs="Times New Roman"/>
          <w:i/>
          <w:iCs/>
          <w:noProof/>
          <w:sz w:val="24"/>
          <w:szCs w:val="24"/>
        </w:rPr>
        <w:t>Evolutionary Applications</w:t>
      </w:r>
      <w:r w:rsidRPr="008726B1">
        <w:rPr>
          <w:rFonts w:ascii="Times New Roman" w:hAnsi="Times New Roman" w:cs="Times New Roman"/>
          <w:noProof/>
          <w:sz w:val="24"/>
          <w:szCs w:val="24"/>
        </w:rPr>
        <w:t>, (April), 1–8. doi: 10.1111/eva.12810</w:t>
      </w:r>
    </w:p>
    <w:p w14:paraId="3F2C983A"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Lowe, W. H., &amp; Allendorf, F. W. (2010). What can genetics tell us about population connectivity? </w:t>
      </w:r>
      <w:r w:rsidRPr="008726B1">
        <w:rPr>
          <w:rFonts w:ascii="Times New Roman" w:hAnsi="Times New Roman" w:cs="Times New Roman"/>
          <w:i/>
          <w:iCs/>
          <w:noProof/>
          <w:sz w:val="24"/>
          <w:szCs w:val="24"/>
        </w:rPr>
        <w:t>Molecular Ecology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19</w:t>
      </w:r>
      <w:r w:rsidRPr="008726B1">
        <w:rPr>
          <w:rFonts w:ascii="Times New Roman" w:hAnsi="Times New Roman" w:cs="Times New Roman"/>
          <w:noProof/>
          <w:sz w:val="24"/>
          <w:szCs w:val="24"/>
        </w:rPr>
        <w:t>(15), 3038–3051. doi: 10.1111/j.1365-294X.2010.04688.x</w:t>
      </w:r>
    </w:p>
    <w:p w14:paraId="2CD8B5B9"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Manel, S., &amp; Holderegger, R. (2013). Ten years of landscape genetics. </w:t>
      </w:r>
      <w:r w:rsidRPr="008726B1">
        <w:rPr>
          <w:rFonts w:ascii="Times New Roman" w:hAnsi="Times New Roman" w:cs="Times New Roman"/>
          <w:i/>
          <w:iCs/>
          <w:noProof/>
          <w:sz w:val="24"/>
          <w:szCs w:val="24"/>
        </w:rPr>
        <w:t>Trends in Ecology &amp;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28</w:t>
      </w:r>
      <w:r w:rsidRPr="008726B1">
        <w:rPr>
          <w:rFonts w:ascii="Times New Roman" w:hAnsi="Times New Roman" w:cs="Times New Roman"/>
          <w:noProof/>
          <w:sz w:val="24"/>
          <w:szCs w:val="24"/>
        </w:rPr>
        <w:t>(10), 614–621. doi: 10.1016/j.tree.2013.05.012</w:t>
      </w:r>
    </w:p>
    <w:p w14:paraId="10C04D15"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Manel, S., Schwartz, M. K., Luikart, G., &amp; Taberlet, P. (2003). Landscape genetics: combining landscape ecology and population genetics. </w:t>
      </w:r>
      <w:r w:rsidRPr="008726B1">
        <w:rPr>
          <w:rFonts w:ascii="Times New Roman" w:hAnsi="Times New Roman" w:cs="Times New Roman"/>
          <w:i/>
          <w:iCs/>
          <w:noProof/>
          <w:sz w:val="24"/>
          <w:szCs w:val="24"/>
        </w:rPr>
        <w:t>Trends in Ecology &amp;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18</w:t>
      </w:r>
      <w:r w:rsidRPr="008726B1">
        <w:rPr>
          <w:rFonts w:ascii="Times New Roman" w:hAnsi="Times New Roman" w:cs="Times New Roman"/>
          <w:noProof/>
          <w:sz w:val="24"/>
          <w:szCs w:val="24"/>
        </w:rPr>
        <w:t>(4), 189–197. doi: 10.1016/S0169-5347(03)00008-9</w:t>
      </w:r>
    </w:p>
    <w:p w14:paraId="3C59CE0F"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8726B1">
        <w:rPr>
          <w:rFonts w:ascii="Times New Roman" w:hAnsi="Times New Roman" w:cs="Times New Roman"/>
          <w:i/>
          <w:iCs/>
          <w:noProof/>
          <w:sz w:val="24"/>
          <w:szCs w:val="24"/>
        </w:rPr>
        <w:t>Methods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8</w:t>
      </w:r>
      <w:r w:rsidRPr="008726B1">
        <w:rPr>
          <w:rFonts w:ascii="Times New Roman" w:hAnsi="Times New Roman" w:cs="Times New Roman"/>
          <w:noProof/>
          <w:sz w:val="24"/>
          <w:szCs w:val="24"/>
        </w:rPr>
        <w:t>(10), 1253–1264. doi: 10.1111/2041-210X.12799</w:t>
      </w:r>
    </w:p>
    <w:p w14:paraId="5C42EE76"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Marth, G. T., Czabarka, E., Murvai, J., &amp; Sherry, S. T. (2004). The Allele Frequency Spectrum </w:t>
      </w:r>
      <w:r w:rsidRPr="008726B1">
        <w:rPr>
          <w:rFonts w:ascii="Times New Roman" w:hAnsi="Times New Roman" w:cs="Times New Roman"/>
          <w:noProof/>
          <w:sz w:val="24"/>
          <w:szCs w:val="24"/>
        </w:rPr>
        <w:lastRenderedPageBreak/>
        <w:t xml:space="preserve">in Genome-Wide Human Variation Data Reveals Signals of Differential Demographic History in Three Large World Populations. </w:t>
      </w:r>
      <w:r w:rsidRPr="008726B1">
        <w:rPr>
          <w:rFonts w:ascii="Times New Roman" w:hAnsi="Times New Roman" w:cs="Times New Roman"/>
          <w:i/>
          <w:iCs/>
          <w:noProof/>
          <w:sz w:val="24"/>
          <w:szCs w:val="24"/>
        </w:rPr>
        <w:t>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166</w:t>
      </w:r>
      <w:r w:rsidRPr="008726B1">
        <w:rPr>
          <w:rFonts w:ascii="Times New Roman" w:hAnsi="Times New Roman" w:cs="Times New Roman"/>
          <w:noProof/>
          <w:sz w:val="24"/>
          <w:szCs w:val="24"/>
        </w:rPr>
        <w:t>(1), 351–372. doi: 10.1534/genetics.166.1.351</w:t>
      </w:r>
    </w:p>
    <w:p w14:paraId="0EC31CFB"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8726B1">
        <w:rPr>
          <w:rFonts w:ascii="Times New Roman" w:hAnsi="Times New Roman" w:cs="Times New Roman"/>
          <w:i/>
          <w:iCs/>
          <w:noProof/>
          <w:sz w:val="24"/>
          <w:szCs w:val="24"/>
        </w:rPr>
        <w:t>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111</w:t>
      </w:r>
      <w:r w:rsidRPr="008726B1">
        <w:rPr>
          <w:rFonts w:ascii="Times New Roman" w:hAnsi="Times New Roman" w:cs="Times New Roman"/>
          <w:noProof/>
          <w:sz w:val="24"/>
          <w:szCs w:val="24"/>
        </w:rPr>
        <w:t>(3), 675–689. Retrieved from https://www.ncbi.nlm.nih.gov/pmc/articles/PMC1202664/pdf/675.pdf</w:t>
      </w:r>
    </w:p>
    <w:p w14:paraId="6E3B832D"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8726B1">
        <w:rPr>
          <w:rFonts w:ascii="Times New Roman" w:hAnsi="Times New Roman" w:cs="Times New Roman"/>
          <w:i/>
          <w:iCs/>
          <w:noProof/>
          <w:sz w:val="24"/>
          <w:szCs w:val="24"/>
        </w:rPr>
        <w:t>PLoS Neglected Tropical Diseases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w:t>
      </w:r>
      <w:r w:rsidRPr="008726B1">
        <w:rPr>
          <w:rFonts w:ascii="Times New Roman" w:hAnsi="Times New Roman" w:cs="Times New Roman"/>
          <w:noProof/>
          <w:sz w:val="24"/>
          <w:szCs w:val="24"/>
        </w:rPr>
        <w:t>(4), 1–27. doi: 10.1371/journal.pntd.0005546</w:t>
      </w:r>
    </w:p>
    <w:p w14:paraId="7C2445D0"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8726B1">
        <w:rPr>
          <w:rFonts w:ascii="Times New Roman" w:hAnsi="Times New Roman" w:cs="Times New Roman"/>
          <w:i/>
          <w:iCs/>
          <w:noProof/>
          <w:sz w:val="24"/>
          <w:szCs w:val="24"/>
        </w:rPr>
        <w:t>Genome</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13</w:t>
      </w:r>
      <w:r w:rsidRPr="008726B1">
        <w:rPr>
          <w:rFonts w:ascii="Times New Roman" w:hAnsi="Times New Roman" w:cs="Times New Roman"/>
          <w:noProof/>
          <w:sz w:val="24"/>
          <w:szCs w:val="24"/>
        </w:rPr>
        <w:t>(July), 1–13. doi: 10.1139/gen-2019-0004</w:t>
      </w:r>
    </w:p>
    <w:p w14:paraId="16972F21"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Moraes, A. M., Ruiz-Miranda, C. R., Ribeiro, M. C., Grativol, A. D., da S. Carvalho, C., Dietz, J. M., … Galetti, P. M. (2017). Temporal genetic dynamics of reintroduced and translocated populations of the endangered golden lion tamarin (Leontopithecus rosalia). </w:t>
      </w:r>
      <w:r w:rsidRPr="008726B1">
        <w:rPr>
          <w:rFonts w:ascii="Times New Roman" w:hAnsi="Times New Roman" w:cs="Times New Roman"/>
          <w:i/>
          <w:iCs/>
          <w:noProof/>
          <w:sz w:val="24"/>
          <w:szCs w:val="24"/>
        </w:rPr>
        <w:t>Conservation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18</w:t>
      </w:r>
      <w:r w:rsidRPr="008726B1">
        <w:rPr>
          <w:rFonts w:ascii="Times New Roman" w:hAnsi="Times New Roman" w:cs="Times New Roman"/>
          <w:noProof/>
          <w:sz w:val="24"/>
          <w:szCs w:val="24"/>
        </w:rPr>
        <w:t>(5), 995–1009. doi: 10.1007/s10592-017-0948-4</w:t>
      </w:r>
    </w:p>
    <w:p w14:paraId="40F7D47D"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8726B1">
        <w:rPr>
          <w:rFonts w:ascii="Times New Roman" w:hAnsi="Times New Roman" w:cs="Times New Roman"/>
          <w:i/>
          <w:iCs/>
          <w:noProof/>
          <w:sz w:val="24"/>
          <w:szCs w:val="24"/>
        </w:rPr>
        <w:t>Methods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7</w:t>
      </w:r>
      <w:r w:rsidRPr="008726B1">
        <w:rPr>
          <w:rFonts w:ascii="Times New Roman" w:hAnsi="Times New Roman" w:cs="Times New Roman"/>
          <w:noProof/>
          <w:sz w:val="24"/>
          <w:szCs w:val="24"/>
        </w:rPr>
        <w:t>(1), 80–89. doi: 10.1111/2041-</w:t>
      </w:r>
      <w:r w:rsidRPr="008726B1">
        <w:rPr>
          <w:rFonts w:ascii="Times New Roman" w:hAnsi="Times New Roman" w:cs="Times New Roman"/>
          <w:noProof/>
          <w:sz w:val="24"/>
          <w:szCs w:val="24"/>
        </w:rPr>
        <w:lastRenderedPageBreak/>
        <w:t>210X.12466</w:t>
      </w:r>
    </w:p>
    <w:p w14:paraId="7E9F8E88"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8726B1">
        <w:rPr>
          <w:rFonts w:ascii="Times New Roman" w:hAnsi="Times New Roman" w:cs="Times New Roman"/>
          <w:i/>
          <w:iCs/>
          <w:noProof/>
          <w:sz w:val="24"/>
          <w:szCs w:val="24"/>
        </w:rPr>
        <w:t>Proceedings of the Royal Society B: Biological Sciences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283</w:t>
      </w:r>
      <w:r w:rsidRPr="008726B1">
        <w:rPr>
          <w:rFonts w:ascii="Times New Roman" w:hAnsi="Times New Roman" w:cs="Times New Roman"/>
          <w:noProof/>
          <w:sz w:val="24"/>
          <w:szCs w:val="24"/>
        </w:rPr>
        <w:t>(1831), 1–8. doi: 10.1098/rspb.2016.0668</w:t>
      </w:r>
    </w:p>
    <w:p w14:paraId="4A2BF06A"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Paradis, E. (2010). Pegas: An R package for population genetics with an integrated-modular approach. </w:t>
      </w:r>
      <w:r w:rsidRPr="008726B1">
        <w:rPr>
          <w:rFonts w:ascii="Times New Roman" w:hAnsi="Times New Roman" w:cs="Times New Roman"/>
          <w:i/>
          <w:iCs/>
          <w:noProof/>
          <w:sz w:val="24"/>
          <w:szCs w:val="24"/>
        </w:rPr>
        <w:t>Bioinformatics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26</w:t>
      </w:r>
      <w:r w:rsidRPr="008726B1">
        <w:rPr>
          <w:rFonts w:ascii="Times New Roman" w:hAnsi="Times New Roman" w:cs="Times New Roman"/>
          <w:noProof/>
          <w:sz w:val="24"/>
          <w:szCs w:val="24"/>
        </w:rPr>
        <w:t>(3), 419–420. doi: 10.1093/bioinformatics/btp696</w:t>
      </w:r>
    </w:p>
    <w:p w14:paraId="12B2F9D6"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8726B1">
        <w:rPr>
          <w:rFonts w:ascii="Times New Roman" w:hAnsi="Times New Roman" w:cs="Times New Roman"/>
          <w:i/>
          <w:iCs/>
          <w:noProof/>
          <w:sz w:val="24"/>
          <w:szCs w:val="24"/>
        </w:rPr>
        <w:t>Journal of Biogeography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45</w:t>
      </w:r>
      <w:r w:rsidRPr="008726B1">
        <w:rPr>
          <w:rFonts w:ascii="Times New Roman" w:hAnsi="Times New Roman" w:cs="Times New Roman"/>
          <w:noProof/>
          <w:sz w:val="24"/>
          <w:szCs w:val="24"/>
        </w:rPr>
        <w:t>(9), 2202–2215. doi: 10.1111/jbi.13412</w:t>
      </w:r>
    </w:p>
    <w:p w14:paraId="77274CB9"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8726B1">
        <w:rPr>
          <w:rFonts w:ascii="Times New Roman" w:hAnsi="Times New Roman" w:cs="Times New Roman"/>
          <w:i/>
          <w:iCs/>
          <w:noProof/>
          <w:sz w:val="24"/>
          <w:szCs w:val="24"/>
        </w:rPr>
        <w:t>Ecology Letters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21</w:t>
      </w:r>
      <w:r w:rsidRPr="008726B1">
        <w:rPr>
          <w:rFonts w:ascii="Times New Roman" w:hAnsi="Times New Roman" w:cs="Times New Roman"/>
          <w:noProof/>
          <w:sz w:val="24"/>
          <w:szCs w:val="24"/>
        </w:rPr>
        <w:t>(4), 525–535. doi: 10.1111/ele.12918</w:t>
      </w:r>
    </w:p>
    <w:p w14:paraId="39B7481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R Core Team. (2019). </w:t>
      </w:r>
      <w:r w:rsidRPr="008726B1">
        <w:rPr>
          <w:rFonts w:ascii="Times New Roman" w:hAnsi="Times New Roman" w:cs="Times New Roman"/>
          <w:i/>
          <w:iCs/>
          <w:noProof/>
          <w:sz w:val="24"/>
          <w:szCs w:val="24"/>
        </w:rPr>
        <w:t>R: A language and environment for statistical computing</w:t>
      </w:r>
      <w:r w:rsidRPr="008726B1">
        <w:rPr>
          <w:rFonts w:ascii="Times New Roman" w:hAnsi="Times New Roman" w:cs="Times New Roman"/>
          <w:noProof/>
          <w:sz w:val="24"/>
          <w:szCs w:val="24"/>
        </w:rPr>
        <w:t>. Retrieved from https://www.r-project.org/</w:t>
      </w:r>
    </w:p>
    <w:p w14:paraId="4754C5E9"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Rogers, J. S. (1972). Measures of genetic similarity and genetic distances. In M. R. Wheeler (Ed.), </w:t>
      </w:r>
      <w:r w:rsidRPr="008726B1">
        <w:rPr>
          <w:rFonts w:ascii="Times New Roman" w:hAnsi="Times New Roman" w:cs="Times New Roman"/>
          <w:i/>
          <w:iCs/>
          <w:noProof/>
          <w:sz w:val="24"/>
          <w:szCs w:val="24"/>
        </w:rPr>
        <w:t>Studies in Genetics VII</w:t>
      </w:r>
      <w:r w:rsidRPr="008726B1">
        <w:rPr>
          <w:rFonts w:ascii="Times New Roman" w:hAnsi="Times New Roman" w:cs="Times New Roman"/>
          <w:noProof/>
          <w:sz w:val="24"/>
          <w:szCs w:val="24"/>
        </w:rPr>
        <w:t xml:space="preserve"> (pp. 145–153). Austin: The University of Texas.</w:t>
      </w:r>
    </w:p>
    <w:p w14:paraId="1A3960A7"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Rousset, F. (1997). Genetic Differentiation and Estimation of Gene Flow from FStatistics Under Isolation by Distance. </w:t>
      </w:r>
      <w:r w:rsidRPr="008726B1">
        <w:rPr>
          <w:rFonts w:ascii="Times New Roman" w:hAnsi="Times New Roman" w:cs="Times New Roman"/>
          <w:i/>
          <w:iCs/>
          <w:noProof/>
          <w:sz w:val="24"/>
          <w:szCs w:val="24"/>
        </w:rPr>
        <w:t>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145</w:t>
      </w:r>
      <w:r w:rsidRPr="008726B1">
        <w:rPr>
          <w:rFonts w:ascii="Times New Roman" w:hAnsi="Times New Roman" w:cs="Times New Roman"/>
          <w:noProof/>
          <w:sz w:val="24"/>
          <w:szCs w:val="24"/>
        </w:rPr>
        <w:t>(4), 1219–1228.</w:t>
      </w:r>
    </w:p>
    <w:p w14:paraId="263D9473"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lastRenderedPageBreak/>
        <w:t xml:space="preserve">Rousset, F., &amp; Ferdy, J.-B. (2014). Testing environmental and genetic effects in the presence of spatial autocorrelation. </w:t>
      </w:r>
      <w:r w:rsidRPr="008726B1">
        <w:rPr>
          <w:rFonts w:ascii="Times New Roman" w:hAnsi="Times New Roman" w:cs="Times New Roman"/>
          <w:i/>
          <w:iCs/>
          <w:noProof/>
          <w:sz w:val="24"/>
          <w:szCs w:val="24"/>
        </w:rPr>
        <w:t>Ecography</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37</w:t>
      </w:r>
      <w:r w:rsidRPr="008726B1">
        <w:rPr>
          <w:rFonts w:ascii="Times New Roman" w:hAnsi="Times New Roman" w:cs="Times New Roman"/>
          <w:noProof/>
          <w:sz w:val="24"/>
          <w:szCs w:val="24"/>
        </w:rPr>
        <w:t>(December 2013), 781–790. doi: 10.1111/ecog.00566</w:t>
      </w:r>
    </w:p>
    <w:p w14:paraId="2374D8F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RStudio Team. (2018). </w:t>
      </w:r>
      <w:r w:rsidRPr="008726B1">
        <w:rPr>
          <w:rFonts w:ascii="Times New Roman" w:hAnsi="Times New Roman" w:cs="Times New Roman"/>
          <w:i/>
          <w:iCs/>
          <w:noProof/>
          <w:sz w:val="24"/>
          <w:szCs w:val="24"/>
        </w:rPr>
        <w:t>RStudio: Integrated Development for R</w:t>
      </w:r>
      <w:r w:rsidRPr="008726B1">
        <w:rPr>
          <w:rFonts w:ascii="Times New Roman" w:hAnsi="Times New Roman" w:cs="Times New Roman"/>
          <w:noProof/>
          <w:sz w:val="24"/>
          <w:szCs w:val="24"/>
        </w:rPr>
        <w:t>. Retrieved from http://www.rstudio.com/</w:t>
      </w:r>
    </w:p>
    <w:p w14:paraId="54B3753C"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8726B1">
        <w:rPr>
          <w:rFonts w:ascii="Times New Roman" w:hAnsi="Times New Roman" w:cs="Times New Roman"/>
          <w:i/>
          <w:iCs/>
          <w:noProof/>
          <w:sz w:val="24"/>
          <w:szCs w:val="24"/>
        </w:rPr>
        <w:t>Conservation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11</w:t>
      </w:r>
      <w:r w:rsidRPr="008726B1">
        <w:rPr>
          <w:rFonts w:ascii="Times New Roman" w:hAnsi="Times New Roman" w:cs="Times New Roman"/>
          <w:noProof/>
          <w:sz w:val="24"/>
          <w:szCs w:val="24"/>
        </w:rPr>
        <w:t>(2), 375–385. doi: 10.1007/s10592-009-0044-5</w:t>
      </w:r>
    </w:p>
    <w:p w14:paraId="03A556EB"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8726B1">
        <w:rPr>
          <w:rFonts w:ascii="Times New Roman" w:hAnsi="Times New Roman" w:cs="Times New Roman"/>
          <w:i/>
          <w:iCs/>
          <w:noProof/>
          <w:sz w:val="24"/>
          <w:szCs w:val="24"/>
        </w:rPr>
        <w:t>Scientific Reports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9</w:t>
      </w:r>
      <w:r w:rsidRPr="008726B1">
        <w:rPr>
          <w:rFonts w:ascii="Times New Roman" w:hAnsi="Times New Roman" w:cs="Times New Roman"/>
          <w:noProof/>
          <w:sz w:val="24"/>
          <w:szCs w:val="24"/>
        </w:rPr>
        <w:t>(1), 1–9. doi: 10.1038/s41598-019-43435-9</w:t>
      </w:r>
    </w:p>
    <w:p w14:paraId="790419DC"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Shimadzu, H., Dornelas, M., &amp; Magurran, A. E. (2015). Measuring temporal turnover in ecological communities. </w:t>
      </w:r>
      <w:r w:rsidRPr="008726B1">
        <w:rPr>
          <w:rFonts w:ascii="Times New Roman" w:hAnsi="Times New Roman" w:cs="Times New Roman"/>
          <w:i/>
          <w:iCs/>
          <w:noProof/>
          <w:sz w:val="24"/>
          <w:szCs w:val="24"/>
        </w:rPr>
        <w:t>Methods in Ecology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6</w:t>
      </w:r>
      <w:r w:rsidRPr="008726B1">
        <w:rPr>
          <w:rFonts w:ascii="Times New Roman" w:hAnsi="Times New Roman" w:cs="Times New Roman"/>
          <w:noProof/>
          <w:sz w:val="24"/>
          <w:szCs w:val="24"/>
        </w:rPr>
        <w:t>(12), 1384–1394. doi: 10.1111/2041-210X.12438</w:t>
      </w:r>
    </w:p>
    <w:p w14:paraId="2D60F85F"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Skoglund, P., Sjödin, P., Skoglund, T., Lascoux, M., &amp; Jakobsson, M. (2014). Investigating population history using temporal genetic differentiation. </w:t>
      </w:r>
      <w:r w:rsidRPr="008726B1">
        <w:rPr>
          <w:rFonts w:ascii="Times New Roman" w:hAnsi="Times New Roman" w:cs="Times New Roman"/>
          <w:i/>
          <w:iCs/>
          <w:noProof/>
          <w:sz w:val="24"/>
          <w:szCs w:val="24"/>
        </w:rPr>
        <w:t>Molecular Biology and Evolution</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31</w:t>
      </w:r>
      <w:r w:rsidRPr="008726B1">
        <w:rPr>
          <w:rFonts w:ascii="Times New Roman" w:hAnsi="Times New Roman" w:cs="Times New Roman"/>
          <w:noProof/>
          <w:sz w:val="24"/>
          <w:szCs w:val="24"/>
        </w:rPr>
        <w:t>(9), 2516–2527. doi: 10.1093/molbev/msu192</w:t>
      </w:r>
    </w:p>
    <w:p w14:paraId="7C251A44"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8726B1">
        <w:rPr>
          <w:rFonts w:ascii="Times New Roman" w:hAnsi="Times New Roman" w:cs="Times New Roman"/>
          <w:i/>
          <w:iCs/>
          <w:noProof/>
          <w:sz w:val="24"/>
          <w:szCs w:val="24"/>
        </w:rPr>
        <w:t>Conservation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13</w:t>
      </w:r>
      <w:r w:rsidRPr="008726B1">
        <w:rPr>
          <w:rFonts w:ascii="Times New Roman" w:hAnsi="Times New Roman" w:cs="Times New Roman"/>
          <w:noProof/>
          <w:sz w:val="24"/>
          <w:szCs w:val="24"/>
        </w:rPr>
        <w:t>(2), 499–507. doi: 10.1007/s10592-011-0302-1</w:t>
      </w:r>
    </w:p>
    <w:p w14:paraId="366DA707"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Sun, X., &amp; Hedgecock, D. (2017). Temporal genetic change in North American Pacific oyster </w:t>
      </w:r>
      <w:r w:rsidRPr="008726B1">
        <w:rPr>
          <w:rFonts w:ascii="Times New Roman" w:hAnsi="Times New Roman" w:cs="Times New Roman"/>
          <w:noProof/>
          <w:sz w:val="24"/>
          <w:szCs w:val="24"/>
        </w:rPr>
        <w:lastRenderedPageBreak/>
        <w:t xml:space="preserve">populations suggests caution in seascape genetics analyses of high gene-flow species. </w:t>
      </w:r>
      <w:r w:rsidRPr="008726B1">
        <w:rPr>
          <w:rFonts w:ascii="Times New Roman" w:hAnsi="Times New Roman" w:cs="Times New Roman"/>
          <w:i/>
          <w:iCs/>
          <w:noProof/>
          <w:sz w:val="24"/>
          <w:szCs w:val="24"/>
        </w:rPr>
        <w:t>Marine Ecology Progress Series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565</w:t>
      </w:r>
      <w:r w:rsidRPr="008726B1">
        <w:rPr>
          <w:rFonts w:ascii="Times New Roman" w:hAnsi="Times New Roman" w:cs="Times New Roman"/>
          <w:noProof/>
          <w:sz w:val="24"/>
          <w:szCs w:val="24"/>
        </w:rPr>
        <w:t>, 79–93. doi: 10.3354/meps12009</w:t>
      </w:r>
    </w:p>
    <w:p w14:paraId="27AD88FE"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Wagner, H. H., &amp; Fortin, M.-J. (2013). A conceptual framework for the spatial analysis of landscape genetic data. </w:t>
      </w:r>
      <w:r w:rsidRPr="008726B1">
        <w:rPr>
          <w:rFonts w:ascii="Times New Roman" w:hAnsi="Times New Roman" w:cs="Times New Roman"/>
          <w:i/>
          <w:iCs/>
          <w:noProof/>
          <w:sz w:val="24"/>
          <w:szCs w:val="24"/>
        </w:rPr>
        <w:t>Conservation 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14</w:t>
      </w:r>
      <w:r w:rsidRPr="008726B1">
        <w:rPr>
          <w:rFonts w:ascii="Times New Roman" w:hAnsi="Times New Roman" w:cs="Times New Roman"/>
          <w:noProof/>
          <w:sz w:val="24"/>
          <w:szCs w:val="24"/>
        </w:rPr>
        <w:t>(2), 253–261. doi: 10.1007/s10592-012-0391-5</w:t>
      </w:r>
    </w:p>
    <w:p w14:paraId="476D3CC2"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8726B1">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8726B1">
        <w:rPr>
          <w:rFonts w:ascii="Times New Roman" w:hAnsi="Times New Roman" w:cs="Times New Roman"/>
          <w:i/>
          <w:iCs/>
          <w:noProof/>
          <w:sz w:val="24"/>
          <w:szCs w:val="24"/>
        </w:rPr>
        <w:t>Canadian Journal of Forest Research</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1348</w:t>
      </w:r>
      <w:r w:rsidRPr="008726B1">
        <w:rPr>
          <w:rFonts w:ascii="Times New Roman" w:hAnsi="Times New Roman" w:cs="Times New Roman"/>
          <w:noProof/>
          <w:sz w:val="24"/>
          <w:szCs w:val="24"/>
        </w:rPr>
        <w:t>(September), 1339–1348. doi: 10.1139/cjfr-2018-0417</w:t>
      </w:r>
    </w:p>
    <w:p w14:paraId="44C0B911" w14:textId="77777777" w:rsidR="008726B1" w:rsidRPr="008726B1" w:rsidRDefault="008726B1" w:rsidP="008726B1">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8726B1">
        <w:rPr>
          <w:rFonts w:ascii="Times New Roman" w:hAnsi="Times New Roman" w:cs="Times New Roman"/>
          <w:noProof/>
          <w:sz w:val="24"/>
          <w:szCs w:val="24"/>
        </w:rPr>
        <w:t xml:space="preserve">Wright, S. (1943). Isolation by Distance. </w:t>
      </w:r>
      <w:r w:rsidRPr="008726B1">
        <w:rPr>
          <w:rFonts w:ascii="Times New Roman" w:hAnsi="Times New Roman" w:cs="Times New Roman"/>
          <w:i/>
          <w:iCs/>
          <w:noProof/>
          <w:sz w:val="24"/>
          <w:szCs w:val="24"/>
        </w:rPr>
        <w:t>Genetics</w:t>
      </w:r>
      <w:r w:rsidRPr="008726B1">
        <w:rPr>
          <w:rFonts w:ascii="Times New Roman" w:hAnsi="Times New Roman" w:cs="Times New Roman"/>
          <w:noProof/>
          <w:sz w:val="24"/>
          <w:szCs w:val="24"/>
        </w:rPr>
        <w:t xml:space="preserve">, </w:t>
      </w:r>
      <w:r w:rsidRPr="008726B1">
        <w:rPr>
          <w:rFonts w:ascii="Times New Roman" w:hAnsi="Times New Roman" w:cs="Times New Roman"/>
          <w:i/>
          <w:iCs/>
          <w:noProof/>
          <w:sz w:val="24"/>
          <w:szCs w:val="24"/>
        </w:rPr>
        <w:t>28</w:t>
      </w:r>
      <w:r w:rsidRPr="008726B1">
        <w:rPr>
          <w:rFonts w:ascii="Times New Roman" w:hAnsi="Times New Roman" w:cs="Times New Roman"/>
          <w:noProof/>
          <w:sz w:val="24"/>
          <w:szCs w:val="24"/>
        </w:rPr>
        <w:t>(2), 114–138.</w:t>
      </w:r>
    </w:p>
    <w:p w14:paraId="4413F7C0" w14:textId="77777777" w:rsidR="00060B67" w:rsidRDefault="004E13A5" w:rsidP="003333C4">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4D6E552D" w14:textId="0C26B5AA" w:rsidR="003333C4" w:rsidRDefault="003333C4" w:rsidP="003333C4">
      <w:pPr>
        <w:spacing w:before="240" w:after="240" w:line="480" w:lineRule="auto"/>
        <w:rPr>
          <w:rFonts w:ascii="Times New Roman" w:hAnsi="Times New Roman" w:cs="Times New Roman"/>
          <w:b/>
          <w:sz w:val="24"/>
          <w:szCs w:val="24"/>
        </w:rPr>
      </w:pPr>
      <w:r w:rsidRPr="003333C4">
        <w:rPr>
          <w:rFonts w:ascii="Times New Roman" w:hAnsi="Times New Roman" w:cs="Times New Roman"/>
          <w:b/>
          <w:sz w:val="24"/>
          <w:szCs w:val="24"/>
        </w:rPr>
        <w:t xml:space="preserve"> </w:t>
      </w:r>
      <w:r>
        <w:rPr>
          <w:rFonts w:ascii="Times New Roman" w:hAnsi="Times New Roman" w:cs="Times New Roman"/>
          <w:b/>
          <w:sz w:val="24"/>
          <w:szCs w:val="24"/>
        </w:rPr>
        <w:t>DATA ACCESSIBILITY</w:t>
      </w:r>
    </w:p>
    <w:p w14:paraId="1CC66BB4" w14:textId="52D2B07C" w:rsidR="003333C4" w:rsidRDefault="003333C4" w:rsidP="003333C4">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used for this paper will be deposited online upon acceptance. Functions used to analyze the simulations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Pr>
          <w:rFonts w:ascii="Times New Roman" w:hAnsi="Times New Roman" w:cs="Times New Roman"/>
          <w:i/>
          <w:sz w:val="24"/>
          <w:szCs w:val="24"/>
        </w:rPr>
        <w:t xml:space="preserve"> </w:t>
      </w:r>
      <w:r w:rsidRPr="00F36A60">
        <w:rPr>
          <w:rFonts w:ascii="Times New Roman" w:hAnsi="Times New Roman" w:cs="Times New Roman"/>
          <w:sz w:val="24"/>
          <w:szCs w:val="24"/>
        </w:rPr>
        <w:t>TGI,</w:t>
      </w:r>
      <w:r>
        <w:rPr>
          <w:rFonts w:ascii="Times New Roman" w:hAnsi="Times New Roman" w:cs="Times New Roman"/>
          <w:sz w:val="24"/>
          <w:szCs w:val="24"/>
        </w:rPr>
        <w:t xml:space="preserve"> the function that would be most useful to potential users of our approach, will continue to be maintained and developed and may be contributed to a CRAN package in the near future.</w:t>
      </w:r>
    </w:p>
    <w:p w14:paraId="77C96E18" w14:textId="7F12D294" w:rsidR="00067650" w:rsidRDefault="00067650" w:rsidP="003333C4">
      <w:pPr>
        <w:spacing w:before="240" w:after="240" w:line="480" w:lineRule="auto"/>
        <w:rPr>
          <w:rFonts w:ascii="Times New Roman" w:hAnsi="Times New Roman" w:cs="Times New Roman"/>
          <w:sz w:val="24"/>
          <w:szCs w:val="24"/>
        </w:rPr>
      </w:pPr>
    </w:p>
    <w:p w14:paraId="1025689C" w14:textId="4CB46292" w:rsidR="00067650" w:rsidRDefault="00067650" w:rsidP="003333C4">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AUTHOR CONTRIBUTIONS</w:t>
      </w:r>
    </w:p>
    <w:p w14:paraId="46A8D64F" w14:textId="67387F0B" w:rsidR="00067650" w:rsidRPr="00067650" w:rsidRDefault="00067650" w:rsidP="00067650">
      <w:pPr>
        <w:spacing w:before="240" w:after="240" w:line="480" w:lineRule="auto"/>
        <w:rPr>
          <w:rFonts w:ascii="Times New Roman" w:hAnsi="Times New Roman" w:cs="Times New Roman"/>
          <w:sz w:val="24"/>
          <w:szCs w:val="24"/>
        </w:rPr>
      </w:pPr>
      <w:r>
        <w:rPr>
          <w:rFonts w:ascii="Times New Roman" w:hAnsi="Times New Roman" w:cs="Times New Roman"/>
          <w:sz w:val="24"/>
          <w:szCs w:val="24"/>
        </w:rPr>
        <w:t>J.W</w:t>
      </w:r>
      <w:r w:rsidRPr="00067650">
        <w:rPr>
          <w:rFonts w:ascii="Times New Roman" w:hAnsi="Times New Roman" w:cs="Times New Roman"/>
          <w:sz w:val="24"/>
          <w:szCs w:val="24"/>
        </w:rPr>
        <w:t xml:space="preserve">. designed the study, </w:t>
      </w:r>
      <w:r w:rsidR="003136A1">
        <w:rPr>
          <w:rFonts w:ascii="Times New Roman" w:hAnsi="Times New Roman" w:cs="Times New Roman"/>
          <w:sz w:val="24"/>
          <w:szCs w:val="24"/>
        </w:rPr>
        <w:t>created</w:t>
      </w:r>
      <w:r w:rsidRPr="00067650">
        <w:rPr>
          <w:rFonts w:ascii="Times New Roman" w:hAnsi="Times New Roman" w:cs="Times New Roman"/>
          <w:sz w:val="24"/>
          <w:szCs w:val="24"/>
        </w:rPr>
        <w:t xml:space="preserve"> the simulation inputs, ran the simulations</w:t>
      </w:r>
      <w:r>
        <w:rPr>
          <w:rFonts w:ascii="Times New Roman" w:hAnsi="Times New Roman" w:cs="Times New Roman"/>
          <w:sz w:val="24"/>
          <w:szCs w:val="24"/>
        </w:rPr>
        <w:t>,</w:t>
      </w:r>
      <w:r w:rsidR="003136A1">
        <w:rPr>
          <w:rFonts w:ascii="Times New Roman" w:hAnsi="Times New Roman" w:cs="Times New Roman"/>
          <w:sz w:val="24"/>
          <w:szCs w:val="24"/>
        </w:rPr>
        <w:t xml:space="preserve"> transformed the TBI function to TGI, </w:t>
      </w:r>
      <w:r w:rsidR="0013574D">
        <w:rPr>
          <w:rFonts w:ascii="Times New Roman" w:hAnsi="Times New Roman" w:cs="Times New Roman"/>
          <w:sz w:val="24"/>
          <w:szCs w:val="24"/>
        </w:rPr>
        <w:t xml:space="preserve">and </w:t>
      </w:r>
      <w:r>
        <w:rPr>
          <w:rFonts w:ascii="Times New Roman" w:hAnsi="Times New Roman" w:cs="Times New Roman"/>
          <w:sz w:val="24"/>
          <w:szCs w:val="24"/>
        </w:rPr>
        <w:t>performed the analyses. P.L</w:t>
      </w:r>
      <w:r w:rsidRPr="00067650">
        <w:rPr>
          <w:rFonts w:ascii="Times New Roman" w:hAnsi="Times New Roman" w:cs="Times New Roman"/>
          <w:sz w:val="24"/>
          <w:szCs w:val="24"/>
        </w:rPr>
        <w:t>.</w:t>
      </w:r>
      <w:r>
        <w:rPr>
          <w:rFonts w:ascii="Times New Roman" w:hAnsi="Times New Roman" w:cs="Times New Roman"/>
          <w:sz w:val="24"/>
          <w:szCs w:val="24"/>
        </w:rPr>
        <w:t xml:space="preserve"> and P.M.A.J. pro</w:t>
      </w:r>
      <w:r w:rsidRPr="00067650">
        <w:rPr>
          <w:rFonts w:ascii="Times New Roman" w:hAnsi="Times New Roman" w:cs="Times New Roman"/>
          <w:sz w:val="24"/>
          <w:szCs w:val="24"/>
        </w:rPr>
        <w:t xml:space="preserve">vided </w:t>
      </w:r>
      <w:r w:rsidR="0013574D">
        <w:rPr>
          <w:rFonts w:ascii="Times New Roman" w:hAnsi="Times New Roman" w:cs="Times New Roman"/>
          <w:sz w:val="24"/>
          <w:szCs w:val="24"/>
        </w:rPr>
        <w:t>advice</w:t>
      </w:r>
      <w:r w:rsidRPr="00067650">
        <w:rPr>
          <w:rFonts w:ascii="Times New Roman" w:hAnsi="Times New Roman" w:cs="Times New Roman"/>
          <w:sz w:val="24"/>
          <w:szCs w:val="24"/>
        </w:rPr>
        <w:t xml:space="preserve"> on</w:t>
      </w:r>
      <w:r w:rsidR="0013574D">
        <w:rPr>
          <w:rFonts w:ascii="Times New Roman" w:hAnsi="Times New Roman" w:cs="Times New Roman"/>
          <w:sz w:val="24"/>
          <w:szCs w:val="24"/>
        </w:rPr>
        <w:t xml:space="preserve"> the study design,</w:t>
      </w:r>
      <w:r>
        <w:rPr>
          <w:rFonts w:ascii="Times New Roman" w:hAnsi="Times New Roman" w:cs="Times New Roman"/>
          <w:sz w:val="24"/>
          <w:szCs w:val="24"/>
        </w:rPr>
        <w:t xml:space="preserve"> analysis</w:t>
      </w:r>
      <w:r w:rsidR="0013574D">
        <w:rPr>
          <w:rFonts w:ascii="Times New Roman" w:hAnsi="Times New Roman" w:cs="Times New Roman"/>
          <w:sz w:val="24"/>
          <w:szCs w:val="24"/>
        </w:rPr>
        <w:t>, and the vizualisation. J.W., P.L. and P.M.A.J. wrote the paper.</w:t>
      </w:r>
    </w:p>
    <w:p w14:paraId="4B6EED1A" w14:textId="77777777" w:rsidR="00067650" w:rsidRDefault="00067650" w:rsidP="003333C4">
      <w:pPr>
        <w:spacing w:before="240" w:after="240" w:line="480" w:lineRule="auto"/>
        <w:rPr>
          <w:rFonts w:ascii="Times New Roman" w:hAnsi="Times New Roman" w:cs="Times New Roman"/>
          <w:sz w:val="24"/>
          <w:szCs w:val="24"/>
        </w:rPr>
      </w:pPr>
    </w:p>
    <w:p w14:paraId="41B566EE" w14:textId="77777777" w:rsidR="0011218E" w:rsidRDefault="0011218E" w:rsidP="003333C4">
      <w:pPr>
        <w:spacing w:before="240" w:after="240" w:line="480" w:lineRule="auto"/>
        <w:rPr>
          <w:rFonts w:ascii="Times New Roman" w:hAnsi="Times New Roman" w:cs="Times New Roman"/>
          <w:b/>
          <w:sz w:val="24"/>
          <w:szCs w:val="24"/>
        </w:rPr>
      </w:pPr>
    </w:p>
    <w:p w14:paraId="1DF81713" w14:textId="78D7C33F" w:rsidR="00067650" w:rsidRPr="00067650" w:rsidRDefault="00067650" w:rsidP="003333C4">
      <w:pPr>
        <w:spacing w:before="240" w:after="240" w:line="480" w:lineRule="auto"/>
        <w:rPr>
          <w:rFonts w:ascii="Times New Roman" w:hAnsi="Times New Roman" w:cs="Times New Roman"/>
          <w:sz w:val="24"/>
          <w:szCs w:val="24"/>
        </w:rPr>
      </w:pPr>
      <w:r>
        <w:rPr>
          <w:rFonts w:ascii="Times New Roman" w:hAnsi="Times New Roman" w:cs="Times New Roman"/>
          <w:b/>
          <w:sz w:val="24"/>
          <w:szCs w:val="24"/>
        </w:rPr>
        <w:t>TABLES AND FIGURES</w:t>
      </w:r>
    </w:p>
    <w:p w14:paraId="2D90C039" w14:textId="77777777" w:rsidR="0011218E" w:rsidRDefault="0011218E" w:rsidP="0011218E">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 xml:space="preserve">mulation experiment with scenario abbreviations used throughout the manuscript. Rows: number of populations with </w:t>
      </w:r>
      <w:r>
        <w:rPr>
          <w:rFonts w:ascii="Times New Roman" w:eastAsia="Times New Roman" w:hAnsi="Times New Roman" w:cs="Times New Roman"/>
          <w:sz w:val="24"/>
          <w:szCs w:val="24"/>
        </w:rPr>
        <w:t>spatio-temporal population genetic legacies. Columns: dispersal values.</w:t>
      </w:r>
      <w:r>
        <w:rPr>
          <w:rFonts w:ascii="Times New Roman" w:hAnsi="Times New Roman" w:cs="Times New Roman"/>
          <w:sz w:val="24"/>
          <w:szCs w:val="24"/>
          <w:lang w:val="en-CA"/>
        </w:rPr>
        <w:t xml:space="preserve"> Numbers in parentheses indicate the number of unique simulations ran for each factor level or combination of factor levels. We ran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1218E" w14:paraId="50ADC9B8" w14:textId="77777777" w:rsidTr="00060B67">
        <w:trPr>
          <w:trHeight w:val="1160"/>
        </w:trPr>
        <w:tc>
          <w:tcPr>
            <w:tcW w:w="2605" w:type="dxa"/>
          </w:tcPr>
          <w:p w14:paraId="252B0441" w14:textId="77777777" w:rsidR="0011218E" w:rsidRDefault="0011218E" w:rsidP="00060B67">
            <w:pPr>
              <w:spacing w:before="240" w:line="480" w:lineRule="auto"/>
              <w:jc w:val="right"/>
              <w:rPr>
                <w:rFonts w:ascii="Times New Roman" w:hAnsi="Times New Roman" w:cs="Times New Roman"/>
                <w:i/>
                <w:sz w:val="24"/>
                <w:szCs w:val="24"/>
                <w:lang w:val="en-CA"/>
              </w:rPr>
            </w:pPr>
            <w:r w:rsidRPr="003D5A1B">
              <w:rPr>
                <w:rFonts w:ascii="Times New Roman" w:hAnsi="Times New Roman" w:cs="Times New Roman"/>
                <w:i/>
                <w:sz w:val="24"/>
                <w:szCs w:val="24"/>
                <w:lang w:val="en-CA"/>
              </w:rPr>
              <w:t>Dispersal</w:t>
            </w:r>
            <w:r>
              <w:rPr>
                <w:rFonts w:ascii="Times New Roman" w:hAnsi="Times New Roman" w:cs="Times New Roman"/>
                <w:i/>
                <w:sz w:val="24"/>
                <w:szCs w:val="24"/>
                <w:lang w:val="en-CA"/>
              </w:rPr>
              <w:t xml:space="preserve"> (B)</w:t>
            </w:r>
          </w:p>
          <w:p w14:paraId="7E4EF844" w14:textId="77777777" w:rsidR="0011218E" w:rsidRPr="003D5A1B" w:rsidRDefault="0011218E" w:rsidP="00060B67">
            <w:pPr>
              <w:spacing w:before="240"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No. populations</w:t>
            </w:r>
          </w:p>
        </w:tc>
        <w:tc>
          <w:tcPr>
            <w:tcW w:w="2250" w:type="dxa"/>
          </w:tcPr>
          <w:p w14:paraId="369753EC"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667B4B17"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22FCA0B3"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1218E" w14:paraId="6CD2AC75" w14:textId="77777777" w:rsidTr="00060B67">
        <w:tc>
          <w:tcPr>
            <w:tcW w:w="2605" w:type="dxa"/>
          </w:tcPr>
          <w:p w14:paraId="362077C1"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69EEDC6"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6A14836B"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30028C72"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1218E" w14:paraId="5812C1E9" w14:textId="77777777" w:rsidTr="00060B67">
        <w:tc>
          <w:tcPr>
            <w:tcW w:w="2605" w:type="dxa"/>
          </w:tcPr>
          <w:p w14:paraId="692EE370"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46D81E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C271867"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32E00B0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1218E" w14:paraId="2CF29EAE" w14:textId="77777777" w:rsidTr="00060B67">
        <w:tc>
          <w:tcPr>
            <w:tcW w:w="2605" w:type="dxa"/>
          </w:tcPr>
          <w:p w14:paraId="62A5E959"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1F5F625"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23F091C1"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5F14685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1218E" w14:paraId="5206BFEC" w14:textId="77777777" w:rsidTr="00060B67">
        <w:tc>
          <w:tcPr>
            <w:tcW w:w="2605" w:type="dxa"/>
          </w:tcPr>
          <w:p w14:paraId="72BE35FA" w14:textId="77777777" w:rsidR="0011218E" w:rsidRPr="004C5976" w:rsidRDefault="0011218E" w:rsidP="00060B67">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14:paraId="06299D94"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058EDDA8"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54DA33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52BF2944" w14:textId="0DEBF8CD" w:rsidR="004E13A5" w:rsidRDefault="004E13A5" w:rsidP="003333C4">
      <w:pPr>
        <w:widowControl w:val="0"/>
        <w:autoSpaceDE w:val="0"/>
        <w:autoSpaceDN w:val="0"/>
        <w:adjustRightInd w:val="0"/>
        <w:spacing w:before="240" w:after="240" w:line="480" w:lineRule="auto"/>
        <w:rPr>
          <w:rFonts w:ascii="Times New Roman" w:eastAsia="Times New Roman" w:hAnsi="Times New Roman" w:cs="Times New Roman"/>
          <w:sz w:val="24"/>
          <w:szCs w:val="24"/>
        </w:rPr>
      </w:pPr>
    </w:p>
    <w:p w14:paraId="767B3B24"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52C4C8A2"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29BC9D9B"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64E71C0A"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41F2A70D" w14:textId="1279C77F" w:rsidR="0011218E" w:rsidRPr="00D66B9D" w:rsidRDefault="0011218E" w:rsidP="0011218E">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True (T) or False (F).</w:t>
      </w:r>
    </w:p>
    <w:tbl>
      <w:tblPr>
        <w:tblStyle w:val="Grilledutableau"/>
        <w:tblW w:w="0" w:type="auto"/>
        <w:tblCellMar>
          <w:left w:w="0" w:type="dxa"/>
          <w:right w:w="0" w:type="dxa"/>
        </w:tblCellMar>
        <w:tblLook w:val="04A0" w:firstRow="1" w:lastRow="0" w:firstColumn="1" w:lastColumn="0" w:noHBand="0" w:noVBand="1"/>
      </w:tblPr>
      <w:tblGrid>
        <w:gridCol w:w="1281"/>
        <w:gridCol w:w="713"/>
        <w:gridCol w:w="919"/>
        <w:gridCol w:w="920"/>
        <w:gridCol w:w="919"/>
        <w:gridCol w:w="920"/>
        <w:gridCol w:w="919"/>
        <w:gridCol w:w="920"/>
        <w:gridCol w:w="919"/>
        <w:gridCol w:w="920"/>
      </w:tblGrid>
      <w:tr w:rsidR="0011218E" w14:paraId="755BB5F7" w14:textId="77777777" w:rsidTr="00060B67">
        <w:trPr>
          <w:cantSplit/>
          <w:trHeight w:val="1097"/>
        </w:trPr>
        <w:tc>
          <w:tcPr>
            <w:tcW w:w="1281" w:type="dxa"/>
            <w:noWrap/>
          </w:tcPr>
          <w:p w14:paraId="14FF6BE0" w14:textId="77777777" w:rsidR="0011218E" w:rsidRDefault="0011218E" w:rsidP="00060B67">
            <w:pPr>
              <w:spacing w:before="240" w:after="240"/>
              <w:jc w:val="right"/>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r>
              <w:rPr>
                <w:rFonts w:ascii="Times New Roman" w:eastAsia="Times New Roman" w:hAnsi="Times New Roman" w:cs="Times New Roman"/>
                <w:i/>
                <w:sz w:val="24"/>
                <w:szCs w:val="24"/>
              </w:rPr>
              <w:t>s</w:t>
            </w:r>
          </w:p>
          <w:p w14:paraId="25DA3529" w14:textId="77777777" w:rsidR="0011218E" w:rsidRPr="00CB24CD" w:rsidRDefault="0011218E" w:rsidP="00060B6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Thresholds</w:t>
            </w:r>
          </w:p>
        </w:tc>
        <w:tc>
          <w:tcPr>
            <w:tcW w:w="713" w:type="dxa"/>
          </w:tcPr>
          <w:p w14:paraId="3F3635FE"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1DC231C9"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3DFC9DB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1F3A9FEA"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27159D37"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033D0C38"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580A6D86"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23189BD4"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021EDEF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1218E" w14:paraId="706CF14B" w14:textId="77777777" w:rsidTr="00060B67">
        <w:trPr>
          <w:trHeight w:hRule="exact" w:val="576"/>
        </w:trPr>
        <w:tc>
          <w:tcPr>
            <w:tcW w:w="1281" w:type="dxa"/>
          </w:tcPr>
          <w:p w14:paraId="5A60AC9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
          <w:p w14:paraId="49C9B79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A95893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5BE60B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39052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2B3F75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D24009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36BD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41396C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E8B489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3C9EAF71" w14:textId="77777777" w:rsidTr="00060B67">
        <w:trPr>
          <w:trHeight w:hRule="exact" w:val="576"/>
        </w:trPr>
        <w:tc>
          <w:tcPr>
            <w:tcW w:w="1281" w:type="dxa"/>
          </w:tcPr>
          <w:p w14:paraId="1E71B0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
          <w:p w14:paraId="0A939C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BD4FDA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513ABF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EB9C4D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7C1C50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FB04B4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943A8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A2013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15991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41280AE9" w14:textId="77777777" w:rsidTr="00060B67">
        <w:trPr>
          <w:trHeight w:hRule="exact" w:val="576"/>
        </w:trPr>
        <w:tc>
          <w:tcPr>
            <w:tcW w:w="1281" w:type="dxa"/>
          </w:tcPr>
          <w:p w14:paraId="2EBD62B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
          <w:p w14:paraId="32809FB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B7CAAF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8B6A98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2919E6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7773F92"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4CE8F9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3668B1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FF39E6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011424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3B6A5E8" w14:textId="77777777" w:rsidTr="00060B67">
        <w:trPr>
          <w:trHeight w:hRule="exact" w:val="576"/>
        </w:trPr>
        <w:tc>
          <w:tcPr>
            <w:tcW w:w="1281" w:type="dxa"/>
          </w:tcPr>
          <w:p w14:paraId="38376F2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
          <w:p w14:paraId="41B0E5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A698B8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E1B738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2C74B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A87370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056BC39"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A7F7E6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821B3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DEDC5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6381A15B" w14:textId="77777777" w:rsidTr="00060B67">
        <w:trPr>
          <w:trHeight w:hRule="exact" w:val="576"/>
        </w:trPr>
        <w:tc>
          <w:tcPr>
            <w:tcW w:w="1281" w:type="dxa"/>
          </w:tcPr>
          <w:p w14:paraId="61077BA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
          <w:p w14:paraId="771F0B8E"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D0B43A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42ECA9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21DC4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AF58EC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973C43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93B1A8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B751E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70EF2B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21DE99A7" w14:textId="77777777" w:rsidTr="00060B67">
        <w:trPr>
          <w:trHeight w:hRule="exact" w:val="576"/>
        </w:trPr>
        <w:tc>
          <w:tcPr>
            <w:tcW w:w="1281" w:type="dxa"/>
          </w:tcPr>
          <w:p w14:paraId="7F18023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
          <w:p w14:paraId="5719CFDF"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487A6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B8C737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636A95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A0A89C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15378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37E4A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D4B61C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F33F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77825E5" w14:textId="77777777" w:rsidTr="00060B67">
        <w:trPr>
          <w:trHeight w:hRule="exact" w:val="576"/>
        </w:trPr>
        <w:tc>
          <w:tcPr>
            <w:tcW w:w="1281" w:type="dxa"/>
          </w:tcPr>
          <w:p w14:paraId="73B972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
          <w:p w14:paraId="2C62337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E5D00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60F17E4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2B86C8D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CD449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717B2A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32E265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C8261E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F2A38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53632AD9" w14:textId="77777777" w:rsidTr="00060B67">
        <w:trPr>
          <w:trHeight w:hRule="exact" w:val="576"/>
        </w:trPr>
        <w:tc>
          <w:tcPr>
            <w:tcW w:w="1281" w:type="dxa"/>
          </w:tcPr>
          <w:p w14:paraId="7752905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0.0750</w:t>
            </w:r>
          </w:p>
        </w:tc>
        <w:tc>
          <w:tcPr>
            <w:tcW w:w="713" w:type="dxa"/>
          </w:tcPr>
          <w:p w14:paraId="357844C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1F2705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2CCD67D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F167F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D24236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E6F5BA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11C97F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FDFD4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E94E0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7E631DC2" w14:textId="77777777" w:rsidTr="00060B67">
        <w:trPr>
          <w:trHeight w:hRule="exact" w:val="576"/>
        </w:trPr>
        <w:tc>
          <w:tcPr>
            <w:tcW w:w="1281" w:type="dxa"/>
          </w:tcPr>
          <w:p w14:paraId="1E6FB70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
          <w:p w14:paraId="3ECDC18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685B8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2FE0E8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0A6A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D869C2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0207CB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95CA9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2D709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898FE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30B48D8A" w14:textId="6469D9AC"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BD083B6" w14:textId="03F54D21"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49C8ECD" w14:textId="79106608"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052749E2" w14:textId="53CF7D4B"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D1C292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2F41E011" w14:textId="458B98B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0685E61E" w14:textId="77777777" w:rsidR="00A8397E" w:rsidRPr="0007763B" w:rsidRDefault="00A8397E" w:rsidP="00A8397E">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drawing>
          <wp:inline distT="0" distB="0" distL="0" distR="0" wp14:anchorId="10574454" wp14:editId="7EE50196">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D9B73B" w14:textId="77777777" w:rsidR="00A8397E" w:rsidRPr="0007763B" w:rsidRDefault="00A8397E" w:rsidP="00A8397E">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as a function of geographic distance, 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14:paraId="176E860A" w14:textId="50F27F0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1FF1951" w14:textId="28127C5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38A869" w14:textId="79DB0E4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3C06E7F" w14:textId="1AD05E1A"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46B6BF38" w14:textId="33D68203"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260DDA35" w14:textId="77777777" w:rsidR="00A8397E" w:rsidRDefault="00A8397E" w:rsidP="00A8397E">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drawing>
          <wp:inline distT="0" distB="0" distL="0" distR="0" wp14:anchorId="458A364F" wp14:editId="62524E3D">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78E8DC"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bars.</w:t>
      </w:r>
      <w:ins w:id="18" w:author="Pierre" w:date="2020-02-03T14:50:00Z">
        <w:r>
          <w:rPr>
            <w:rFonts w:ascii="Times New Roman" w:eastAsia="Times New Roman" w:hAnsi="Times New Roman" w:cs="Times New Roman"/>
            <w:sz w:val="24"/>
            <w:szCs w:val="24"/>
          </w:rPr>
          <w:t xml:space="preserve"> </w:t>
        </w:r>
        <w:r w:rsidRPr="00952DCB">
          <w:rPr>
            <w:rFonts w:ascii="Times New Roman" w:eastAsia="Times New Roman" w:hAnsi="Times New Roman" w:cs="Times New Roman"/>
            <w:sz w:val="24"/>
            <w:szCs w:val="24"/>
            <w:highlight w:val="yellow"/>
            <w:lang w:val="fr-CA"/>
          </w:rPr>
          <w:t xml:space="preserve">### Je suggère d’utiliser des </w:t>
        </w:r>
      </w:ins>
      <w:ins w:id="19" w:author="Pierre" w:date="2020-02-03T15:37:00Z">
        <w:r w:rsidRPr="00952DCB">
          <w:rPr>
            <w:rFonts w:ascii="Times New Roman" w:eastAsia="Times New Roman" w:hAnsi="Times New Roman" w:cs="Times New Roman"/>
            <w:sz w:val="24"/>
            <w:szCs w:val="24"/>
            <w:highlight w:val="yellow"/>
            <w:lang w:val="fr-CA"/>
          </w:rPr>
          <w:t xml:space="preserve">couleurs différenes pour les </w:t>
        </w:r>
      </w:ins>
      <w:ins w:id="20" w:author="Pierre" w:date="2020-02-03T14:50:00Z">
        <w:r w:rsidRPr="00952DCB">
          <w:rPr>
            <w:rFonts w:ascii="Times New Roman" w:eastAsia="Times New Roman" w:hAnsi="Times New Roman" w:cs="Times New Roman"/>
            <w:sz w:val="24"/>
            <w:szCs w:val="24"/>
            <w:highlight w:val="yellow"/>
            <w:lang w:val="fr-CA"/>
          </w:rPr>
          <w:t>lignes</w:t>
        </w:r>
      </w:ins>
      <w:ins w:id="21" w:author="Pierre" w:date="2020-02-03T15:37:00Z">
        <w:r w:rsidRPr="00952DCB">
          <w:rPr>
            <w:rFonts w:ascii="Times New Roman" w:eastAsia="Times New Roman" w:hAnsi="Times New Roman" w:cs="Times New Roman"/>
            <w:sz w:val="24"/>
            <w:szCs w:val="24"/>
            <w:highlight w:val="yellow"/>
            <w:lang w:val="fr-CA"/>
          </w:rPr>
          <w:t xml:space="preserve"> correspondant aux trois valeurs de </w:t>
        </w:r>
        <w:r w:rsidRPr="00952DCB">
          <w:rPr>
            <w:rFonts w:ascii="Times New Roman" w:eastAsia="Times New Roman" w:hAnsi="Times New Roman" w:cs="Times New Roman"/>
            <w:i/>
            <w:sz w:val="24"/>
            <w:szCs w:val="24"/>
            <w:highlight w:val="yellow"/>
            <w:lang w:val="fr-CA"/>
          </w:rPr>
          <w:t>dispersal</w:t>
        </w:r>
        <w:r w:rsidRPr="00952DCB">
          <w:rPr>
            <w:rFonts w:ascii="Times New Roman" w:eastAsia="Times New Roman" w:hAnsi="Times New Roman" w:cs="Times New Roman"/>
            <w:sz w:val="24"/>
            <w:szCs w:val="24"/>
            <w:highlight w:val="yellow"/>
            <w:lang w:val="fr-CA"/>
          </w:rPr>
          <w:t xml:space="preserve">. </w:t>
        </w:r>
      </w:ins>
      <w:ins w:id="22" w:author="Pierre" w:date="2020-02-03T14:58:00Z">
        <w:r w:rsidRPr="00952DCB">
          <w:rPr>
            <w:rFonts w:ascii="Times New Roman" w:eastAsia="Times New Roman" w:hAnsi="Times New Roman" w:cs="Times New Roman"/>
            <w:sz w:val="24"/>
            <w:szCs w:val="24"/>
            <w:highlight w:val="yellow"/>
            <w:lang w:val="fr-CA"/>
          </w:rPr>
          <w:t>Je suggère aussi d’écrire dans la légend</w:t>
        </w:r>
      </w:ins>
      <w:ins w:id="23" w:author="Pierre" w:date="2020-02-03T14:59:00Z">
        <w:r w:rsidRPr="00952DCB">
          <w:rPr>
            <w:rFonts w:ascii="Times New Roman" w:eastAsia="Times New Roman" w:hAnsi="Times New Roman" w:cs="Times New Roman"/>
            <w:sz w:val="24"/>
            <w:szCs w:val="24"/>
            <w:highlight w:val="yellow"/>
            <w:lang w:val="fr-CA"/>
          </w:rPr>
          <w:t>e</w:t>
        </w:r>
      </w:ins>
      <w:ins w:id="24" w:author="Pierre" w:date="2020-02-03T14:58:00Z">
        <w:r w:rsidRPr="00952DCB">
          <w:rPr>
            <w:rFonts w:ascii="Times New Roman" w:eastAsia="Times New Roman" w:hAnsi="Times New Roman" w:cs="Times New Roman"/>
            <w:sz w:val="24"/>
            <w:szCs w:val="24"/>
            <w:highlight w:val="yellow"/>
            <w:lang w:val="fr-CA"/>
          </w:rPr>
          <w:t xml:space="preserve"> de la figure les abréviations qui sont utilisées dans le texte</w:t>
        </w:r>
      </w:ins>
      <w:ins w:id="25" w:author="Pierre" w:date="2020-02-03T14:59:00Z">
        <w:r w:rsidRPr="00952DCB">
          <w:rPr>
            <w:rFonts w:ascii="Times New Roman" w:eastAsia="Times New Roman" w:hAnsi="Times New Roman" w:cs="Times New Roman"/>
            <w:sz w:val="24"/>
            <w:szCs w:val="24"/>
            <w:highlight w:val="yellow"/>
            <w:lang w:val="fr-CA"/>
          </w:rPr>
          <w:t xml:space="preserve">: “low (L)”, “moderate (M)”, “high (H)”. </w:t>
        </w:r>
        <w:r w:rsidRPr="00DE45D1">
          <w:rPr>
            <w:rFonts w:ascii="Times New Roman" w:eastAsia="Times New Roman" w:hAnsi="Times New Roman" w:cs="Times New Roman"/>
            <w:sz w:val="24"/>
            <w:szCs w:val="24"/>
            <w:highlight w:val="yellow"/>
          </w:rPr>
          <w:t>###</w:t>
        </w:r>
      </w:ins>
    </w:p>
    <w:p w14:paraId="183AB12C" w14:textId="102BD59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7CAE7465" w14:textId="03BDE8E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4F5052F" w14:textId="77777777" w:rsidR="00A8397E" w:rsidRDefault="00A8397E" w:rsidP="00A8397E">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drawing>
          <wp:inline distT="0" distB="0" distL="0" distR="0" wp14:anchorId="759F0E5B" wp14:editId="71F6A3AE">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D49D31"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 </w:t>
      </w:r>
      <w:commentRangeStart w:id="26"/>
      <w:commentRangeStart w:id="27"/>
      <w:r>
        <w:rPr>
          <w:rFonts w:ascii="Times New Roman" w:eastAsia="Times New Roman" w:hAnsi="Times New Roman" w:cs="Times New Roman"/>
          <w:sz w:val="24"/>
          <w:szCs w:val="24"/>
        </w:rPr>
        <w:t xml:space="preserve">Control experiments are shown with dashed lines. </w:t>
      </w:r>
      <w:commentRangeEnd w:id="26"/>
      <w:r>
        <w:rPr>
          <w:rStyle w:val="Marquedecommentaire"/>
        </w:rPr>
        <w:commentReference w:id="26"/>
      </w:r>
      <w:commentRangeEnd w:id="27"/>
      <w:r>
        <w:rPr>
          <w:rStyle w:val="Marquedecommentaire"/>
        </w:rPr>
        <w:commentReference w:id="27"/>
      </w:r>
      <w:r>
        <w:rPr>
          <w:rFonts w:ascii="Times New Roman" w:eastAsia="Times New Roman" w:hAnsi="Times New Roman" w:cs="Times New Roman"/>
          <w:sz w:val="24"/>
          <w:szCs w:val="24"/>
        </w:rPr>
        <w:t>Those values are for samplings done at the 100 and 101 generations 100 and 101, i.e. right before and after the migration event. 95%  confidence intervals of the FPR estimates are displayed by bars.</w:t>
      </w:r>
      <w:ins w:id="28" w:author="Pierre" w:date="2020-02-03T15:10:00Z">
        <w:r>
          <w:rPr>
            <w:rFonts w:ascii="Times New Roman" w:eastAsia="Times New Roman" w:hAnsi="Times New Roman" w:cs="Times New Roman"/>
            <w:sz w:val="24"/>
            <w:szCs w:val="24"/>
          </w:rPr>
          <w:t xml:space="preserve"> </w:t>
        </w:r>
        <w:r w:rsidRPr="00864999">
          <w:rPr>
            <w:rFonts w:ascii="Times New Roman" w:eastAsia="Times New Roman" w:hAnsi="Times New Roman" w:cs="Times New Roman"/>
            <w:sz w:val="24"/>
            <w:szCs w:val="24"/>
            <w:highlight w:val="yellow"/>
            <w:rPrChange w:id="29" w:author="Pierre" w:date="2020-02-03T15:11:00Z">
              <w:rPr>
                <w:rFonts w:ascii="Times New Roman" w:eastAsia="Times New Roman" w:hAnsi="Times New Roman" w:cs="Times New Roman"/>
                <w:sz w:val="24"/>
                <w:szCs w:val="24"/>
              </w:rPr>
            </w:rPrChange>
          </w:rPr>
          <w:t xml:space="preserve">### Traits et </w:t>
        </w:r>
      </w:ins>
      <w:ins w:id="30" w:author="Pierre" w:date="2020-02-03T15:11:00Z">
        <w:r w:rsidRPr="00864999">
          <w:rPr>
            <w:rFonts w:ascii="Times New Roman" w:eastAsia="Times New Roman" w:hAnsi="Times New Roman" w:cs="Times New Roman"/>
            <w:sz w:val="24"/>
            <w:szCs w:val="24"/>
            <w:highlight w:val="yellow"/>
            <w:rPrChange w:id="31" w:author="Pierre" w:date="2020-02-03T15:11:00Z">
              <w:rPr>
                <w:rFonts w:ascii="Times New Roman" w:eastAsia="Times New Roman" w:hAnsi="Times New Roman" w:cs="Times New Roman"/>
                <w:sz w:val="24"/>
                <w:szCs w:val="24"/>
              </w:rPr>
            </w:rPrChange>
          </w:rPr>
          <w:t>légende</w:t>
        </w:r>
      </w:ins>
      <w:ins w:id="32" w:author="Pierre" w:date="2020-02-03T15:10:00Z">
        <w:r w:rsidRPr="00864999">
          <w:rPr>
            <w:rFonts w:ascii="Times New Roman" w:eastAsia="Times New Roman" w:hAnsi="Times New Roman" w:cs="Times New Roman"/>
            <w:sz w:val="24"/>
            <w:szCs w:val="24"/>
            <w:highlight w:val="yellow"/>
            <w:rPrChange w:id="33" w:author="Pierre" w:date="2020-02-03T15:11:00Z">
              <w:rPr>
                <w:rFonts w:ascii="Times New Roman" w:eastAsia="Times New Roman" w:hAnsi="Times New Roman" w:cs="Times New Roman"/>
                <w:sz w:val="24"/>
                <w:szCs w:val="24"/>
              </w:rPr>
            </w:rPrChange>
          </w:rPr>
          <w:t>:</w:t>
        </w:r>
      </w:ins>
      <w:ins w:id="34" w:author="Pierre" w:date="2020-02-03T15:11:00Z">
        <w:r w:rsidRPr="00864999">
          <w:rPr>
            <w:rFonts w:ascii="Times New Roman" w:eastAsia="Times New Roman" w:hAnsi="Times New Roman" w:cs="Times New Roman"/>
            <w:sz w:val="24"/>
            <w:szCs w:val="24"/>
            <w:highlight w:val="yellow"/>
            <w:rPrChange w:id="35" w:author="Pierre" w:date="2020-02-03T15:11:00Z">
              <w:rPr>
                <w:rFonts w:ascii="Times New Roman" w:eastAsia="Times New Roman" w:hAnsi="Times New Roman" w:cs="Times New Roman"/>
                <w:sz w:val="24"/>
                <w:szCs w:val="24"/>
              </w:rPr>
            </w:rPrChange>
          </w:rPr>
          <w:t xml:space="preserve"> même suggestions que pour Fig. 2. ###</w:t>
        </w:r>
      </w:ins>
    </w:p>
    <w:p w14:paraId="279BBE88" w14:textId="60DEE8E5"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2997B92" w14:textId="5A20F13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3CD1D618" w14:textId="41700C8F"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29EAB23" w14:textId="0CB5774D"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63198AC"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84864" behindDoc="0" locked="0" layoutInCell="1" allowOverlap="1" wp14:anchorId="06D90C57" wp14:editId="4FBB1961">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71A423A2"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D90C57" id="_x0000_t202" coordsize="21600,21600" o:spt="202" path="m,l,21600r21600,l21600,xe">
                <v:stroke joinstyle="miter"/>
                <v:path gradientshapeok="t" o:connecttype="rect"/>
              </v:shapetype>
              <v:shape id="Zone de texte 2" o:spid="_x0000_s1026" type="#_x0000_t202" style="position:absolute;margin-left:203.25pt;margin-top:375.75pt;width:175.5pt;height:26.3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oSIwIAACE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" stroked="f">
                <v:textbox style="mso-fit-shape-to-text:t">
                  <w:txbxContent>
                    <w:p w14:paraId="71A423A2"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57C98BC8" wp14:editId="6A0466EC">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205D16D"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8BC8" id="_x0000_s1027" type="#_x0000_t202" style="position:absolute;margin-left:32.25pt;margin-top:375.75pt;width:168pt;height:26.3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rN6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xF2krgHxiHw5mLSLbw2NDtwTJQPqtqb+5545&#10;SYn+YJDz62KxiEJPzmJ5WaLjziPNeYQZjlA1DZRM5iakx5HosLe4m61KtL10cmwZ9ZjYPL6dKPhz&#10;P2W9vPD1LwA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DVlrN6KAIAACkEAAAOAAAAAAAAAAAAAAAAAC4CAABkcnMvZTJv&#10;RG9jLnhtbFBLAQItABQABgAIAAAAIQANAZkd3gAAAAoBAAAPAAAAAAAAAAAAAAAAAIIEAABkcnMv&#10;ZG93bnJldi54bWxQSwUGAAAAAAQABADzAAAAjQUAAAAA&#10;" stroked="f">
                <v:textbox style="mso-fit-shape-to-text:t">
                  <w:txbxContent>
                    <w:p w14:paraId="0205D16D"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5ED61D2" wp14:editId="3ECE9952">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5916F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6DCA513" wp14:editId="29B58BEA">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B620F" id="Double flèche horizontale 18" o:spid="_x0000_s1026" type="#_x0000_t69" style="position:absolute;margin-left:32.25pt;margin-top:363pt;width:165pt;height: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34C56AD2" wp14:editId="149FD9D3">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BAC05A" w14:textId="77777777" w:rsidR="00A8397E" w:rsidRDefault="00A8397E" w:rsidP="00A83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2271E336" w14:textId="77777777" w:rsidR="00A8397E" w:rsidRPr="009A0A45" w:rsidRDefault="00A8397E" w:rsidP="00A8397E">
      <w:pPr>
        <w:spacing w:before="240" w:after="240" w:line="480" w:lineRule="auto"/>
        <w:rPr>
          <w:rFonts w:ascii="Times New Roman" w:eastAsia="Times New Roman" w:hAnsi="Times New Roman" w:cs="Times New Roman"/>
          <w:sz w:val="24"/>
          <w:szCs w:val="24"/>
        </w:rPr>
      </w:pPr>
    </w:p>
    <w:p w14:paraId="06265009"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FNR from TGI tests performed between samplings carried out up to 9 generations before or after the migration event (arrow) when compared with sampling done the generation after the event for prior samplings, or the generation before the event for posterior samplings. 95% confidence intervals are displayed by bars.</w:t>
      </w:r>
    </w:p>
    <w:p w14:paraId="28AE8962" w14:textId="1DB060D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27FB332" w14:textId="5061F7F4"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A6A6BCB"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21CE641D" wp14:editId="05E35E7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443BB534"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641D" id="_x0000_s1028" type="#_x0000_t202" style="position:absolute;margin-left:201pt;margin-top:362.25pt;width:174.75pt;height:26.3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FkJw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" stroked="f">
                <v:textbox style="mso-fit-shape-to-text:t">
                  <w:txbxContent>
                    <w:p w14:paraId="443BB534"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88960" behindDoc="0" locked="0" layoutInCell="1" allowOverlap="1" wp14:anchorId="7EAAC779" wp14:editId="78B37686">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34434B74"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AC779" id="_x0000_s1029" type="#_x0000_t202" style="position:absolute;margin-left:30pt;margin-top:362.35pt;width:168pt;height:26.3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97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5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G5K33snAgAAKAQAAA4AAAAAAAAAAAAAAAAALgIAAGRycy9lMm9E&#10;b2MueG1sUEsBAi0AFAAGAAgAAAAhAGOuN9LeAAAACgEAAA8AAAAAAAAAAAAAAAAAgQQAAGRycy9k&#10;b3ducmV2LnhtbFBLBQYAAAAABAAEAPMAAACMBQAAAAA=&#10;" stroked="f">
                <v:textbox style="mso-fit-shape-to-text:t">
                  <w:txbxContent>
                    <w:p w14:paraId="34434B74" w14:textId="77777777" w:rsidR="00060B67"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060B67" w:rsidRPr="009A0A45" w:rsidRDefault="00060B67"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7D6DF67" wp14:editId="29453B7A">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B8BF9F" id="Double flèche horizontale 24" o:spid="_x0000_s1026" type="#_x0000_t69" style="position:absolute;margin-left:201pt;margin-top:351.5pt;width:165pt;height: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0076E9E" wp14:editId="182B7F30">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3E978" id="Double flèche horizontale 23" o:spid="_x0000_s1026" type="#_x0000_t69" style="position:absolute;margin-left:30pt;margin-top:351.25pt;width:165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57BB1B78" wp14:editId="4019ABED">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B6173F" w14:textId="77777777" w:rsidR="00A8397E" w:rsidRDefault="00A8397E" w:rsidP="00A8397E">
      <w:pPr>
        <w:spacing w:before="240" w:after="240" w:line="480" w:lineRule="auto"/>
        <w:rPr>
          <w:rFonts w:ascii="Times New Roman" w:eastAsia="Times New Roman" w:hAnsi="Times New Roman" w:cs="Times New Roman"/>
          <w:b/>
          <w:sz w:val="24"/>
          <w:szCs w:val="24"/>
        </w:rPr>
      </w:pPr>
    </w:p>
    <w:p w14:paraId="07A6B730"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FPR from TGI tests performed between sampling executed up to 9 generations before or after the event (arrow) when compared with sampling done the generation after the event for prior samplings, or the generation before the event for posterior samplings. </w:t>
      </w:r>
      <w:r w:rsidRPr="00130C89">
        <w:rPr>
          <w:rFonts w:ascii="Times New Roman" w:eastAsia="Times New Roman" w:hAnsi="Times New Roman" w:cs="Times New Roman"/>
          <w:sz w:val="24"/>
          <w:szCs w:val="24"/>
          <w:lang w:val="fr-CA"/>
        </w:rPr>
        <w:t>95% confidence intervals are displayed by bars.</w:t>
      </w:r>
      <w:ins w:id="36" w:author="Pierre" w:date="2020-02-03T15:58:00Z">
        <w:r w:rsidRPr="00130C89">
          <w:rPr>
            <w:rFonts w:ascii="Times New Roman" w:eastAsia="Times New Roman" w:hAnsi="Times New Roman" w:cs="Times New Roman"/>
            <w:sz w:val="24"/>
            <w:szCs w:val="24"/>
            <w:lang w:val="fr-CA"/>
          </w:rPr>
          <w:t xml:space="preserve"> </w:t>
        </w:r>
        <w:r w:rsidRPr="00130C89">
          <w:rPr>
            <w:rFonts w:ascii="Times New Roman" w:eastAsia="Times New Roman" w:hAnsi="Times New Roman" w:cs="Times New Roman"/>
            <w:sz w:val="24"/>
            <w:szCs w:val="24"/>
            <w:highlight w:val="yellow"/>
            <w:lang w:val="fr-CA"/>
          </w:rPr>
          <w:t>### M</w:t>
        </w:r>
      </w:ins>
      <w:ins w:id="37" w:author="Pierre" w:date="2020-02-03T15:59:00Z">
        <w:r w:rsidRPr="00130C89">
          <w:rPr>
            <w:rFonts w:ascii="Times New Roman" w:eastAsia="Times New Roman" w:hAnsi="Times New Roman" w:cs="Times New Roman"/>
            <w:sz w:val="24"/>
            <w:szCs w:val="24"/>
            <w:highlight w:val="yellow"/>
            <w:lang w:val="fr-CA"/>
          </w:rPr>
          <w:t xml:space="preserve">êmes corrections et remarques que pour la Fig. 4. </w:t>
        </w:r>
        <w:r w:rsidRPr="00BE3F8E">
          <w:rPr>
            <w:rFonts w:ascii="Times New Roman" w:eastAsia="Times New Roman" w:hAnsi="Times New Roman" w:cs="Times New Roman"/>
            <w:sz w:val="24"/>
            <w:szCs w:val="24"/>
            <w:highlight w:val="yellow"/>
          </w:rPr>
          <w:t>###</w:t>
        </w:r>
      </w:ins>
    </w:p>
    <w:p w14:paraId="44CFA160" w14:textId="36BBF59A" w:rsidR="00A8397E" w:rsidRP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2421F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79A99125"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5A0691EB" w14:textId="493E64B0"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B9551F">
        <w:rPr>
          <w:rFonts w:ascii="Times New Roman" w:eastAsia="Times New Roman" w:hAnsi="Times New Roman" w:cs="Times New Roman"/>
          <w:b/>
          <w:sz w:val="24"/>
          <w:szCs w:val="24"/>
        </w:rPr>
        <w:t>ANNEX A:</w:t>
      </w:r>
      <w:r w:rsidR="00F206C2">
        <w:rPr>
          <w:rFonts w:ascii="Times New Roman" w:eastAsia="Times New Roman" w:hAnsi="Times New Roman" w:cs="Times New Roman"/>
          <w:sz w:val="24"/>
          <w:szCs w:val="24"/>
        </w:rPr>
        <w:t xml:space="preserve"> R</w:t>
      </w:r>
      <w:r w:rsidR="00B9551F">
        <w:rPr>
          <w:rFonts w:ascii="Times New Roman" w:eastAsia="Times New Roman" w:hAnsi="Times New Roman" w:cs="Times New Roman"/>
          <w:sz w:val="24"/>
          <w:szCs w:val="24"/>
        </w:rPr>
        <w:t>oger’s genetic distance</w:t>
      </w:r>
    </w:p>
    <w:p w14:paraId="07FA4A6A" w14:textId="76E2FE80" w:rsidR="00CC017F" w:rsidRDefault="00017E7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CC017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CC017F">
        <w:rPr>
          <w:rFonts w:ascii="Times New Roman" w:eastAsia="Times New Roman" w:hAnsi="Times New Roman" w:cs="Times New Roman"/>
          <w:sz w:val="24"/>
          <w:szCs w:val="24"/>
        </w:rPr>
        <w:t xml:space="preserve"> loci</w:t>
      </w:r>
      <w:r w:rsidR="00770C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m:t>
        </m:r>
      </m:oMath>
      <w:r w:rsidR="00CC017F">
        <w:rPr>
          <w:rFonts w:ascii="Times New Roman" w:eastAsia="Times New Roman" w:hAnsi="Times New Roman" w:cs="Times New Roman"/>
          <w:i/>
          <w:sz w:val="24"/>
          <w:szCs w:val="24"/>
        </w:rPr>
        <w:t xml:space="preserve"> </w:t>
      </w:r>
      <w:r w:rsidR="00CC017F">
        <w:rPr>
          <w:rFonts w:ascii="Times New Roman" w:eastAsia="Times New Roman" w:hAnsi="Times New Roman" w:cs="Times New Roman"/>
          <w:sz w:val="24"/>
          <w:szCs w:val="24"/>
        </w:rPr>
        <w:t>alleles:</w:t>
      </w:r>
    </w:p>
    <w:p w14:paraId="4833BCFF" w14:textId="18300B82" w:rsidR="001535E2" w:rsidRDefault="00060B67"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Roger</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L</m:t>
              </m:r>
            </m:sup>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,j,k</m:t>
                                  </m:r>
                                </m:sub>
                              </m:sSub>
                            </m:e>
                          </m:d>
                        </m:e>
                        <m:sup>
                          <m:r>
                            <w:rPr>
                              <w:rFonts w:ascii="Cambria Math" w:eastAsia="Times New Roman" w:hAnsi="Cambria Math" w:cs="Times New Roman"/>
                              <w:sz w:val="24"/>
                              <w:szCs w:val="24"/>
                            </w:rPr>
                            <m:t>2</m:t>
                          </m:r>
                        </m:sup>
                      </m:sSup>
                    </m:e>
                  </m:nary>
                </m:e>
              </m:rad>
            </m:e>
          </m:nary>
        </m:oMath>
      </m:oMathPara>
    </w:p>
    <w:p w14:paraId="75B04A0C" w14:textId="5CDDD2B5"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4E94AB6" w14:textId="6D5286A9"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1204F563" w14:textId="625F4B5C"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DAF67D" w14:textId="3160A283"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34738F4" w14:textId="6BE272A6"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955336D" w14:textId="00B8D60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DF6AAF2" w14:textId="3C41371F"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EC68B8" w14:textId="33CF816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AA33DAE" w14:textId="6624FD8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41E3779" w14:textId="69B4D26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58F7DA8F" w14:textId="145E3064"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732738" w14:textId="77777777" w:rsidR="00FF0551" w:rsidRDefault="00FF0551"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8BC1F7" w14:textId="1802114A" w:rsidR="00634F6B" w:rsidRP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b/>
          <w:sz w:val="24"/>
          <w:szCs w:val="24"/>
        </w:rPr>
        <w:t>ANNEX B:</w:t>
      </w:r>
      <w:r>
        <w:rPr>
          <w:rFonts w:ascii="Times New Roman" w:eastAsia="Times New Roman" w:hAnsi="Times New Roman" w:cs="Times New Roman"/>
          <w:sz w:val="24"/>
          <w:szCs w:val="24"/>
        </w:rPr>
        <w:t xml:space="preserve"> </w:t>
      </w:r>
    </w:p>
    <w:sectPr w:rsidR="00634F6B" w:rsidRPr="00634F6B" w:rsidSect="00596125">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erre" w:date="2020-02-02T14:09:00Z" w:initials="PL">
    <w:p w14:paraId="120B08AC" w14:textId="22078D3A" w:rsidR="00060B67" w:rsidRPr="00AD29E1" w:rsidRDefault="00060B67">
      <w:pPr>
        <w:pStyle w:val="Commentaire"/>
        <w:rPr>
          <w:lang w:val="fr-CA"/>
        </w:rPr>
      </w:pPr>
      <w:r>
        <w:rPr>
          <w:rStyle w:val="Marquedecommentaire"/>
        </w:rPr>
        <w:annotationRef/>
      </w:r>
      <w:r w:rsidRPr="00AD29E1">
        <w:rPr>
          <w:lang w:val="fr-CA"/>
        </w:rPr>
        <w:t>Je crains que l’éditeur te dise que l’introduction est trop longue (5.5 pages, 136 lignes).</w:t>
      </w:r>
    </w:p>
  </w:comment>
  <w:comment w:id="2" w:author="Julian WITTISCHE" w:date="2020-02-12T22:55:00Z" w:initials="JW">
    <w:p w14:paraId="6ACB505C" w14:textId="0D174931" w:rsidR="00060B67" w:rsidRPr="006A6F60" w:rsidRDefault="00060B67">
      <w:pPr>
        <w:pStyle w:val="Commentaire"/>
        <w:rPr>
          <w:lang w:val="fr-CA"/>
        </w:rPr>
      </w:pPr>
      <w:r>
        <w:rPr>
          <w:rStyle w:val="Marquedecommentaire"/>
        </w:rPr>
        <w:annotationRef/>
      </w:r>
      <w:r w:rsidRPr="006A6F60">
        <w:rPr>
          <w:lang w:val="fr-CA"/>
        </w:rPr>
        <w:t xml:space="preserve">Nous sommes présentement à environ 1000 mots de la limite </w:t>
      </w:r>
      <w:r>
        <w:rPr>
          <w:lang w:val="fr-CA"/>
        </w:rPr>
        <w:t xml:space="preserve">de Mol Eco Res </w:t>
      </w:r>
      <w:r w:rsidRPr="006A6F60">
        <w:rPr>
          <w:lang w:val="fr-CA"/>
        </w:rPr>
        <w:t>d</w:t>
      </w:r>
      <w:r>
        <w:rPr>
          <w:lang w:val="fr-CA"/>
        </w:rPr>
        <w:t>onc nous avons de la marge mais si vous pensez que que la longue introduction nuit à l’harmonie du papier, je la réduirai.</w:t>
      </w:r>
    </w:p>
  </w:comment>
  <w:comment w:id="5" w:author="Pierre" w:date="2020-02-02T17:40:00Z" w:initials="PL">
    <w:p w14:paraId="740ACEA1" w14:textId="58131018" w:rsidR="00060B67" w:rsidRPr="00AD29E1" w:rsidRDefault="00060B67">
      <w:pPr>
        <w:pStyle w:val="Commentaire"/>
        <w:rPr>
          <w:lang w:val="fr-CA"/>
        </w:rPr>
      </w:pPr>
      <w:r>
        <w:rPr>
          <w:rStyle w:val="Marquedecommentaire"/>
        </w:rPr>
        <w:annotationRef/>
      </w:r>
      <w:r w:rsidRPr="00AD29E1">
        <w:rPr>
          <w:lang w:val="fr-CA"/>
        </w:rPr>
        <w:t>L’attribution aléatoire assure-t-elle vraiment la diversité maximum à tout coup? Par hazard, tous tes individus pourraient obtenir exactement la meme structure génétique, donc une diversité nulle.</w:t>
      </w:r>
    </w:p>
  </w:comment>
  <w:comment w:id="6" w:author="Julian WITTISCHE" w:date="2020-02-11T22:15:00Z" w:initials="JW">
    <w:p w14:paraId="0389988E" w14:textId="37EE7BCE" w:rsidR="00060B67" w:rsidRPr="000A5888" w:rsidRDefault="00060B67">
      <w:pPr>
        <w:pStyle w:val="Commentaire"/>
        <w:rPr>
          <w:lang w:val="fr-CA"/>
        </w:rPr>
      </w:pPr>
      <w:r>
        <w:rPr>
          <w:rStyle w:val="Marquedecommentaire"/>
        </w:rPr>
        <w:annotationRef/>
      </w:r>
      <w:r>
        <w:rPr>
          <w:lang w:val="fr-CA"/>
        </w:rPr>
        <w:t xml:space="preserve">Puisqu’il y a beaucoup de marqueurs et d’individus, et que la probabilité est la même pour chaque allèle (0.5 si 2 allèles), on se rapproche du maximum de diversité représenté par la fonction f(x) = x(1-x) sur [0, 1]. </w:t>
      </w:r>
    </w:p>
  </w:comment>
  <w:comment w:id="8" w:author="Pierre" w:date="2020-02-03T08:42:00Z" w:initials="PL">
    <w:p w14:paraId="24AFB168" w14:textId="57DB156A" w:rsidR="00060B67" w:rsidRPr="00AD29E1" w:rsidRDefault="00060B67">
      <w:pPr>
        <w:pStyle w:val="Commentaire"/>
        <w:rPr>
          <w:lang w:val="fr-CA"/>
        </w:rPr>
      </w:pPr>
      <w:r>
        <w:rPr>
          <w:rStyle w:val="Marquedecommentaire"/>
        </w:rPr>
        <w:annotationRef/>
      </w:r>
      <w:r w:rsidRPr="00AD29E1">
        <w:rPr>
          <w:lang w:val="fr-CA"/>
        </w:rPr>
        <w:t>Dans les simulations pour estimer l’erreur de type I, ceci est le nombre total de tests (ou de simulations), n’est-ce pas?</w:t>
      </w:r>
    </w:p>
  </w:comment>
  <w:comment w:id="9" w:author="Julian WITTISCHE" w:date="2020-02-11T23:25:00Z" w:initials="JW">
    <w:p w14:paraId="7426DE3D" w14:textId="6C1DF5E2" w:rsidR="00060B67" w:rsidRPr="002D1CC0" w:rsidRDefault="00060B67">
      <w:pPr>
        <w:pStyle w:val="Commentaire"/>
        <w:rPr>
          <w:lang w:val="fr-CA"/>
        </w:rPr>
      </w:pPr>
      <w:r>
        <w:rPr>
          <w:rStyle w:val="Marquedecommentaire"/>
        </w:rPr>
        <w:annotationRef/>
      </w:r>
      <w:r>
        <w:rPr>
          <w:lang w:val="fr-CA"/>
        </w:rPr>
        <w:t>Pour être sûr de bien se comprendre : j</w:t>
      </w:r>
      <w:r w:rsidRPr="002D1CC0">
        <w:rPr>
          <w:lang w:val="fr-CA"/>
        </w:rPr>
        <w:t>’ai calculé FPR comme étant égal</w:t>
      </w:r>
      <w:r>
        <w:rPr>
          <w:lang w:val="fr-CA"/>
        </w:rPr>
        <w:t>e à FP/(TN+FP) donc le dénominateur représente tous les tests résultants en un négatif.</w:t>
      </w:r>
    </w:p>
  </w:comment>
  <w:comment w:id="10" w:author="Pierre" w:date="2020-02-03T15:08:00Z" w:initials="PL">
    <w:p w14:paraId="74D23BD5" w14:textId="76EFE9C5" w:rsidR="00060B67" w:rsidRPr="00AD29E1" w:rsidRDefault="00060B67">
      <w:pPr>
        <w:pStyle w:val="Commentaire"/>
        <w:rPr>
          <w:lang w:val="fr-CA"/>
        </w:rPr>
      </w:pPr>
      <w:r>
        <w:rPr>
          <w:rStyle w:val="Marquedecommentaire"/>
        </w:rPr>
        <w:annotationRef/>
      </w:r>
      <w:r w:rsidRPr="00AD29E1">
        <w:rPr>
          <w:lang w:val="fr-CA"/>
        </w:rPr>
        <w:t xml:space="preserve">Dans la Fig. 2, la moyenne pour </w:t>
      </w:r>
      <w:r w:rsidRPr="00AD29E1">
        <w:rPr>
          <w:i/>
          <w:lang w:val="fr-CA"/>
        </w:rPr>
        <w:t>low dispersal</w:t>
      </w:r>
      <w:r w:rsidRPr="00AD29E1">
        <w:rPr>
          <w:lang w:val="fr-CA"/>
        </w:rPr>
        <w:t xml:space="preserve"> a plutôt l’air de 0.05 plutôt que 0.005.</w:t>
      </w:r>
    </w:p>
  </w:comment>
  <w:comment w:id="11" w:author="Julian WITTISCHE" w:date="2020-02-11T23:32:00Z" w:initials="JW">
    <w:p w14:paraId="686AFDA6" w14:textId="5B006E3A" w:rsidR="00060B67" w:rsidRPr="00A24EF4" w:rsidRDefault="00060B67">
      <w:pPr>
        <w:pStyle w:val="Commentaire"/>
        <w:rPr>
          <w:lang w:val="fr-CA"/>
        </w:rPr>
      </w:pPr>
      <w:r>
        <w:rPr>
          <w:rStyle w:val="Marquedecommentaire"/>
        </w:rPr>
        <w:annotationRef/>
      </w:r>
      <w:r w:rsidRPr="00A24EF4">
        <w:rPr>
          <w:lang w:val="fr-CA"/>
        </w:rPr>
        <w:t xml:space="preserve">J’ai fait la moyenne pour tous les scenarios de low dispersal donc regroupant les trois </w:t>
      </w:r>
      <w:r>
        <w:rPr>
          <w:lang w:val="fr-CA"/>
        </w:rPr>
        <w:t>séries de la même couleur figurant dans la Fig.2</w:t>
      </w:r>
      <w:r w:rsidR="002C44A3">
        <w:rPr>
          <w:lang w:val="fr-CA"/>
        </w:rPr>
        <w:t xml:space="preserve"> (en gros en ne se souciant pas du nombre de pop affectées)</w:t>
      </w:r>
      <w:r>
        <w:rPr>
          <w:lang w:val="fr-CA"/>
        </w:rPr>
        <w:t>. C’est pour ça que j’ai ces valeurs. Idem pour les deux prochains commentaires. Je m’excuse si ce n,était pas clair. J’ai essayé de clarifier.</w:t>
      </w:r>
    </w:p>
  </w:comment>
  <w:comment w:id="12" w:author="Pierre" w:date="2020-02-03T15:07:00Z" w:initials="PL">
    <w:p w14:paraId="1E72EB6A" w14:textId="34AF41E9" w:rsidR="00060B67" w:rsidRPr="00AD29E1" w:rsidRDefault="00060B67">
      <w:pPr>
        <w:pStyle w:val="Commentaire"/>
        <w:rPr>
          <w:lang w:val="fr-CA"/>
        </w:rPr>
      </w:pPr>
      <w:r>
        <w:rPr>
          <w:rStyle w:val="Marquedecommentaire"/>
        </w:rPr>
        <w:annotationRef/>
      </w:r>
      <w:r w:rsidRPr="00AD29E1">
        <w:rPr>
          <w:lang w:val="fr-CA"/>
        </w:rPr>
        <w:t xml:space="preserve">Idem pour </w:t>
      </w:r>
      <w:r w:rsidRPr="00AD29E1">
        <w:rPr>
          <w:i/>
          <w:lang w:val="fr-CA"/>
        </w:rPr>
        <w:t>moderate</w:t>
      </w:r>
      <w:r w:rsidRPr="00AD29E1">
        <w:rPr>
          <w:lang w:val="fr-CA"/>
        </w:rPr>
        <w:t xml:space="preserve"> dispersal: à peu près 0.25 et non 0.023.</w:t>
      </w:r>
    </w:p>
  </w:comment>
  <w:comment w:id="13" w:author="Pierre" w:date="2020-02-03T15:07:00Z" w:initials="PL">
    <w:p w14:paraId="720BB594" w14:textId="01D1A771" w:rsidR="00060B67" w:rsidRPr="00AD29E1" w:rsidRDefault="00060B67">
      <w:pPr>
        <w:pStyle w:val="Commentaire"/>
        <w:rPr>
          <w:lang w:val="fr-CA"/>
        </w:rPr>
      </w:pPr>
      <w:r>
        <w:rPr>
          <w:rStyle w:val="Marquedecommentaire"/>
        </w:rPr>
        <w:annotationRef/>
      </w:r>
      <w:r w:rsidRPr="00AD29E1">
        <w:rPr>
          <w:lang w:val="fr-CA"/>
        </w:rPr>
        <w:t xml:space="preserve">Idem pour </w:t>
      </w:r>
      <w:r w:rsidRPr="00AD29E1">
        <w:rPr>
          <w:i/>
          <w:lang w:val="fr-CA"/>
        </w:rPr>
        <w:t>high dispersal</w:t>
      </w:r>
      <w:r w:rsidRPr="00AD29E1">
        <w:rPr>
          <w:lang w:val="fr-CA"/>
        </w:rPr>
        <w:t>: à peu près 0.40 et non 0.21.</w:t>
      </w:r>
    </w:p>
  </w:comment>
  <w:comment w:id="14" w:author="Pierre" w:date="2020-02-03T16:22:00Z" w:initials="PL">
    <w:p w14:paraId="63A93BD9" w14:textId="2DC80B73" w:rsidR="00060B67" w:rsidRPr="00AD29E1" w:rsidRDefault="00060B67">
      <w:pPr>
        <w:pStyle w:val="Commentaire"/>
        <w:rPr>
          <w:lang w:val="fr-CA"/>
        </w:rPr>
      </w:pPr>
      <w:r>
        <w:rPr>
          <w:rStyle w:val="Marquedecommentaire"/>
        </w:rPr>
        <w:annotationRef/>
      </w:r>
      <w:r w:rsidRPr="00AD29E1">
        <w:rPr>
          <w:lang w:val="fr-CA"/>
        </w:rPr>
        <w:t xml:space="preserve">Pourquoi n’y a-t-il que deux lignes en tirets à la Fig. 3? Je vois une ligne pour low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15" w:author="Julian WITTISCHE" w:date="2020-02-11T23:52:00Z" w:initials="JW">
    <w:p w14:paraId="129D6C15" w14:textId="25D4B0CD" w:rsidR="00060B67" w:rsidRPr="00130C89" w:rsidRDefault="00060B67">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forte dispersion vu qu’elle est proche des autres.</w:t>
      </w:r>
    </w:p>
  </w:comment>
  <w:comment w:id="16" w:author="Julian WITTISCHE" w:date="2020-02-13T21:55:00Z" w:initials="JW">
    <w:p w14:paraId="42CD32A4" w14:textId="5CA905D7" w:rsidR="00995C05" w:rsidRDefault="00995C05">
      <w:pPr>
        <w:pStyle w:val="Commentaire"/>
      </w:pPr>
      <w:r>
        <w:rPr>
          <w:rStyle w:val="Marquedecommentaire"/>
        </w:rPr>
        <w:annotationRef/>
      </w:r>
      <w:r>
        <w:t>Suggestion: In the Discussion section, discuss the implications of this finding on the design of empirical field studies.</w:t>
      </w:r>
    </w:p>
  </w:comment>
  <w:comment w:id="17" w:author="Julian WITTISCHE" w:date="2020-01-23T21:31:00Z" w:initials="JW">
    <w:p w14:paraId="47A07D9B" w14:textId="7D461A8D" w:rsidR="00060B67" w:rsidRDefault="00060B67">
      <w:pPr>
        <w:pStyle w:val="Commentaire"/>
      </w:pPr>
      <w:r>
        <w:rPr>
          <w:rStyle w:val="Marquedecommentaire"/>
        </w:rPr>
        <w:annotationRef/>
      </w:r>
      <w:r>
        <w:t>doi values are to be given for Mol Eco Res</w:t>
      </w:r>
    </w:p>
  </w:comment>
  <w:comment w:id="26" w:author="Pierre" w:date="2020-02-03T16:11:00Z" w:initials="PL">
    <w:p w14:paraId="1DF23656" w14:textId="77777777" w:rsidR="00060B67" w:rsidRPr="00AD29E1" w:rsidRDefault="00060B67" w:rsidP="00A8397E">
      <w:pPr>
        <w:pStyle w:val="Commentaire"/>
        <w:rPr>
          <w:lang w:val="fr-CA"/>
        </w:rPr>
      </w:pPr>
      <w:r>
        <w:rPr>
          <w:rStyle w:val="Marquedecommentaire"/>
        </w:rPr>
        <w:annotationRef/>
      </w:r>
      <w:r w:rsidRPr="00AD29E1">
        <w:rPr>
          <w:lang w:val="fr-CA"/>
        </w:rPr>
        <w:t>Pourquoi y a-t-il deux lignes en tirets dans cette figure? – J’ai inscrit la meme question à la ligne 546.</w:t>
      </w:r>
    </w:p>
  </w:comment>
  <w:comment w:id="27" w:author="Julian WITTISCHE" w:date="2020-02-11T23:37:00Z" w:initials="JW">
    <w:p w14:paraId="701B38E9" w14:textId="77777777" w:rsidR="00060B67" w:rsidRPr="00F36A60" w:rsidRDefault="00060B67" w:rsidP="00A8397E">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faible dispersion vu qu’elle est proche des autres.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B08AC" w15:done="0"/>
  <w15:commentEx w15:paraId="6ACB505C" w15:paraIdParent="120B08AC" w15:done="0"/>
  <w15:commentEx w15:paraId="740ACEA1" w15:done="0"/>
  <w15:commentEx w15:paraId="0389988E" w15:paraIdParent="740ACEA1" w15:done="0"/>
  <w15:commentEx w15:paraId="24AFB168" w15:done="0"/>
  <w15:commentEx w15:paraId="7426DE3D" w15:paraIdParent="24AFB168" w15:done="0"/>
  <w15:commentEx w15:paraId="74D23BD5" w15:done="0"/>
  <w15:commentEx w15:paraId="686AFDA6" w15:paraIdParent="74D23BD5" w15:done="0"/>
  <w15:commentEx w15:paraId="1E72EB6A" w15:done="0"/>
  <w15:commentEx w15:paraId="720BB594" w15:done="0"/>
  <w15:commentEx w15:paraId="63A93BD9" w15:done="0"/>
  <w15:commentEx w15:paraId="129D6C15" w15:paraIdParent="63A93BD9" w15:done="0"/>
  <w15:commentEx w15:paraId="42CD32A4" w15:done="0"/>
  <w15:commentEx w15:paraId="47A07D9B" w15:done="0"/>
  <w15:commentEx w15:paraId="1DF23656" w15:done="0"/>
  <w15:commentEx w15:paraId="701B38E9" w15:paraIdParent="1DF23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AF51C" w14:textId="77777777" w:rsidR="000E2680" w:rsidRDefault="000E2680" w:rsidP="00596125">
      <w:pPr>
        <w:spacing w:after="0" w:line="240" w:lineRule="auto"/>
      </w:pPr>
      <w:r>
        <w:separator/>
      </w:r>
    </w:p>
  </w:endnote>
  <w:endnote w:type="continuationSeparator" w:id="0">
    <w:p w14:paraId="2722DFD1" w14:textId="77777777" w:rsidR="000E2680" w:rsidRDefault="000E2680"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3000DC3C" w:rsidR="00060B67" w:rsidRDefault="00060B67">
        <w:pPr>
          <w:pStyle w:val="Pieddepage"/>
          <w:jc w:val="right"/>
        </w:pPr>
        <w:r>
          <w:fldChar w:fldCharType="begin"/>
        </w:r>
        <w:r>
          <w:instrText>PAGE   \* MERGEFORMAT</w:instrText>
        </w:r>
        <w:r>
          <w:fldChar w:fldCharType="separate"/>
        </w:r>
        <w:r w:rsidR="001B077C" w:rsidRPr="001B077C">
          <w:rPr>
            <w:noProof/>
            <w:lang w:val="fr-FR"/>
          </w:rPr>
          <w:t>11</w:t>
        </w:r>
        <w:r>
          <w:fldChar w:fldCharType="end"/>
        </w:r>
      </w:p>
    </w:sdtContent>
  </w:sdt>
  <w:p w14:paraId="3FAB228B" w14:textId="77777777" w:rsidR="00060B67" w:rsidRDefault="00060B6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4EB51" w14:textId="77777777" w:rsidR="000E2680" w:rsidRDefault="000E2680" w:rsidP="00596125">
      <w:pPr>
        <w:spacing w:after="0" w:line="240" w:lineRule="auto"/>
      </w:pPr>
      <w:r>
        <w:separator/>
      </w:r>
    </w:p>
  </w:footnote>
  <w:footnote w:type="continuationSeparator" w:id="0">
    <w:p w14:paraId="7488FA3E" w14:textId="77777777" w:rsidR="000E2680" w:rsidRDefault="000E2680"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MqwFAC5hl/8tAAAA"/>
  </w:docVars>
  <w:rsids>
    <w:rsidRoot w:val="004E13A5"/>
    <w:rsid w:val="0000168C"/>
    <w:rsid w:val="00002466"/>
    <w:rsid w:val="00002A64"/>
    <w:rsid w:val="0000391E"/>
    <w:rsid w:val="000053C7"/>
    <w:rsid w:val="00005F69"/>
    <w:rsid w:val="00006829"/>
    <w:rsid w:val="00011C71"/>
    <w:rsid w:val="0001269B"/>
    <w:rsid w:val="000141B3"/>
    <w:rsid w:val="00017CBA"/>
    <w:rsid w:val="00017E75"/>
    <w:rsid w:val="00021D02"/>
    <w:rsid w:val="000222ED"/>
    <w:rsid w:val="000227A4"/>
    <w:rsid w:val="00023F2C"/>
    <w:rsid w:val="00024F61"/>
    <w:rsid w:val="0002624B"/>
    <w:rsid w:val="00026490"/>
    <w:rsid w:val="00026783"/>
    <w:rsid w:val="000270B4"/>
    <w:rsid w:val="00027F85"/>
    <w:rsid w:val="0003098F"/>
    <w:rsid w:val="00032375"/>
    <w:rsid w:val="00033B96"/>
    <w:rsid w:val="00034D01"/>
    <w:rsid w:val="0004518E"/>
    <w:rsid w:val="00045E93"/>
    <w:rsid w:val="00051F54"/>
    <w:rsid w:val="00053498"/>
    <w:rsid w:val="00055B96"/>
    <w:rsid w:val="00055C1A"/>
    <w:rsid w:val="00056C25"/>
    <w:rsid w:val="00056F49"/>
    <w:rsid w:val="00060B67"/>
    <w:rsid w:val="00061580"/>
    <w:rsid w:val="000623C8"/>
    <w:rsid w:val="00063753"/>
    <w:rsid w:val="000637AB"/>
    <w:rsid w:val="00064F7E"/>
    <w:rsid w:val="000673CD"/>
    <w:rsid w:val="00067650"/>
    <w:rsid w:val="00067B6C"/>
    <w:rsid w:val="00067CAB"/>
    <w:rsid w:val="00072895"/>
    <w:rsid w:val="000745F8"/>
    <w:rsid w:val="00074A90"/>
    <w:rsid w:val="00074D7C"/>
    <w:rsid w:val="000752B5"/>
    <w:rsid w:val="000753A8"/>
    <w:rsid w:val="0007763B"/>
    <w:rsid w:val="00077818"/>
    <w:rsid w:val="00077D03"/>
    <w:rsid w:val="00082620"/>
    <w:rsid w:val="00084066"/>
    <w:rsid w:val="00087ACB"/>
    <w:rsid w:val="00093A55"/>
    <w:rsid w:val="000955D0"/>
    <w:rsid w:val="00095B49"/>
    <w:rsid w:val="00097A65"/>
    <w:rsid w:val="000A22EB"/>
    <w:rsid w:val="000A301E"/>
    <w:rsid w:val="000A3EC4"/>
    <w:rsid w:val="000A5079"/>
    <w:rsid w:val="000A5888"/>
    <w:rsid w:val="000A6671"/>
    <w:rsid w:val="000A7724"/>
    <w:rsid w:val="000B078B"/>
    <w:rsid w:val="000B306E"/>
    <w:rsid w:val="000B568D"/>
    <w:rsid w:val="000B6A15"/>
    <w:rsid w:val="000B7CDD"/>
    <w:rsid w:val="000C1EE3"/>
    <w:rsid w:val="000C2859"/>
    <w:rsid w:val="000C43B2"/>
    <w:rsid w:val="000C4C79"/>
    <w:rsid w:val="000D03BF"/>
    <w:rsid w:val="000D08D6"/>
    <w:rsid w:val="000D1B30"/>
    <w:rsid w:val="000D1CB4"/>
    <w:rsid w:val="000D683F"/>
    <w:rsid w:val="000E1A78"/>
    <w:rsid w:val="000E2680"/>
    <w:rsid w:val="000E3A1A"/>
    <w:rsid w:val="000E5A37"/>
    <w:rsid w:val="000F06F3"/>
    <w:rsid w:val="000F49A2"/>
    <w:rsid w:val="001056C8"/>
    <w:rsid w:val="00107891"/>
    <w:rsid w:val="001079BE"/>
    <w:rsid w:val="0011218E"/>
    <w:rsid w:val="00117E9F"/>
    <w:rsid w:val="00121054"/>
    <w:rsid w:val="0012140E"/>
    <w:rsid w:val="001221C3"/>
    <w:rsid w:val="00124964"/>
    <w:rsid w:val="00124A09"/>
    <w:rsid w:val="0012642F"/>
    <w:rsid w:val="00126DC2"/>
    <w:rsid w:val="00127CC5"/>
    <w:rsid w:val="00127D3A"/>
    <w:rsid w:val="00127F13"/>
    <w:rsid w:val="0013089B"/>
    <w:rsid w:val="00130BC1"/>
    <w:rsid w:val="00130C89"/>
    <w:rsid w:val="00131252"/>
    <w:rsid w:val="00131E2F"/>
    <w:rsid w:val="0013574D"/>
    <w:rsid w:val="00136405"/>
    <w:rsid w:val="00136C7B"/>
    <w:rsid w:val="001371AE"/>
    <w:rsid w:val="00140675"/>
    <w:rsid w:val="00140CCA"/>
    <w:rsid w:val="001411DE"/>
    <w:rsid w:val="001425D4"/>
    <w:rsid w:val="001429F5"/>
    <w:rsid w:val="001446F6"/>
    <w:rsid w:val="00146654"/>
    <w:rsid w:val="001467B2"/>
    <w:rsid w:val="00147BDF"/>
    <w:rsid w:val="0015292B"/>
    <w:rsid w:val="001535E2"/>
    <w:rsid w:val="00154844"/>
    <w:rsid w:val="001563B0"/>
    <w:rsid w:val="00161403"/>
    <w:rsid w:val="00162C41"/>
    <w:rsid w:val="001633CB"/>
    <w:rsid w:val="00164AEE"/>
    <w:rsid w:val="00167AEB"/>
    <w:rsid w:val="00171477"/>
    <w:rsid w:val="00171B72"/>
    <w:rsid w:val="00174C4C"/>
    <w:rsid w:val="001756ED"/>
    <w:rsid w:val="001765A4"/>
    <w:rsid w:val="00176B13"/>
    <w:rsid w:val="0017749B"/>
    <w:rsid w:val="00180AFB"/>
    <w:rsid w:val="0018247F"/>
    <w:rsid w:val="00183124"/>
    <w:rsid w:val="00184ABD"/>
    <w:rsid w:val="00184FCD"/>
    <w:rsid w:val="001854BA"/>
    <w:rsid w:val="00190258"/>
    <w:rsid w:val="0019294D"/>
    <w:rsid w:val="0019382F"/>
    <w:rsid w:val="001950CB"/>
    <w:rsid w:val="00195791"/>
    <w:rsid w:val="001965D2"/>
    <w:rsid w:val="001A0280"/>
    <w:rsid w:val="001A3BDD"/>
    <w:rsid w:val="001A5222"/>
    <w:rsid w:val="001A5615"/>
    <w:rsid w:val="001B077C"/>
    <w:rsid w:val="001B42BC"/>
    <w:rsid w:val="001B4AB6"/>
    <w:rsid w:val="001B5C4E"/>
    <w:rsid w:val="001C38DB"/>
    <w:rsid w:val="001D0ACA"/>
    <w:rsid w:val="001D1B0E"/>
    <w:rsid w:val="001D2ADC"/>
    <w:rsid w:val="001D3FDE"/>
    <w:rsid w:val="001D512B"/>
    <w:rsid w:val="001D512F"/>
    <w:rsid w:val="001E1272"/>
    <w:rsid w:val="001E16C9"/>
    <w:rsid w:val="001E28D2"/>
    <w:rsid w:val="001E3806"/>
    <w:rsid w:val="001E3C7E"/>
    <w:rsid w:val="001E483E"/>
    <w:rsid w:val="001E4D7C"/>
    <w:rsid w:val="001E570D"/>
    <w:rsid w:val="001E58E9"/>
    <w:rsid w:val="001F3196"/>
    <w:rsid w:val="001F4124"/>
    <w:rsid w:val="001F42AA"/>
    <w:rsid w:val="001F4307"/>
    <w:rsid w:val="001F6DBA"/>
    <w:rsid w:val="001F6EAA"/>
    <w:rsid w:val="001F6EAC"/>
    <w:rsid w:val="001F7518"/>
    <w:rsid w:val="00200373"/>
    <w:rsid w:val="0020343C"/>
    <w:rsid w:val="00204474"/>
    <w:rsid w:val="002050D0"/>
    <w:rsid w:val="0021147F"/>
    <w:rsid w:val="00213093"/>
    <w:rsid w:val="00217199"/>
    <w:rsid w:val="00222868"/>
    <w:rsid w:val="002234E0"/>
    <w:rsid w:val="0022740C"/>
    <w:rsid w:val="0023072B"/>
    <w:rsid w:val="0023083C"/>
    <w:rsid w:val="002340FD"/>
    <w:rsid w:val="002363EE"/>
    <w:rsid w:val="002377D0"/>
    <w:rsid w:val="0024289D"/>
    <w:rsid w:val="002446CC"/>
    <w:rsid w:val="00245CCF"/>
    <w:rsid w:val="0025060E"/>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90668"/>
    <w:rsid w:val="00290FDF"/>
    <w:rsid w:val="00292102"/>
    <w:rsid w:val="00295FF4"/>
    <w:rsid w:val="002A1E12"/>
    <w:rsid w:val="002A1F8B"/>
    <w:rsid w:val="002A3DE7"/>
    <w:rsid w:val="002A488E"/>
    <w:rsid w:val="002B4583"/>
    <w:rsid w:val="002C3535"/>
    <w:rsid w:val="002C36D6"/>
    <w:rsid w:val="002C3D4F"/>
    <w:rsid w:val="002C44A3"/>
    <w:rsid w:val="002C668E"/>
    <w:rsid w:val="002C7903"/>
    <w:rsid w:val="002C7C02"/>
    <w:rsid w:val="002D00E2"/>
    <w:rsid w:val="002D1CC0"/>
    <w:rsid w:val="002D2EEA"/>
    <w:rsid w:val="002D63E3"/>
    <w:rsid w:val="002E0D4E"/>
    <w:rsid w:val="002E1313"/>
    <w:rsid w:val="002E7623"/>
    <w:rsid w:val="002F00E9"/>
    <w:rsid w:val="002F50D0"/>
    <w:rsid w:val="002F53A6"/>
    <w:rsid w:val="002F5737"/>
    <w:rsid w:val="00302E8C"/>
    <w:rsid w:val="0030512B"/>
    <w:rsid w:val="0031038B"/>
    <w:rsid w:val="00310B2C"/>
    <w:rsid w:val="00311C05"/>
    <w:rsid w:val="003136A1"/>
    <w:rsid w:val="003143B1"/>
    <w:rsid w:val="00314411"/>
    <w:rsid w:val="00314CA1"/>
    <w:rsid w:val="00315CBD"/>
    <w:rsid w:val="00316ED7"/>
    <w:rsid w:val="0032094E"/>
    <w:rsid w:val="00322EF1"/>
    <w:rsid w:val="00331CF4"/>
    <w:rsid w:val="00332595"/>
    <w:rsid w:val="003333C4"/>
    <w:rsid w:val="00335E2F"/>
    <w:rsid w:val="003378A5"/>
    <w:rsid w:val="00337F86"/>
    <w:rsid w:val="003422BA"/>
    <w:rsid w:val="00347EEB"/>
    <w:rsid w:val="00350E98"/>
    <w:rsid w:val="00351520"/>
    <w:rsid w:val="003545AD"/>
    <w:rsid w:val="003549D9"/>
    <w:rsid w:val="00354DBD"/>
    <w:rsid w:val="00354E8A"/>
    <w:rsid w:val="00355E82"/>
    <w:rsid w:val="00355F4E"/>
    <w:rsid w:val="00356F5D"/>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5C0"/>
    <w:rsid w:val="003C46CA"/>
    <w:rsid w:val="003C4854"/>
    <w:rsid w:val="003C4910"/>
    <w:rsid w:val="003C4FA0"/>
    <w:rsid w:val="003C681E"/>
    <w:rsid w:val="003C7909"/>
    <w:rsid w:val="003C7CA3"/>
    <w:rsid w:val="003D41F3"/>
    <w:rsid w:val="003D4FA3"/>
    <w:rsid w:val="003D56EC"/>
    <w:rsid w:val="003D5A1B"/>
    <w:rsid w:val="003D67FC"/>
    <w:rsid w:val="003D72B7"/>
    <w:rsid w:val="003E094B"/>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70BB"/>
    <w:rsid w:val="004176BF"/>
    <w:rsid w:val="0041772B"/>
    <w:rsid w:val="0042030E"/>
    <w:rsid w:val="00422C59"/>
    <w:rsid w:val="00425183"/>
    <w:rsid w:val="00425BB7"/>
    <w:rsid w:val="00430107"/>
    <w:rsid w:val="004305E4"/>
    <w:rsid w:val="004306AD"/>
    <w:rsid w:val="0043100B"/>
    <w:rsid w:val="00433983"/>
    <w:rsid w:val="00435DEE"/>
    <w:rsid w:val="00435FC0"/>
    <w:rsid w:val="00436872"/>
    <w:rsid w:val="004378A1"/>
    <w:rsid w:val="0044118B"/>
    <w:rsid w:val="00441A68"/>
    <w:rsid w:val="004441A5"/>
    <w:rsid w:val="00450EC4"/>
    <w:rsid w:val="00451660"/>
    <w:rsid w:val="00451F89"/>
    <w:rsid w:val="00461C2D"/>
    <w:rsid w:val="00464830"/>
    <w:rsid w:val="0047226E"/>
    <w:rsid w:val="00472402"/>
    <w:rsid w:val="004724FE"/>
    <w:rsid w:val="00474B98"/>
    <w:rsid w:val="00475747"/>
    <w:rsid w:val="00476B05"/>
    <w:rsid w:val="00480063"/>
    <w:rsid w:val="0048240C"/>
    <w:rsid w:val="0048505E"/>
    <w:rsid w:val="00487A82"/>
    <w:rsid w:val="00492036"/>
    <w:rsid w:val="00492594"/>
    <w:rsid w:val="00495321"/>
    <w:rsid w:val="004960F6"/>
    <w:rsid w:val="004A38A8"/>
    <w:rsid w:val="004A42FA"/>
    <w:rsid w:val="004A6030"/>
    <w:rsid w:val="004A6053"/>
    <w:rsid w:val="004A6ACA"/>
    <w:rsid w:val="004A6C2F"/>
    <w:rsid w:val="004A6CE0"/>
    <w:rsid w:val="004B01E2"/>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670E"/>
    <w:rsid w:val="004F75B9"/>
    <w:rsid w:val="004F7610"/>
    <w:rsid w:val="004F7DFD"/>
    <w:rsid w:val="00500E46"/>
    <w:rsid w:val="005015CA"/>
    <w:rsid w:val="00504319"/>
    <w:rsid w:val="0050472E"/>
    <w:rsid w:val="00505232"/>
    <w:rsid w:val="005063D9"/>
    <w:rsid w:val="00506E45"/>
    <w:rsid w:val="00510355"/>
    <w:rsid w:val="00510AB3"/>
    <w:rsid w:val="005154C3"/>
    <w:rsid w:val="005159F5"/>
    <w:rsid w:val="00522BA6"/>
    <w:rsid w:val="00522C3E"/>
    <w:rsid w:val="00523484"/>
    <w:rsid w:val="00524392"/>
    <w:rsid w:val="005248EF"/>
    <w:rsid w:val="0053064B"/>
    <w:rsid w:val="00530C19"/>
    <w:rsid w:val="005336FB"/>
    <w:rsid w:val="00533C55"/>
    <w:rsid w:val="00534D93"/>
    <w:rsid w:val="005357E7"/>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1FC"/>
    <w:rsid w:val="0061427D"/>
    <w:rsid w:val="00614ACA"/>
    <w:rsid w:val="00616333"/>
    <w:rsid w:val="006171E0"/>
    <w:rsid w:val="00617696"/>
    <w:rsid w:val="00621C36"/>
    <w:rsid w:val="00625DA8"/>
    <w:rsid w:val="00626150"/>
    <w:rsid w:val="00631CD3"/>
    <w:rsid w:val="006339F9"/>
    <w:rsid w:val="00634B5A"/>
    <w:rsid w:val="00634F6B"/>
    <w:rsid w:val="00635445"/>
    <w:rsid w:val="00635AF6"/>
    <w:rsid w:val="00635E61"/>
    <w:rsid w:val="006368E7"/>
    <w:rsid w:val="00636A47"/>
    <w:rsid w:val="00636D6C"/>
    <w:rsid w:val="00640C87"/>
    <w:rsid w:val="00643C26"/>
    <w:rsid w:val="006451B0"/>
    <w:rsid w:val="006458B4"/>
    <w:rsid w:val="0064599B"/>
    <w:rsid w:val="00646321"/>
    <w:rsid w:val="00646795"/>
    <w:rsid w:val="006467E3"/>
    <w:rsid w:val="00646D9C"/>
    <w:rsid w:val="00646E49"/>
    <w:rsid w:val="006505E5"/>
    <w:rsid w:val="006507CE"/>
    <w:rsid w:val="006520B8"/>
    <w:rsid w:val="0065400A"/>
    <w:rsid w:val="00654C24"/>
    <w:rsid w:val="00655DDB"/>
    <w:rsid w:val="0065660C"/>
    <w:rsid w:val="00661D88"/>
    <w:rsid w:val="006624C2"/>
    <w:rsid w:val="00667F46"/>
    <w:rsid w:val="006715EF"/>
    <w:rsid w:val="006738FD"/>
    <w:rsid w:val="0067400C"/>
    <w:rsid w:val="006754D0"/>
    <w:rsid w:val="00675D5B"/>
    <w:rsid w:val="006801C5"/>
    <w:rsid w:val="006814B3"/>
    <w:rsid w:val="006815E1"/>
    <w:rsid w:val="00681C46"/>
    <w:rsid w:val="006836BF"/>
    <w:rsid w:val="00683D02"/>
    <w:rsid w:val="00684DBB"/>
    <w:rsid w:val="00684F6A"/>
    <w:rsid w:val="00685386"/>
    <w:rsid w:val="00690CD2"/>
    <w:rsid w:val="00691A19"/>
    <w:rsid w:val="00692022"/>
    <w:rsid w:val="00694155"/>
    <w:rsid w:val="0069475B"/>
    <w:rsid w:val="0069486C"/>
    <w:rsid w:val="006975A3"/>
    <w:rsid w:val="006A13C8"/>
    <w:rsid w:val="006A175B"/>
    <w:rsid w:val="006A2E72"/>
    <w:rsid w:val="006A6F60"/>
    <w:rsid w:val="006B08FC"/>
    <w:rsid w:val="006B5D89"/>
    <w:rsid w:val="006B671B"/>
    <w:rsid w:val="006B7759"/>
    <w:rsid w:val="006C17CD"/>
    <w:rsid w:val="006C6F92"/>
    <w:rsid w:val="006D0458"/>
    <w:rsid w:val="006D198B"/>
    <w:rsid w:val="006D1F0D"/>
    <w:rsid w:val="006D2272"/>
    <w:rsid w:val="006D298C"/>
    <w:rsid w:val="006D3001"/>
    <w:rsid w:val="006D4C4D"/>
    <w:rsid w:val="006D5CD5"/>
    <w:rsid w:val="006D70DA"/>
    <w:rsid w:val="006D7C16"/>
    <w:rsid w:val="006E3979"/>
    <w:rsid w:val="006E412E"/>
    <w:rsid w:val="006E7977"/>
    <w:rsid w:val="006F04E2"/>
    <w:rsid w:val="006F1AD7"/>
    <w:rsid w:val="006F243F"/>
    <w:rsid w:val="006F2BC3"/>
    <w:rsid w:val="006F4BDE"/>
    <w:rsid w:val="006F59FE"/>
    <w:rsid w:val="006F69BC"/>
    <w:rsid w:val="006F6A06"/>
    <w:rsid w:val="006F7782"/>
    <w:rsid w:val="00702DAA"/>
    <w:rsid w:val="00706123"/>
    <w:rsid w:val="0070692F"/>
    <w:rsid w:val="00710291"/>
    <w:rsid w:val="00713536"/>
    <w:rsid w:val="00713FE7"/>
    <w:rsid w:val="00716E49"/>
    <w:rsid w:val="00717877"/>
    <w:rsid w:val="00720E9A"/>
    <w:rsid w:val="00721C89"/>
    <w:rsid w:val="0072718C"/>
    <w:rsid w:val="00730648"/>
    <w:rsid w:val="00731B76"/>
    <w:rsid w:val="0073485F"/>
    <w:rsid w:val="00736400"/>
    <w:rsid w:val="00740944"/>
    <w:rsid w:val="00745D2C"/>
    <w:rsid w:val="007462E2"/>
    <w:rsid w:val="007466CC"/>
    <w:rsid w:val="00746931"/>
    <w:rsid w:val="00747A55"/>
    <w:rsid w:val="00747E27"/>
    <w:rsid w:val="00751073"/>
    <w:rsid w:val="0075208A"/>
    <w:rsid w:val="00754884"/>
    <w:rsid w:val="00754EBE"/>
    <w:rsid w:val="00757698"/>
    <w:rsid w:val="0075793A"/>
    <w:rsid w:val="007627B6"/>
    <w:rsid w:val="00764A61"/>
    <w:rsid w:val="00770CDB"/>
    <w:rsid w:val="00771580"/>
    <w:rsid w:val="007729F2"/>
    <w:rsid w:val="0077390A"/>
    <w:rsid w:val="00773BE4"/>
    <w:rsid w:val="007749FA"/>
    <w:rsid w:val="00775867"/>
    <w:rsid w:val="00776CEC"/>
    <w:rsid w:val="00777B9A"/>
    <w:rsid w:val="007839F5"/>
    <w:rsid w:val="007848A4"/>
    <w:rsid w:val="00784C47"/>
    <w:rsid w:val="007850C5"/>
    <w:rsid w:val="00786CFE"/>
    <w:rsid w:val="00787B05"/>
    <w:rsid w:val="00790718"/>
    <w:rsid w:val="00791081"/>
    <w:rsid w:val="00791C0F"/>
    <w:rsid w:val="00792DB8"/>
    <w:rsid w:val="007947EF"/>
    <w:rsid w:val="00795488"/>
    <w:rsid w:val="00795844"/>
    <w:rsid w:val="00796D26"/>
    <w:rsid w:val="007A0974"/>
    <w:rsid w:val="007A49EF"/>
    <w:rsid w:val="007A4D11"/>
    <w:rsid w:val="007A50B8"/>
    <w:rsid w:val="007A6666"/>
    <w:rsid w:val="007A686D"/>
    <w:rsid w:val="007B05E0"/>
    <w:rsid w:val="007B0795"/>
    <w:rsid w:val="007B643B"/>
    <w:rsid w:val="007C05E2"/>
    <w:rsid w:val="007C16E3"/>
    <w:rsid w:val="007C19E5"/>
    <w:rsid w:val="007C51E0"/>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1539"/>
    <w:rsid w:val="007F2596"/>
    <w:rsid w:val="007F2634"/>
    <w:rsid w:val="007F274B"/>
    <w:rsid w:val="007F43DF"/>
    <w:rsid w:val="007F6443"/>
    <w:rsid w:val="00804242"/>
    <w:rsid w:val="00805090"/>
    <w:rsid w:val="0081052F"/>
    <w:rsid w:val="00813DBB"/>
    <w:rsid w:val="008152A9"/>
    <w:rsid w:val="00816D23"/>
    <w:rsid w:val="00821191"/>
    <w:rsid w:val="008221AF"/>
    <w:rsid w:val="00823BCE"/>
    <w:rsid w:val="008268BA"/>
    <w:rsid w:val="00830373"/>
    <w:rsid w:val="008309BF"/>
    <w:rsid w:val="008317CD"/>
    <w:rsid w:val="008348EE"/>
    <w:rsid w:val="00834A69"/>
    <w:rsid w:val="008375B6"/>
    <w:rsid w:val="008410E8"/>
    <w:rsid w:val="00841510"/>
    <w:rsid w:val="0084240D"/>
    <w:rsid w:val="00842FC3"/>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C10"/>
    <w:rsid w:val="008726B1"/>
    <w:rsid w:val="00873F32"/>
    <w:rsid w:val="00874586"/>
    <w:rsid w:val="00875EA5"/>
    <w:rsid w:val="00876118"/>
    <w:rsid w:val="00876350"/>
    <w:rsid w:val="00877B8B"/>
    <w:rsid w:val="00886D97"/>
    <w:rsid w:val="008903BF"/>
    <w:rsid w:val="0089340C"/>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5867"/>
    <w:rsid w:val="008E65CC"/>
    <w:rsid w:val="008E6B15"/>
    <w:rsid w:val="008F2088"/>
    <w:rsid w:val="008F394F"/>
    <w:rsid w:val="008F66A1"/>
    <w:rsid w:val="008F6FB3"/>
    <w:rsid w:val="0090094F"/>
    <w:rsid w:val="00903156"/>
    <w:rsid w:val="00903FDD"/>
    <w:rsid w:val="009048D9"/>
    <w:rsid w:val="00904B54"/>
    <w:rsid w:val="0090522E"/>
    <w:rsid w:val="00906C92"/>
    <w:rsid w:val="00907699"/>
    <w:rsid w:val="00910194"/>
    <w:rsid w:val="00911F2D"/>
    <w:rsid w:val="00914FD7"/>
    <w:rsid w:val="009150FB"/>
    <w:rsid w:val="00921376"/>
    <w:rsid w:val="009219AB"/>
    <w:rsid w:val="00925D59"/>
    <w:rsid w:val="009267FF"/>
    <w:rsid w:val="00926F7A"/>
    <w:rsid w:val="009275A9"/>
    <w:rsid w:val="009279F4"/>
    <w:rsid w:val="00927E09"/>
    <w:rsid w:val="00931038"/>
    <w:rsid w:val="0093343E"/>
    <w:rsid w:val="00933BE9"/>
    <w:rsid w:val="00940D8A"/>
    <w:rsid w:val="009507E1"/>
    <w:rsid w:val="00952DCB"/>
    <w:rsid w:val="00955C73"/>
    <w:rsid w:val="00955D0E"/>
    <w:rsid w:val="00960C19"/>
    <w:rsid w:val="00960F8C"/>
    <w:rsid w:val="0096227D"/>
    <w:rsid w:val="00962B5C"/>
    <w:rsid w:val="00964666"/>
    <w:rsid w:val="00965170"/>
    <w:rsid w:val="00966A00"/>
    <w:rsid w:val="009671FF"/>
    <w:rsid w:val="00973A4F"/>
    <w:rsid w:val="00976615"/>
    <w:rsid w:val="00980F57"/>
    <w:rsid w:val="00981F59"/>
    <w:rsid w:val="009821DF"/>
    <w:rsid w:val="00987604"/>
    <w:rsid w:val="00987774"/>
    <w:rsid w:val="00990CFD"/>
    <w:rsid w:val="0099229B"/>
    <w:rsid w:val="0099254D"/>
    <w:rsid w:val="00992E41"/>
    <w:rsid w:val="00993057"/>
    <w:rsid w:val="00993792"/>
    <w:rsid w:val="00994541"/>
    <w:rsid w:val="00995C05"/>
    <w:rsid w:val="009A0A45"/>
    <w:rsid w:val="009A1C9A"/>
    <w:rsid w:val="009A2299"/>
    <w:rsid w:val="009A3B7C"/>
    <w:rsid w:val="009A43EF"/>
    <w:rsid w:val="009B001E"/>
    <w:rsid w:val="009B0696"/>
    <w:rsid w:val="009B1C8F"/>
    <w:rsid w:val="009B2975"/>
    <w:rsid w:val="009C1654"/>
    <w:rsid w:val="009C383E"/>
    <w:rsid w:val="009C5C6C"/>
    <w:rsid w:val="009C6F0C"/>
    <w:rsid w:val="009C7677"/>
    <w:rsid w:val="009D06C0"/>
    <w:rsid w:val="009D181A"/>
    <w:rsid w:val="009D1D4E"/>
    <w:rsid w:val="009D2703"/>
    <w:rsid w:val="009D33DF"/>
    <w:rsid w:val="009D3685"/>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4EF4"/>
    <w:rsid w:val="00A26A5C"/>
    <w:rsid w:val="00A277A6"/>
    <w:rsid w:val="00A27927"/>
    <w:rsid w:val="00A3005D"/>
    <w:rsid w:val="00A30430"/>
    <w:rsid w:val="00A312A8"/>
    <w:rsid w:val="00A324A1"/>
    <w:rsid w:val="00A3254C"/>
    <w:rsid w:val="00A35D40"/>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6C6"/>
    <w:rsid w:val="00A66D8B"/>
    <w:rsid w:val="00A736F8"/>
    <w:rsid w:val="00A74CDA"/>
    <w:rsid w:val="00A75ECD"/>
    <w:rsid w:val="00A80FA5"/>
    <w:rsid w:val="00A8176B"/>
    <w:rsid w:val="00A8397E"/>
    <w:rsid w:val="00A84ED9"/>
    <w:rsid w:val="00A91D2E"/>
    <w:rsid w:val="00A92DD0"/>
    <w:rsid w:val="00A93089"/>
    <w:rsid w:val="00A93497"/>
    <w:rsid w:val="00A95594"/>
    <w:rsid w:val="00A95B48"/>
    <w:rsid w:val="00A96BD0"/>
    <w:rsid w:val="00A970F5"/>
    <w:rsid w:val="00A97629"/>
    <w:rsid w:val="00AA3A0B"/>
    <w:rsid w:val="00AA4E39"/>
    <w:rsid w:val="00AA76BD"/>
    <w:rsid w:val="00AA784F"/>
    <w:rsid w:val="00AB2B18"/>
    <w:rsid w:val="00AB4F71"/>
    <w:rsid w:val="00AB5220"/>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3090"/>
    <w:rsid w:val="00AF3595"/>
    <w:rsid w:val="00AF3E77"/>
    <w:rsid w:val="00AF5779"/>
    <w:rsid w:val="00AF5BB5"/>
    <w:rsid w:val="00AF661E"/>
    <w:rsid w:val="00AF6D3B"/>
    <w:rsid w:val="00AF7CC7"/>
    <w:rsid w:val="00B00A89"/>
    <w:rsid w:val="00B0214F"/>
    <w:rsid w:val="00B02F7D"/>
    <w:rsid w:val="00B031BE"/>
    <w:rsid w:val="00B03466"/>
    <w:rsid w:val="00B06606"/>
    <w:rsid w:val="00B105CD"/>
    <w:rsid w:val="00B11125"/>
    <w:rsid w:val="00B11673"/>
    <w:rsid w:val="00B13AE1"/>
    <w:rsid w:val="00B147F6"/>
    <w:rsid w:val="00B14D5E"/>
    <w:rsid w:val="00B1651D"/>
    <w:rsid w:val="00B16FB5"/>
    <w:rsid w:val="00B20342"/>
    <w:rsid w:val="00B2075A"/>
    <w:rsid w:val="00B2132B"/>
    <w:rsid w:val="00B22380"/>
    <w:rsid w:val="00B236EF"/>
    <w:rsid w:val="00B238ED"/>
    <w:rsid w:val="00B258FF"/>
    <w:rsid w:val="00B25EF6"/>
    <w:rsid w:val="00B32337"/>
    <w:rsid w:val="00B34350"/>
    <w:rsid w:val="00B3465A"/>
    <w:rsid w:val="00B3786F"/>
    <w:rsid w:val="00B37A76"/>
    <w:rsid w:val="00B43648"/>
    <w:rsid w:val="00B441F7"/>
    <w:rsid w:val="00B51B58"/>
    <w:rsid w:val="00B51D74"/>
    <w:rsid w:val="00B53747"/>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0C11"/>
    <w:rsid w:val="00B82026"/>
    <w:rsid w:val="00B825BE"/>
    <w:rsid w:val="00B82AB3"/>
    <w:rsid w:val="00B87FEB"/>
    <w:rsid w:val="00B90851"/>
    <w:rsid w:val="00B910E4"/>
    <w:rsid w:val="00B922D5"/>
    <w:rsid w:val="00B9551F"/>
    <w:rsid w:val="00B9640C"/>
    <w:rsid w:val="00B964CC"/>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54C1"/>
    <w:rsid w:val="00BC6E54"/>
    <w:rsid w:val="00BC72FE"/>
    <w:rsid w:val="00BD001D"/>
    <w:rsid w:val="00BD0403"/>
    <w:rsid w:val="00BD4E64"/>
    <w:rsid w:val="00BD57C8"/>
    <w:rsid w:val="00BD5E9A"/>
    <w:rsid w:val="00BD6DD3"/>
    <w:rsid w:val="00BD7264"/>
    <w:rsid w:val="00BE0353"/>
    <w:rsid w:val="00BE0825"/>
    <w:rsid w:val="00BE3F8E"/>
    <w:rsid w:val="00BE5759"/>
    <w:rsid w:val="00BE6331"/>
    <w:rsid w:val="00BF391B"/>
    <w:rsid w:val="00BF78ED"/>
    <w:rsid w:val="00C00283"/>
    <w:rsid w:val="00C00686"/>
    <w:rsid w:val="00C011E9"/>
    <w:rsid w:val="00C0184F"/>
    <w:rsid w:val="00C023E3"/>
    <w:rsid w:val="00C029BB"/>
    <w:rsid w:val="00C05305"/>
    <w:rsid w:val="00C06039"/>
    <w:rsid w:val="00C074BE"/>
    <w:rsid w:val="00C07FA2"/>
    <w:rsid w:val="00C11EEA"/>
    <w:rsid w:val="00C126BB"/>
    <w:rsid w:val="00C1386F"/>
    <w:rsid w:val="00C1393E"/>
    <w:rsid w:val="00C15D2E"/>
    <w:rsid w:val="00C16340"/>
    <w:rsid w:val="00C16802"/>
    <w:rsid w:val="00C16C0E"/>
    <w:rsid w:val="00C16E00"/>
    <w:rsid w:val="00C20F65"/>
    <w:rsid w:val="00C21316"/>
    <w:rsid w:val="00C2150B"/>
    <w:rsid w:val="00C23647"/>
    <w:rsid w:val="00C255A4"/>
    <w:rsid w:val="00C27137"/>
    <w:rsid w:val="00C31F7B"/>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A18"/>
    <w:rsid w:val="00CB0166"/>
    <w:rsid w:val="00CB0ABF"/>
    <w:rsid w:val="00CB17CB"/>
    <w:rsid w:val="00CB24CD"/>
    <w:rsid w:val="00CB5159"/>
    <w:rsid w:val="00CB560E"/>
    <w:rsid w:val="00CB6200"/>
    <w:rsid w:val="00CB6FB3"/>
    <w:rsid w:val="00CC017F"/>
    <w:rsid w:val="00CC1F19"/>
    <w:rsid w:val="00CC244E"/>
    <w:rsid w:val="00CC2517"/>
    <w:rsid w:val="00CC38F2"/>
    <w:rsid w:val="00CC5AFB"/>
    <w:rsid w:val="00CC677C"/>
    <w:rsid w:val="00CC72B2"/>
    <w:rsid w:val="00CE0FF0"/>
    <w:rsid w:val="00CE217D"/>
    <w:rsid w:val="00CE517A"/>
    <w:rsid w:val="00CE6B0A"/>
    <w:rsid w:val="00CE6FD9"/>
    <w:rsid w:val="00CE71E7"/>
    <w:rsid w:val="00CF097B"/>
    <w:rsid w:val="00CF30F2"/>
    <w:rsid w:val="00CF353A"/>
    <w:rsid w:val="00CF5169"/>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05D"/>
    <w:rsid w:val="00D265A0"/>
    <w:rsid w:val="00D276A5"/>
    <w:rsid w:val="00D3019E"/>
    <w:rsid w:val="00D3335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278"/>
    <w:rsid w:val="00DA5888"/>
    <w:rsid w:val="00DB377C"/>
    <w:rsid w:val="00DB693D"/>
    <w:rsid w:val="00DC074F"/>
    <w:rsid w:val="00DC1FCE"/>
    <w:rsid w:val="00DC2BAC"/>
    <w:rsid w:val="00DC6119"/>
    <w:rsid w:val="00DC62C0"/>
    <w:rsid w:val="00DC660E"/>
    <w:rsid w:val="00DC6E86"/>
    <w:rsid w:val="00DD02CB"/>
    <w:rsid w:val="00DD02FD"/>
    <w:rsid w:val="00DD6118"/>
    <w:rsid w:val="00DD759F"/>
    <w:rsid w:val="00DE0B71"/>
    <w:rsid w:val="00DE3FED"/>
    <w:rsid w:val="00DE45D1"/>
    <w:rsid w:val="00DE4C3E"/>
    <w:rsid w:val="00DE72D8"/>
    <w:rsid w:val="00DE7729"/>
    <w:rsid w:val="00DF14EE"/>
    <w:rsid w:val="00DF23B7"/>
    <w:rsid w:val="00DF26F3"/>
    <w:rsid w:val="00DF3A37"/>
    <w:rsid w:val="00DF443E"/>
    <w:rsid w:val="00DF567C"/>
    <w:rsid w:val="00DF5ADE"/>
    <w:rsid w:val="00DF7D4D"/>
    <w:rsid w:val="00E02731"/>
    <w:rsid w:val="00E03CD3"/>
    <w:rsid w:val="00E042E0"/>
    <w:rsid w:val="00E05108"/>
    <w:rsid w:val="00E06812"/>
    <w:rsid w:val="00E0779F"/>
    <w:rsid w:val="00E10E04"/>
    <w:rsid w:val="00E116E0"/>
    <w:rsid w:val="00E12952"/>
    <w:rsid w:val="00E164C3"/>
    <w:rsid w:val="00E17E24"/>
    <w:rsid w:val="00E21228"/>
    <w:rsid w:val="00E25199"/>
    <w:rsid w:val="00E2582E"/>
    <w:rsid w:val="00E260AA"/>
    <w:rsid w:val="00E273FB"/>
    <w:rsid w:val="00E308A2"/>
    <w:rsid w:val="00E3166A"/>
    <w:rsid w:val="00E326F3"/>
    <w:rsid w:val="00E33831"/>
    <w:rsid w:val="00E33E95"/>
    <w:rsid w:val="00E341C6"/>
    <w:rsid w:val="00E3621D"/>
    <w:rsid w:val="00E3718C"/>
    <w:rsid w:val="00E4125D"/>
    <w:rsid w:val="00E43BA5"/>
    <w:rsid w:val="00E455A2"/>
    <w:rsid w:val="00E45849"/>
    <w:rsid w:val="00E46177"/>
    <w:rsid w:val="00E46584"/>
    <w:rsid w:val="00E46AFF"/>
    <w:rsid w:val="00E46EF8"/>
    <w:rsid w:val="00E51646"/>
    <w:rsid w:val="00E535D3"/>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D97"/>
    <w:rsid w:val="00E92C64"/>
    <w:rsid w:val="00E9314B"/>
    <w:rsid w:val="00E946DA"/>
    <w:rsid w:val="00E95A2C"/>
    <w:rsid w:val="00E97F87"/>
    <w:rsid w:val="00EA3D89"/>
    <w:rsid w:val="00EA48BC"/>
    <w:rsid w:val="00EA49CD"/>
    <w:rsid w:val="00EA515D"/>
    <w:rsid w:val="00EA64AE"/>
    <w:rsid w:val="00EA7841"/>
    <w:rsid w:val="00EA7995"/>
    <w:rsid w:val="00EB269F"/>
    <w:rsid w:val="00EB39CE"/>
    <w:rsid w:val="00ED2205"/>
    <w:rsid w:val="00ED2759"/>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582E"/>
    <w:rsid w:val="00F17C3F"/>
    <w:rsid w:val="00F206C2"/>
    <w:rsid w:val="00F22819"/>
    <w:rsid w:val="00F2342E"/>
    <w:rsid w:val="00F236E8"/>
    <w:rsid w:val="00F2498B"/>
    <w:rsid w:val="00F24C6B"/>
    <w:rsid w:val="00F26C85"/>
    <w:rsid w:val="00F27778"/>
    <w:rsid w:val="00F320FC"/>
    <w:rsid w:val="00F322CA"/>
    <w:rsid w:val="00F36A60"/>
    <w:rsid w:val="00F37ADB"/>
    <w:rsid w:val="00F424FD"/>
    <w:rsid w:val="00F42B89"/>
    <w:rsid w:val="00F42FFF"/>
    <w:rsid w:val="00F50B1C"/>
    <w:rsid w:val="00F50BB1"/>
    <w:rsid w:val="00F51277"/>
    <w:rsid w:val="00F52026"/>
    <w:rsid w:val="00F54551"/>
    <w:rsid w:val="00F5629D"/>
    <w:rsid w:val="00F60294"/>
    <w:rsid w:val="00F60F39"/>
    <w:rsid w:val="00F6114F"/>
    <w:rsid w:val="00F62EA3"/>
    <w:rsid w:val="00F63000"/>
    <w:rsid w:val="00F63903"/>
    <w:rsid w:val="00F64C3B"/>
    <w:rsid w:val="00F6615F"/>
    <w:rsid w:val="00F71A63"/>
    <w:rsid w:val="00F73330"/>
    <w:rsid w:val="00F74AFD"/>
    <w:rsid w:val="00F8290F"/>
    <w:rsid w:val="00F85527"/>
    <w:rsid w:val="00F90329"/>
    <w:rsid w:val="00F9052D"/>
    <w:rsid w:val="00F91B30"/>
    <w:rsid w:val="00F9282F"/>
    <w:rsid w:val="00F92D6E"/>
    <w:rsid w:val="00F93E4E"/>
    <w:rsid w:val="00F95452"/>
    <w:rsid w:val="00F962E5"/>
    <w:rsid w:val="00F972F2"/>
    <w:rsid w:val="00FA090A"/>
    <w:rsid w:val="00FA3B98"/>
    <w:rsid w:val="00FA7433"/>
    <w:rsid w:val="00FB1B10"/>
    <w:rsid w:val="00FB4507"/>
    <w:rsid w:val="00FC050F"/>
    <w:rsid w:val="00FC0721"/>
    <w:rsid w:val="00FC1F62"/>
    <w:rsid w:val="00FC33C1"/>
    <w:rsid w:val="00FC4D0C"/>
    <w:rsid w:val="00FC5954"/>
    <w:rsid w:val="00FC789E"/>
    <w:rsid w:val="00FD0BAE"/>
    <w:rsid w:val="00FD1093"/>
    <w:rsid w:val="00FD22B7"/>
    <w:rsid w:val="00FD66A5"/>
    <w:rsid w:val="00FD6BF1"/>
    <w:rsid w:val="00FE2CA3"/>
    <w:rsid w:val="00FF0551"/>
    <w:rsid w:val="00FF1FF7"/>
    <w:rsid w:val="00FF2602"/>
    <w:rsid w:val="00FF669A"/>
    <w:rsid w:val="00FF66D6"/>
    <w:rsid w:val="00FF7CA1"/>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canada.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6C31-5BEB-4257-99B7-855731F9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5045</TotalTime>
  <Pages>44</Pages>
  <Words>42668</Words>
  <Characters>243209</Characters>
  <Application>Microsoft Office Word</Application>
  <DocSecurity>0</DocSecurity>
  <Lines>2026</Lines>
  <Paragraphs>570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105</cp:revision>
  <cp:lastPrinted>2020-02-03T19:43:00Z</cp:lastPrinted>
  <dcterms:created xsi:type="dcterms:W3CDTF">2020-02-06T22:18:00Z</dcterms:created>
  <dcterms:modified xsi:type="dcterms:W3CDTF">2020-02-14T04:34:00Z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http://www.zotero.org/styles/ecological-applications</vt:lpwstr>
  </property>
  <property fmtid="{D5CDD505-2E9C-101B-9397-08002B2CF9AE}" pid="5" name="Mendeley Recent Style Name 1_1">
    <vt:lpwstr>Ecological Applications</vt:lpwstr>
  </property>
  <property fmtid="{D5CDD505-2E9C-101B-9397-08002B2CF9AE}" pid="6" name="Mendeley Recent Style Id 2_1">
    <vt:lpwstr>http://www.zotero.org/styles/global-change-biology</vt:lpwstr>
  </property>
  <property fmtid="{D5CDD505-2E9C-101B-9397-08002B2CF9AE}" pid="7" name="Mendeley Recent Style Name 2_1">
    <vt:lpwstr>Global Change Biology</vt:lpwstr>
  </property>
  <property fmtid="{D5CDD505-2E9C-101B-9397-08002B2CF9AE}" pid="8" name="Mendeley Recent Style Id 3_1">
    <vt:lpwstr>http://www.zotero.org/styles/journal-of-ecology</vt:lpwstr>
  </property>
  <property fmtid="{D5CDD505-2E9C-101B-9397-08002B2CF9AE}" pid="9" name="Mendeley Recent Style Name 3_1">
    <vt:lpwstr>Journal of Ecology</vt:lpwstr>
  </property>
  <property fmtid="{D5CDD505-2E9C-101B-9397-08002B2CF9AE}" pid="10" name="Mendeley Recent Style Id 4_1">
    <vt:lpwstr>http://www.zotero.org/styles/methods-in-ecology-and-evolution</vt:lpwstr>
  </property>
  <property fmtid="{D5CDD505-2E9C-101B-9397-08002B2CF9AE}" pid="11" name="Mendeley Recent Style Name 4_1">
    <vt:lpwstr>Methods in Ecology and 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http://www.zotero.org/styles/movement-ecology</vt:lpwstr>
  </property>
  <property fmtid="{D5CDD505-2E9C-101B-9397-08002B2CF9AE}" pid="19" name="Mendeley Recent Style Name 8_1">
    <vt:lpwstr>Movement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