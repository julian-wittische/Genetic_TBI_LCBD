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37169" w14:textId="0F25051F" w:rsidR="22FE9257" w:rsidRDefault="00925C2D" w:rsidP="41B2D6B5">
      <w:pPr>
        <w:spacing w:after="240" w:line="480" w:lineRule="auto"/>
      </w:pPr>
      <w:proofErr w:type="gramStart"/>
      <w:r>
        <w:rPr>
          <w:rFonts w:ascii="Times New Roman" w:eastAsia="Times New Roman" w:hAnsi="Times New Roman" w:cs="Times New Roman"/>
          <w:b/>
          <w:bCs/>
          <w:sz w:val="30"/>
          <w:szCs w:val="30"/>
        </w:rPr>
        <w:t xml:space="preserve">Detecting </w:t>
      </w:r>
      <w:bookmarkStart w:id="0" w:name="_GoBack"/>
      <w:r>
        <w:rPr>
          <w:rFonts w:ascii="Times New Roman" w:eastAsia="Times New Roman" w:hAnsi="Times New Roman" w:cs="Times New Roman"/>
          <w:b/>
          <w:bCs/>
          <w:sz w:val="30"/>
          <w:szCs w:val="30"/>
        </w:rPr>
        <w:t xml:space="preserve">exceptional </w:t>
      </w:r>
      <w:r w:rsidR="009133B8">
        <w:rPr>
          <w:rFonts w:ascii="Times New Roman" w:eastAsia="Times New Roman" w:hAnsi="Times New Roman" w:cs="Times New Roman"/>
          <w:b/>
          <w:bCs/>
          <w:sz w:val="30"/>
          <w:szCs w:val="30"/>
        </w:rPr>
        <w:t xml:space="preserve">temporal </w:t>
      </w:r>
      <w:r w:rsidR="006C0BD9">
        <w:rPr>
          <w:rFonts w:ascii="Times New Roman" w:eastAsia="Times New Roman" w:hAnsi="Times New Roman" w:cs="Times New Roman"/>
          <w:b/>
          <w:bCs/>
          <w:sz w:val="30"/>
          <w:szCs w:val="30"/>
        </w:rPr>
        <w:t>c</w:t>
      </w:r>
      <w:r>
        <w:rPr>
          <w:rFonts w:ascii="Times New Roman" w:eastAsia="Times New Roman" w:hAnsi="Times New Roman" w:cs="Times New Roman"/>
          <w:b/>
          <w:bCs/>
          <w:sz w:val="30"/>
          <w:szCs w:val="30"/>
        </w:rPr>
        <w:t>hanges</w:t>
      </w:r>
      <w:r w:rsidR="41B2D6B5" w:rsidRPr="41B2D6B5">
        <w:rPr>
          <w:rFonts w:ascii="Times New Roman" w:eastAsia="Times New Roman" w:hAnsi="Times New Roman" w:cs="Times New Roman"/>
          <w:b/>
          <w:bCs/>
          <w:sz w:val="30"/>
          <w:szCs w:val="30"/>
        </w:rPr>
        <w:t xml:space="preserve"> </w:t>
      </w:r>
      <w:r w:rsidR="00062DF6">
        <w:rPr>
          <w:rFonts w:ascii="Times New Roman" w:eastAsia="Times New Roman" w:hAnsi="Times New Roman" w:cs="Times New Roman"/>
          <w:b/>
          <w:bCs/>
          <w:sz w:val="30"/>
          <w:szCs w:val="30"/>
        </w:rPr>
        <w:t>in</w:t>
      </w:r>
      <w:r w:rsidR="0081354E">
        <w:rPr>
          <w:rFonts w:ascii="Times New Roman" w:eastAsia="Times New Roman" w:hAnsi="Times New Roman" w:cs="Times New Roman"/>
          <w:b/>
          <w:bCs/>
          <w:sz w:val="30"/>
          <w:szCs w:val="30"/>
        </w:rPr>
        <w:t xml:space="preserve"> resampled</w:t>
      </w:r>
      <w:r w:rsidR="00062DF6">
        <w:rPr>
          <w:rFonts w:ascii="Times New Roman" w:eastAsia="Times New Roman" w:hAnsi="Times New Roman" w:cs="Times New Roman"/>
          <w:b/>
          <w:bCs/>
          <w:sz w:val="30"/>
          <w:szCs w:val="30"/>
        </w:rPr>
        <w:t xml:space="preserve"> landscapes</w:t>
      </w:r>
      <w:bookmarkEnd w:id="0"/>
      <w:r w:rsidR="00062DF6">
        <w:rPr>
          <w:rFonts w:ascii="Times New Roman" w:eastAsia="Times New Roman" w:hAnsi="Times New Roman" w:cs="Times New Roman"/>
          <w:b/>
          <w:bCs/>
          <w:sz w:val="30"/>
          <w:szCs w:val="30"/>
        </w:rPr>
        <w:t xml:space="preserve"> using limited </w:t>
      </w:r>
      <w:r w:rsidR="006C0BD9">
        <w:rPr>
          <w:rFonts w:ascii="Times New Roman" w:eastAsia="Times New Roman" w:hAnsi="Times New Roman" w:cs="Times New Roman"/>
          <w:b/>
          <w:bCs/>
          <w:sz w:val="30"/>
          <w:szCs w:val="30"/>
        </w:rPr>
        <w:t xml:space="preserve">genetic </w:t>
      </w:r>
      <w:r w:rsidR="00777C6B">
        <w:rPr>
          <w:rFonts w:ascii="Times New Roman" w:eastAsia="Times New Roman" w:hAnsi="Times New Roman" w:cs="Times New Roman"/>
          <w:b/>
          <w:bCs/>
          <w:sz w:val="30"/>
          <w:szCs w:val="30"/>
        </w:rPr>
        <w:t>information</w:t>
      </w:r>
      <w:r>
        <w:rPr>
          <w:rFonts w:ascii="Times New Roman" w:eastAsia="Times New Roman" w:hAnsi="Times New Roman" w:cs="Times New Roman"/>
          <w:b/>
          <w:bCs/>
          <w:sz w:val="30"/>
          <w:szCs w:val="30"/>
        </w:rPr>
        <w:t>.</w:t>
      </w:r>
      <w:proofErr w:type="gramEnd"/>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7">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Unique s</w:t>
      </w:r>
      <w:r w:rsidRPr="41B2D6B5">
        <w:rPr>
          <w:rFonts w:ascii="Times New Roman" w:eastAsia="Times New Roman" w:hAnsi="Times New Roman" w:cs="Times New Roman"/>
          <w:sz w:val="24"/>
          <w:szCs w:val="24"/>
        </w:rPr>
        <w:t xml:space="preserve">patio-temporal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05B14157" w:rsidR="00EF25C5" w:rsidRDefault="00EF25C5" w:rsidP="41B2D6B5">
      <w:pPr>
        <w:spacing w:after="240" w:line="480" w:lineRule="auto"/>
        <w:rPr>
          <w:rFonts w:ascii="Times New Roman" w:eastAsia="Times New Roman" w:hAnsi="Times New Roman" w:cs="Times New Roman"/>
          <w:sz w:val="24"/>
          <w:szCs w:val="24"/>
        </w:rPr>
      </w:pPr>
    </w:p>
    <w:p w14:paraId="7C244B3E" w14:textId="77777777" w:rsidR="00F166B9" w:rsidRDefault="00F166B9"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INTRODUCTION</w:t>
      </w:r>
    </w:p>
    <w:p w14:paraId="49FDE197" w14:textId="36DF3080"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sidR="005D64D3">
        <w:rPr>
          <w:rFonts w:ascii="Times New Roman" w:eastAsia="Times New Roman" w:hAnsi="Times New Roman" w:cs="Times New Roman"/>
          <w:sz w:val="24"/>
          <w:szCs w:val="24"/>
        </w:rPr>
        <w:t xml:space="preserve">climate change </w:t>
      </w:r>
      <w:r w:rsidR="00915270">
        <w:rPr>
          <w:rFonts w:ascii="Times New Roman" w:eastAsia="Times New Roman" w:hAnsi="Times New Roman" w:cs="Times New Roman"/>
          <w:sz w:val="24"/>
          <w:szCs w:val="24"/>
        </w:rPr>
        <w:t xml:space="preserve">as well as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w:t>
      </w:r>
      <w:r w:rsidR="00C91755">
        <w:rPr>
          <w:rFonts w:ascii="Times New Roman" w:eastAsia="Times New Roman" w:hAnsi="Times New Roman" w:cs="Times New Roman"/>
          <w:sz w:val="24"/>
          <w:szCs w:val="24"/>
        </w:rPr>
        <w:t>could be</w:t>
      </w:r>
      <w:r w:rsidR="004E3308">
        <w:rPr>
          <w:rFonts w:ascii="Times New Roman" w:eastAsia="Times New Roman" w:hAnsi="Times New Roman" w:cs="Times New Roman"/>
          <w:sz w:val="24"/>
          <w:szCs w:val="24"/>
        </w:rPr>
        <w:t xml:space="preserve">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F21F52">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w:t>
      </w:r>
      <w:r w:rsidR="00915270">
        <w:rPr>
          <w:rFonts w:ascii="Times New Roman" w:eastAsia="Times New Roman" w:hAnsi="Times New Roman" w:cs="Times New Roman"/>
          <w:sz w:val="24"/>
          <w:szCs w:val="24"/>
        </w:rPr>
        <w:t>and</w:t>
      </w:r>
      <w:r w:rsidR="00DC6940" w:rsidRPr="00E37BBE">
        <w:rPr>
          <w:rFonts w:ascii="Times New Roman" w:eastAsia="Times New Roman" w:hAnsi="Times New Roman" w:cs="Times New Roman"/>
          <w:sz w:val="24"/>
          <w:szCs w:val="24"/>
        </w:rPr>
        <w:t xml:space="preserve">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17D02098" w:rsidR="00156869" w:rsidRPr="00E536D6" w:rsidRDefault="00915270"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meet these goals, </w:t>
      </w:r>
      <w:r w:rsidR="00EC7BAD">
        <w:rPr>
          <w:rFonts w:ascii="Times New Roman" w:eastAsia="Times New Roman" w:hAnsi="Times New Roman" w:cs="Times New Roman"/>
          <w:sz w:val="24"/>
          <w:szCs w:val="24"/>
        </w:rPr>
        <w:t xml:space="preserve">researchers </w:t>
      </w:r>
      <w:r>
        <w:rPr>
          <w:rFonts w:ascii="Times New Roman" w:eastAsia="Times New Roman" w:hAnsi="Times New Roman" w:cs="Times New Roman"/>
          <w:sz w:val="24"/>
          <w:szCs w:val="24"/>
        </w:rPr>
        <w:t xml:space="preserve">require tools and methods to improve </w:t>
      </w:r>
      <w:r w:rsidR="00EC7BAD">
        <w:rPr>
          <w:rFonts w:ascii="Times New Roman" w:eastAsia="Times New Roman" w:hAnsi="Times New Roman" w:cs="Times New Roman"/>
          <w:sz w:val="24"/>
          <w:szCs w:val="24"/>
        </w:rPr>
        <w:t xml:space="preserve">our understanding of </w:t>
      </w:r>
      <w:r>
        <w:rPr>
          <w:rFonts w:ascii="Times New Roman" w:eastAsia="Times New Roman" w:hAnsi="Times New Roman" w:cs="Times New Roman"/>
          <w:sz w:val="24"/>
          <w:szCs w:val="24"/>
        </w:rPr>
        <w:t xml:space="preserve">the </w:t>
      </w:r>
      <w:r w:rsidR="00EC7BAD">
        <w:rPr>
          <w:rFonts w:ascii="Times New Roman" w:eastAsia="Times New Roman" w:hAnsi="Times New Roman" w:cs="Times New Roman"/>
          <w:sz w:val="24"/>
          <w:szCs w:val="24"/>
        </w:rPr>
        <w:t>drivers of biodiversity loss</w:t>
      </w:r>
      <w:r w:rsidR="00135F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to make meaningful and reliable forecasts</w:t>
      </w:r>
      <w:r w:rsidR="002E06AC">
        <w:rPr>
          <w:rFonts w:ascii="Times New Roman" w:eastAsia="Times New Roman" w:hAnsi="Times New Roman" w:cs="Times New Roman"/>
          <w:sz w:val="24"/>
          <w:szCs w:val="24"/>
        </w:rPr>
        <w: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Pr>
          <w:rFonts w:ascii="Times New Roman" w:eastAsia="Times New Roman" w:hAnsi="Times New Roman" w:cs="Times New Roman"/>
          <w:sz w:val="24"/>
          <w:szCs w:val="24"/>
        </w:rPr>
        <w:t xml:space="preserve"> in biodiversity and ecosystem functioning</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been closely </w:t>
      </w:r>
      <w:commentRangeStart w:id="1"/>
      <w:r w:rsidR="00B20D6F">
        <w:rPr>
          <w:rFonts w:ascii="Times New Roman" w:eastAsia="Times New Roman" w:hAnsi="Times New Roman" w:cs="Times New Roman"/>
          <w:sz w:val="24"/>
          <w:szCs w:val="24"/>
        </w:rPr>
        <w:t xml:space="preserve">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commentRangeEnd w:id="1"/>
      <w:r>
        <w:rPr>
          <w:rStyle w:val="Marquedecommentaire"/>
        </w:rPr>
        <w:commentReference w:id="1"/>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http://www.mendeley.com/documents/?uuid=9cb3c98c-0367-4387-b749-7cb54ac6a17e"]},{"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http://www.mendeley.com/documents/?uuid=6ca547af-fca0-42c8-9321-356db2a23bc8"]},{"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For example</w:t>
      </w:r>
      <w:r w:rsidR="002C13DE">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w:t>
      </w:r>
      <w:r w:rsidR="002C13DE">
        <w:rPr>
          <w:rFonts w:ascii="Times New Roman" w:eastAsia="Times New Roman" w:hAnsi="Times New Roman" w:cs="Times New Roman"/>
          <w:sz w:val="24"/>
          <w:szCs w:val="24"/>
        </w:rPr>
        <w:t>new</w:t>
      </w:r>
      <w:r w:rsidR="00814896">
        <w:rPr>
          <w:rFonts w:ascii="Times New Roman" w:eastAsia="Times New Roman" w:hAnsi="Times New Roman" w:cs="Times New Roman"/>
          <w:sz w:val="24"/>
          <w:szCs w:val="24"/>
        </w:rPr>
        <w:t xml:space="preserve"> </w:t>
      </w:r>
      <w:r w:rsidR="009133B8">
        <w:rPr>
          <w:rFonts w:ascii="Times New Roman" w:eastAsia="Times New Roman" w:hAnsi="Times New Roman" w:cs="Times New Roman"/>
          <w:sz w:val="24"/>
          <w:szCs w:val="24"/>
        </w:rPr>
        <w:t xml:space="preserve">local information </w:t>
      </w:r>
      <w:r w:rsidR="00814896">
        <w:rPr>
          <w:rFonts w:ascii="Times New Roman" w:eastAsia="Times New Roman" w:hAnsi="Times New Roman" w:cs="Times New Roman"/>
          <w:sz w:val="24"/>
          <w:szCs w:val="24"/>
        </w:rPr>
        <w:t xml:space="preserve">may substantially decrease the uncertainty plaguing short-term ecological forecasting of global change </w:t>
      </w:r>
      <w:r w:rsidR="00814896">
        <w:rPr>
          <w:rFonts w:ascii="Times New Roman" w:eastAsia="Times New Roman" w:hAnsi="Times New Roman" w:cs="Times New Roman"/>
          <w:sz w:val="24"/>
          <w:szCs w:val="24"/>
        </w:rPr>
        <w:fldChar w:fldCharType="begin" w:fldLock="1"/>
      </w:r>
      <w:r w:rsidR="00F21F52">
        <w:rPr>
          <w:rFonts w:ascii="Times New Roman" w:eastAsia="Times New Roman" w:hAnsi="Times New Roman" w:cs="Times New Roman"/>
          <w:sz w:val="24"/>
          <w:szCs w:val="24"/>
        </w:rPr>
        <w:instrText>ADDIN CSL_CITATION {"citationItems":[{"id":"ITEM-1","itemData":{"DOI":"10.1111/1365-2664.12482","ISSN":"13652664","abstract":"©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Ecology","id":"ITEM-1","issue":"5","issued":{"date-parts":[["2015"]]},"page":"1293-1310","title":"Predictive ecology in a changing world","type":"article-journal","volume":"52"},"uris":["http://www.mendeley.com/documents/?uuid=b3a169ea-362e-4454-a561-5077484354b2"]},{"id":"ITEM-2","itemData":{"DOI":"10.1126/science.1196624","ISSN":"0036-8075","abstract":"Quantitative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-2","issue":"6010","issued":{"date-parts":[["2010"]]},"page":"1496-1501","title":"Scenarios for Global Biodiversity in the 21st Century","type":"article-journal","volume":"330"},"uris":["http://www.mendeley.com/documents/?uuid=41c3e450-f39d-4d4e-bac4-0a3ebecc1214"]}],"mendeley":{"formattedCitation":"(Pereira et al., 2010; Mouquet et al., 2015)","plainTextFormattedCitation":"(Pereira et al., 2010; Mouquet et al., 2015)","previouslyFormattedCitation":"(Pereira et al., 2010; Mouquet et al., 2015)"},"properties":{"noteIndex":0},"schema":"https://github.com/citation-style-language/schema/raw/master/csl-citation.json"}</w:instrText>
      </w:r>
      <w:r w:rsidR="00814896">
        <w:rPr>
          <w:rFonts w:ascii="Times New Roman" w:eastAsia="Times New Roman" w:hAnsi="Times New Roman" w:cs="Times New Roman"/>
          <w:sz w:val="24"/>
          <w:szCs w:val="24"/>
        </w:rPr>
        <w:fldChar w:fldCharType="separate"/>
      </w:r>
      <w:r w:rsidR="00814896" w:rsidRPr="00814896">
        <w:rPr>
          <w:rFonts w:ascii="Times New Roman" w:eastAsia="Times New Roman" w:hAnsi="Times New Roman" w:cs="Times New Roman"/>
          <w:noProof/>
          <w:sz w:val="24"/>
          <w:szCs w:val="24"/>
        </w:rPr>
        <w:t>(Pereira et al., 2010; Mouquet et al., 2015)</w:t>
      </w:r>
      <w:r w:rsidR="00814896">
        <w:rPr>
          <w:rFonts w:ascii="Times New Roman" w:eastAsia="Times New Roman" w:hAnsi="Times New Roman" w:cs="Times New Roman"/>
          <w:sz w:val="24"/>
          <w:szCs w:val="24"/>
        </w:rPr>
        <w:fldChar w:fldCharType="end"/>
      </w:r>
      <w:r w:rsidR="00814896">
        <w:rPr>
          <w:rFonts w:ascii="Times New Roman" w:eastAsia="Times New Roman" w:hAnsi="Times New Roman" w:cs="Times New Roman"/>
          <w:sz w:val="24"/>
          <w:szCs w:val="24"/>
        </w:rPr>
        <w:t>.</w:t>
      </w:r>
    </w:p>
    <w:p w14:paraId="5D43CC2E" w14:textId="1A17971B" w:rsidR="00B1288E" w:rsidRPr="009654F3" w:rsidRDefault="00601B9A" w:rsidP="00F16D73">
      <w:pPr>
        <w:spacing w:after="240" w:line="480" w:lineRule="auto"/>
        <w:rPr>
          <w:rFonts w:ascii="Times New Roman" w:eastAsia="Times New Roman" w:hAnsi="Times New Roman" w:cs="Times New Roman"/>
          <w:color w:val="4472C4" w:themeColor="accent1"/>
          <w:sz w:val="24"/>
          <w:szCs w:val="24"/>
        </w:rPr>
      </w:pPr>
      <w:proofErr w:type="gramStart"/>
      <w:r>
        <w:rPr>
          <w:rFonts w:ascii="Times New Roman" w:eastAsia="Times New Roman" w:hAnsi="Times New Roman" w:cs="Times New Roman"/>
          <w:sz w:val="24"/>
          <w:szCs w:val="24"/>
        </w:rPr>
        <w:t>S</w:t>
      </w:r>
      <w:r w:rsidRPr="00601B9A">
        <w:rPr>
          <w:rFonts w:ascii="Times New Roman" w:eastAsia="Times New Roman" w:hAnsi="Times New Roman" w:cs="Times New Roman"/>
          <w:sz w:val="24"/>
          <w:szCs w:val="24"/>
        </w:rPr>
        <w:t>patial and temporal variation in genetic information can tell us a great deal about</w:t>
      </w:r>
      <w:r w:rsidR="00E34874">
        <w:rPr>
          <w:rFonts w:ascii="Times New Roman" w:eastAsia="Times New Roman" w:hAnsi="Times New Roman" w:cs="Times New Roman"/>
          <w:sz w:val="24"/>
          <w:szCs w:val="24"/>
        </w:rPr>
        <w:t xml:space="preserve"> </w:t>
      </w:r>
      <w:r w:rsidR="00E34874">
        <w:t xml:space="preserve">perhaps demography and movement of </w:t>
      </w:r>
      <w:proofErr w:type="spellStart"/>
      <w:r w:rsidR="00E34874">
        <w:t>poplations</w:t>
      </w:r>
      <w:proofErr w:type="spellEnd"/>
      <w:r w:rsidRPr="00601B9A">
        <w:rPr>
          <w:rFonts w:ascii="Times New Roman" w:eastAsia="Times New Roman" w:hAnsi="Times New Roman" w:cs="Times New Roman"/>
          <w:sz w:val="24"/>
          <w:szCs w:val="24"/>
        </w:rPr>
        <w:t xml:space="preserve"> </w:t>
      </w:r>
      <w:r w:rsidR="00890166">
        <w:rPr>
          <w:rFonts w:ascii="Times New Roman" w:eastAsia="Times New Roman" w:hAnsi="Times New Roman" w:cs="Times New Roman"/>
          <w:sz w:val="24"/>
          <w:szCs w:val="24"/>
        </w:rPr>
        <w:t xml:space="preserve">Landscape genetics approaches are, and will continue to be, widely used for conservation biology purposes </w:t>
      </w:r>
      <w:r w:rsidR="00E34874" w:rsidRPr="00E34874">
        <w:t xml:space="preserve"> </w:t>
      </w:r>
      <w:r w:rsidR="00E34874">
        <w:t>as the approach that is used to translate these genetic data into meaningful inference</w:t>
      </w:r>
      <w:r w:rsidR="00E34874">
        <w:rPr>
          <w:rFonts w:ascii="Times New Roman" w:eastAsia="Times New Roman" w:hAnsi="Times New Roman" w:cs="Times New Roman"/>
          <w:sz w:val="24"/>
          <w:szCs w:val="24"/>
        </w:rPr>
        <w:t xml:space="preserve"> </w:t>
      </w:r>
      <w:r w:rsidR="0089016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http://www.mendeley.com/documents/?uuid=9f490137-d735-429c-ab66-457f01e3d2d1"]},{"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sidR="00890166">
        <w:rPr>
          <w:rFonts w:ascii="Times New Roman" w:eastAsia="Times New Roman" w:hAnsi="Times New Roman" w:cs="Times New Roman"/>
          <w:sz w:val="24"/>
          <w:szCs w:val="24"/>
        </w:rPr>
        <w:fldChar w:fldCharType="separate"/>
      </w:r>
      <w:r w:rsidR="00890166" w:rsidRPr="005D64D3">
        <w:rPr>
          <w:rFonts w:ascii="Times New Roman" w:eastAsia="Times New Roman" w:hAnsi="Times New Roman" w:cs="Times New Roman"/>
          <w:noProof/>
          <w:sz w:val="24"/>
          <w:szCs w:val="24"/>
        </w:rPr>
        <w:t>(Allendorf, Hohenlohe, &amp; Luikart, 2010; Segelbacher et al., 2010; Harrisson, Pavlova, Telonis-Scott, &amp; Sunnucks, 2014)</w:t>
      </w:r>
      <w:r w:rsid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roofErr w:type="gramEnd"/>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w:t>
      </w:r>
      <w:r w:rsidR="00050A75" w:rsidRPr="00050A75">
        <w:rPr>
          <w:rFonts w:ascii="Times New Roman" w:eastAsia="Times New Roman" w:hAnsi="Times New Roman" w:cs="Times New Roman"/>
          <w:sz w:val="24"/>
          <w:szCs w:val="24"/>
        </w:rPr>
        <w:lastRenderedPageBreak/>
        <w:t>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proofErr w:type="gramStart"/>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B55714">
        <w:rPr>
          <w:rFonts w:ascii="Times New Roman" w:eastAsia="Times New Roman" w:hAnsi="Times New Roman" w:cs="Times New Roman"/>
          <w:sz w:val="24"/>
          <w:szCs w:val="24"/>
        </w:rPr>
        <w:t>and therefore effective dispersal</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roofErr w:type="gramEnd"/>
    </w:p>
    <w:p w14:paraId="5E04CE7D" w14:textId="3227F1C6"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w:t>
      </w:r>
      <w:proofErr w:type="gramStart"/>
      <w:r w:rsidR="00A32C6C">
        <w:rPr>
          <w:rFonts w:ascii="Times New Roman" w:eastAsia="Times New Roman" w:hAnsi="Times New Roman" w:cs="Times New Roman"/>
          <w:sz w:val="24"/>
          <w:szCs w:val="24"/>
        </w:rPr>
        <w:t>geneticists,</w:t>
      </w:r>
      <w:proofErr w:type="gramEnd"/>
      <w:r w:rsidR="00A32C6C">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is to detect and predict where and when </w:t>
      </w:r>
      <w:r w:rsidR="002B59EB">
        <w:rPr>
          <w:rFonts w:ascii="Times New Roman" w:eastAsia="Times New Roman" w:hAnsi="Times New Roman" w:cs="Times New Roman"/>
          <w:sz w:val="24"/>
          <w:szCs w:val="24"/>
        </w:rPr>
        <w:t>demographic event</w:t>
      </w:r>
      <w:commentRangeStart w:id="2"/>
      <w:r w:rsidRPr="41B2D6B5">
        <w:rPr>
          <w:rFonts w:ascii="Times New Roman" w:eastAsia="Times New Roman" w:hAnsi="Times New Roman" w:cs="Times New Roman"/>
          <w:sz w:val="24"/>
          <w:szCs w:val="24"/>
        </w:rPr>
        <w:t xml:space="preserve"> events </w:t>
      </w:r>
      <w:commentRangeEnd w:id="2"/>
      <w:r w:rsidR="00A434A0">
        <w:rPr>
          <w:rStyle w:val="Marquedecommentaire"/>
        </w:rPr>
        <w:commentReference w:id="2"/>
      </w:r>
      <w:r w:rsidRPr="41B2D6B5">
        <w:rPr>
          <w:rFonts w:ascii="Times New Roman" w:eastAsia="Times New Roman" w:hAnsi="Times New Roman" w:cs="Times New Roman"/>
          <w:sz w:val="24"/>
          <w:szCs w:val="24"/>
        </w:rPr>
        <w:t xml:space="preserve">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w:t>
      </w:r>
      <w:r w:rsidR="00704C02">
        <w:rPr>
          <w:rFonts w:ascii="Times New Roman" w:eastAsia="Times New Roman" w:hAnsi="Times New Roman" w:cs="Times New Roman"/>
          <w:sz w:val="24"/>
          <w:szCs w:val="24"/>
        </w:rPr>
        <w:t>ult of natural or anthropogenic change</w:t>
      </w:r>
      <w:r w:rsidR="003C240A" w:rsidRPr="41B2D6B5">
        <w:rPr>
          <w:rFonts w:ascii="Times New Roman" w:eastAsia="Times New Roman" w:hAnsi="Times New Roman" w:cs="Times New Roman"/>
          <w:sz w:val="24"/>
          <w:szCs w:val="24"/>
        </w:rPr>
        <w:t xml:space="preserve"> at any temporal scale, from a local and abrupt change </w:t>
      </w:r>
      <w:r w:rsidR="00704C02">
        <w:rPr>
          <w:rFonts w:ascii="Times New Roman" w:eastAsia="Times New Roman" w:hAnsi="Times New Roman" w:cs="Times New Roman"/>
          <w:sz w:val="24"/>
          <w:szCs w:val="24"/>
        </w:rPr>
        <w:t>like a wildfire to a global</w:t>
      </w:r>
      <w:commentRangeStart w:id="3"/>
      <w:r w:rsidR="003C240A" w:rsidRPr="41B2D6B5">
        <w:rPr>
          <w:rFonts w:ascii="Times New Roman" w:eastAsia="Times New Roman" w:hAnsi="Times New Roman" w:cs="Times New Roman"/>
          <w:sz w:val="24"/>
          <w:szCs w:val="24"/>
        </w:rPr>
        <w:t xml:space="preserve"> change like climate warming</w:t>
      </w:r>
      <w:commentRangeEnd w:id="3"/>
      <w:r w:rsidR="00A434A0">
        <w:rPr>
          <w:rStyle w:val="Marquedecommentaire"/>
        </w:rPr>
        <w:commentReference w:id="3"/>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xml:space="preserve">. However, it is rarely possible to observe the effects of these events instantaneously and researchers are often left with </w:t>
      </w:r>
      <w:r w:rsidR="00E1253F">
        <w:rPr>
          <w:rFonts w:ascii="Times New Roman" w:eastAsia="Times New Roman" w:hAnsi="Times New Roman" w:cs="Times New Roman"/>
          <w:sz w:val="24"/>
          <w:szCs w:val="24"/>
        </w:rPr>
        <w:t>spatial</w:t>
      </w:r>
      <w:r w:rsidR="00991DD0">
        <w:rPr>
          <w:rFonts w:ascii="Times New Roman" w:eastAsia="Times New Roman" w:hAnsi="Times New Roman" w:cs="Times New Roman"/>
          <w:sz w:val="24"/>
          <w:szCs w:val="24"/>
        </w:rPr>
        <w:t xml:space="preserve"> legacies </w:t>
      </w:r>
      <w:ins w:id="4" w:author="Patrick" w:date="2019-07-18T14:02:00Z">
        <w:r w:rsidR="00A434A0">
          <w:rPr>
            <w:rFonts w:ascii="Times New Roman" w:eastAsia="Times New Roman" w:hAnsi="Times New Roman" w:cs="Times New Roman"/>
            <w:sz w:val="24"/>
            <w:szCs w:val="24"/>
          </w:rPr>
          <w:t xml:space="preserve">in </w:t>
        </w:r>
        <w:proofErr w:type="spellStart"/>
        <w:r w:rsidR="00A434A0">
          <w:rPr>
            <w:rFonts w:ascii="Times New Roman" w:eastAsia="Times New Roman" w:hAnsi="Times New Roman" w:cs="Times New Roman"/>
            <w:sz w:val="24"/>
            <w:szCs w:val="24"/>
          </w:rPr>
          <w:t>xYZ</w:t>
        </w:r>
        <w:proofErr w:type="spellEnd"/>
        <w:proofErr w:type="gramStart"/>
        <w:r w:rsidR="00A434A0">
          <w:rPr>
            <w:rFonts w:ascii="Times New Roman" w:eastAsia="Times New Roman" w:hAnsi="Times New Roman" w:cs="Times New Roman"/>
            <w:sz w:val="24"/>
            <w:szCs w:val="24"/>
          </w:rPr>
          <w:t xml:space="preserve">… </w:t>
        </w:r>
      </w:ins>
      <w:r w:rsidR="00991DD0">
        <w:rPr>
          <w:rFonts w:ascii="Times New Roman" w:eastAsia="Times New Roman" w:hAnsi="Times New Roman" w:cs="Times New Roman"/>
          <w:sz w:val="24"/>
          <w:szCs w:val="24"/>
        </w:rPr>
        <w:t>which</w:t>
      </w:r>
      <w:proofErr w:type="gramEnd"/>
      <w:r w:rsidR="0061771D">
        <w:rPr>
          <w:rFonts w:ascii="Times New Roman" w:eastAsia="Times New Roman" w:hAnsi="Times New Roman" w:cs="Times New Roman"/>
          <w:sz w:val="24"/>
          <w:szCs w:val="24"/>
        </w:rPr>
        <w:t xml:space="preserve"> may not be readily observable from demographic data alone</w:t>
      </w:r>
      <w:r w:rsidR="003C240A" w:rsidRPr="41B2D6B5">
        <w:rPr>
          <w:rFonts w:ascii="Times New Roman" w:eastAsia="Times New Roman" w:hAnsi="Times New Roman" w:cs="Times New Roman"/>
          <w:sz w:val="24"/>
          <w:szCs w:val="24"/>
        </w:rPr>
        <w:t>.</w:t>
      </w:r>
      <w:r w:rsidR="003C240A">
        <w:rPr>
          <w:rFonts w:ascii="Times New Roman" w:eastAsia="Times New Roman" w:hAnsi="Times New Roman" w:cs="Times New Roman"/>
          <w:sz w:val="24"/>
          <w:szCs w:val="24"/>
        </w:rPr>
        <w:t xml:space="preserve"> </w:t>
      </w:r>
      <w:commentRangeStart w:id="5"/>
      <w:r w:rsidR="00533C15" w:rsidRPr="41B2D6B5">
        <w:rPr>
          <w:rFonts w:ascii="Times New Roman" w:eastAsia="Times New Roman" w:hAnsi="Times New Roman" w:cs="Times New Roman"/>
          <w:sz w:val="24"/>
          <w:szCs w:val="24"/>
        </w:rPr>
        <w:t xml:space="preserve">When a </w:t>
      </w:r>
      <w:r w:rsidR="002B59EB">
        <w:rPr>
          <w:rFonts w:ascii="Times New Roman" w:eastAsia="Times New Roman" w:hAnsi="Times New Roman" w:cs="Times New Roman"/>
          <w:sz w:val="24"/>
          <w:szCs w:val="24"/>
        </w:rPr>
        <w:t>demographic event</w:t>
      </w:r>
      <w:r w:rsidR="00533C15" w:rsidRPr="41B2D6B5">
        <w:rPr>
          <w:rFonts w:ascii="Times New Roman" w:eastAsia="Times New Roman" w:hAnsi="Times New Roman" w:cs="Times New Roman"/>
          <w:sz w:val="24"/>
          <w:szCs w:val="24"/>
        </w:rPr>
        <w:t xml:space="preserve"> does not constitute a selective pressure, alleles </w:t>
      </w:r>
      <w:proofErr w:type="gramStart"/>
      <w:r w:rsidR="00533C15" w:rsidRPr="41B2D6B5">
        <w:rPr>
          <w:rFonts w:ascii="Times New Roman" w:eastAsia="Times New Roman" w:hAnsi="Times New Roman" w:cs="Times New Roman"/>
          <w:sz w:val="24"/>
          <w:szCs w:val="24"/>
        </w:rPr>
        <w:t>are randomly transferred</w:t>
      </w:r>
      <w:proofErr w:type="gramEnd"/>
      <w:r w:rsidR="00533C15" w:rsidRPr="41B2D6B5">
        <w:rPr>
          <w:rFonts w:ascii="Times New Roman" w:eastAsia="Times New Roman" w:hAnsi="Times New Roman" w:cs="Times New Roman"/>
          <w:sz w:val="24"/>
          <w:szCs w:val="24"/>
        </w:rPr>
        <w:t xml:space="preserve"> from a generation to the next and genetic drift happens leading to a loss of diversity. Common examples of situations </w:t>
      </w:r>
      <w:commentRangeEnd w:id="5"/>
      <w:r w:rsidR="00A434A0">
        <w:rPr>
          <w:rStyle w:val="Marquedecommentaire"/>
        </w:rPr>
        <w:commentReference w:id="5"/>
      </w:r>
      <w:r w:rsidR="00533C15" w:rsidRPr="41B2D6B5">
        <w:rPr>
          <w:rFonts w:ascii="Times New Roman" w:eastAsia="Times New Roman" w:hAnsi="Times New Roman" w:cs="Times New Roman"/>
          <w:sz w:val="24"/>
          <w:szCs w:val="24"/>
        </w:rPr>
        <w:t>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61771D">
        <w:rPr>
          <w:rFonts w:ascii="Times New Roman" w:eastAsia="Times New Roman" w:hAnsi="Times New Roman" w:cs="Times New Roman"/>
          <w:sz w:val="24"/>
          <w:szCs w:val="24"/>
        </w:rPr>
        <w:t>, which would substantially reduce or alter local genetic variation</w:t>
      </w:r>
      <w:r w:rsidR="00533C15">
        <w:rPr>
          <w:rFonts w:ascii="Times New Roman" w:eastAsia="Times New Roman" w:hAnsi="Times New Roman" w:cs="Times New Roman"/>
          <w:sz w:val="24"/>
          <w:szCs w:val="24"/>
        </w:rPr>
        <w:t>.</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 xml:space="preserve">may </w:t>
      </w:r>
      <w:r w:rsidR="003C240A">
        <w:rPr>
          <w:rFonts w:ascii="Times New Roman" w:eastAsia="Times New Roman" w:hAnsi="Times New Roman" w:cs="Times New Roman"/>
          <w:sz w:val="24"/>
          <w:szCs w:val="24"/>
        </w:rPr>
        <w:lastRenderedPageBreak/>
        <w:t>describe what is happening at the demographic level, and therefore serve as an alarm for managers.</w:t>
      </w:r>
    </w:p>
    <w:p w14:paraId="243E5726" w14:textId="77777777" w:rsidR="00437721" w:rsidRDefault="41B2D6B5" w:rsidP="00B77390">
      <w:pPr>
        <w:spacing w:after="240" w:line="480" w:lineRule="auto"/>
        <w:rPr>
          <w:rFonts w:ascii="Times New Roman" w:eastAsia="Times New Roman" w:hAnsi="Times New Roman" w:cs="Times New Roman"/>
          <w:sz w:val="24"/>
          <w:szCs w:val="24"/>
        </w:rPr>
      </w:pPr>
      <w:del w:id="6" w:author="Patrick" w:date="2019-07-18T14:11:00Z">
        <w:r w:rsidRPr="41B2D6B5" w:rsidDel="00437721">
          <w:rPr>
            <w:rFonts w:ascii="Times New Roman" w:eastAsia="Times New Roman" w:hAnsi="Times New Roman" w:cs="Times New Roman"/>
            <w:sz w:val="24"/>
            <w:szCs w:val="24"/>
          </w:rPr>
          <w:delText>While the development of t</w:delText>
        </w:r>
        <w:r w:rsidR="002E334A" w:rsidDel="00437721">
          <w:rPr>
            <w:rFonts w:ascii="Times New Roman" w:eastAsia="Times New Roman" w:hAnsi="Times New Roman" w:cs="Times New Roman"/>
            <w:sz w:val="24"/>
            <w:szCs w:val="24"/>
          </w:rPr>
          <w:delText xml:space="preserve">ools to identify </w:delText>
        </w:r>
        <w:commentRangeStart w:id="7"/>
        <w:r w:rsidR="002E334A" w:rsidDel="00437721">
          <w:rPr>
            <w:rFonts w:ascii="Times New Roman" w:eastAsia="Times New Roman" w:hAnsi="Times New Roman" w:cs="Times New Roman"/>
            <w:sz w:val="24"/>
            <w:szCs w:val="24"/>
          </w:rPr>
          <w:delText>loci</w:delText>
        </w:r>
        <w:r w:rsidR="00782034" w:rsidDel="00437721">
          <w:rPr>
            <w:rFonts w:ascii="Times New Roman" w:eastAsia="Times New Roman" w:hAnsi="Times New Roman" w:cs="Times New Roman"/>
            <w:sz w:val="24"/>
            <w:szCs w:val="24"/>
          </w:rPr>
          <w:delText xml:space="preserve"> putatively under selection</w:delText>
        </w:r>
        <w:r w:rsidR="002E334A" w:rsidDel="00437721">
          <w:rPr>
            <w:rFonts w:ascii="Times New Roman" w:eastAsia="Times New Roman" w:hAnsi="Times New Roman" w:cs="Times New Roman"/>
            <w:sz w:val="24"/>
            <w:szCs w:val="24"/>
          </w:rPr>
          <w:delText xml:space="preserve"> </w:delText>
        </w:r>
        <w:commentRangeEnd w:id="7"/>
        <w:r w:rsidR="00A434A0" w:rsidDel="00437721">
          <w:rPr>
            <w:rStyle w:val="Marquedecommentaire"/>
          </w:rPr>
          <w:commentReference w:id="7"/>
        </w:r>
        <w:r w:rsidR="002E334A" w:rsidDel="00437721">
          <w:rPr>
            <w:rFonts w:ascii="Times New Roman" w:eastAsia="Times New Roman" w:hAnsi="Times New Roman" w:cs="Times New Roman"/>
            <w:sz w:val="24"/>
            <w:szCs w:val="24"/>
          </w:rPr>
          <w:fldChar w:fldCharType="begin" w:fldLock="1"/>
        </w:r>
        <w:r w:rsidR="0072632B" w:rsidDel="00437721">
          <w:rPr>
            <w:rFonts w:ascii="Times New Roman" w:eastAsia="Times New Roman" w:hAnsi="Times New Roman" w:cs="Times New Roman"/>
            <w:sz w:val="24"/>
            <w:szCs w:val="24"/>
          </w:rPr>
          <w:del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http://www.mendeley.com/documents/?uuid=dca372e2-a4d9-46ce-8ac7-2087a548f765"]},{"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pipeline","type":"article-journal"},"uris":["http://www.mendeley.com/documents/?uuid=27f2557a-c097-4727-a505-74ace014b014","http://www.mendeley.com/documents/?uuid=9dc902e7-c5bc-410a-af9c-c2749ef511da"]}],"mendeley":{"formattedCitation":"(Frichot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delInstrText>
        </w:r>
        <w:r w:rsidR="002E334A" w:rsidDel="00437721">
          <w:rPr>
            <w:rFonts w:ascii="Times New Roman" w:eastAsia="Times New Roman" w:hAnsi="Times New Roman" w:cs="Times New Roman"/>
            <w:sz w:val="24"/>
            <w:szCs w:val="24"/>
          </w:rPr>
          <w:fldChar w:fldCharType="separate"/>
        </w:r>
        <w:r w:rsidR="00D41FF6" w:rsidRPr="00D41FF6" w:rsidDel="00437721">
          <w:rPr>
            <w:rFonts w:ascii="Times New Roman" w:eastAsia="Times New Roman" w:hAnsi="Times New Roman" w:cs="Times New Roman"/>
            <w:noProof/>
            <w:sz w:val="24"/>
            <w:szCs w:val="24"/>
          </w:rPr>
          <w:delText>(Frichot &amp; François, 2015; Luu, Bazin, &amp; Blum, 2017; Duruz et al., 2019)</w:delText>
        </w:r>
        <w:r w:rsidR="002E334A" w:rsidDel="00437721">
          <w:rPr>
            <w:rFonts w:ascii="Times New Roman" w:eastAsia="Times New Roman" w:hAnsi="Times New Roman" w:cs="Times New Roman"/>
            <w:sz w:val="24"/>
            <w:szCs w:val="24"/>
          </w:rPr>
          <w:fldChar w:fldCharType="end"/>
        </w:r>
        <w:r w:rsidR="002E334A" w:rsidDel="00437721">
          <w:rPr>
            <w:rFonts w:ascii="Times New Roman" w:eastAsia="Times New Roman" w:hAnsi="Times New Roman" w:cs="Times New Roman"/>
            <w:sz w:val="24"/>
            <w:szCs w:val="24"/>
          </w:rPr>
          <w:delText xml:space="preserve"> </w:delText>
        </w:r>
        <w:r w:rsidRPr="41B2D6B5" w:rsidDel="00437721">
          <w:rPr>
            <w:rFonts w:ascii="Times New Roman" w:eastAsia="Times New Roman" w:hAnsi="Times New Roman" w:cs="Times New Roman"/>
            <w:sz w:val="24"/>
            <w:szCs w:val="24"/>
          </w:rPr>
          <w:delText xml:space="preserve">or classify population samples in genetically coherent clusters </w:delText>
        </w:r>
        <w:r w:rsidR="00D41FF6" w:rsidDel="00437721">
          <w:rPr>
            <w:rFonts w:ascii="Times New Roman" w:eastAsia="Times New Roman" w:hAnsi="Times New Roman" w:cs="Times New Roman"/>
            <w:sz w:val="24"/>
            <w:szCs w:val="24"/>
          </w:rPr>
          <w:fldChar w:fldCharType="begin" w:fldLock="1"/>
        </w:r>
        <w:r w:rsidR="0072632B" w:rsidDel="00437721">
          <w:rPr>
            <w:rFonts w:ascii="Times New Roman" w:eastAsia="Times New Roman" w:hAnsi="Times New Roman" w:cs="Times New Roman"/>
            <w:sz w:val="24"/>
            <w:szCs w:val="24"/>
          </w:rPr>
          <w:del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http://www.mendeley.com/documents/?uuid=2910df67-a5df-4cb5-a7f1-47e003acbfd0"]},{"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populations","type":"book","volume":"203"},"uris":["http://www.mendeley.com/documents/?uuid=39ca0acb-640b-4ce1-ac4b-7a4bb24a8c81","http://www.mendeley.com/documents/?uuid=f331f6cd-992c-498c-9910-2f575b2b87e7"]}],"mendeley":{"formattedCitation":"(Pritchard,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delInstrText>
        </w:r>
        <w:r w:rsidR="00D41FF6" w:rsidDel="00437721">
          <w:rPr>
            <w:rFonts w:ascii="Times New Roman" w:eastAsia="Times New Roman" w:hAnsi="Times New Roman" w:cs="Times New Roman"/>
            <w:sz w:val="24"/>
            <w:szCs w:val="24"/>
          </w:rPr>
          <w:fldChar w:fldCharType="separate"/>
        </w:r>
        <w:r w:rsidR="00D41FF6" w:rsidRPr="00D41FF6" w:rsidDel="00437721">
          <w:rPr>
            <w:rFonts w:ascii="Times New Roman" w:eastAsia="Times New Roman" w:hAnsi="Times New Roman" w:cs="Times New Roman"/>
            <w:noProof/>
            <w:sz w:val="24"/>
            <w:szCs w:val="24"/>
          </w:rPr>
          <w:delText>(Pritchard, Stephens, &amp; Donnelly, 2000; Jombart, Devillard, &amp; Balloux, 2010; Caye, Deist, Martins, Michel, &amp; François, 2016; Verity &amp; Nichols, 2016)</w:delText>
        </w:r>
        <w:r w:rsidR="00D41FF6" w:rsidDel="00437721">
          <w:rPr>
            <w:rFonts w:ascii="Times New Roman" w:eastAsia="Times New Roman" w:hAnsi="Times New Roman" w:cs="Times New Roman"/>
            <w:sz w:val="24"/>
            <w:szCs w:val="24"/>
          </w:rPr>
          <w:fldChar w:fldCharType="end"/>
        </w:r>
        <w:r w:rsidRPr="41B2D6B5" w:rsidDel="00437721">
          <w:rPr>
            <w:rFonts w:ascii="Times New Roman" w:eastAsia="Times New Roman" w:hAnsi="Times New Roman" w:cs="Times New Roman"/>
            <w:sz w:val="24"/>
            <w:szCs w:val="24"/>
          </w:rPr>
          <w:delText xml:space="preserve"> </w:delText>
        </w:r>
        <w:commentRangeStart w:id="8"/>
        <w:r w:rsidRPr="41B2D6B5" w:rsidDel="00437721">
          <w:rPr>
            <w:rFonts w:ascii="Times New Roman" w:eastAsia="Times New Roman" w:hAnsi="Times New Roman" w:cs="Times New Roman"/>
            <w:sz w:val="24"/>
            <w:szCs w:val="24"/>
          </w:rPr>
          <w:delText>is thriving</w:delText>
        </w:r>
        <w:commentRangeEnd w:id="8"/>
        <w:r w:rsidR="006249CA" w:rsidDel="00437721">
          <w:rPr>
            <w:rStyle w:val="Marquedecommentaire"/>
          </w:rPr>
          <w:commentReference w:id="8"/>
        </w:r>
        <w:r w:rsidRPr="41B2D6B5" w:rsidDel="00437721">
          <w:rPr>
            <w:rFonts w:ascii="Times New Roman" w:eastAsia="Times New Roman" w:hAnsi="Times New Roman" w:cs="Times New Roman"/>
            <w:sz w:val="24"/>
            <w:szCs w:val="24"/>
          </w:rPr>
          <w:delText xml:space="preserve">, </w:delText>
        </w:r>
        <w:commentRangeStart w:id="9"/>
        <w:r w:rsidRPr="41B2D6B5" w:rsidDel="00437721">
          <w:rPr>
            <w:rFonts w:ascii="Times New Roman" w:eastAsia="Times New Roman" w:hAnsi="Times New Roman" w:cs="Times New Roman"/>
            <w:sz w:val="24"/>
            <w:szCs w:val="24"/>
          </w:rPr>
          <w:delText xml:space="preserve">options offering to test whether a sample </w:delText>
        </w:r>
        <w:r w:rsidR="00D41FF6" w:rsidDel="00437721">
          <w:rPr>
            <w:rFonts w:ascii="Times New Roman" w:eastAsia="Times New Roman" w:hAnsi="Times New Roman" w:cs="Times New Roman"/>
            <w:sz w:val="24"/>
            <w:szCs w:val="24"/>
          </w:rPr>
          <w:delText>has</w:delText>
        </w:r>
        <w:r w:rsidRPr="41B2D6B5" w:rsidDel="00437721">
          <w:rPr>
            <w:rFonts w:ascii="Times New Roman" w:eastAsia="Times New Roman" w:hAnsi="Times New Roman" w:cs="Times New Roman"/>
            <w:sz w:val="24"/>
            <w:szCs w:val="24"/>
          </w:rPr>
          <w:delText xml:space="preserve"> truly </w:delText>
        </w:r>
        <w:r w:rsidR="00D41FF6" w:rsidDel="00437721">
          <w:rPr>
            <w:rFonts w:ascii="Times New Roman" w:eastAsia="Times New Roman" w:hAnsi="Times New Roman" w:cs="Times New Roman"/>
            <w:sz w:val="24"/>
            <w:szCs w:val="24"/>
          </w:rPr>
          <w:delText>changed relative to</w:delText>
        </w:r>
        <w:r w:rsidRPr="41B2D6B5" w:rsidDel="00437721">
          <w:rPr>
            <w:rFonts w:ascii="Times New Roman" w:eastAsia="Times New Roman" w:hAnsi="Times New Roman" w:cs="Times New Roman"/>
            <w:sz w:val="24"/>
            <w:szCs w:val="24"/>
          </w:rPr>
          <w:delText xml:space="preserve"> others</w:delText>
        </w:r>
        <w:commentRangeEnd w:id="9"/>
        <w:r w:rsidR="006249CA" w:rsidDel="00437721">
          <w:rPr>
            <w:rStyle w:val="Marquedecommentaire"/>
          </w:rPr>
          <w:commentReference w:id="9"/>
        </w:r>
        <w:r w:rsidR="00D41FF6" w:rsidDel="00437721">
          <w:rPr>
            <w:rFonts w:ascii="Times New Roman" w:eastAsia="Times New Roman" w:hAnsi="Times New Roman" w:cs="Times New Roman"/>
            <w:sz w:val="24"/>
            <w:szCs w:val="24"/>
          </w:rPr>
          <w:delText>, are less visible</w:delText>
        </w:r>
        <w:r w:rsidRPr="41B2D6B5" w:rsidDel="00437721">
          <w:rPr>
            <w:rFonts w:ascii="Times New Roman" w:eastAsia="Times New Roman" w:hAnsi="Times New Roman" w:cs="Times New Roman"/>
            <w:sz w:val="24"/>
            <w:szCs w:val="24"/>
          </w:rPr>
          <w:delText xml:space="preserve">. </w:delText>
        </w:r>
      </w:del>
    </w:p>
    <w:p w14:paraId="4E2975CA" w14:textId="5E181D34" w:rsidR="33780FD1" w:rsidRDefault="00437721" w:rsidP="00B77390">
      <w:pPr>
        <w:spacing w:after="240"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Few methods currently exist for the temporal comparison of multivariate community and genetic data. </w:t>
      </w:r>
      <w:proofErr w:type="gramStart"/>
      <w:r>
        <w:rPr>
          <w:rFonts w:ascii="Times New Roman" w:eastAsia="Times New Roman" w:hAnsi="Times New Roman" w:cs="Times New Roman"/>
          <w:sz w:val="24"/>
          <w:szCs w:val="24"/>
        </w:rPr>
        <w:t>For example…</w:t>
      </w:r>
      <w:proofErr w:type="gramEnd"/>
      <w:r>
        <w:rPr>
          <w:rFonts w:ascii="Times New Roman" w:eastAsia="Times New Roman" w:hAnsi="Times New Roman" w:cs="Times New Roman"/>
          <w:sz w:val="24"/>
          <w:szCs w:val="24"/>
        </w:rPr>
        <w:t xml:space="preserve"> (</w:t>
      </w:r>
      <w:proofErr w:type="gramStart"/>
      <w:r w:rsidRPr="00BA693E">
        <w:rPr>
          <w:rFonts w:ascii="Times New Roman" w:eastAsia="Times New Roman" w:hAnsi="Times New Roman" w:cs="Times New Roman"/>
          <w:i/>
          <w:sz w:val="24"/>
          <w:szCs w:val="24"/>
        </w:rPr>
        <w:t>now</w:t>
      </w:r>
      <w:proofErr w:type="gramEnd"/>
      <w:r w:rsidRPr="00BA693E">
        <w:rPr>
          <w:rFonts w:ascii="Times New Roman" w:eastAsia="Times New Roman" w:hAnsi="Times New Roman" w:cs="Times New Roman"/>
          <w:i/>
          <w:sz w:val="24"/>
          <w:szCs w:val="24"/>
        </w:rPr>
        <w:t xml:space="preserve"> go through existing tools – Then provide critique</w:t>
      </w:r>
      <w:r>
        <w:rPr>
          <w:rFonts w:ascii="Times New Roman" w:eastAsia="Times New Roman" w:hAnsi="Times New Roman" w:cs="Times New Roman"/>
          <w:sz w:val="24"/>
          <w:szCs w:val="24"/>
        </w:rPr>
        <w:t>) T</w:t>
      </w:r>
      <w:r w:rsidR="41B2D6B5" w:rsidRPr="41B2D6B5">
        <w:rPr>
          <w:rFonts w:ascii="Times New Roman" w:eastAsia="Times New Roman" w:hAnsi="Times New Roman" w:cs="Times New Roman"/>
          <w:sz w:val="24"/>
          <w:szCs w:val="24"/>
        </w:rPr>
        <w:t>he r</w:t>
      </w:r>
      <w:r w:rsidR="00B77390">
        <w:rPr>
          <w:rFonts w:ascii="Times New Roman" w:eastAsia="Times New Roman" w:hAnsi="Times New Roman" w:cs="Times New Roman"/>
          <w:sz w:val="24"/>
          <w:szCs w:val="24"/>
        </w:rPr>
        <w:t>elevance and performance</w:t>
      </w:r>
      <w:r w:rsidR="41B2D6B5" w:rsidRPr="41B2D6B5">
        <w:rPr>
          <w:rFonts w:ascii="Times New Roman" w:eastAsia="Times New Roman" w:hAnsi="Times New Roman" w:cs="Times New Roman"/>
          <w:sz w:val="24"/>
          <w:szCs w:val="24"/>
        </w:rPr>
        <w:t xml:space="preserve"> </w:t>
      </w:r>
      <w:r w:rsidR="007E1A30">
        <w:rPr>
          <w:rFonts w:ascii="Times New Roman" w:eastAsia="Times New Roman" w:hAnsi="Times New Roman" w:cs="Times New Roman"/>
          <w:sz w:val="24"/>
          <w:szCs w:val="24"/>
        </w:rPr>
        <w:t xml:space="preserve">of traditional approaches (e.g. PCA-based) to test change using </w:t>
      </w:r>
      <w:r w:rsidR="41B2D6B5" w:rsidRPr="41B2D6B5">
        <w:rPr>
          <w:rFonts w:ascii="Times New Roman" w:eastAsia="Times New Roman" w:hAnsi="Times New Roman" w:cs="Times New Roman"/>
          <w:sz w:val="24"/>
          <w:szCs w:val="24"/>
        </w:rPr>
        <w:t>temporal</w:t>
      </w:r>
      <w:r w:rsidR="007E1A30">
        <w:rPr>
          <w:rFonts w:ascii="Times New Roman" w:eastAsia="Times New Roman" w:hAnsi="Times New Roman" w:cs="Times New Roman"/>
          <w:sz w:val="24"/>
          <w:szCs w:val="24"/>
        </w:rPr>
        <w:t xml:space="preserve"> genetic datasets,</w:t>
      </w:r>
      <w:r w:rsidR="41B2D6B5" w:rsidRPr="41B2D6B5">
        <w:rPr>
          <w:rFonts w:ascii="Times New Roman" w:eastAsia="Times New Roman" w:hAnsi="Times New Roman" w:cs="Times New Roman"/>
          <w:sz w:val="24"/>
          <w:szCs w:val="24"/>
        </w:rPr>
        <w:t xml:space="preserve">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41B2D6B5" w:rsidRPr="41B2D6B5">
        <w:rPr>
          <w:rFonts w:ascii="Times New Roman" w:eastAsia="Times New Roman" w:hAnsi="Times New Roman" w:cs="Times New Roman"/>
          <w:sz w:val="24"/>
          <w:szCs w:val="24"/>
        </w:rPr>
        <w:t>evaluated.</w:t>
      </w:r>
      <w:r w:rsidR="009569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9734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rapid pace of </w:t>
      </w:r>
      <w:r w:rsidR="00697341">
        <w:rPr>
          <w:rFonts w:ascii="Times New Roman" w:eastAsia="Times New Roman" w:hAnsi="Times New Roman" w:cs="Times New Roman"/>
          <w:sz w:val="24"/>
          <w:szCs w:val="24"/>
        </w:rPr>
        <w:t xml:space="preserve">global loss of genetic diversity </w:t>
      </w:r>
      <w:r w:rsidR="00697341">
        <w:rPr>
          <w:rFonts w:ascii="Times New Roman" w:eastAsia="Times New Roman" w:hAnsi="Times New Roman" w:cs="Times New Roman"/>
          <w:sz w:val="24"/>
          <w:szCs w:val="24"/>
        </w:rPr>
        <w:fldChar w:fldCharType="begin" w:fldLock="1"/>
      </w:r>
      <w:r w:rsidR="003B1A7D">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revolution","type":"article-journal"},"uris":["http://www.mendeley.com/documents/?uuid=1a8f52e6-9a1c-4386-b7e4-170ceba30545"]}],"mendeley":{"formattedCitation":"(Leigh,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697341">
        <w:rPr>
          <w:rFonts w:ascii="Times New Roman" w:eastAsia="Times New Roman" w:hAnsi="Times New Roman" w:cs="Times New Roman"/>
          <w:sz w:val="24"/>
          <w:szCs w:val="24"/>
        </w:rPr>
        <w:fldChar w:fldCharType="separate"/>
      </w:r>
      <w:r w:rsidR="00697341" w:rsidRPr="00697341">
        <w:rPr>
          <w:rFonts w:ascii="Times New Roman" w:eastAsia="Times New Roman" w:hAnsi="Times New Roman" w:cs="Times New Roman"/>
          <w:noProof/>
          <w:sz w:val="24"/>
          <w:szCs w:val="24"/>
        </w:rPr>
        <w:t>(Leigh, Hendry, Vázquez‐Domínguez, &amp; Friesen, 2019)</w:t>
      </w:r>
      <w:r w:rsidR="00697341">
        <w:rPr>
          <w:rFonts w:ascii="Times New Roman" w:eastAsia="Times New Roman" w:hAnsi="Times New Roman" w:cs="Times New Roman"/>
          <w:sz w:val="24"/>
          <w:szCs w:val="24"/>
        </w:rPr>
        <w:fldChar w:fldCharType="end"/>
      </w:r>
      <w:r w:rsidR="006973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making it </w:t>
      </w:r>
      <w:r w:rsidR="00697341">
        <w:rPr>
          <w:rFonts w:ascii="Times New Roman" w:eastAsia="Times New Roman" w:hAnsi="Times New Roman" w:cs="Times New Roman"/>
          <w:sz w:val="24"/>
          <w:szCs w:val="24"/>
        </w:rPr>
        <w:t>increasingly important to move beyond</w:t>
      </w:r>
      <w:r w:rsidR="002304BE">
        <w:rPr>
          <w:rFonts w:ascii="Times New Roman" w:eastAsia="Times New Roman" w:hAnsi="Times New Roman" w:cs="Times New Roman"/>
          <w:sz w:val="24"/>
          <w:szCs w:val="24"/>
        </w:rPr>
        <w:t>, single</w:t>
      </w:r>
      <w:r w:rsidR="002177D5">
        <w:rPr>
          <w:rFonts w:ascii="Times New Roman" w:eastAsia="Times New Roman" w:hAnsi="Times New Roman" w:cs="Times New Roman"/>
          <w:sz w:val="24"/>
          <w:szCs w:val="24"/>
        </w:rPr>
        <w:t xml:space="preserve"> sampling/time,</w:t>
      </w:r>
      <w:r w:rsidR="00697341">
        <w:rPr>
          <w:rFonts w:ascii="Times New Roman" w:eastAsia="Times New Roman" w:hAnsi="Times New Roman" w:cs="Times New Roman"/>
          <w:sz w:val="24"/>
          <w:szCs w:val="24"/>
        </w:rPr>
        <w:t xml:space="preserve"> snapshot research </w:t>
      </w:r>
      <w:r w:rsidR="00697341">
        <w:rPr>
          <w:rFonts w:ascii="Times New Roman" w:eastAsia="Times New Roman" w:hAnsi="Times New Roman" w:cs="Times New Roman"/>
          <w:sz w:val="24"/>
          <w:szCs w:val="24"/>
        </w:rPr>
        <w:fldChar w:fldCharType="begin" w:fldLock="1"/>
      </w:r>
      <w:r w:rsidR="003B1A7D">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change","type":"article-journal","volume":"11"},"uris":["http://www.mendeley.com/documents/?uuid=2a1248c9-1ece-4b65-ada7-aef90b3b6aba"]}],"mendeley":{"formattedCitation":"(Draheim,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697341">
        <w:rPr>
          <w:rFonts w:ascii="Times New Roman" w:eastAsia="Times New Roman" w:hAnsi="Times New Roman" w:cs="Times New Roman"/>
          <w:sz w:val="24"/>
          <w:szCs w:val="24"/>
        </w:rPr>
        <w:fldChar w:fldCharType="separate"/>
      </w:r>
      <w:r w:rsidR="00697341" w:rsidRPr="00697341">
        <w:rPr>
          <w:rFonts w:ascii="Times New Roman" w:eastAsia="Times New Roman" w:hAnsi="Times New Roman" w:cs="Times New Roman"/>
          <w:noProof/>
          <w:sz w:val="24"/>
          <w:szCs w:val="24"/>
        </w:rPr>
        <w:t>(Draheim, Moore, Fortin, &amp; Scribner, 2018)</w:t>
      </w:r>
      <w:r w:rsidR="00697341">
        <w:rPr>
          <w:rFonts w:ascii="Times New Roman" w:eastAsia="Times New Roman" w:hAnsi="Times New Roman" w:cs="Times New Roman"/>
          <w:sz w:val="24"/>
          <w:szCs w:val="24"/>
        </w:rPr>
        <w:fldChar w:fldCharType="end"/>
      </w:r>
      <w:r w:rsidR="00C4150C">
        <w:rPr>
          <w:rFonts w:ascii="Times New Roman" w:eastAsia="Times New Roman" w:hAnsi="Times New Roman" w:cs="Times New Roman"/>
          <w:sz w:val="24"/>
          <w:szCs w:val="24"/>
        </w:rPr>
        <w:t>.</w:t>
      </w:r>
    </w:p>
    <w:p w14:paraId="0953AC8A" w14:textId="69B99620" w:rsidR="33780FD1" w:rsidRDefault="00B77390"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 xml:space="preserve">for the analysis of spatial-temporal changes in community composition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http://www.mendeley.com/documents/?uuid=6dffafce-6445-4123-9697-8a90d1841da9"]},{"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communities","type":"article-journal","volume":"6"},"uris":["http://www.mendeley.com/documents/?uuid=60696199-d674-4540-8d63-1aa986990758","http://www.mendeley.com/documents/?uuid=cf9c92e3-9182-404a-b642-2626bbab8edd"]}],"mendeley":{"formattedCitation":"(Legendre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proofErr w:type="gramStart"/>
      <w:r w:rsidR="003155FD">
        <w:rPr>
          <w:rFonts w:ascii="Times New Roman" w:eastAsia="Times New Roman" w:hAnsi="Times New Roman" w:cs="Times New Roman"/>
          <w:sz w:val="24"/>
          <w:szCs w:val="24"/>
        </w:rPr>
        <w:t>were designed</w:t>
      </w:r>
      <w:proofErr w:type="gramEnd"/>
      <w:r w:rsidR="003155FD">
        <w:rPr>
          <w:rFonts w:ascii="Times New Roman" w:eastAsia="Times New Roman" w:hAnsi="Times New Roman" w:cs="Times New Roman"/>
          <w:sz w:val="24"/>
          <w:szCs w:val="24"/>
        </w:rPr>
        <w:t xml:space="preserve"> to </w:t>
      </w:r>
      <w:proofErr w:type="spellStart"/>
      <w:r w:rsidR="003155FD">
        <w:rPr>
          <w:rFonts w:ascii="Times New Roman" w:eastAsia="Times New Roman" w:hAnsi="Times New Roman" w:cs="Times New Roman"/>
          <w:sz w:val="24"/>
          <w:szCs w:val="24"/>
        </w:rPr>
        <w:t>asses</w:t>
      </w:r>
      <w:proofErr w:type="spellEnd"/>
      <w:r w:rsidR="003155FD">
        <w:rPr>
          <w:rFonts w:ascii="Times New Roman" w:eastAsia="Times New Roman" w:hAnsi="Times New Roman" w:cs="Times New Roman"/>
          <w:sz w:val="24"/>
          <w:szCs w:val="24"/>
        </w:rPr>
        <w:t xml:space="preserve">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437721">
        <w:rPr>
          <w:rFonts w:ascii="Times New Roman" w:eastAsia="Times New Roman" w:hAnsi="Times New Roman" w:cs="Times New Roman"/>
          <w:sz w:val="24"/>
          <w:szCs w:val="24"/>
        </w:rPr>
        <w:t xml:space="preserve">. This approach has not yet been </w:t>
      </w:r>
      <w:r w:rsidR="00E1066E">
        <w:rPr>
          <w:rFonts w:ascii="Times New Roman" w:eastAsia="Times New Roman" w:hAnsi="Times New Roman" w:cs="Times New Roman"/>
          <w:sz w:val="24"/>
          <w:szCs w:val="24"/>
        </w:rPr>
        <w:t xml:space="preserve">tested nor </w:t>
      </w:r>
      <w:r w:rsidR="00437721">
        <w:rPr>
          <w:rFonts w:ascii="Times New Roman" w:eastAsia="Times New Roman" w:hAnsi="Times New Roman" w:cs="Times New Roman"/>
          <w:sz w:val="24"/>
          <w:szCs w:val="24"/>
        </w:rPr>
        <w:t>applied to the question of temporal variation in genetic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involves estimating </w:t>
      </w:r>
      <w:r w:rsidR="005D31D9" w:rsidRPr="009D6346">
        <w:rPr>
          <w:rFonts w:ascii="Times New Roman" w:eastAsia="Times New Roman" w:hAnsi="Times New Roman" w:cs="Times New Roman"/>
          <w:sz w:val="24"/>
          <w:szCs w:val="24"/>
        </w:rPr>
        <w:lastRenderedPageBreak/>
        <w:t xml:space="preserve">temporal change 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omparing genetic data a</w:t>
      </w:r>
      <w:r w:rsidR="00334CB6">
        <w:rPr>
          <w:rFonts w:ascii="Times New Roman" w:eastAsia="Times New Roman" w:hAnsi="Times New Roman" w:cs="Times New Roman"/>
          <w:sz w:val="24"/>
          <w:szCs w:val="24"/>
        </w:rPr>
        <w:t xml:space="preserve">t two different dates, whether or not they </w:t>
      </w:r>
      <w:proofErr w:type="gramStart"/>
      <w:r w:rsidR="00334CB6">
        <w:rPr>
          <w:rFonts w:ascii="Times New Roman" w:eastAsia="Times New Roman" w:hAnsi="Times New Roman" w:cs="Times New Roman"/>
          <w:sz w:val="24"/>
          <w:szCs w:val="24"/>
        </w:rPr>
        <w:t>were separated</w:t>
      </w:r>
      <w:proofErr w:type="gramEnd"/>
      <w:r w:rsidR="00334CB6">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by a</w:t>
      </w:r>
      <w:r w:rsidR="00334CB6">
        <w:rPr>
          <w:rFonts w:ascii="Times New Roman" w:eastAsia="Times New Roman" w:hAnsi="Times New Roman" w:cs="Times New Roman"/>
          <w:sz w:val="24"/>
          <w:szCs w:val="24"/>
        </w:rPr>
        <w:t xml:space="preserve">n </w:t>
      </w:r>
      <w:r w:rsidR="00334CB6">
        <w:rPr>
          <w:rFonts w:ascii="Times New Roman" w:eastAsia="Times New Roman" w:hAnsi="Times New Roman" w:cs="Times New Roman"/>
          <w:i/>
          <w:sz w:val="24"/>
          <w:szCs w:val="24"/>
        </w:rPr>
        <w:t>a priori</w:t>
      </w:r>
      <w:r w:rsidR="41B2D6B5" w:rsidRPr="41B2D6B5">
        <w:rPr>
          <w:rFonts w:ascii="Times New Roman" w:eastAsia="Times New Roman" w:hAnsi="Times New Roman" w:cs="Times New Roman"/>
          <w:sz w:val="24"/>
          <w:szCs w:val="24"/>
        </w:rPr>
        <w:t xml:space="preserve"> known event</w:t>
      </w:r>
      <w:r w:rsidR="00334CB6">
        <w:rPr>
          <w:rFonts w:ascii="Times New Roman" w:eastAsia="Times New Roman" w:hAnsi="Times New Roman" w:cs="Times New Roman"/>
          <w:sz w:val="24"/>
          <w:szCs w:val="24"/>
        </w:rPr>
        <w:t>,</w:t>
      </w:r>
      <w:r w:rsidR="41B2D6B5" w:rsidRPr="41B2D6B5">
        <w:rPr>
          <w:rFonts w:ascii="Times New Roman" w:eastAsia="Times New Roman" w:hAnsi="Times New Roman" w:cs="Times New Roman"/>
          <w:sz w:val="24"/>
          <w:szCs w:val="24"/>
        </w:rPr>
        <w:t xml:space="preserve">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shaping the</w:t>
      </w:r>
      <w:r w:rsidR="00782034">
        <w:rPr>
          <w:rFonts w:ascii="Times New Roman" w:eastAsia="Times New Roman" w:hAnsi="Times New Roman" w:cs="Times New Roman"/>
          <w:sz w:val="24"/>
          <w:szCs w:val="24"/>
        </w:rPr>
        <w:t xml:space="preserve"> system. </w:t>
      </w:r>
      <w:r w:rsidR="00C96FEA">
        <w:rPr>
          <w:rFonts w:ascii="Times New Roman" w:eastAsia="Times New Roman" w:hAnsi="Times New Roman" w:cs="Times New Roman"/>
          <w:sz w:val="24"/>
          <w:szCs w:val="24"/>
        </w:rPr>
        <w:t>A strong genetic change</w:t>
      </w:r>
      <w:r w:rsidR="00782034">
        <w:rPr>
          <w:rFonts w:ascii="Times New Roman" w:eastAsia="Times New Roman" w:hAnsi="Times New Roman" w:cs="Times New Roman"/>
          <w:sz w:val="24"/>
          <w:szCs w:val="24"/>
        </w:rPr>
        <w:t xml:space="preserve"> would also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proofErr w:type="gramStart"/>
      <w:r w:rsidR="00C45E48">
        <w:rPr>
          <w:rFonts w:ascii="Times New Roman" w:eastAsia="Times New Roman" w:hAnsi="Times New Roman" w:cs="Times New Roman"/>
          <w:sz w:val="24"/>
          <w:szCs w:val="24"/>
        </w:rPr>
        <w:t>should be investigated</w:t>
      </w:r>
      <w:proofErr w:type="gramEnd"/>
      <w:r w:rsidR="41B2D6B5" w:rsidRPr="41B2D6B5">
        <w:rPr>
          <w:rFonts w:ascii="Times New Roman" w:eastAsia="Times New Roman" w:hAnsi="Times New Roman" w:cs="Times New Roman"/>
          <w:sz w:val="24"/>
          <w:szCs w:val="24"/>
        </w:rPr>
        <w:t xml:space="preserve"> </w:t>
      </w:r>
      <w:r w:rsidR="00782034">
        <w:rPr>
          <w:rFonts w:ascii="Times New Roman" w:eastAsia="Times New Roman" w:hAnsi="Times New Roman" w:cs="Times New Roman"/>
          <w:sz w:val="24"/>
          <w:szCs w:val="24"/>
        </w:rPr>
        <w:t>if managers are not aware of a</w:t>
      </w:r>
      <w:r w:rsidR="41B2D6B5" w:rsidRPr="41B2D6B5">
        <w:rPr>
          <w:rFonts w:ascii="Times New Roman" w:eastAsia="Times New Roman" w:hAnsi="Times New Roman" w:cs="Times New Roman"/>
          <w:sz w:val="24"/>
          <w:szCs w:val="24"/>
        </w:rPr>
        <w:t xml:space="preserve">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3490F156" w:rsidR="33780FD1" w:rsidRDefault="00A434A0"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I develop and describe a method </w:t>
      </w:r>
      <w:r w:rsidR="00782034">
        <w:rPr>
          <w:rFonts w:ascii="Times New Roman" w:eastAsia="Times New Roman" w:hAnsi="Times New Roman" w:cs="Times New Roman"/>
          <w:sz w:val="24"/>
          <w:szCs w:val="24"/>
        </w:rPr>
        <w:t>to</w:t>
      </w:r>
      <w:r w:rsidR="41B2D6B5"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identify locations that </w:t>
      </w:r>
      <w:r w:rsidR="41B2D6B5" w:rsidRPr="41B2D6B5">
        <w:rPr>
          <w:rFonts w:ascii="Times New Roman" w:eastAsia="Times New Roman" w:hAnsi="Times New Roman" w:cs="Times New Roman"/>
          <w:sz w:val="24"/>
          <w:szCs w:val="24"/>
        </w:rPr>
        <w:t xml:space="preserve">have undergone </w:t>
      </w:r>
      <w:r>
        <w:rPr>
          <w:rFonts w:ascii="Times New Roman" w:eastAsia="Times New Roman" w:hAnsi="Times New Roman" w:cs="Times New Roman"/>
          <w:sz w:val="24"/>
          <w:szCs w:val="24"/>
        </w:rPr>
        <w:t xml:space="preserve">significant </w:t>
      </w:r>
      <w:r w:rsidR="41B2D6B5" w:rsidRPr="41B2D6B5">
        <w:rPr>
          <w:rFonts w:ascii="Times New Roman" w:eastAsia="Times New Roman" w:hAnsi="Times New Roman" w:cs="Times New Roman"/>
          <w:sz w:val="24"/>
          <w:szCs w:val="24"/>
        </w:rPr>
        <w:t>genetic change</w:t>
      </w:r>
      <w:r>
        <w:rPr>
          <w:rFonts w:ascii="Times New Roman" w:eastAsia="Times New Roman" w:hAnsi="Times New Roman" w:cs="Times New Roman"/>
          <w:sz w:val="24"/>
          <w:szCs w:val="24"/>
        </w:rPr>
        <w:t xml:space="preserve"> through time</w:t>
      </w:r>
      <w:r w:rsidR="006E60E3">
        <w:rPr>
          <w:rFonts w:ascii="Times New Roman" w:eastAsia="Times New Roman" w:hAnsi="Times New Roman" w:cs="Times New Roman"/>
          <w:sz w:val="24"/>
          <w:szCs w:val="24"/>
        </w:rPr>
        <w:t xml:space="preserve">. </w:t>
      </w:r>
      <w:ins w:id="10" w:author="Patrick" w:date="2019-07-18T14:04:00Z">
        <w:r>
          <w:rPr>
            <w:rFonts w:ascii="Times New Roman" w:eastAsia="Times New Roman" w:hAnsi="Times New Roman" w:cs="Times New Roman"/>
            <w:sz w:val="24"/>
            <w:szCs w:val="24"/>
          </w:rPr>
          <w:t xml:space="preserve">Identify such </w:t>
        </w:r>
      </w:ins>
      <w:ins w:id="11" w:author="Patrick" w:date="2019-07-18T14:06:00Z">
        <w:r>
          <w:rPr>
            <w:rFonts w:ascii="Times New Roman" w:eastAsia="Times New Roman" w:hAnsi="Times New Roman" w:cs="Times New Roman"/>
            <w:sz w:val="24"/>
            <w:szCs w:val="24"/>
          </w:rPr>
          <w:t xml:space="preserve">locations, and quantifying other </w:t>
        </w:r>
      </w:ins>
      <w:ins w:id="12" w:author="Patrick" w:date="2019-07-18T14:07:00Z">
        <w:r>
          <w:rPr>
            <w:rFonts w:ascii="Times New Roman" w:eastAsia="Times New Roman" w:hAnsi="Times New Roman" w:cs="Times New Roman"/>
            <w:sz w:val="24"/>
            <w:szCs w:val="24"/>
          </w:rPr>
          <w:t xml:space="preserve">locations </w:t>
        </w:r>
      </w:ins>
      <w:ins w:id="13" w:author="Patrick" w:date="2019-07-18T14:06:00Z">
        <w:r>
          <w:rPr>
            <w:rFonts w:ascii="Times New Roman" w:eastAsia="Times New Roman" w:hAnsi="Times New Roman" w:cs="Times New Roman"/>
            <w:sz w:val="24"/>
            <w:szCs w:val="24"/>
          </w:rPr>
          <w:t xml:space="preserve">relative </w:t>
        </w:r>
      </w:ins>
      <w:ins w:id="14" w:author="Patrick" w:date="2019-07-18T14:07:00Z">
        <w:r>
          <w:rPr>
            <w:rFonts w:ascii="Times New Roman" w:eastAsia="Times New Roman" w:hAnsi="Times New Roman" w:cs="Times New Roman"/>
            <w:sz w:val="24"/>
            <w:szCs w:val="24"/>
          </w:rPr>
          <w:t xml:space="preserve">temporal genetic change, </w:t>
        </w:r>
      </w:ins>
      <w:ins w:id="15" w:author="Patrick" w:date="2019-07-18T14:04:00Z">
        <w:r>
          <w:rPr>
            <w:rFonts w:ascii="Times New Roman" w:eastAsia="Times New Roman" w:hAnsi="Times New Roman" w:cs="Times New Roman"/>
            <w:sz w:val="24"/>
            <w:szCs w:val="24"/>
          </w:rPr>
          <w:t>is important because</w:t>
        </w:r>
      </w:ins>
      <w:proofErr w:type="gramStart"/>
      <w:ins w:id="16" w:author="Patrick" w:date="2019-07-18T14:05:00Z">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ins>
      <w:ins w:id="17" w:author="Patrick" w:date="2019-07-18T14:07:00Z">
        <w:r>
          <w:rPr>
            <w:rFonts w:ascii="Times New Roman" w:eastAsia="Times New Roman" w:hAnsi="Times New Roman" w:cs="Times New Roman"/>
            <w:sz w:val="24"/>
            <w:szCs w:val="24"/>
          </w:rPr>
          <w:t>.</w:t>
        </w:r>
      </w:ins>
      <w:ins w:id="18" w:author="Patrick" w:date="2019-07-18T14:04:00Z">
        <w:r>
          <w:rPr>
            <w:rFonts w:ascii="Times New Roman" w:eastAsia="Times New Roman" w:hAnsi="Times New Roman" w:cs="Times New Roman"/>
            <w:sz w:val="24"/>
            <w:szCs w:val="24"/>
          </w:rPr>
          <w:t xml:space="preserve"> </w:t>
        </w:r>
      </w:ins>
      <w:ins w:id="19" w:author="Patrick" w:date="2019-07-18T14:07:00Z">
        <w:r>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Pr>
            <w:rFonts w:ascii="Times New Roman" w:eastAsia="Times New Roman" w:hAnsi="Times New Roman" w:cs="Times New Roman"/>
            <w:sz w:val="24"/>
            <w:szCs w:val="24"/>
          </w:rPr>
          <w:t>Empricial</w:t>
        </w:r>
        <w:proofErr w:type="spellEnd"/>
        <w:r>
          <w:rPr>
            <w:rFonts w:ascii="Times New Roman" w:eastAsia="Times New Roman" w:hAnsi="Times New Roman" w:cs="Times New Roman"/>
            <w:sz w:val="24"/>
            <w:szCs w:val="24"/>
          </w:rPr>
          <w:t xml:space="preserve"> data represent</w:t>
        </w:r>
      </w:ins>
      <w:ins w:id="20" w:author="Patrick" w:date="2019-07-18T14:08: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Simualtion</w:t>
        </w:r>
        <w:proofErr w:type="spellEnd"/>
        <w:r>
          <w:rPr>
            <w:rFonts w:ascii="Times New Roman" w:eastAsia="Times New Roman" w:hAnsi="Times New Roman" w:cs="Times New Roman"/>
            <w:sz w:val="24"/>
            <w:szCs w:val="24"/>
          </w:rPr>
          <w:t xml:space="preserve"> data </w:t>
        </w:r>
        <w:proofErr w:type="gramStart"/>
        <w:r>
          <w:rPr>
            <w:rFonts w:ascii="Times New Roman" w:eastAsia="Times New Roman" w:hAnsi="Times New Roman" w:cs="Times New Roman"/>
            <w:sz w:val="24"/>
            <w:szCs w:val="24"/>
          </w:rPr>
          <w:t>were generated</w:t>
        </w:r>
        <w:proofErr w:type="gramEnd"/>
        <w:r>
          <w:rPr>
            <w:rFonts w:ascii="Times New Roman" w:eastAsia="Times New Roman" w:hAnsi="Times New Roman" w:cs="Times New Roman"/>
            <w:sz w:val="24"/>
            <w:szCs w:val="24"/>
          </w:rPr>
          <w:t xml:space="preserve"> using… </w:t>
        </w:r>
      </w:ins>
      <w:r w:rsidR="006E60E3">
        <w:rPr>
          <w:rFonts w:ascii="Times New Roman" w:eastAsia="Times New Roman" w:hAnsi="Times New Roman" w:cs="Times New Roman"/>
          <w:sz w:val="24"/>
          <w:szCs w:val="24"/>
        </w:rPr>
        <w:t xml:space="preserve">We simulated </w:t>
      </w:r>
      <w:r w:rsidR="41B2D6B5" w:rsidRPr="41B2D6B5">
        <w:rPr>
          <w:rFonts w:ascii="Times New Roman" w:eastAsia="Times New Roman" w:hAnsi="Times New Roman" w:cs="Times New Roman"/>
          <w:sz w:val="24"/>
          <w:szCs w:val="24"/>
        </w:rPr>
        <w:t xml:space="preserve">scenarios where part of the landscape </w:t>
      </w:r>
      <w:proofErr w:type="gramStart"/>
      <w:r w:rsidR="41B2D6B5" w:rsidRPr="41B2D6B5">
        <w:rPr>
          <w:rFonts w:ascii="Times New Roman" w:eastAsia="Times New Roman" w:hAnsi="Times New Roman" w:cs="Times New Roman"/>
          <w:sz w:val="24"/>
          <w:szCs w:val="24"/>
        </w:rPr>
        <w:t>is affected</w:t>
      </w:r>
      <w:proofErr w:type="gramEnd"/>
      <w:r w:rsidR="41B2D6B5" w:rsidRPr="41B2D6B5">
        <w:rPr>
          <w:rFonts w:ascii="Times New Roman" w:eastAsia="Times New Roman" w:hAnsi="Times New Roman" w:cs="Times New Roman"/>
          <w:sz w:val="24"/>
          <w:szCs w:val="24"/>
        </w:rPr>
        <w:t xml:space="preserve"> by non-selective demographic changes mimicking the effects of </w:t>
      </w:r>
      <w:commentRangeStart w:id="21"/>
      <w:r w:rsidR="41B2D6B5" w:rsidRPr="41B2D6B5">
        <w:rPr>
          <w:rFonts w:ascii="Times New Roman" w:eastAsia="Times New Roman" w:hAnsi="Times New Roman" w:cs="Times New Roman"/>
          <w:sz w:val="24"/>
          <w:szCs w:val="24"/>
        </w:rPr>
        <w:t xml:space="preserve">common </w:t>
      </w:r>
      <w:r w:rsidR="002B59EB">
        <w:rPr>
          <w:rFonts w:ascii="Times New Roman" w:eastAsia="Times New Roman" w:hAnsi="Times New Roman" w:cs="Times New Roman"/>
          <w:sz w:val="24"/>
          <w:szCs w:val="24"/>
        </w:rPr>
        <w:t>demographic event</w:t>
      </w:r>
      <w:r w:rsidR="41B2D6B5" w:rsidRPr="41B2D6B5">
        <w:rPr>
          <w:rFonts w:ascii="Times New Roman" w:eastAsia="Times New Roman" w:hAnsi="Times New Roman" w:cs="Times New Roman"/>
          <w:sz w:val="24"/>
          <w:szCs w:val="24"/>
        </w:rPr>
        <w:t xml:space="preserve"> events</w:t>
      </w:r>
      <w:commentRangeEnd w:id="21"/>
      <w:r>
        <w:rPr>
          <w:rStyle w:val="Marquedecommentaire"/>
        </w:rPr>
        <w:commentReference w:id="21"/>
      </w:r>
      <w:r w:rsidR="41B2D6B5" w:rsidRPr="41B2D6B5">
        <w:rPr>
          <w:rFonts w:ascii="Times New Roman" w:eastAsia="Times New Roman" w:hAnsi="Times New Roman" w:cs="Times New Roman"/>
          <w:sz w:val="24"/>
          <w:szCs w:val="24"/>
        </w:rPr>
        <w:t xml:space="preserve">. We then used TBI to measure changes in </w:t>
      </w:r>
      <w:r w:rsidR="00C96FEA">
        <w:rPr>
          <w:rFonts w:ascii="Times New Roman" w:eastAsia="Times New Roman" w:hAnsi="Times New Roman" w:cs="Times New Roman"/>
          <w:sz w:val="24"/>
          <w:szCs w:val="24"/>
        </w:rPr>
        <w:t xml:space="preserve">genetic </w:t>
      </w:r>
      <w:proofErr w:type="spellStart"/>
      <w:r w:rsidR="00C96FEA">
        <w:rPr>
          <w:rFonts w:ascii="Times New Roman" w:eastAsia="Times New Roman" w:hAnsi="Times New Roman" w:cs="Times New Roman"/>
          <w:sz w:val="24"/>
          <w:szCs w:val="24"/>
        </w:rPr>
        <w:t>make up</w:t>
      </w:r>
      <w:proofErr w:type="spellEnd"/>
      <w:r w:rsidR="006E60E3">
        <w:rPr>
          <w:rFonts w:ascii="Times New Roman" w:eastAsia="Times New Roman" w:hAnsi="Times New Roman" w:cs="Times New Roman"/>
          <w:sz w:val="24"/>
          <w:szCs w:val="24"/>
        </w:rPr>
        <w:t xml:space="preserve"> of our </w:t>
      </w:r>
      <w:r w:rsidR="41B2D6B5"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41B2D6B5"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r w:rsidR="00D132B9">
        <w:rPr>
          <w:rFonts w:ascii="Times New Roman" w:eastAsia="Times New Roman" w:hAnsi="Times New Roman" w:cs="Times New Roman"/>
          <w:sz w:val="24"/>
          <w:szCs w:val="24"/>
        </w:rPr>
        <w:t xml:space="preserve"> </w:t>
      </w:r>
      <w:proofErr w:type="gramStart"/>
      <w:r w:rsidR="00D132B9">
        <w:rPr>
          <w:rFonts w:ascii="Times New Roman" w:eastAsia="Times New Roman" w:hAnsi="Times New Roman" w:cs="Times New Roman"/>
          <w:sz w:val="24"/>
          <w:szCs w:val="24"/>
        </w:rPr>
        <w:t xml:space="preserve">We predict that </w:t>
      </w:r>
      <w:commentRangeStart w:id="22"/>
      <w:r w:rsidR="00D132B9">
        <w:rPr>
          <w:rFonts w:ascii="Times New Roman" w:eastAsia="Times New Roman" w:hAnsi="Times New Roman" w:cs="Times New Roman"/>
          <w:sz w:val="24"/>
          <w:szCs w:val="24"/>
        </w:rPr>
        <w:t xml:space="preserve">dispersal </w:t>
      </w:r>
      <w:commentRangeEnd w:id="22"/>
      <w:r w:rsidR="00D6593C">
        <w:rPr>
          <w:rStyle w:val="Marquedecommentaire"/>
        </w:rPr>
        <w:commentReference w:id="22"/>
      </w:r>
      <w:r w:rsidR="00D132B9">
        <w:rPr>
          <w:rFonts w:ascii="Times New Roman" w:eastAsia="Times New Roman" w:hAnsi="Times New Roman" w:cs="Times New Roman"/>
          <w:sz w:val="24"/>
          <w:szCs w:val="24"/>
        </w:rPr>
        <w:t xml:space="preserve">will affect our ability to detect </w:t>
      </w:r>
      <w:commentRangeStart w:id="23"/>
      <w:r w:rsidR="00D132B9">
        <w:rPr>
          <w:rFonts w:ascii="Times New Roman" w:eastAsia="Times New Roman" w:hAnsi="Times New Roman" w:cs="Times New Roman"/>
          <w:sz w:val="24"/>
          <w:szCs w:val="24"/>
        </w:rPr>
        <w:t>the genetic legacies of an event</w:t>
      </w:r>
      <w:commentRangeEnd w:id="23"/>
      <w:r w:rsidR="00D6593C">
        <w:rPr>
          <w:rStyle w:val="Marquedecommentaire"/>
        </w:rPr>
        <w:commentReference w:id="23"/>
      </w:r>
      <w:r w:rsidR="00D132B9">
        <w:rPr>
          <w:rFonts w:ascii="Times New Roman" w:eastAsia="Times New Roman" w:hAnsi="Times New Roman" w:cs="Times New Roman"/>
          <w:sz w:val="24"/>
          <w:szCs w:val="24"/>
        </w:rPr>
        <w:t xml:space="preserve">, we predict that </w:t>
      </w:r>
      <w:r w:rsidR="00697341">
        <w:rPr>
          <w:rFonts w:ascii="Times New Roman" w:eastAsia="Times New Roman" w:hAnsi="Times New Roman" w:cs="Times New Roman"/>
          <w:sz w:val="24"/>
          <w:szCs w:val="24"/>
        </w:rPr>
        <w:t xml:space="preserve">the higher the number of populations affected by extraordinary events, the lower the performance of the TBI testing procedure, and finally we predict that the longer the time between samplings, the harder it will be to identify where and when a </w:t>
      </w:r>
      <w:r w:rsidR="002B59EB">
        <w:rPr>
          <w:rFonts w:ascii="Times New Roman" w:eastAsia="Times New Roman" w:hAnsi="Times New Roman" w:cs="Times New Roman"/>
          <w:sz w:val="24"/>
          <w:szCs w:val="24"/>
        </w:rPr>
        <w:t>demographic event</w:t>
      </w:r>
      <w:r w:rsidR="00697341">
        <w:rPr>
          <w:rFonts w:ascii="Times New Roman" w:eastAsia="Times New Roman" w:hAnsi="Times New Roman" w:cs="Times New Roman"/>
          <w:sz w:val="24"/>
          <w:szCs w:val="24"/>
        </w:rPr>
        <w:t xml:space="preserve"> occurred.</w:t>
      </w:r>
      <w:proofErr w:type="gramEnd"/>
    </w:p>
    <w:p w14:paraId="31F0D829" w14:textId="176782E9" w:rsidR="00CC6A69" w:rsidRPr="00686A63" w:rsidRDefault="00CC6A69" w:rsidP="41B2D6B5">
      <w:pPr>
        <w:spacing w:after="240" w:line="480" w:lineRule="auto"/>
        <w:rPr>
          <w:rFonts w:ascii="Times New Roman" w:eastAsia="Times New Roman" w:hAnsi="Times New Roman" w:cs="Times New Roman"/>
          <w:b/>
          <w:sz w:val="24"/>
          <w:szCs w:val="24"/>
          <w:lang w:val="en-CA"/>
        </w:rPr>
      </w:pPr>
    </w:p>
    <w:p w14:paraId="7915E202" w14:textId="578C5DDD" w:rsidR="00F166B9" w:rsidRPr="00686A63" w:rsidRDefault="00F166B9" w:rsidP="41B2D6B5">
      <w:pPr>
        <w:spacing w:after="240" w:line="480" w:lineRule="auto"/>
        <w:rPr>
          <w:rFonts w:ascii="Times New Roman" w:eastAsia="Times New Roman" w:hAnsi="Times New Roman" w:cs="Times New Roman"/>
          <w:b/>
          <w:sz w:val="24"/>
          <w:szCs w:val="24"/>
          <w:lang w:val="en-CA"/>
        </w:rPr>
      </w:pPr>
    </w:p>
    <w:p w14:paraId="3EF9B9EE" w14:textId="0D5EC6B7" w:rsidR="00F166B9" w:rsidRPr="00686A63" w:rsidRDefault="00F166B9" w:rsidP="41B2D6B5">
      <w:pPr>
        <w:spacing w:after="240" w:line="480" w:lineRule="auto"/>
        <w:rPr>
          <w:rFonts w:ascii="Times New Roman" w:eastAsia="Times New Roman" w:hAnsi="Times New Roman" w:cs="Times New Roman"/>
          <w:b/>
          <w:sz w:val="24"/>
          <w:szCs w:val="24"/>
          <w:lang w:val="en-CA"/>
        </w:rPr>
      </w:pPr>
    </w:p>
    <w:p w14:paraId="07FA1980" w14:textId="77777777" w:rsidR="00F166B9" w:rsidRPr="00686A63" w:rsidRDefault="00F166B9" w:rsidP="41B2D6B5">
      <w:pPr>
        <w:spacing w:after="240" w:line="480" w:lineRule="auto"/>
        <w:rPr>
          <w:rFonts w:ascii="Times New Roman" w:eastAsia="Times New Roman" w:hAnsi="Times New Roman" w:cs="Times New Roman"/>
          <w:b/>
          <w:sz w:val="24"/>
          <w:szCs w:val="24"/>
          <w:lang w:val="en-CA"/>
        </w:rPr>
      </w:pPr>
    </w:p>
    <w:p w14:paraId="2CD4A92F" w14:textId="3D6A4BF5" w:rsidR="33780FD1"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METHODS</w:t>
      </w:r>
    </w:p>
    <w:p w14:paraId="6CB89388" w14:textId="78D52D76" w:rsidR="003F4D83" w:rsidRDefault="003F4D83" w:rsidP="003F4D83">
      <w:pPr>
        <w:spacing w:line="480" w:lineRule="auto"/>
        <w:rPr>
          <w:rFonts w:ascii="Times New Roman" w:hAnsi="Times New Roman" w:cs="Times New Roman"/>
          <w:i/>
          <w:sz w:val="24"/>
          <w:szCs w:val="24"/>
          <w:lang w:val="en-CA"/>
        </w:rPr>
      </w:pPr>
      <w:bookmarkStart w:id="24" w:name="_Toc471728242"/>
      <w:bookmarkStart w:id="25" w:name="_Toc479591296"/>
      <w:r>
        <w:rPr>
          <w:rFonts w:ascii="Times New Roman" w:hAnsi="Times New Roman" w:cs="Times New Roman"/>
          <w:i/>
          <w:sz w:val="24"/>
          <w:szCs w:val="24"/>
          <w:lang w:val="en-CA"/>
        </w:rPr>
        <w:t>Simulation</w:t>
      </w:r>
      <w:r w:rsidRPr="00F92B11">
        <w:rPr>
          <w:rFonts w:ascii="Times New Roman" w:hAnsi="Times New Roman" w:cs="Times New Roman"/>
          <w:i/>
          <w:sz w:val="24"/>
          <w:szCs w:val="24"/>
          <w:lang w:val="en-CA"/>
        </w:rPr>
        <w:t xml:space="preserve"> framework</w:t>
      </w:r>
      <w:bookmarkEnd w:id="24"/>
      <w:bookmarkEnd w:id="25"/>
    </w:p>
    <w:p w14:paraId="694B74D7" w14:textId="0EC6926A" w:rsidR="00022A21" w:rsidRDefault="00F958FB" w:rsidP="00F958FB">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 xml:space="preserve">To </w:t>
      </w:r>
      <w:r w:rsidR="00D6593C">
        <w:rPr>
          <w:rFonts w:ascii="Times New Roman" w:eastAsia="Times New Roman" w:hAnsi="Times New Roman" w:cs="Times New Roman"/>
          <w:sz w:val="24"/>
          <w:szCs w:val="24"/>
          <w:lang w:val="en-CA"/>
        </w:rPr>
        <w:t xml:space="preserve">simulate changes in </w:t>
      </w:r>
      <w:r>
        <w:rPr>
          <w:rFonts w:ascii="Times New Roman" w:eastAsia="Times New Roman" w:hAnsi="Times New Roman" w:cs="Times New Roman"/>
          <w:sz w:val="24"/>
          <w:szCs w:val="24"/>
          <w:lang w:val="en-CA"/>
        </w:rPr>
        <w:t>genetic information through time, we used</w:t>
      </w:r>
      <w:r w:rsidR="003F4D83" w:rsidRPr="41B2D6B5">
        <w:rPr>
          <w:rFonts w:ascii="Times New Roman" w:eastAsia="Times New Roman" w:hAnsi="Times New Roman" w:cs="Times New Roman"/>
          <w:sz w:val="24"/>
          <w:szCs w:val="24"/>
          <w:lang w:val="en-CA"/>
        </w:rPr>
        <w:t xml:space="preserve"> the</w:t>
      </w:r>
      <w:r w:rsidR="003F4D83" w:rsidRPr="41B2D6B5">
        <w:rPr>
          <w:rFonts w:ascii="Times New Roman" w:eastAsia="Times New Roman" w:hAnsi="Times New Roman" w:cs="Times New Roman"/>
          <w:sz w:val="24"/>
          <w:szCs w:val="24"/>
        </w:rPr>
        <w:t xml:space="preserve"> spatially-explicit gene flow simulation</w:t>
      </w:r>
      <w:r w:rsidR="003F4D83" w:rsidRPr="41B2D6B5">
        <w:rPr>
          <w:rFonts w:ascii="Times New Roman" w:eastAsia="Times New Roman" w:hAnsi="Times New Roman" w:cs="Times New Roman"/>
          <w:sz w:val="24"/>
          <w:szCs w:val="24"/>
          <w:lang w:val="en-CA"/>
        </w:rPr>
        <w:t xml:space="preserve"> software CDMetaPOP </w:t>
      </w:r>
      <w:r w:rsidR="0072632B">
        <w:rPr>
          <w:rFonts w:ascii="Times New Roman" w:eastAsia="Times New Roman" w:hAnsi="Times New Roman" w:cs="Times New Roman"/>
          <w:sz w:val="24"/>
          <w:szCs w:val="24"/>
          <w:lang w:val="en-CA"/>
        </w:rPr>
        <w:fldChar w:fldCharType="begin" w:fldLock="1"/>
      </w:r>
      <w:r w:rsidR="00814896">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demogenetics","type":"article-journal","volume":"8"},"uris":["http://www.mendeley.com/documents/?uuid=40811b80-4dec-4193-bca2-42eb95442c8c"]}],"mendeley":{"formattedCitation":"(Landguth,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72632B">
        <w:rPr>
          <w:rFonts w:ascii="Times New Roman" w:eastAsia="Times New Roman" w:hAnsi="Times New Roman" w:cs="Times New Roman"/>
          <w:sz w:val="24"/>
          <w:szCs w:val="24"/>
          <w:lang w:val="en-CA"/>
        </w:rPr>
        <w:fldChar w:fldCharType="separate"/>
      </w:r>
      <w:r w:rsidR="0072632B" w:rsidRPr="0072632B">
        <w:rPr>
          <w:rFonts w:ascii="Times New Roman" w:eastAsia="Times New Roman" w:hAnsi="Times New Roman" w:cs="Times New Roman"/>
          <w:noProof/>
          <w:sz w:val="24"/>
          <w:szCs w:val="24"/>
          <w:lang w:val="en-CA"/>
        </w:rPr>
        <w:t>(Landguth, Bearlin, Day, &amp; Dunham, 2017)</w:t>
      </w:r>
      <w:r w:rsidR="0072632B">
        <w:rPr>
          <w:rFonts w:ascii="Times New Roman" w:eastAsia="Times New Roman" w:hAnsi="Times New Roman" w:cs="Times New Roman"/>
          <w:sz w:val="24"/>
          <w:szCs w:val="24"/>
          <w:lang w:val="en-CA"/>
        </w:rPr>
        <w:fldChar w:fldCharType="end"/>
      </w:r>
      <w:r w:rsidR="003F4D83" w:rsidRPr="41B2D6B5">
        <w:rPr>
          <w:rFonts w:ascii="Times New Roman" w:eastAsia="Times New Roman" w:hAnsi="Times New Roman" w:cs="Times New Roman"/>
          <w:sz w:val="24"/>
          <w:szCs w:val="24"/>
          <w:lang w:val="en-CA"/>
        </w:rPr>
        <w:t xml:space="preserve">. </w:t>
      </w:r>
      <w:r w:rsidR="003F4D83" w:rsidRPr="41B2D6B5">
        <w:rPr>
          <w:rFonts w:ascii="Times New Roman" w:eastAsia="Times New Roman" w:hAnsi="Times New Roman" w:cs="Times New Roman"/>
          <w:sz w:val="24"/>
          <w:szCs w:val="24"/>
          <w:lang w:val="en-GB"/>
        </w:rPr>
        <w:t xml:space="preserve">CDMetaPOP simulates dispersal and mating of individuals across a landscape, and allows </w:t>
      </w:r>
      <w:proofErr w:type="gramStart"/>
      <w:r w:rsidR="003F4D83" w:rsidRPr="41B2D6B5">
        <w:rPr>
          <w:rFonts w:ascii="Times New Roman" w:eastAsia="Times New Roman" w:hAnsi="Times New Roman" w:cs="Times New Roman"/>
          <w:sz w:val="24"/>
          <w:szCs w:val="24"/>
          <w:lang w:val="en-GB"/>
        </w:rPr>
        <w:t>to define</w:t>
      </w:r>
      <w:proofErr w:type="gramEnd"/>
      <w:r w:rsidR="003F4D83" w:rsidRPr="41B2D6B5">
        <w:rPr>
          <w:rFonts w:ascii="Times New Roman" w:eastAsia="Times New Roman" w:hAnsi="Times New Roman" w:cs="Times New Roman"/>
          <w:sz w:val="24"/>
          <w:szCs w:val="24"/>
          <w:lang w:val="en-GB"/>
        </w:rPr>
        <w:t xml:space="preserve"> the initial genetic structure, spatial distribution of individuals, dispersal characteristics, and life history traits of the population.</w:t>
      </w:r>
      <w:r w:rsidRPr="41B2D6B5">
        <w:rPr>
          <w:rFonts w:ascii="Times New Roman" w:eastAsia="Times New Roman" w:hAnsi="Times New Roman" w:cs="Times New Roman"/>
          <w:sz w:val="24"/>
          <w:szCs w:val="24"/>
          <w:lang w:val="en-GB"/>
        </w:rPr>
        <w:t xml:space="preserve"> </w:t>
      </w:r>
    </w:p>
    <w:p w14:paraId="35F2E98A" w14:textId="62B20598" w:rsidR="00E06135" w:rsidRDefault="00022A21" w:rsidP="00E06135">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GB"/>
        </w:rPr>
        <w:t xml:space="preserve">Loci </w:t>
      </w:r>
      <w:proofErr w:type="gramStart"/>
      <w:r>
        <w:rPr>
          <w:rFonts w:ascii="Times New Roman" w:eastAsia="Times New Roman" w:hAnsi="Times New Roman" w:cs="Times New Roman"/>
          <w:sz w:val="24"/>
          <w:szCs w:val="24"/>
          <w:lang w:val="en-GB"/>
        </w:rPr>
        <w:t>were modelled</w:t>
      </w:r>
      <w:proofErr w:type="gramEnd"/>
      <w:r>
        <w:rPr>
          <w:rFonts w:ascii="Times New Roman" w:eastAsia="Times New Roman" w:hAnsi="Times New Roman" w:cs="Times New Roman"/>
          <w:sz w:val="24"/>
          <w:szCs w:val="24"/>
          <w:lang w:val="en-GB"/>
        </w:rPr>
        <w:t xml:space="preserve"> after single nuclear polymorphism </w:t>
      </w:r>
      <w:r w:rsidR="00233C00">
        <w:rPr>
          <w:rFonts w:ascii="Times New Roman" w:eastAsia="Times New Roman" w:hAnsi="Times New Roman" w:cs="Times New Roman"/>
          <w:sz w:val="24"/>
          <w:szCs w:val="24"/>
          <w:lang w:val="en-GB"/>
        </w:rPr>
        <w:t xml:space="preserve">(SNP) </w:t>
      </w:r>
      <w:r>
        <w:rPr>
          <w:rFonts w:ascii="Times New Roman" w:eastAsia="Times New Roman" w:hAnsi="Times New Roman" w:cs="Times New Roman"/>
          <w:sz w:val="24"/>
          <w:szCs w:val="24"/>
          <w:lang w:val="en-GB"/>
        </w:rPr>
        <w:t xml:space="preserve">and therefore are bi-allelic. The mutation rate was set as to reflect </w:t>
      </w:r>
      <w:proofErr w:type="gramStart"/>
      <w:r>
        <w:rPr>
          <w:rFonts w:ascii="Times New Roman" w:eastAsia="Times New Roman" w:hAnsi="Times New Roman" w:cs="Times New Roman"/>
          <w:sz w:val="24"/>
          <w:szCs w:val="24"/>
          <w:lang w:val="en-GB"/>
        </w:rPr>
        <w:t>empirically-derived</w:t>
      </w:r>
      <w:proofErr w:type="gramEnd"/>
      <w:r>
        <w:rPr>
          <w:rFonts w:ascii="Times New Roman" w:eastAsia="Times New Roman" w:hAnsi="Times New Roman" w:cs="Times New Roman"/>
          <w:sz w:val="24"/>
          <w:szCs w:val="24"/>
          <w:lang w:val="en-GB"/>
        </w:rPr>
        <w:t xml:space="preserve"> mutation rates found in many taxa (REF I</w:t>
      </w:r>
      <w:r w:rsidR="00AC0AD3">
        <w:rPr>
          <w:rFonts w:ascii="Times New Roman" w:eastAsia="Times New Roman" w:hAnsi="Times New Roman" w:cs="Times New Roman"/>
          <w:sz w:val="24"/>
          <w:szCs w:val="24"/>
          <w:lang w:val="en-GB"/>
        </w:rPr>
        <w:t xml:space="preserve"> gave to Ryan). </w:t>
      </w:r>
      <w:r w:rsidR="00306772">
        <w:rPr>
          <w:rFonts w:ascii="Times New Roman" w:eastAsia="Times New Roman" w:hAnsi="Times New Roman" w:cs="Times New Roman"/>
          <w:sz w:val="24"/>
          <w:szCs w:val="24"/>
          <w:lang w:val="en-GB"/>
        </w:rPr>
        <w:t>Simulated individuals each carri</w:t>
      </w:r>
      <w:r w:rsidR="00F60796">
        <w:rPr>
          <w:rFonts w:ascii="Times New Roman" w:eastAsia="Times New Roman" w:hAnsi="Times New Roman" w:cs="Times New Roman"/>
          <w:sz w:val="24"/>
          <w:szCs w:val="24"/>
          <w:lang w:val="en-GB"/>
        </w:rPr>
        <w:t xml:space="preserve">ed a genome of </w:t>
      </w:r>
      <w:r w:rsidR="001202C3">
        <w:rPr>
          <w:rFonts w:ascii="Times New Roman" w:eastAsia="Times New Roman" w:hAnsi="Times New Roman" w:cs="Times New Roman"/>
          <w:sz w:val="24"/>
          <w:szCs w:val="24"/>
          <w:lang w:val="en-GB"/>
        </w:rPr>
        <w:t>100</w:t>
      </w:r>
      <w:r w:rsidR="00306772">
        <w:rPr>
          <w:rFonts w:ascii="Times New Roman" w:eastAsia="Times New Roman" w:hAnsi="Times New Roman" w:cs="Times New Roman"/>
          <w:sz w:val="24"/>
          <w:szCs w:val="24"/>
          <w:lang w:val="en-GB"/>
        </w:rPr>
        <w:t xml:space="preserve"> </w:t>
      </w:r>
      <w:r w:rsidR="00D6593C">
        <w:rPr>
          <w:rFonts w:ascii="Times New Roman" w:eastAsia="Times New Roman" w:hAnsi="Times New Roman" w:cs="Times New Roman"/>
          <w:sz w:val="24"/>
          <w:szCs w:val="24"/>
          <w:lang w:val="en-GB"/>
        </w:rPr>
        <w:t xml:space="preserve">neutral </w:t>
      </w:r>
      <w:r w:rsidR="00306772">
        <w:rPr>
          <w:rFonts w:ascii="Times New Roman" w:eastAsia="Times New Roman" w:hAnsi="Times New Roman" w:cs="Times New Roman"/>
          <w:sz w:val="24"/>
          <w:szCs w:val="24"/>
          <w:lang w:val="en-GB"/>
        </w:rPr>
        <w:t xml:space="preserve">loci without linkage </w:t>
      </w:r>
      <w:r w:rsidR="00F60796">
        <w:rPr>
          <w:rFonts w:ascii="Times New Roman" w:eastAsia="Times New Roman" w:hAnsi="Times New Roman" w:cs="Times New Roman"/>
          <w:sz w:val="24"/>
          <w:szCs w:val="24"/>
          <w:lang w:val="en-GB"/>
        </w:rPr>
        <w:t>disequilibrium</w:t>
      </w:r>
      <w:r w:rsidR="00306772">
        <w:rPr>
          <w:rFonts w:ascii="Times New Roman" w:eastAsia="Times New Roman" w:hAnsi="Times New Roman" w:cs="Times New Roman"/>
          <w:sz w:val="24"/>
          <w:szCs w:val="24"/>
          <w:lang w:val="en-GB"/>
        </w:rPr>
        <w:t>.</w:t>
      </w:r>
      <w:r w:rsidR="00AC0AD3">
        <w:rPr>
          <w:rFonts w:ascii="Times New Roman" w:eastAsia="Times New Roman" w:hAnsi="Times New Roman" w:cs="Times New Roman"/>
          <w:sz w:val="24"/>
          <w:szCs w:val="24"/>
          <w:lang w:val="en-GB"/>
        </w:rPr>
        <w:t xml:space="preserve"> </w:t>
      </w:r>
      <w:r w:rsidR="00E06135" w:rsidRPr="00621722">
        <w:rPr>
          <w:rFonts w:ascii="Times New Roman" w:eastAsia="Times New Roman" w:hAnsi="Times New Roman" w:cs="Times New Roman"/>
          <w:sz w:val="24"/>
          <w:szCs w:val="24"/>
          <w:lang w:val="en-CA"/>
        </w:rPr>
        <w:t xml:space="preserve"> Each simulated population</w:t>
      </w:r>
      <w:r w:rsidR="000778EF">
        <w:rPr>
          <w:rFonts w:ascii="Times New Roman" w:eastAsia="Times New Roman" w:hAnsi="Times New Roman" w:cs="Times New Roman"/>
          <w:sz w:val="24"/>
          <w:szCs w:val="24"/>
          <w:lang w:val="en-CA"/>
        </w:rPr>
        <w:t xml:space="preserve"> in the landscape</w:t>
      </w:r>
      <w:r w:rsidR="00E06135" w:rsidRPr="00621722">
        <w:rPr>
          <w:rFonts w:ascii="Times New Roman" w:eastAsia="Times New Roman" w:hAnsi="Times New Roman" w:cs="Times New Roman"/>
          <w:sz w:val="24"/>
          <w:szCs w:val="24"/>
          <w:lang w:val="en-CA"/>
        </w:rPr>
        <w:t xml:space="preserve"> had a maximum carrying capacity of </w:t>
      </w:r>
      <w:r w:rsidR="00E06135">
        <w:rPr>
          <w:rFonts w:ascii="Times New Roman" w:eastAsia="Times New Roman" w:hAnsi="Times New Roman" w:cs="Times New Roman"/>
          <w:sz w:val="24"/>
          <w:szCs w:val="24"/>
          <w:lang w:val="en-CA"/>
        </w:rPr>
        <w:t>5</w:t>
      </w:r>
      <w:r w:rsidR="00E06135" w:rsidRPr="00621722">
        <w:rPr>
          <w:rFonts w:ascii="Times New Roman" w:eastAsia="Times New Roman" w:hAnsi="Times New Roman" w:cs="Times New Roman"/>
          <w:sz w:val="24"/>
          <w:szCs w:val="24"/>
          <w:lang w:val="en-CA"/>
        </w:rPr>
        <w:t>0 individuals</w:t>
      </w:r>
      <w:r w:rsidR="000778EF">
        <w:rPr>
          <w:rFonts w:ascii="Times New Roman" w:eastAsia="Times New Roman" w:hAnsi="Times New Roman" w:cs="Times New Roman"/>
          <w:sz w:val="24"/>
          <w:szCs w:val="24"/>
          <w:lang w:val="en-CA"/>
        </w:rPr>
        <w:t>,</w:t>
      </w:r>
      <w:r w:rsidR="00E06135" w:rsidRPr="00621722">
        <w:rPr>
          <w:rFonts w:ascii="Times New Roman" w:eastAsia="Times New Roman" w:hAnsi="Times New Roman" w:cs="Times New Roman"/>
          <w:sz w:val="24"/>
          <w:szCs w:val="24"/>
          <w:lang w:val="en-CA"/>
        </w:rPr>
        <w:t xml:space="preserve"> and each simulated landscape comprised 25 (</w:t>
      </w:r>
      <w:r w:rsidR="004553BC">
        <w:rPr>
          <w:rFonts w:ascii="Times New Roman" w:eastAsia="Times New Roman" w:hAnsi="Times New Roman" w:cs="Times New Roman"/>
          <w:sz w:val="24"/>
          <w:szCs w:val="24"/>
          <w:lang w:val="en-CA"/>
        </w:rPr>
        <w:t xml:space="preserve">a grid of </w:t>
      </w:r>
      <w:r w:rsidR="00E06135" w:rsidRPr="00621722">
        <w:rPr>
          <w:rFonts w:ascii="Times New Roman" w:eastAsia="Times New Roman" w:hAnsi="Times New Roman" w:cs="Times New Roman"/>
          <w:sz w:val="24"/>
          <w:szCs w:val="24"/>
          <w:lang w:val="en-CA"/>
        </w:rPr>
        <w:t xml:space="preserve">5 by 5) interconnected </w:t>
      </w:r>
      <w:r w:rsidR="000778EF">
        <w:rPr>
          <w:rFonts w:ascii="Times New Roman" w:eastAsia="Times New Roman" w:hAnsi="Times New Roman" w:cs="Times New Roman"/>
          <w:sz w:val="24"/>
          <w:szCs w:val="24"/>
          <w:lang w:val="en-CA"/>
        </w:rPr>
        <w:t xml:space="preserve">such </w:t>
      </w:r>
      <w:r w:rsidR="00E06135" w:rsidRPr="00621722">
        <w:rPr>
          <w:rFonts w:ascii="Times New Roman" w:eastAsia="Times New Roman" w:hAnsi="Times New Roman" w:cs="Times New Roman"/>
          <w:sz w:val="24"/>
          <w:szCs w:val="24"/>
          <w:lang w:val="en-CA"/>
        </w:rPr>
        <w:t>populations with structural connectivity only reflecting geographical distance.</w:t>
      </w:r>
      <w:r w:rsidR="00E06135">
        <w:rPr>
          <w:rFonts w:ascii="Times New Roman" w:eastAsia="Times New Roman" w:hAnsi="Times New Roman" w:cs="Times New Roman"/>
          <w:sz w:val="24"/>
          <w:szCs w:val="24"/>
          <w:lang w:val="en-CA"/>
        </w:rPr>
        <w:t xml:space="preserve"> That corresponds to a maximum of 1250 individuals in the landscape. Each simulation </w:t>
      </w:r>
      <w:proofErr w:type="gramStart"/>
      <w:r w:rsidR="00E06135">
        <w:rPr>
          <w:rFonts w:ascii="Times New Roman" w:eastAsia="Times New Roman" w:hAnsi="Times New Roman" w:cs="Times New Roman"/>
          <w:sz w:val="24"/>
          <w:szCs w:val="24"/>
          <w:lang w:val="en-CA"/>
        </w:rPr>
        <w:t>was run</w:t>
      </w:r>
      <w:proofErr w:type="gramEnd"/>
      <w:r w:rsidR="00E06135">
        <w:rPr>
          <w:rFonts w:ascii="Times New Roman" w:eastAsia="Times New Roman" w:hAnsi="Times New Roman" w:cs="Times New Roman"/>
          <w:sz w:val="24"/>
          <w:szCs w:val="24"/>
          <w:lang w:val="en-CA"/>
        </w:rPr>
        <w:t xml:space="preserve"> for 100 </w:t>
      </w:r>
      <w:r w:rsidR="00C85CED">
        <w:rPr>
          <w:rFonts w:ascii="Times New Roman" w:eastAsia="Times New Roman" w:hAnsi="Times New Roman" w:cs="Times New Roman"/>
          <w:sz w:val="24"/>
          <w:szCs w:val="24"/>
          <w:lang w:val="en-CA"/>
        </w:rPr>
        <w:t xml:space="preserve">generations </w:t>
      </w:r>
      <w:r w:rsidR="00E06135">
        <w:rPr>
          <w:rFonts w:ascii="Times New Roman" w:eastAsia="Times New Roman" w:hAnsi="Times New Roman" w:cs="Times New Roman"/>
          <w:sz w:val="24"/>
          <w:szCs w:val="24"/>
          <w:lang w:val="en-CA"/>
        </w:rPr>
        <w:t xml:space="preserve">before </w:t>
      </w:r>
      <w:r w:rsidR="00686A63">
        <w:rPr>
          <w:rFonts w:ascii="Times New Roman" w:eastAsia="Times New Roman" w:hAnsi="Times New Roman" w:cs="Times New Roman"/>
          <w:sz w:val="24"/>
          <w:szCs w:val="24"/>
          <w:lang w:val="en-CA"/>
        </w:rPr>
        <w:t>a demographic event was forced on up to three populations in</w:t>
      </w:r>
      <w:r w:rsidR="00E06135">
        <w:rPr>
          <w:rFonts w:ascii="Times New Roman" w:eastAsia="Times New Roman" w:hAnsi="Times New Roman" w:cs="Times New Roman"/>
          <w:sz w:val="24"/>
          <w:szCs w:val="24"/>
          <w:lang w:val="en-CA"/>
        </w:rPr>
        <w:t xml:space="preserve"> the landscape. </w:t>
      </w:r>
      <w:proofErr w:type="gramStart"/>
      <w:r w:rsidR="00E06135">
        <w:rPr>
          <w:rFonts w:ascii="Times New Roman" w:eastAsia="Times New Roman" w:hAnsi="Times New Roman" w:cs="Times New Roman"/>
          <w:sz w:val="24"/>
          <w:szCs w:val="24"/>
          <w:lang w:val="en-CA"/>
        </w:rPr>
        <w:t>10</w:t>
      </w:r>
      <w:proofErr w:type="gramEnd"/>
      <w:r w:rsidR="00E06135">
        <w:rPr>
          <w:rFonts w:ascii="Times New Roman" w:eastAsia="Times New Roman" w:hAnsi="Times New Roman" w:cs="Times New Roman"/>
          <w:sz w:val="24"/>
          <w:szCs w:val="24"/>
          <w:lang w:val="en-CA"/>
        </w:rPr>
        <w:t xml:space="preserve"> more generations were simulated after the event.</w:t>
      </w:r>
    </w:p>
    <w:p w14:paraId="6DC16BC9" w14:textId="3338ED74" w:rsidR="004B157E" w:rsidRDefault="00E06135" w:rsidP="00D17AA7">
      <w:pPr>
        <w:spacing w:after="240" w:line="480" w:lineRule="auto"/>
        <w:rPr>
          <w:rFonts w:ascii="Times New Roman" w:hAnsi="Times New Roman" w:cs="Times New Roman"/>
          <w:sz w:val="24"/>
          <w:szCs w:val="24"/>
          <w:lang w:val="en-CA"/>
        </w:rPr>
      </w:pPr>
      <w:r>
        <w:rPr>
          <w:rFonts w:ascii="Times New Roman" w:eastAsia="Times New Roman" w:hAnsi="Times New Roman" w:cs="Times New Roman"/>
          <w:sz w:val="24"/>
          <w:szCs w:val="24"/>
          <w:lang w:val="en-GB"/>
        </w:rPr>
        <w:t>W</w:t>
      </w:r>
      <w:r w:rsidRPr="41B2D6B5">
        <w:rPr>
          <w:rFonts w:ascii="Times New Roman" w:eastAsia="Times New Roman" w:hAnsi="Times New Roman" w:cs="Times New Roman"/>
          <w:sz w:val="24"/>
          <w:szCs w:val="24"/>
          <w:lang w:val="en-CA"/>
        </w:rPr>
        <w:t xml:space="preserve">e simulated </w:t>
      </w:r>
      <w:r>
        <w:rPr>
          <w:rFonts w:ascii="Times New Roman" w:eastAsia="Times New Roman" w:hAnsi="Times New Roman" w:cs="Times New Roman"/>
          <w:sz w:val="24"/>
          <w:szCs w:val="24"/>
          <w:lang w:val="en-CA"/>
        </w:rPr>
        <w:t>1</w:t>
      </w:r>
      <w:r w:rsidR="0079063D">
        <w:rPr>
          <w:rFonts w:ascii="Times New Roman" w:eastAsia="Times New Roman" w:hAnsi="Times New Roman" w:cs="Times New Roman"/>
          <w:sz w:val="24"/>
          <w:szCs w:val="24"/>
          <w:lang w:val="en-CA"/>
        </w:rPr>
        <w:t>8</w:t>
      </w:r>
      <w:r>
        <w:rPr>
          <w:rFonts w:ascii="Times New Roman" w:eastAsia="Times New Roman" w:hAnsi="Times New Roman" w:cs="Times New Roman"/>
          <w:sz w:val="24"/>
          <w:szCs w:val="24"/>
          <w:lang w:val="en-CA"/>
        </w:rPr>
        <w:t>0</w:t>
      </w:r>
      <w:r w:rsidRPr="41B2D6B5">
        <w:rPr>
          <w:rFonts w:ascii="Times New Roman" w:eastAsia="Times New Roman" w:hAnsi="Times New Roman" w:cs="Times New Roman"/>
          <w:sz w:val="24"/>
          <w:szCs w:val="24"/>
          <w:lang w:val="en-CA"/>
        </w:rPr>
        <w:t xml:space="preserve"> replicates</w:t>
      </w:r>
      <w:r>
        <w:rPr>
          <w:rFonts w:ascii="Times New Roman" w:eastAsia="Times New Roman" w:hAnsi="Times New Roman" w:cs="Times New Roman"/>
          <w:sz w:val="24"/>
          <w:szCs w:val="24"/>
          <w:lang w:val="en-CA"/>
        </w:rPr>
        <w:t xml:space="preserve"> for each scenario, with </w:t>
      </w:r>
      <w:r w:rsidR="00D52C9B">
        <w:rPr>
          <w:rFonts w:ascii="Times New Roman" w:eastAsia="Times New Roman" w:hAnsi="Times New Roman" w:cs="Times New Roman"/>
          <w:sz w:val="24"/>
          <w:szCs w:val="24"/>
          <w:lang w:val="en-CA"/>
        </w:rPr>
        <w:t xml:space="preserve">the </w:t>
      </w:r>
      <w:r>
        <w:rPr>
          <w:rFonts w:ascii="Times New Roman" w:eastAsia="Times New Roman" w:hAnsi="Times New Roman" w:cs="Times New Roman"/>
          <w:sz w:val="24"/>
          <w:szCs w:val="24"/>
          <w:lang w:val="en-CA"/>
        </w:rPr>
        <w:t xml:space="preserve">new allocation of allelic frequencies for </w:t>
      </w:r>
      <w:r w:rsidRPr="00621722">
        <w:rPr>
          <w:rFonts w:ascii="Times New Roman" w:eastAsia="Times New Roman" w:hAnsi="Times New Roman" w:cs="Times New Roman"/>
          <w:sz w:val="24"/>
          <w:szCs w:val="24"/>
          <w:lang w:val="en-CA"/>
        </w:rPr>
        <w:t>each replicate</w:t>
      </w:r>
      <w:r>
        <w:rPr>
          <w:rFonts w:ascii="Times New Roman" w:eastAsia="Times New Roman" w:hAnsi="Times New Roman" w:cs="Times New Roman"/>
          <w:sz w:val="24"/>
          <w:szCs w:val="24"/>
          <w:lang w:val="en-CA"/>
        </w:rPr>
        <w:t>.</w:t>
      </w:r>
      <w:r w:rsidR="00FC1F2A">
        <w:rPr>
          <w:rFonts w:ascii="Times New Roman" w:eastAsia="Times New Roman" w:hAnsi="Times New Roman" w:cs="Times New Roman"/>
          <w:sz w:val="24"/>
          <w:szCs w:val="24"/>
          <w:lang w:val="en-CA"/>
        </w:rPr>
        <w:t xml:space="preserve"> Those parameters </w:t>
      </w:r>
      <w:proofErr w:type="gramStart"/>
      <w:r w:rsidR="00FC1F2A">
        <w:rPr>
          <w:rFonts w:ascii="Times New Roman" w:eastAsia="Times New Roman" w:hAnsi="Times New Roman" w:cs="Times New Roman"/>
          <w:sz w:val="24"/>
          <w:szCs w:val="24"/>
          <w:lang w:val="en-CA"/>
        </w:rPr>
        <w:t>were chosen</w:t>
      </w:r>
      <w:proofErr w:type="gramEnd"/>
      <w:r w:rsidR="00FC1F2A">
        <w:rPr>
          <w:rFonts w:ascii="Times New Roman" w:eastAsia="Times New Roman" w:hAnsi="Times New Roman" w:cs="Times New Roman"/>
          <w:sz w:val="24"/>
          <w:szCs w:val="24"/>
          <w:lang w:val="en-CA"/>
        </w:rPr>
        <w:t xml:space="preserve"> as a compromise between realism and </w:t>
      </w:r>
      <w:r w:rsidR="009669D3">
        <w:rPr>
          <w:rFonts w:ascii="Times New Roman" w:eastAsia="Times New Roman" w:hAnsi="Times New Roman" w:cs="Times New Roman"/>
          <w:sz w:val="24"/>
          <w:szCs w:val="24"/>
          <w:lang w:val="en-CA"/>
        </w:rPr>
        <w:lastRenderedPageBreak/>
        <w:t xml:space="preserve">computational time limitations, and </w:t>
      </w:r>
      <w:r w:rsidR="00D17AA7">
        <w:rPr>
          <w:rFonts w:ascii="Times New Roman" w:hAnsi="Times New Roman" w:cs="Times New Roman"/>
          <w:sz w:val="24"/>
          <w:szCs w:val="24"/>
          <w:lang w:val="en-CA"/>
        </w:rPr>
        <w:t xml:space="preserve">we believe </w:t>
      </w:r>
      <w:r w:rsidR="00452D56">
        <w:rPr>
          <w:rFonts w:ascii="Times New Roman" w:hAnsi="Times New Roman" w:cs="Times New Roman"/>
          <w:sz w:val="24"/>
          <w:szCs w:val="24"/>
          <w:lang w:val="en-CA"/>
        </w:rPr>
        <w:t xml:space="preserve">they were appropriate </w:t>
      </w:r>
      <w:r w:rsidR="00D17AA7" w:rsidRPr="00D17AA7">
        <w:rPr>
          <w:rFonts w:ascii="Times New Roman" w:hAnsi="Times New Roman" w:cs="Times New Roman"/>
          <w:sz w:val="24"/>
          <w:szCs w:val="24"/>
          <w:lang w:val="en-CA"/>
        </w:rPr>
        <w:t xml:space="preserve">to </w:t>
      </w:r>
      <w:r w:rsidR="00D17AA7">
        <w:rPr>
          <w:rFonts w:ascii="Times New Roman" w:hAnsi="Times New Roman" w:cs="Times New Roman"/>
          <w:sz w:val="24"/>
          <w:szCs w:val="24"/>
          <w:lang w:val="en-CA"/>
        </w:rPr>
        <w:t>produce the</w:t>
      </w:r>
      <w:r w:rsidR="00D17AA7" w:rsidRPr="00D17AA7">
        <w:rPr>
          <w:rFonts w:ascii="Times New Roman" w:hAnsi="Times New Roman" w:cs="Times New Roman"/>
          <w:sz w:val="24"/>
          <w:szCs w:val="24"/>
          <w:lang w:val="en-CA"/>
        </w:rPr>
        <w:t xml:space="preserve"> complex evolutionary dynamics</w:t>
      </w:r>
      <w:r w:rsidR="00D17AA7">
        <w:rPr>
          <w:rFonts w:ascii="Times New Roman" w:hAnsi="Times New Roman" w:cs="Times New Roman"/>
          <w:sz w:val="24"/>
          <w:szCs w:val="24"/>
          <w:lang w:val="en-CA"/>
        </w:rPr>
        <w:t xml:space="preserve"> necessary to </w:t>
      </w:r>
      <w:r w:rsidR="00D6593C">
        <w:rPr>
          <w:rFonts w:ascii="Times New Roman" w:hAnsi="Times New Roman" w:cs="Times New Roman"/>
          <w:sz w:val="24"/>
          <w:szCs w:val="24"/>
          <w:lang w:val="en-CA"/>
        </w:rPr>
        <w:t xml:space="preserve">reasonably </w:t>
      </w:r>
      <w:r w:rsidR="00D17AA7">
        <w:rPr>
          <w:rFonts w:ascii="Times New Roman" w:hAnsi="Times New Roman" w:cs="Times New Roman"/>
          <w:sz w:val="24"/>
          <w:szCs w:val="24"/>
          <w:lang w:val="en-CA"/>
        </w:rPr>
        <w:t xml:space="preserve">realistic </w:t>
      </w:r>
      <w:r w:rsidR="00D6593C">
        <w:rPr>
          <w:rFonts w:ascii="Times New Roman" w:hAnsi="Times New Roman" w:cs="Times New Roman"/>
          <w:sz w:val="24"/>
          <w:szCs w:val="24"/>
          <w:lang w:val="en-CA"/>
        </w:rPr>
        <w:t xml:space="preserve">and useful </w:t>
      </w:r>
      <w:r w:rsidR="00D17AA7">
        <w:rPr>
          <w:rFonts w:ascii="Times New Roman" w:hAnsi="Times New Roman" w:cs="Times New Roman"/>
          <w:sz w:val="24"/>
          <w:szCs w:val="24"/>
          <w:lang w:val="en-CA"/>
        </w:rPr>
        <w:t>genetic data.</w:t>
      </w:r>
    </w:p>
    <w:p w14:paraId="38297732" w14:textId="2138B48E" w:rsidR="004B157E" w:rsidRDefault="00D6593C" w:rsidP="00F958FB">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I examined the influ</w:t>
      </w:r>
      <w:r w:rsidR="00643CB8">
        <w:rPr>
          <w:rFonts w:ascii="Times New Roman" w:hAnsi="Times New Roman" w:cs="Times New Roman"/>
          <w:sz w:val="24"/>
          <w:szCs w:val="24"/>
          <w:lang w:val="en-CA"/>
        </w:rPr>
        <w:t>en</w:t>
      </w:r>
      <w:r>
        <w:rPr>
          <w:rFonts w:ascii="Times New Roman" w:hAnsi="Times New Roman" w:cs="Times New Roman"/>
          <w:sz w:val="24"/>
          <w:szCs w:val="24"/>
          <w:lang w:val="en-CA"/>
        </w:rPr>
        <w:t xml:space="preserve">ce of dispersal, </w:t>
      </w:r>
      <w:r w:rsidR="002B59EB">
        <w:rPr>
          <w:rFonts w:ascii="Times New Roman" w:hAnsi="Times New Roman" w:cs="Times New Roman"/>
          <w:sz w:val="24"/>
          <w:szCs w:val="24"/>
          <w:lang w:val="en-CA"/>
        </w:rPr>
        <w:t>demographic event</w:t>
      </w:r>
      <w:r>
        <w:rPr>
          <w:rFonts w:ascii="Times New Roman" w:hAnsi="Times New Roman" w:cs="Times New Roman"/>
          <w:sz w:val="24"/>
          <w:szCs w:val="24"/>
          <w:lang w:val="en-CA"/>
        </w:rPr>
        <w:t xml:space="preserve"> type, and </w:t>
      </w:r>
      <w:r w:rsidR="002B59EB">
        <w:rPr>
          <w:rFonts w:ascii="Times New Roman" w:hAnsi="Times New Roman" w:cs="Times New Roman"/>
          <w:sz w:val="24"/>
          <w:szCs w:val="24"/>
          <w:lang w:val="en-CA"/>
        </w:rPr>
        <w:t>demographic event</w:t>
      </w:r>
      <w:r>
        <w:rPr>
          <w:rFonts w:ascii="Times New Roman" w:hAnsi="Times New Roman" w:cs="Times New Roman"/>
          <w:sz w:val="24"/>
          <w:szCs w:val="24"/>
          <w:lang w:val="en-CA"/>
        </w:rPr>
        <w:t xml:space="preserve"> spatial extent on the persistence of genetic s</w:t>
      </w:r>
      <w:r w:rsidR="00643CB8">
        <w:rPr>
          <w:rFonts w:ascii="Times New Roman" w:hAnsi="Times New Roman" w:cs="Times New Roman"/>
          <w:sz w:val="24"/>
          <w:szCs w:val="24"/>
          <w:lang w:val="en-CA"/>
        </w:rPr>
        <w:t>patial legacies using this simu</w:t>
      </w:r>
      <w:r>
        <w:rPr>
          <w:rFonts w:ascii="Times New Roman" w:hAnsi="Times New Roman" w:cs="Times New Roman"/>
          <w:sz w:val="24"/>
          <w:szCs w:val="24"/>
          <w:lang w:val="en-CA"/>
        </w:rPr>
        <w:t xml:space="preserve">lation model. </w:t>
      </w:r>
      <w:r w:rsidR="00EE19DD">
        <w:rPr>
          <w:rFonts w:ascii="Times New Roman" w:hAnsi="Times New Roman" w:cs="Times New Roman"/>
          <w:sz w:val="24"/>
          <w:szCs w:val="24"/>
          <w:lang w:val="en-CA"/>
        </w:rPr>
        <w:t xml:space="preserve">With </w:t>
      </w:r>
      <w:proofErr w:type="gramStart"/>
      <w:r w:rsidR="00EE19DD">
        <w:rPr>
          <w:rFonts w:ascii="Times New Roman" w:hAnsi="Times New Roman" w:cs="Times New Roman"/>
          <w:sz w:val="24"/>
          <w:szCs w:val="24"/>
          <w:lang w:val="en-CA"/>
        </w:rPr>
        <w:t>3</w:t>
      </w:r>
      <w:proofErr w:type="gramEnd"/>
      <w:r w:rsidR="00EE19DD">
        <w:rPr>
          <w:rFonts w:ascii="Times New Roman" w:hAnsi="Times New Roman" w:cs="Times New Roman"/>
          <w:sz w:val="24"/>
          <w:szCs w:val="24"/>
          <w:lang w:val="en-CA"/>
        </w:rPr>
        <w:t xml:space="preserve"> dispersal regimes, 2 different </w:t>
      </w:r>
      <w:r w:rsidR="002B59EB">
        <w:rPr>
          <w:rFonts w:ascii="Times New Roman" w:hAnsi="Times New Roman" w:cs="Times New Roman"/>
          <w:sz w:val="24"/>
          <w:szCs w:val="24"/>
          <w:lang w:val="en-CA"/>
        </w:rPr>
        <w:t>demographic event</w:t>
      </w:r>
      <w:r w:rsidR="00EE19DD">
        <w:rPr>
          <w:rFonts w:ascii="Times New Roman" w:hAnsi="Times New Roman" w:cs="Times New Roman"/>
          <w:sz w:val="24"/>
          <w:szCs w:val="24"/>
          <w:lang w:val="en-CA"/>
        </w:rPr>
        <w:t xml:space="preserve"> types and 5 different number</w:t>
      </w:r>
      <w:r w:rsidR="009B6659">
        <w:rPr>
          <w:rFonts w:ascii="Times New Roman" w:hAnsi="Times New Roman" w:cs="Times New Roman"/>
          <w:sz w:val="24"/>
          <w:szCs w:val="24"/>
          <w:lang w:val="en-CA"/>
        </w:rPr>
        <w:t>s</w:t>
      </w:r>
      <w:r w:rsidR="00EE19DD">
        <w:rPr>
          <w:rFonts w:ascii="Times New Roman" w:hAnsi="Times New Roman" w:cs="Times New Roman"/>
          <w:sz w:val="24"/>
          <w:szCs w:val="24"/>
          <w:lang w:val="en-CA"/>
        </w:rPr>
        <w:t xml:space="preserve"> of populations affected, we have 30 different scenarios giving us a total of </w:t>
      </w:r>
      <w:r w:rsidR="00EE19DD" w:rsidRPr="00EE19DD">
        <w:rPr>
          <w:rFonts w:ascii="Times New Roman" w:hAnsi="Times New Roman" w:cs="Times New Roman"/>
          <w:sz w:val="24"/>
          <w:szCs w:val="24"/>
          <w:lang w:val="en-CA"/>
        </w:rPr>
        <w:t>5400</w:t>
      </w:r>
      <w:r w:rsidR="00EE19DD">
        <w:rPr>
          <w:rFonts w:ascii="Times New Roman" w:hAnsi="Times New Roman" w:cs="Times New Roman"/>
          <w:sz w:val="24"/>
          <w:szCs w:val="24"/>
          <w:lang w:val="en-CA"/>
        </w:rPr>
        <w:t xml:space="preserve"> simulations.</w:t>
      </w:r>
      <w:r w:rsidR="004B157E">
        <w:rPr>
          <w:rFonts w:ascii="Times New Roman" w:hAnsi="Times New Roman" w:cs="Times New Roman"/>
          <w:sz w:val="24"/>
          <w:szCs w:val="24"/>
          <w:lang w:val="en-CA"/>
        </w:rPr>
        <w:t xml:space="preserve"> In the next </w:t>
      </w:r>
      <w:r w:rsidR="009B6659">
        <w:rPr>
          <w:rFonts w:ascii="Times New Roman" w:hAnsi="Times New Roman" w:cs="Times New Roman"/>
          <w:sz w:val="24"/>
          <w:szCs w:val="24"/>
          <w:lang w:val="en-CA"/>
        </w:rPr>
        <w:t>sections</w:t>
      </w:r>
      <w:r w:rsidR="004B157E">
        <w:rPr>
          <w:rFonts w:ascii="Times New Roman" w:hAnsi="Times New Roman" w:cs="Times New Roman"/>
          <w:sz w:val="24"/>
          <w:szCs w:val="24"/>
          <w:lang w:val="en-CA"/>
        </w:rPr>
        <w:t xml:space="preserve">, we detail how we modelled the aforementioned three factors. Additional material concerning the use of the simulator </w:t>
      </w:r>
      <w:proofErr w:type="gramStart"/>
      <w:r w:rsidR="004B157E">
        <w:rPr>
          <w:rFonts w:ascii="Times New Roman" w:hAnsi="Times New Roman" w:cs="Times New Roman"/>
          <w:sz w:val="24"/>
          <w:szCs w:val="24"/>
          <w:lang w:val="en-CA"/>
        </w:rPr>
        <w:t>can be found</w:t>
      </w:r>
      <w:proofErr w:type="gramEnd"/>
      <w:r w:rsidR="004B157E">
        <w:rPr>
          <w:rFonts w:ascii="Times New Roman" w:hAnsi="Times New Roman" w:cs="Times New Roman"/>
          <w:sz w:val="24"/>
          <w:szCs w:val="24"/>
          <w:lang w:val="en-CA"/>
        </w:rPr>
        <w:t xml:space="preserve"> in Supplementary Materials.</w:t>
      </w:r>
    </w:p>
    <w:p w14:paraId="55C2F5D1" w14:textId="7060444F" w:rsidR="00EE19DD" w:rsidRDefault="004B157E" w:rsidP="00F958FB">
      <w:pPr>
        <w:spacing w:after="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 </w:t>
      </w:r>
    </w:p>
    <w:p w14:paraId="4DCBBD95" w14:textId="6C0DCEDC" w:rsidR="001655DC" w:rsidRPr="001655DC" w:rsidRDefault="00EE19DD" w:rsidP="00F958FB">
      <w:pPr>
        <w:spacing w:after="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D</w:t>
      </w:r>
      <w:r w:rsidR="001655DC">
        <w:rPr>
          <w:rFonts w:ascii="Times New Roman" w:eastAsia="Times New Roman" w:hAnsi="Times New Roman" w:cs="Times New Roman"/>
          <w:i/>
          <w:sz w:val="24"/>
          <w:szCs w:val="24"/>
          <w:lang w:val="en-CA"/>
        </w:rPr>
        <w:t>ispersal regimes</w:t>
      </w:r>
    </w:p>
    <w:p w14:paraId="4FF52617" w14:textId="17FBD449" w:rsidR="008E407E" w:rsidRPr="00621722" w:rsidRDefault="00F60796" w:rsidP="00621722">
      <w:pPr>
        <w:spacing w:before="240" w:line="480" w:lineRule="auto"/>
        <w:rPr>
          <w:rFonts w:ascii="Times New Roman" w:eastAsia="Times New Roman" w:hAnsi="Times New Roman" w:cs="Times New Roman"/>
          <w:sz w:val="24"/>
          <w:szCs w:val="24"/>
          <w:lang w:val="en-CA"/>
        </w:rPr>
      </w:pPr>
      <w:r w:rsidRPr="00621722">
        <w:rPr>
          <w:rFonts w:ascii="Times New Roman" w:eastAsia="Times New Roman" w:hAnsi="Times New Roman" w:cs="Times New Roman"/>
          <w:sz w:val="24"/>
          <w:szCs w:val="24"/>
          <w:lang w:val="en-CA"/>
        </w:rPr>
        <w:t>The dispers</w:t>
      </w:r>
      <w:r w:rsidR="00621722">
        <w:rPr>
          <w:rFonts w:ascii="Times New Roman" w:eastAsia="Times New Roman" w:hAnsi="Times New Roman" w:cs="Times New Roman"/>
          <w:sz w:val="24"/>
          <w:szCs w:val="24"/>
          <w:lang w:val="en-CA"/>
        </w:rPr>
        <w:t>al</w:t>
      </w:r>
      <w:r w:rsidRPr="00621722">
        <w:rPr>
          <w:rFonts w:ascii="Times New Roman" w:eastAsia="Times New Roman" w:hAnsi="Times New Roman" w:cs="Times New Roman"/>
          <w:sz w:val="24"/>
          <w:szCs w:val="24"/>
          <w:lang w:val="en-CA"/>
        </w:rPr>
        <w:t xml:space="preserve"> of individuals was controlled through a dispersal kernel</w:t>
      </w:r>
      <w:r w:rsidR="00072D54" w:rsidRPr="00621722">
        <w:rPr>
          <w:rFonts w:ascii="Times New Roman" w:eastAsia="Times New Roman" w:hAnsi="Times New Roman" w:cs="Times New Roman"/>
          <w:sz w:val="24"/>
          <w:szCs w:val="24"/>
          <w:lang w:val="en-CA"/>
        </w:rPr>
        <w:t xml:space="preserve"> </w:t>
      </w:r>
      <w:r w:rsidR="00072355" w:rsidRPr="00621722">
        <w:rPr>
          <w:rFonts w:ascii="Times New Roman" w:eastAsia="Times New Roman" w:hAnsi="Times New Roman" w:cs="Times New Roman"/>
          <w:sz w:val="24"/>
          <w:szCs w:val="24"/>
          <w:lang w:val="en-CA"/>
        </w:rPr>
        <w:t xml:space="preserve">based on a </w:t>
      </w:r>
      <w:r w:rsidR="001202C3" w:rsidRPr="00621722">
        <w:rPr>
          <w:rFonts w:ascii="Times New Roman" w:eastAsia="Times New Roman" w:hAnsi="Times New Roman" w:cs="Times New Roman"/>
          <w:sz w:val="24"/>
          <w:szCs w:val="24"/>
          <w:lang w:val="en-CA"/>
        </w:rPr>
        <w:t>negative e</w:t>
      </w:r>
      <w:r w:rsidR="00072355" w:rsidRPr="00621722">
        <w:rPr>
          <w:rFonts w:ascii="Times New Roman" w:eastAsia="Times New Roman" w:hAnsi="Times New Roman" w:cs="Times New Roman"/>
          <w:sz w:val="24"/>
          <w:szCs w:val="24"/>
          <w:lang w:val="en-CA"/>
        </w:rPr>
        <w:t xml:space="preserve">xponential </w:t>
      </w:r>
      <w:r w:rsidR="001202C3" w:rsidRPr="00621722">
        <w:rPr>
          <w:rFonts w:ascii="Times New Roman" w:eastAsia="Times New Roman" w:hAnsi="Times New Roman" w:cs="Times New Roman"/>
          <w:sz w:val="24"/>
          <w:szCs w:val="24"/>
          <w:lang w:val="en-CA"/>
        </w:rPr>
        <w:t>distributio</w:t>
      </w:r>
      <w:r w:rsidR="008E407E" w:rsidRPr="00621722">
        <w:rPr>
          <w:rFonts w:ascii="Times New Roman" w:eastAsia="Times New Roman" w:hAnsi="Times New Roman" w:cs="Times New Roman"/>
          <w:sz w:val="24"/>
          <w:szCs w:val="24"/>
          <w:lang w:val="en-CA"/>
        </w:rPr>
        <w:t>n</w:t>
      </w:r>
      <w:r w:rsidR="003C57D0" w:rsidRPr="00621722">
        <w:rPr>
          <w:rFonts w:ascii="Times New Roman" w:eastAsia="Times New Roman" w:hAnsi="Times New Roman" w:cs="Times New Roman"/>
          <w:sz w:val="24"/>
          <w:szCs w:val="24"/>
          <w:lang w:val="en-CA"/>
        </w:rPr>
        <w:t xml:space="preserve"> </w:t>
      </w:r>
      <w:r w:rsidR="00621722" w:rsidRPr="00621722">
        <w:rPr>
          <w:rFonts w:ascii="Times New Roman" w:eastAsia="Times New Roman" w:hAnsi="Times New Roman" w:cs="Times New Roman"/>
          <w:sz w:val="24"/>
          <w:szCs w:val="24"/>
          <w:lang w:val="en-CA"/>
        </w:rPr>
        <w:t>from which the distance realised by an individual (</w:t>
      </w:r>
      <m:oMath>
        <m:sSub>
          <m:sSubPr>
            <m:ctrlPr>
              <w:ins w:id="26" w:author="James Patrick M.A." w:date="2019-07-16T14:13:00Z">
                <w:rPr>
                  <w:rFonts w:ascii="Cambria Math" w:hAnsi="Cambria Math" w:cs="Times New Roman"/>
                  <w:i/>
                  <w:sz w:val="24"/>
                  <w:szCs w:val="24"/>
                  <w:lang w:val="en-CA"/>
                </w:rPr>
              </w:ins>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621722" w:rsidRPr="00621722">
        <w:rPr>
          <w:rFonts w:ascii="Times New Roman" w:eastAsia="Times New Roman" w:hAnsi="Times New Roman" w:cs="Times New Roman"/>
          <w:sz w:val="24"/>
          <w:szCs w:val="24"/>
          <w:lang w:val="en-CA"/>
        </w:rPr>
        <w:t>) is sampled</w:t>
      </w:r>
      <w:r w:rsidR="00621722">
        <w:rPr>
          <w:rFonts w:ascii="Times New Roman" w:eastAsia="Times New Roman" w:hAnsi="Times New Roman" w:cs="Times New Roman"/>
          <w:sz w:val="24"/>
          <w:szCs w:val="24"/>
          <w:lang w:val="en-CA"/>
        </w:rPr>
        <w:t xml:space="preserve"> (sup. </w:t>
      </w:r>
      <w:proofErr w:type="spellStart"/>
      <w:proofErr w:type="gramStart"/>
      <w:r w:rsidR="00621722">
        <w:rPr>
          <w:rFonts w:ascii="Times New Roman" w:eastAsia="Times New Roman" w:hAnsi="Times New Roman" w:cs="Times New Roman"/>
          <w:sz w:val="24"/>
          <w:szCs w:val="24"/>
          <w:lang w:val="en-CA"/>
        </w:rPr>
        <w:t>Fig.X</w:t>
      </w:r>
      <w:proofErr w:type="spellEnd"/>
      <w:r w:rsidR="00621722">
        <w:rPr>
          <w:rFonts w:ascii="Times New Roman" w:eastAsia="Times New Roman" w:hAnsi="Times New Roman" w:cs="Times New Roman"/>
          <w:sz w:val="24"/>
          <w:szCs w:val="24"/>
          <w:lang w:val="en-CA"/>
        </w:rPr>
        <w:t xml:space="preserve"> showing the rescaled kernels)</w:t>
      </w:r>
      <w:r w:rsidR="00621722" w:rsidRPr="00621722">
        <w:rPr>
          <w:rFonts w:ascii="Times New Roman" w:eastAsia="Times New Roman" w:hAnsi="Times New Roman" w:cs="Times New Roman"/>
          <w:sz w:val="24"/>
          <w:szCs w:val="24"/>
          <w:lang w:val="en-CA"/>
        </w:rPr>
        <w:t>.</w:t>
      </w:r>
      <w:proofErr w:type="gramEnd"/>
      <w:r w:rsidR="00621722" w:rsidRPr="00621722">
        <w:rPr>
          <w:rFonts w:ascii="Times New Roman" w:eastAsia="Times New Roman" w:hAnsi="Times New Roman" w:cs="Times New Roman"/>
          <w:sz w:val="24"/>
          <w:szCs w:val="24"/>
          <w:lang w:val="en-CA"/>
        </w:rPr>
        <w:t xml:space="preserve"> This distribution</w:t>
      </w:r>
      <w:r w:rsidR="003C57D0" w:rsidRPr="00621722">
        <w:rPr>
          <w:rFonts w:ascii="Times New Roman" w:eastAsia="Times New Roman" w:hAnsi="Times New Roman" w:cs="Times New Roman"/>
          <w:sz w:val="24"/>
          <w:szCs w:val="24"/>
          <w:lang w:val="en-CA"/>
        </w:rPr>
        <w:t xml:space="preserve"> transforms the cost </w:t>
      </w:r>
      <w:r w:rsidR="001C4AA4">
        <w:rPr>
          <w:rFonts w:ascii="Times New Roman" w:eastAsia="Times New Roman" w:hAnsi="Times New Roman" w:cs="Times New Roman"/>
          <w:sz w:val="24"/>
          <w:szCs w:val="24"/>
          <w:lang w:val="en-CA"/>
        </w:rPr>
        <w:t xml:space="preserve">distance of travel (CD) </w:t>
      </w:r>
      <w:r w:rsidR="003C57D0" w:rsidRPr="00621722">
        <w:rPr>
          <w:rFonts w:ascii="Times New Roman" w:eastAsia="Times New Roman" w:hAnsi="Times New Roman" w:cs="Times New Roman"/>
          <w:sz w:val="24"/>
          <w:szCs w:val="24"/>
          <w:lang w:val="en-CA"/>
        </w:rPr>
        <w:t>between cells</w:t>
      </w:r>
      <w:r w:rsidR="00621722" w:rsidRPr="00621722">
        <w:rPr>
          <w:rFonts w:ascii="Times New Roman" w:eastAsia="Times New Roman" w:hAnsi="Times New Roman" w:cs="Times New Roman"/>
          <w:sz w:val="24"/>
          <w:szCs w:val="24"/>
          <w:lang w:val="en-CA"/>
        </w:rPr>
        <w:t xml:space="preserve"> according to a single parameter (</w:t>
      </w:r>
      <w:r w:rsidR="00621722" w:rsidRPr="00621722">
        <w:rPr>
          <w:rFonts w:ascii="Times New Roman" w:eastAsia="Times New Roman" w:hAnsi="Times New Roman" w:cs="Times New Roman"/>
          <w:i/>
          <w:sz w:val="24"/>
          <w:szCs w:val="24"/>
          <w:lang w:val="en-CA"/>
        </w:rPr>
        <w:t>B</w:t>
      </w:r>
      <w:r w:rsidR="00621722" w:rsidRPr="00621722">
        <w:rPr>
          <w:rFonts w:ascii="Times New Roman" w:eastAsia="Times New Roman" w:hAnsi="Times New Roman" w:cs="Times New Roman"/>
          <w:sz w:val="24"/>
          <w:szCs w:val="24"/>
          <w:lang w:val="en-CA"/>
        </w:rPr>
        <w:t>)</w:t>
      </w:r>
      <w:proofErr w:type="gramStart"/>
      <w:r w:rsidR="003C57D0" w:rsidRPr="00621722">
        <w:rPr>
          <w:rFonts w:ascii="Times New Roman" w:eastAsia="Times New Roman" w:hAnsi="Times New Roman" w:cs="Times New Roman"/>
          <w:sz w:val="24"/>
          <w:szCs w:val="24"/>
          <w:lang w:val="en-CA"/>
        </w:rPr>
        <w:t>:</w:t>
      </w:r>
      <w:r w:rsidR="008E407E" w:rsidRPr="00621722">
        <w:rPr>
          <w:rFonts w:ascii="Times New Roman" w:eastAsia="Times New Roman" w:hAnsi="Times New Roman" w:cs="Times New Roman"/>
          <w:sz w:val="24"/>
          <w:szCs w:val="24"/>
          <w:lang w:val="en-CA"/>
        </w:rPr>
        <w:t xml:space="preserve"> </w:t>
      </w:r>
      <w:proofErr w:type="gramEnd"/>
      <m:oMath>
        <m:sSup>
          <m:sSupPr>
            <m:ctrlPr>
              <w:ins w:id="27" w:author="James Patrick M.A." w:date="2019-07-16T14:13:00Z">
                <w:rPr>
                  <w:rFonts w:ascii="Cambria Math" w:eastAsia="Times New Roman" w:hAnsi="Cambria Math" w:cs="Times New Roman"/>
                  <w:i/>
                  <w:sz w:val="24"/>
                  <w:szCs w:val="24"/>
                  <w:lang w:val="en-CA"/>
                </w:rPr>
              </w:ins>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008E407E" w:rsidRPr="00621722">
        <w:rPr>
          <w:rFonts w:ascii="Times New Roman" w:eastAsia="Times New Roman" w:hAnsi="Times New Roman" w:cs="Times New Roman"/>
          <w:sz w:val="24"/>
          <w:szCs w:val="24"/>
          <w:lang w:val="en-CA"/>
        </w:rPr>
        <w:t xml:space="preserve">. </w:t>
      </w:r>
      <w:r w:rsidR="003C57D0" w:rsidRPr="00621722">
        <w:rPr>
          <w:rFonts w:ascii="Times New Roman" w:eastAsia="Times New Roman" w:hAnsi="Times New Roman" w:cs="Times New Roman"/>
          <w:sz w:val="24"/>
          <w:szCs w:val="24"/>
          <w:lang w:val="en-CA"/>
        </w:rPr>
        <w:t xml:space="preserve">Cost distances used here are simply the geographical distances between the centroids of the populations. The values created </w:t>
      </w:r>
      <w:proofErr w:type="gramStart"/>
      <w:r w:rsidR="003C57D0" w:rsidRPr="00621722">
        <w:rPr>
          <w:rFonts w:ascii="Times New Roman" w:eastAsia="Times New Roman" w:hAnsi="Times New Roman" w:cs="Times New Roman"/>
          <w:sz w:val="24"/>
          <w:szCs w:val="24"/>
          <w:lang w:val="en-CA"/>
        </w:rPr>
        <w:t>through the use of</w:t>
      </w:r>
      <w:proofErr w:type="gramEnd"/>
      <w:r w:rsidR="003C57D0" w:rsidRPr="00621722">
        <w:rPr>
          <w:rFonts w:ascii="Times New Roman" w:eastAsia="Times New Roman" w:hAnsi="Times New Roman" w:cs="Times New Roman"/>
          <w:sz w:val="24"/>
          <w:szCs w:val="24"/>
          <w:lang w:val="en-CA"/>
        </w:rPr>
        <w:t xml:space="preserve"> the negative exponential distribution</w:t>
      </w:r>
      <w:r w:rsidR="008E407E" w:rsidRPr="00621722">
        <w:rPr>
          <w:rFonts w:ascii="Times New Roman" w:eastAsia="Times New Roman" w:hAnsi="Times New Roman" w:cs="Times New Roman"/>
          <w:sz w:val="24"/>
          <w:szCs w:val="24"/>
          <w:lang w:val="en-CA"/>
        </w:rPr>
        <w:t xml:space="preserve"> can then be rescaled using the maximum </w:t>
      </w:r>
      <w:r w:rsidR="003C57D0" w:rsidRPr="00621722">
        <w:rPr>
          <w:rFonts w:ascii="Times New Roman" w:eastAsia="Times New Roman" w:hAnsi="Times New Roman" w:cs="Times New Roman"/>
          <w:sz w:val="24"/>
          <w:szCs w:val="24"/>
          <w:lang w:val="en-CA"/>
        </w:rPr>
        <w:t xml:space="preserve">and the minimum </w:t>
      </w:r>
      <w:r w:rsidR="008E407E" w:rsidRPr="00621722">
        <w:rPr>
          <w:rFonts w:ascii="Times New Roman" w:eastAsia="Times New Roman" w:hAnsi="Times New Roman" w:cs="Times New Roman"/>
          <w:sz w:val="24"/>
          <w:szCs w:val="24"/>
          <w:lang w:val="en-CA"/>
        </w:rPr>
        <w:t>distance possible in the landscape</w:t>
      </w:r>
      <w:r w:rsidR="003C57D0" w:rsidRPr="00621722">
        <w:rPr>
          <w:rFonts w:ascii="Times New Roman" w:eastAsia="Times New Roman" w:hAnsi="Times New Roman" w:cs="Times New Roman"/>
          <w:sz w:val="24"/>
          <w:szCs w:val="24"/>
          <w:lang w:val="en-CA"/>
        </w:rPr>
        <w:t>,</w:t>
      </w:r>
      <w:r w:rsidR="008E407E" w:rsidRPr="00621722">
        <w:rPr>
          <w:rFonts w:ascii="Times New Roman" w:eastAsia="Times New Roman" w:hAnsi="Times New Roman" w:cs="Times New Roman"/>
          <w:sz w:val="24"/>
          <w:szCs w:val="24"/>
          <w:lang w:val="en-CA"/>
        </w:rPr>
        <w:t xml:space="preserve"> whi</w:t>
      </w:r>
      <w:r w:rsidR="003C57D0" w:rsidRPr="00621722">
        <w:rPr>
          <w:rFonts w:ascii="Times New Roman" w:eastAsia="Times New Roman" w:hAnsi="Times New Roman" w:cs="Times New Roman"/>
          <w:sz w:val="24"/>
          <w:szCs w:val="24"/>
          <w:lang w:val="en-CA"/>
        </w:rPr>
        <w:t>ch gives us the probability that</w:t>
      </w:r>
      <w:r w:rsidR="008E407E" w:rsidRPr="00621722">
        <w:rPr>
          <w:rFonts w:ascii="Times New Roman" w:eastAsia="Times New Roman" w:hAnsi="Times New Roman" w:cs="Times New Roman"/>
          <w:sz w:val="24"/>
          <w:szCs w:val="24"/>
          <w:lang w:val="en-CA"/>
        </w:rPr>
        <w:t xml:space="preserve"> an individual goes beyond a specific distance:</w:t>
      </w:r>
    </w:p>
    <w:p w14:paraId="0C8B4FFC" w14:textId="13B4363E" w:rsidR="008E407E" w:rsidRPr="003C57D0" w:rsidRDefault="008E407E" w:rsidP="008E407E">
      <w:pPr>
        <w:spacing w:line="480" w:lineRule="auto"/>
        <w:rPr>
          <w:rFonts w:ascii="Times New Roman" w:eastAsiaTheme="minorEastAsia" w:hAnsi="Times New Roman" w:cs="Times New Roman"/>
          <w:sz w:val="32"/>
          <w:szCs w:val="32"/>
          <w:lang w:val="en-CA"/>
        </w:rPr>
      </w:pPr>
      <m:oMath>
        <m:r>
          <w:rPr>
            <w:rFonts w:ascii="Cambria Math" w:hAnsi="Cambria Math" w:cs="Times New Roman"/>
            <w:sz w:val="32"/>
            <w:szCs w:val="32"/>
            <w:lang w:val="en-CA"/>
          </w:rPr>
          <m:t>p(</m:t>
        </m:r>
        <m:sSub>
          <m:sSubPr>
            <m:ctrlPr>
              <w:ins w:id="28" w:author="James Patrick M.A." w:date="2019-07-16T14:13:00Z">
                <w:rPr>
                  <w:rFonts w:ascii="Cambria Math" w:hAnsi="Cambria Math" w:cs="Times New Roman"/>
                  <w:i/>
                  <w:sz w:val="32"/>
                  <w:szCs w:val="32"/>
                  <w:lang w:val="en-CA"/>
                </w:rPr>
              </w:ins>
            </m:ctrlPr>
          </m:sSubPr>
          <m:e>
            <m:r>
              <w:rPr>
                <w:rFonts w:ascii="Cambria Math" w:hAnsi="Cambria Math" w:cs="Times New Roman"/>
                <w:sz w:val="32"/>
                <w:szCs w:val="32"/>
                <w:lang w:val="en-CA"/>
              </w:rPr>
              <m:t>d</m:t>
            </m:r>
          </m:e>
          <m:sub>
            <m:r>
              <w:rPr>
                <w:rFonts w:ascii="Cambria Math" w:hAnsi="Cambria Math" w:cs="Times New Roman"/>
                <w:sz w:val="32"/>
                <w:szCs w:val="32"/>
                <w:lang w:val="en-CA"/>
              </w:rPr>
              <m:t>ind</m:t>
            </m:r>
          </m:sub>
        </m:sSub>
        <m:r>
          <w:rPr>
            <w:rFonts w:ascii="Cambria Math" w:hAnsi="Cambria Math" w:cs="Times New Roman"/>
            <w:sz w:val="32"/>
            <w:szCs w:val="32"/>
            <w:lang w:val="en-CA"/>
          </w:rPr>
          <m:t>&gt;CD)=</m:t>
        </m:r>
        <m:f>
          <m:fPr>
            <m:ctrlPr>
              <w:rPr>
                <w:rFonts w:ascii="Cambria Math" w:hAnsi="Cambria Math" w:cs="Times New Roman"/>
                <w:i/>
                <w:sz w:val="32"/>
                <w:szCs w:val="32"/>
                <w:lang w:val="en-CA"/>
              </w:rPr>
            </m:ctrlPr>
          </m:fPr>
          <m:num>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B*CD</m:t>
                </m:r>
              </m:sup>
            </m:sSup>
            <m:r>
              <w:rPr>
                <w:rFonts w:ascii="Cambria Math" w:hAnsi="Cambria Math" w:cs="Times New Roman"/>
                <w:sz w:val="32"/>
                <w:szCs w:val="32"/>
                <w:lang w:val="en-CA"/>
              </w:rPr>
              <m:t>-</m:t>
            </m:r>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B*min</m:t>
                </m:r>
              </m:sup>
            </m:sSup>
          </m:num>
          <m:den>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B*max</m:t>
                </m:r>
              </m:sup>
            </m:sSup>
            <m:r>
              <w:rPr>
                <w:rFonts w:ascii="Cambria Math" w:hAnsi="Cambria Math" w:cs="Times New Roman"/>
                <w:sz w:val="32"/>
                <w:szCs w:val="32"/>
                <w:lang w:val="en-CA"/>
              </w:rPr>
              <m:t>-</m:t>
            </m:r>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B*min</m:t>
                </m:r>
              </m:sup>
            </m:sSup>
          </m:den>
        </m:f>
      </m:oMath>
      <w:r w:rsidRPr="003C57D0">
        <w:rPr>
          <w:rFonts w:ascii="Times New Roman" w:eastAsiaTheme="minorEastAsia" w:hAnsi="Times New Roman" w:cs="Times New Roman"/>
          <w:sz w:val="32"/>
          <w:szCs w:val="32"/>
          <w:lang w:val="en-CA"/>
        </w:rPr>
        <w:t xml:space="preserve"> </w:t>
      </w:r>
    </w:p>
    <w:p w14:paraId="7CA551DC" w14:textId="2F9447FD" w:rsidR="00621722" w:rsidRDefault="001202C3" w:rsidP="00621722">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 xml:space="preserve">When </w:t>
      </w:r>
      <m:oMath>
        <m:sSub>
          <m:sSubPr>
            <m:ctrlPr>
              <w:ins w:id="29" w:author="James Patrick M.A." w:date="2019-07-16T14:13:00Z">
                <w:rPr>
                  <w:rFonts w:ascii="Cambria Math" w:hAnsi="Cambria Math" w:cs="Times New Roman"/>
                  <w:i/>
                  <w:sz w:val="32"/>
                  <w:szCs w:val="32"/>
                  <w:lang w:val="en-CA"/>
                </w:rPr>
              </w:ins>
            </m:ctrlPr>
          </m:sSubPr>
          <m:e>
            <m:r>
              <w:rPr>
                <w:rFonts w:ascii="Cambria Math" w:hAnsi="Cambria Math" w:cs="Times New Roman"/>
                <w:sz w:val="32"/>
                <w:szCs w:val="32"/>
                <w:lang w:val="en-CA"/>
              </w:rPr>
              <m:t>d</m:t>
            </m:r>
          </m:e>
          <m:sub>
            <m:r>
              <w:rPr>
                <w:rFonts w:ascii="Cambria Math" w:hAnsi="Cambria Math" w:cs="Times New Roman"/>
                <w:sz w:val="32"/>
                <w:szCs w:val="32"/>
                <w:lang w:val="en-CA"/>
              </w:rPr>
              <m:t>ind</m:t>
            </m:r>
          </m:sub>
        </m:sSub>
      </m:oMath>
      <w:r>
        <w:rPr>
          <w:rFonts w:ascii="Times New Roman" w:eastAsia="Times New Roman" w:hAnsi="Times New Roman" w:cs="Times New Roman"/>
          <w:sz w:val="24"/>
          <w:szCs w:val="24"/>
          <w:lang w:val="en-CA"/>
        </w:rPr>
        <w:t xml:space="preserve"> is randomly sampled as being higher than 1</w:t>
      </w:r>
      <w:r w:rsidR="00CD3161">
        <w:rPr>
          <w:rFonts w:ascii="Times New Roman" w:eastAsia="Times New Roman" w:hAnsi="Times New Roman" w:cs="Times New Roman"/>
          <w:sz w:val="24"/>
          <w:szCs w:val="24"/>
          <w:lang w:val="en-CA"/>
        </w:rPr>
        <w:t>, t</w:t>
      </w:r>
      <w:r w:rsidR="00CD3161" w:rsidRPr="00CD3161">
        <w:rPr>
          <w:rFonts w:ascii="Times New Roman" w:hAnsi="Times New Roman" w:cs="Times New Roman"/>
          <w:sz w:val="24"/>
          <w:szCs w:val="24"/>
          <w:lang w:val="en-CA"/>
        </w:rPr>
        <w:t xml:space="preserve">he </w:t>
      </w:r>
      <w:r w:rsidR="00CD3161">
        <w:rPr>
          <w:rFonts w:ascii="Times New Roman" w:hAnsi="Times New Roman" w:cs="Times New Roman"/>
          <w:sz w:val="24"/>
          <w:szCs w:val="24"/>
          <w:lang w:val="en-CA"/>
        </w:rPr>
        <w:t>target population</w:t>
      </w:r>
      <w:r w:rsidR="00CD3161" w:rsidRPr="00CD3161">
        <w:rPr>
          <w:rFonts w:ascii="Times New Roman" w:hAnsi="Times New Roman" w:cs="Times New Roman"/>
          <w:sz w:val="24"/>
          <w:szCs w:val="24"/>
          <w:lang w:val="en-CA"/>
        </w:rPr>
        <w:t xml:space="preserve"> </w:t>
      </w:r>
      <w:r w:rsidR="00CD3161">
        <w:rPr>
          <w:rFonts w:ascii="Times New Roman" w:hAnsi="Times New Roman" w:cs="Times New Roman"/>
          <w:sz w:val="24"/>
          <w:szCs w:val="24"/>
          <w:lang w:val="en-CA"/>
        </w:rPr>
        <w:t>to which an individual travels,</w:t>
      </w:r>
      <w:r w:rsidR="00CD3161" w:rsidRPr="00CD3161">
        <w:rPr>
          <w:rFonts w:ascii="Times New Roman" w:hAnsi="Times New Roman" w:cs="Times New Roman"/>
          <w:sz w:val="24"/>
          <w:szCs w:val="24"/>
          <w:lang w:val="en-CA"/>
        </w:rPr>
        <w:t xml:space="preserve"> was selected</w:t>
      </w:r>
      <w:r w:rsidR="00CD3161">
        <w:rPr>
          <w:rFonts w:ascii="Times New Roman" w:hAnsi="Times New Roman" w:cs="Times New Roman"/>
          <w:sz w:val="24"/>
          <w:szCs w:val="24"/>
          <w:lang w:val="en-CA"/>
        </w:rPr>
        <w:t xml:space="preserve"> randomly from the set of populations available at the </w:t>
      </w:r>
      <w:r w:rsidR="00CD3161" w:rsidRPr="00CD3161">
        <w:rPr>
          <w:rFonts w:ascii="Times New Roman" w:hAnsi="Times New Roman" w:cs="Times New Roman"/>
          <w:sz w:val="24"/>
          <w:szCs w:val="24"/>
          <w:lang w:val="en-CA"/>
        </w:rPr>
        <w:t>distance</w:t>
      </w:r>
      <w:r w:rsidR="00CD3161">
        <w:rPr>
          <w:rFonts w:ascii="Times New Roman" w:hAnsi="Times New Roman" w:cs="Times New Roman"/>
          <w:sz w:val="24"/>
          <w:szCs w:val="24"/>
          <w:lang w:val="en-CA"/>
        </w:rPr>
        <w:t xml:space="preserve"> selected in the previous step</w:t>
      </w:r>
      <w:r w:rsidR="00621722" w:rsidRPr="00CD3161">
        <w:rPr>
          <w:rFonts w:ascii="Times New Roman" w:eastAsia="Times New Roman" w:hAnsi="Times New Roman" w:cs="Times New Roman"/>
          <w:sz w:val="24"/>
          <w:szCs w:val="24"/>
          <w:lang w:val="en-CA"/>
        </w:rPr>
        <w:t xml:space="preserve">. </w:t>
      </w:r>
      <w:r w:rsidR="00CD3161">
        <w:rPr>
          <w:rFonts w:ascii="Times New Roman" w:eastAsia="Times New Roman" w:hAnsi="Times New Roman" w:cs="Times New Roman"/>
          <w:sz w:val="24"/>
          <w:szCs w:val="24"/>
          <w:lang w:val="en-CA"/>
        </w:rPr>
        <w:t>Otherwise</w:t>
      </w:r>
      <w:r w:rsidR="00E06135">
        <w:rPr>
          <w:rFonts w:ascii="Times New Roman" w:eastAsia="Times New Roman" w:hAnsi="Times New Roman" w:cs="Times New Roman"/>
          <w:sz w:val="24"/>
          <w:szCs w:val="24"/>
          <w:lang w:val="en-CA"/>
        </w:rPr>
        <w:t>,</w:t>
      </w:r>
      <w:r w:rsidR="00CD3161">
        <w:rPr>
          <w:rFonts w:ascii="Times New Roman" w:eastAsia="Times New Roman" w:hAnsi="Times New Roman" w:cs="Times New Roman"/>
          <w:sz w:val="24"/>
          <w:szCs w:val="24"/>
          <w:lang w:val="en-CA"/>
        </w:rPr>
        <w:t xml:space="preserve"> the individual stays within its original population. </w:t>
      </w:r>
      <w:r w:rsidR="00621722">
        <w:rPr>
          <w:rFonts w:ascii="Times New Roman" w:eastAsia="Times New Roman" w:hAnsi="Times New Roman" w:cs="Times New Roman"/>
          <w:sz w:val="24"/>
          <w:szCs w:val="24"/>
          <w:lang w:val="en-CA"/>
        </w:rPr>
        <w:t xml:space="preserve">We chose this way of modelling dispersal so that most individuals stay within their original population, that is more individuals randomly travel a distance below </w:t>
      </w:r>
      <w:proofErr w:type="gramStart"/>
      <w:r w:rsidR="00621722">
        <w:rPr>
          <w:rFonts w:ascii="Times New Roman" w:eastAsia="Times New Roman" w:hAnsi="Times New Roman" w:cs="Times New Roman"/>
          <w:sz w:val="24"/>
          <w:szCs w:val="24"/>
          <w:lang w:val="en-CA"/>
        </w:rPr>
        <w:t>1</w:t>
      </w:r>
      <w:proofErr w:type="gramEnd"/>
      <w:r w:rsidR="00621722">
        <w:rPr>
          <w:rFonts w:ascii="Times New Roman" w:eastAsia="Times New Roman" w:hAnsi="Times New Roman" w:cs="Times New Roman"/>
          <w:sz w:val="24"/>
          <w:szCs w:val="24"/>
          <w:lang w:val="en-CA"/>
        </w:rPr>
        <w:t xml:space="preserve"> than higher, while keeping opportunities for occasional long distance dispersal. This holds advantages compared to simpler approaches such as nearest neighbour</w:t>
      </w:r>
      <w:r w:rsidR="0079063D">
        <w:rPr>
          <w:rFonts w:ascii="Times New Roman" w:eastAsia="Times New Roman" w:hAnsi="Times New Roman" w:cs="Times New Roman"/>
          <w:sz w:val="24"/>
          <w:szCs w:val="24"/>
          <w:lang w:val="en-CA"/>
        </w:rPr>
        <w:t>s</w:t>
      </w:r>
      <w:r w:rsidR="00621722">
        <w:rPr>
          <w:rFonts w:ascii="Times New Roman" w:eastAsia="Times New Roman" w:hAnsi="Times New Roman" w:cs="Times New Roman"/>
          <w:sz w:val="24"/>
          <w:szCs w:val="24"/>
          <w:lang w:val="en-CA"/>
        </w:rPr>
        <w:t xml:space="preserve"> or linear probability (REF).</w:t>
      </w:r>
    </w:p>
    <w:p w14:paraId="2D80CE4C" w14:textId="7012CF94" w:rsidR="00072355" w:rsidRDefault="00E773E7" w:rsidP="00E773E7">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order to investigate the effect of different levels of dispersal, we changed the dispersal kernel by choosing values of </w:t>
      </w:r>
      <w:proofErr w:type="gramStart"/>
      <w:r>
        <w:rPr>
          <w:rFonts w:ascii="Times New Roman" w:hAnsi="Times New Roman" w:cs="Times New Roman"/>
          <w:i/>
          <w:sz w:val="24"/>
          <w:szCs w:val="24"/>
          <w:lang w:val="en-CA"/>
        </w:rPr>
        <w:t>B</w:t>
      </w:r>
      <w:r>
        <w:rPr>
          <w:rFonts w:ascii="Times New Roman" w:hAnsi="Times New Roman" w:cs="Times New Roman"/>
          <w:sz w:val="24"/>
          <w:szCs w:val="24"/>
          <w:lang w:val="en-CA"/>
        </w:rPr>
        <w:t xml:space="preserve"> which</w:t>
      </w:r>
      <w:proofErr w:type="gramEnd"/>
      <w:r>
        <w:rPr>
          <w:rFonts w:ascii="Times New Roman" w:hAnsi="Times New Roman" w:cs="Times New Roman"/>
          <w:sz w:val="24"/>
          <w:szCs w:val="24"/>
          <w:lang w:val="en-CA"/>
        </w:rPr>
        <w:t xml:space="preserve"> would give us low, intermediate and high dispersal. We considered the </w:t>
      </w:r>
      <w:proofErr w:type="gramStart"/>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of individuals leaving their original populations as an indicator of the intensity of dispersal. </w:t>
      </w:r>
      <w:r w:rsidR="001655DC">
        <w:rPr>
          <w:rFonts w:ascii="Times New Roman" w:eastAsia="Times New Roman" w:hAnsi="Times New Roman" w:cs="Times New Roman"/>
          <w:sz w:val="24"/>
          <w:szCs w:val="24"/>
          <w:lang w:val="en-CA"/>
        </w:rPr>
        <w:t xml:space="preserve">We therefore </w:t>
      </w:r>
      <w:r w:rsidR="00E06135">
        <w:rPr>
          <w:rFonts w:ascii="Times New Roman" w:eastAsia="Times New Roman" w:hAnsi="Times New Roman" w:cs="Times New Roman"/>
          <w:sz w:val="24"/>
          <w:szCs w:val="24"/>
          <w:lang w:val="en-CA"/>
        </w:rPr>
        <w:t xml:space="preserve">respectively </w:t>
      </w:r>
      <w:r w:rsidR="001655DC">
        <w:rPr>
          <w:rFonts w:ascii="Times New Roman" w:eastAsia="Times New Roman" w:hAnsi="Times New Roman" w:cs="Times New Roman"/>
          <w:sz w:val="24"/>
          <w:szCs w:val="24"/>
          <w:lang w:val="en-CA"/>
        </w:rPr>
        <w:t xml:space="preserve">chose 1% </w:t>
      </w:r>
      <w:r>
        <w:rPr>
          <w:rFonts w:ascii="Times New Roman" w:hAnsi="Times New Roman" w:cs="Times New Roman"/>
          <w:sz w:val="24"/>
          <w:szCs w:val="24"/>
          <w:lang w:val="en-CA"/>
        </w:rPr>
        <w:t>(</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1655DC">
        <w:rPr>
          <w:rFonts w:ascii="Times New Roman" w:hAnsi="Times New Roman" w:cs="Times New Roman"/>
          <w:sz w:val="24"/>
          <w:szCs w:val="24"/>
          <w:lang w:val="en-CA"/>
        </w:rPr>
        <w:t>2</w:t>
      </w:r>
      <w:r>
        <w:rPr>
          <w:rFonts w:ascii="Times New Roman" w:hAnsi="Times New Roman" w:cs="Times New Roman"/>
          <w:sz w:val="24"/>
          <w:szCs w:val="24"/>
          <w:lang w:val="en-CA"/>
        </w:rPr>
        <w:t>)</w:t>
      </w:r>
      <w:r w:rsidR="001655DC">
        <w:rPr>
          <w:rFonts w:ascii="Times New Roman" w:hAnsi="Times New Roman" w:cs="Times New Roman"/>
          <w:sz w:val="24"/>
          <w:szCs w:val="24"/>
          <w:lang w:val="en-CA"/>
        </w:rPr>
        <w:t>, 5%</w:t>
      </w:r>
      <w:r>
        <w:rPr>
          <w:rFonts w:ascii="Times New Roman" w:hAnsi="Times New Roman" w:cs="Times New Roman"/>
          <w:sz w:val="24"/>
          <w:szCs w:val="24"/>
          <w:lang w:val="en-CA"/>
        </w:rPr>
        <w:t xml:space="preserve"> (</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E773E7">
        <w:rPr>
          <w:rFonts w:ascii="Times New Roman" w:hAnsi="Times New Roman" w:cs="Times New Roman"/>
          <w:sz w:val="24"/>
          <w:szCs w:val="24"/>
          <w:lang w:val="en-CA"/>
        </w:rPr>
        <w:t>1.301</w:t>
      </w:r>
      <w:r>
        <w:rPr>
          <w:rFonts w:ascii="Times New Roman" w:hAnsi="Times New Roman" w:cs="Times New Roman"/>
          <w:sz w:val="24"/>
          <w:szCs w:val="24"/>
          <w:lang w:val="en-CA"/>
        </w:rPr>
        <w:t>)</w:t>
      </w:r>
      <w:r w:rsidR="00E06135">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1655DC">
        <w:rPr>
          <w:rFonts w:ascii="Times New Roman" w:hAnsi="Times New Roman" w:cs="Times New Roman"/>
          <w:sz w:val="24"/>
          <w:szCs w:val="24"/>
          <w:lang w:val="en-CA"/>
        </w:rPr>
        <w:t xml:space="preserve">and 25% </w:t>
      </w:r>
      <w:r>
        <w:rPr>
          <w:rFonts w:ascii="Times New Roman" w:hAnsi="Times New Roman" w:cs="Times New Roman"/>
          <w:sz w:val="24"/>
          <w:szCs w:val="24"/>
          <w:lang w:val="en-CA"/>
        </w:rPr>
        <w:t>(</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E773E7">
        <w:rPr>
          <w:rFonts w:ascii="Times New Roman" w:hAnsi="Times New Roman" w:cs="Times New Roman"/>
          <w:sz w:val="24"/>
          <w:szCs w:val="24"/>
          <w:lang w:val="en-CA"/>
        </w:rPr>
        <w:t>0.60185</w:t>
      </w:r>
      <w:r>
        <w:rPr>
          <w:rFonts w:ascii="Times New Roman" w:hAnsi="Times New Roman" w:cs="Times New Roman"/>
          <w:sz w:val="24"/>
          <w:szCs w:val="24"/>
          <w:lang w:val="en-CA"/>
        </w:rPr>
        <w:t>)</w:t>
      </w:r>
      <w:r w:rsidR="00E06135">
        <w:rPr>
          <w:rFonts w:ascii="Times New Roman" w:hAnsi="Times New Roman" w:cs="Times New Roman"/>
          <w:sz w:val="24"/>
          <w:szCs w:val="24"/>
          <w:lang w:val="en-CA"/>
        </w:rPr>
        <w:t>.</w:t>
      </w:r>
    </w:p>
    <w:p w14:paraId="039B8601" w14:textId="77777777" w:rsidR="00EE19DD" w:rsidRPr="00E7682F" w:rsidRDefault="00EE19DD" w:rsidP="00E773E7">
      <w:pPr>
        <w:spacing w:line="480" w:lineRule="auto"/>
        <w:rPr>
          <w:rFonts w:ascii="Times New Roman" w:hAnsi="Times New Roman" w:cs="Times New Roman"/>
          <w:sz w:val="24"/>
          <w:szCs w:val="24"/>
          <w:lang w:val="en-CA"/>
        </w:rPr>
      </w:pPr>
    </w:p>
    <w:p w14:paraId="5A577260" w14:textId="75A8A711" w:rsidR="00EE19DD" w:rsidRPr="00EE19DD" w:rsidRDefault="006E37D4" w:rsidP="00EE19DD">
      <w:pPr>
        <w:spacing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Demographic events</w:t>
      </w:r>
      <w:r w:rsidR="00E06135">
        <w:rPr>
          <w:rFonts w:ascii="Times New Roman" w:hAnsi="Times New Roman" w:cs="Times New Roman"/>
          <w:i/>
          <w:sz w:val="24"/>
          <w:szCs w:val="24"/>
          <w:lang w:val="en-CA"/>
        </w:rPr>
        <w:t xml:space="preserve"> design</w:t>
      </w:r>
    </w:p>
    <w:p w14:paraId="72498B0A" w14:textId="56634573" w:rsidR="00D52C9B" w:rsidRDefault="00D52C9B" w:rsidP="00D52C9B">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 xml:space="preserve">The first </w:t>
      </w:r>
      <w:r w:rsidR="002B59EB">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 xml:space="preserve"> we considered</w:t>
      </w:r>
      <w:r w:rsidRPr="41B2D6B5">
        <w:rPr>
          <w:rFonts w:ascii="Times New Roman" w:eastAsia="Times New Roman" w:hAnsi="Times New Roman" w:cs="Times New Roman"/>
          <w:sz w:val="24"/>
          <w:szCs w:val="24"/>
          <w:lang w:val="en-GB"/>
        </w:rPr>
        <w:t xml:space="preserve"> involves modelling a massive extraneous </w:t>
      </w:r>
      <w:r w:rsidR="002B59EB">
        <w:rPr>
          <w:rFonts w:ascii="Times New Roman" w:eastAsia="Times New Roman" w:hAnsi="Times New Roman" w:cs="Times New Roman"/>
          <w:sz w:val="24"/>
          <w:szCs w:val="24"/>
          <w:lang w:val="en-GB"/>
        </w:rPr>
        <w:t>im</w:t>
      </w:r>
      <w:r w:rsidRPr="41B2D6B5">
        <w:rPr>
          <w:rFonts w:ascii="Times New Roman" w:eastAsia="Times New Roman" w:hAnsi="Times New Roman" w:cs="Times New Roman"/>
          <w:sz w:val="24"/>
          <w:szCs w:val="24"/>
          <w:lang w:val="en-GB"/>
        </w:rPr>
        <w:t>migrati</w:t>
      </w:r>
      <w:r w:rsidR="00990531">
        <w:rPr>
          <w:rFonts w:ascii="Times New Roman" w:eastAsia="Times New Roman" w:hAnsi="Times New Roman" w:cs="Times New Roman"/>
          <w:sz w:val="24"/>
          <w:szCs w:val="24"/>
          <w:lang w:val="en-GB"/>
        </w:rPr>
        <w:t>on from a previously isolated</w:t>
      </w:r>
      <w:r w:rsidRPr="41B2D6B5">
        <w:rPr>
          <w:rFonts w:ascii="Times New Roman" w:eastAsia="Times New Roman" w:hAnsi="Times New Roman" w:cs="Times New Roman"/>
          <w:sz w:val="24"/>
          <w:szCs w:val="24"/>
          <w:lang w:val="en-GB"/>
        </w:rPr>
        <w:t xml:space="preserve"> population</w:t>
      </w:r>
      <w:r w:rsidR="0079063D">
        <w:rPr>
          <w:rFonts w:ascii="Times New Roman" w:eastAsia="Times New Roman" w:hAnsi="Times New Roman" w:cs="Times New Roman"/>
          <w:sz w:val="24"/>
          <w:szCs w:val="24"/>
          <w:lang w:val="en-GB"/>
        </w:rPr>
        <w:t xml:space="preserve"> otherwise sharing the same characteristics</w:t>
      </w:r>
      <w:r w:rsidR="00A655D5">
        <w:rPr>
          <w:rFonts w:ascii="Times New Roman" w:eastAsia="Times New Roman" w:hAnsi="Times New Roman" w:cs="Times New Roman"/>
          <w:sz w:val="24"/>
          <w:szCs w:val="24"/>
          <w:lang w:val="en-GB"/>
        </w:rPr>
        <w:t xml:space="preserve"> as other populations</w:t>
      </w:r>
      <w:r w:rsidRPr="41B2D6B5">
        <w:rPr>
          <w:rFonts w:ascii="Times New Roman" w:eastAsia="Times New Roman" w:hAnsi="Times New Roman" w:cs="Times New Roman"/>
          <w:sz w:val="24"/>
          <w:szCs w:val="24"/>
          <w:lang w:val="en-GB"/>
        </w:rPr>
        <w:t xml:space="preserve">. This population was simulated during the same number of generations and the cost distance </w:t>
      </w:r>
      <w:r w:rsidR="00626A84">
        <w:rPr>
          <w:rFonts w:ascii="Times New Roman" w:eastAsia="Times New Roman" w:hAnsi="Times New Roman" w:cs="Times New Roman"/>
          <w:sz w:val="24"/>
          <w:szCs w:val="24"/>
          <w:lang w:val="en-GB"/>
        </w:rPr>
        <w:t xml:space="preserve">from </w:t>
      </w:r>
      <w:r w:rsidR="00626A84">
        <w:rPr>
          <w:rFonts w:ascii="Times New Roman" w:eastAsia="Times New Roman" w:hAnsi="Times New Roman" w:cs="Times New Roman"/>
          <w:sz w:val="24"/>
          <w:szCs w:val="24"/>
          <w:lang w:val="en-GB"/>
        </w:rPr>
        <w:t xml:space="preserve">the </w:t>
      </w:r>
      <w:r w:rsidR="00626A84" w:rsidRPr="41B2D6B5">
        <w:rPr>
          <w:rFonts w:ascii="Times New Roman" w:eastAsia="Times New Roman" w:hAnsi="Times New Roman" w:cs="Times New Roman"/>
          <w:sz w:val="24"/>
          <w:szCs w:val="24"/>
          <w:lang w:val="en-GB"/>
        </w:rPr>
        <w:t>isolated</w:t>
      </w:r>
      <w:r w:rsidR="00626A84">
        <w:rPr>
          <w:rFonts w:ascii="Times New Roman" w:eastAsia="Times New Roman" w:hAnsi="Times New Roman" w:cs="Times New Roman"/>
          <w:sz w:val="24"/>
          <w:szCs w:val="24"/>
          <w:lang w:val="en-GB"/>
        </w:rPr>
        <w:t xml:space="preserve"> population</w:t>
      </w:r>
      <w:r w:rsidR="00626A84">
        <w:rPr>
          <w:rFonts w:ascii="Times New Roman" w:eastAsia="Times New Roman" w:hAnsi="Times New Roman" w:cs="Times New Roman"/>
          <w:sz w:val="24"/>
          <w:szCs w:val="24"/>
          <w:lang w:val="en-GB"/>
        </w:rPr>
        <w:t xml:space="preserve"> to</w:t>
      </w:r>
      <w:r w:rsidRPr="41B2D6B5">
        <w:rPr>
          <w:rFonts w:ascii="Times New Roman" w:eastAsia="Times New Roman" w:hAnsi="Times New Roman" w:cs="Times New Roman"/>
          <w:sz w:val="24"/>
          <w:szCs w:val="24"/>
          <w:lang w:val="en-GB"/>
        </w:rPr>
        <w:t xml:space="preserve"> the </w:t>
      </w:r>
      <w:r w:rsidR="00626A84">
        <w:rPr>
          <w:rFonts w:ascii="Times New Roman" w:eastAsia="Times New Roman" w:hAnsi="Times New Roman" w:cs="Times New Roman"/>
          <w:sz w:val="24"/>
          <w:szCs w:val="24"/>
          <w:lang w:val="en-GB"/>
        </w:rPr>
        <w:t>target</w:t>
      </w:r>
      <w:r w:rsidR="0079063D">
        <w:rPr>
          <w:rFonts w:ascii="Times New Roman" w:eastAsia="Times New Roman" w:hAnsi="Times New Roman" w:cs="Times New Roman"/>
          <w:sz w:val="24"/>
          <w:szCs w:val="24"/>
          <w:lang w:val="en-GB"/>
        </w:rPr>
        <w:t xml:space="preserve"> population(s)</w:t>
      </w:r>
      <w:r w:rsidR="00990531">
        <w:rPr>
          <w:rFonts w:ascii="Times New Roman" w:eastAsia="Times New Roman" w:hAnsi="Times New Roman" w:cs="Times New Roman"/>
          <w:sz w:val="24"/>
          <w:szCs w:val="24"/>
          <w:lang w:val="en-GB"/>
        </w:rPr>
        <w:t xml:space="preserve"> and </w:t>
      </w:r>
      <w:r w:rsidR="00C922B5">
        <w:rPr>
          <w:rFonts w:ascii="Times New Roman" w:eastAsia="Times New Roman" w:hAnsi="Times New Roman" w:cs="Times New Roman"/>
          <w:sz w:val="24"/>
          <w:szCs w:val="24"/>
          <w:lang w:val="en-GB"/>
        </w:rPr>
        <w:t>was</w:t>
      </w:r>
      <w:r w:rsidRPr="41B2D6B5">
        <w:rPr>
          <w:rFonts w:ascii="Times New Roman" w:eastAsia="Times New Roman" w:hAnsi="Times New Roman" w:cs="Times New Roman"/>
          <w:sz w:val="24"/>
          <w:szCs w:val="24"/>
          <w:lang w:val="en-GB"/>
        </w:rPr>
        <w:t xml:space="preserve"> set to </w:t>
      </w:r>
      <w:proofErr w:type="gramStart"/>
      <w:r w:rsidRPr="41B2D6B5">
        <w:rPr>
          <w:rFonts w:ascii="Times New Roman" w:eastAsia="Times New Roman" w:hAnsi="Times New Roman" w:cs="Times New Roman"/>
          <w:sz w:val="24"/>
          <w:szCs w:val="24"/>
          <w:lang w:val="en-GB"/>
        </w:rPr>
        <w:t>0</w:t>
      </w:r>
      <w:proofErr w:type="gramEnd"/>
      <w:r w:rsidRPr="41B2D6B5">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between the</w:t>
      </w:r>
      <w:r w:rsidRPr="41B2D6B5">
        <w:rPr>
          <w:rFonts w:ascii="Times New Roman" w:eastAsia="Times New Roman" w:hAnsi="Times New Roman" w:cs="Times New Roman"/>
          <w:sz w:val="24"/>
          <w:szCs w:val="24"/>
          <w:lang w:val="en-GB"/>
        </w:rPr>
        <w:t xml:space="preserv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w:t>
      </w:r>
      <w:r w:rsidR="00626A84">
        <w:rPr>
          <w:rFonts w:ascii="Times New Roman" w:eastAsia="Times New Roman" w:hAnsi="Times New Roman" w:cs="Times New Roman"/>
          <w:sz w:val="24"/>
          <w:szCs w:val="24"/>
          <w:lang w:val="en-GB"/>
        </w:rPr>
        <w:t>im</w:t>
      </w:r>
      <w:r w:rsidRPr="41B2D6B5">
        <w:rPr>
          <w:rFonts w:ascii="Times New Roman" w:eastAsia="Times New Roman" w:hAnsi="Times New Roman" w:cs="Times New Roman"/>
          <w:sz w:val="24"/>
          <w:szCs w:val="24"/>
          <w:lang w:val="en-GB"/>
        </w:rPr>
        <w:t xml:space="preserve">migration event between the two. The </w:t>
      </w:r>
      <w:r>
        <w:rPr>
          <w:rFonts w:ascii="Times New Roman" w:eastAsia="Times New Roman" w:hAnsi="Times New Roman" w:cs="Times New Roman"/>
          <w:sz w:val="24"/>
          <w:szCs w:val="24"/>
          <w:lang w:val="en-GB"/>
        </w:rPr>
        <w:t>cost distances are then set back to normal.</w:t>
      </w:r>
    </w:p>
    <w:p w14:paraId="51B99426" w14:textId="7E091DF5" w:rsidR="00D52C9B" w:rsidRDefault="00D52C9B" w:rsidP="00D52C9B">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lastRenderedPageBreak/>
        <w:t xml:space="preserve">The second scenario involves </w:t>
      </w:r>
      <w:commentRangeStart w:id="30"/>
      <w:r w:rsidRPr="41B2D6B5">
        <w:rPr>
          <w:rFonts w:ascii="Times New Roman" w:eastAsia="Times New Roman" w:hAnsi="Times New Roman" w:cs="Times New Roman"/>
          <w:sz w:val="24"/>
          <w:szCs w:val="24"/>
          <w:lang w:val="en-GB"/>
        </w:rPr>
        <w:t xml:space="preserve">modelling a demographic bottleneck through massive mortality. </w:t>
      </w:r>
      <w:commentRangeEnd w:id="30"/>
      <w:r w:rsidR="004B267D">
        <w:rPr>
          <w:rStyle w:val="Marquedecommentaire"/>
        </w:rPr>
        <w:commentReference w:id="30"/>
      </w:r>
      <w:r w:rsidRPr="41B2D6B5">
        <w:rPr>
          <w:rFonts w:ascii="Times New Roman" w:eastAsia="Times New Roman" w:hAnsi="Times New Roman" w:cs="Times New Roman"/>
          <w:sz w:val="24"/>
          <w:szCs w:val="24"/>
          <w:lang w:val="en-GB"/>
        </w:rPr>
        <w:t xml:space="preserve">To do that, the carrying capacity of the </w:t>
      </w:r>
      <w:r w:rsidR="00EE19DD">
        <w:rPr>
          <w:rFonts w:ascii="Times New Roman" w:eastAsia="Times New Roman" w:hAnsi="Times New Roman" w:cs="Times New Roman"/>
          <w:sz w:val="24"/>
          <w:szCs w:val="24"/>
          <w:lang w:val="en-GB"/>
        </w:rPr>
        <w:t>disturbed population</w:t>
      </w:r>
      <w:r w:rsidRPr="41B2D6B5">
        <w:rPr>
          <w:rFonts w:ascii="Times New Roman" w:eastAsia="Times New Roman" w:hAnsi="Times New Roman" w:cs="Times New Roman"/>
          <w:sz w:val="24"/>
          <w:szCs w:val="24"/>
          <w:lang w:val="en-GB"/>
        </w:rPr>
        <w:t xml:space="preserve">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3ECF4766" w14:textId="77777777" w:rsidR="00C441AE" w:rsidRDefault="00C441AE" w:rsidP="00D52C9B">
      <w:pPr>
        <w:spacing w:after="240" w:line="480" w:lineRule="auto"/>
        <w:rPr>
          <w:rFonts w:ascii="Times New Roman" w:eastAsia="Times New Roman" w:hAnsi="Times New Roman" w:cs="Times New Roman"/>
          <w:sz w:val="24"/>
          <w:szCs w:val="24"/>
          <w:lang w:val="en-GB"/>
        </w:rPr>
      </w:pPr>
    </w:p>
    <w:p w14:paraId="06DFFCBB" w14:textId="3928EAB8" w:rsidR="00D52C9B" w:rsidRDefault="00EE19DD" w:rsidP="00E773E7">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Number and position of disturbed populations</w:t>
      </w:r>
    </w:p>
    <w:p w14:paraId="65494067" w14:textId="5F8CDAA4" w:rsidR="00EE19DD" w:rsidRPr="004B157E" w:rsidRDefault="00EE19DD" w:rsidP="00E773E7">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Beyond the dispersal intensity and the </w:t>
      </w:r>
      <w:r w:rsidR="002B59EB">
        <w:rPr>
          <w:rFonts w:ascii="Times New Roman" w:eastAsia="Times New Roman" w:hAnsi="Times New Roman" w:cs="Times New Roman"/>
          <w:sz w:val="24"/>
          <w:szCs w:val="24"/>
          <w:lang w:val="en-CA"/>
        </w:rPr>
        <w:t>demographic event</w:t>
      </w:r>
      <w:r>
        <w:rPr>
          <w:rFonts w:ascii="Times New Roman" w:eastAsia="Times New Roman" w:hAnsi="Times New Roman" w:cs="Times New Roman"/>
          <w:sz w:val="24"/>
          <w:szCs w:val="24"/>
          <w:lang w:val="en-CA"/>
        </w:rPr>
        <w:t xml:space="preserve"> type</w:t>
      </w:r>
      <w:r w:rsidR="00C922B5">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we wanted to evaluate how the number of </w:t>
      </w:r>
      <w:proofErr w:type="gramStart"/>
      <w:r>
        <w:rPr>
          <w:rFonts w:ascii="Times New Roman" w:eastAsia="Times New Roman" w:hAnsi="Times New Roman" w:cs="Times New Roman"/>
          <w:sz w:val="24"/>
          <w:szCs w:val="24"/>
          <w:lang w:val="en-CA"/>
        </w:rPr>
        <w:t xml:space="preserve">populations which are </w:t>
      </w:r>
      <w:commentRangeStart w:id="31"/>
      <w:r>
        <w:rPr>
          <w:rFonts w:ascii="Times New Roman" w:eastAsia="Times New Roman" w:hAnsi="Times New Roman" w:cs="Times New Roman"/>
          <w:sz w:val="24"/>
          <w:szCs w:val="24"/>
          <w:lang w:val="en-CA"/>
        </w:rPr>
        <w:t>disturbed</w:t>
      </w:r>
      <w:proofErr w:type="gramEnd"/>
      <w:r>
        <w:rPr>
          <w:rFonts w:ascii="Times New Roman" w:eastAsia="Times New Roman" w:hAnsi="Times New Roman" w:cs="Times New Roman"/>
          <w:sz w:val="24"/>
          <w:szCs w:val="24"/>
          <w:lang w:val="en-CA"/>
        </w:rPr>
        <w:t xml:space="preserve"> </w:t>
      </w:r>
      <w:commentRangeEnd w:id="31"/>
      <w:r w:rsidR="004B267D">
        <w:rPr>
          <w:rStyle w:val="Marquedecommentaire"/>
        </w:rPr>
        <w:commentReference w:id="31"/>
      </w:r>
      <w:r>
        <w:rPr>
          <w:rFonts w:ascii="Times New Roman" w:eastAsia="Times New Roman" w:hAnsi="Times New Roman" w:cs="Times New Roman"/>
          <w:sz w:val="24"/>
          <w:szCs w:val="24"/>
          <w:lang w:val="en-CA"/>
        </w:rPr>
        <w:t xml:space="preserve">affected the performance of our testing procedure. To achieve this, we disturbed from </w:t>
      </w:r>
      <w:proofErr w:type="gramStart"/>
      <w:r>
        <w:rPr>
          <w:rFonts w:ascii="Times New Roman" w:eastAsia="Times New Roman" w:hAnsi="Times New Roman" w:cs="Times New Roman"/>
          <w:sz w:val="24"/>
          <w:szCs w:val="24"/>
          <w:lang w:val="en-CA"/>
        </w:rPr>
        <w:t>1</w:t>
      </w:r>
      <w:proofErr w:type="gramEnd"/>
      <w:r>
        <w:rPr>
          <w:rFonts w:ascii="Times New Roman" w:eastAsia="Times New Roman" w:hAnsi="Times New Roman" w:cs="Times New Roman"/>
          <w:sz w:val="24"/>
          <w:szCs w:val="24"/>
          <w:lang w:val="en-CA"/>
        </w:rPr>
        <w:t xml:space="preserve"> to 5 populations among the 25. When only </w:t>
      </w:r>
      <w:proofErr w:type="gramStart"/>
      <w:r>
        <w:rPr>
          <w:rFonts w:ascii="Times New Roman" w:eastAsia="Times New Roman" w:hAnsi="Times New Roman" w:cs="Times New Roman"/>
          <w:sz w:val="24"/>
          <w:szCs w:val="24"/>
          <w:lang w:val="en-CA"/>
        </w:rPr>
        <w:t>1</w:t>
      </w:r>
      <w:proofErr w:type="gramEnd"/>
      <w:r>
        <w:rPr>
          <w:rFonts w:ascii="Times New Roman" w:eastAsia="Times New Roman" w:hAnsi="Times New Roman" w:cs="Times New Roman"/>
          <w:sz w:val="24"/>
          <w:szCs w:val="24"/>
          <w:lang w:val="en-CA"/>
        </w:rPr>
        <w:t xml:space="preserve"> population was disturbed we partitioned the 180 replicates of that scenario equally among 6 populations in the landscape. Because our landscape is homogenous and symmetric, only </w:t>
      </w:r>
      <w:proofErr w:type="gramStart"/>
      <w:r>
        <w:rPr>
          <w:rFonts w:ascii="Times New Roman" w:eastAsia="Times New Roman" w:hAnsi="Times New Roman" w:cs="Times New Roman"/>
          <w:sz w:val="24"/>
          <w:szCs w:val="24"/>
          <w:lang w:val="en-CA"/>
        </w:rPr>
        <w:t>6</w:t>
      </w:r>
      <w:proofErr w:type="gramEnd"/>
      <w:r>
        <w:rPr>
          <w:rFonts w:ascii="Times New Roman" w:eastAsia="Times New Roman" w:hAnsi="Times New Roman" w:cs="Times New Roman"/>
          <w:sz w:val="24"/>
          <w:szCs w:val="24"/>
          <w:lang w:val="en-CA"/>
        </w:rPr>
        <w:t xml:space="preserve"> positions need to be assessed (sup Fig YYY).</w:t>
      </w:r>
      <w:r w:rsidR="004B157E">
        <w:rPr>
          <w:rFonts w:ascii="Times New Roman" w:eastAsia="Times New Roman" w:hAnsi="Times New Roman" w:cs="Times New Roman"/>
          <w:sz w:val="24"/>
          <w:szCs w:val="24"/>
          <w:lang w:val="en-CA"/>
        </w:rPr>
        <w:t xml:space="preserve"> When</w:t>
      </w:r>
      <w:r w:rsidR="009E1355">
        <w:rPr>
          <w:rFonts w:ascii="Times New Roman" w:eastAsia="Times New Roman" w:hAnsi="Times New Roman" w:cs="Times New Roman"/>
          <w:sz w:val="24"/>
          <w:szCs w:val="24"/>
          <w:lang w:val="en-CA"/>
        </w:rPr>
        <w:t xml:space="preserve"> several (</w:t>
      </w:r>
      <w:r w:rsidR="004B157E">
        <w:rPr>
          <w:rFonts w:ascii="Times New Roman" w:eastAsia="Times New Roman" w:hAnsi="Times New Roman" w:cs="Times New Roman"/>
          <w:i/>
          <w:sz w:val="24"/>
          <w:szCs w:val="24"/>
          <w:lang w:val="en-CA"/>
        </w:rPr>
        <w:t>k</w:t>
      </w:r>
      <w:r w:rsidR="004B157E">
        <w:rPr>
          <w:rFonts w:ascii="Times New Roman" w:eastAsia="Times New Roman" w:hAnsi="Times New Roman" w:cs="Times New Roman"/>
          <w:sz w:val="24"/>
          <w:szCs w:val="24"/>
          <w:lang w:val="en-CA"/>
        </w:rPr>
        <w:t>) populations were disturbed, we r</w:t>
      </w:r>
      <w:commentRangeStart w:id="32"/>
      <w:r w:rsidR="004B157E">
        <w:rPr>
          <w:rFonts w:ascii="Times New Roman" w:eastAsia="Times New Roman" w:hAnsi="Times New Roman" w:cs="Times New Roman"/>
          <w:sz w:val="24"/>
          <w:szCs w:val="24"/>
          <w:lang w:val="en-CA"/>
        </w:rPr>
        <w:t>andomly</w:t>
      </w:r>
      <w:commentRangeEnd w:id="32"/>
      <w:r w:rsidR="004B267D">
        <w:rPr>
          <w:rStyle w:val="Marquedecommentaire"/>
        </w:rPr>
        <w:commentReference w:id="32"/>
      </w:r>
      <w:r w:rsidR="004B157E">
        <w:rPr>
          <w:rFonts w:ascii="Times New Roman" w:eastAsia="Times New Roman" w:hAnsi="Times New Roman" w:cs="Times New Roman"/>
          <w:sz w:val="24"/>
          <w:szCs w:val="24"/>
          <w:lang w:val="en-CA"/>
        </w:rPr>
        <w:t xml:space="preserve"> sampled </w:t>
      </w:r>
      <w:proofErr w:type="gramStart"/>
      <w:r w:rsidR="004B157E">
        <w:rPr>
          <w:rFonts w:ascii="Times New Roman" w:eastAsia="Times New Roman" w:hAnsi="Times New Roman" w:cs="Times New Roman"/>
          <w:sz w:val="24"/>
          <w:szCs w:val="24"/>
          <w:lang w:val="en-CA"/>
        </w:rPr>
        <w:t>6</w:t>
      </w:r>
      <w:proofErr w:type="gramEnd"/>
      <w:r w:rsidR="004B157E">
        <w:rPr>
          <w:rFonts w:ascii="Times New Roman" w:eastAsia="Times New Roman" w:hAnsi="Times New Roman" w:cs="Times New Roman"/>
          <w:sz w:val="24"/>
          <w:szCs w:val="24"/>
          <w:lang w:val="en-CA"/>
        </w:rPr>
        <w:t xml:space="preserve"> combinations among the 25 choose </w:t>
      </w:r>
      <w:r w:rsidR="004B157E">
        <w:rPr>
          <w:rFonts w:ascii="Times New Roman" w:eastAsia="Times New Roman" w:hAnsi="Times New Roman" w:cs="Times New Roman"/>
          <w:i/>
          <w:sz w:val="24"/>
          <w:szCs w:val="24"/>
          <w:lang w:val="en-CA"/>
        </w:rPr>
        <w:t xml:space="preserve">k </w:t>
      </w:r>
      <w:r w:rsidR="004B157E">
        <w:rPr>
          <w:rFonts w:ascii="Times New Roman" w:eastAsia="Times New Roman" w:hAnsi="Times New Roman" w:cs="Times New Roman"/>
          <w:sz w:val="24"/>
          <w:szCs w:val="24"/>
          <w:lang w:val="en-CA"/>
        </w:rPr>
        <w:t xml:space="preserve">possible combinations for that </w:t>
      </w:r>
      <w:r w:rsidR="004B157E">
        <w:rPr>
          <w:rFonts w:ascii="Times New Roman" w:eastAsia="Times New Roman" w:hAnsi="Times New Roman" w:cs="Times New Roman"/>
          <w:i/>
          <w:sz w:val="24"/>
          <w:szCs w:val="24"/>
          <w:lang w:val="en-CA"/>
        </w:rPr>
        <w:t>k</w:t>
      </w:r>
      <w:r w:rsidR="004B157E">
        <w:rPr>
          <w:rFonts w:ascii="Times New Roman" w:eastAsia="Times New Roman" w:hAnsi="Times New Roman" w:cs="Times New Roman"/>
          <w:sz w:val="24"/>
          <w:szCs w:val="24"/>
          <w:lang w:val="en-CA"/>
        </w:rPr>
        <w:t xml:space="preserve"> (30 replicates per combination).</w:t>
      </w:r>
    </w:p>
    <w:p w14:paraId="327026A3" w14:textId="77777777" w:rsidR="00C922B5" w:rsidRPr="00153A34" w:rsidRDefault="00C922B5" w:rsidP="41B2D6B5">
      <w:pPr>
        <w:spacing w:after="240" w:line="480" w:lineRule="auto"/>
        <w:rPr>
          <w:rFonts w:ascii="Times New Roman" w:eastAsia="Times New Roman" w:hAnsi="Times New Roman" w:cs="Times New Roman"/>
          <w:i/>
          <w:iCs/>
          <w:sz w:val="24"/>
          <w:szCs w:val="24"/>
          <w:lang w:val="en-CA"/>
        </w:rPr>
      </w:pPr>
    </w:p>
    <w:p w14:paraId="4BFC9C64" w14:textId="284D2423"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55F0C82A" w:rsidR="41B2D6B5" w:rsidRDefault="007342E5" w:rsidP="41B2D6B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41B2D6B5" w:rsidRPr="41B2D6B5">
        <w:rPr>
          <w:rFonts w:ascii="Times New Roman" w:eastAsia="Times New Roman" w:hAnsi="Times New Roman" w:cs="Times New Roman"/>
          <w:sz w:val="24"/>
          <w:szCs w:val="24"/>
          <w:lang w:val="en-GB"/>
        </w:rPr>
        <w:t xml:space="preserve">Chord distance </w:t>
      </w:r>
      <w:proofErr w:type="gramStart"/>
      <w:r w:rsidR="41B2D6B5" w:rsidRPr="41B2D6B5">
        <w:rPr>
          <w:rFonts w:ascii="Times New Roman" w:eastAsia="Times New Roman" w:hAnsi="Times New Roman" w:cs="Times New Roman"/>
          <w:sz w:val="24"/>
          <w:szCs w:val="24"/>
          <w:lang w:val="en-GB"/>
        </w:rPr>
        <w:t>has been commonly used</w:t>
      </w:r>
      <w:proofErr w:type="gramEnd"/>
      <w:r w:rsidR="41B2D6B5" w:rsidRPr="41B2D6B5">
        <w:rPr>
          <w:rFonts w:ascii="Times New Roman" w:eastAsia="Times New Roman" w:hAnsi="Times New Roman" w:cs="Times New Roman"/>
          <w:sz w:val="24"/>
          <w:szCs w:val="24"/>
          <w:lang w:val="en-GB"/>
        </w:rPr>
        <w:t xml:space="preserve"> in both community ecology (</w:t>
      </w:r>
      <w:proofErr w:type="spellStart"/>
      <w:r w:rsidR="41B2D6B5" w:rsidRPr="41B2D6B5">
        <w:rPr>
          <w:rFonts w:ascii="Times New Roman" w:eastAsia="Times New Roman" w:hAnsi="Times New Roman" w:cs="Times New Roman"/>
          <w:sz w:val="24"/>
          <w:szCs w:val="24"/>
          <w:lang w:val="en-GB"/>
        </w:rPr>
        <w:t>Orlóci</w:t>
      </w:r>
      <w:proofErr w:type="spellEnd"/>
      <w:r w:rsidR="41B2D6B5" w:rsidRPr="41B2D6B5">
        <w:rPr>
          <w:rFonts w:ascii="Times New Roman" w:eastAsia="Times New Roman" w:hAnsi="Times New Roman" w:cs="Times New Roman"/>
          <w:sz w:val="24"/>
          <w:szCs w:val="24"/>
          <w:lang w:val="en-GB"/>
        </w:rPr>
        <w:t xml:space="preserve"> 1967; Legendre &amp; </w:t>
      </w:r>
      <w:proofErr w:type="spellStart"/>
      <w:r w:rsidR="41B2D6B5" w:rsidRPr="41B2D6B5">
        <w:rPr>
          <w:rFonts w:ascii="Times New Roman" w:eastAsia="Times New Roman" w:hAnsi="Times New Roman" w:cs="Times New Roman"/>
          <w:sz w:val="24"/>
          <w:szCs w:val="24"/>
          <w:lang w:val="en-GB"/>
        </w:rPr>
        <w:t>Borcard</w:t>
      </w:r>
      <w:proofErr w:type="spellEnd"/>
      <w:r w:rsidR="41B2D6B5" w:rsidRPr="41B2D6B5">
        <w:rPr>
          <w:rFonts w:ascii="Times New Roman" w:eastAsia="Times New Roman" w:hAnsi="Times New Roman" w:cs="Times New Roman"/>
          <w:sz w:val="24"/>
          <w:szCs w:val="24"/>
          <w:lang w:val="en-GB"/>
        </w:rPr>
        <w:t xml:space="preserve"> 2018) and population genetics (</w:t>
      </w:r>
      <w:proofErr w:type="spellStart"/>
      <w:r w:rsidR="41B2D6B5" w:rsidRPr="41B2D6B5">
        <w:rPr>
          <w:rFonts w:ascii="Times New Roman" w:eastAsia="Times New Roman" w:hAnsi="Times New Roman" w:cs="Times New Roman"/>
          <w:sz w:val="24"/>
          <w:szCs w:val="24"/>
          <w:lang w:val="en-GB"/>
        </w:rPr>
        <w:t>Cavalli</w:t>
      </w:r>
      <w:proofErr w:type="spellEnd"/>
      <w:r w:rsidR="41B2D6B5" w:rsidRPr="41B2D6B5">
        <w:rPr>
          <w:rFonts w:ascii="Times New Roman" w:eastAsia="Times New Roman" w:hAnsi="Times New Roman" w:cs="Times New Roman"/>
          <w:sz w:val="24"/>
          <w:szCs w:val="24"/>
          <w:lang w:val="en-GB"/>
        </w:rPr>
        <w:t xml:space="preserve">-Sforza &amp; Edwards 1967; </w:t>
      </w:r>
      <w:proofErr w:type="spellStart"/>
      <w:r w:rsidR="41B2D6B5" w:rsidRPr="41B2D6B5">
        <w:rPr>
          <w:rFonts w:ascii="Times New Roman" w:eastAsia="Times New Roman" w:hAnsi="Times New Roman" w:cs="Times New Roman"/>
          <w:sz w:val="24"/>
          <w:szCs w:val="24"/>
          <w:lang w:val="en-GB"/>
        </w:rPr>
        <w:t>Balkenhol</w:t>
      </w:r>
      <w:proofErr w:type="spellEnd"/>
      <w:r w:rsidR="41B2D6B5" w:rsidRPr="41B2D6B5">
        <w:rPr>
          <w:rFonts w:ascii="Times New Roman" w:eastAsia="Times New Roman" w:hAnsi="Times New Roman" w:cs="Times New Roman"/>
          <w:sz w:val="24"/>
          <w:szCs w:val="24"/>
          <w:lang w:val="en-GB"/>
        </w:rPr>
        <w:t xml:space="preserve"> et al. 2016). We chose chord distance because it </w:t>
      </w:r>
      <w:proofErr w:type="gramStart"/>
      <w:r w:rsidR="41B2D6B5" w:rsidRPr="41B2D6B5">
        <w:rPr>
          <w:rFonts w:ascii="Times New Roman" w:eastAsia="Times New Roman" w:hAnsi="Times New Roman" w:cs="Times New Roman"/>
          <w:sz w:val="24"/>
          <w:szCs w:val="24"/>
          <w:lang w:val="en-GB"/>
        </w:rPr>
        <w:t>has already been tested</w:t>
      </w:r>
      <w:proofErr w:type="gramEnd"/>
      <w:r w:rsidR="41B2D6B5" w:rsidRPr="41B2D6B5">
        <w:rPr>
          <w:rFonts w:ascii="Times New Roman" w:eastAsia="Times New Roman" w:hAnsi="Times New Roman" w:cs="Times New Roman"/>
          <w:sz w:val="24"/>
          <w:szCs w:val="24"/>
          <w:lang w:val="en-GB"/>
        </w:rPr>
        <w:t xml:space="preserve"> for use with TBI with non-genetic data (Legendre 2019) and because it may be more appropriate than other indices of genetic dissimilarity when most of the variation among populations is due to recent changes (</w:t>
      </w:r>
      <w:proofErr w:type="spellStart"/>
      <w:r w:rsidR="41B2D6B5" w:rsidRPr="41B2D6B5">
        <w:rPr>
          <w:rFonts w:ascii="Times New Roman" w:eastAsia="Times New Roman" w:hAnsi="Times New Roman" w:cs="Times New Roman"/>
          <w:sz w:val="24"/>
          <w:szCs w:val="24"/>
          <w:lang w:val="en-GB"/>
        </w:rPr>
        <w:t>Takezaki</w:t>
      </w:r>
      <w:proofErr w:type="spellEnd"/>
      <w:r w:rsidR="41B2D6B5" w:rsidRPr="41B2D6B5">
        <w:rPr>
          <w:rFonts w:ascii="Times New Roman" w:eastAsia="Times New Roman" w:hAnsi="Times New Roman" w:cs="Times New Roman"/>
          <w:sz w:val="24"/>
          <w:szCs w:val="24"/>
          <w:lang w:val="en-GB"/>
        </w:rPr>
        <w:t xml:space="preserve"> &amp; </w:t>
      </w:r>
      <w:proofErr w:type="spellStart"/>
      <w:r w:rsidR="41B2D6B5" w:rsidRPr="41B2D6B5">
        <w:rPr>
          <w:rFonts w:ascii="Times New Roman" w:eastAsia="Times New Roman" w:hAnsi="Times New Roman" w:cs="Times New Roman"/>
          <w:sz w:val="24"/>
          <w:szCs w:val="24"/>
          <w:lang w:val="en-GB"/>
        </w:rPr>
        <w:t>Nei</w:t>
      </w:r>
      <w:proofErr w:type="spellEnd"/>
      <w:r w:rsidR="41B2D6B5" w:rsidRPr="41B2D6B5">
        <w:rPr>
          <w:rFonts w:ascii="Times New Roman" w:eastAsia="Times New Roman" w:hAnsi="Times New Roman" w:cs="Times New Roman"/>
          <w:sz w:val="24"/>
          <w:szCs w:val="24"/>
          <w:lang w:val="en-GB"/>
        </w:rPr>
        <w:t xml:space="preserve"> 1996; </w:t>
      </w:r>
      <w:proofErr w:type="spellStart"/>
      <w:r w:rsidR="41B2D6B5" w:rsidRPr="41B2D6B5">
        <w:rPr>
          <w:rFonts w:ascii="Times New Roman" w:eastAsia="Times New Roman" w:hAnsi="Times New Roman" w:cs="Times New Roman"/>
          <w:sz w:val="24"/>
          <w:szCs w:val="24"/>
          <w:lang w:val="en-GB"/>
        </w:rPr>
        <w:t>Kalinowski</w:t>
      </w:r>
      <w:proofErr w:type="spellEnd"/>
      <w:r w:rsidR="41B2D6B5" w:rsidRPr="41B2D6B5">
        <w:rPr>
          <w:rFonts w:ascii="Times New Roman" w:eastAsia="Times New Roman" w:hAnsi="Times New Roman" w:cs="Times New Roman"/>
          <w:sz w:val="24"/>
          <w:szCs w:val="24"/>
          <w:lang w:val="en-GB"/>
        </w:rPr>
        <w:t xml:space="preserve"> 2002) as it does not assume populations are in drift-mutation </w:t>
      </w:r>
      <w:r w:rsidR="41B2D6B5" w:rsidRPr="41B2D6B5">
        <w:rPr>
          <w:rFonts w:ascii="Times New Roman" w:eastAsia="Times New Roman" w:hAnsi="Times New Roman" w:cs="Times New Roman"/>
          <w:sz w:val="24"/>
          <w:szCs w:val="24"/>
          <w:lang w:val="en-GB"/>
        </w:rPr>
        <w:lastRenderedPageBreak/>
        <w:t>equilibrium.</w:t>
      </w:r>
      <w:r>
        <w:rPr>
          <w:rFonts w:ascii="Times New Roman" w:eastAsia="Times New Roman" w:hAnsi="Times New Roman" w:cs="Times New Roman"/>
          <w:sz w:val="24"/>
          <w:szCs w:val="24"/>
          <w:lang w:val="en-GB"/>
        </w:rPr>
        <w:t xml:space="preserve"> </w:t>
      </w:r>
      <w:commentRangeStart w:id="33"/>
      <w:r>
        <w:rPr>
          <w:rFonts w:ascii="Times New Roman" w:eastAsia="Times New Roman" w:hAnsi="Times New Roman" w:cs="Times New Roman"/>
          <w:sz w:val="24"/>
          <w:szCs w:val="24"/>
          <w:lang w:val="en-GB"/>
        </w:rPr>
        <w:t>Here we use the Chord distance to calculate genet</w:t>
      </w:r>
      <w:r w:rsidR="009F2782">
        <w:rPr>
          <w:rFonts w:ascii="Times New Roman" w:eastAsia="Times New Roman" w:hAnsi="Times New Roman" w:cs="Times New Roman"/>
          <w:sz w:val="24"/>
          <w:szCs w:val="24"/>
          <w:lang w:val="en-GB"/>
        </w:rPr>
        <w:t>ic dissimilarity of a single sit</w:t>
      </w:r>
      <w:r>
        <w:rPr>
          <w:rFonts w:ascii="Times New Roman" w:eastAsia="Times New Roman" w:hAnsi="Times New Roman" w:cs="Times New Roman"/>
          <w:sz w:val="24"/>
          <w:szCs w:val="24"/>
          <w:lang w:val="en-GB"/>
        </w:rPr>
        <w:t xml:space="preserve">e sampled at two different points in (simulated) time. </w:t>
      </w:r>
      <w:commentRangeEnd w:id="33"/>
      <w:r w:rsidR="009F2782">
        <w:rPr>
          <w:rStyle w:val="Marquedecommentaire"/>
        </w:rPr>
        <w:commentReference w:id="33"/>
      </w:r>
    </w:p>
    <w:p w14:paraId="550082B9" w14:textId="77777777" w:rsidR="008B025E" w:rsidRPr="00E7682F" w:rsidRDefault="008B025E" w:rsidP="41B2D6B5">
      <w:pPr>
        <w:spacing w:after="240" w:line="480" w:lineRule="auto"/>
        <w:rPr>
          <w:rFonts w:ascii="Times New Roman" w:eastAsia="Times New Roman" w:hAnsi="Times New Roman" w:cs="Times New Roman"/>
          <w:iCs/>
          <w:sz w:val="24"/>
          <w:szCs w:val="24"/>
          <w:lang w:val="en-GB"/>
        </w:rPr>
      </w:pPr>
    </w:p>
    <w:p w14:paraId="556D8B55" w14:textId="0EDFCD0E" w:rsidR="41B2D6B5" w:rsidRDefault="41B2D6B5" w:rsidP="41B2D6B5">
      <w:pPr>
        <w:spacing w:after="240" w:line="480" w:lineRule="auto"/>
        <w:rPr>
          <w:rFonts w:ascii="Times New Roman" w:eastAsia="Times New Roman" w:hAnsi="Times New Roman" w:cs="Times New Roman"/>
          <w:i/>
          <w:sz w:val="24"/>
          <w:szCs w:val="24"/>
          <w:lang w:val="en-GB"/>
        </w:rPr>
      </w:pPr>
      <w:r w:rsidRPr="00AB02B4">
        <w:rPr>
          <w:rFonts w:ascii="Times New Roman" w:eastAsia="Times New Roman" w:hAnsi="Times New Roman" w:cs="Times New Roman"/>
          <w:i/>
          <w:sz w:val="24"/>
          <w:szCs w:val="24"/>
          <w:lang w:val="en-GB"/>
        </w:rPr>
        <w:t>Permutation approach</w:t>
      </w:r>
      <w:r w:rsidR="00057A84">
        <w:rPr>
          <w:rFonts w:ascii="Times New Roman" w:eastAsia="Times New Roman" w:hAnsi="Times New Roman" w:cs="Times New Roman"/>
          <w:i/>
          <w:sz w:val="24"/>
          <w:szCs w:val="24"/>
          <w:lang w:val="en-GB"/>
        </w:rPr>
        <w:t>es</w:t>
      </w:r>
    </w:p>
    <w:p w14:paraId="1AE12CD1" w14:textId="3D54EB8E" w:rsidR="008B025E" w:rsidRDefault="007342E5" w:rsidP="00073669">
      <w:pPr>
        <w:spacing w:after="240" w:line="480" w:lineRule="auto"/>
        <w:rPr>
          <w:rFonts w:ascii="Times New Roman" w:eastAsia="Times New Roman" w:hAnsi="Times New Roman" w:cs="Times New Roman"/>
          <w:sz w:val="24"/>
          <w:szCs w:val="24"/>
          <w:lang w:val="en-GB"/>
        </w:rPr>
      </w:pPr>
      <w:commentRangeStart w:id="34"/>
      <w:ins w:id="35" w:author="Patrick" w:date="2019-07-18T14:45:00Z">
        <w:r>
          <w:rPr>
            <w:rFonts w:ascii="Times New Roman" w:eastAsia="Times New Roman" w:hAnsi="Times New Roman" w:cs="Times New Roman"/>
            <w:sz w:val="24"/>
            <w:szCs w:val="24"/>
            <w:lang w:val="en-GB"/>
          </w:rPr>
          <w:t>xxx.</w:t>
        </w:r>
        <w:commentRangeEnd w:id="34"/>
        <w:r>
          <w:rPr>
            <w:rStyle w:val="Marquedecommentaire"/>
          </w:rPr>
          <w:commentReference w:id="34"/>
        </w:r>
        <w:r>
          <w:rPr>
            <w:rFonts w:ascii="Times New Roman" w:eastAsia="Times New Roman" w:hAnsi="Times New Roman" w:cs="Times New Roman"/>
            <w:sz w:val="24"/>
            <w:szCs w:val="24"/>
            <w:lang w:val="en-GB"/>
          </w:rPr>
          <w:t xml:space="preserve"> </w:t>
        </w:r>
      </w:ins>
      <w:r w:rsidR="00153A34">
        <w:rPr>
          <w:rFonts w:ascii="Times New Roman" w:eastAsia="Times New Roman" w:hAnsi="Times New Roman" w:cs="Times New Roman"/>
          <w:sz w:val="24"/>
          <w:szCs w:val="24"/>
          <w:lang w:val="en-GB"/>
        </w:rPr>
        <w:t>C</w:t>
      </w:r>
      <w:r w:rsidR="00153A34" w:rsidRPr="00233C00">
        <w:rPr>
          <w:rFonts w:ascii="Times New Roman" w:eastAsia="Times New Roman" w:hAnsi="Times New Roman" w:cs="Times New Roman"/>
          <w:sz w:val="24"/>
          <w:szCs w:val="24"/>
          <w:lang w:val="en-GB"/>
        </w:rPr>
        <w:t xml:space="preserve">alculations </w:t>
      </w:r>
      <w:r w:rsidR="00153A34">
        <w:rPr>
          <w:rFonts w:ascii="Times New Roman" w:eastAsia="Times New Roman" w:hAnsi="Times New Roman" w:cs="Times New Roman"/>
          <w:sz w:val="24"/>
          <w:szCs w:val="24"/>
          <w:lang w:val="en-GB"/>
        </w:rPr>
        <w:t>used in this paper are based on the</w:t>
      </w:r>
      <w:r w:rsidR="00153A34" w:rsidRPr="00233C00">
        <w:rPr>
          <w:rFonts w:ascii="Times New Roman" w:eastAsia="Times New Roman" w:hAnsi="Times New Roman" w:cs="Times New Roman"/>
          <w:sz w:val="24"/>
          <w:szCs w:val="24"/>
          <w:lang w:val="en-GB"/>
        </w:rPr>
        <w:t xml:space="preserve"> </w:t>
      </w:r>
      <w:proofErr w:type="gramStart"/>
      <w:r w:rsidR="00153A34" w:rsidRPr="00153A34">
        <w:rPr>
          <w:rFonts w:ascii="Times New Roman" w:eastAsia="Times New Roman" w:hAnsi="Times New Roman" w:cs="Times New Roman"/>
          <w:i/>
          <w:sz w:val="24"/>
          <w:szCs w:val="24"/>
          <w:lang w:val="en-GB"/>
        </w:rPr>
        <w:t>TBI(</w:t>
      </w:r>
      <w:proofErr w:type="gramEnd"/>
      <w:r w:rsidR="00153A34" w:rsidRPr="00153A34">
        <w:rPr>
          <w:rFonts w:ascii="Times New Roman" w:eastAsia="Times New Roman" w:hAnsi="Times New Roman" w:cs="Times New Roman"/>
          <w:i/>
          <w:sz w:val="24"/>
          <w:szCs w:val="24"/>
          <w:lang w:val="en-GB"/>
        </w:rPr>
        <w:t>)</w:t>
      </w:r>
      <w:r w:rsidR="00153A34" w:rsidRPr="00233C00">
        <w:rPr>
          <w:rFonts w:ascii="Times New Roman" w:eastAsia="Times New Roman" w:hAnsi="Times New Roman" w:cs="Times New Roman"/>
          <w:sz w:val="24"/>
          <w:szCs w:val="24"/>
          <w:lang w:val="en-GB"/>
        </w:rPr>
        <w:t xml:space="preserve"> function available in the </w:t>
      </w:r>
      <w:r w:rsidR="00153A34" w:rsidRPr="00153A34">
        <w:rPr>
          <w:rFonts w:ascii="Times New Roman" w:eastAsia="Times New Roman" w:hAnsi="Times New Roman" w:cs="Times New Roman"/>
          <w:i/>
          <w:sz w:val="24"/>
          <w:szCs w:val="24"/>
          <w:lang w:val="en-GB"/>
        </w:rPr>
        <w:t>R</w:t>
      </w:r>
      <w:r w:rsidR="00153A34" w:rsidRPr="00233C00">
        <w:rPr>
          <w:rFonts w:ascii="Times New Roman" w:eastAsia="Times New Roman" w:hAnsi="Times New Roman" w:cs="Times New Roman"/>
          <w:sz w:val="24"/>
          <w:szCs w:val="24"/>
          <w:lang w:val="en-GB"/>
        </w:rPr>
        <w:t xml:space="preserve"> package </w:t>
      </w:r>
      <w:proofErr w:type="spellStart"/>
      <w:r w:rsidR="00153A34" w:rsidRPr="00153A34">
        <w:rPr>
          <w:rFonts w:ascii="Times New Roman" w:eastAsia="Times New Roman" w:hAnsi="Times New Roman" w:cs="Times New Roman"/>
          <w:i/>
          <w:sz w:val="24"/>
          <w:szCs w:val="24"/>
          <w:lang w:val="en-GB"/>
        </w:rPr>
        <w:t>adespatial</w:t>
      </w:r>
      <w:proofErr w:type="spellEnd"/>
      <w:r w:rsidR="00153A34" w:rsidRPr="00233C00">
        <w:rPr>
          <w:rFonts w:ascii="Times New Roman" w:eastAsia="Times New Roman" w:hAnsi="Times New Roman" w:cs="Times New Roman"/>
          <w:sz w:val="24"/>
          <w:szCs w:val="24"/>
          <w:lang w:val="en-GB"/>
        </w:rPr>
        <w:t xml:space="preserve"> (Dray et al., 2019).</w:t>
      </w:r>
      <w:r w:rsidR="00153A34">
        <w:rPr>
          <w:rFonts w:ascii="Times New Roman" w:eastAsia="Times New Roman" w:hAnsi="Times New Roman" w:cs="Times New Roman"/>
          <w:sz w:val="24"/>
          <w:szCs w:val="24"/>
          <w:lang w:val="en-GB"/>
        </w:rPr>
        <w:t xml:space="preserve"> </w:t>
      </w:r>
      <w:r w:rsidR="00AB02B4">
        <w:rPr>
          <w:rFonts w:ascii="Times New Roman" w:eastAsia="Times New Roman" w:hAnsi="Times New Roman" w:cs="Times New Roman"/>
          <w:sz w:val="24"/>
          <w:szCs w:val="24"/>
          <w:lang w:val="en-GB"/>
        </w:rPr>
        <w:t>Three permutation approaches were considered t</w:t>
      </w:r>
      <w:r w:rsidR="00073669">
        <w:rPr>
          <w:rFonts w:ascii="Times New Roman" w:eastAsia="Times New Roman" w:hAnsi="Times New Roman" w:cs="Times New Roman"/>
          <w:sz w:val="24"/>
          <w:szCs w:val="24"/>
          <w:lang w:val="en-GB"/>
        </w:rPr>
        <w:t xml:space="preserve">o test the significance of TBI </w:t>
      </w:r>
      <w:r w:rsidR="00073669">
        <w:rPr>
          <w:rFonts w:ascii="Times New Roman" w:eastAsia="Times New Roman" w:hAnsi="Times New Roman" w:cs="Times New Roman"/>
          <w:sz w:val="24"/>
          <w:szCs w:val="24"/>
          <w:lang w:val="en-GB"/>
        </w:rPr>
        <w:fldChar w:fldCharType="begin" w:fldLock="1"/>
      </w:r>
      <w:r w:rsidR="00CB6B2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73669">
        <w:rPr>
          <w:rFonts w:ascii="Times New Roman" w:eastAsia="Times New Roman" w:hAnsi="Times New Roman" w:cs="Times New Roman"/>
          <w:sz w:val="24"/>
          <w:szCs w:val="24"/>
          <w:lang w:val="en-GB"/>
        </w:rPr>
        <w:fldChar w:fldCharType="separate"/>
      </w:r>
      <w:r w:rsidR="00073669" w:rsidRPr="00073669">
        <w:rPr>
          <w:rFonts w:ascii="Times New Roman" w:eastAsia="Times New Roman" w:hAnsi="Times New Roman" w:cs="Times New Roman"/>
          <w:noProof/>
          <w:sz w:val="24"/>
          <w:szCs w:val="24"/>
          <w:lang w:val="en-GB"/>
        </w:rPr>
        <w:t>(Legendre, 2019)</w:t>
      </w:r>
      <w:r w:rsidR="00073669">
        <w:rPr>
          <w:rFonts w:ascii="Times New Roman" w:eastAsia="Times New Roman" w:hAnsi="Times New Roman" w:cs="Times New Roman"/>
          <w:sz w:val="24"/>
          <w:szCs w:val="24"/>
          <w:lang w:val="en-GB"/>
        </w:rPr>
        <w:fldChar w:fldCharType="end"/>
      </w:r>
      <w:r w:rsidR="00073669">
        <w:rPr>
          <w:rFonts w:ascii="Times New Roman" w:eastAsia="Times New Roman" w:hAnsi="Times New Roman" w:cs="Times New Roman"/>
          <w:sz w:val="24"/>
          <w:szCs w:val="24"/>
          <w:lang w:val="en-GB"/>
        </w:rPr>
        <w:t>. The first permutation approach consisted in permuting a locu</w:t>
      </w:r>
      <w:r w:rsidR="00073669" w:rsidRPr="00073669">
        <w:rPr>
          <w:rFonts w:ascii="Times New Roman" w:eastAsia="Times New Roman" w:hAnsi="Times New Roman" w:cs="Times New Roman"/>
          <w:sz w:val="24"/>
          <w:szCs w:val="24"/>
          <w:lang w:val="en-GB"/>
        </w:rPr>
        <w:t xml:space="preserve">s in the same way in </w:t>
      </w:r>
      <w:r w:rsidR="00073669">
        <w:rPr>
          <w:rFonts w:ascii="Times New Roman" w:eastAsia="Times New Roman" w:hAnsi="Times New Roman" w:cs="Times New Roman"/>
          <w:sz w:val="24"/>
          <w:szCs w:val="24"/>
          <w:lang w:val="en-GB"/>
        </w:rPr>
        <w:t>both (original sampling and resampling) gene frequency</w:t>
      </w:r>
      <w:r w:rsidR="008B025E">
        <w:rPr>
          <w:rFonts w:ascii="Times New Roman" w:eastAsia="Times New Roman" w:hAnsi="Times New Roman" w:cs="Times New Roman"/>
          <w:sz w:val="24"/>
          <w:szCs w:val="24"/>
          <w:lang w:val="en-GB"/>
        </w:rPr>
        <w:t xml:space="preserve"> data frames</w:t>
      </w:r>
      <w:r w:rsidR="00073669">
        <w:rPr>
          <w:rFonts w:ascii="Times New Roman" w:eastAsia="Times New Roman" w:hAnsi="Times New Roman" w:cs="Times New Roman"/>
          <w:sz w:val="24"/>
          <w:szCs w:val="24"/>
          <w:lang w:val="en-GB"/>
        </w:rPr>
        <w:t xml:space="preserve">. The second permutation approach consisted in permuting a locus independently </w:t>
      </w:r>
      <w:r w:rsidR="008B025E">
        <w:rPr>
          <w:rFonts w:ascii="Times New Roman" w:eastAsia="Times New Roman" w:hAnsi="Times New Roman" w:cs="Times New Roman"/>
          <w:sz w:val="24"/>
          <w:szCs w:val="24"/>
          <w:lang w:val="en-GB"/>
        </w:rPr>
        <w:t>in both data frames. The third permutation approach consisted in permuting sampling sites in both data frames.</w:t>
      </w:r>
      <w:r w:rsidR="00057A84">
        <w:rPr>
          <w:rFonts w:ascii="Times New Roman" w:eastAsia="Times New Roman" w:hAnsi="Times New Roman" w:cs="Times New Roman"/>
          <w:sz w:val="24"/>
          <w:szCs w:val="24"/>
          <w:lang w:val="en-GB"/>
        </w:rPr>
        <w:t xml:space="preserve"> We summarized statistical performance per permutation approach, and used the best approach to answer the rest of the questions.</w:t>
      </w:r>
    </w:p>
    <w:p w14:paraId="013D0FEB" w14:textId="77777777" w:rsidR="00057A84" w:rsidRDefault="00057A84" w:rsidP="00073669">
      <w:pPr>
        <w:spacing w:after="240" w:line="480" w:lineRule="auto"/>
        <w:rPr>
          <w:rFonts w:ascii="Times New Roman" w:eastAsia="Times New Roman" w:hAnsi="Times New Roman" w:cs="Times New Roman"/>
          <w:sz w:val="24"/>
          <w:szCs w:val="24"/>
          <w:lang w:val="en-GB"/>
        </w:rPr>
      </w:pPr>
    </w:p>
    <w:p w14:paraId="1FB0FFA6" w14:textId="77777777" w:rsidR="008B025E" w:rsidRDefault="008B025E" w:rsidP="008B025E">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Statistical performance</w:t>
      </w:r>
    </w:p>
    <w:p w14:paraId="499887D4" w14:textId="3CC3CCBB" w:rsidR="00057A84" w:rsidRDefault="008B025E" w:rsidP="41B2D6B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Cs/>
          <w:sz w:val="24"/>
          <w:szCs w:val="24"/>
          <w:lang w:val="en-GB"/>
        </w:rPr>
        <w:t>We use</w:t>
      </w:r>
      <w:r w:rsidR="00057A84">
        <w:rPr>
          <w:rFonts w:ascii="Times New Roman" w:eastAsia="Times New Roman" w:hAnsi="Times New Roman" w:cs="Times New Roman"/>
          <w:iCs/>
          <w:sz w:val="24"/>
          <w:szCs w:val="24"/>
          <w:lang w:val="en-GB"/>
        </w:rPr>
        <w:t>d</w:t>
      </w:r>
      <w:r>
        <w:rPr>
          <w:rFonts w:ascii="Times New Roman" w:eastAsia="Times New Roman" w:hAnsi="Times New Roman" w:cs="Times New Roman"/>
          <w:iCs/>
          <w:sz w:val="24"/>
          <w:szCs w:val="24"/>
          <w:lang w:val="en-GB"/>
        </w:rPr>
        <w:t xml:space="preserve"> the False Positive Rate (FPR) and False Negative Rate (FNR) frameworks to assess statistical performance of the TBI testing procedure</w:t>
      </w:r>
      <w:r w:rsidR="00AB62F5">
        <w:rPr>
          <w:rFonts w:ascii="Times New Roman" w:eastAsia="Times New Roman" w:hAnsi="Times New Roman" w:cs="Times New Roman"/>
          <w:iCs/>
          <w:sz w:val="24"/>
          <w:szCs w:val="24"/>
          <w:lang w:val="en-GB"/>
        </w:rPr>
        <w:t xml:space="preserve"> and to evaluate which of the permutation procedures</w:t>
      </w:r>
      <w:r w:rsidR="00323E3E">
        <w:rPr>
          <w:rFonts w:ascii="Times New Roman" w:eastAsia="Times New Roman" w:hAnsi="Times New Roman" w:cs="Times New Roman"/>
          <w:iCs/>
          <w:sz w:val="24"/>
          <w:szCs w:val="24"/>
          <w:lang w:val="en-GB"/>
        </w:rPr>
        <w:t xml:space="preserve">, and permutation </w:t>
      </w:r>
      <w:proofErr w:type="spellStart"/>
      <w:r w:rsidR="00323E3E">
        <w:rPr>
          <w:rFonts w:ascii="Times New Roman" w:eastAsia="Times New Roman" w:hAnsi="Times New Roman" w:cs="Times New Roman"/>
          <w:iCs/>
          <w:sz w:val="24"/>
          <w:szCs w:val="24"/>
          <w:lang w:val="en-GB"/>
        </w:rPr>
        <w:t>p.value</w:t>
      </w:r>
      <w:proofErr w:type="spellEnd"/>
      <w:r w:rsidR="00323E3E">
        <w:rPr>
          <w:rFonts w:ascii="Times New Roman" w:eastAsia="Times New Roman" w:hAnsi="Times New Roman" w:cs="Times New Roman"/>
          <w:iCs/>
          <w:sz w:val="24"/>
          <w:szCs w:val="24"/>
          <w:lang w:val="en-GB"/>
        </w:rPr>
        <w:t xml:space="preserve"> thresholds,</w:t>
      </w:r>
      <w:r w:rsidR="00AB62F5">
        <w:rPr>
          <w:rFonts w:ascii="Times New Roman" w:eastAsia="Times New Roman" w:hAnsi="Times New Roman" w:cs="Times New Roman"/>
          <w:iCs/>
          <w:sz w:val="24"/>
          <w:szCs w:val="24"/>
          <w:lang w:val="en-GB"/>
        </w:rPr>
        <w:t xml:space="preserve"> is most appropriate</w:t>
      </w:r>
      <w:r>
        <w:rPr>
          <w:rFonts w:ascii="Times New Roman" w:eastAsia="Times New Roman" w:hAnsi="Times New Roman" w:cs="Times New Roman"/>
          <w:iCs/>
          <w:sz w:val="24"/>
          <w:szCs w:val="24"/>
          <w:lang w:val="en-GB"/>
        </w:rPr>
        <w:t xml:space="preserve">. A false positive is a population that we </w:t>
      </w:r>
      <w:r>
        <w:rPr>
          <w:rFonts w:ascii="Times New Roman" w:eastAsia="Times New Roman" w:hAnsi="Times New Roman" w:cs="Times New Roman"/>
          <w:i/>
          <w:iCs/>
          <w:sz w:val="24"/>
          <w:szCs w:val="24"/>
          <w:lang w:val="en-GB"/>
        </w:rPr>
        <w:t>a priori</w:t>
      </w:r>
      <w:r w:rsidR="009F2782">
        <w:rPr>
          <w:rFonts w:ascii="Times New Roman" w:eastAsia="Times New Roman" w:hAnsi="Times New Roman" w:cs="Times New Roman"/>
          <w:iCs/>
          <w:sz w:val="24"/>
          <w:szCs w:val="24"/>
          <w:lang w:val="en-GB"/>
        </w:rPr>
        <w:t xml:space="preserve"> know did not undergo any specific demographic event, </w:t>
      </w:r>
      <w:r>
        <w:rPr>
          <w:rFonts w:ascii="Times New Roman" w:eastAsia="Times New Roman" w:hAnsi="Times New Roman" w:cs="Times New Roman"/>
          <w:iCs/>
          <w:sz w:val="24"/>
          <w:szCs w:val="24"/>
          <w:lang w:val="en-GB"/>
        </w:rPr>
        <w:t xml:space="preserve">but </w:t>
      </w:r>
      <w:proofErr w:type="gramStart"/>
      <w:r>
        <w:rPr>
          <w:rFonts w:ascii="Times New Roman" w:eastAsia="Times New Roman" w:hAnsi="Times New Roman" w:cs="Times New Roman"/>
          <w:iCs/>
          <w:sz w:val="24"/>
          <w:szCs w:val="24"/>
          <w:lang w:val="en-GB"/>
        </w:rPr>
        <w:t>has</w:t>
      </w:r>
      <w:r w:rsidR="009F2782">
        <w:rPr>
          <w:rFonts w:ascii="Times New Roman" w:eastAsia="Times New Roman" w:hAnsi="Times New Roman" w:cs="Times New Roman"/>
          <w:iCs/>
          <w:sz w:val="24"/>
          <w:szCs w:val="24"/>
          <w:lang w:val="en-GB"/>
        </w:rPr>
        <w:t xml:space="preserve"> been classified</w:t>
      </w:r>
      <w:proofErr w:type="gramEnd"/>
      <w:r w:rsidR="009F2782">
        <w:rPr>
          <w:rFonts w:ascii="Times New Roman" w:eastAsia="Times New Roman" w:hAnsi="Times New Roman" w:cs="Times New Roman"/>
          <w:iCs/>
          <w:sz w:val="24"/>
          <w:szCs w:val="24"/>
          <w:lang w:val="en-GB"/>
        </w:rPr>
        <w:t xml:space="preserve"> as having </w:t>
      </w:r>
      <w:r w:rsidR="00AB62F5">
        <w:rPr>
          <w:rFonts w:ascii="Times New Roman" w:eastAsia="Times New Roman" w:hAnsi="Times New Roman" w:cs="Times New Roman"/>
          <w:iCs/>
          <w:sz w:val="24"/>
          <w:szCs w:val="24"/>
          <w:lang w:val="en-GB"/>
        </w:rPr>
        <w:t>experience</w:t>
      </w:r>
      <w:r w:rsidR="009F2782">
        <w:rPr>
          <w:rFonts w:ascii="Times New Roman" w:eastAsia="Times New Roman" w:hAnsi="Times New Roman" w:cs="Times New Roman"/>
          <w:iCs/>
          <w:sz w:val="24"/>
          <w:szCs w:val="24"/>
          <w:lang w:val="en-GB"/>
        </w:rPr>
        <w:t>d</w:t>
      </w:r>
      <w:r w:rsidR="00AB62F5">
        <w:rPr>
          <w:rFonts w:ascii="Times New Roman" w:eastAsia="Times New Roman" w:hAnsi="Times New Roman" w:cs="Times New Roman"/>
          <w:iCs/>
          <w:sz w:val="24"/>
          <w:szCs w:val="24"/>
          <w:lang w:val="en-GB"/>
        </w:rPr>
        <w:t xml:space="preserve"> one of the two simulated demographic events </w:t>
      </w:r>
      <w:r>
        <w:rPr>
          <w:rFonts w:ascii="Times New Roman" w:eastAsia="Times New Roman" w:hAnsi="Times New Roman" w:cs="Times New Roman"/>
          <w:iCs/>
          <w:sz w:val="24"/>
          <w:szCs w:val="24"/>
          <w:lang w:val="en-GB"/>
        </w:rPr>
        <w:t xml:space="preserve">by the testing procedure. A false negative is a population that we had set as target for </w:t>
      </w:r>
      <w:r w:rsidR="002B59EB">
        <w:rPr>
          <w:rFonts w:ascii="Times New Roman" w:eastAsia="Times New Roman" w:hAnsi="Times New Roman" w:cs="Times New Roman"/>
          <w:iCs/>
          <w:sz w:val="24"/>
          <w:szCs w:val="24"/>
          <w:lang w:val="en-GB"/>
        </w:rPr>
        <w:t>demographic event</w:t>
      </w:r>
      <w:r>
        <w:rPr>
          <w:rFonts w:ascii="Times New Roman" w:eastAsia="Times New Roman" w:hAnsi="Times New Roman" w:cs="Times New Roman"/>
          <w:iCs/>
          <w:sz w:val="24"/>
          <w:szCs w:val="24"/>
          <w:lang w:val="en-GB"/>
        </w:rPr>
        <w:t xml:space="preserve"> but that </w:t>
      </w:r>
      <w:proofErr w:type="gramStart"/>
      <w:r>
        <w:rPr>
          <w:rFonts w:ascii="Times New Roman" w:eastAsia="Times New Roman" w:hAnsi="Times New Roman" w:cs="Times New Roman"/>
          <w:iCs/>
          <w:sz w:val="24"/>
          <w:szCs w:val="24"/>
          <w:lang w:val="en-GB"/>
        </w:rPr>
        <w:t>was not classified</w:t>
      </w:r>
      <w:proofErr w:type="gramEnd"/>
      <w:r>
        <w:rPr>
          <w:rFonts w:ascii="Times New Roman" w:eastAsia="Times New Roman" w:hAnsi="Times New Roman" w:cs="Times New Roman"/>
          <w:iCs/>
          <w:sz w:val="24"/>
          <w:szCs w:val="24"/>
          <w:lang w:val="en-GB"/>
        </w:rPr>
        <w:t xml:space="preserve"> as having been disturbed by the testing procedure. </w:t>
      </w:r>
      <w:r w:rsidRPr="001F69C9">
        <w:rPr>
          <w:rFonts w:ascii="Times New Roman" w:eastAsia="Times New Roman" w:hAnsi="Times New Roman" w:cs="Times New Roman"/>
          <w:iCs/>
          <w:sz w:val="24"/>
          <w:szCs w:val="24"/>
          <w:lang w:val="en-GB"/>
        </w:rPr>
        <w:t>FPR</w:t>
      </w:r>
      <w:r>
        <w:rPr>
          <w:rFonts w:ascii="Times New Roman" w:eastAsia="Times New Roman" w:hAnsi="Times New Roman" w:cs="Times New Roman"/>
          <w:iCs/>
          <w:sz w:val="24"/>
          <w:szCs w:val="24"/>
          <w:lang w:val="en-GB"/>
        </w:rPr>
        <w:t xml:space="preserve"> represents the </w:t>
      </w:r>
      <w:r>
        <w:rPr>
          <w:rFonts w:ascii="Times New Roman" w:eastAsia="Times New Roman" w:hAnsi="Times New Roman" w:cs="Times New Roman"/>
          <w:iCs/>
          <w:sz w:val="24"/>
          <w:szCs w:val="24"/>
          <w:lang w:val="en-GB"/>
        </w:rPr>
        <w:lastRenderedPageBreak/>
        <w:t>number of false positives over the total number of negatives, and FNR represents the number of false negative over the total number of positives. A high FPR means that we often select the wrong population</w:t>
      </w:r>
      <w:r w:rsidR="003F1C9F">
        <w:rPr>
          <w:rFonts w:ascii="Times New Roman" w:eastAsia="Times New Roman" w:hAnsi="Times New Roman" w:cs="Times New Roman"/>
          <w:iCs/>
          <w:sz w:val="24"/>
          <w:szCs w:val="24"/>
          <w:lang w:val="en-GB"/>
        </w:rPr>
        <w:t>(</w:t>
      </w:r>
      <w:r>
        <w:rPr>
          <w:rFonts w:ascii="Times New Roman" w:eastAsia="Times New Roman" w:hAnsi="Times New Roman" w:cs="Times New Roman"/>
          <w:iCs/>
          <w:sz w:val="24"/>
          <w:szCs w:val="24"/>
          <w:lang w:val="en-GB"/>
        </w:rPr>
        <w:t>s</w:t>
      </w:r>
      <w:r w:rsidR="003F1C9F">
        <w:rPr>
          <w:rFonts w:ascii="Times New Roman" w:eastAsia="Times New Roman" w:hAnsi="Times New Roman" w:cs="Times New Roman"/>
          <w:iCs/>
          <w:sz w:val="24"/>
          <w:szCs w:val="24"/>
          <w:lang w:val="en-GB"/>
        </w:rPr>
        <w:t>)</w:t>
      </w:r>
      <w:r>
        <w:rPr>
          <w:rFonts w:ascii="Times New Roman" w:eastAsia="Times New Roman" w:hAnsi="Times New Roman" w:cs="Times New Roman"/>
          <w:iCs/>
          <w:sz w:val="24"/>
          <w:szCs w:val="24"/>
          <w:lang w:val="en-GB"/>
        </w:rPr>
        <w:t>. A high FNR means that we often miss the right population</w:t>
      </w:r>
      <w:r w:rsidR="003F1C9F">
        <w:rPr>
          <w:rFonts w:ascii="Times New Roman" w:eastAsia="Times New Roman" w:hAnsi="Times New Roman" w:cs="Times New Roman"/>
          <w:iCs/>
          <w:sz w:val="24"/>
          <w:szCs w:val="24"/>
          <w:lang w:val="en-GB"/>
        </w:rPr>
        <w:t>(s)</w:t>
      </w:r>
      <w:r>
        <w:rPr>
          <w:rFonts w:ascii="Times New Roman" w:eastAsia="Times New Roman" w:hAnsi="Times New Roman" w:cs="Times New Roman"/>
          <w:iCs/>
          <w:sz w:val="24"/>
          <w:szCs w:val="24"/>
          <w:lang w:val="en-GB"/>
        </w:rPr>
        <w:t xml:space="preserve">. </w:t>
      </w:r>
      <w:proofErr w:type="gramStart"/>
      <w:r>
        <w:rPr>
          <w:rFonts w:ascii="Times New Roman" w:eastAsia="Times New Roman" w:hAnsi="Times New Roman" w:cs="Times New Roman"/>
          <w:iCs/>
          <w:sz w:val="24"/>
          <w:szCs w:val="24"/>
          <w:lang w:val="en-GB"/>
        </w:rPr>
        <w:t>The higher the FNR, the lower the power of our testing procedure.</w:t>
      </w:r>
      <w:proofErr w:type="gramEnd"/>
      <w:r w:rsidR="00E7682F">
        <w:rPr>
          <w:rFonts w:ascii="Times New Roman" w:eastAsia="Times New Roman" w:hAnsi="Times New Roman" w:cs="Times New Roman"/>
          <w:sz w:val="24"/>
          <w:szCs w:val="24"/>
          <w:lang w:val="en-GB"/>
        </w:rPr>
        <w:t xml:space="preserve"> Because choosing a proper threshold for the </w:t>
      </w:r>
      <w:r w:rsidR="00CB6B20">
        <w:rPr>
          <w:rFonts w:ascii="Times New Roman" w:eastAsia="Times New Roman" w:hAnsi="Times New Roman" w:cs="Times New Roman"/>
          <w:sz w:val="24"/>
          <w:szCs w:val="24"/>
          <w:lang w:val="en-GB"/>
        </w:rPr>
        <w:t xml:space="preserve">TBI </w:t>
      </w:r>
      <w:r w:rsidR="00E7682F">
        <w:rPr>
          <w:rFonts w:ascii="Times New Roman" w:eastAsia="Times New Roman" w:hAnsi="Times New Roman" w:cs="Times New Roman"/>
          <w:sz w:val="24"/>
          <w:szCs w:val="24"/>
          <w:lang w:val="en-GB"/>
        </w:rPr>
        <w:t>permutation test</w:t>
      </w:r>
      <w:r w:rsidR="00CB6B20">
        <w:rPr>
          <w:rFonts w:ascii="Times New Roman" w:eastAsia="Times New Roman" w:hAnsi="Times New Roman" w:cs="Times New Roman"/>
          <w:sz w:val="24"/>
          <w:szCs w:val="24"/>
          <w:lang w:val="en-GB"/>
        </w:rPr>
        <w:t>s</w:t>
      </w:r>
      <w:r w:rsidR="00E7682F">
        <w:rPr>
          <w:rFonts w:ascii="Times New Roman" w:eastAsia="Times New Roman" w:hAnsi="Times New Roman" w:cs="Times New Roman"/>
          <w:sz w:val="24"/>
          <w:szCs w:val="24"/>
          <w:lang w:val="en-GB"/>
        </w:rPr>
        <w:t xml:space="preserve"> is </w:t>
      </w:r>
      <w:r w:rsidR="00CB6B20">
        <w:rPr>
          <w:rFonts w:ascii="Times New Roman" w:eastAsia="Times New Roman" w:hAnsi="Times New Roman" w:cs="Times New Roman"/>
          <w:sz w:val="24"/>
          <w:szCs w:val="24"/>
          <w:lang w:val="en-GB"/>
        </w:rPr>
        <w:t>important in order to find a compromise between power and selectivity</w:t>
      </w:r>
      <w:r w:rsidR="00057A84">
        <w:rPr>
          <w:rFonts w:ascii="Times New Roman" w:eastAsia="Times New Roman" w:hAnsi="Times New Roman" w:cs="Times New Roman"/>
          <w:sz w:val="24"/>
          <w:szCs w:val="24"/>
          <w:lang w:val="en-GB"/>
        </w:rPr>
        <w:t>, we evaluated statistical performance across a range of thresholds: from 0.001 to 0.15.</w:t>
      </w:r>
    </w:p>
    <w:p w14:paraId="71CCB190" w14:textId="54C4DBAB" w:rsidR="00697341" w:rsidRDefault="00697341" w:rsidP="41B2D6B5">
      <w:pPr>
        <w:spacing w:after="240" w:line="480" w:lineRule="auto"/>
        <w:rPr>
          <w:rFonts w:ascii="Times New Roman" w:eastAsia="Times New Roman" w:hAnsi="Times New Roman" w:cs="Times New Roman"/>
          <w:sz w:val="24"/>
          <w:szCs w:val="24"/>
          <w:lang w:val="en-GB"/>
        </w:rPr>
      </w:pPr>
    </w:p>
    <w:p w14:paraId="1F2C20CA" w14:textId="7AF2ADE9" w:rsidR="00697341" w:rsidRDefault="00697341" w:rsidP="41B2D6B5">
      <w:pPr>
        <w:spacing w:after="240" w:line="480" w:lineRule="auto"/>
        <w:rPr>
          <w:rFonts w:ascii="Times New Roman" w:eastAsia="Times New Roman" w:hAnsi="Times New Roman" w:cs="Times New Roman"/>
          <w:sz w:val="24"/>
          <w:szCs w:val="24"/>
          <w:lang w:val="en-GB"/>
        </w:rPr>
      </w:pPr>
    </w:p>
    <w:p w14:paraId="5FBCD836" w14:textId="77777777" w:rsidR="000B60C7" w:rsidRDefault="000B60C7" w:rsidP="41B2D6B5">
      <w:pPr>
        <w:spacing w:after="240" w:line="480" w:lineRule="auto"/>
        <w:rPr>
          <w:rFonts w:ascii="Times New Roman" w:eastAsia="Times New Roman" w:hAnsi="Times New Roman" w:cs="Times New Roman"/>
          <w:b/>
          <w:sz w:val="24"/>
          <w:szCs w:val="24"/>
        </w:rPr>
      </w:pPr>
    </w:p>
    <w:p w14:paraId="56ECB37E" w14:textId="2AE58C45" w:rsidR="41B2D6B5" w:rsidRDefault="0070380C" w:rsidP="41B2D6B5">
      <w:pPr>
        <w:spacing w:after="240" w:line="480" w:lineRule="auto"/>
        <w:rPr>
          <w:rFonts w:ascii="Times New Roman" w:eastAsia="Times New Roman" w:hAnsi="Times New Roman" w:cs="Times New Roman"/>
          <w:b/>
          <w:sz w:val="24"/>
          <w:szCs w:val="24"/>
        </w:rPr>
      </w:pPr>
      <w:proofErr w:type="gramStart"/>
      <w:r w:rsidRPr="00CC6A69">
        <w:rPr>
          <w:rFonts w:ascii="Times New Roman" w:eastAsia="Times New Roman" w:hAnsi="Times New Roman" w:cs="Times New Roman"/>
          <w:b/>
          <w:sz w:val="24"/>
          <w:szCs w:val="24"/>
        </w:rPr>
        <w:t>R</w:t>
      </w:r>
      <w:r w:rsidR="41B2D6B5" w:rsidRPr="00CC6A69">
        <w:rPr>
          <w:rFonts w:ascii="Times New Roman" w:eastAsia="Times New Roman" w:hAnsi="Times New Roman" w:cs="Times New Roman"/>
          <w:b/>
          <w:sz w:val="24"/>
          <w:szCs w:val="24"/>
        </w:rPr>
        <w:t>ESULTS</w:t>
      </w:r>
      <w:r w:rsidR="006E2B87">
        <w:rPr>
          <w:rFonts w:ascii="Times New Roman" w:eastAsia="Times New Roman" w:hAnsi="Times New Roman" w:cs="Times New Roman"/>
          <w:b/>
          <w:sz w:val="24"/>
          <w:szCs w:val="24"/>
        </w:rPr>
        <w:t xml:space="preserve"> (using older simulations with 100 replicates, 1 disturbed population </w:t>
      </w:r>
      <w:r w:rsidR="00BA6E6C">
        <w:rPr>
          <w:rFonts w:ascii="Times New Roman" w:eastAsia="Times New Roman" w:hAnsi="Times New Roman" w:cs="Times New Roman"/>
          <w:b/>
          <w:sz w:val="24"/>
          <w:szCs w:val="24"/>
        </w:rPr>
        <w:t xml:space="preserve">– I will have from 1 to 5 - </w:t>
      </w:r>
      <w:r w:rsidR="006E2B87">
        <w:rPr>
          <w:rFonts w:ascii="Times New Roman" w:eastAsia="Times New Roman" w:hAnsi="Times New Roman" w:cs="Times New Roman"/>
          <w:b/>
          <w:sz w:val="24"/>
          <w:szCs w:val="24"/>
        </w:rPr>
        <w:t>and very high dispersal)(new simulations are currently running, I made them smaller</w:t>
      </w:r>
      <w:r w:rsidR="00BA6E6C">
        <w:rPr>
          <w:rFonts w:ascii="Times New Roman" w:eastAsia="Times New Roman" w:hAnsi="Times New Roman" w:cs="Times New Roman"/>
          <w:b/>
          <w:sz w:val="24"/>
          <w:szCs w:val="24"/>
        </w:rPr>
        <w:t>/faster</w:t>
      </w:r>
      <w:r w:rsidR="006E2B87">
        <w:rPr>
          <w:rFonts w:ascii="Times New Roman" w:eastAsia="Times New Roman" w:hAnsi="Times New Roman" w:cs="Times New Roman"/>
          <w:b/>
          <w:sz w:val="24"/>
          <w:szCs w:val="24"/>
        </w:rPr>
        <w:t xml:space="preserve"> so that I can get results quicker and so that additional simulations required by reviewers would be feasible under a month)</w:t>
      </w:r>
      <w:r w:rsidR="00874EE6">
        <w:rPr>
          <w:rFonts w:ascii="Times New Roman" w:eastAsia="Times New Roman" w:hAnsi="Times New Roman" w:cs="Times New Roman"/>
          <w:b/>
          <w:sz w:val="24"/>
          <w:szCs w:val="24"/>
        </w:rPr>
        <w:br/>
        <w:t>(bear in mind I have already built the tools needed to analyze the new simulations)</w:t>
      </w:r>
      <w:proofErr w:type="gramEnd"/>
    </w:p>
    <w:p w14:paraId="2D8A0C33" w14:textId="77777777" w:rsidR="000B60C7" w:rsidRDefault="000B60C7" w:rsidP="000B60C7">
      <w:pPr>
        <w:spacing w:after="240" w:line="480" w:lineRule="auto"/>
      </w:pPr>
      <w:proofErr w:type="gramStart"/>
      <w:r>
        <w:rPr>
          <w:rFonts w:ascii="Times New Roman" w:eastAsia="Times New Roman" w:hAnsi="Times New Roman" w:cs="Times New Roman"/>
          <w:sz w:val="24"/>
          <w:szCs w:val="24"/>
          <w:u w:val="single"/>
        </w:rPr>
        <w:t>Table 1</w:t>
      </w:r>
      <w:r w:rsidRPr="004B4AC8">
        <w:rPr>
          <w:rFonts w:ascii="Times New Roman" w:eastAsia="Times New Roman" w:hAnsi="Times New Roman" w:cs="Times New Roman"/>
          <w:sz w:val="24"/>
          <w:szCs w:val="24"/>
          <w:u w:val="single"/>
        </w:rPr>
        <w:t>.</w:t>
      </w:r>
      <w:proofErr w:type="gramEnd"/>
      <w:r w:rsidRPr="004B4AC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Mean and standard deviation of FPR and FNR associated with TBI permutation tests using three different permutation approaches, at two adjusted p-values thresholds.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Excel.Sheet.12 C:\\Users\\jwitt\\OneDrive\\Desktop\\Git_Projects\\Genetic_TBI_LCBD\\Results.xlsx Feuil1!L1C1:L14C3 \a \f 5 \h  \* MERGEFORMAT </w:instrText>
      </w:r>
      <w:r>
        <w:rPr>
          <w:rFonts w:ascii="Times New Roman" w:eastAsia="Times New Roman" w:hAnsi="Times New Roman" w:cs="Times New Roman"/>
          <w:sz w:val="24"/>
          <w:szCs w:val="24"/>
        </w:rPr>
        <w:fldChar w:fldCharType="separate"/>
      </w:r>
    </w:p>
    <w:tbl>
      <w:tblPr>
        <w:tblStyle w:val="Grilledutableau"/>
        <w:tblpPr w:leftFromText="187" w:rightFromText="187" w:vertAnchor="text" w:tblpXSpec="center" w:tblpY="1"/>
        <w:tblOverlap w:val="never"/>
        <w:tblW w:w="0" w:type="auto"/>
        <w:tblCellMar>
          <w:left w:w="115" w:type="dxa"/>
          <w:right w:w="115" w:type="dxa"/>
        </w:tblCellMar>
        <w:tblLook w:val="04A0" w:firstRow="1" w:lastRow="0" w:firstColumn="1" w:lastColumn="0" w:noHBand="0" w:noVBand="1"/>
      </w:tblPr>
      <w:tblGrid>
        <w:gridCol w:w="5398"/>
        <w:gridCol w:w="1806"/>
        <w:gridCol w:w="1806"/>
      </w:tblGrid>
      <w:tr w:rsidR="000B60C7" w:rsidRPr="00C06A69" w14:paraId="52810B68" w14:textId="77777777" w:rsidTr="00D6593C">
        <w:trPr>
          <w:trHeight w:val="300"/>
        </w:trPr>
        <w:tc>
          <w:tcPr>
            <w:tcW w:w="0" w:type="auto"/>
            <w:noWrap/>
            <w:vAlign w:val="center"/>
            <w:hideMark/>
          </w:tcPr>
          <w:p w14:paraId="2402C876" w14:textId="77777777" w:rsidR="000B60C7" w:rsidRPr="00C06A69"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Adjusted p-value threshold/permutation approach</w:t>
            </w:r>
          </w:p>
        </w:tc>
        <w:tc>
          <w:tcPr>
            <w:tcW w:w="0" w:type="auto"/>
            <w:noWrap/>
            <w:vAlign w:val="center"/>
            <w:hideMark/>
          </w:tcPr>
          <w:p w14:paraId="19D12FBC" w14:textId="77777777" w:rsidR="000B60C7" w:rsidRPr="00C06A69" w:rsidRDefault="000B60C7" w:rsidP="00D6593C">
            <w:pPr>
              <w:spacing w:after="240" w:line="480" w:lineRule="auto"/>
              <w:jc w:val="center"/>
              <w:rPr>
                <w:rFonts w:ascii="Times New Roman" w:eastAsia="Times New Roman" w:hAnsi="Times New Roman" w:cs="Times New Roman"/>
                <w:b/>
                <w:sz w:val="24"/>
                <w:szCs w:val="24"/>
              </w:rPr>
            </w:pPr>
            <w:r w:rsidRPr="00C06A69">
              <w:rPr>
                <w:rFonts w:ascii="Times New Roman" w:eastAsia="Times New Roman" w:hAnsi="Times New Roman" w:cs="Times New Roman"/>
                <w:b/>
                <w:sz w:val="24"/>
                <w:szCs w:val="24"/>
              </w:rPr>
              <w:t>FPR</w:t>
            </w:r>
          </w:p>
        </w:tc>
        <w:tc>
          <w:tcPr>
            <w:tcW w:w="0" w:type="auto"/>
            <w:noWrap/>
            <w:vAlign w:val="center"/>
            <w:hideMark/>
          </w:tcPr>
          <w:p w14:paraId="0921031C" w14:textId="77777777" w:rsidR="000B60C7" w:rsidRPr="00C06A69" w:rsidRDefault="000B60C7" w:rsidP="00D6593C">
            <w:pPr>
              <w:spacing w:after="240" w:line="480" w:lineRule="auto"/>
              <w:jc w:val="center"/>
              <w:rPr>
                <w:rFonts w:ascii="Times New Roman" w:eastAsia="Times New Roman" w:hAnsi="Times New Roman" w:cs="Times New Roman"/>
                <w:b/>
                <w:sz w:val="24"/>
                <w:szCs w:val="24"/>
              </w:rPr>
            </w:pPr>
            <w:r w:rsidRPr="00C06A69">
              <w:rPr>
                <w:rFonts w:ascii="Times New Roman" w:eastAsia="Times New Roman" w:hAnsi="Times New Roman" w:cs="Times New Roman"/>
                <w:b/>
                <w:sz w:val="24"/>
                <w:szCs w:val="24"/>
              </w:rPr>
              <w:t>FNR</w:t>
            </w:r>
          </w:p>
        </w:tc>
      </w:tr>
      <w:tr w:rsidR="000B60C7" w:rsidRPr="00C06A69" w14:paraId="72CF17FC" w14:textId="77777777" w:rsidTr="00D6593C">
        <w:trPr>
          <w:trHeight w:val="300"/>
        </w:trPr>
        <w:tc>
          <w:tcPr>
            <w:tcW w:w="0" w:type="auto"/>
            <w:noWrap/>
            <w:vAlign w:val="center"/>
            <w:hideMark/>
          </w:tcPr>
          <w:p w14:paraId="3B9F8480"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0.025/permute 1</w:t>
            </w:r>
          </w:p>
        </w:tc>
        <w:tc>
          <w:tcPr>
            <w:tcW w:w="0" w:type="auto"/>
            <w:noWrap/>
            <w:vAlign w:val="center"/>
            <w:hideMark/>
          </w:tcPr>
          <w:p w14:paraId="71AAF5AB"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0.007 (-+ 0.018)</w:t>
            </w:r>
          </w:p>
        </w:tc>
        <w:tc>
          <w:tcPr>
            <w:tcW w:w="0" w:type="auto"/>
            <w:noWrap/>
            <w:vAlign w:val="center"/>
            <w:hideMark/>
          </w:tcPr>
          <w:p w14:paraId="469F92CA"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0.162 (-+ 0.369)</w:t>
            </w:r>
          </w:p>
        </w:tc>
      </w:tr>
      <w:tr w:rsidR="000B60C7" w:rsidRPr="00C06A69" w14:paraId="5C29665D" w14:textId="77777777" w:rsidTr="00D6593C">
        <w:trPr>
          <w:trHeight w:val="300"/>
        </w:trPr>
        <w:tc>
          <w:tcPr>
            <w:tcW w:w="0" w:type="auto"/>
            <w:noWrap/>
            <w:vAlign w:val="center"/>
            <w:hideMark/>
          </w:tcPr>
          <w:p w14:paraId="0DD81F21"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0.025/permute 2</w:t>
            </w:r>
          </w:p>
        </w:tc>
        <w:tc>
          <w:tcPr>
            <w:tcW w:w="0" w:type="auto"/>
            <w:noWrap/>
            <w:vAlign w:val="center"/>
            <w:hideMark/>
          </w:tcPr>
          <w:p w14:paraId="372EDCC7"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 (-+ 0)</w:t>
            </w:r>
          </w:p>
        </w:tc>
        <w:tc>
          <w:tcPr>
            <w:tcW w:w="0" w:type="auto"/>
            <w:noWrap/>
            <w:vAlign w:val="center"/>
            <w:hideMark/>
          </w:tcPr>
          <w:p w14:paraId="1BD88314"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0.971 (-+ 0.17)</w:t>
            </w:r>
          </w:p>
        </w:tc>
      </w:tr>
      <w:tr w:rsidR="000B60C7" w:rsidRPr="00C06A69" w14:paraId="457653EC" w14:textId="77777777" w:rsidTr="00D6593C">
        <w:trPr>
          <w:trHeight w:val="300"/>
        </w:trPr>
        <w:tc>
          <w:tcPr>
            <w:tcW w:w="0" w:type="auto"/>
            <w:noWrap/>
            <w:vAlign w:val="center"/>
            <w:hideMark/>
          </w:tcPr>
          <w:p w14:paraId="3B48DE4B"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lastRenderedPageBreak/>
              <w:t>0.025/permute 3</w:t>
            </w:r>
          </w:p>
        </w:tc>
        <w:tc>
          <w:tcPr>
            <w:tcW w:w="0" w:type="auto"/>
            <w:noWrap/>
            <w:vAlign w:val="center"/>
            <w:hideMark/>
          </w:tcPr>
          <w:p w14:paraId="7584BB49"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 (-+ 0)</w:t>
            </w:r>
          </w:p>
        </w:tc>
        <w:tc>
          <w:tcPr>
            <w:tcW w:w="0" w:type="auto"/>
            <w:noWrap/>
            <w:vAlign w:val="center"/>
            <w:hideMark/>
          </w:tcPr>
          <w:p w14:paraId="0011C9C6"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1 (-+ 0)</w:t>
            </w:r>
          </w:p>
        </w:tc>
      </w:tr>
      <w:tr w:rsidR="000B60C7" w:rsidRPr="00C06A69" w14:paraId="2D3852AD" w14:textId="77777777" w:rsidTr="00D6593C">
        <w:trPr>
          <w:trHeight w:val="300"/>
        </w:trPr>
        <w:tc>
          <w:tcPr>
            <w:tcW w:w="0" w:type="auto"/>
            <w:noWrap/>
            <w:vAlign w:val="center"/>
            <w:hideMark/>
          </w:tcPr>
          <w:p w14:paraId="677E57E7"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0.1/permute 1</w:t>
            </w:r>
          </w:p>
        </w:tc>
        <w:tc>
          <w:tcPr>
            <w:tcW w:w="0" w:type="auto"/>
            <w:noWrap/>
            <w:vAlign w:val="center"/>
            <w:hideMark/>
          </w:tcPr>
          <w:p w14:paraId="74FF3838"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0.012 (-+ 0.021</w:t>
            </w:r>
          </w:p>
        </w:tc>
        <w:tc>
          <w:tcPr>
            <w:tcW w:w="0" w:type="auto"/>
            <w:noWrap/>
            <w:vAlign w:val="center"/>
            <w:hideMark/>
          </w:tcPr>
          <w:p w14:paraId="7E1CAD7B"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0.101 (-+ 0.301)</w:t>
            </w:r>
          </w:p>
        </w:tc>
      </w:tr>
      <w:tr w:rsidR="000B60C7" w:rsidRPr="00C06A69" w14:paraId="23D8C970" w14:textId="77777777" w:rsidTr="00D6593C">
        <w:trPr>
          <w:trHeight w:val="300"/>
        </w:trPr>
        <w:tc>
          <w:tcPr>
            <w:tcW w:w="0" w:type="auto"/>
            <w:noWrap/>
            <w:vAlign w:val="center"/>
            <w:hideMark/>
          </w:tcPr>
          <w:p w14:paraId="64C88E96"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0.1/permute 2</w:t>
            </w:r>
          </w:p>
        </w:tc>
        <w:tc>
          <w:tcPr>
            <w:tcW w:w="0" w:type="auto"/>
            <w:noWrap/>
            <w:vAlign w:val="center"/>
            <w:hideMark/>
          </w:tcPr>
          <w:p w14:paraId="7D13053A"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 (-+ 0)</w:t>
            </w:r>
          </w:p>
        </w:tc>
        <w:tc>
          <w:tcPr>
            <w:tcW w:w="0" w:type="auto"/>
            <w:noWrap/>
            <w:vAlign w:val="center"/>
            <w:hideMark/>
          </w:tcPr>
          <w:p w14:paraId="5DBC821F"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0.937 (-+ 0.256)</w:t>
            </w:r>
          </w:p>
        </w:tc>
      </w:tr>
      <w:tr w:rsidR="000B60C7" w:rsidRPr="00C06A69" w14:paraId="5BF4495E" w14:textId="77777777" w:rsidTr="00D6593C">
        <w:trPr>
          <w:trHeight w:val="300"/>
        </w:trPr>
        <w:tc>
          <w:tcPr>
            <w:tcW w:w="0" w:type="auto"/>
            <w:noWrap/>
            <w:vAlign w:val="center"/>
            <w:hideMark/>
          </w:tcPr>
          <w:p w14:paraId="4EB48FEC" w14:textId="77777777" w:rsidR="000B60C7" w:rsidRPr="00C06A69" w:rsidRDefault="000B60C7" w:rsidP="00D6593C">
            <w:pPr>
              <w:spacing w:after="240" w:line="480" w:lineRule="auto"/>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0.1/permute 3</w:t>
            </w:r>
          </w:p>
        </w:tc>
        <w:tc>
          <w:tcPr>
            <w:tcW w:w="0" w:type="auto"/>
            <w:noWrap/>
            <w:vAlign w:val="center"/>
            <w:hideMark/>
          </w:tcPr>
          <w:p w14:paraId="00024075"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0 (-+ 0)</w:t>
            </w:r>
          </w:p>
        </w:tc>
        <w:tc>
          <w:tcPr>
            <w:tcW w:w="0" w:type="auto"/>
            <w:noWrap/>
            <w:vAlign w:val="center"/>
            <w:hideMark/>
          </w:tcPr>
          <w:p w14:paraId="716F754F" w14:textId="77777777" w:rsidR="000B60C7" w:rsidRPr="00C06A69" w:rsidRDefault="000B60C7" w:rsidP="00D6593C">
            <w:pPr>
              <w:spacing w:after="240" w:line="480" w:lineRule="auto"/>
              <w:jc w:val="center"/>
              <w:rPr>
                <w:rFonts w:ascii="Times New Roman" w:eastAsia="Times New Roman" w:hAnsi="Times New Roman" w:cs="Times New Roman"/>
                <w:sz w:val="24"/>
                <w:szCs w:val="24"/>
              </w:rPr>
            </w:pPr>
            <w:r w:rsidRPr="00C06A69">
              <w:rPr>
                <w:rFonts w:ascii="Times New Roman" w:eastAsia="Times New Roman" w:hAnsi="Times New Roman" w:cs="Times New Roman"/>
                <w:sz w:val="24"/>
                <w:szCs w:val="24"/>
              </w:rPr>
              <w:t>1 (-+ 0)</w:t>
            </w:r>
          </w:p>
        </w:tc>
      </w:tr>
    </w:tbl>
    <w:p w14:paraId="45AF718A" w14:textId="77777777" w:rsidR="000B60C7" w:rsidRDefault="000B60C7" w:rsidP="000B60C7">
      <w:pPr>
        <w:spacing w:after="24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fldChar w:fldCharType="end"/>
      </w:r>
      <w:r w:rsidRPr="00C06A69">
        <w:rPr>
          <w:rFonts w:ascii="Times New Roman" w:eastAsia="Times New Roman" w:hAnsi="Times New Roman" w:cs="Times New Roman"/>
          <w:sz w:val="24"/>
          <w:szCs w:val="24"/>
          <w:u w:val="single"/>
        </w:rPr>
        <w:t xml:space="preserve"> </w:t>
      </w:r>
    </w:p>
    <w:p w14:paraId="76A3A587" w14:textId="6E23091C" w:rsidR="000B60C7" w:rsidRPr="003144BF" w:rsidRDefault="000B60C7" w:rsidP="000B60C7">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 1 we can see that only the first permutation approach, that is permuting</w:t>
      </w:r>
      <w:r w:rsidRPr="003144BF">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locus</w:t>
      </w:r>
      <w:r w:rsidRPr="003144BF">
        <w:rPr>
          <w:rFonts w:ascii="Times New Roman" w:eastAsia="Times New Roman" w:hAnsi="Times New Roman" w:cs="Times New Roman"/>
          <w:sz w:val="24"/>
          <w:szCs w:val="24"/>
        </w:rPr>
        <w:t xml:space="preserve"> in the same way in </w:t>
      </w:r>
      <w:r>
        <w:rPr>
          <w:rFonts w:ascii="Times New Roman" w:eastAsia="Times New Roman" w:hAnsi="Times New Roman" w:cs="Times New Roman"/>
          <w:sz w:val="24"/>
          <w:szCs w:val="24"/>
        </w:rPr>
        <w:t>matrices f</w:t>
      </w:r>
      <w:r w:rsidR="00521230">
        <w:rPr>
          <w:rFonts w:ascii="Times New Roman" w:eastAsia="Times New Roman" w:hAnsi="Times New Roman" w:cs="Times New Roman"/>
          <w:sz w:val="24"/>
          <w:szCs w:val="24"/>
        </w:rPr>
        <w:t>rom both samplings, gives usable</w:t>
      </w:r>
      <w:r>
        <w:rPr>
          <w:rFonts w:ascii="Times New Roman" w:eastAsia="Times New Roman" w:hAnsi="Times New Roman" w:cs="Times New Roman"/>
          <w:sz w:val="24"/>
          <w:szCs w:val="24"/>
        </w:rPr>
        <w:t xml:space="preserve"> FNR and FPR. This is true regardless of the threshold value chosen for the adjusted p-value.</w:t>
      </w:r>
      <w:r w:rsidR="003F237F">
        <w:rPr>
          <w:rFonts w:ascii="Times New Roman" w:eastAsia="Times New Roman" w:hAnsi="Times New Roman" w:cs="Times New Roman"/>
          <w:sz w:val="24"/>
          <w:szCs w:val="24"/>
        </w:rPr>
        <w:t xml:space="preserve"> The first approach </w:t>
      </w:r>
      <w:r w:rsidR="00BA6E6C">
        <w:rPr>
          <w:rFonts w:ascii="Times New Roman" w:eastAsia="Times New Roman" w:hAnsi="Times New Roman" w:cs="Times New Roman"/>
          <w:sz w:val="24"/>
          <w:szCs w:val="24"/>
        </w:rPr>
        <w:t xml:space="preserve">is the one suitable for genetic </w:t>
      </w:r>
      <w:r w:rsidR="00AB62F5">
        <w:rPr>
          <w:rFonts w:ascii="Times New Roman" w:eastAsia="Times New Roman" w:hAnsi="Times New Roman" w:cs="Times New Roman"/>
          <w:sz w:val="24"/>
          <w:szCs w:val="24"/>
        </w:rPr>
        <w:t xml:space="preserve">data </w:t>
      </w:r>
      <w:r w:rsidR="00BA6E6C">
        <w:rPr>
          <w:rFonts w:ascii="Times New Roman" w:eastAsia="Times New Roman" w:hAnsi="Times New Roman" w:cs="Times New Roman"/>
          <w:sz w:val="24"/>
          <w:szCs w:val="24"/>
        </w:rPr>
        <w:t xml:space="preserve">and </w:t>
      </w:r>
      <w:proofErr w:type="gramStart"/>
      <w:r w:rsidR="003F237F">
        <w:rPr>
          <w:rFonts w:ascii="Times New Roman" w:eastAsia="Times New Roman" w:hAnsi="Times New Roman" w:cs="Times New Roman"/>
          <w:sz w:val="24"/>
          <w:szCs w:val="24"/>
        </w:rPr>
        <w:t>was therefore chosen</w:t>
      </w:r>
      <w:proofErr w:type="gramEnd"/>
      <w:r w:rsidR="003F237F">
        <w:rPr>
          <w:rFonts w:ascii="Times New Roman" w:eastAsia="Times New Roman" w:hAnsi="Times New Roman" w:cs="Times New Roman"/>
          <w:sz w:val="24"/>
          <w:szCs w:val="24"/>
        </w:rPr>
        <w:t xml:space="preserve"> for the rest of the analyses.</w:t>
      </w:r>
    </w:p>
    <w:p w14:paraId="2C78FA0B" w14:textId="77777777" w:rsidR="00AB62F5" w:rsidRDefault="00AB62F5" w:rsidP="00294298">
      <w:pPr>
        <w:spacing w:after="240" w:line="480" w:lineRule="auto"/>
        <w:rPr>
          <w:rFonts w:ascii="Times New Roman" w:eastAsia="Times New Roman" w:hAnsi="Times New Roman" w:cs="Times New Roman"/>
          <w:sz w:val="24"/>
          <w:szCs w:val="24"/>
          <w:u w:val="single"/>
        </w:rPr>
      </w:pPr>
    </w:p>
    <w:p w14:paraId="381D4CF7" w14:textId="77777777" w:rsidR="00AB62F5" w:rsidRDefault="00AB62F5" w:rsidP="00294298">
      <w:pPr>
        <w:spacing w:after="240" w:line="480" w:lineRule="auto"/>
        <w:rPr>
          <w:rFonts w:ascii="Times New Roman" w:eastAsia="Times New Roman" w:hAnsi="Times New Roman" w:cs="Times New Roman"/>
          <w:sz w:val="24"/>
          <w:szCs w:val="24"/>
          <w:u w:val="single"/>
        </w:rPr>
      </w:pPr>
    </w:p>
    <w:p w14:paraId="571E78D2" w14:textId="77777777" w:rsidR="00AB62F5" w:rsidRDefault="00AB62F5" w:rsidP="00294298">
      <w:pPr>
        <w:spacing w:after="240" w:line="480" w:lineRule="auto"/>
        <w:rPr>
          <w:rFonts w:ascii="Times New Roman" w:eastAsia="Times New Roman" w:hAnsi="Times New Roman" w:cs="Times New Roman"/>
          <w:sz w:val="24"/>
          <w:szCs w:val="24"/>
          <w:u w:val="single"/>
        </w:rPr>
      </w:pPr>
    </w:p>
    <w:p w14:paraId="20046B1C" w14:textId="7154E15C" w:rsidR="00294298" w:rsidRDefault="00294298" w:rsidP="00294298">
      <w:pPr>
        <w:spacing w:after="240" w:line="480" w:lineRule="auto"/>
      </w:pPr>
      <w:proofErr w:type="gramStart"/>
      <w:r>
        <w:rPr>
          <w:rFonts w:ascii="Times New Roman" w:eastAsia="Times New Roman" w:hAnsi="Times New Roman" w:cs="Times New Roman"/>
          <w:sz w:val="24"/>
          <w:szCs w:val="24"/>
          <w:u w:val="single"/>
        </w:rPr>
        <w:t>Table 2</w:t>
      </w:r>
      <w:r w:rsidRPr="004B4AC8">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rPr>
        <w:t xml:space="preserve"> Mean and standard deviation of FPR and FNR associated with TBI permutation tests at different adjusted p-values thresholds. The first permutation approach </w:t>
      </w:r>
      <w:proofErr w:type="gramStart"/>
      <w:r>
        <w:rPr>
          <w:rFonts w:ascii="Times New Roman" w:eastAsia="Times New Roman" w:hAnsi="Times New Roman" w:cs="Times New Roman"/>
          <w:sz w:val="24"/>
          <w:szCs w:val="24"/>
        </w:rPr>
        <w:t>was used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Excel.Sheet.12 C:\\Users\\jwitt\\OneDrive\\Desktop\\Git_Projects\\Genetic_TBI_LCBD\\Results.xlsx Feuil1!L1C1:L7C3 \a \f 5 \h  \* MERGEFORMAT </w:instrText>
      </w:r>
      <w:r>
        <w:rPr>
          <w:rFonts w:ascii="Times New Roman" w:eastAsia="Times New Roman" w:hAnsi="Times New Roman" w:cs="Times New Roman"/>
          <w:sz w:val="24"/>
          <w:szCs w:val="24"/>
        </w:rPr>
        <w:fldChar w:fldCharType="separate"/>
      </w:r>
    </w:p>
    <w:tbl>
      <w:tblPr>
        <w:tblStyle w:val="Grilledutableau"/>
        <w:tblW w:w="8966" w:type="dxa"/>
        <w:tblLook w:val="04A0" w:firstRow="1" w:lastRow="0" w:firstColumn="1" w:lastColumn="0" w:noHBand="0" w:noVBand="1"/>
      </w:tblPr>
      <w:tblGrid>
        <w:gridCol w:w="4675"/>
        <w:gridCol w:w="2340"/>
        <w:gridCol w:w="1951"/>
      </w:tblGrid>
      <w:tr w:rsidR="00294298" w:rsidRPr="0070380C" w14:paraId="61559992" w14:textId="77777777" w:rsidTr="00D6593C">
        <w:trPr>
          <w:trHeight w:val="300"/>
        </w:trPr>
        <w:tc>
          <w:tcPr>
            <w:tcW w:w="4675" w:type="dxa"/>
            <w:noWrap/>
            <w:hideMark/>
          </w:tcPr>
          <w:p w14:paraId="648DD2F5" w14:textId="77777777" w:rsidR="00294298" w:rsidRPr="0070380C" w:rsidRDefault="00294298" w:rsidP="00D6593C">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Adjusted p-value threshold</w:t>
            </w:r>
          </w:p>
        </w:tc>
        <w:tc>
          <w:tcPr>
            <w:tcW w:w="2340" w:type="dxa"/>
            <w:noWrap/>
            <w:hideMark/>
          </w:tcPr>
          <w:p w14:paraId="2FE2ED47" w14:textId="77777777" w:rsidR="00294298" w:rsidRPr="0070380C" w:rsidRDefault="00294298" w:rsidP="00D6593C">
            <w:pPr>
              <w:spacing w:after="240" w:line="480" w:lineRule="auto"/>
              <w:jc w:val="center"/>
              <w:rPr>
                <w:rFonts w:ascii="Times New Roman" w:eastAsia="Times New Roman" w:hAnsi="Times New Roman" w:cs="Times New Roman"/>
                <w:b/>
                <w:sz w:val="24"/>
                <w:szCs w:val="24"/>
              </w:rPr>
            </w:pPr>
            <w:r w:rsidRPr="0070380C">
              <w:rPr>
                <w:rFonts w:ascii="Times New Roman" w:eastAsia="Times New Roman" w:hAnsi="Times New Roman" w:cs="Times New Roman"/>
                <w:b/>
                <w:sz w:val="24"/>
                <w:szCs w:val="24"/>
              </w:rPr>
              <w:t>FPR</w:t>
            </w:r>
          </w:p>
        </w:tc>
        <w:tc>
          <w:tcPr>
            <w:tcW w:w="1951" w:type="dxa"/>
            <w:noWrap/>
            <w:hideMark/>
          </w:tcPr>
          <w:p w14:paraId="2FB58254" w14:textId="77777777" w:rsidR="00294298" w:rsidRPr="0070380C" w:rsidRDefault="00294298" w:rsidP="00D6593C">
            <w:pPr>
              <w:spacing w:after="240" w:line="480" w:lineRule="auto"/>
              <w:jc w:val="center"/>
              <w:rPr>
                <w:rFonts w:ascii="Times New Roman" w:eastAsia="Times New Roman" w:hAnsi="Times New Roman" w:cs="Times New Roman"/>
                <w:b/>
                <w:sz w:val="24"/>
                <w:szCs w:val="24"/>
              </w:rPr>
            </w:pPr>
            <w:r w:rsidRPr="0070380C">
              <w:rPr>
                <w:rFonts w:ascii="Times New Roman" w:eastAsia="Times New Roman" w:hAnsi="Times New Roman" w:cs="Times New Roman"/>
                <w:b/>
                <w:sz w:val="24"/>
                <w:szCs w:val="24"/>
              </w:rPr>
              <w:t>FNR</w:t>
            </w:r>
          </w:p>
        </w:tc>
      </w:tr>
      <w:tr w:rsidR="00294298" w:rsidRPr="0070380C" w14:paraId="42F28D56" w14:textId="77777777" w:rsidTr="00D6593C">
        <w:trPr>
          <w:trHeight w:val="300"/>
        </w:trPr>
        <w:tc>
          <w:tcPr>
            <w:tcW w:w="4675" w:type="dxa"/>
            <w:noWrap/>
            <w:hideMark/>
          </w:tcPr>
          <w:p w14:paraId="2BF153B3"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0.001</w:t>
            </w:r>
          </w:p>
        </w:tc>
        <w:tc>
          <w:tcPr>
            <w:tcW w:w="2340" w:type="dxa"/>
            <w:noWrap/>
            <w:hideMark/>
          </w:tcPr>
          <w:p w14:paraId="6424D5D0"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 (-+ 0)</w:t>
            </w:r>
          </w:p>
        </w:tc>
        <w:tc>
          <w:tcPr>
            <w:tcW w:w="1951" w:type="dxa"/>
            <w:noWrap/>
            <w:hideMark/>
          </w:tcPr>
          <w:p w14:paraId="742B79F4"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1 (-+ 0)</w:t>
            </w:r>
          </w:p>
        </w:tc>
      </w:tr>
      <w:tr w:rsidR="00294298" w:rsidRPr="0070380C" w14:paraId="5D53ACE2" w14:textId="77777777" w:rsidTr="00D6593C">
        <w:trPr>
          <w:trHeight w:val="300"/>
        </w:trPr>
        <w:tc>
          <w:tcPr>
            <w:tcW w:w="4675" w:type="dxa"/>
            <w:noWrap/>
            <w:hideMark/>
          </w:tcPr>
          <w:p w14:paraId="6E24F448"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0.01</w:t>
            </w:r>
          </w:p>
        </w:tc>
        <w:tc>
          <w:tcPr>
            <w:tcW w:w="2340" w:type="dxa"/>
            <w:noWrap/>
            <w:hideMark/>
          </w:tcPr>
          <w:p w14:paraId="1ABC5868"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 (-+ 0)</w:t>
            </w:r>
          </w:p>
        </w:tc>
        <w:tc>
          <w:tcPr>
            <w:tcW w:w="1951" w:type="dxa"/>
            <w:noWrap/>
            <w:hideMark/>
          </w:tcPr>
          <w:p w14:paraId="46985723"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1 (-+ 0)</w:t>
            </w:r>
          </w:p>
        </w:tc>
      </w:tr>
      <w:tr w:rsidR="00294298" w:rsidRPr="0070380C" w14:paraId="39BD27CA" w14:textId="77777777" w:rsidTr="00D6593C">
        <w:trPr>
          <w:trHeight w:val="300"/>
        </w:trPr>
        <w:tc>
          <w:tcPr>
            <w:tcW w:w="4675" w:type="dxa"/>
            <w:noWrap/>
            <w:hideMark/>
          </w:tcPr>
          <w:p w14:paraId="6E1C4BC4"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lastRenderedPageBreak/>
              <w:t>0.025</w:t>
            </w:r>
          </w:p>
        </w:tc>
        <w:tc>
          <w:tcPr>
            <w:tcW w:w="2340" w:type="dxa"/>
            <w:noWrap/>
            <w:hideMark/>
          </w:tcPr>
          <w:p w14:paraId="4E938D19"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0.007 (-+ 0.018)</w:t>
            </w:r>
          </w:p>
        </w:tc>
        <w:tc>
          <w:tcPr>
            <w:tcW w:w="1951" w:type="dxa"/>
            <w:noWrap/>
            <w:hideMark/>
          </w:tcPr>
          <w:p w14:paraId="0D98CB55"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0.162 (-+ 0.369)</w:t>
            </w:r>
          </w:p>
        </w:tc>
      </w:tr>
      <w:tr w:rsidR="00294298" w:rsidRPr="0070380C" w14:paraId="65409CCC" w14:textId="77777777" w:rsidTr="00D6593C">
        <w:trPr>
          <w:trHeight w:val="300"/>
        </w:trPr>
        <w:tc>
          <w:tcPr>
            <w:tcW w:w="4675" w:type="dxa"/>
            <w:noWrap/>
            <w:hideMark/>
          </w:tcPr>
          <w:p w14:paraId="28AC34CB"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0.05</w:t>
            </w:r>
          </w:p>
        </w:tc>
        <w:tc>
          <w:tcPr>
            <w:tcW w:w="2340" w:type="dxa"/>
            <w:noWrap/>
            <w:hideMark/>
          </w:tcPr>
          <w:p w14:paraId="7172235D"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0.009 (-+ 0.020)</w:t>
            </w:r>
          </w:p>
        </w:tc>
        <w:tc>
          <w:tcPr>
            <w:tcW w:w="1951" w:type="dxa"/>
            <w:noWrap/>
            <w:hideMark/>
          </w:tcPr>
          <w:p w14:paraId="42C39BE6"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0.160 (-+ 0.368)</w:t>
            </w:r>
          </w:p>
        </w:tc>
      </w:tr>
      <w:tr w:rsidR="00294298" w:rsidRPr="0070380C" w14:paraId="439A6251" w14:textId="77777777" w:rsidTr="00D6593C">
        <w:trPr>
          <w:trHeight w:val="300"/>
        </w:trPr>
        <w:tc>
          <w:tcPr>
            <w:tcW w:w="4675" w:type="dxa"/>
            <w:noWrap/>
            <w:hideMark/>
          </w:tcPr>
          <w:p w14:paraId="7ACC1A91"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0.1</w:t>
            </w:r>
          </w:p>
        </w:tc>
        <w:tc>
          <w:tcPr>
            <w:tcW w:w="2340" w:type="dxa"/>
            <w:noWrap/>
            <w:hideMark/>
          </w:tcPr>
          <w:p w14:paraId="0324326D"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0.012 (-+ 0.021</w:t>
            </w:r>
            <w:r>
              <w:rPr>
                <w:rFonts w:ascii="Times New Roman" w:eastAsia="Times New Roman" w:hAnsi="Times New Roman" w:cs="Times New Roman"/>
                <w:sz w:val="24"/>
                <w:szCs w:val="24"/>
              </w:rPr>
              <w:t>)</w:t>
            </w:r>
          </w:p>
        </w:tc>
        <w:tc>
          <w:tcPr>
            <w:tcW w:w="1951" w:type="dxa"/>
            <w:noWrap/>
            <w:hideMark/>
          </w:tcPr>
          <w:p w14:paraId="1EAF3BEB"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0.101 (-+ 0.301)</w:t>
            </w:r>
          </w:p>
        </w:tc>
      </w:tr>
      <w:tr w:rsidR="00294298" w:rsidRPr="0070380C" w14:paraId="4CA136CE" w14:textId="77777777" w:rsidTr="00D6593C">
        <w:trPr>
          <w:trHeight w:val="300"/>
        </w:trPr>
        <w:tc>
          <w:tcPr>
            <w:tcW w:w="4675" w:type="dxa"/>
            <w:noWrap/>
            <w:hideMark/>
          </w:tcPr>
          <w:p w14:paraId="14BA93E5" w14:textId="77777777" w:rsidR="00294298" w:rsidRPr="0070380C" w:rsidRDefault="00294298" w:rsidP="00D6593C">
            <w:pPr>
              <w:spacing w:after="240" w:line="480" w:lineRule="auto"/>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0.15</w:t>
            </w:r>
          </w:p>
        </w:tc>
        <w:tc>
          <w:tcPr>
            <w:tcW w:w="2340" w:type="dxa"/>
            <w:noWrap/>
            <w:hideMark/>
          </w:tcPr>
          <w:p w14:paraId="54C88332"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0.015 (-+ 0.023)</w:t>
            </w:r>
          </w:p>
        </w:tc>
        <w:tc>
          <w:tcPr>
            <w:tcW w:w="1951" w:type="dxa"/>
            <w:noWrap/>
            <w:hideMark/>
          </w:tcPr>
          <w:p w14:paraId="2B5DE830" w14:textId="77777777" w:rsidR="00294298" w:rsidRPr="0070380C" w:rsidRDefault="00294298" w:rsidP="00D6593C">
            <w:pPr>
              <w:spacing w:after="240" w:line="480" w:lineRule="auto"/>
              <w:jc w:val="center"/>
              <w:rPr>
                <w:rFonts w:ascii="Times New Roman" w:eastAsia="Times New Roman" w:hAnsi="Times New Roman" w:cs="Times New Roman"/>
                <w:sz w:val="24"/>
                <w:szCs w:val="24"/>
              </w:rPr>
            </w:pPr>
            <w:r w:rsidRPr="0070380C">
              <w:rPr>
                <w:rFonts w:ascii="Times New Roman" w:eastAsia="Times New Roman" w:hAnsi="Times New Roman" w:cs="Times New Roman"/>
                <w:sz w:val="24"/>
                <w:szCs w:val="24"/>
              </w:rPr>
              <w:t>0.094 (-+ 0.288)</w:t>
            </w:r>
          </w:p>
        </w:tc>
      </w:tr>
    </w:tbl>
    <w:p w14:paraId="5FC04D9B" w14:textId="77777777" w:rsidR="00294298" w:rsidRDefault="00294298" w:rsidP="00294298">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F6E2C2A" w14:textId="668159FF" w:rsidR="00294298" w:rsidRDefault="00294298" w:rsidP="00294298">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Stricter values for the adjusted p-value threshold (0.001 and 0.01) expectedly bring a better FPR but also bring a pathological FNR (no power). </w:t>
      </w:r>
      <w:proofErr w:type="gramStart"/>
      <w:r>
        <w:rPr>
          <w:rFonts w:ascii="Times New Roman" w:eastAsia="Times New Roman" w:hAnsi="Times New Roman" w:cs="Times New Roman"/>
          <w:sz w:val="24"/>
          <w:szCs w:val="24"/>
        </w:rPr>
        <w:t>From 0.025 and up, the FPR increases, eventually reaching the value of the higher adjusted p-value thresholds (0.1 and 0.15), whereas the power increases continuously.</w:t>
      </w:r>
      <w:proofErr w:type="gramEnd"/>
      <w:r>
        <w:rPr>
          <w:rFonts w:ascii="Times New Roman" w:eastAsia="Times New Roman" w:hAnsi="Times New Roman" w:cs="Times New Roman"/>
          <w:sz w:val="24"/>
          <w:szCs w:val="24"/>
        </w:rPr>
        <w:t xml:space="preserve"> The increase in mean power is accompanied by a decrease of the associated standard variation, whereas the increase in mean FPR concurrent with an increasing of its variation.</w:t>
      </w:r>
      <w:r w:rsidR="00284AB2">
        <w:rPr>
          <w:rFonts w:ascii="Times New Roman" w:eastAsia="Times New Roman" w:hAnsi="Times New Roman" w:cs="Times New Roman"/>
          <w:sz w:val="24"/>
          <w:szCs w:val="24"/>
        </w:rPr>
        <w:t xml:space="preserve"> Depending on the relative costs and benefits or FP and FN, thresholds above 0.025 are suitable.</w:t>
      </w:r>
    </w:p>
    <w:p w14:paraId="56640DAF" w14:textId="77777777" w:rsidR="00294298" w:rsidRDefault="00294298" w:rsidP="000B60C7">
      <w:pPr>
        <w:spacing w:after="240" w:line="480" w:lineRule="auto"/>
        <w:rPr>
          <w:rFonts w:ascii="Times New Roman" w:eastAsia="Times New Roman" w:hAnsi="Times New Roman" w:cs="Times New Roman"/>
          <w:sz w:val="24"/>
          <w:szCs w:val="24"/>
          <w:u w:val="single"/>
        </w:rPr>
      </w:pPr>
    </w:p>
    <w:p w14:paraId="2D52CD22" w14:textId="77777777" w:rsidR="00294298" w:rsidRDefault="00294298" w:rsidP="000B60C7">
      <w:pPr>
        <w:spacing w:after="240" w:line="480" w:lineRule="auto"/>
        <w:rPr>
          <w:rFonts w:ascii="Times New Roman" w:eastAsia="Times New Roman" w:hAnsi="Times New Roman" w:cs="Times New Roman"/>
          <w:sz w:val="24"/>
          <w:szCs w:val="24"/>
          <w:u w:val="single"/>
        </w:rPr>
      </w:pPr>
    </w:p>
    <w:p w14:paraId="39311ED7" w14:textId="77777777" w:rsidR="00AB62F5" w:rsidRDefault="00AB62F5" w:rsidP="000B60C7">
      <w:pPr>
        <w:spacing w:after="240" w:line="480" w:lineRule="auto"/>
        <w:rPr>
          <w:rFonts w:ascii="Times New Roman" w:eastAsia="Times New Roman" w:hAnsi="Times New Roman" w:cs="Times New Roman"/>
          <w:sz w:val="24"/>
          <w:szCs w:val="24"/>
          <w:u w:val="single"/>
        </w:rPr>
      </w:pPr>
    </w:p>
    <w:p w14:paraId="6794535D" w14:textId="576DE0B8" w:rsidR="000B60C7" w:rsidRDefault="000B60C7" w:rsidP="000B60C7">
      <w:pPr>
        <w:spacing w:after="240" w:line="480" w:lineRule="auto"/>
      </w:pPr>
      <w:proofErr w:type="gramStart"/>
      <w:r>
        <w:rPr>
          <w:rFonts w:ascii="Times New Roman" w:eastAsia="Times New Roman" w:hAnsi="Times New Roman" w:cs="Times New Roman"/>
          <w:sz w:val="24"/>
          <w:szCs w:val="24"/>
          <w:u w:val="single"/>
        </w:rPr>
        <w:t>T</w:t>
      </w:r>
      <w:r w:rsidR="00294298">
        <w:rPr>
          <w:rFonts w:ascii="Times New Roman" w:eastAsia="Times New Roman" w:hAnsi="Times New Roman" w:cs="Times New Roman"/>
          <w:sz w:val="24"/>
          <w:szCs w:val="24"/>
          <w:u w:val="single"/>
        </w:rPr>
        <w:t>able 3</w:t>
      </w:r>
      <w:r w:rsidRPr="004B4AC8">
        <w:rPr>
          <w:rFonts w:ascii="Times New Roman" w:eastAsia="Times New Roman" w:hAnsi="Times New Roman" w:cs="Times New Roman"/>
          <w:sz w:val="24"/>
          <w:szCs w:val="24"/>
          <w:u w:val="single"/>
        </w:rPr>
        <w:t>.</w:t>
      </w:r>
      <w:proofErr w:type="gramEnd"/>
      <w:r w:rsidRPr="00D95F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 and standard deviation of FPR and FNR associated with TBI permutation tests using four different </w:t>
      </w:r>
      <w:r w:rsidR="00294298">
        <w:rPr>
          <w:rFonts w:ascii="Times New Roman" w:eastAsia="Times New Roman" w:hAnsi="Times New Roman" w:cs="Times New Roman"/>
          <w:sz w:val="24"/>
          <w:szCs w:val="24"/>
        </w:rPr>
        <w:t xml:space="preserve">post-event time </w:t>
      </w:r>
      <w:r>
        <w:rPr>
          <w:rFonts w:ascii="Times New Roman" w:eastAsia="Times New Roman" w:hAnsi="Times New Roman" w:cs="Times New Roman"/>
          <w:sz w:val="24"/>
          <w:szCs w:val="24"/>
        </w:rPr>
        <w:t xml:space="preserve">lags, at an adjusted p-values threshold of 0.1. The first permutation approach </w:t>
      </w:r>
      <w:proofErr w:type="gramStart"/>
      <w:r>
        <w:rPr>
          <w:rFonts w:ascii="Times New Roman" w:eastAsia="Times New Roman" w:hAnsi="Times New Roman" w:cs="Times New Roman"/>
          <w:sz w:val="24"/>
          <w:szCs w:val="24"/>
        </w:rPr>
        <w:t>was used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Excel.Sheet.12 C:\\Users\\jwitt\\OneDrive\\Desktop\\Git_Projects\\Genetic_TBI_LCBD\\Results.xlsx Feuil1!L24C1:L27C3 \a \f 5 \h  \* MERGEFORMAT </w:instrText>
      </w:r>
      <w:r>
        <w:rPr>
          <w:rFonts w:ascii="Times New Roman" w:eastAsia="Times New Roman" w:hAnsi="Times New Roman" w:cs="Times New Roman"/>
          <w:sz w:val="24"/>
          <w:szCs w:val="24"/>
        </w:rPr>
        <w:fldChar w:fldCharType="separate"/>
      </w:r>
    </w:p>
    <w:tbl>
      <w:tblPr>
        <w:tblStyle w:val="Grilledutableau"/>
        <w:tblW w:w="9085" w:type="dxa"/>
        <w:tblLook w:val="04A0" w:firstRow="1" w:lastRow="0" w:firstColumn="1" w:lastColumn="0" w:noHBand="0" w:noVBand="1"/>
      </w:tblPr>
      <w:tblGrid>
        <w:gridCol w:w="5125"/>
        <w:gridCol w:w="1980"/>
        <w:gridCol w:w="1980"/>
      </w:tblGrid>
      <w:tr w:rsidR="000B60C7" w:rsidRPr="00D95F30" w14:paraId="547CC8C5" w14:textId="77777777" w:rsidTr="00D6593C">
        <w:trPr>
          <w:trHeight w:val="1025"/>
        </w:trPr>
        <w:tc>
          <w:tcPr>
            <w:tcW w:w="5125" w:type="dxa"/>
            <w:noWrap/>
          </w:tcPr>
          <w:p w14:paraId="404F17D0" w14:textId="77777777" w:rsidR="000B60C7" w:rsidRPr="00D95F30"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Time lag between pre-event sampling (gen. 200) and post-event sampling</w:t>
            </w:r>
          </w:p>
        </w:tc>
        <w:tc>
          <w:tcPr>
            <w:tcW w:w="1980" w:type="dxa"/>
            <w:noWrap/>
          </w:tcPr>
          <w:p w14:paraId="35515829"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b/>
                <w:sz w:val="24"/>
                <w:szCs w:val="24"/>
              </w:rPr>
              <w:t>FPR</w:t>
            </w:r>
          </w:p>
        </w:tc>
        <w:tc>
          <w:tcPr>
            <w:tcW w:w="1980" w:type="dxa"/>
            <w:noWrap/>
          </w:tcPr>
          <w:p w14:paraId="0CAFEF52"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b/>
                <w:sz w:val="24"/>
                <w:szCs w:val="24"/>
              </w:rPr>
              <w:t>FNR</w:t>
            </w:r>
          </w:p>
        </w:tc>
      </w:tr>
      <w:tr w:rsidR="000B60C7" w:rsidRPr="00D95F30" w14:paraId="45B19150" w14:textId="77777777" w:rsidTr="00D6593C">
        <w:trPr>
          <w:trHeight w:val="300"/>
        </w:trPr>
        <w:tc>
          <w:tcPr>
            <w:tcW w:w="5125" w:type="dxa"/>
            <w:noWrap/>
            <w:hideMark/>
          </w:tcPr>
          <w:p w14:paraId="522F1F4F" w14:textId="77777777" w:rsidR="000B60C7" w:rsidRPr="00D95F30"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D95F30">
              <w:rPr>
                <w:rFonts w:ascii="Times New Roman" w:eastAsia="Times New Roman" w:hAnsi="Times New Roman" w:cs="Times New Roman"/>
                <w:sz w:val="24"/>
                <w:szCs w:val="24"/>
              </w:rPr>
              <w:t xml:space="preserve"> year</w:t>
            </w:r>
            <w:r>
              <w:rPr>
                <w:rFonts w:ascii="Times New Roman" w:eastAsia="Times New Roman" w:hAnsi="Times New Roman" w:cs="Times New Roman"/>
                <w:sz w:val="24"/>
                <w:szCs w:val="24"/>
              </w:rPr>
              <w:t xml:space="preserve"> (gen. 201; event year)</w:t>
            </w:r>
          </w:p>
        </w:tc>
        <w:tc>
          <w:tcPr>
            <w:tcW w:w="1980" w:type="dxa"/>
            <w:noWrap/>
            <w:hideMark/>
          </w:tcPr>
          <w:p w14:paraId="74D0E932"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0.012 (-+ 0.021)</w:t>
            </w:r>
          </w:p>
        </w:tc>
        <w:tc>
          <w:tcPr>
            <w:tcW w:w="1980" w:type="dxa"/>
            <w:noWrap/>
            <w:hideMark/>
          </w:tcPr>
          <w:p w14:paraId="0D8F18A8"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0.101 (-+ 0.301)</w:t>
            </w:r>
          </w:p>
        </w:tc>
      </w:tr>
      <w:tr w:rsidR="000B60C7" w:rsidRPr="00D95F30" w14:paraId="7F9D5B67" w14:textId="77777777" w:rsidTr="00D6593C">
        <w:trPr>
          <w:trHeight w:val="300"/>
        </w:trPr>
        <w:tc>
          <w:tcPr>
            <w:tcW w:w="5125" w:type="dxa"/>
            <w:noWrap/>
            <w:hideMark/>
          </w:tcPr>
          <w:p w14:paraId="48209150" w14:textId="77777777" w:rsidR="000B60C7" w:rsidRPr="00D95F30"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95F30">
              <w:rPr>
                <w:rFonts w:ascii="Times New Roman" w:eastAsia="Times New Roman" w:hAnsi="Times New Roman" w:cs="Times New Roman"/>
                <w:sz w:val="24"/>
                <w:szCs w:val="24"/>
              </w:rPr>
              <w:t xml:space="preserve"> year</w:t>
            </w:r>
            <w:r>
              <w:rPr>
                <w:rFonts w:ascii="Times New Roman" w:eastAsia="Times New Roman" w:hAnsi="Times New Roman" w:cs="Times New Roman"/>
                <w:sz w:val="24"/>
                <w:szCs w:val="24"/>
              </w:rPr>
              <w:t>s (gen. 202)</w:t>
            </w:r>
          </w:p>
        </w:tc>
        <w:tc>
          <w:tcPr>
            <w:tcW w:w="1980" w:type="dxa"/>
            <w:noWrap/>
            <w:hideMark/>
          </w:tcPr>
          <w:p w14:paraId="24738F71"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0.0125 (-+ 0.023)</w:t>
            </w:r>
          </w:p>
        </w:tc>
        <w:tc>
          <w:tcPr>
            <w:tcW w:w="1980" w:type="dxa"/>
            <w:noWrap/>
            <w:hideMark/>
          </w:tcPr>
          <w:p w14:paraId="0052B2AE"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1 (-+ 0)</w:t>
            </w:r>
          </w:p>
        </w:tc>
      </w:tr>
      <w:tr w:rsidR="000B60C7" w:rsidRPr="00D95F30" w14:paraId="70949C98" w14:textId="77777777" w:rsidTr="00D6593C">
        <w:trPr>
          <w:trHeight w:val="300"/>
        </w:trPr>
        <w:tc>
          <w:tcPr>
            <w:tcW w:w="5125" w:type="dxa"/>
            <w:noWrap/>
            <w:hideMark/>
          </w:tcPr>
          <w:p w14:paraId="52C88657" w14:textId="77777777" w:rsidR="000B60C7" w:rsidRPr="00D95F30"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95F30">
              <w:rPr>
                <w:rFonts w:ascii="Times New Roman" w:eastAsia="Times New Roman" w:hAnsi="Times New Roman" w:cs="Times New Roman"/>
                <w:sz w:val="24"/>
                <w:szCs w:val="24"/>
              </w:rPr>
              <w:t xml:space="preserve"> year</w:t>
            </w:r>
            <w:r>
              <w:rPr>
                <w:rFonts w:ascii="Times New Roman" w:eastAsia="Times New Roman" w:hAnsi="Times New Roman" w:cs="Times New Roman"/>
                <w:sz w:val="24"/>
                <w:szCs w:val="24"/>
              </w:rPr>
              <w:t>s (gen. 203)</w:t>
            </w:r>
          </w:p>
        </w:tc>
        <w:tc>
          <w:tcPr>
            <w:tcW w:w="1980" w:type="dxa"/>
            <w:noWrap/>
            <w:hideMark/>
          </w:tcPr>
          <w:p w14:paraId="71D68C7F"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0.0125 (-+ 0.022)</w:t>
            </w:r>
          </w:p>
        </w:tc>
        <w:tc>
          <w:tcPr>
            <w:tcW w:w="1980" w:type="dxa"/>
            <w:noWrap/>
            <w:hideMark/>
          </w:tcPr>
          <w:p w14:paraId="4ED8DC9F"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0.975 (-+ 0.158)</w:t>
            </w:r>
          </w:p>
        </w:tc>
      </w:tr>
      <w:tr w:rsidR="000B60C7" w:rsidRPr="00D95F30" w14:paraId="296125F8" w14:textId="77777777" w:rsidTr="00D6593C">
        <w:trPr>
          <w:trHeight w:val="300"/>
        </w:trPr>
        <w:tc>
          <w:tcPr>
            <w:tcW w:w="5125" w:type="dxa"/>
            <w:noWrap/>
            <w:hideMark/>
          </w:tcPr>
          <w:p w14:paraId="10487573" w14:textId="77777777" w:rsidR="000B60C7" w:rsidRPr="00D95F30" w:rsidRDefault="000B60C7" w:rsidP="00D659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D95F30">
              <w:rPr>
                <w:rFonts w:ascii="Times New Roman" w:eastAsia="Times New Roman" w:hAnsi="Times New Roman" w:cs="Times New Roman"/>
                <w:sz w:val="24"/>
                <w:szCs w:val="24"/>
              </w:rPr>
              <w:t xml:space="preserve"> yea</w:t>
            </w:r>
            <w:r>
              <w:rPr>
                <w:rFonts w:ascii="Times New Roman" w:eastAsia="Times New Roman" w:hAnsi="Times New Roman" w:cs="Times New Roman"/>
                <w:sz w:val="24"/>
                <w:szCs w:val="24"/>
              </w:rPr>
              <w:t>rs (gen. 204)</w:t>
            </w:r>
          </w:p>
        </w:tc>
        <w:tc>
          <w:tcPr>
            <w:tcW w:w="1980" w:type="dxa"/>
            <w:noWrap/>
            <w:hideMark/>
          </w:tcPr>
          <w:p w14:paraId="46CE6490"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0.016 (-+ 0.023)</w:t>
            </w:r>
          </w:p>
        </w:tc>
        <w:tc>
          <w:tcPr>
            <w:tcW w:w="1980" w:type="dxa"/>
            <w:noWrap/>
            <w:hideMark/>
          </w:tcPr>
          <w:p w14:paraId="76F4D375" w14:textId="77777777" w:rsidR="000B60C7" w:rsidRPr="00D95F30" w:rsidRDefault="000B60C7" w:rsidP="00D6593C">
            <w:pPr>
              <w:spacing w:after="240" w:line="480" w:lineRule="auto"/>
              <w:jc w:val="center"/>
              <w:rPr>
                <w:rFonts w:ascii="Times New Roman" w:eastAsia="Times New Roman" w:hAnsi="Times New Roman" w:cs="Times New Roman"/>
                <w:sz w:val="24"/>
                <w:szCs w:val="24"/>
              </w:rPr>
            </w:pPr>
            <w:r w:rsidRPr="00D95F30">
              <w:rPr>
                <w:rFonts w:ascii="Times New Roman" w:eastAsia="Times New Roman" w:hAnsi="Times New Roman" w:cs="Times New Roman"/>
                <w:sz w:val="24"/>
                <w:szCs w:val="24"/>
              </w:rPr>
              <w:t>0.975 (-+ 0.158)</w:t>
            </w:r>
          </w:p>
        </w:tc>
      </w:tr>
    </w:tbl>
    <w:p w14:paraId="0EFA5551" w14:textId="77777777" w:rsidR="000B60C7" w:rsidRDefault="000B60C7" w:rsidP="000B60C7">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3016E91B" w14:textId="6D69C325" w:rsidR="000B60C7" w:rsidRDefault="000B60C7" w:rsidP="000B60C7">
      <w:pPr>
        <w:spacing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 shown in Table 2, it seems that so far, in our high-dispersion bottleneck simulations, we miss the right population where the event occurred after 1 generation of random mating.</w:t>
      </w:r>
      <w:proofErr w:type="gramEnd"/>
      <w:r w:rsidR="00447B1F">
        <w:rPr>
          <w:rFonts w:ascii="Times New Roman" w:eastAsia="Times New Roman" w:hAnsi="Times New Roman" w:cs="Times New Roman"/>
          <w:sz w:val="24"/>
          <w:szCs w:val="24"/>
        </w:rPr>
        <w:t xml:space="preserve"> In other words, demographic processes are </w:t>
      </w:r>
      <w:r w:rsidR="009674FB">
        <w:rPr>
          <w:rFonts w:ascii="Times New Roman" w:eastAsia="Times New Roman" w:hAnsi="Times New Roman" w:cs="Times New Roman"/>
          <w:sz w:val="24"/>
          <w:szCs w:val="24"/>
        </w:rPr>
        <w:t xml:space="preserve">quickly </w:t>
      </w:r>
      <w:r w:rsidR="00447B1F">
        <w:rPr>
          <w:rFonts w:ascii="Times New Roman" w:eastAsia="Times New Roman" w:hAnsi="Times New Roman" w:cs="Times New Roman"/>
          <w:sz w:val="24"/>
          <w:szCs w:val="24"/>
        </w:rPr>
        <w:t xml:space="preserve">diluting the signal by transferring the initial effect on genetic diversity to other </w:t>
      </w:r>
      <w:commentRangeStart w:id="36"/>
      <w:r w:rsidR="00447B1F">
        <w:rPr>
          <w:rFonts w:ascii="Times New Roman" w:eastAsia="Times New Roman" w:hAnsi="Times New Roman" w:cs="Times New Roman"/>
          <w:sz w:val="24"/>
          <w:szCs w:val="24"/>
        </w:rPr>
        <w:t>populations</w:t>
      </w:r>
      <w:commentRangeEnd w:id="36"/>
      <w:r w:rsidR="00785B7E">
        <w:rPr>
          <w:rStyle w:val="Marquedecommentaire"/>
        </w:rPr>
        <w:commentReference w:id="36"/>
      </w:r>
      <w:r w:rsidR="00447B1F">
        <w:rPr>
          <w:rFonts w:ascii="Times New Roman" w:eastAsia="Times New Roman" w:hAnsi="Times New Roman" w:cs="Times New Roman"/>
          <w:sz w:val="24"/>
          <w:szCs w:val="24"/>
        </w:rPr>
        <w:t>.</w:t>
      </w:r>
    </w:p>
    <w:p w14:paraId="79F96FD2" w14:textId="77777777" w:rsidR="000B60C7" w:rsidRDefault="000B60C7" w:rsidP="000B60C7">
      <w:pPr>
        <w:spacing w:after="240" w:line="480" w:lineRule="auto"/>
        <w:rPr>
          <w:rFonts w:ascii="Times New Roman" w:eastAsia="Times New Roman" w:hAnsi="Times New Roman" w:cs="Times New Roman"/>
          <w:sz w:val="24"/>
          <w:szCs w:val="24"/>
        </w:rPr>
      </w:pPr>
    </w:p>
    <w:p w14:paraId="7143C246" w14:textId="77777777" w:rsidR="000B60C7" w:rsidRDefault="000B60C7" w:rsidP="000B60C7">
      <w:pPr>
        <w:spacing w:after="240" w:line="480" w:lineRule="auto"/>
        <w:rPr>
          <w:rFonts w:ascii="Times New Roman" w:eastAsia="Times New Roman" w:hAnsi="Times New Roman" w:cs="Times New Roman"/>
          <w:sz w:val="24"/>
          <w:szCs w:val="24"/>
        </w:rPr>
      </w:pPr>
    </w:p>
    <w:p w14:paraId="239702BD" w14:textId="77777777" w:rsidR="00294298" w:rsidRDefault="00294298" w:rsidP="000B60C7">
      <w:pPr>
        <w:spacing w:after="240" w:line="480" w:lineRule="auto"/>
        <w:rPr>
          <w:rFonts w:ascii="Times New Roman" w:eastAsia="Times New Roman" w:hAnsi="Times New Roman" w:cs="Times New Roman"/>
          <w:sz w:val="24"/>
          <w:szCs w:val="24"/>
          <w:u w:val="single"/>
        </w:rPr>
      </w:pPr>
    </w:p>
    <w:p w14:paraId="7F182BA8" w14:textId="77777777" w:rsidR="00294298" w:rsidRDefault="00294298" w:rsidP="000B60C7">
      <w:pPr>
        <w:spacing w:after="240" w:line="480" w:lineRule="auto"/>
        <w:rPr>
          <w:rFonts w:ascii="Times New Roman" w:eastAsia="Times New Roman" w:hAnsi="Times New Roman" w:cs="Times New Roman"/>
          <w:sz w:val="24"/>
          <w:szCs w:val="24"/>
          <w:u w:val="single"/>
        </w:rPr>
      </w:pPr>
    </w:p>
    <w:p w14:paraId="4F80E25A" w14:textId="7350D56A" w:rsidR="000B60C7" w:rsidRDefault="00294298" w:rsidP="000B60C7">
      <w:pPr>
        <w:spacing w:after="240" w:line="480" w:lineRule="auto"/>
      </w:pPr>
      <w:proofErr w:type="gramStart"/>
      <w:r>
        <w:rPr>
          <w:rFonts w:ascii="Times New Roman" w:eastAsia="Times New Roman" w:hAnsi="Times New Roman" w:cs="Times New Roman"/>
          <w:sz w:val="24"/>
          <w:szCs w:val="24"/>
          <w:u w:val="single"/>
        </w:rPr>
        <w:t>Table 4</w:t>
      </w:r>
      <w:r w:rsidR="000B60C7">
        <w:rPr>
          <w:rFonts w:ascii="Times New Roman" w:eastAsia="Times New Roman" w:hAnsi="Times New Roman" w:cs="Times New Roman"/>
          <w:sz w:val="24"/>
          <w:szCs w:val="24"/>
          <w:u w:val="single"/>
        </w:rPr>
        <w:t>.</w:t>
      </w:r>
      <w:proofErr w:type="gramEnd"/>
      <w:r w:rsidR="000B60C7">
        <w:rPr>
          <w:rFonts w:ascii="Times New Roman" w:eastAsia="Times New Roman" w:hAnsi="Times New Roman" w:cs="Times New Roman"/>
          <w:sz w:val="24"/>
          <w:szCs w:val="24"/>
        </w:rPr>
        <w:t xml:space="preserve"> Mean and standard deviation of FPR and FNR associated with TBI permutation tests using six different time lags between samplings, at an adjusted p-values threshold of 0.025. The first permutation approach </w:t>
      </w:r>
      <w:proofErr w:type="gramStart"/>
      <w:r w:rsidR="000B60C7">
        <w:rPr>
          <w:rFonts w:ascii="Times New Roman" w:eastAsia="Times New Roman" w:hAnsi="Times New Roman" w:cs="Times New Roman"/>
          <w:sz w:val="24"/>
          <w:szCs w:val="24"/>
        </w:rPr>
        <w:t>was used</w:t>
      </w:r>
      <w:proofErr w:type="gramEnd"/>
      <w:r w:rsidR="000B60C7">
        <w:rPr>
          <w:rFonts w:ascii="Times New Roman" w:eastAsia="Times New Roman" w:hAnsi="Times New Roman" w:cs="Times New Roman"/>
          <w:sz w:val="24"/>
          <w:szCs w:val="24"/>
        </w:rPr>
        <w:t>.</w:t>
      </w:r>
      <w:r w:rsidR="000B60C7">
        <w:rPr>
          <w:rFonts w:ascii="Times New Roman" w:eastAsia="Times New Roman" w:hAnsi="Times New Roman" w:cs="Times New Roman"/>
          <w:sz w:val="24"/>
          <w:szCs w:val="24"/>
        </w:rPr>
        <w:fldChar w:fldCharType="begin"/>
      </w:r>
      <w:r w:rsidR="000B60C7">
        <w:rPr>
          <w:rFonts w:ascii="Times New Roman" w:eastAsia="Times New Roman" w:hAnsi="Times New Roman" w:cs="Times New Roman"/>
          <w:sz w:val="24"/>
          <w:szCs w:val="24"/>
        </w:rPr>
        <w:instrText xml:space="preserve"> LINK Excel.Sheet.12 C:\\Users\\jwitt\\OneDrive\\Desktop\\Git_Projects\\Genetic_TBI_LCBD\\Results.xlsx Feuil1!L17C1:L22C3 \a \f 5 \h  \* MERGEFORMAT </w:instrText>
      </w:r>
      <w:r w:rsidR="000B60C7">
        <w:rPr>
          <w:rFonts w:ascii="Times New Roman" w:eastAsia="Times New Roman" w:hAnsi="Times New Roman" w:cs="Times New Roman"/>
          <w:sz w:val="24"/>
          <w:szCs w:val="24"/>
        </w:rPr>
        <w:fldChar w:fldCharType="separate"/>
      </w:r>
    </w:p>
    <w:tbl>
      <w:tblPr>
        <w:tblStyle w:val="Grilledutableau"/>
        <w:tblW w:w="9175" w:type="dxa"/>
        <w:tblLook w:val="04A0" w:firstRow="1" w:lastRow="0" w:firstColumn="1" w:lastColumn="0" w:noHBand="0" w:noVBand="1"/>
      </w:tblPr>
      <w:tblGrid>
        <w:gridCol w:w="4675"/>
        <w:gridCol w:w="2250"/>
        <w:gridCol w:w="2250"/>
      </w:tblGrid>
      <w:tr w:rsidR="000B60C7" w:rsidRPr="00F919A1" w14:paraId="0A5E0B5E" w14:textId="77777777" w:rsidTr="00D6593C">
        <w:trPr>
          <w:trHeight w:val="300"/>
        </w:trPr>
        <w:tc>
          <w:tcPr>
            <w:tcW w:w="4675" w:type="dxa"/>
            <w:noWrap/>
          </w:tcPr>
          <w:p w14:paraId="1E787854" w14:textId="77777777" w:rsidR="000B60C7" w:rsidRPr="00F919A1" w:rsidRDefault="000B60C7" w:rsidP="00D6593C">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lag between first sampling and event generation sampling (gen. 201)</w:t>
            </w:r>
          </w:p>
        </w:tc>
        <w:tc>
          <w:tcPr>
            <w:tcW w:w="2250" w:type="dxa"/>
            <w:noWrap/>
          </w:tcPr>
          <w:p w14:paraId="0EACFBFF" w14:textId="77777777" w:rsidR="000B60C7" w:rsidRPr="00F919A1" w:rsidRDefault="000B60C7" w:rsidP="00D6593C">
            <w:pPr>
              <w:spacing w:after="240" w:line="480" w:lineRule="auto"/>
              <w:jc w:val="center"/>
              <w:rPr>
                <w:rFonts w:ascii="Times New Roman" w:eastAsia="Times New Roman" w:hAnsi="Times New Roman" w:cs="Times New Roman"/>
                <w:b/>
                <w:sz w:val="24"/>
                <w:szCs w:val="24"/>
              </w:rPr>
            </w:pPr>
            <w:r w:rsidRPr="00F919A1">
              <w:rPr>
                <w:rFonts w:ascii="Times New Roman" w:eastAsia="Times New Roman" w:hAnsi="Times New Roman" w:cs="Times New Roman"/>
                <w:b/>
                <w:sz w:val="24"/>
                <w:szCs w:val="24"/>
              </w:rPr>
              <w:t>FPR</w:t>
            </w:r>
          </w:p>
        </w:tc>
        <w:tc>
          <w:tcPr>
            <w:tcW w:w="2250" w:type="dxa"/>
            <w:noWrap/>
          </w:tcPr>
          <w:p w14:paraId="1D4C1212" w14:textId="77777777" w:rsidR="000B60C7" w:rsidRPr="00F919A1" w:rsidRDefault="000B60C7" w:rsidP="00D6593C">
            <w:pPr>
              <w:spacing w:after="240" w:line="480" w:lineRule="auto"/>
              <w:jc w:val="center"/>
              <w:rPr>
                <w:rFonts w:ascii="Times New Roman" w:eastAsia="Times New Roman" w:hAnsi="Times New Roman" w:cs="Times New Roman"/>
                <w:b/>
                <w:sz w:val="24"/>
                <w:szCs w:val="24"/>
              </w:rPr>
            </w:pPr>
            <w:r w:rsidRPr="00F919A1">
              <w:rPr>
                <w:rFonts w:ascii="Times New Roman" w:eastAsia="Times New Roman" w:hAnsi="Times New Roman" w:cs="Times New Roman"/>
                <w:b/>
                <w:sz w:val="24"/>
                <w:szCs w:val="24"/>
              </w:rPr>
              <w:t>FNR</w:t>
            </w:r>
          </w:p>
        </w:tc>
      </w:tr>
      <w:tr w:rsidR="000B60C7" w:rsidRPr="00F919A1" w14:paraId="3869EFA6" w14:textId="77777777" w:rsidTr="00D6593C">
        <w:trPr>
          <w:trHeight w:val="300"/>
        </w:trPr>
        <w:tc>
          <w:tcPr>
            <w:tcW w:w="4675" w:type="dxa"/>
            <w:noWrap/>
            <w:hideMark/>
          </w:tcPr>
          <w:p w14:paraId="54E6CBEC"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1 year</w:t>
            </w:r>
            <w:r>
              <w:rPr>
                <w:rFonts w:ascii="Times New Roman" w:eastAsia="Times New Roman" w:hAnsi="Times New Roman" w:cs="Times New Roman"/>
                <w:sz w:val="24"/>
                <w:szCs w:val="24"/>
              </w:rPr>
              <w:t xml:space="preserve"> (gen. 200)</w:t>
            </w:r>
          </w:p>
        </w:tc>
        <w:tc>
          <w:tcPr>
            <w:tcW w:w="2250" w:type="dxa"/>
            <w:noWrap/>
            <w:hideMark/>
          </w:tcPr>
          <w:p w14:paraId="3529EE1C"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0.007 (-+ 0.018)</w:t>
            </w:r>
          </w:p>
        </w:tc>
        <w:tc>
          <w:tcPr>
            <w:tcW w:w="2250" w:type="dxa"/>
            <w:noWrap/>
            <w:hideMark/>
          </w:tcPr>
          <w:p w14:paraId="24A065B1"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0.162 (-+ 0.369)</w:t>
            </w:r>
          </w:p>
        </w:tc>
      </w:tr>
      <w:tr w:rsidR="000B60C7" w:rsidRPr="00F919A1" w14:paraId="5F79BB25" w14:textId="77777777" w:rsidTr="00D6593C">
        <w:trPr>
          <w:trHeight w:val="300"/>
        </w:trPr>
        <w:tc>
          <w:tcPr>
            <w:tcW w:w="4675" w:type="dxa"/>
            <w:noWrap/>
            <w:hideMark/>
          </w:tcPr>
          <w:p w14:paraId="531B7D8F"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2 year</w:t>
            </w:r>
            <w:r>
              <w:rPr>
                <w:rFonts w:ascii="Times New Roman" w:eastAsia="Times New Roman" w:hAnsi="Times New Roman" w:cs="Times New Roman"/>
                <w:sz w:val="24"/>
                <w:szCs w:val="24"/>
              </w:rPr>
              <w:t>s (gen. 199)</w:t>
            </w:r>
          </w:p>
        </w:tc>
        <w:tc>
          <w:tcPr>
            <w:tcW w:w="2250" w:type="dxa"/>
            <w:noWrap/>
            <w:hideMark/>
          </w:tcPr>
          <w:p w14:paraId="60ACB103"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0.006 (-+ 0.018)</w:t>
            </w:r>
          </w:p>
        </w:tc>
        <w:tc>
          <w:tcPr>
            <w:tcW w:w="2250" w:type="dxa"/>
            <w:noWrap/>
            <w:hideMark/>
          </w:tcPr>
          <w:p w14:paraId="5C0FA6AA"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0.154 (-+ 0.362)</w:t>
            </w:r>
          </w:p>
        </w:tc>
      </w:tr>
      <w:tr w:rsidR="000B60C7" w:rsidRPr="00F919A1" w14:paraId="2E84AC70" w14:textId="77777777" w:rsidTr="00D6593C">
        <w:trPr>
          <w:trHeight w:val="300"/>
        </w:trPr>
        <w:tc>
          <w:tcPr>
            <w:tcW w:w="4675" w:type="dxa"/>
            <w:noWrap/>
            <w:hideMark/>
          </w:tcPr>
          <w:p w14:paraId="5C0D7027"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3 year</w:t>
            </w:r>
            <w:r>
              <w:rPr>
                <w:rFonts w:ascii="Times New Roman" w:eastAsia="Times New Roman" w:hAnsi="Times New Roman" w:cs="Times New Roman"/>
                <w:sz w:val="24"/>
                <w:szCs w:val="24"/>
              </w:rPr>
              <w:t>s (gen. 198)</w:t>
            </w:r>
          </w:p>
        </w:tc>
        <w:tc>
          <w:tcPr>
            <w:tcW w:w="2250" w:type="dxa"/>
            <w:noWrap/>
            <w:hideMark/>
          </w:tcPr>
          <w:p w14:paraId="0A946FB9"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0.007 (-+ 0.015)</w:t>
            </w:r>
          </w:p>
        </w:tc>
        <w:tc>
          <w:tcPr>
            <w:tcW w:w="2250" w:type="dxa"/>
            <w:noWrap/>
            <w:hideMark/>
          </w:tcPr>
          <w:p w14:paraId="7B8EC0BA"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0.191 (-+ 0.394)</w:t>
            </w:r>
          </w:p>
        </w:tc>
      </w:tr>
      <w:tr w:rsidR="000B60C7" w:rsidRPr="00F919A1" w14:paraId="42D196B5" w14:textId="77777777" w:rsidTr="00D6593C">
        <w:trPr>
          <w:trHeight w:val="300"/>
        </w:trPr>
        <w:tc>
          <w:tcPr>
            <w:tcW w:w="4675" w:type="dxa"/>
            <w:noWrap/>
            <w:hideMark/>
          </w:tcPr>
          <w:p w14:paraId="32D80ABF"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4 year</w:t>
            </w:r>
            <w:r>
              <w:rPr>
                <w:rFonts w:ascii="Times New Roman" w:eastAsia="Times New Roman" w:hAnsi="Times New Roman" w:cs="Times New Roman"/>
                <w:sz w:val="24"/>
                <w:szCs w:val="24"/>
              </w:rPr>
              <w:t>s (gen. 197)</w:t>
            </w:r>
          </w:p>
        </w:tc>
        <w:tc>
          <w:tcPr>
            <w:tcW w:w="2250" w:type="dxa"/>
            <w:noWrap/>
            <w:hideMark/>
          </w:tcPr>
          <w:p w14:paraId="252114DC"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0.007 (-+ 0.017)</w:t>
            </w:r>
          </w:p>
        </w:tc>
        <w:tc>
          <w:tcPr>
            <w:tcW w:w="2250" w:type="dxa"/>
            <w:noWrap/>
            <w:hideMark/>
          </w:tcPr>
          <w:p w14:paraId="0129FCBD"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0.233 (-+ 0.423)</w:t>
            </w:r>
          </w:p>
        </w:tc>
      </w:tr>
      <w:tr w:rsidR="000B60C7" w:rsidRPr="00F919A1" w14:paraId="19842CEE" w14:textId="77777777" w:rsidTr="00D6593C">
        <w:trPr>
          <w:trHeight w:val="300"/>
        </w:trPr>
        <w:tc>
          <w:tcPr>
            <w:tcW w:w="4675" w:type="dxa"/>
            <w:noWrap/>
            <w:hideMark/>
          </w:tcPr>
          <w:p w14:paraId="7D8F727F"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5 year</w:t>
            </w:r>
            <w:r>
              <w:rPr>
                <w:rFonts w:ascii="Times New Roman" w:eastAsia="Times New Roman" w:hAnsi="Times New Roman" w:cs="Times New Roman"/>
                <w:sz w:val="24"/>
                <w:szCs w:val="24"/>
              </w:rPr>
              <w:t>s (gen. 196)</w:t>
            </w:r>
          </w:p>
        </w:tc>
        <w:tc>
          <w:tcPr>
            <w:tcW w:w="2250" w:type="dxa"/>
            <w:noWrap/>
            <w:hideMark/>
          </w:tcPr>
          <w:p w14:paraId="03286827"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0.010 (-+ 0.019)</w:t>
            </w:r>
          </w:p>
        </w:tc>
        <w:tc>
          <w:tcPr>
            <w:tcW w:w="2250" w:type="dxa"/>
            <w:noWrap/>
            <w:hideMark/>
          </w:tcPr>
          <w:p w14:paraId="403056F1"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0.287 (-+ 0.451)</w:t>
            </w:r>
          </w:p>
        </w:tc>
      </w:tr>
      <w:tr w:rsidR="000B60C7" w:rsidRPr="00F919A1" w14:paraId="6CC71EC2" w14:textId="77777777" w:rsidTr="00D6593C">
        <w:trPr>
          <w:trHeight w:val="300"/>
        </w:trPr>
        <w:tc>
          <w:tcPr>
            <w:tcW w:w="4675" w:type="dxa"/>
            <w:noWrap/>
            <w:hideMark/>
          </w:tcPr>
          <w:p w14:paraId="7EBC549D" w14:textId="77777777" w:rsidR="000B60C7" w:rsidRPr="00F919A1" w:rsidRDefault="000B60C7" w:rsidP="00D6593C">
            <w:pPr>
              <w:spacing w:after="240" w:line="480" w:lineRule="auto"/>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6 year</w:t>
            </w:r>
            <w:r>
              <w:rPr>
                <w:rFonts w:ascii="Times New Roman" w:eastAsia="Times New Roman" w:hAnsi="Times New Roman" w:cs="Times New Roman"/>
                <w:sz w:val="24"/>
                <w:szCs w:val="24"/>
              </w:rPr>
              <w:t>s (gen. 195)</w:t>
            </w:r>
          </w:p>
        </w:tc>
        <w:tc>
          <w:tcPr>
            <w:tcW w:w="2250" w:type="dxa"/>
            <w:noWrap/>
            <w:hideMark/>
          </w:tcPr>
          <w:p w14:paraId="1A07070B"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0.012 (-+ 0.019)</w:t>
            </w:r>
          </w:p>
        </w:tc>
        <w:tc>
          <w:tcPr>
            <w:tcW w:w="2250" w:type="dxa"/>
            <w:noWrap/>
            <w:hideMark/>
          </w:tcPr>
          <w:p w14:paraId="1AA5FC27" w14:textId="77777777" w:rsidR="000B60C7" w:rsidRPr="00F919A1" w:rsidRDefault="000B60C7" w:rsidP="00D6593C">
            <w:pPr>
              <w:spacing w:after="240" w:line="480" w:lineRule="auto"/>
              <w:jc w:val="center"/>
              <w:rPr>
                <w:rFonts w:ascii="Times New Roman" w:eastAsia="Times New Roman" w:hAnsi="Times New Roman" w:cs="Times New Roman"/>
                <w:sz w:val="24"/>
                <w:szCs w:val="24"/>
              </w:rPr>
            </w:pPr>
            <w:r w:rsidRPr="00F919A1">
              <w:rPr>
                <w:rFonts w:ascii="Times New Roman" w:eastAsia="Times New Roman" w:hAnsi="Times New Roman" w:cs="Times New Roman"/>
                <w:sz w:val="24"/>
                <w:szCs w:val="24"/>
              </w:rPr>
              <w:t>0.33 (-+ 0.473)</w:t>
            </w:r>
          </w:p>
        </w:tc>
      </w:tr>
    </w:tbl>
    <w:p w14:paraId="2DF3FA54" w14:textId="77777777" w:rsidR="000B60C7" w:rsidRDefault="000B60C7" w:rsidP="000B60C7">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03D73A1E" w14:textId="34D7BE08" w:rsidR="000B60C7" w:rsidRPr="003144BF" w:rsidRDefault="000B60C7" w:rsidP="000B60C7">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in </w:t>
      </w:r>
      <w:commentRangeStart w:id="37"/>
      <w:r>
        <w:rPr>
          <w:rFonts w:ascii="Times New Roman" w:eastAsia="Times New Roman" w:hAnsi="Times New Roman" w:cs="Times New Roman"/>
          <w:sz w:val="24"/>
          <w:szCs w:val="24"/>
        </w:rPr>
        <w:t>Table 3</w:t>
      </w:r>
      <w:commentRangeEnd w:id="37"/>
      <w:r w:rsidR="00785B7E">
        <w:rPr>
          <w:rStyle w:val="Marquedecommentaire"/>
        </w:rPr>
        <w:commentReference w:id="37"/>
      </w:r>
      <w:r>
        <w:rPr>
          <w:rFonts w:ascii="Times New Roman" w:eastAsia="Times New Roman" w:hAnsi="Times New Roman" w:cs="Times New Roman"/>
          <w:sz w:val="24"/>
          <w:szCs w:val="24"/>
        </w:rPr>
        <w:t xml:space="preserve"> that the longest the pre-event sampling is from the event, the less power and the more false positives we get. In 6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the performance as measured by FPR and power has almost been halved. The increase in mean FPR does not seem to be associated with a similar increase in variation, whereas the increase of FNR is associated with an increase in variation.</w:t>
      </w:r>
    </w:p>
    <w:p w14:paraId="72DD3CF4" w14:textId="77777777" w:rsidR="000B60C7" w:rsidRDefault="000B60C7" w:rsidP="000B60C7">
      <w:pPr>
        <w:spacing w:after="240" w:line="480" w:lineRule="auto"/>
        <w:rPr>
          <w:rFonts w:ascii="Times New Roman" w:eastAsia="Times New Roman" w:hAnsi="Times New Roman" w:cs="Times New Roman"/>
          <w:sz w:val="24"/>
          <w:szCs w:val="24"/>
        </w:rPr>
      </w:pPr>
    </w:p>
    <w:p w14:paraId="2C78555A" w14:textId="77777777" w:rsidR="000B60C7" w:rsidRDefault="000B60C7" w:rsidP="000B60C7">
      <w:pPr>
        <w:spacing w:after="240" w:line="480" w:lineRule="auto"/>
        <w:rPr>
          <w:rFonts w:ascii="Times New Roman" w:eastAsia="Times New Roman" w:hAnsi="Times New Roman" w:cs="Times New Roman"/>
          <w:sz w:val="24"/>
          <w:szCs w:val="24"/>
        </w:rPr>
      </w:pPr>
    </w:p>
    <w:p w14:paraId="360FC1ED" w14:textId="05AE44B6" w:rsidR="00C51D16"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DISCUSSION</w:t>
      </w:r>
    </w:p>
    <w:p w14:paraId="098EB457" w14:textId="21250C6A" w:rsidR="00C51D16" w:rsidRPr="00BD03D6" w:rsidRDefault="00C51D16" w:rsidP="41B2D6B5">
      <w:pPr>
        <w:spacing w:after="240" w:line="480" w:lineRule="auto"/>
        <w:rPr>
          <w:rFonts w:ascii="Times New Roman" w:eastAsia="Times New Roman" w:hAnsi="Times New Roman" w:cs="Times New Roman"/>
          <w:i/>
          <w:sz w:val="24"/>
          <w:szCs w:val="24"/>
        </w:rPr>
      </w:pPr>
      <w:r w:rsidRPr="00BD03D6">
        <w:rPr>
          <w:rFonts w:ascii="Times New Roman" w:eastAsia="Times New Roman" w:hAnsi="Times New Roman" w:cs="Times New Roman"/>
          <w:i/>
          <w:sz w:val="24"/>
          <w:szCs w:val="24"/>
        </w:rPr>
        <w:t>(</w:t>
      </w:r>
      <w:proofErr w:type="gramStart"/>
      <w:r w:rsidRPr="00BD03D6">
        <w:rPr>
          <w:rFonts w:ascii="Times New Roman" w:eastAsia="Times New Roman" w:hAnsi="Times New Roman" w:cs="Times New Roman"/>
          <w:i/>
          <w:sz w:val="24"/>
          <w:szCs w:val="24"/>
        </w:rPr>
        <w:t>given</w:t>
      </w:r>
      <w:proofErr w:type="gramEnd"/>
      <w:r w:rsidRPr="00BD03D6">
        <w:rPr>
          <w:rFonts w:ascii="Times New Roman" w:eastAsia="Times New Roman" w:hAnsi="Times New Roman" w:cs="Times New Roman"/>
          <w:i/>
          <w:sz w:val="24"/>
          <w:szCs w:val="24"/>
        </w:rPr>
        <w:t xml:space="preserve"> the limited [only one scenario/one dispersal] set of simulations I have)</w:t>
      </w:r>
    </w:p>
    <w:p w14:paraId="2992C283" w14:textId="77B64F4C" w:rsidR="00C51D16" w:rsidRPr="00CC6A69" w:rsidRDefault="00C51D16" w:rsidP="00BD03D6">
      <w:pPr>
        <w:spacing w:after="240" w:line="480" w:lineRule="auto"/>
        <w:rPr>
          <w:rFonts w:ascii="Times New Roman" w:eastAsia="Times New Roman" w:hAnsi="Times New Roman" w:cs="Times New Roman"/>
          <w:b/>
          <w:sz w:val="24"/>
          <w:szCs w:val="24"/>
        </w:rPr>
      </w:pPr>
      <w:commentRangeStart w:id="38"/>
      <w:r w:rsidRPr="00CC6A69">
        <w:rPr>
          <w:rFonts w:ascii="Times New Roman" w:eastAsia="Times New Roman" w:hAnsi="Times New Roman" w:cs="Times New Roman"/>
          <w:b/>
          <w:sz w:val="24"/>
          <w:szCs w:val="24"/>
        </w:rPr>
        <w:t xml:space="preserve">TBI is applicable to </w:t>
      </w:r>
      <w:commentRangeEnd w:id="38"/>
      <w:r w:rsidR="00785B7E">
        <w:rPr>
          <w:rStyle w:val="Marquedecommentaire"/>
        </w:rPr>
        <w:commentReference w:id="38"/>
      </w:r>
      <w:r w:rsidRPr="00CC6A69">
        <w:rPr>
          <w:rFonts w:ascii="Times New Roman" w:eastAsia="Times New Roman" w:hAnsi="Times New Roman" w:cs="Times New Roman"/>
          <w:b/>
          <w:sz w:val="24"/>
          <w:szCs w:val="24"/>
        </w:rPr>
        <w:t>genetic data</w:t>
      </w:r>
      <w:r w:rsidR="00CC6A69" w:rsidRPr="00CC6A69">
        <w:rPr>
          <w:rFonts w:ascii="Times New Roman" w:eastAsia="Times New Roman" w:hAnsi="Times New Roman" w:cs="Times New Roman"/>
          <w:b/>
          <w:sz w:val="24"/>
          <w:szCs w:val="24"/>
        </w:rPr>
        <w:t xml:space="preserve"> under certain conditions.</w:t>
      </w:r>
    </w:p>
    <w:p w14:paraId="39526E13" w14:textId="6D1FBE8E" w:rsidR="00C51D16" w:rsidRDefault="00C51D16" w:rsidP="00C51D16">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first permutation approach (same line swap across both genetic distance matrices) is the only suitable approach when using gene frequency </w:t>
      </w:r>
      <w:commentRangeStart w:id="39"/>
      <w:r>
        <w:rPr>
          <w:rFonts w:ascii="Times New Roman" w:eastAsia="Times New Roman" w:hAnsi="Times New Roman" w:cs="Times New Roman"/>
          <w:sz w:val="24"/>
          <w:szCs w:val="24"/>
        </w:rPr>
        <w:t>data</w:t>
      </w:r>
      <w:commentRangeEnd w:id="39"/>
      <w:r w:rsidR="00785B7E">
        <w:rPr>
          <w:rStyle w:val="Marquedecommentaire"/>
        </w:rPr>
        <w:commentReference w:id="39"/>
      </w:r>
      <w:r>
        <w:rPr>
          <w:rFonts w:ascii="Times New Roman" w:eastAsia="Times New Roman" w:hAnsi="Times New Roman" w:cs="Times New Roman"/>
          <w:sz w:val="24"/>
          <w:szCs w:val="24"/>
        </w:rPr>
        <w:t>.</w:t>
      </w:r>
    </w:p>
    <w:p w14:paraId="75DE2ED7" w14:textId="462DE14C" w:rsidR="00BD03D6" w:rsidRDefault="00BD03D6" w:rsidP="00551879">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signal of a past </w:t>
      </w:r>
      <w:r w:rsidR="002B59EB">
        <w:rPr>
          <w:rFonts w:ascii="Times New Roman" w:eastAsia="Times New Roman" w:hAnsi="Times New Roman" w:cs="Times New Roman"/>
          <w:sz w:val="24"/>
          <w:szCs w:val="24"/>
        </w:rPr>
        <w:t>demographic event</w:t>
      </w:r>
      <w:r>
        <w:rPr>
          <w:rFonts w:ascii="Times New Roman" w:eastAsia="Times New Roman" w:hAnsi="Times New Roman" w:cs="Times New Roman"/>
          <w:sz w:val="24"/>
          <w:szCs w:val="24"/>
        </w:rPr>
        <w:t xml:space="preserve"> </w:t>
      </w:r>
      <w:proofErr w:type="gramStart"/>
      <w:r w:rsidR="0055187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kept</w:t>
      </w:r>
      <w:proofErr w:type="gramEnd"/>
      <w:r>
        <w:rPr>
          <w:rFonts w:ascii="Times New Roman" w:eastAsia="Times New Roman" w:hAnsi="Times New Roman" w:cs="Times New Roman"/>
          <w:sz w:val="24"/>
          <w:szCs w:val="24"/>
        </w:rPr>
        <w:t xml:space="preserve"> in richer genomic data</w:t>
      </w:r>
      <w:r w:rsidR="00551879">
        <w:rPr>
          <w:rFonts w:ascii="Times New Roman" w:eastAsia="Times New Roman" w:hAnsi="Times New Roman" w:cs="Times New Roman"/>
          <w:sz w:val="24"/>
          <w:szCs w:val="24"/>
        </w:rPr>
        <w:t xml:space="preserve"> (e.g.</w:t>
      </w:r>
      <w:r w:rsidR="00551879" w:rsidRPr="00551879">
        <w:t xml:space="preserve"> </w:t>
      </w:r>
      <w:r w:rsidR="00551879" w:rsidRPr="00551879">
        <w:rPr>
          <w:rFonts w:ascii="Times New Roman" w:eastAsia="Times New Roman" w:hAnsi="Times New Roman" w:cs="Times New Roman"/>
          <w:sz w:val="24"/>
          <w:szCs w:val="24"/>
        </w:rPr>
        <w:t>probability of mutational configurations in sequence blocks</w:t>
      </w:r>
      <w:r w:rsidR="00551879">
        <w:rPr>
          <w:rFonts w:ascii="Times New Roman" w:eastAsia="Times New Roman" w:hAnsi="Times New Roman" w:cs="Times New Roman"/>
          <w:sz w:val="24"/>
          <w:szCs w:val="24"/>
        </w:rPr>
        <w:t>)</w:t>
      </w:r>
      <w:r>
        <w:rPr>
          <w:rFonts w:ascii="Times New Roman" w:eastAsia="Times New Roman" w:hAnsi="Times New Roman" w:cs="Times New Roman"/>
          <w:sz w:val="24"/>
          <w:szCs w:val="24"/>
        </w:rPr>
        <w:t>, gene frequency data in a high-dispersion species and connected landscape will not keep the signal beyond a year.</w:t>
      </w:r>
      <w:r w:rsidR="00551879">
        <w:rPr>
          <w:rFonts w:ascii="Times New Roman" w:eastAsia="Times New Roman" w:hAnsi="Times New Roman" w:cs="Times New Roman"/>
          <w:sz w:val="24"/>
          <w:szCs w:val="24"/>
        </w:rPr>
        <w:t xml:space="preserve"> To be investigated for non-SNP gene frequency </w:t>
      </w:r>
      <w:commentRangeStart w:id="40"/>
      <w:r w:rsidR="00551879">
        <w:rPr>
          <w:rFonts w:ascii="Times New Roman" w:eastAsia="Times New Roman" w:hAnsi="Times New Roman" w:cs="Times New Roman"/>
          <w:sz w:val="24"/>
          <w:szCs w:val="24"/>
        </w:rPr>
        <w:t>data</w:t>
      </w:r>
      <w:commentRangeEnd w:id="40"/>
      <w:r w:rsidR="00785B7E">
        <w:rPr>
          <w:rStyle w:val="Marquedecommentaire"/>
        </w:rPr>
        <w:commentReference w:id="40"/>
      </w:r>
      <w:r w:rsidR="00551879">
        <w:rPr>
          <w:rFonts w:ascii="Times New Roman" w:eastAsia="Times New Roman" w:hAnsi="Times New Roman" w:cs="Times New Roman"/>
          <w:sz w:val="24"/>
          <w:szCs w:val="24"/>
        </w:rPr>
        <w:t>.</w:t>
      </w:r>
    </w:p>
    <w:p w14:paraId="650A07ED" w14:textId="62149E7B" w:rsidR="00F63FA9" w:rsidRPr="00F63FA9" w:rsidRDefault="00F63FA9" w:rsidP="00F63FA9">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Provided the landscape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resampled the year of the event, the closer the date of the first sampling, the better performance-wise. However, reasonable performance </w:t>
      </w:r>
      <w:proofErr w:type="gramStart"/>
      <w:r>
        <w:rPr>
          <w:rFonts w:ascii="Times New Roman" w:eastAsia="Times New Roman" w:hAnsi="Times New Roman" w:cs="Times New Roman"/>
          <w:sz w:val="24"/>
          <w:szCs w:val="24"/>
        </w:rPr>
        <w:t>can be expected</w:t>
      </w:r>
      <w:proofErr w:type="gramEnd"/>
      <w:r>
        <w:rPr>
          <w:rFonts w:ascii="Times New Roman" w:eastAsia="Times New Roman" w:hAnsi="Times New Roman" w:cs="Times New Roman"/>
          <w:sz w:val="24"/>
          <w:szCs w:val="24"/>
        </w:rPr>
        <w:t xml:space="preserve"> even if the first sampling was a few years before the </w:t>
      </w:r>
      <w:commentRangeStart w:id="41"/>
      <w:r>
        <w:rPr>
          <w:rFonts w:ascii="Times New Roman" w:eastAsia="Times New Roman" w:hAnsi="Times New Roman" w:cs="Times New Roman"/>
          <w:sz w:val="24"/>
          <w:szCs w:val="24"/>
        </w:rPr>
        <w:t>event</w:t>
      </w:r>
      <w:commentRangeEnd w:id="41"/>
      <w:r w:rsidR="00785B7E">
        <w:rPr>
          <w:rStyle w:val="Marquedecommentaire"/>
        </w:rPr>
        <w:commentReference w:id="41"/>
      </w:r>
      <w:r>
        <w:rPr>
          <w:rFonts w:ascii="Times New Roman" w:eastAsia="Times New Roman" w:hAnsi="Times New Roman" w:cs="Times New Roman"/>
          <w:sz w:val="24"/>
          <w:szCs w:val="24"/>
        </w:rPr>
        <w:t>.</w:t>
      </w:r>
    </w:p>
    <w:p w14:paraId="1C283304" w14:textId="682682AB" w:rsidR="00A52DCD" w:rsidRDefault="00B37E7E" w:rsidP="00C51D16">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A52DCD">
        <w:rPr>
          <w:rFonts w:ascii="Times New Roman" w:eastAsia="Times New Roman" w:hAnsi="Times New Roman" w:cs="Times New Roman"/>
          <w:sz w:val="24"/>
          <w:szCs w:val="24"/>
        </w:rPr>
        <w:t xml:space="preserve">iberal thresholds </w:t>
      </w:r>
      <w:proofErr w:type="gramStart"/>
      <w:r w:rsidR="00A52DCD">
        <w:rPr>
          <w:rFonts w:ascii="Times New Roman" w:eastAsia="Times New Roman" w:hAnsi="Times New Roman" w:cs="Times New Roman"/>
          <w:sz w:val="24"/>
          <w:szCs w:val="24"/>
        </w:rPr>
        <w:t>should be used</w:t>
      </w:r>
      <w:proofErr w:type="gramEnd"/>
      <w:r w:rsidR="00A52DCD">
        <w:rPr>
          <w:rFonts w:ascii="Times New Roman" w:eastAsia="Times New Roman" w:hAnsi="Times New Roman" w:cs="Times New Roman"/>
          <w:sz w:val="24"/>
          <w:szCs w:val="24"/>
        </w:rPr>
        <w:t xml:space="preserve"> in order to obtain reasonable statistical power, while keeping the FPR low.</w:t>
      </w:r>
    </w:p>
    <w:p w14:paraId="286FD9CD" w14:textId="662AE7C8" w:rsidR="00B37E7E" w:rsidRDefault="00B37E7E" w:rsidP="00B37E7E">
      <w:pPr>
        <w:spacing w:after="240" w:line="4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Paragraph discussing the influence of dispersal on the detectability of </w:t>
      </w:r>
      <w:r w:rsidR="002B59EB">
        <w:rPr>
          <w:rFonts w:ascii="Times New Roman" w:eastAsia="Times New Roman" w:hAnsi="Times New Roman" w:cs="Times New Roman"/>
          <w:b/>
          <w:sz w:val="24"/>
          <w:szCs w:val="24"/>
        </w:rPr>
        <w:t>demographic event</w:t>
      </w:r>
      <w:r>
        <w:rPr>
          <w:rFonts w:ascii="Times New Roman" w:eastAsia="Times New Roman" w:hAnsi="Times New Roman" w:cs="Times New Roman"/>
          <w:b/>
          <w:sz w:val="24"/>
          <w:szCs w:val="24"/>
        </w:rPr>
        <w:t xml:space="preserve"> from gene frequency data.</w:t>
      </w:r>
      <w:proofErr w:type="gramEnd"/>
    </w:p>
    <w:p w14:paraId="26932C2E" w14:textId="7E7C1958" w:rsidR="00B37E7E" w:rsidRDefault="00B37E7E" w:rsidP="00B37E7E">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Paragraph discussing the influence of the fraction of the land</w:t>
      </w:r>
      <w:r w:rsidR="00AB5D6B">
        <w:rPr>
          <w:rFonts w:ascii="Times New Roman" w:eastAsia="Times New Roman" w:hAnsi="Times New Roman" w:cs="Times New Roman"/>
          <w:b/>
          <w:sz w:val="24"/>
          <w:szCs w:val="24"/>
        </w:rPr>
        <w:t xml:space="preserve">scape affected by a </w:t>
      </w:r>
      <w:r w:rsidR="002B59EB">
        <w:rPr>
          <w:rFonts w:ascii="Times New Roman" w:eastAsia="Times New Roman" w:hAnsi="Times New Roman" w:cs="Times New Roman"/>
          <w:b/>
          <w:sz w:val="24"/>
          <w:szCs w:val="24"/>
        </w:rPr>
        <w:t>demographic event</w:t>
      </w:r>
      <w:r w:rsidR="00AB5D6B">
        <w:rPr>
          <w:rFonts w:ascii="Times New Roman" w:eastAsia="Times New Roman" w:hAnsi="Times New Roman" w:cs="Times New Roman"/>
          <w:b/>
          <w:sz w:val="24"/>
          <w:szCs w:val="24"/>
        </w:rPr>
        <w:t xml:space="preserve"> on the detectability of </w:t>
      </w:r>
      <w:r w:rsidR="002B59EB">
        <w:rPr>
          <w:rFonts w:ascii="Times New Roman" w:eastAsia="Times New Roman" w:hAnsi="Times New Roman" w:cs="Times New Roman"/>
          <w:b/>
          <w:sz w:val="24"/>
          <w:szCs w:val="24"/>
        </w:rPr>
        <w:t>demographic event</w:t>
      </w:r>
      <w:r w:rsidR="00AB5D6B">
        <w:rPr>
          <w:rFonts w:ascii="Times New Roman" w:eastAsia="Times New Roman" w:hAnsi="Times New Roman" w:cs="Times New Roman"/>
          <w:b/>
          <w:sz w:val="24"/>
          <w:szCs w:val="24"/>
        </w:rPr>
        <w:t xml:space="preserve"> from gene frequency data.</w:t>
      </w:r>
    </w:p>
    <w:p w14:paraId="4771A04F" w14:textId="243A44C7" w:rsidR="00BD03D6" w:rsidRDefault="00F63FA9" w:rsidP="00F63FA9">
      <w:pPr>
        <w:spacing w:after="240" w:line="480" w:lineRule="auto"/>
        <w:rPr>
          <w:rFonts w:ascii="Times New Roman" w:eastAsia="Times New Roman" w:hAnsi="Times New Roman" w:cs="Times New Roman"/>
          <w:b/>
          <w:sz w:val="24"/>
          <w:szCs w:val="24"/>
        </w:rPr>
      </w:pPr>
      <w:proofErr w:type="gramStart"/>
      <w:r w:rsidRPr="00CC6A69">
        <w:rPr>
          <w:rFonts w:ascii="Times New Roman" w:eastAsia="Times New Roman" w:hAnsi="Times New Roman" w:cs="Times New Roman"/>
          <w:b/>
          <w:sz w:val="24"/>
          <w:szCs w:val="24"/>
        </w:rPr>
        <w:t>Paragraph discussing how we were able to use TBI to test and illustrate temporal change</w:t>
      </w:r>
      <w:r w:rsidR="00CC6A69">
        <w:rPr>
          <w:rFonts w:ascii="Times New Roman" w:eastAsia="Times New Roman" w:hAnsi="Times New Roman" w:cs="Times New Roman"/>
          <w:b/>
          <w:sz w:val="24"/>
          <w:szCs w:val="24"/>
        </w:rPr>
        <w:t xml:space="preserve"> </w:t>
      </w:r>
      <w:r w:rsidR="00CC6A69">
        <w:rPr>
          <w:rFonts w:ascii="Times New Roman" w:eastAsia="Times New Roman" w:hAnsi="Times New Roman" w:cs="Times New Roman"/>
          <w:sz w:val="24"/>
          <w:szCs w:val="24"/>
        </w:rPr>
        <w:t>(results</w:t>
      </w:r>
      <w:r w:rsidR="00B37E7E">
        <w:rPr>
          <w:rFonts w:ascii="Times New Roman" w:eastAsia="Times New Roman" w:hAnsi="Times New Roman" w:cs="Times New Roman"/>
          <w:sz w:val="24"/>
          <w:szCs w:val="24"/>
        </w:rPr>
        <w:t xml:space="preserve"> for empirical data</w:t>
      </w:r>
      <w:r w:rsidR="00CC6A69">
        <w:rPr>
          <w:rFonts w:ascii="Times New Roman" w:eastAsia="Times New Roman" w:hAnsi="Times New Roman" w:cs="Times New Roman"/>
          <w:sz w:val="24"/>
          <w:szCs w:val="24"/>
        </w:rPr>
        <w:t xml:space="preserve"> not ready yet)</w:t>
      </w:r>
      <w:r w:rsidRPr="00CC6A69">
        <w:rPr>
          <w:rFonts w:ascii="Times New Roman" w:eastAsia="Times New Roman" w:hAnsi="Times New Roman" w:cs="Times New Roman"/>
          <w:b/>
          <w:sz w:val="24"/>
          <w:szCs w:val="24"/>
        </w:rPr>
        <w:t>.</w:t>
      </w:r>
      <w:proofErr w:type="gramEnd"/>
    </w:p>
    <w:p w14:paraId="69E2F9A4" w14:textId="65397410" w:rsidR="00F551F8" w:rsidRDefault="00F551F8" w:rsidP="00F551F8">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Paragraph discussing the limits of TBI use on genetic data, including the fact that it </w:t>
      </w:r>
      <w:r w:rsidR="00072D54">
        <w:rPr>
          <w:rFonts w:ascii="Times New Roman" w:eastAsia="Times New Roman" w:hAnsi="Times New Roman" w:cs="Times New Roman"/>
          <w:b/>
          <w:sz w:val="24"/>
          <w:szCs w:val="24"/>
        </w:rPr>
        <w:t>may</w:t>
      </w:r>
      <w:r>
        <w:rPr>
          <w:rFonts w:ascii="Times New Roman" w:eastAsia="Times New Roman" w:hAnsi="Times New Roman" w:cs="Times New Roman"/>
          <w:b/>
          <w:sz w:val="24"/>
          <w:szCs w:val="24"/>
        </w:rPr>
        <w:t xml:space="preserve"> need</w:t>
      </w:r>
      <w:r w:rsidRPr="00F551F8">
        <w:rPr>
          <w:rFonts w:ascii="Times New Roman" w:eastAsia="Times New Roman" w:hAnsi="Times New Roman" w:cs="Times New Roman"/>
          <w:b/>
          <w:sz w:val="24"/>
          <w:szCs w:val="24"/>
        </w:rPr>
        <w:t xml:space="preserve"> to </w:t>
      </w:r>
      <w:proofErr w:type="gramStart"/>
      <w:r w:rsidRPr="00F551F8">
        <w:rPr>
          <w:rFonts w:ascii="Times New Roman" w:eastAsia="Times New Roman" w:hAnsi="Times New Roman" w:cs="Times New Roman"/>
          <w:b/>
          <w:sz w:val="24"/>
          <w:szCs w:val="24"/>
        </w:rPr>
        <w:t>be parameterized</w:t>
      </w:r>
      <w:proofErr w:type="gramEnd"/>
      <w:r w:rsidRPr="00F551F8">
        <w:rPr>
          <w:rFonts w:ascii="Times New Roman" w:eastAsia="Times New Roman" w:hAnsi="Times New Roman" w:cs="Times New Roman"/>
          <w:b/>
          <w:sz w:val="24"/>
          <w:szCs w:val="24"/>
        </w:rPr>
        <w:t xml:space="preserve"> </w:t>
      </w:r>
      <w:r w:rsidR="00B37E7E">
        <w:rPr>
          <w:rFonts w:ascii="Times New Roman" w:eastAsia="Times New Roman" w:hAnsi="Times New Roman" w:cs="Times New Roman"/>
          <w:b/>
          <w:sz w:val="24"/>
          <w:szCs w:val="24"/>
        </w:rPr>
        <w:t xml:space="preserve">(e.g. choosing a threshold) </w:t>
      </w:r>
      <w:r w:rsidRPr="00F551F8">
        <w:rPr>
          <w:rFonts w:ascii="Times New Roman" w:eastAsia="Times New Roman" w:hAnsi="Times New Roman" w:cs="Times New Roman"/>
          <w:b/>
          <w:sz w:val="24"/>
          <w:szCs w:val="24"/>
        </w:rPr>
        <w:t>based on</w:t>
      </w:r>
      <w:r>
        <w:rPr>
          <w:rFonts w:ascii="Times New Roman" w:eastAsia="Times New Roman" w:hAnsi="Times New Roman" w:cs="Times New Roman"/>
          <w:b/>
          <w:sz w:val="24"/>
          <w:szCs w:val="24"/>
        </w:rPr>
        <w:t xml:space="preserve"> landscape or taxa characteristics.</w:t>
      </w:r>
    </w:p>
    <w:p w14:paraId="741A5E41" w14:textId="31D25E86" w:rsidR="00F551F8" w:rsidRPr="00F551F8" w:rsidRDefault="00F551F8" w:rsidP="00F551F8">
      <w:pPr>
        <w:spacing w:after="240" w:line="480" w:lineRule="auto"/>
        <w:rPr>
          <w:rFonts w:ascii="Times New Roman" w:eastAsia="Times New Roman" w:hAnsi="Times New Roman" w:cs="Times New Roman"/>
          <w:b/>
          <w:sz w:val="24"/>
          <w:szCs w:val="24"/>
        </w:rPr>
      </w:pPr>
      <w:proofErr w:type="gramStart"/>
      <w:r w:rsidRPr="00F551F8">
        <w:rPr>
          <w:rFonts w:ascii="Times New Roman" w:eastAsia="Times New Roman" w:hAnsi="Times New Roman" w:cs="Times New Roman"/>
          <w:b/>
          <w:sz w:val="24"/>
          <w:szCs w:val="24"/>
        </w:rPr>
        <w:lastRenderedPageBreak/>
        <w:t>Paragraph discussing further investigation of the relative importance of genetic drift, gene flow and other forces, in shaping temporal variation.</w:t>
      </w:r>
      <w:proofErr w:type="gramEnd"/>
    </w:p>
    <w:p w14:paraId="385B89AD" w14:textId="4B2F77CC" w:rsidR="00C51D16" w:rsidRPr="00CC6A69" w:rsidRDefault="00CC6A69" w:rsidP="41B2D6B5">
      <w:pPr>
        <w:spacing w:after="240" w:line="480" w:lineRule="auto"/>
        <w:rPr>
          <w:rFonts w:ascii="Times New Roman" w:eastAsia="Times New Roman" w:hAnsi="Times New Roman" w:cs="Times New Roman"/>
          <w:b/>
          <w:sz w:val="24"/>
          <w:szCs w:val="24"/>
        </w:rPr>
      </w:pPr>
      <w:proofErr w:type="gramStart"/>
      <w:r w:rsidRPr="00CC6A69">
        <w:rPr>
          <w:rFonts w:ascii="Times New Roman" w:eastAsia="Times New Roman" w:hAnsi="Times New Roman" w:cs="Times New Roman"/>
          <w:b/>
          <w:sz w:val="24"/>
          <w:szCs w:val="24"/>
        </w:rPr>
        <w:t>Paragraph discu</w:t>
      </w:r>
      <w:r w:rsidR="00F551F8">
        <w:rPr>
          <w:rFonts w:ascii="Times New Roman" w:eastAsia="Times New Roman" w:hAnsi="Times New Roman" w:cs="Times New Roman"/>
          <w:b/>
          <w:sz w:val="24"/>
          <w:szCs w:val="24"/>
        </w:rPr>
        <w:t>ssing the importance of LTER,</w:t>
      </w:r>
      <w:r w:rsidRPr="00CC6A69">
        <w:rPr>
          <w:rFonts w:ascii="Times New Roman" w:eastAsia="Times New Roman" w:hAnsi="Times New Roman" w:cs="Times New Roman"/>
          <w:b/>
          <w:sz w:val="24"/>
          <w:szCs w:val="24"/>
        </w:rPr>
        <w:t xml:space="preserve"> exhaustive sampling</w:t>
      </w:r>
      <w:r w:rsidR="00F551F8">
        <w:rPr>
          <w:rFonts w:ascii="Times New Roman" w:eastAsia="Times New Roman" w:hAnsi="Times New Roman" w:cs="Times New Roman"/>
          <w:b/>
          <w:sz w:val="24"/>
          <w:szCs w:val="24"/>
        </w:rPr>
        <w:t>, and the need to move beyond single-time snapshot studies of landscape genetics</w:t>
      </w:r>
      <w:r w:rsidRPr="00CC6A69">
        <w:rPr>
          <w:rFonts w:ascii="Times New Roman" w:eastAsia="Times New Roman" w:hAnsi="Times New Roman" w:cs="Times New Roman"/>
          <w:b/>
          <w:sz w:val="24"/>
          <w:szCs w:val="24"/>
        </w:rPr>
        <w:t>.</w:t>
      </w:r>
      <w:proofErr w:type="gramEnd"/>
    </w:p>
    <w:p w14:paraId="29783827" w14:textId="44ABD0CC" w:rsidR="41B2D6B5" w:rsidRPr="00974576" w:rsidRDefault="41B2D6B5" w:rsidP="00974576">
      <w:pPr>
        <w:spacing w:after="240" w:line="240" w:lineRule="auto"/>
        <w:rPr>
          <w:rFonts w:ascii="Times New Roman" w:eastAsia="Times New Roman" w:hAnsi="Times New Roman" w:cs="Times New Roman"/>
          <w:b/>
          <w:sz w:val="24"/>
          <w:szCs w:val="24"/>
        </w:rPr>
      </w:pPr>
      <w:r>
        <w:br/>
      </w:r>
      <w:r w:rsidR="00F21F52" w:rsidRPr="00974576">
        <w:rPr>
          <w:rFonts w:ascii="Times New Roman" w:eastAsia="Times New Roman" w:hAnsi="Times New Roman" w:cs="Times New Roman"/>
          <w:b/>
          <w:sz w:val="24"/>
          <w:szCs w:val="24"/>
        </w:rPr>
        <w:t>REFERENCES</w:t>
      </w:r>
    </w:p>
    <w:p w14:paraId="52ED7E74" w14:textId="2541D494" w:rsidR="003B1A7D" w:rsidRPr="003B1A7D" w:rsidRDefault="00F21F52"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003B1A7D" w:rsidRPr="003B1A7D">
        <w:rPr>
          <w:rFonts w:ascii="Times New Roman" w:hAnsi="Times New Roman" w:cs="Times New Roman"/>
          <w:noProof/>
          <w:sz w:val="24"/>
          <w:szCs w:val="24"/>
        </w:rPr>
        <w:t xml:space="preserve">Allendorf, F. W., Hohenlohe, P. A., &amp; Luikart, G. (2010). Genomics and the future of conservation genetics. </w:t>
      </w:r>
      <w:r w:rsidR="003B1A7D" w:rsidRPr="003B1A7D">
        <w:rPr>
          <w:rFonts w:ascii="Times New Roman" w:hAnsi="Times New Roman" w:cs="Times New Roman"/>
          <w:i/>
          <w:iCs/>
          <w:noProof/>
          <w:sz w:val="24"/>
          <w:szCs w:val="24"/>
        </w:rPr>
        <w:t>Nature Reviews. Genetics</w:t>
      </w:r>
      <w:r w:rsidR="003B1A7D" w:rsidRPr="003B1A7D">
        <w:rPr>
          <w:rFonts w:ascii="Times New Roman" w:hAnsi="Times New Roman" w:cs="Times New Roman"/>
          <w:noProof/>
          <w:sz w:val="24"/>
          <w:szCs w:val="24"/>
        </w:rPr>
        <w:t xml:space="preserve">, </w:t>
      </w:r>
      <w:r w:rsidR="003B1A7D" w:rsidRPr="003B1A7D">
        <w:rPr>
          <w:rFonts w:ascii="Times New Roman" w:hAnsi="Times New Roman" w:cs="Times New Roman"/>
          <w:i/>
          <w:iCs/>
          <w:noProof/>
          <w:sz w:val="24"/>
          <w:szCs w:val="24"/>
        </w:rPr>
        <w:t>11</w:t>
      </w:r>
      <w:r w:rsidR="003B1A7D" w:rsidRPr="003B1A7D">
        <w:rPr>
          <w:rFonts w:ascii="Times New Roman" w:hAnsi="Times New Roman" w:cs="Times New Roman"/>
          <w:noProof/>
          <w:sz w:val="24"/>
          <w:szCs w:val="24"/>
        </w:rPr>
        <w:t>(10), 697–709. doi:10.1038/nrg2844</w:t>
      </w:r>
    </w:p>
    <w:p w14:paraId="7C190E0A"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Balkenhol, N., Cushman, S., Storfer, A., &amp; Waits, L. (2015). </w:t>
      </w:r>
      <w:r w:rsidRPr="003B1A7D">
        <w:rPr>
          <w:rFonts w:ascii="Times New Roman" w:hAnsi="Times New Roman" w:cs="Times New Roman"/>
          <w:i/>
          <w:iCs/>
          <w:noProof/>
          <w:sz w:val="24"/>
          <w:szCs w:val="24"/>
        </w:rPr>
        <w:t>Landscape Genetics: Concepts, Methods, Applications</w:t>
      </w:r>
      <w:r w:rsidRPr="003B1A7D">
        <w:rPr>
          <w:rFonts w:ascii="Times New Roman" w:hAnsi="Times New Roman" w:cs="Times New Roman"/>
          <w:noProof/>
          <w:sz w:val="24"/>
          <w:szCs w:val="24"/>
        </w:rPr>
        <w:t>. Wiley-Blackwell.</w:t>
      </w:r>
    </w:p>
    <w:p w14:paraId="683C9708"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Bellard, C., Bertelsmeier, C., Leadley, P., Thuiller, W., &amp; Courchamp, F. (2012). Impacts of climate change on the future of biodiversity. </w:t>
      </w:r>
      <w:r w:rsidRPr="003B1A7D">
        <w:rPr>
          <w:rFonts w:ascii="Times New Roman" w:hAnsi="Times New Roman" w:cs="Times New Roman"/>
          <w:i/>
          <w:iCs/>
          <w:noProof/>
          <w:sz w:val="24"/>
          <w:szCs w:val="24"/>
        </w:rPr>
        <w:t>Ecology Letters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15</w:t>
      </w:r>
      <w:r w:rsidRPr="003B1A7D">
        <w:rPr>
          <w:rFonts w:ascii="Times New Roman" w:hAnsi="Times New Roman" w:cs="Times New Roman"/>
          <w:noProof/>
          <w:sz w:val="24"/>
          <w:szCs w:val="24"/>
        </w:rPr>
        <w:t>(4), 365–377. doi:10.1111/j.1461-0248.2011.01736.x</w:t>
      </w:r>
    </w:p>
    <w:p w14:paraId="777B026B"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Bohonak, A. J. (1999). Dispersal, gene flow, and population structure. </w:t>
      </w:r>
      <w:r w:rsidRPr="003B1A7D">
        <w:rPr>
          <w:rFonts w:ascii="Times New Roman" w:hAnsi="Times New Roman" w:cs="Times New Roman"/>
          <w:i/>
          <w:iCs/>
          <w:noProof/>
          <w:sz w:val="24"/>
          <w:szCs w:val="24"/>
        </w:rPr>
        <w:t>Quarterly Review of Biology</w:t>
      </w:r>
      <w:r w:rsidRPr="003B1A7D">
        <w:rPr>
          <w:rFonts w:ascii="Times New Roman" w:hAnsi="Times New Roman" w:cs="Times New Roman"/>
          <w:noProof/>
          <w:sz w:val="24"/>
          <w:szCs w:val="24"/>
        </w:rPr>
        <w:t>. doi:10.1086/392950</w:t>
      </w:r>
    </w:p>
    <w:p w14:paraId="4518AE05"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Brondizio, E. S., Settele, J., Díaz, S., &amp; Ngo, H. T. (editors). (2019). </w:t>
      </w:r>
      <w:r w:rsidRPr="003B1A7D">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3B1A7D">
        <w:rPr>
          <w:rFonts w:ascii="Times New Roman" w:hAnsi="Times New Roman" w:cs="Times New Roman"/>
          <w:noProof/>
          <w:sz w:val="24"/>
          <w:szCs w:val="24"/>
        </w:rPr>
        <w:t xml:space="preserve"> Bonn, Germany.</w:t>
      </w:r>
    </w:p>
    <w:p w14:paraId="5ED8C610"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Butchart, S. H. M., Walpole, M., Collen, B., von Strien, A., Scharlemann, J. P. W., Almond, R. E. A., … Carr, G. M. (2010). Global Biodiversity : Indicators of Recent Declines. </w:t>
      </w:r>
      <w:r w:rsidRPr="003B1A7D">
        <w:rPr>
          <w:rFonts w:ascii="Times New Roman" w:hAnsi="Times New Roman" w:cs="Times New Roman"/>
          <w:i/>
          <w:iCs/>
          <w:noProof/>
          <w:sz w:val="24"/>
          <w:szCs w:val="24"/>
        </w:rPr>
        <w:t>Science</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328</w:t>
      </w:r>
      <w:r w:rsidRPr="003B1A7D">
        <w:rPr>
          <w:rFonts w:ascii="Times New Roman" w:hAnsi="Times New Roman" w:cs="Times New Roman"/>
          <w:noProof/>
          <w:sz w:val="24"/>
          <w:szCs w:val="24"/>
        </w:rPr>
        <w:t>(1164). doi:10.1126/science.1187512</w:t>
      </w:r>
    </w:p>
    <w:p w14:paraId="3D334242"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E23AF">
        <w:rPr>
          <w:rFonts w:ascii="Times New Roman" w:hAnsi="Times New Roman" w:cs="Times New Roman"/>
          <w:noProof/>
          <w:sz w:val="24"/>
          <w:szCs w:val="24"/>
          <w:lang w:val="fr-FR"/>
          <w:rPrChange w:id="42" w:author="Field" w:date="2019-08-04T17:34:00Z">
            <w:rPr>
              <w:rFonts w:ascii="Times New Roman" w:hAnsi="Times New Roman" w:cs="Times New Roman"/>
              <w:noProof/>
              <w:sz w:val="24"/>
              <w:szCs w:val="24"/>
            </w:rPr>
          </w:rPrChange>
        </w:rPr>
        <w:t xml:space="preserve">Caye, K., Deist, T. M., Martins, H., Michel, O., &amp; François, O. (2016). </w:t>
      </w:r>
      <w:r w:rsidRPr="003B1A7D">
        <w:rPr>
          <w:rFonts w:ascii="Times New Roman" w:hAnsi="Times New Roman" w:cs="Times New Roman"/>
          <w:noProof/>
          <w:sz w:val="24"/>
          <w:szCs w:val="24"/>
        </w:rPr>
        <w:t xml:space="preserve">TESS3: Fast inference of spatial population structure and genome scans for selection. </w:t>
      </w:r>
      <w:r w:rsidRPr="003B1A7D">
        <w:rPr>
          <w:rFonts w:ascii="Times New Roman" w:hAnsi="Times New Roman" w:cs="Times New Roman"/>
          <w:i/>
          <w:iCs/>
          <w:noProof/>
          <w:sz w:val="24"/>
          <w:szCs w:val="24"/>
        </w:rPr>
        <w:t>Molecular Ecology Resources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16</w:t>
      </w:r>
      <w:r w:rsidRPr="003B1A7D">
        <w:rPr>
          <w:rFonts w:ascii="Times New Roman" w:hAnsi="Times New Roman" w:cs="Times New Roman"/>
          <w:noProof/>
          <w:sz w:val="24"/>
          <w:szCs w:val="24"/>
        </w:rPr>
        <w:t>(2), 540–548. doi:10.1111/1755-0998.12471</w:t>
      </w:r>
    </w:p>
    <w:p w14:paraId="7281ADC6"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Clobert, J., Le Galliard, J. F., Cote, J., Meylan, S., &amp; Massot, M. (2009). Informed dispersal, heterogeneity in animal dispersal syndromes and the dynamics of spatially structured populations. </w:t>
      </w:r>
      <w:r w:rsidRPr="003B1A7D">
        <w:rPr>
          <w:rFonts w:ascii="Times New Roman" w:hAnsi="Times New Roman" w:cs="Times New Roman"/>
          <w:i/>
          <w:iCs/>
          <w:noProof/>
          <w:sz w:val="24"/>
          <w:szCs w:val="24"/>
        </w:rPr>
        <w:t>Ecology Letters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12</w:t>
      </w:r>
      <w:r w:rsidRPr="003B1A7D">
        <w:rPr>
          <w:rFonts w:ascii="Times New Roman" w:hAnsi="Times New Roman" w:cs="Times New Roman"/>
          <w:noProof/>
          <w:sz w:val="24"/>
          <w:szCs w:val="24"/>
        </w:rPr>
        <w:t>(3), 197–209. doi:10.1111/j.1461-0248.2008.01267.x</w:t>
      </w:r>
    </w:p>
    <w:p w14:paraId="73F46FED"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Dirzo, R., Young, H. S., Galetti, M., Ceballos, G., Isaac, N. J. B., &amp; Collen, B. (2014). Defaunation in the Antrhopocene. </w:t>
      </w:r>
      <w:r w:rsidRPr="003B1A7D">
        <w:rPr>
          <w:rFonts w:ascii="Times New Roman" w:hAnsi="Times New Roman" w:cs="Times New Roman"/>
          <w:i/>
          <w:iCs/>
          <w:noProof/>
          <w:sz w:val="24"/>
          <w:szCs w:val="24"/>
        </w:rPr>
        <w:t>Science</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401</w:t>
      </w:r>
      <w:r w:rsidRPr="003B1A7D">
        <w:rPr>
          <w:rFonts w:ascii="Times New Roman" w:hAnsi="Times New Roman" w:cs="Times New Roman"/>
          <w:noProof/>
          <w:sz w:val="24"/>
          <w:szCs w:val="24"/>
        </w:rPr>
        <w:t>(6195), 401–406. doi:10.1126/science.1251817</w:t>
      </w:r>
    </w:p>
    <w:p w14:paraId="0376BFA0"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w:t>
      </w:r>
      <w:r w:rsidRPr="003B1A7D">
        <w:rPr>
          <w:rFonts w:ascii="Times New Roman" w:hAnsi="Times New Roman" w:cs="Times New Roman"/>
          <w:noProof/>
          <w:sz w:val="24"/>
          <w:szCs w:val="24"/>
        </w:rPr>
        <w:lastRenderedPageBreak/>
        <w:t xml:space="preserve">landscape change. </w:t>
      </w:r>
      <w:r w:rsidRPr="003B1A7D">
        <w:rPr>
          <w:rFonts w:ascii="Times New Roman" w:hAnsi="Times New Roman" w:cs="Times New Roman"/>
          <w:i/>
          <w:iCs/>
          <w:noProof/>
          <w:sz w:val="24"/>
          <w:szCs w:val="24"/>
        </w:rPr>
        <w:t>Evolutionary Applications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11</w:t>
      </w:r>
      <w:r w:rsidRPr="003B1A7D">
        <w:rPr>
          <w:rFonts w:ascii="Times New Roman" w:hAnsi="Times New Roman" w:cs="Times New Roman"/>
          <w:noProof/>
          <w:sz w:val="24"/>
          <w:szCs w:val="24"/>
        </w:rPr>
        <w:t>(8), 1219–1230. doi:10.1111/eva.12617</w:t>
      </w:r>
    </w:p>
    <w:p w14:paraId="7DA21F95"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Duruz, S., Sevane, N., Selmoni, O., Vajana, E., Leempoel, K., Stucki, S., … Joost, S. (2019). Rapid identification and interpretation of gene‐environment associations using the new R.SamBada landscape genomics pipeline. </w:t>
      </w:r>
      <w:r w:rsidRPr="003B1A7D">
        <w:rPr>
          <w:rFonts w:ascii="Times New Roman" w:hAnsi="Times New Roman" w:cs="Times New Roman"/>
          <w:i/>
          <w:iCs/>
          <w:noProof/>
          <w:sz w:val="24"/>
          <w:szCs w:val="24"/>
        </w:rPr>
        <w:t>Molecular Ecology Resources</w:t>
      </w:r>
      <w:r w:rsidRPr="003B1A7D">
        <w:rPr>
          <w:rFonts w:ascii="Times New Roman" w:hAnsi="Times New Roman" w:cs="Times New Roman"/>
          <w:noProof/>
          <w:sz w:val="24"/>
          <w:szCs w:val="24"/>
        </w:rPr>
        <w:t>, (March), 1755–0998.13044. doi:10.1111/1755-0998.13044</w:t>
      </w:r>
    </w:p>
    <w:p w14:paraId="4FA29BC0"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3B1A7D">
        <w:rPr>
          <w:rFonts w:ascii="Times New Roman" w:hAnsi="Times New Roman" w:cs="Times New Roman"/>
          <w:i/>
          <w:iCs/>
          <w:noProof/>
          <w:sz w:val="24"/>
          <w:szCs w:val="24"/>
        </w:rPr>
        <w:t>Molecular Ecology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19</w:t>
      </w:r>
      <w:r w:rsidRPr="003B1A7D">
        <w:rPr>
          <w:rFonts w:ascii="Times New Roman" w:hAnsi="Times New Roman" w:cs="Times New Roman"/>
          <w:noProof/>
          <w:sz w:val="24"/>
          <w:szCs w:val="24"/>
        </w:rPr>
        <w:t>(17), 3549–64. doi:10.1111/j.1365-294X.2010.04678.x</w:t>
      </w:r>
    </w:p>
    <w:p w14:paraId="2C3E0212"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3B1A7D">
        <w:rPr>
          <w:rFonts w:ascii="Times New Roman" w:hAnsi="Times New Roman" w:cs="Times New Roman"/>
          <w:i/>
          <w:iCs/>
          <w:noProof/>
          <w:sz w:val="24"/>
          <w:szCs w:val="24"/>
        </w:rPr>
        <w:t>Global Ecology and Biogeography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15</w:t>
      </w:r>
      <w:r w:rsidRPr="003B1A7D">
        <w:rPr>
          <w:rFonts w:ascii="Times New Roman" w:hAnsi="Times New Roman" w:cs="Times New Roman"/>
          <w:noProof/>
          <w:sz w:val="24"/>
          <w:szCs w:val="24"/>
        </w:rPr>
        <w:t>, 55–66. doi:10.1111/j.1466-8238.2006.00287.x</w:t>
      </w:r>
    </w:p>
    <w:p w14:paraId="61E246E7"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Frichot, E., &amp; François, O. (2015). &lt;tt&gt;LEA&lt;/tt&gt; : An &lt;tt&gt;R&lt;/tt&gt; package for landscape and ecological association studies. </w:t>
      </w:r>
      <w:r w:rsidRPr="003B1A7D">
        <w:rPr>
          <w:rFonts w:ascii="Times New Roman" w:hAnsi="Times New Roman" w:cs="Times New Roman"/>
          <w:i/>
          <w:iCs/>
          <w:noProof/>
          <w:sz w:val="24"/>
          <w:szCs w:val="24"/>
        </w:rPr>
        <w:t>Methods in Ecology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6</w:t>
      </w:r>
      <w:r w:rsidRPr="003B1A7D">
        <w:rPr>
          <w:rFonts w:ascii="Times New Roman" w:hAnsi="Times New Roman" w:cs="Times New Roman"/>
          <w:noProof/>
          <w:sz w:val="24"/>
          <w:szCs w:val="24"/>
        </w:rPr>
        <w:t>(8), 925–929. doi:10.1111/2041-210X.12382</w:t>
      </w:r>
    </w:p>
    <w:p w14:paraId="40C6E801"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3B1A7D">
        <w:rPr>
          <w:rFonts w:ascii="Times New Roman" w:hAnsi="Times New Roman" w:cs="Times New Roman"/>
          <w:i/>
          <w:iCs/>
          <w:noProof/>
          <w:sz w:val="24"/>
          <w:szCs w:val="24"/>
        </w:rPr>
        <w:t>Evolutionary Applications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7</w:t>
      </w:r>
      <w:r w:rsidRPr="003B1A7D">
        <w:rPr>
          <w:rFonts w:ascii="Times New Roman" w:hAnsi="Times New Roman" w:cs="Times New Roman"/>
          <w:noProof/>
          <w:sz w:val="24"/>
          <w:szCs w:val="24"/>
        </w:rPr>
        <w:t>(9), 1008–1025. doi:10.1111/eva.12149</w:t>
      </w:r>
    </w:p>
    <w:p w14:paraId="29BF5145"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Hoban, S., Bertorelle, G., &amp; Gaggiotti, O. E. (2011). Computer simulations: tools for population and evolutionary genetics. </w:t>
      </w:r>
      <w:r w:rsidRPr="003B1A7D">
        <w:rPr>
          <w:rFonts w:ascii="Times New Roman" w:hAnsi="Times New Roman" w:cs="Times New Roman"/>
          <w:i/>
          <w:iCs/>
          <w:noProof/>
          <w:sz w:val="24"/>
          <w:szCs w:val="24"/>
        </w:rPr>
        <w:t>Nature Reviews. Genetics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13</w:t>
      </w:r>
      <w:r w:rsidRPr="003B1A7D">
        <w:rPr>
          <w:rFonts w:ascii="Times New Roman" w:hAnsi="Times New Roman" w:cs="Times New Roman"/>
          <w:noProof/>
          <w:sz w:val="24"/>
          <w:szCs w:val="24"/>
        </w:rPr>
        <w:t>(2), 110–22. doi:10.1038/nrg3130</w:t>
      </w:r>
    </w:p>
    <w:p w14:paraId="2B9D94EA"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3B1A7D">
        <w:rPr>
          <w:rFonts w:ascii="Times New Roman" w:hAnsi="Times New Roman" w:cs="Times New Roman"/>
          <w:i/>
          <w:iCs/>
          <w:noProof/>
          <w:sz w:val="24"/>
          <w:szCs w:val="24"/>
        </w:rPr>
        <w:t>Molecular Biology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31</w:t>
      </w:r>
      <w:r w:rsidRPr="003B1A7D">
        <w:rPr>
          <w:rFonts w:ascii="Times New Roman" w:hAnsi="Times New Roman" w:cs="Times New Roman"/>
          <w:noProof/>
          <w:sz w:val="24"/>
          <w:szCs w:val="24"/>
        </w:rPr>
        <w:t>(7), 1803–1815. doi:10.1093/molbev/msu135</w:t>
      </w:r>
    </w:p>
    <w:p w14:paraId="5766AE79"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Jombart, T., Devillard, S., &amp; Balloux, F. (2010). Discriminant analysis of principal components: a new method for the analysis of genetically structured populations. </w:t>
      </w:r>
      <w:r w:rsidRPr="003B1A7D">
        <w:rPr>
          <w:rFonts w:ascii="Times New Roman" w:hAnsi="Times New Roman" w:cs="Times New Roman"/>
          <w:i/>
          <w:iCs/>
          <w:noProof/>
          <w:sz w:val="24"/>
          <w:szCs w:val="24"/>
        </w:rPr>
        <w:t>BMC Genetics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11</w:t>
      </w:r>
      <w:r w:rsidRPr="003B1A7D">
        <w:rPr>
          <w:rFonts w:ascii="Times New Roman" w:hAnsi="Times New Roman" w:cs="Times New Roman"/>
          <w:noProof/>
          <w:sz w:val="24"/>
          <w:szCs w:val="24"/>
        </w:rPr>
        <w:t>(1), 94. doi:10.1186/1471-2156-11-94</w:t>
      </w:r>
    </w:p>
    <w:p w14:paraId="19402D27"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Kuczynski, L., Legendre, P., &amp; Grenouillet, G. (2018). Concomitant impacts of climate change, fragmentation and non-native species have led to reorganization of fish communities since the 1980s. </w:t>
      </w:r>
      <w:r w:rsidRPr="003B1A7D">
        <w:rPr>
          <w:rFonts w:ascii="Times New Roman" w:hAnsi="Times New Roman" w:cs="Times New Roman"/>
          <w:i/>
          <w:iCs/>
          <w:noProof/>
          <w:sz w:val="24"/>
          <w:szCs w:val="24"/>
        </w:rPr>
        <w:t>Global Ecology and Biogeography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27</w:t>
      </w:r>
      <w:r w:rsidRPr="003B1A7D">
        <w:rPr>
          <w:rFonts w:ascii="Times New Roman" w:hAnsi="Times New Roman" w:cs="Times New Roman"/>
          <w:noProof/>
          <w:sz w:val="24"/>
          <w:szCs w:val="24"/>
        </w:rPr>
        <w:t>(2), 213–222. doi:10.1111/geb.12690</w:t>
      </w:r>
    </w:p>
    <w:p w14:paraId="4E10F8CD"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3B1A7D">
        <w:rPr>
          <w:rFonts w:ascii="Times New Roman" w:hAnsi="Times New Roman" w:cs="Times New Roman"/>
          <w:i/>
          <w:iCs/>
          <w:noProof/>
          <w:sz w:val="24"/>
          <w:szCs w:val="24"/>
        </w:rPr>
        <w:t>Methods in Ecology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8</w:t>
      </w:r>
      <w:r w:rsidRPr="003B1A7D">
        <w:rPr>
          <w:rFonts w:ascii="Times New Roman" w:hAnsi="Times New Roman" w:cs="Times New Roman"/>
          <w:noProof/>
          <w:sz w:val="24"/>
          <w:szCs w:val="24"/>
        </w:rPr>
        <w:t>(1), 4–11. doi:10.1111/2041-210X.12608</w:t>
      </w:r>
    </w:p>
    <w:p w14:paraId="7C259CD2"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Legendre, P. (2018). A temporal beta-diversity index to identify exceptional sites in space-time surveys. </w:t>
      </w:r>
      <w:r w:rsidRPr="003B1A7D">
        <w:rPr>
          <w:rFonts w:ascii="Times New Roman" w:hAnsi="Times New Roman" w:cs="Times New Roman"/>
          <w:i/>
          <w:iCs/>
          <w:noProof/>
          <w:sz w:val="24"/>
          <w:szCs w:val="24"/>
        </w:rPr>
        <w:t>Methods in Ecology and Evolution</w:t>
      </w:r>
      <w:r w:rsidRPr="003B1A7D">
        <w:rPr>
          <w:rFonts w:ascii="Times New Roman" w:hAnsi="Times New Roman" w:cs="Times New Roman"/>
          <w:noProof/>
          <w:sz w:val="24"/>
          <w:szCs w:val="24"/>
        </w:rPr>
        <w:t>, (August 2018), 1–33. doi:http://adn.biol.umontreal.ca/~numericalecology/Reprints/Legendre_TBI_exceptional_sites_MS.pdf</w:t>
      </w:r>
    </w:p>
    <w:p w14:paraId="49FE2803"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lastRenderedPageBreak/>
        <w:t xml:space="preserve">Legendre, P. (2019). A temporal beta-diversity index to identify sites that have changed in exceptional ways in space–time surveys. </w:t>
      </w:r>
      <w:r w:rsidRPr="003B1A7D">
        <w:rPr>
          <w:rFonts w:ascii="Times New Roman" w:hAnsi="Times New Roman" w:cs="Times New Roman"/>
          <w:i/>
          <w:iCs/>
          <w:noProof/>
          <w:sz w:val="24"/>
          <w:szCs w:val="24"/>
        </w:rPr>
        <w:t>Ecology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9</w:t>
      </w:r>
      <w:r w:rsidRPr="003B1A7D">
        <w:rPr>
          <w:rFonts w:ascii="Times New Roman" w:hAnsi="Times New Roman" w:cs="Times New Roman"/>
          <w:noProof/>
          <w:sz w:val="24"/>
          <w:szCs w:val="24"/>
        </w:rPr>
        <w:t>(6), 3500–3514. doi:10.1002/ece3.4984</w:t>
      </w:r>
    </w:p>
    <w:p w14:paraId="3651E185"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Legendre, P., &amp; Condit, R. (2019). Spatial and temporal analysis of beta diversity in the Barro Colorado Island forest dynamics plot, Panama. </w:t>
      </w:r>
      <w:r w:rsidRPr="003B1A7D">
        <w:rPr>
          <w:rFonts w:ascii="Times New Roman" w:hAnsi="Times New Roman" w:cs="Times New Roman"/>
          <w:i/>
          <w:iCs/>
          <w:noProof/>
          <w:sz w:val="24"/>
          <w:szCs w:val="24"/>
        </w:rPr>
        <w:t>Forest Ecosystems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6</w:t>
      </w:r>
      <w:r w:rsidRPr="003B1A7D">
        <w:rPr>
          <w:rFonts w:ascii="Times New Roman" w:hAnsi="Times New Roman" w:cs="Times New Roman"/>
          <w:noProof/>
          <w:sz w:val="24"/>
          <w:szCs w:val="24"/>
        </w:rPr>
        <w:t>(7).</w:t>
      </w:r>
    </w:p>
    <w:p w14:paraId="7E456A67"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Legendre, P., &amp; Gauthier, O. (2014). Statistical methods for temporal and space-time analysis of community composition data. </w:t>
      </w:r>
      <w:r w:rsidRPr="003B1A7D">
        <w:rPr>
          <w:rFonts w:ascii="Times New Roman" w:hAnsi="Times New Roman" w:cs="Times New Roman"/>
          <w:i/>
          <w:iCs/>
          <w:noProof/>
          <w:sz w:val="24"/>
          <w:szCs w:val="24"/>
        </w:rPr>
        <w:t>Proceedings of the Royal Society B: Biological Sciences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281</w:t>
      </w:r>
      <w:r w:rsidRPr="003B1A7D">
        <w:rPr>
          <w:rFonts w:ascii="Times New Roman" w:hAnsi="Times New Roman" w:cs="Times New Roman"/>
          <w:noProof/>
          <w:sz w:val="24"/>
          <w:szCs w:val="24"/>
        </w:rPr>
        <w:t>(1778). doi:10.1098/rspb.2013.2728</w:t>
      </w:r>
    </w:p>
    <w:p w14:paraId="480FEF5F"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Legendre, P., &amp; Salvat, B. (2015). Thirty-year recovery of mollusc communities after nuclear experimentations on Fangataufa atoll (Tuamotu, French Polynesia). </w:t>
      </w:r>
      <w:r w:rsidRPr="003B1A7D">
        <w:rPr>
          <w:rFonts w:ascii="Times New Roman" w:hAnsi="Times New Roman" w:cs="Times New Roman"/>
          <w:i/>
          <w:iCs/>
          <w:noProof/>
          <w:sz w:val="24"/>
          <w:szCs w:val="24"/>
        </w:rPr>
        <w:t>Proceedings of the Royal Society B: Biological Sciences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282</w:t>
      </w:r>
      <w:r w:rsidRPr="003B1A7D">
        <w:rPr>
          <w:rFonts w:ascii="Times New Roman" w:hAnsi="Times New Roman" w:cs="Times New Roman"/>
          <w:noProof/>
          <w:sz w:val="24"/>
          <w:szCs w:val="24"/>
        </w:rPr>
        <w:t>.</w:t>
      </w:r>
    </w:p>
    <w:p w14:paraId="265EF664"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3B1A7D">
        <w:rPr>
          <w:rFonts w:ascii="Times New Roman" w:hAnsi="Times New Roman" w:cs="Times New Roman"/>
          <w:i/>
          <w:iCs/>
          <w:noProof/>
          <w:sz w:val="24"/>
          <w:szCs w:val="24"/>
        </w:rPr>
        <w:t>Evolutionary Applications</w:t>
      </w:r>
      <w:r w:rsidRPr="003B1A7D">
        <w:rPr>
          <w:rFonts w:ascii="Times New Roman" w:hAnsi="Times New Roman" w:cs="Times New Roman"/>
          <w:noProof/>
          <w:sz w:val="24"/>
          <w:szCs w:val="24"/>
        </w:rPr>
        <w:t>, (April), 1–8. doi:10.1111/eva.12810</w:t>
      </w:r>
    </w:p>
    <w:p w14:paraId="241F1CDE"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Luu, K., Bazin, E., &amp; Blum, M. G. B. (2017). </w:t>
      </w:r>
      <w:r w:rsidRPr="003B1A7D">
        <w:rPr>
          <w:rFonts w:ascii="Times New Roman" w:hAnsi="Times New Roman" w:cs="Times New Roman"/>
          <w:i/>
          <w:iCs/>
          <w:noProof/>
          <w:sz w:val="24"/>
          <w:szCs w:val="24"/>
        </w:rPr>
        <w:t>pcadapt</w:t>
      </w:r>
      <w:r w:rsidRPr="003B1A7D">
        <w:rPr>
          <w:rFonts w:ascii="Times New Roman" w:hAnsi="Times New Roman" w:cs="Times New Roman"/>
          <w:noProof/>
          <w:sz w:val="24"/>
          <w:szCs w:val="24"/>
        </w:rPr>
        <w:t xml:space="preserve"> : an &lt;scp&gt;R&lt;/scp&gt; package to perform genome scans for selection based on principal component analysis. </w:t>
      </w:r>
      <w:r w:rsidRPr="003B1A7D">
        <w:rPr>
          <w:rFonts w:ascii="Times New Roman" w:hAnsi="Times New Roman" w:cs="Times New Roman"/>
          <w:i/>
          <w:iCs/>
          <w:noProof/>
          <w:sz w:val="24"/>
          <w:szCs w:val="24"/>
        </w:rPr>
        <w:t>Molecular Ecology Resources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17</w:t>
      </w:r>
      <w:r w:rsidRPr="003B1A7D">
        <w:rPr>
          <w:rFonts w:ascii="Times New Roman" w:hAnsi="Times New Roman" w:cs="Times New Roman"/>
          <w:noProof/>
          <w:sz w:val="24"/>
          <w:szCs w:val="24"/>
        </w:rPr>
        <w:t>(1), 67–77. doi:10.1111/1755-0998.12592</w:t>
      </w:r>
    </w:p>
    <w:p w14:paraId="58A32F83"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Manel, S., &amp; Holderegger, R. (2013). Ten years of landscape genetics. </w:t>
      </w:r>
      <w:r w:rsidRPr="003B1A7D">
        <w:rPr>
          <w:rFonts w:ascii="Times New Roman" w:hAnsi="Times New Roman" w:cs="Times New Roman"/>
          <w:i/>
          <w:iCs/>
          <w:noProof/>
          <w:sz w:val="24"/>
          <w:szCs w:val="24"/>
        </w:rPr>
        <w:t>Trends in Ecology &amp;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28</w:t>
      </w:r>
      <w:r w:rsidRPr="003B1A7D">
        <w:rPr>
          <w:rFonts w:ascii="Times New Roman" w:hAnsi="Times New Roman" w:cs="Times New Roman"/>
          <w:noProof/>
          <w:sz w:val="24"/>
          <w:szCs w:val="24"/>
        </w:rPr>
        <w:t>(10), 614–21. doi:10.1016/j.tree.2013.05.012</w:t>
      </w:r>
    </w:p>
    <w:p w14:paraId="07629DA5"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Manel, S., Schwartz, M. K., Luikart, G., &amp; Taberlet, P. (2003). Landscape genetics: combining landscape ecology and population genetics. </w:t>
      </w:r>
      <w:r w:rsidRPr="003B1A7D">
        <w:rPr>
          <w:rFonts w:ascii="Times New Roman" w:hAnsi="Times New Roman" w:cs="Times New Roman"/>
          <w:i/>
          <w:iCs/>
          <w:noProof/>
          <w:sz w:val="24"/>
          <w:szCs w:val="24"/>
        </w:rPr>
        <w:t>Trends in Ecology &amp;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18</w:t>
      </w:r>
      <w:r w:rsidRPr="003B1A7D">
        <w:rPr>
          <w:rFonts w:ascii="Times New Roman" w:hAnsi="Times New Roman" w:cs="Times New Roman"/>
          <w:noProof/>
          <w:sz w:val="24"/>
          <w:szCs w:val="24"/>
        </w:rPr>
        <w:t>(4), 189–197. doi:10.1016/S0169-5347(03)00008-9</w:t>
      </w:r>
    </w:p>
    <w:p w14:paraId="6D466961"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Mouquet, N., Lagadeuc, Y., Devictor, V., Doyen, L., Duputié, A., Eveillard, D., … Loreau, M. (2015). Predictive ecology in a changing world. </w:t>
      </w:r>
      <w:r w:rsidRPr="003B1A7D">
        <w:rPr>
          <w:rFonts w:ascii="Times New Roman" w:hAnsi="Times New Roman" w:cs="Times New Roman"/>
          <w:i/>
          <w:iCs/>
          <w:noProof/>
          <w:sz w:val="24"/>
          <w:szCs w:val="24"/>
        </w:rPr>
        <w:t>Journal of Applied Ecology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52</w:t>
      </w:r>
      <w:r w:rsidRPr="003B1A7D">
        <w:rPr>
          <w:rFonts w:ascii="Times New Roman" w:hAnsi="Times New Roman" w:cs="Times New Roman"/>
          <w:noProof/>
          <w:sz w:val="24"/>
          <w:szCs w:val="24"/>
        </w:rPr>
        <w:t>(5), 1293–1310. doi:10.1111/1365-2664.12482</w:t>
      </w:r>
    </w:p>
    <w:p w14:paraId="41458F0C"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3B1A7D">
        <w:rPr>
          <w:rFonts w:ascii="Times New Roman" w:hAnsi="Times New Roman" w:cs="Times New Roman"/>
          <w:i/>
          <w:iCs/>
          <w:noProof/>
          <w:sz w:val="24"/>
          <w:szCs w:val="24"/>
        </w:rPr>
        <w:t>Science</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330</w:t>
      </w:r>
      <w:r w:rsidRPr="003B1A7D">
        <w:rPr>
          <w:rFonts w:ascii="Times New Roman" w:hAnsi="Times New Roman" w:cs="Times New Roman"/>
          <w:noProof/>
          <w:sz w:val="24"/>
          <w:szCs w:val="24"/>
        </w:rPr>
        <w:t>(6010), 1496–1501. doi:10.1126/science.1196624</w:t>
      </w:r>
    </w:p>
    <w:p w14:paraId="248D8CEA"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Potter, K. A., Arthur Woods, H., &amp; Pincebourde, S. (2013). Microclimatic challenges in global change biology. </w:t>
      </w:r>
      <w:r w:rsidRPr="003B1A7D">
        <w:rPr>
          <w:rFonts w:ascii="Times New Roman" w:hAnsi="Times New Roman" w:cs="Times New Roman"/>
          <w:i/>
          <w:iCs/>
          <w:noProof/>
          <w:sz w:val="24"/>
          <w:szCs w:val="24"/>
        </w:rPr>
        <w:t>Global Change Biology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19</w:t>
      </w:r>
      <w:r w:rsidRPr="003B1A7D">
        <w:rPr>
          <w:rFonts w:ascii="Times New Roman" w:hAnsi="Times New Roman" w:cs="Times New Roman"/>
          <w:noProof/>
          <w:sz w:val="24"/>
          <w:szCs w:val="24"/>
        </w:rPr>
        <w:t>(10), 2932–2939. doi:10.1111/gcb.12257</w:t>
      </w:r>
    </w:p>
    <w:p w14:paraId="6563A068"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Pritchard, J. K., Stephens, M., &amp; Donnelly, P. (2000). Inference of Population Structure Using Multilocus Genotype Data.</w:t>
      </w:r>
    </w:p>
    <w:p w14:paraId="3A0DA6D9"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Randin, C. F., Engler, R., Normand, S., Zappa, M., Zimmermann, N. E., Pearman, P. B., … Guisan, A. (2009). Climate change and plant distribution: Local models predict high-elevation persistence. </w:t>
      </w:r>
      <w:r w:rsidRPr="003B1A7D">
        <w:rPr>
          <w:rFonts w:ascii="Times New Roman" w:hAnsi="Times New Roman" w:cs="Times New Roman"/>
          <w:i/>
          <w:iCs/>
          <w:noProof/>
          <w:sz w:val="24"/>
          <w:szCs w:val="24"/>
        </w:rPr>
        <w:t>Global Change Biology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15</w:t>
      </w:r>
      <w:r w:rsidRPr="003B1A7D">
        <w:rPr>
          <w:rFonts w:ascii="Times New Roman" w:hAnsi="Times New Roman" w:cs="Times New Roman"/>
          <w:noProof/>
          <w:sz w:val="24"/>
          <w:szCs w:val="24"/>
        </w:rPr>
        <w:t>(6), 1557–1569. doi:10.1111/j.1365-2486.2008.01766.x</w:t>
      </w:r>
    </w:p>
    <w:p w14:paraId="38C6B058"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lastRenderedPageBreak/>
        <w:t xml:space="preserve">Rands, M. R. W., Adams, W. M., Bennun, L., Butchart, S. H. M., Clements, A., Coomes, D., … Vira, B. (2010). Biodiversity Conservation: Challenges Beyond 2010. </w:t>
      </w:r>
      <w:r w:rsidRPr="003B1A7D">
        <w:rPr>
          <w:rFonts w:ascii="Times New Roman" w:hAnsi="Times New Roman" w:cs="Times New Roman"/>
          <w:i/>
          <w:iCs/>
          <w:noProof/>
          <w:sz w:val="24"/>
          <w:szCs w:val="24"/>
        </w:rPr>
        <w:t>Science</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329</w:t>
      </w:r>
      <w:r w:rsidRPr="003B1A7D">
        <w:rPr>
          <w:rFonts w:ascii="Times New Roman" w:hAnsi="Times New Roman" w:cs="Times New Roman"/>
          <w:noProof/>
          <w:sz w:val="24"/>
          <w:szCs w:val="24"/>
        </w:rPr>
        <w:t>(5997), 1298–1303. doi:10.1126/science.1189138</w:t>
      </w:r>
    </w:p>
    <w:p w14:paraId="3967EDD2"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Row, J. R., Knick, S. T., Oyler-McCance, S. J., Lougheed, S. C., &amp; Fedy, B. C. (2017). Developing approaches for linear mixed modeling in landscape genetics through landscape-directed dispersal simulations. </w:t>
      </w:r>
      <w:r w:rsidRPr="003B1A7D">
        <w:rPr>
          <w:rFonts w:ascii="Times New Roman" w:hAnsi="Times New Roman" w:cs="Times New Roman"/>
          <w:i/>
          <w:iCs/>
          <w:noProof/>
          <w:sz w:val="24"/>
          <w:szCs w:val="24"/>
        </w:rPr>
        <w:t>Ecology and Evolution</w:t>
      </w:r>
      <w:r w:rsidRPr="003B1A7D">
        <w:rPr>
          <w:rFonts w:ascii="Times New Roman" w:hAnsi="Times New Roman" w:cs="Times New Roman"/>
          <w:noProof/>
          <w:sz w:val="24"/>
          <w:szCs w:val="24"/>
        </w:rPr>
        <w:t>, (September 2016), 1–11. doi:10.1002/ece3.2825</w:t>
      </w:r>
    </w:p>
    <w:p w14:paraId="631B6090"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Sala, O. E., Iii, F. S. C., Armesto, J. J., Berlow, E., Dirzo, R., Huber-sanwald, E., … Wall, D. H. (2000). Global Biodiversity Scenarios for the Year 2100 Global Biodiversity Scenarios for the Year 2100. </w:t>
      </w:r>
      <w:r w:rsidRPr="003B1A7D">
        <w:rPr>
          <w:rFonts w:ascii="Times New Roman" w:hAnsi="Times New Roman" w:cs="Times New Roman"/>
          <w:i/>
          <w:iCs/>
          <w:noProof/>
          <w:sz w:val="24"/>
          <w:szCs w:val="24"/>
        </w:rPr>
        <w:t>Science</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287</w:t>
      </w:r>
      <w:r w:rsidRPr="003B1A7D">
        <w:rPr>
          <w:rFonts w:ascii="Times New Roman" w:hAnsi="Times New Roman" w:cs="Times New Roman"/>
          <w:noProof/>
          <w:sz w:val="24"/>
          <w:szCs w:val="24"/>
        </w:rPr>
        <w:t>(March), 1770–1774. doi:10.1126/science.287.5459.1770</w:t>
      </w:r>
    </w:p>
    <w:p w14:paraId="2C5454E6"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3B1A7D">
        <w:rPr>
          <w:rFonts w:ascii="Times New Roman" w:hAnsi="Times New Roman" w:cs="Times New Roman"/>
          <w:i/>
          <w:iCs/>
          <w:noProof/>
          <w:sz w:val="24"/>
          <w:szCs w:val="24"/>
        </w:rPr>
        <w:t>Conservation Genetics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11</w:t>
      </w:r>
      <w:r w:rsidRPr="003B1A7D">
        <w:rPr>
          <w:rFonts w:ascii="Times New Roman" w:hAnsi="Times New Roman" w:cs="Times New Roman"/>
          <w:noProof/>
          <w:sz w:val="24"/>
          <w:szCs w:val="24"/>
        </w:rPr>
        <w:t>(2), 375–385. doi:10.1007/s10592-009-0044-5</w:t>
      </w:r>
    </w:p>
    <w:p w14:paraId="3A49B433"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Shimadzu, H., Dornelas, M., &amp; Magurran, A. E. (2015). Measuring temporal turnover in ecological communities. </w:t>
      </w:r>
      <w:r w:rsidRPr="003B1A7D">
        <w:rPr>
          <w:rFonts w:ascii="Times New Roman" w:hAnsi="Times New Roman" w:cs="Times New Roman"/>
          <w:i/>
          <w:iCs/>
          <w:noProof/>
          <w:sz w:val="24"/>
          <w:szCs w:val="24"/>
        </w:rPr>
        <w:t>Methods in Ecology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6</w:t>
      </w:r>
      <w:r w:rsidRPr="003B1A7D">
        <w:rPr>
          <w:rFonts w:ascii="Times New Roman" w:hAnsi="Times New Roman" w:cs="Times New Roman"/>
          <w:noProof/>
          <w:sz w:val="24"/>
          <w:szCs w:val="24"/>
        </w:rPr>
        <w:t>(12), 1384–1394. doi:10.1111/2041-210X.12438</w:t>
      </w:r>
    </w:p>
    <w:p w14:paraId="3892EEA8"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Verity, R., &amp; Nichols, R. A. (2016). </w:t>
      </w:r>
      <w:r w:rsidRPr="003B1A7D">
        <w:rPr>
          <w:rFonts w:ascii="Times New Roman" w:hAnsi="Times New Roman" w:cs="Times New Roman"/>
          <w:i/>
          <w:iCs/>
          <w:noProof/>
          <w:sz w:val="24"/>
          <w:szCs w:val="24"/>
        </w:rPr>
        <w:t>Estimating the number of subpopulations (K) in structured populations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Genetics</w:t>
      </w:r>
      <w:r w:rsidRPr="003B1A7D">
        <w:rPr>
          <w:rFonts w:ascii="Times New Roman" w:hAnsi="Times New Roman" w:cs="Times New Roman"/>
          <w:noProof/>
          <w:sz w:val="24"/>
          <w:szCs w:val="24"/>
        </w:rPr>
        <w:t xml:space="preserve"> (Vol. 203). doi:10.1534/genetics.115.180992</w:t>
      </w:r>
    </w:p>
    <w:p w14:paraId="77DA6C9C"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Wagner, H. H., &amp; Fortin, M.-J. (2013). A conceptual framework for the spatial analysis of landscape genetic data. </w:t>
      </w:r>
      <w:r w:rsidRPr="003B1A7D">
        <w:rPr>
          <w:rFonts w:ascii="Times New Roman" w:hAnsi="Times New Roman" w:cs="Times New Roman"/>
          <w:i/>
          <w:iCs/>
          <w:noProof/>
          <w:sz w:val="24"/>
          <w:szCs w:val="24"/>
        </w:rPr>
        <w:t>Conservation Genetics</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14</w:t>
      </w:r>
      <w:r w:rsidRPr="003B1A7D">
        <w:rPr>
          <w:rFonts w:ascii="Times New Roman" w:hAnsi="Times New Roman" w:cs="Times New Roman"/>
          <w:noProof/>
          <w:sz w:val="24"/>
          <w:szCs w:val="24"/>
        </w:rPr>
        <w:t>(2), 253–261. doi:10.1007/s10592-012-0391-5</w:t>
      </w:r>
    </w:p>
    <w:p w14:paraId="118584C0" w14:textId="77777777" w:rsidR="003B1A7D" w:rsidRPr="003B1A7D" w:rsidRDefault="003B1A7D" w:rsidP="003B1A7D">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3B1A7D">
        <w:rPr>
          <w:rFonts w:ascii="Times New Roman" w:hAnsi="Times New Roman" w:cs="Times New Roman"/>
          <w:noProof/>
          <w:sz w:val="24"/>
          <w:szCs w:val="24"/>
        </w:rPr>
        <w:t xml:space="preserve">Winegardner, A. K., Legendre, P., Beisner, B. E., &amp; Gregory-Eaves, I. (2017). Diatom diversity patterns over the past c. 150 years across the conterminous United States of America: Identifying mechanisms behind beta diversity. </w:t>
      </w:r>
      <w:r w:rsidRPr="003B1A7D">
        <w:rPr>
          <w:rFonts w:ascii="Times New Roman" w:hAnsi="Times New Roman" w:cs="Times New Roman"/>
          <w:i/>
          <w:iCs/>
          <w:noProof/>
          <w:sz w:val="24"/>
          <w:szCs w:val="24"/>
        </w:rPr>
        <w:t>Global Ecology and Biogeography</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26</w:t>
      </w:r>
      <w:r w:rsidRPr="003B1A7D">
        <w:rPr>
          <w:rFonts w:ascii="Times New Roman" w:hAnsi="Times New Roman" w:cs="Times New Roman"/>
          <w:noProof/>
          <w:sz w:val="24"/>
          <w:szCs w:val="24"/>
        </w:rPr>
        <w:t>(11), 1303–1315. doi:10.1111/geb.12640</w:t>
      </w:r>
    </w:p>
    <w:p w14:paraId="64B9CDB7" w14:textId="7AD74127" w:rsidR="33780FD1" w:rsidRDefault="003B1A7D" w:rsidP="009D2B71">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3B1A7D">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3B1A7D">
        <w:rPr>
          <w:rFonts w:ascii="Times New Roman" w:hAnsi="Times New Roman" w:cs="Times New Roman"/>
          <w:i/>
          <w:iCs/>
          <w:noProof/>
          <w:sz w:val="24"/>
          <w:szCs w:val="24"/>
        </w:rPr>
        <w:t>Trends in Ecology and Evolution</w:t>
      </w:r>
      <w:r w:rsidRPr="003B1A7D">
        <w:rPr>
          <w:rFonts w:ascii="Times New Roman" w:hAnsi="Times New Roman" w:cs="Times New Roman"/>
          <w:noProof/>
          <w:sz w:val="24"/>
          <w:szCs w:val="24"/>
        </w:rPr>
        <w:t xml:space="preserve">, </w:t>
      </w:r>
      <w:r w:rsidRPr="003B1A7D">
        <w:rPr>
          <w:rFonts w:ascii="Times New Roman" w:hAnsi="Times New Roman" w:cs="Times New Roman"/>
          <w:i/>
          <w:iCs/>
          <w:noProof/>
          <w:sz w:val="24"/>
          <w:szCs w:val="24"/>
        </w:rPr>
        <w:t>33</w:t>
      </w:r>
      <w:r w:rsidRPr="003B1A7D">
        <w:rPr>
          <w:rFonts w:ascii="Times New Roman" w:hAnsi="Times New Roman" w:cs="Times New Roman"/>
          <w:noProof/>
          <w:sz w:val="24"/>
          <w:szCs w:val="24"/>
        </w:rPr>
        <w:t>(10), 790–802. doi:10.1016/j.tree.2018.08.001</w:t>
      </w:r>
      <w:r w:rsidR="00F21F52">
        <w:rPr>
          <w:rFonts w:ascii="Times New Roman" w:eastAsia="Times New Roman" w:hAnsi="Times New Roman" w:cs="Times New Roman"/>
          <w:sz w:val="24"/>
          <w:szCs w:val="24"/>
        </w:rPr>
        <w:fldChar w:fldCharType="end"/>
      </w: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trick" w:date="2019-07-18T14:47:00Z" w:initials="P">
    <w:p w14:paraId="7A37E18C" w14:textId="5B6858CF" w:rsidR="00D6593C" w:rsidRDefault="00D6593C">
      <w:pPr>
        <w:pStyle w:val="Commentaire"/>
      </w:pPr>
      <w:r>
        <w:rPr>
          <w:rStyle w:val="Marquedecommentaire"/>
        </w:rPr>
        <w:annotationRef/>
      </w:r>
      <w:r>
        <w:t>It’s not clear to me what is lacking here to justify the second part of the sentence. Can you unpack the need for “local” and “temporal” information a bit more? This will be important.</w:t>
      </w:r>
    </w:p>
  </w:comment>
  <w:comment w:id="2" w:author="Patrick" w:date="2019-08-04T18:08:00Z" w:initials="P">
    <w:p w14:paraId="6E6EC50B" w14:textId="45DBD95F" w:rsidR="00D6593C" w:rsidRDefault="00D6593C">
      <w:pPr>
        <w:pStyle w:val="Commentaire"/>
      </w:pPr>
      <w:r>
        <w:rPr>
          <w:rStyle w:val="Marquedecommentaire"/>
        </w:rPr>
        <w:annotationRef/>
      </w:r>
      <w:r>
        <w:t xml:space="preserve">Do </w:t>
      </w:r>
      <w:proofErr w:type="spellStart"/>
      <w:r>
        <w:t>youmean</w:t>
      </w:r>
      <w:proofErr w:type="spellEnd"/>
      <w:r>
        <w:t xml:space="preserve"> more generally “landscape structure” or are you suggesting specifically that landscape genetics is the study of </w:t>
      </w:r>
      <w:r w:rsidR="002B59EB">
        <w:t>demographic event</w:t>
      </w:r>
      <w:r>
        <w:t>?</w:t>
      </w:r>
    </w:p>
  </w:comment>
  <w:comment w:id="3" w:author="Patrick" w:date="2019-08-04T18:08:00Z" w:initials="P">
    <w:p w14:paraId="0321B024" w14:textId="09DF43AC" w:rsidR="00D6593C" w:rsidRDefault="00D6593C">
      <w:pPr>
        <w:pStyle w:val="Commentaire"/>
      </w:pPr>
      <w:r>
        <w:rPr>
          <w:rStyle w:val="Marquedecommentaire"/>
        </w:rPr>
        <w:annotationRef/>
      </w:r>
      <w:r>
        <w:t xml:space="preserve">I wouldn’t consider gradual climate change as a </w:t>
      </w:r>
      <w:r w:rsidR="002B59EB">
        <w:t>demographic event</w:t>
      </w:r>
      <w:r>
        <w:t xml:space="preserve"> </w:t>
      </w:r>
      <w:proofErr w:type="spellStart"/>
      <w:r>
        <w:t>perse</w:t>
      </w:r>
      <w:proofErr w:type="spellEnd"/>
      <w:r>
        <w:t xml:space="preserve">… </w:t>
      </w:r>
    </w:p>
  </w:comment>
  <w:comment w:id="5" w:author="Patrick" w:date="2019-07-18T14:47:00Z" w:initials="P">
    <w:p w14:paraId="3A061870" w14:textId="1B9512C7" w:rsidR="00D6593C" w:rsidRDefault="00D6593C">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7" w:author="Patrick" w:date="2019-07-18T14:47:00Z" w:initials="P">
    <w:p w14:paraId="28F489B6" w14:textId="29887383" w:rsidR="00D6593C" w:rsidRDefault="00D6593C">
      <w:pPr>
        <w:pStyle w:val="Commentaire"/>
      </w:pPr>
      <w:r>
        <w:rPr>
          <w:rStyle w:val="Marquedecommentaire"/>
        </w:rPr>
        <w:annotationRef/>
      </w:r>
      <w:r>
        <w:t>Is this type of work pertinent to this study?</w:t>
      </w:r>
    </w:p>
  </w:comment>
  <w:comment w:id="8" w:author="Patrick" w:date="2019-07-18T14:47:00Z" w:initials="P">
    <w:p w14:paraId="47FEDD0C" w14:textId="2D9567EC" w:rsidR="00D6593C" w:rsidRDefault="00D6593C">
      <w:pPr>
        <w:pStyle w:val="Commentaire"/>
      </w:pPr>
      <w:r>
        <w:rPr>
          <w:rStyle w:val="Marquedecommentaire"/>
        </w:rPr>
        <w:annotationRef/>
      </w:r>
      <w:r>
        <w:t xml:space="preserve">This is </w:t>
      </w:r>
      <w:proofErr w:type="spellStart"/>
      <w:r>
        <w:t>n’t</w:t>
      </w:r>
      <w:proofErr w:type="spellEnd"/>
      <w:r>
        <w:t xml:space="preserve"> really a useful comment. Again, we need to reflect on what is the goal of this paragraph</w:t>
      </w:r>
    </w:p>
  </w:comment>
  <w:comment w:id="9" w:author="Patrick" w:date="2019-07-18T14:47:00Z" w:initials="P">
    <w:p w14:paraId="57C09922" w14:textId="2610EDE6" w:rsidR="00D6593C" w:rsidRDefault="00D6593C">
      <w:pPr>
        <w:pStyle w:val="Commentaire"/>
      </w:pPr>
      <w:r>
        <w:rPr>
          <w:rStyle w:val="Marquedecommentaire"/>
        </w:rPr>
        <w:annotationRef/>
      </w:r>
      <w:r>
        <w:t>Lead with this as the question – although you still have to convince me that this is an important question… and what practical outcomes are associated.</w:t>
      </w:r>
    </w:p>
  </w:comment>
  <w:comment w:id="21" w:author="Patrick" w:date="2019-08-04T18:08:00Z" w:initials="P">
    <w:p w14:paraId="334FD3D5" w14:textId="3F7FA391" w:rsidR="00D6593C" w:rsidRDefault="00D6593C">
      <w:pPr>
        <w:pStyle w:val="Commentaire"/>
      </w:pPr>
      <w:r>
        <w:rPr>
          <w:rStyle w:val="Marquedecommentaire"/>
        </w:rPr>
        <w:annotationRef/>
      </w:r>
      <w:r>
        <w:t xml:space="preserve">Yeah – this whole </w:t>
      </w:r>
      <w:r w:rsidR="002B59EB">
        <w:t>demographic event</w:t>
      </w:r>
      <w:r>
        <w:t xml:space="preserve"> angle is unclear to me… you have to explain it.</w:t>
      </w:r>
    </w:p>
    <w:p w14:paraId="187E6B79" w14:textId="77777777" w:rsidR="00D6593C" w:rsidRDefault="00D6593C">
      <w:pPr>
        <w:pStyle w:val="Commentaire"/>
      </w:pPr>
    </w:p>
    <w:p w14:paraId="2396D29D" w14:textId="62974944" w:rsidR="00D6593C" w:rsidRDefault="00D6593C">
      <w:pPr>
        <w:pStyle w:val="Commentaire"/>
      </w:pPr>
      <w:r>
        <w:t xml:space="preserve">Fire? Harvesting? Wind? Ice? Insect outbreak? </w:t>
      </w:r>
    </w:p>
  </w:comment>
  <w:comment w:id="22" w:author="Patrick" w:date="2019-07-18T14:47:00Z" w:initials="P">
    <w:p w14:paraId="2A18B25F" w14:textId="134C7C04" w:rsidR="00D6593C" w:rsidRDefault="00D6593C">
      <w:pPr>
        <w:pStyle w:val="Commentaire"/>
      </w:pPr>
      <w:r>
        <w:rPr>
          <w:rStyle w:val="Marquedecommentaire"/>
        </w:rPr>
        <w:annotationRef/>
      </w:r>
      <w:proofErr w:type="gramStart"/>
      <w:r>
        <w:t>where</w:t>
      </w:r>
      <w:proofErr w:type="gramEnd"/>
      <w:r>
        <w:t xml:space="preserve"> did this come from? This is a simulation parameter? </w:t>
      </w:r>
    </w:p>
  </w:comment>
  <w:comment w:id="23" w:author="Patrick" w:date="2019-07-18T14:47:00Z" w:initials="P">
    <w:p w14:paraId="783E5DDF" w14:textId="7517E768" w:rsidR="00D6593C" w:rsidRDefault="00D6593C">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30" w:author="Patrick" w:date="2019-08-04T18:08:00Z" w:initials="P">
    <w:p w14:paraId="3E23F7C1" w14:textId="6301EB05" w:rsidR="004B267D" w:rsidRDefault="004B267D">
      <w:pPr>
        <w:pStyle w:val="Commentaire"/>
      </w:pPr>
      <w:r>
        <w:rPr>
          <w:rStyle w:val="Marquedecommentaire"/>
        </w:rPr>
        <w:annotationRef/>
      </w:r>
      <w:r>
        <w:t>Ok, I understand better now – but you need to no longer refer to “</w:t>
      </w:r>
      <w:r w:rsidR="002B59EB">
        <w:t>demographic event</w:t>
      </w:r>
      <w:r>
        <w:t>” in this chapter</w:t>
      </w:r>
    </w:p>
    <w:p w14:paraId="04E46BFA" w14:textId="77777777" w:rsidR="004B267D" w:rsidRDefault="004B267D">
      <w:pPr>
        <w:pStyle w:val="Commentaire"/>
      </w:pPr>
    </w:p>
    <w:p w14:paraId="3EC470E0" w14:textId="7D01E627" w:rsidR="004B267D" w:rsidRDefault="004B267D">
      <w:pPr>
        <w:pStyle w:val="Commentaire"/>
      </w:pPr>
      <w:r>
        <w:t>It seems to me that you are trying to identify demographic histories using the TBI approach… right?</w:t>
      </w:r>
      <w:r>
        <w:br/>
      </w:r>
      <w:r>
        <w:br/>
        <w:t>Other methods do exist with which one can infer demographic history using (static) genetic data</w:t>
      </w:r>
      <w:r>
        <w:br/>
      </w:r>
      <w:r>
        <w:br/>
      </w:r>
      <w:hyperlink r:id="rId1" w:history="1">
        <w:r>
          <w:rPr>
            <w:rStyle w:val="Lienhypertexte"/>
          </w:rPr>
          <w:t>https://journals.plos.org/plosgenetics/article?id=10.1371/journal.pgen.1003905</w:t>
        </w:r>
      </w:hyperlink>
      <w:r>
        <w:br/>
      </w:r>
      <w:r>
        <w:br/>
        <w:t xml:space="preserve">I do appreciate that what </w:t>
      </w:r>
      <w:proofErr w:type="spellStart"/>
      <w:r>
        <w:t>youa</w:t>
      </w:r>
      <w:proofErr w:type="spellEnd"/>
      <w:r>
        <w:t xml:space="preserve"> re trying to do is a bit different, but I don’t totally understand how. </w:t>
      </w:r>
    </w:p>
  </w:comment>
  <w:comment w:id="31" w:author="Patrick" w:date="2019-07-18T14:47:00Z" w:initials="P">
    <w:p w14:paraId="4CE75B95" w14:textId="42606014" w:rsidR="004B267D" w:rsidRDefault="004B267D">
      <w:pPr>
        <w:pStyle w:val="Commentaire"/>
      </w:pPr>
      <w:r>
        <w:rPr>
          <w:rStyle w:val="Marquedecommentaire"/>
        </w:rPr>
        <w:annotationRef/>
      </w:r>
      <w:proofErr w:type="gramStart"/>
      <w:r>
        <w:t>change</w:t>
      </w:r>
      <w:proofErr w:type="gramEnd"/>
    </w:p>
  </w:comment>
  <w:comment w:id="32" w:author="Patrick" w:date="2019-07-18T14:47:00Z" w:initials="P">
    <w:p w14:paraId="0652C027" w14:textId="46F504F0" w:rsidR="004B267D" w:rsidRDefault="004B267D">
      <w:pPr>
        <w:pStyle w:val="Commentaire"/>
      </w:pPr>
      <w:r>
        <w:rPr>
          <w:rStyle w:val="Marquedecommentaire"/>
        </w:rPr>
        <w:annotationRef/>
      </w:r>
      <w:proofErr w:type="gramStart"/>
      <w:r>
        <w:t>but</w:t>
      </w:r>
      <w:proofErr w:type="gramEnd"/>
      <w:r>
        <w:t xml:space="preserve"> then you don’t have a spatially </w:t>
      </w:r>
      <w:proofErr w:type="spellStart"/>
      <w:r>
        <w:t>conherent</w:t>
      </w:r>
      <w:proofErr w:type="spellEnd"/>
      <w:r>
        <w:t xml:space="preserve"> demographic history… if we visualize it, you have 6/25 spread all over your map that are affected. Wouldn’t an event that resulted in a bottleneck tend to exhibit some degree of spatial autocorrelation?</w:t>
      </w:r>
    </w:p>
  </w:comment>
  <w:comment w:id="33" w:author="Field" w:date="2019-08-04T18:22:00Z" w:initials="OPP">
    <w:p w14:paraId="113BC891" w14:textId="7738740D" w:rsidR="009F2782" w:rsidRDefault="009F2782">
      <w:pPr>
        <w:pStyle w:val="Commentaire"/>
      </w:pPr>
      <w:r>
        <w:rPr>
          <w:rStyle w:val="Marquedecommentaire"/>
        </w:rPr>
        <w:annotationRef/>
      </w:r>
      <w:proofErr w:type="gramStart"/>
      <w:r>
        <w:t>change</w:t>
      </w:r>
      <w:proofErr w:type="gramEnd"/>
    </w:p>
  </w:comment>
  <w:comment w:id="34" w:author="Patrick" w:date="2019-07-18T14:47:00Z" w:initials="P">
    <w:p w14:paraId="7DDD8A63" w14:textId="75C5C4CC" w:rsidR="007342E5" w:rsidRDefault="007342E5">
      <w:pPr>
        <w:pStyle w:val="Commentaire"/>
      </w:pPr>
      <w:r>
        <w:rPr>
          <w:rStyle w:val="Marquedecommentaire"/>
        </w:rPr>
        <w:annotationRef/>
      </w:r>
      <w:proofErr w:type="gramStart"/>
      <w:r>
        <w:t xml:space="preserve">Suggest background on the importance of testing for differences that are :significant” and what sort of challenges that poses – such that one requires the use of an elegant </w:t>
      </w:r>
      <w:proofErr w:type="spellStart"/>
      <w:r>
        <w:t>permuation</w:t>
      </w:r>
      <w:proofErr w:type="spellEnd"/>
      <w:r>
        <w:t xml:space="preserve">  approach</w:t>
      </w:r>
      <w:r>
        <w:br/>
      </w:r>
      <w:r>
        <w:br/>
        <w:t xml:space="preserve">And in fact, because you are testing the three different permutation approaches, a central </w:t>
      </w:r>
      <w:proofErr w:type="spellStart"/>
      <w:r>
        <w:t>onjective</w:t>
      </w:r>
      <w:proofErr w:type="spellEnd"/>
      <w:r>
        <w:t xml:space="preserve"> of your chapter is to assess which is the most appropriate for genetic data and this type of question.</w:t>
      </w:r>
      <w:proofErr w:type="gramEnd"/>
      <w:r>
        <w:t xml:space="preserve"> So, this needs to be stated in the introduction as well. </w:t>
      </w:r>
    </w:p>
  </w:comment>
  <w:comment w:id="36" w:author="Patrick" w:date="2019-07-18T14:55:00Z" w:initials="P">
    <w:p w14:paraId="2CEFC4DA" w14:textId="40EEF20D" w:rsidR="00785B7E" w:rsidRDefault="00785B7E">
      <w:pPr>
        <w:pStyle w:val="Commentaire"/>
      </w:pPr>
      <w:r>
        <w:rPr>
          <w:rStyle w:val="Marquedecommentaire"/>
        </w:rPr>
        <w:annotationRef/>
      </w:r>
      <w:r>
        <w:t>Well explained – makes sense</w:t>
      </w:r>
    </w:p>
  </w:comment>
  <w:comment w:id="37" w:author="Patrick" w:date="2019-07-18T14:55:00Z" w:initials="P">
    <w:p w14:paraId="29C8A7E1" w14:textId="216C6BCF" w:rsidR="00785B7E" w:rsidRDefault="00785B7E">
      <w:pPr>
        <w:pStyle w:val="Commentaire"/>
      </w:pPr>
      <w:r>
        <w:rPr>
          <w:rStyle w:val="Marquedecommentaire"/>
        </w:rPr>
        <w:annotationRef/>
      </w:r>
      <w:r>
        <w:t>Maybe a graph would better illustrate these results?</w:t>
      </w:r>
    </w:p>
  </w:comment>
  <w:comment w:id="38" w:author="Patrick" w:date="2019-07-18T14:56:00Z" w:initials="P">
    <w:p w14:paraId="5770B6B2" w14:textId="658107F4" w:rsidR="00785B7E" w:rsidRDefault="00785B7E">
      <w:pPr>
        <w:pStyle w:val="Commentaire"/>
      </w:pPr>
      <w:r>
        <w:rPr>
          <w:rStyle w:val="Marquedecommentaire"/>
        </w:rPr>
        <w:annotationRef/>
      </w:r>
      <w:r>
        <w:t>Were you really unsure if it was?</w:t>
      </w:r>
    </w:p>
  </w:comment>
  <w:comment w:id="39" w:author="Patrick" w:date="2019-07-18T14:56:00Z" w:initials="P">
    <w:p w14:paraId="221B11A8" w14:textId="292665BB" w:rsidR="00785B7E" w:rsidRDefault="00785B7E">
      <w:pPr>
        <w:pStyle w:val="Commentaire"/>
      </w:pPr>
      <w:r>
        <w:rPr>
          <w:rStyle w:val="Marquedecommentaire"/>
        </w:rPr>
        <w:annotationRef/>
      </w:r>
      <w:r>
        <w:t>Explain why the others are not as well please</w:t>
      </w:r>
    </w:p>
  </w:comment>
  <w:comment w:id="40" w:author="Patrick" w:date="2019-07-18T14:56:00Z" w:initials="P">
    <w:p w14:paraId="411978B9" w14:textId="52C1D70E" w:rsidR="00785B7E" w:rsidRDefault="00785B7E">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41" w:author="Patrick" w:date="2019-07-18T14:57:00Z" w:initials="P">
    <w:p w14:paraId="7164096D" w14:textId="3382C8E2" w:rsidR="00785B7E" w:rsidRDefault="00785B7E">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atrick M.A.">
    <w15:presenceInfo w15:providerId="None" w15:userId="James Patrick 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activeWritingStyle w:appName="MSWord" w:lang="fr-FR"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U2NTU3NzUxsTQ0sTRX0lEKTi0uzszPAykwqQUAnSaLmiwAAAA="/>
  </w:docVars>
  <w:rsids>
    <w:rsidRoot w:val="1F7300AD"/>
    <w:rsid w:val="00006139"/>
    <w:rsid w:val="00022A21"/>
    <w:rsid w:val="00042F44"/>
    <w:rsid w:val="00050A75"/>
    <w:rsid w:val="00057A84"/>
    <w:rsid w:val="00062DF6"/>
    <w:rsid w:val="00072355"/>
    <w:rsid w:val="000725EB"/>
    <w:rsid w:val="00072D54"/>
    <w:rsid w:val="00073669"/>
    <w:rsid w:val="000778EF"/>
    <w:rsid w:val="000905ED"/>
    <w:rsid w:val="000A7C2A"/>
    <w:rsid w:val="000B60C7"/>
    <w:rsid w:val="000E0725"/>
    <w:rsid w:val="000F4533"/>
    <w:rsid w:val="001202C3"/>
    <w:rsid w:val="0013215B"/>
    <w:rsid w:val="00135F9E"/>
    <w:rsid w:val="00153A34"/>
    <w:rsid w:val="00155566"/>
    <w:rsid w:val="00156869"/>
    <w:rsid w:val="00162224"/>
    <w:rsid w:val="001655DC"/>
    <w:rsid w:val="0016565A"/>
    <w:rsid w:val="00191644"/>
    <w:rsid w:val="001A08ED"/>
    <w:rsid w:val="001C22A3"/>
    <w:rsid w:val="001C4AA4"/>
    <w:rsid w:val="001D11C3"/>
    <w:rsid w:val="001F69C9"/>
    <w:rsid w:val="002025A1"/>
    <w:rsid w:val="002177D5"/>
    <w:rsid w:val="002304BE"/>
    <w:rsid w:val="00233C00"/>
    <w:rsid w:val="00266961"/>
    <w:rsid w:val="00284AB2"/>
    <w:rsid w:val="00294298"/>
    <w:rsid w:val="002B4DD7"/>
    <w:rsid w:val="002B59EB"/>
    <w:rsid w:val="002C13DE"/>
    <w:rsid w:val="002D4F6A"/>
    <w:rsid w:val="002E06AC"/>
    <w:rsid w:val="002E334A"/>
    <w:rsid w:val="002E77A8"/>
    <w:rsid w:val="00306772"/>
    <w:rsid w:val="00306CC6"/>
    <w:rsid w:val="003144BF"/>
    <w:rsid w:val="003155FD"/>
    <w:rsid w:val="0031656D"/>
    <w:rsid w:val="00323E3E"/>
    <w:rsid w:val="00334CB6"/>
    <w:rsid w:val="00364022"/>
    <w:rsid w:val="00383EB8"/>
    <w:rsid w:val="003B1A7D"/>
    <w:rsid w:val="003C240A"/>
    <w:rsid w:val="003C57D0"/>
    <w:rsid w:val="003E23AF"/>
    <w:rsid w:val="003F1C9F"/>
    <w:rsid w:val="003F237F"/>
    <w:rsid w:val="003F4D83"/>
    <w:rsid w:val="0040343B"/>
    <w:rsid w:val="00437721"/>
    <w:rsid w:val="004446BB"/>
    <w:rsid w:val="00447B1F"/>
    <w:rsid w:val="00452D56"/>
    <w:rsid w:val="004553BC"/>
    <w:rsid w:val="00486776"/>
    <w:rsid w:val="004961B5"/>
    <w:rsid w:val="004A5AFD"/>
    <w:rsid w:val="004B157E"/>
    <w:rsid w:val="004B267D"/>
    <w:rsid w:val="004B4AC8"/>
    <w:rsid w:val="004C5A94"/>
    <w:rsid w:val="004D5177"/>
    <w:rsid w:val="004E3308"/>
    <w:rsid w:val="004F75DC"/>
    <w:rsid w:val="00521230"/>
    <w:rsid w:val="00533C15"/>
    <w:rsid w:val="00551879"/>
    <w:rsid w:val="00572658"/>
    <w:rsid w:val="005D31D9"/>
    <w:rsid w:val="005D64D3"/>
    <w:rsid w:val="005E361A"/>
    <w:rsid w:val="005E7082"/>
    <w:rsid w:val="00601B9A"/>
    <w:rsid w:val="0061771D"/>
    <w:rsid w:val="00621722"/>
    <w:rsid w:val="00621A37"/>
    <w:rsid w:val="006249CA"/>
    <w:rsid w:val="00626A84"/>
    <w:rsid w:val="00643CB8"/>
    <w:rsid w:val="00660675"/>
    <w:rsid w:val="00686A63"/>
    <w:rsid w:val="006906EE"/>
    <w:rsid w:val="00697341"/>
    <w:rsid w:val="006B1A1E"/>
    <w:rsid w:val="006B311D"/>
    <w:rsid w:val="006C0BD9"/>
    <w:rsid w:val="006C73EF"/>
    <w:rsid w:val="006E2B87"/>
    <w:rsid w:val="006E37D4"/>
    <w:rsid w:val="006E4383"/>
    <w:rsid w:val="006E60E3"/>
    <w:rsid w:val="006F3687"/>
    <w:rsid w:val="0070380C"/>
    <w:rsid w:val="00704C02"/>
    <w:rsid w:val="007163BF"/>
    <w:rsid w:val="0072632B"/>
    <w:rsid w:val="007342E5"/>
    <w:rsid w:val="00735351"/>
    <w:rsid w:val="00740ADA"/>
    <w:rsid w:val="00755DC6"/>
    <w:rsid w:val="007759B1"/>
    <w:rsid w:val="00777890"/>
    <w:rsid w:val="00777C6B"/>
    <w:rsid w:val="00782034"/>
    <w:rsid w:val="00785B7E"/>
    <w:rsid w:val="0079063D"/>
    <w:rsid w:val="00792102"/>
    <w:rsid w:val="00797015"/>
    <w:rsid w:val="0079757B"/>
    <w:rsid w:val="007A2DAB"/>
    <w:rsid w:val="007A6A5C"/>
    <w:rsid w:val="007C4346"/>
    <w:rsid w:val="007E01A2"/>
    <w:rsid w:val="007E0A82"/>
    <w:rsid w:val="007E1A30"/>
    <w:rsid w:val="007F64C9"/>
    <w:rsid w:val="0081354E"/>
    <w:rsid w:val="00814896"/>
    <w:rsid w:val="00874EE6"/>
    <w:rsid w:val="00890166"/>
    <w:rsid w:val="008B025E"/>
    <w:rsid w:val="008E407E"/>
    <w:rsid w:val="008E5FC5"/>
    <w:rsid w:val="009133B8"/>
    <w:rsid w:val="00915270"/>
    <w:rsid w:val="00923274"/>
    <w:rsid w:val="00925C2D"/>
    <w:rsid w:val="00926B09"/>
    <w:rsid w:val="00952261"/>
    <w:rsid w:val="0095690C"/>
    <w:rsid w:val="009654F3"/>
    <w:rsid w:val="009669D3"/>
    <w:rsid w:val="009674FB"/>
    <w:rsid w:val="00974576"/>
    <w:rsid w:val="00982237"/>
    <w:rsid w:val="0098563C"/>
    <w:rsid w:val="00990531"/>
    <w:rsid w:val="00991DD0"/>
    <w:rsid w:val="00996A7C"/>
    <w:rsid w:val="009B6659"/>
    <w:rsid w:val="009D0101"/>
    <w:rsid w:val="009D2511"/>
    <w:rsid w:val="009D29CD"/>
    <w:rsid w:val="009D2B71"/>
    <w:rsid w:val="009D6346"/>
    <w:rsid w:val="009E1355"/>
    <w:rsid w:val="009E2F47"/>
    <w:rsid w:val="009F2782"/>
    <w:rsid w:val="009F6209"/>
    <w:rsid w:val="00A32C6C"/>
    <w:rsid w:val="00A34A66"/>
    <w:rsid w:val="00A42CBD"/>
    <w:rsid w:val="00A434A0"/>
    <w:rsid w:val="00A52DCD"/>
    <w:rsid w:val="00A547BA"/>
    <w:rsid w:val="00A655D5"/>
    <w:rsid w:val="00A84688"/>
    <w:rsid w:val="00AB02B4"/>
    <w:rsid w:val="00AB5D6B"/>
    <w:rsid w:val="00AB62F5"/>
    <w:rsid w:val="00AC0AD3"/>
    <w:rsid w:val="00AC799E"/>
    <w:rsid w:val="00AD6530"/>
    <w:rsid w:val="00B03117"/>
    <w:rsid w:val="00B1288E"/>
    <w:rsid w:val="00B20D6F"/>
    <w:rsid w:val="00B37E7E"/>
    <w:rsid w:val="00B55714"/>
    <w:rsid w:val="00B56B51"/>
    <w:rsid w:val="00B56F27"/>
    <w:rsid w:val="00B77390"/>
    <w:rsid w:val="00B808A2"/>
    <w:rsid w:val="00B93E1E"/>
    <w:rsid w:val="00B950B6"/>
    <w:rsid w:val="00BA693E"/>
    <w:rsid w:val="00BA6E6C"/>
    <w:rsid w:val="00BD03D6"/>
    <w:rsid w:val="00BD2FB2"/>
    <w:rsid w:val="00C06A69"/>
    <w:rsid w:val="00C4150C"/>
    <w:rsid w:val="00C441AE"/>
    <w:rsid w:val="00C45170"/>
    <w:rsid w:val="00C45E48"/>
    <w:rsid w:val="00C51D16"/>
    <w:rsid w:val="00C52C6B"/>
    <w:rsid w:val="00C85CED"/>
    <w:rsid w:val="00C91755"/>
    <w:rsid w:val="00C922B5"/>
    <w:rsid w:val="00C929C6"/>
    <w:rsid w:val="00C943D6"/>
    <w:rsid w:val="00C96FEA"/>
    <w:rsid w:val="00CB6B20"/>
    <w:rsid w:val="00CC6A69"/>
    <w:rsid w:val="00CD3161"/>
    <w:rsid w:val="00CD6CF7"/>
    <w:rsid w:val="00D0317F"/>
    <w:rsid w:val="00D132B9"/>
    <w:rsid w:val="00D17AA7"/>
    <w:rsid w:val="00D41FF6"/>
    <w:rsid w:val="00D52C9B"/>
    <w:rsid w:val="00D56B44"/>
    <w:rsid w:val="00D620B6"/>
    <w:rsid w:val="00D6593C"/>
    <w:rsid w:val="00D81855"/>
    <w:rsid w:val="00D85078"/>
    <w:rsid w:val="00D95F30"/>
    <w:rsid w:val="00DC232F"/>
    <w:rsid w:val="00DC6940"/>
    <w:rsid w:val="00E06135"/>
    <w:rsid w:val="00E1066E"/>
    <w:rsid w:val="00E10F59"/>
    <w:rsid w:val="00E1253F"/>
    <w:rsid w:val="00E34874"/>
    <w:rsid w:val="00E37BBE"/>
    <w:rsid w:val="00E41C67"/>
    <w:rsid w:val="00E536D6"/>
    <w:rsid w:val="00E67D4A"/>
    <w:rsid w:val="00E7682F"/>
    <w:rsid w:val="00E773E7"/>
    <w:rsid w:val="00E94678"/>
    <w:rsid w:val="00EA11ED"/>
    <w:rsid w:val="00EC7BAD"/>
    <w:rsid w:val="00EE19DD"/>
    <w:rsid w:val="00EF25C5"/>
    <w:rsid w:val="00F0378E"/>
    <w:rsid w:val="00F166B9"/>
    <w:rsid w:val="00F16D73"/>
    <w:rsid w:val="00F21F52"/>
    <w:rsid w:val="00F223F0"/>
    <w:rsid w:val="00F358C6"/>
    <w:rsid w:val="00F43F59"/>
    <w:rsid w:val="00F551F8"/>
    <w:rsid w:val="00F60796"/>
    <w:rsid w:val="00F63FA9"/>
    <w:rsid w:val="00F919A1"/>
    <w:rsid w:val="00F91FFD"/>
    <w:rsid w:val="00F958FB"/>
    <w:rsid w:val="00FA2465"/>
    <w:rsid w:val="00FB6465"/>
    <w:rsid w:val="00FC1F2A"/>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rsid w:val="0070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51D16"/>
    <w:pPr>
      <w:ind w:left="720"/>
      <w:contextualSpacing/>
    </w:pPr>
  </w:style>
  <w:style w:type="character" w:styleId="Textedelespacerserv">
    <w:name w:val="Placeholder Text"/>
    <w:basedOn w:val="Policepardfaut"/>
    <w:uiPriority w:val="99"/>
    <w:semiHidden/>
    <w:rsid w:val="00072355"/>
    <w:rPr>
      <w:color w:val="808080"/>
    </w:rPr>
  </w:style>
  <w:style w:type="character" w:styleId="Marquedecommentaire">
    <w:name w:val="annotation reference"/>
    <w:basedOn w:val="Policepardfaut"/>
    <w:uiPriority w:val="99"/>
    <w:semiHidden/>
    <w:unhideWhenUsed/>
    <w:rsid w:val="00915270"/>
    <w:rPr>
      <w:sz w:val="16"/>
      <w:szCs w:val="16"/>
    </w:rPr>
  </w:style>
  <w:style w:type="paragraph" w:styleId="Commentaire">
    <w:name w:val="annotation text"/>
    <w:basedOn w:val="Normal"/>
    <w:link w:val="CommentaireCar"/>
    <w:uiPriority w:val="99"/>
    <w:semiHidden/>
    <w:unhideWhenUsed/>
    <w:rsid w:val="00915270"/>
    <w:pPr>
      <w:spacing w:line="240" w:lineRule="auto"/>
    </w:pPr>
    <w:rPr>
      <w:sz w:val="20"/>
      <w:szCs w:val="20"/>
    </w:rPr>
  </w:style>
  <w:style w:type="character" w:customStyle="1" w:styleId="CommentaireCar">
    <w:name w:val="Commentaire Car"/>
    <w:basedOn w:val="Policepardfaut"/>
    <w:link w:val="Commentaire"/>
    <w:uiPriority w:val="99"/>
    <w:semiHidden/>
    <w:rsid w:val="00915270"/>
    <w:rPr>
      <w:sz w:val="20"/>
      <w:szCs w:val="20"/>
    </w:rPr>
  </w:style>
  <w:style w:type="paragraph" w:styleId="Objetducommentaire">
    <w:name w:val="annotation subject"/>
    <w:basedOn w:val="Commentaire"/>
    <w:next w:val="Commentaire"/>
    <w:link w:val="ObjetducommentaireCar"/>
    <w:uiPriority w:val="99"/>
    <w:semiHidden/>
    <w:unhideWhenUsed/>
    <w:rsid w:val="00915270"/>
    <w:rPr>
      <w:b/>
      <w:bCs/>
    </w:rPr>
  </w:style>
  <w:style w:type="character" w:customStyle="1" w:styleId="ObjetducommentaireCar">
    <w:name w:val="Objet du commentaire Car"/>
    <w:basedOn w:val="CommentaireCar"/>
    <w:link w:val="Objetducommentaire"/>
    <w:uiPriority w:val="99"/>
    <w:semiHidden/>
    <w:rsid w:val="00915270"/>
    <w:rPr>
      <w:b/>
      <w:bCs/>
      <w:sz w:val="20"/>
      <w:szCs w:val="20"/>
    </w:rPr>
  </w:style>
  <w:style w:type="paragraph" w:styleId="Textedebulles">
    <w:name w:val="Balloon Text"/>
    <w:basedOn w:val="Normal"/>
    <w:link w:val="TextedebullesCar"/>
    <w:uiPriority w:val="99"/>
    <w:semiHidden/>
    <w:unhideWhenUsed/>
    <w:rsid w:val="00915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5270"/>
    <w:rPr>
      <w:rFonts w:ascii="Tahoma" w:hAnsi="Tahoma" w:cs="Tahoma"/>
      <w:sz w:val="16"/>
      <w:szCs w:val="16"/>
    </w:rPr>
  </w:style>
  <w:style w:type="character" w:styleId="Lienhypertextesuivivisit">
    <w:name w:val="FollowedHyperlink"/>
    <w:basedOn w:val="Policepardfaut"/>
    <w:uiPriority w:val="99"/>
    <w:semiHidden/>
    <w:unhideWhenUsed/>
    <w:rsid w:val="00C943D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rsid w:val="0070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51D16"/>
    <w:pPr>
      <w:ind w:left="720"/>
      <w:contextualSpacing/>
    </w:pPr>
  </w:style>
  <w:style w:type="character" w:styleId="Textedelespacerserv">
    <w:name w:val="Placeholder Text"/>
    <w:basedOn w:val="Policepardfaut"/>
    <w:uiPriority w:val="99"/>
    <w:semiHidden/>
    <w:rsid w:val="00072355"/>
    <w:rPr>
      <w:color w:val="808080"/>
    </w:rPr>
  </w:style>
  <w:style w:type="character" w:styleId="Marquedecommentaire">
    <w:name w:val="annotation reference"/>
    <w:basedOn w:val="Policepardfaut"/>
    <w:uiPriority w:val="99"/>
    <w:semiHidden/>
    <w:unhideWhenUsed/>
    <w:rsid w:val="00915270"/>
    <w:rPr>
      <w:sz w:val="16"/>
      <w:szCs w:val="16"/>
    </w:rPr>
  </w:style>
  <w:style w:type="paragraph" w:styleId="Commentaire">
    <w:name w:val="annotation text"/>
    <w:basedOn w:val="Normal"/>
    <w:link w:val="CommentaireCar"/>
    <w:uiPriority w:val="99"/>
    <w:semiHidden/>
    <w:unhideWhenUsed/>
    <w:rsid w:val="00915270"/>
    <w:pPr>
      <w:spacing w:line="240" w:lineRule="auto"/>
    </w:pPr>
    <w:rPr>
      <w:sz w:val="20"/>
      <w:szCs w:val="20"/>
    </w:rPr>
  </w:style>
  <w:style w:type="character" w:customStyle="1" w:styleId="CommentaireCar">
    <w:name w:val="Commentaire Car"/>
    <w:basedOn w:val="Policepardfaut"/>
    <w:link w:val="Commentaire"/>
    <w:uiPriority w:val="99"/>
    <w:semiHidden/>
    <w:rsid w:val="00915270"/>
    <w:rPr>
      <w:sz w:val="20"/>
      <w:szCs w:val="20"/>
    </w:rPr>
  </w:style>
  <w:style w:type="paragraph" w:styleId="Objetducommentaire">
    <w:name w:val="annotation subject"/>
    <w:basedOn w:val="Commentaire"/>
    <w:next w:val="Commentaire"/>
    <w:link w:val="ObjetducommentaireCar"/>
    <w:uiPriority w:val="99"/>
    <w:semiHidden/>
    <w:unhideWhenUsed/>
    <w:rsid w:val="00915270"/>
    <w:rPr>
      <w:b/>
      <w:bCs/>
    </w:rPr>
  </w:style>
  <w:style w:type="character" w:customStyle="1" w:styleId="ObjetducommentaireCar">
    <w:name w:val="Objet du commentaire Car"/>
    <w:basedOn w:val="CommentaireCar"/>
    <w:link w:val="Objetducommentaire"/>
    <w:uiPriority w:val="99"/>
    <w:semiHidden/>
    <w:rsid w:val="00915270"/>
    <w:rPr>
      <w:b/>
      <w:bCs/>
      <w:sz w:val="20"/>
      <w:szCs w:val="20"/>
    </w:rPr>
  </w:style>
  <w:style w:type="paragraph" w:styleId="Textedebulles">
    <w:name w:val="Balloon Text"/>
    <w:basedOn w:val="Normal"/>
    <w:link w:val="TextedebullesCar"/>
    <w:uiPriority w:val="99"/>
    <w:semiHidden/>
    <w:unhideWhenUsed/>
    <w:rsid w:val="00915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5270"/>
    <w:rPr>
      <w:rFonts w:ascii="Tahoma" w:hAnsi="Tahoma" w:cs="Tahoma"/>
      <w:sz w:val="16"/>
      <w:szCs w:val="16"/>
    </w:rPr>
  </w:style>
  <w:style w:type="character" w:styleId="Lienhypertextesuivivisit">
    <w:name w:val="FollowedHyperlink"/>
    <w:basedOn w:val="Policepardfaut"/>
    <w:uiPriority w:val="99"/>
    <w:semiHidden/>
    <w:unhideWhenUsed/>
    <w:rsid w:val="00C94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3158">
      <w:bodyDiv w:val="1"/>
      <w:marLeft w:val="0"/>
      <w:marRight w:val="0"/>
      <w:marTop w:val="0"/>
      <w:marBottom w:val="0"/>
      <w:divBdr>
        <w:top w:val="none" w:sz="0" w:space="0" w:color="auto"/>
        <w:left w:val="none" w:sz="0" w:space="0" w:color="auto"/>
        <w:bottom w:val="none" w:sz="0" w:space="0" w:color="auto"/>
        <w:right w:val="none" w:sz="0" w:space="0" w:color="auto"/>
      </w:divBdr>
    </w:div>
    <w:div w:id="33236701">
      <w:bodyDiv w:val="1"/>
      <w:marLeft w:val="0"/>
      <w:marRight w:val="0"/>
      <w:marTop w:val="0"/>
      <w:marBottom w:val="0"/>
      <w:divBdr>
        <w:top w:val="none" w:sz="0" w:space="0" w:color="auto"/>
        <w:left w:val="none" w:sz="0" w:space="0" w:color="auto"/>
        <w:bottom w:val="none" w:sz="0" w:space="0" w:color="auto"/>
        <w:right w:val="none" w:sz="0" w:space="0" w:color="auto"/>
      </w:divBdr>
    </w:div>
    <w:div w:id="139616359">
      <w:bodyDiv w:val="1"/>
      <w:marLeft w:val="0"/>
      <w:marRight w:val="0"/>
      <w:marTop w:val="0"/>
      <w:marBottom w:val="0"/>
      <w:divBdr>
        <w:top w:val="none" w:sz="0" w:space="0" w:color="auto"/>
        <w:left w:val="none" w:sz="0" w:space="0" w:color="auto"/>
        <w:bottom w:val="none" w:sz="0" w:space="0" w:color="auto"/>
        <w:right w:val="none" w:sz="0" w:space="0" w:color="auto"/>
      </w:divBdr>
    </w:div>
    <w:div w:id="180750908">
      <w:bodyDiv w:val="1"/>
      <w:marLeft w:val="0"/>
      <w:marRight w:val="0"/>
      <w:marTop w:val="0"/>
      <w:marBottom w:val="0"/>
      <w:divBdr>
        <w:top w:val="none" w:sz="0" w:space="0" w:color="auto"/>
        <w:left w:val="none" w:sz="0" w:space="0" w:color="auto"/>
        <w:bottom w:val="none" w:sz="0" w:space="0" w:color="auto"/>
        <w:right w:val="none" w:sz="0" w:space="0" w:color="auto"/>
      </w:divBdr>
    </w:div>
    <w:div w:id="194118325">
      <w:bodyDiv w:val="1"/>
      <w:marLeft w:val="0"/>
      <w:marRight w:val="0"/>
      <w:marTop w:val="0"/>
      <w:marBottom w:val="0"/>
      <w:divBdr>
        <w:top w:val="none" w:sz="0" w:space="0" w:color="auto"/>
        <w:left w:val="none" w:sz="0" w:space="0" w:color="auto"/>
        <w:bottom w:val="none" w:sz="0" w:space="0" w:color="auto"/>
        <w:right w:val="none" w:sz="0" w:space="0" w:color="auto"/>
      </w:divBdr>
    </w:div>
    <w:div w:id="263652203">
      <w:bodyDiv w:val="1"/>
      <w:marLeft w:val="0"/>
      <w:marRight w:val="0"/>
      <w:marTop w:val="0"/>
      <w:marBottom w:val="0"/>
      <w:divBdr>
        <w:top w:val="none" w:sz="0" w:space="0" w:color="auto"/>
        <w:left w:val="none" w:sz="0" w:space="0" w:color="auto"/>
        <w:bottom w:val="none" w:sz="0" w:space="0" w:color="auto"/>
        <w:right w:val="none" w:sz="0" w:space="0" w:color="auto"/>
      </w:divBdr>
    </w:div>
    <w:div w:id="368141216">
      <w:bodyDiv w:val="1"/>
      <w:marLeft w:val="0"/>
      <w:marRight w:val="0"/>
      <w:marTop w:val="0"/>
      <w:marBottom w:val="0"/>
      <w:divBdr>
        <w:top w:val="none" w:sz="0" w:space="0" w:color="auto"/>
        <w:left w:val="none" w:sz="0" w:space="0" w:color="auto"/>
        <w:bottom w:val="none" w:sz="0" w:space="0" w:color="auto"/>
        <w:right w:val="none" w:sz="0" w:space="0" w:color="auto"/>
      </w:divBdr>
    </w:div>
    <w:div w:id="930624611">
      <w:bodyDiv w:val="1"/>
      <w:marLeft w:val="0"/>
      <w:marRight w:val="0"/>
      <w:marTop w:val="0"/>
      <w:marBottom w:val="0"/>
      <w:divBdr>
        <w:top w:val="none" w:sz="0" w:space="0" w:color="auto"/>
        <w:left w:val="none" w:sz="0" w:space="0" w:color="auto"/>
        <w:bottom w:val="none" w:sz="0" w:space="0" w:color="auto"/>
        <w:right w:val="none" w:sz="0" w:space="0" w:color="auto"/>
      </w:divBdr>
    </w:div>
    <w:div w:id="1076782311">
      <w:bodyDiv w:val="1"/>
      <w:marLeft w:val="0"/>
      <w:marRight w:val="0"/>
      <w:marTop w:val="0"/>
      <w:marBottom w:val="0"/>
      <w:divBdr>
        <w:top w:val="none" w:sz="0" w:space="0" w:color="auto"/>
        <w:left w:val="none" w:sz="0" w:space="0" w:color="auto"/>
        <w:bottom w:val="none" w:sz="0" w:space="0" w:color="auto"/>
        <w:right w:val="none" w:sz="0" w:space="0" w:color="auto"/>
      </w:divBdr>
    </w:div>
    <w:div w:id="1166214658">
      <w:bodyDiv w:val="1"/>
      <w:marLeft w:val="0"/>
      <w:marRight w:val="0"/>
      <w:marTop w:val="0"/>
      <w:marBottom w:val="0"/>
      <w:divBdr>
        <w:top w:val="none" w:sz="0" w:space="0" w:color="auto"/>
        <w:left w:val="none" w:sz="0" w:space="0" w:color="auto"/>
        <w:bottom w:val="none" w:sz="0" w:space="0" w:color="auto"/>
        <w:right w:val="none" w:sz="0" w:space="0" w:color="auto"/>
      </w:divBdr>
    </w:div>
    <w:div w:id="1397124904">
      <w:bodyDiv w:val="1"/>
      <w:marLeft w:val="0"/>
      <w:marRight w:val="0"/>
      <w:marTop w:val="0"/>
      <w:marBottom w:val="0"/>
      <w:divBdr>
        <w:top w:val="none" w:sz="0" w:space="0" w:color="auto"/>
        <w:left w:val="none" w:sz="0" w:space="0" w:color="auto"/>
        <w:bottom w:val="none" w:sz="0" w:space="0" w:color="auto"/>
        <w:right w:val="none" w:sz="0" w:space="0" w:color="auto"/>
      </w:divBdr>
    </w:div>
    <w:div w:id="1501970520">
      <w:bodyDiv w:val="1"/>
      <w:marLeft w:val="0"/>
      <w:marRight w:val="0"/>
      <w:marTop w:val="0"/>
      <w:marBottom w:val="0"/>
      <w:divBdr>
        <w:top w:val="none" w:sz="0" w:space="0" w:color="auto"/>
        <w:left w:val="none" w:sz="0" w:space="0" w:color="auto"/>
        <w:bottom w:val="none" w:sz="0" w:space="0" w:color="auto"/>
        <w:right w:val="none" w:sz="0" w:space="0" w:color="auto"/>
      </w:divBdr>
    </w:div>
    <w:div w:id="1553035955">
      <w:bodyDiv w:val="1"/>
      <w:marLeft w:val="0"/>
      <w:marRight w:val="0"/>
      <w:marTop w:val="0"/>
      <w:marBottom w:val="0"/>
      <w:divBdr>
        <w:top w:val="none" w:sz="0" w:space="0" w:color="auto"/>
        <w:left w:val="none" w:sz="0" w:space="0" w:color="auto"/>
        <w:bottom w:val="none" w:sz="0" w:space="0" w:color="auto"/>
        <w:right w:val="none" w:sz="0" w:space="0" w:color="auto"/>
      </w:divBdr>
    </w:div>
    <w:div w:id="1876456785">
      <w:bodyDiv w:val="1"/>
      <w:marLeft w:val="0"/>
      <w:marRight w:val="0"/>
      <w:marTop w:val="0"/>
      <w:marBottom w:val="0"/>
      <w:divBdr>
        <w:top w:val="none" w:sz="0" w:space="0" w:color="auto"/>
        <w:left w:val="none" w:sz="0" w:space="0" w:color="auto"/>
        <w:bottom w:val="none" w:sz="0" w:space="0" w:color="auto"/>
        <w:right w:val="none" w:sz="0" w:space="0" w:color="auto"/>
      </w:divBdr>
    </w:div>
    <w:div w:id="1876960284">
      <w:bodyDiv w:val="1"/>
      <w:marLeft w:val="0"/>
      <w:marRight w:val="0"/>
      <w:marTop w:val="0"/>
      <w:marBottom w:val="0"/>
      <w:divBdr>
        <w:top w:val="none" w:sz="0" w:space="0" w:color="auto"/>
        <w:left w:val="none" w:sz="0" w:space="0" w:color="auto"/>
        <w:bottom w:val="none" w:sz="0" w:space="0" w:color="auto"/>
        <w:right w:val="none" w:sz="0" w:space="0" w:color="auto"/>
      </w:divBdr>
    </w:div>
    <w:div w:id="18923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genetics/article?id=10.1371/journal.pgen.10039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jwittisch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0D765-58F2-4A7E-AFF0-1F0C5775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19169</Words>
  <Characters>109265</Characters>
  <Application>Microsoft Office Word</Application>
  <DocSecurity>0</DocSecurity>
  <Lines>910</Lines>
  <Paragraphs>256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Wittische Julian</dc:creator>
  <cp:lastModifiedBy>Field</cp:lastModifiedBy>
  <cp:revision>48</cp:revision>
  <dcterms:created xsi:type="dcterms:W3CDTF">2019-08-04T21:34:00Z</dcterms:created>
  <dcterms:modified xsi:type="dcterms:W3CDTF">2019-08-05T03:06:00Z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http://www.zotero.org/styles/methods-in-ecology-and-evolution</vt:lpwstr>
  </property>
  <property fmtid="{D5CDD505-2E9C-101B-9397-08002B2CF9AE}" pid="17" name="Mendeley Recent Style Name 7_1">
    <vt:lpwstr>Methods in Ecology and Evolution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