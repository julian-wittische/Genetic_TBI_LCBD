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5C6FE0B3" w:rsidR="004E13A5" w:rsidRPr="00F322CA" w:rsidRDefault="004E13A5" w:rsidP="004E13A5">
      <w:pPr>
        <w:spacing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4AEC9552" w14:textId="252FC0FB" w:rsidR="004E13A5" w:rsidRDefault="00F322CA" w:rsidP="004E13A5">
      <w:pPr>
        <w:spacing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3657E14D" w:rsidR="00F322CA" w:rsidRPr="00F322CA" w:rsidRDefault="00F322CA" w:rsidP="00F322CA">
      <w:pPr>
        <w:spacing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Pr="00F322CA">
        <w:rPr>
          <w:rFonts w:ascii="Times New Roman" w:eastAsia="Times New Roman" w:hAnsi="Times New Roman" w:cs="Times New Roman"/>
          <w:sz w:val="24"/>
          <w:szCs w:val="24"/>
        </w:rPr>
        <w:t>John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4E13A5">
      <w:pPr>
        <w:spacing w:after="240" w:line="480" w:lineRule="auto"/>
        <w:rPr>
          <w:rFonts w:ascii="Times New Roman" w:eastAsia="Times New Roman" w:hAnsi="Times New Roman" w:cs="Times New Roman"/>
          <w:sz w:val="24"/>
          <w:szCs w:val="24"/>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CED0C18"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9E2E3B5" w14:textId="20CD9F68" w:rsidR="00053498" w:rsidRDefault="0047226E" w:rsidP="004E13A5">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7E22FFB" w14:textId="18F8BFCD"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14:paraId="037E773B" w14:textId="2519172B"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Spatial and temporal </w:t>
      </w:r>
      <w:r w:rsidR="002050D0">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variation can tell us a great deal about</w:t>
      </w:r>
      <w:r w:rsidRPr="0007763B">
        <w:rPr>
          <w:rFonts w:ascii="Times New Roman" w:hAnsi="Times New Roman" w:cs="Times New Roman"/>
          <w:sz w:val="24"/>
          <w:szCs w:val="24"/>
        </w:rPr>
        <w:t xml:space="preserve"> demography and </w:t>
      </w:r>
      <w:r w:rsidR="0047226E">
        <w:rPr>
          <w:rFonts w:ascii="Times New Roman" w:hAnsi="Times New Roman" w:cs="Times New Roman"/>
          <w:sz w:val="24"/>
          <w:szCs w:val="24"/>
        </w:rPr>
        <w:t>population connectivity</w:t>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w:t>
      </w:r>
      <w:r w:rsidR="002050D0">
        <w:rPr>
          <w:rFonts w:ascii="Times New Roman" w:eastAsia="Times New Roman" w:hAnsi="Times New Roman" w:cs="Times New Roman"/>
          <w:sz w:val="24"/>
          <w:szCs w:val="24"/>
        </w:rPr>
        <w:t xml:space="preserve">have proven to be essential to translating observed genetic variation into meaningful inferences regarding connectivity and demography that are </w:t>
      </w:r>
      <w:r w:rsidR="0047226E">
        <w:rPr>
          <w:rFonts w:ascii="Times New Roman" w:eastAsia="Times New Roman" w:hAnsi="Times New Roman" w:cs="Times New Roman"/>
          <w:sz w:val="24"/>
          <w:szCs w:val="24"/>
        </w:rPr>
        <w:t>necessary</w:t>
      </w:r>
      <w:r w:rsidR="002050D0">
        <w:rPr>
          <w:rFonts w:ascii="Times New Roman" w:eastAsia="Times New Roman" w:hAnsi="Times New Roman" w:cs="Times New Roman"/>
          <w:sz w:val="24"/>
          <w:szCs w:val="24"/>
        </w:rPr>
        <w:t xml:space="preserve"> for conservation efforts.</w:t>
      </w:r>
      <w:r w:rsidR="002050D0" w:rsidRPr="0007763B" w:rsidDel="002050D0">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w:t>
      </w:r>
      <w:r w:rsidR="002050D0">
        <w:rPr>
          <w:rFonts w:ascii="Times New Roman" w:eastAsia="Times New Roman" w:hAnsi="Times New Roman" w:cs="Times New Roman"/>
          <w:sz w:val="24"/>
          <w:szCs w:val="24"/>
        </w:rPr>
        <w:t>In particular</w:t>
      </w:r>
      <w:r w:rsidR="001F6EAC" w:rsidRPr="0007763B">
        <w:rPr>
          <w:rFonts w:ascii="Times New Roman" w:eastAsia="Times New Roman" w:hAnsi="Times New Roman" w:cs="Times New Roman"/>
          <w:sz w:val="24"/>
          <w:szCs w:val="24"/>
        </w:rPr>
        <w:t>,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w:t>
      </w:r>
      <w:r w:rsidR="002050D0" w:rsidRPr="0007763B">
        <w:rPr>
          <w:rFonts w:ascii="Times New Roman" w:eastAsia="Times New Roman" w:hAnsi="Times New Roman" w:cs="Times New Roman"/>
          <w:sz w:val="24"/>
          <w:szCs w:val="24"/>
        </w:rPr>
        <w:t>provid</w:t>
      </w:r>
      <w:r w:rsidR="002050D0">
        <w:rPr>
          <w:rFonts w:ascii="Times New Roman" w:eastAsia="Times New Roman" w:hAnsi="Times New Roman" w:cs="Times New Roman"/>
          <w:sz w:val="24"/>
          <w:szCs w:val="24"/>
        </w:rPr>
        <w:t>es</w:t>
      </w:r>
      <w:r w:rsidR="002050D0"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r w:rsidR="00A1387D">
        <w:rPr>
          <w:rFonts w:ascii="Times New Roman" w:eastAsia="Times New Roman" w:hAnsi="Times New Roman" w:cs="Times New Roman"/>
          <w:sz w:val="24"/>
          <w:szCs w:val="24"/>
        </w:rPr>
        <w:t>The field of land</w:t>
      </w:r>
      <w:r w:rsidR="00077818">
        <w:rPr>
          <w:rFonts w:ascii="Times New Roman" w:eastAsia="Times New Roman" w:hAnsi="Times New Roman" w:cs="Times New Roman"/>
          <w:sz w:val="24"/>
          <w:szCs w:val="24"/>
        </w:rPr>
        <w:t>s</w:t>
      </w:r>
      <w:r w:rsidR="00A1387D">
        <w:rPr>
          <w:rFonts w:ascii="Times New Roman" w:eastAsia="Times New Roman" w:hAnsi="Times New Roman" w:cs="Times New Roman"/>
          <w:sz w:val="24"/>
          <w:szCs w:val="24"/>
        </w:rPr>
        <w:t xml:space="preserve">cape genetics has made enormous contributions to our understanding of how spatial heterogeneity </w:t>
      </w:r>
      <w:r w:rsidR="00077818">
        <w:rPr>
          <w:rFonts w:ascii="Times New Roman" w:eastAsia="Times New Roman" w:hAnsi="Times New Roman" w:cs="Times New Roman"/>
          <w:sz w:val="24"/>
          <w:szCs w:val="24"/>
        </w:rPr>
        <w:t xml:space="preserve">influences </w:t>
      </w:r>
      <w:r w:rsidR="00A1387D">
        <w:rPr>
          <w:rFonts w:ascii="Times New Roman" w:eastAsia="Times New Roman" w:hAnsi="Times New Roman" w:cs="Times New Roman"/>
          <w:sz w:val="24"/>
          <w:szCs w:val="24"/>
        </w:rPr>
        <w:t xml:space="preserve">population genetic </w:t>
      </w:r>
      <w:r w:rsidR="00077818">
        <w:rPr>
          <w:rFonts w:ascii="Times New Roman" w:eastAsia="Times New Roman" w:hAnsi="Times New Roman" w:cs="Times New Roman"/>
          <w:sz w:val="24"/>
          <w:szCs w:val="24"/>
        </w:rPr>
        <w:t>processes</w:t>
      </w:r>
      <w:r w:rsidR="00CC1F19" w:rsidRPr="0007763B">
        <w:rPr>
          <w:rFonts w:ascii="Times New Roman" w:eastAsia="Times New Roman" w:hAnsi="Times New Roman" w:cs="Times New Roman"/>
          <w:sz w:val="24"/>
          <w:szCs w:val="24"/>
        </w:rPr>
        <w:t xml:space="preserve">. However, </w:t>
      </w:r>
      <w:r w:rsidR="006F7782">
        <w:rPr>
          <w:rFonts w:ascii="Times New Roman" w:eastAsia="Times New Roman" w:hAnsi="Times New Roman" w:cs="Times New Roman"/>
          <w:sz w:val="24"/>
          <w:szCs w:val="24"/>
        </w:rPr>
        <w:t xml:space="preserve">the drivers of </w:t>
      </w:r>
      <w:r w:rsidR="00CC1F19" w:rsidRPr="0007763B">
        <w:rPr>
          <w:rFonts w:ascii="Times New Roman" w:eastAsia="Times New Roman" w:hAnsi="Times New Roman" w:cs="Times New Roman"/>
          <w:sz w:val="24"/>
          <w:szCs w:val="24"/>
        </w:rPr>
        <w:t xml:space="preserve">temporal </w:t>
      </w:r>
      <w:r w:rsidR="006F7782">
        <w:rPr>
          <w:rFonts w:ascii="Times New Roman" w:eastAsia="Times New Roman" w:hAnsi="Times New Roman" w:cs="Times New Roman"/>
          <w:sz w:val="24"/>
          <w:szCs w:val="24"/>
        </w:rPr>
        <w:t>variation in</w:t>
      </w:r>
      <w:r w:rsidR="001F6EAC" w:rsidRPr="0007763B">
        <w:rPr>
          <w:rFonts w:ascii="Times New Roman" w:eastAsia="Times New Roman" w:hAnsi="Times New Roman" w:cs="Times New Roman"/>
          <w:sz w:val="24"/>
          <w:szCs w:val="24"/>
        </w:rPr>
        <w:t xml:space="preserve">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ins w:id="0" w:author="Patrick James" w:date="2019-10-12T11:49:00Z">
        <w:r w:rsidR="006F7782">
          <w:rPr>
            <w:rFonts w:ascii="Times New Roman" w:eastAsia="Times New Roman" w:hAnsi="Times New Roman" w:cs="Times New Roman"/>
            <w:sz w:val="24"/>
            <w:szCs w:val="24"/>
          </w:rPr>
          <w:t xml:space="preserve"> </w:t>
        </w:r>
        <w:commentRangeStart w:id="1"/>
        <w:r w:rsidR="006F7782">
          <w:rPr>
            <w:rFonts w:ascii="Times New Roman" w:eastAsia="Times New Roman" w:hAnsi="Times New Roman" w:cs="Times New Roman"/>
            <w:sz w:val="24"/>
            <w:szCs w:val="24"/>
          </w:rPr>
          <w:t>XXX</w:t>
        </w:r>
        <w:commentRangeEnd w:id="1"/>
        <w:r w:rsidR="006F7782">
          <w:rPr>
            <w:rStyle w:val="Marquedecommentaire"/>
          </w:rPr>
          <w:commentReference w:id="1"/>
        </w:r>
      </w:ins>
    </w:p>
    <w:p w14:paraId="23324154" w14:textId="14C1030F" w:rsidR="00CF30F2" w:rsidRDefault="004E13A5" w:rsidP="004E13A5">
      <w:pPr>
        <w:spacing w:after="240" w:line="480" w:lineRule="auto"/>
        <w:rPr>
          <w:ins w:id="2" w:author="Patrick James" w:date="2019-10-12T14:25:00Z"/>
          <w:rFonts w:ascii="Times New Roman" w:eastAsia="Times New Roman" w:hAnsi="Times New Roman" w:cs="Times New Roman"/>
          <w:sz w:val="24"/>
          <w:szCs w:val="24"/>
        </w:rPr>
      </w:pPr>
      <w:del w:id="3" w:author="Patrick James" w:date="2019-10-12T11:55:00Z">
        <w:r w:rsidRPr="0007763B" w:rsidDel="002D2EEA">
          <w:rPr>
            <w:rFonts w:ascii="Times New Roman" w:eastAsia="Times New Roman" w:hAnsi="Times New Roman" w:cs="Times New Roman"/>
            <w:sz w:val="24"/>
            <w:szCs w:val="24"/>
          </w:rPr>
          <w:delText xml:space="preserve">One of the main ongoing challenges for </w:delText>
        </w:r>
        <w:r w:rsidR="00A11547" w:rsidRPr="0007763B" w:rsidDel="002D2EEA">
          <w:rPr>
            <w:rFonts w:ascii="Times New Roman" w:eastAsia="Times New Roman" w:hAnsi="Times New Roman" w:cs="Times New Roman"/>
            <w:sz w:val="24"/>
            <w:szCs w:val="24"/>
          </w:rPr>
          <w:delText>biologists</w:delText>
        </w:r>
        <w:r w:rsidRPr="0007763B" w:rsidDel="002D2EEA">
          <w:rPr>
            <w:rFonts w:ascii="Times New Roman" w:eastAsia="Times New Roman" w:hAnsi="Times New Roman" w:cs="Times New Roman"/>
            <w:sz w:val="24"/>
            <w:szCs w:val="24"/>
          </w:rPr>
          <w:delText xml:space="preserve"> is </w:delText>
        </w:r>
        <w:r w:rsidR="00CC1F19" w:rsidRPr="0007763B" w:rsidDel="002D2EEA">
          <w:rPr>
            <w:rFonts w:ascii="Times New Roman" w:eastAsia="Times New Roman" w:hAnsi="Times New Roman" w:cs="Times New Roman"/>
            <w:sz w:val="24"/>
            <w:szCs w:val="24"/>
          </w:rPr>
          <w:delText xml:space="preserve">therefore </w:delText>
        </w:r>
        <w:r w:rsidRPr="0007763B" w:rsidDel="002D2EEA">
          <w:rPr>
            <w:rFonts w:ascii="Times New Roman" w:eastAsia="Times New Roman" w:hAnsi="Times New Roman" w:cs="Times New Roman"/>
            <w:sz w:val="24"/>
            <w:szCs w:val="24"/>
          </w:rPr>
          <w:delText>to detect</w:delText>
        </w:r>
      </w:del>
      <w:r w:rsidR="002D2EEA">
        <w:rPr>
          <w:rFonts w:ascii="Times New Roman" w:eastAsia="Times New Roman" w:hAnsi="Times New Roman" w:cs="Times New Roman"/>
          <w:sz w:val="24"/>
          <w:szCs w:val="24"/>
        </w:rPr>
        <w:t>Detecting</w:t>
      </w:r>
      <w:r w:rsidR="006F04E2" w:rsidRPr="0007763B">
        <w:rPr>
          <w:rFonts w:ascii="Times New Roman" w:eastAsia="Times New Roman" w:hAnsi="Times New Roman" w:cs="Times New Roman"/>
          <w:sz w:val="24"/>
          <w:szCs w:val="24"/>
        </w:rPr>
        <w:t xml:space="preserve"> both</w:t>
      </w:r>
      <w:r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r w:rsidR="00CC1F19" w:rsidRPr="0007763B">
        <w:rPr>
          <w:rFonts w:ascii="Times New Roman" w:eastAsia="Times New Roman" w:hAnsi="Times New Roman" w:cs="Times New Roman"/>
          <w:sz w:val="24"/>
          <w:szCs w:val="24"/>
        </w:rPr>
        <w:t xml:space="preserve">a significant </w:t>
      </w:r>
      <w:r w:rsidR="002D2EEA">
        <w:rPr>
          <w:rFonts w:ascii="Times New Roman" w:eastAsia="Times New Roman" w:hAnsi="Times New Roman" w:cs="Times New Roman"/>
          <w:sz w:val="24"/>
          <w:szCs w:val="24"/>
        </w:rPr>
        <w:t xml:space="preserve">changes in </w:t>
      </w:r>
      <w:r w:rsidR="00CC1F19" w:rsidRPr="0007763B">
        <w:rPr>
          <w:rFonts w:ascii="Times New Roman" w:eastAsia="Times New Roman" w:hAnsi="Times New Roman" w:cs="Times New Roman"/>
          <w:sz w:val="24"/>
          <w:szCs w:val="24"/>
        </w:rPr>
        <w:t>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w:t>
      </w:r>
      <w:r w:rsidR="002D2EEA">
        <w:rPr>
          <w:rFonts w:ascii="Times New Roman" w:eastAsia="Times New Roman" w:hAnsi="Times New Roman" w:cs="Times New Roman"/>
          <w:sz w:val="24"/>
          <w:szCs w:val="24"/>
        </w:rPr>
        <w:t xml:space="preserve"> is challenging</w:t>
      </w:r>
      <w:r w:rsidR="00A04F14" w:rsidRPr="0007763B">
        <w:rPr>
          <w:rFonts w:ascii="Times New Roman" w:eastAsia="Times New Roman" w:hAnsi="Times New Roman" w:cs="Times New Roman"/>
          <w:sz w:val="24"/>
          <w:szCs w:val="24"/>
        </w:rPr>
        <w:t xml:space="preserve">. </w:t>
      </w:r>
      <w:commentRangeStart w:id="4"/>
      <w:r w:rsidR="002D2EEA">
        <w:rPr>
          <w:rFonts w:ascii="Times New Roman" w:eastAsia="Times New Roman" w:hAnsi="Times New Roman" w:cs="Times New Roman"/>
          <w:sz w:val="24"/>
          <w:szCs w:val="24"/>
        </w:rPr>
        <w:t>Why?</w:t>
      </w:r>
      <w:commentRangeEnd w:id="4"/>
      <w:r w:rsidR="002D2EEA">
        <w:rPr>
          <w:rStyle w:val="Marquedecommentaire"/>
        </w:rPr>
        <w:commentReference w:id="4"/>
      </w:r>
      <w:r w:rsidR="002D2EEA">
        <w:rPr>
          <w:rFonts w:ascii="Times New Roman" w:eastAsia="Times New Roman" w:hAnsi="Times New Roman" w:cs="Times New Roman"/>
          <w:sz w:val="24"/>
          <w:szCs w:val="24"/>
        </w:rPr>
        <w:t xml:space="preserve"> </w:t>
      </w:r>
      <w:r w:rsidR="00CF30F2">
        <w:rPr>
          <w:rFonts w:ascii="Times New Roman" w:eastAsia="Times New Roman" w:hAnsi="Times New Roman" w:cs="Times New Roman"/>
          <w:sz w:val="24"/>
          <w:szCs w:val="24"/>
        </w:rPr>
        <w:t>C</w:t>
      </w:r>
      <w:r w:rsidR="00A04F14" w:rsidRPr="0007763B">
        <w:rPr>
          <w:rFonts w:ascii="Times New Roman" w:eastAsia="Times New Roman" w:hAnsi="Times New Roman" w:cs="Times New Roman"/>
          <w:sz w:val="24"/>
          <w:szCs w:val="24"/>
        </w:rPr>
        <w:t xml:space="preserve">hanges in genetic diversity </w:t>
      </w:r>
      <w:r w:rsidR="00CF30F2">
        <w:rPr>
          <w:rFonts w:ascii="Times New Roman" w:eastAsia="Times New Roman" w:hAnsi="Times New Roman" w:cs="Times New Roman"/>
          <w:sz w:val="24"/>
          <w:szCs w:val="24"/>
        </w:rPr>
        <w:t xml:space="preserve">through time </w:t>
      </w:r>
      <w:r w:rsidR="00A04F14" w:rsidRPr="0007763B">
        <w:rPr>
          <w:rFonts w:ascii="Times New Roman" w:eastAsia="Times New Roman" w:hAnsi="Times New Roman" w:cs="Times New Roman"/>
          <w:sz w:val="24"/>
          <w:szCs w:val="24"/>
        </w:rPr>
        <w:t xml:space="preserve">may be </w:t>
      </w:r>
      <w:r w:rsidR="00CF30F2">
        <w:rPr>
          <w:rFonts w:ascii="Times New Roman" w:eastAsia="Times New Roman" w:hAnsi="Times New Roman" w:cs="Times New Roman"/>
          <w:sz w:val="24"/>
          <w:szCs w:val="24"/>
        </w:rPr>
        <w:t xml:space="preserve">the result of </w:t>
      </w:r>
      <w:r w:rsidRPr="0007763B">
        <w:rPr>
          <w:rFonts w:ascii="Times New Roman" w:eastAsia="Times New Roman" w:hAnsi="Times New Roman" w:cs="Times New Roman"/>
          <w:sz w:val="24"/>
          <w:szCs w:val="24"/>
        </w:rPr>
        <w:t xml:space="preserve">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Pr="0007763B">
        <w:rPr>
          <w:rFonts w:ascii="Times New Roman" w:eastAsia="Times New Roman" w:hAnsi="Times New Roman" w:cs="Times New Roman"/>
          <w:sz w:val="24"/>
          <w:szCs w:val="24"/>
        </w:rPr>
        <w:t xml:space="preserve">climate warming. </w:t>
      </w:r>
      <w:ins w:id="5" w:author="Patrick James" w:date="2019-10-12T14:22:00Z">
        <w:r w:rsidR="00CF30F2">
          <w:rPr>
            <w:rFonts w:ascii="Times New Roman" w:eastAsia="Times New Roman" w:hAnsi="Times New Roman" w:cs="Times New Roman"/>
            <w:sz w:val="24"/>
            <w:szCs w:val="24"/>
          </w:rPr>
          <w:t xml:space="preserve">Identifying meaningful and statistically significant relationships between temporal landscape-change and the spatial </w:t>
        </w:r>
      </w:ins>
      <w:ins w:id="6" w:author="Patrick James" w:date="2019-10-12T14:23:00Z">
        <w:r w:rsidR="00CF30F2">
          <w:rPr>
            <w:rFonts w:ascii="Times New Roman" w:eastAsia="Times New Roman" w:hAnsi="Times New Roman" w:cs="Times New Roman"/>
            <w:sz w:val="24"/>
            <w:szCs w:val="24"/>
          </w:rPr>
          <w:t xml:space="preserve">apportionment of spatial </w:t>
        </w:r>
      </w:ins>
      <w:ins w:id="7" w:author="Patrick James" w:date="2019-10-12T14:22:00Z">
        <w:r w:rsidR="00CF30F2">
          <w:rPr>
            <w:rFonts w:ascii="Times New Roman" w:eastAsia="Times New Roman" w:hAnsi="Times New Roman" w:cs="Times New Roman"/>
            <w:sz w:val="24"/>
            <w:szCs w:val="24"/>
          </w:rPr>
          <w:t xml:space="preserve">genetic </w:t>
        </w:r>
      </w:ins>
      <w:ins w:id="8" w:author="Patrick James" w:date="2019-10-12T14:23:00Z">
        <w:r w:rsidR="00CF30F2">
          <w:rPr>
            <w:rFonts w:ascii="Times New Roman" w:eastAsia="Times New Roman" w:hAnsi="Times New Roman" w:cs="Times New Roman"/>
            <w:sz w:val="24"/>
            <w:szCs w:val="24"/>
          </w:rPr>
          <w:t xml:space="preserve">variation can indicate … </w:t>
        </w:r>
        <w:commentRangeStart w:id="9"/>
        <w:r w:rsidR="00CF30F2">
          <w:rPr>
            <w:rFonts w:ascii="Times New Roman" w:eastAsia="Times New Roman" w:hAnsi="Times New Roman" w:cs="Times New Roman"/>
            <w:sz w:val="24"/>
            <w:szCs w:val="24"/>
          </w:rPr>
          <w:t xml:space="preserve">xyz </w:t>
        </w:r>
      </w:ins>
      <w:commentRangeEnd w:id="9"/>
      <w:ins w:id="10" w:author="Patrick James" w:date="2019-10-12T14:24:00Z">
        <w:r w:rsidR="00CF30F2">
          <w:rPr>
            <w:rStyle w:val="Marquedecommentaire"/>
          </w:rPr>
          <w:commentReference w:id="9"/>
        </w:r>
      </w:ins>
      <w:del w:id="11" w:author="Patrick James" w:date="2019-10-12T14:23:00Z">
        <w:r w:rsidR="005F6CBE" w:rsidDel="00CF30F2">
          <w:rPr>
            <w:rFonts w:ascii="Times New Roman" w:eastAsia="Times New Roman" w:hAnsi="Times New Roman" w:cs="Times New Roman"/>
            <w:sz w:val="24"/>
            <w:szCs w:val="24"/>
          </w:rPr>
          <w:delText>Such associations may d</w:delText>
        </w:r>
        <w:r w:rsidR="005F6CBE" w:rsidRPr="0007763B" w:rsidDel="00CF30F2">
          <w:rPr>
            <w:rFonts w:ascii="Times New Roman" w:eastAsia="Times New Roman" w:hAnsi="Times New Roman" w:cs="Times New Roman"/>
            <w:sz w:val="24"/>
            <w:szCs w:val="24"/>
          </w:rPr>
          <w:delText xml:space="preserve">escribe what is happening at the demographic level, and therefore serve as an </w:delText>
        </w:r>
        <w:commentRangeStart w:id="12"/>
        <w:r w:rsidR="005F6CBE" w:rsidRPr="0007763B" w:rsidDel="00CF30F2">
          <w:rPr>
            <w:rFonts w:ascii="Times New Roman" w:eastAsia="Times New Roman" w:hAnsi="Times New Roman" w:cs="Times New Roman"/>
            <w:sz w:val="24"/>
            <w:szCs w:val="24"/>
          </w:rPr>
          <w:delText>alarm for managers</w:delText>
        </w:r>
      </w:del>
      <w:commentRangeEnd w:id="12"/>
      <w:r w:rsidR="00CF30F2">
        <w:rPr>
          <w:rStyle w:val="Marquedecommentaire"/>
        </w:rPr>
        <w:commentReference w:id="12"/>
      </w:r>
      <w:del w:id="13" w:author="Patrick James" w:date="2019-10-12T14:23:00Z">
        <w:r w:rsidR="005F6CBE" w:rsidRPr="0007763B" w:rsidDel="00CF30F2">
          <w:rPr>
            <w:rFonts w:ascii="Times New Roman" w:eastAsia="Times New Roman" w:hAnsi="Times New Roman" w:cs="Times New Roman"/>
            <w:sz w:val="24"/>
            <w:szCs w:val="24"/>
          </w:rPr>
          <w:delText>.</w:delText>
        </w:r>
        <w:r w:rsidR="005F6CBE" w:rsidDel="00CF30F2">
          <w:rPr>
            <w:rFonts w:ascii="Times New Roman" w:eastAsia="Times New Roman" w:hAnsi="Times New Roman" w:cs="Times New Roman"/>
            <w:sz w:val="24"/>
            <w:szCs w:val="24"/>
          </w:rPr>
          <w:delText xml:space="preserve"> </w:delText>
        </w:r>
      </w:del>
    </w:p>
    <w:p w14:paraId="37A843A2" w14:textId="3A916B76" w:rsidR="004E13A5" w:rsidRPr="0007763B" w:rsidRDefault="004E13A5" w:rsidP="004E13A5">
      <w:pPr>
        <w:spacing w:after="240" w:line="480" w:lineRule="auto"/>
        <w:rPr>
          <w:rFonts w:ascii="Times New Roman" w:eastAsia="Times New Roman" w:hAnsi="Times New Roman" w:cs="Times New Roman"/>
          <w:sz w:val="24"/>
          <w:szCs w:val="24"/>
        </w:rPr>
      </w:pPr>
      <w:commentRangeStart w:id="14"/>
      <w:r w:rsidRPr="0007763B">
        <w:rPr>
          <w:rFonts w:ascii="Times New Roman" w:eastAsia="Times New Roman" w:hAnsi="Times New Roman" w:cs="Times New Roman"/>
          <w:sz w:val="24"/>
          <w:szCs w:val="24"/>
        </w:rPr>
        <w:lastRenderedPageBreak/>
        <w:t>However</w:t>
      </w:r>
      <w:commentRangeEnd w:id="14"/>
      <w:r w:rsidR="00CF30F2">
        <w:rPr>
          <w:rStyle w:val="Marquedecommentaire"/>
        </w:rPr>
        <w:commentReference w:id="14"/>
      </w:r>
      <w:r w:rsidRPr="0007763B">
        <w:rPr>
          <w:rFonts w:ascii="Times New Roman" w:eastAsia="Times New Roman" w:hAnsi="Times New Roman" w:cs="Times New Roman"/>
          <w:sz w:val="24"/>
          <w:szCs w:val="24"/>
        </w:rPr>
        <w:t xml:space="preserve">, it is rarely possible to </w:t>
      </w:r>
      <w:ins w:id="15" w:author="Patrick James" w:date="2019-10-12T14:26:00Z">
        <w:r w:rsidR="00CF30F2">
          <w:rPr>
            <w:rFonts w:ascii="Times New Roman" w:eastAsia="Times New Roman" w:hAnsi="Times New Roman" w:cs="Times New Roman"/>
            <w:sz w:val="24"/>
            <w:szCs w:val="24"/>
          </w:rPr>
          <w:t xml:space="preserve">directly </w:t>
        </w:r>
      </w:ins>
      <w:r w:rsidRPr="0007763B">
        <w:rPr>
          <w:rFonts w:ascii="Times New Roman" w:eastAsia="Times New Roman" w:hAnsi="Times New Roman" w:cs="Times New Roman"/>
          <w:sz w:val="24"/>
          <w:szCs w:val="24"/>
        </w:rPr>
        <w:t xml:space="preserve">observe </w:t>
      </w:r>
      <w:commentRangeStart w:id="16"/>
      <w:r w:rsidRPr="0007763B">
        <w:rPr>
          <w:rFonts w:ascii="Times New Roman" w:eastAsia="Times New Roman" w:hAnsi="Times New Roman" w:cs="Times New Roman"/>
          <w:sz w:val="24"/>
          <w:szCs w:val="24"/>
        </w:rPr>
        <w:t xml:space="preserve">the effects </w:t>
      </w:r>
      <w:commentRangeEnd w:id="16"/>
      <w:r w:rsidR="00CF30F2">
        <w:rPr>
          <w:rStyle w:val="Marquedecommentaire"/>
        </w:rPr>
        <w:commentReference w:id="16"/>
      </w:r>
      <w:r w:rsidRPr="0007763B">
        <w:rPr>
          <w:rFonts w:ascii="Times New Roman" w:eastAsia="Times New Roman" w:hAnsi="Times New Roman" w:cs="Times New Roman"/>
          <w:sz w:val="24"/>
          <w:szCs w:val="24"/>
        </w:rPr>
        <w:t xml:space="preserve">of </w:t>
      </w:r>
      <w:del w:id="17" w:author="Patrick James" w:date="2019-10-12T14:26:00Z">
        <w:r w:rsidRPr="0007763B" w:rsidDel="00CF30F2">
          <w:rPr>
            <w:rFonts w:ascii="Times New Roman" w:eastAsia="Times New Roman" w:hAnsi="Times New Roman" w:cs="Times New Roman"/>
            <w:sz w:val="24"/>
            <w:szCs w:val="24"/>
          </w:rPr>
          <w:delText xml:space="preserve">these events </w:delText>
        </w:r>
      </w:del>
      <w:ins w:id="18" w:author="Patrick James" w:date="2019-10-12T14:26:00Z">
        <w:r w:rsidR="00CF30F2">
          <w:rPr>
            <w:rFonts w:ascii="Times New Roman" w:eastAsia="Times New Roman" w:hAnsi="Times New Roman" w:cs="Times New Roman"/>
            <w:sz w:val="24"/>
            <w:szCs w:val="24"/>
          </w:rPr>
          <w:t xml:space="preserve">landscape and climate change on spatial and temporal genetic variation. </w:t>
        </w:r>
      </w:ins>
      <w:proofErr w:type="spellStart"/>
      <w:ins w:id="19" w:author="Patrick James" w:date="2019-10-12T14:27:00Z">
        <w:r w:rsidR="00CF30F2">
          <w:rPr>
            <w:rFonts w:ascii="Times New Roman" w:eastAsia="Times New Roman" w:hAnsi="Times New Roman" w:cs="Times New Roman"/>
            <w:sz w:val="24"/>
            <w:szCs w:val="24"/>
          </w:rPr>
          <w:t>Althogh</w:t>
        </w:r>
        <w:proofErr w:type="spellEnd"/>
        <w:r w:rsidR="00CF30F2">
          <w:rPr>
            <w:rFonts w:ascii="Times New Roman" w:eastAsia="Times New Roman" w:hAnsi="Times New Roman" w:cs="Times New Roman"/>
            <w:sz w:val="24"/>
            <w:szCs w:val="24"/>
          </w:rPr>
          <w:t xml:space="preserve"> demographic data can illustrate XYZ, we are </w:t>
        </w:r>
        <w:proofErr w:type="spellStart"/>
        <w:r w:rsidR="00CF30F2">
          <w:rPr>
            <w:rFonts w:ascii="Times New Roman" w:eastAsia="Times New Roman" w:hAnsi="Times New Roman" w:cs="Times New Roman"/>
            <w:sz w:val="24"/>
            <w:szCs w:val="24"/>
          </w:rPr>
          <w:t>are</w:t>
        </w:r>
        <w:proofErr w:type="spellEnd"/>
        <w:r w:rsidR="00CF30F2">
          <w:rPr>
            <w:rFonts w:ascii="Times New Roman" w:eastAsia="Times New Roman" w:hAnsi="Times New Roman" w:cs="Times New Roman"/>
            <w:sz w:val="24"/>
            <w:szCs w:val="24"/>
          </w:rPr>
          <w:t xml:space="preserve"> able to see the genetic consequences as rapidly. Instead…. </w:t>
        </w:r>
      </w:ins>
      <w:del w:id="20" w:author="Patrick James" w:date="2019-10-12T14:27:00Z">
        <w:r w:rsidRPr="0007763B" w:rsidDel="00CF30F2">
          <w:rPr>
            <w:rFonts w:ascii="Times New Roman" w:eastAsia="Times New Roman" w:hAnsi="Times New Roman" w:cs="Times New Roman"/>
            <w:sz w:val="24"/>
            <w:szCs w:val="24"/>
          </w:rPr>
          <w:delText xml:space="preserve">instantaneously and </w:delText>
        </w:r>
      </w:del>
      <w:r w:rsidRPr="0007763B">
        <w:rPr>
          <w:rFonts w:ascii="Times New Roman" w:eastAsia="Times New Roman" w:hAnsi="Times New Roman" w:cs="Times New Roman"/>
          <w:sz w:val="24"/>
          <w:szCs w:val="24"/>
        </w:rPr>
        <w:t xml:space="preserve">researchers are often left with 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w:t>
      </w:r>
      <w:del w:id="21" w:author="Patrick James" w:date="2019-10-12T14:27:00Z">
        <w:r w:rsidRPr="0007763B" w:rsidDel="00CF30F2">
          <w:rPr>
            <w:rFonts w:ascii="Times New Roman" w:eastAsia="Times New Roman" w:hAnsi="Times New Roman" w:cs="Times New Roman"/>
            <w:sz w:val="24"/>
            <w:szCs w:val="24"/>
          </w:rPr>
          <w:delText xml:space="preserve">situations where </w:delText>
        </w:r>
      </w:del>
      <w:commentRangeStart w:id="22"/>
      <w:r w:rsidR="005F6CBE">
        <w:rPr>
          <w:rFonts w:ascii="Times New Roman" w:eastAsia="Times New Roman" w:hAnsi="Times New Roman" w:cs="Times New Roman"/>
          <w:sz w:val="24"/>
          <w:szCs w:val="24"/>
        </w:rPr>
        <w:t>spatial</w:t>
      </w:r>
      <w:ins w:id="23" w:author="Patrick James" w:date="2019-10-12T14:27:00Z">
        <w:r w:rsidR="00CF30F2">
          <w:rPr>
            <w:rFonts w:ascii="Times New Roman" w:eastAsia="Times New Roman" w:hAnsi="Times New Roman" w:cs="Times New Roman"/>
            <w:sz w:val="24"/>
            <w:szCs w:val="24"/>
          </w:rPr>
          <w:t>-temporal</w:t>
        </w:r>
      </w:ins>
      <w:r w:rsidR="005F6CBE">
        <w:rPr>
          <w:rFonts w:ascii="Times New Roman" w:eastAsia="Times New Roman" w:hAnsi="Times New Roman" w:cs="Times New Roman"/>
          <w:sz w:val="24"/>
          <w:szCs w:val="24"/>
        </w:rPr>
        <w:t xml:space="preserve"> </w:t>
      </w:r>
      <w:ins w:id="24" w:author="Patrick James" w:date="2019-10-12T14:29:00Z">
        <w:r w:rsidR="00CF30F2">
          <w:rPr>
            <w:rFonts w:ascii="Times New Roman" w:eastAsia="Times New Roman" w:hAnsi="Times New Roman" w:cs="Times New Roman"/>
            <w:sz w:val="24"/>
            <w:szCs w:val="24"/>
          </w:rPr>
          <w:t xml:space="preserve">population </w:t>
        </w:r>
      </w:ins>
      <w:ins w:id="25" w:author="Patrick James" w:date="2019-10-12T14:27:00Z">
        <w:r w:rsidR="00CF30F2">
          <w:rPr>
            <w:rFonts w:ascii="Times New Roman" w:eastAsia="Times New Roman" w:hAnsi="Times New Roman" w:cs="Times New Roman"/>
            <w:sz w:val="24"/>
            <w:szCs w:val="24"/>
          </w:rPr>
          <w:t xml:space="preserve">genetic </w:t>
        </w:r>
      </w:ins>
      <w:r w:rsidR="005F6CBE">
        <w:rPr>
          <w:rFonts w:ascii="Times New Roman" w:eastAsia="Times New Roman" w:hAnsi="Times New Roman" w:cs="Times New Roman"/>
          <w:sz w:val="24"/>
          <w:szCs w:val="24"/>
        </w:rPr>
        <w:t xml:space="preserve">legacies </w:t>
      </w:r>
      <w:commentRangeEnd w:id="22"/>
      <w:r w:rsidR="00CF30F2">
        <w:rPr>
          <w:rStyle w:val="Marquedecommentaire"/>
        </w:rPr>
        <w:commentReference w:id="22"/>
      </w:r>
      <w:del w:id="26" w:author="Patrick James" w:date="2019-10-12T14:29:00Z">
        <w:r w:rsidR="005F6CBE" w:rsidDel="00CF30F2">
          <w:rPr>
            <w:rFonts w:ascii="Times New Roman" w:eastAsia="Times New Roman" w:hAnsi="Times New Roman" w:cs="Times New Roman"/>
            <w:sz w:val="24"/>
            <w:szCs w:val="24"/>
          </w:rPr>
          <w:delText>may be left in the genetic make-up of populations</w:delText>
        </w:r>
      </w:del>
      <w:r w:rsidR="005F6CBE">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include geographic </w:t>
      </w:r>
      <w:commentRangeStart w:id="27"/>
      <w:r w:rsidRPr="0007763B">
        <w:rPr>
          <w:rFonts w:ascii="Times New Roman" w:eastAsia="Times New Roman" w:hAnsi="Times New Roman" w:cs="Times New Roman"/>
          <w:sz w:val="24"/>
          <w:szCs w:val="24"/>
        </w:rPr>
        <w:t>isolation</w:t>
      </w:r>
      <w:commentRangeEnd w:id="27"/>
      <w:r w:rsidR="00CF30F2">
        <w:rPr>
          <w:rStyle w:val="Marquedecommentaire"/>
        </w:rPr>
        <w:commentReference w:id="27"/>
      </w:r>
      <w:r w:rsidRPr="0007763B">
        <w:rPr>
          <w:rFonts w:ascii="Times New Roman" w:eastAsia="Times New Roman" w:hAnsi="Times New Roman" w:cs="Times New Roman"/>
          <w:sz w:val="24"/>
          <w:szCs w:val="24"/>
        </w:rPr>
        <w:t>, population bottleneck</w:t>
      </w:r>
      <w:r w:rsidR="00CF30F2">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and migration from previously isolated populations, </w:t>
      </w:r>
      <w:ins w:id="28" w:author="Patrick James" w:date="2019-10-12T14:30:00Z">
        <w:r w:rsidR="00CF30F2">
          <w:rPr>
            <w:rFonts w:ascii="Times New Roman" w:eastAsia="Times New Roman" w:hAnsi="Times New Roman" w:cs="Times New Roman"/>
            <w:sz w:val="24"/>
            <w:szCs w:val="24"/>
          </w:rPr>
          <w:t>and outbreak expansions?</w:t>
        </w:r>
      </w:ins>
      <w:del w:id="29" w:author="Patrick James" w:date="2019-10-12T14:30:00Z">
        <w:r w:rsidRPr="0007763B" w:rsidDel="00CF30F2">
          <w:rPr>
            <w:rFonts w:ascii="Times New Roman" w:eastAsia="Times New Roman" w:hAnsi="Times New Roman" w:cs="Times New Roman"/>
            <w:sz w:val="24"/>
            <w:szCs w:val="24"/>
          </w:rPr>
          <w:delText xml:space="preserve">which would substantially </w:delText>
        </w:r>
        <w:r w:rsidR="009A2299" w:rsidDel="00CF30F2">
          <w:rPr>
            <w:rFonts w:ascii="Times New Roman" w:eastAsia="Times New Roman" w:hAnsi="Times New Roman" w:cs="Times New Roman"/>
            <w:sz w:val="24"/>
            <w:szCs w:val="24"/>
          </w:rPr>
          <w:delText>alter local genetic variation</w:delText>
        </w:r>
      </w:del>
      <w:r w:rsidR="009A2299">
        <w:rPr>
          <w:rFonts w:ascii="Times New Roman" w:eastAsia="Times New Roman" w:hAnsi="Times New Roman" w:cs="Times New Roman"/>
          <w:sz w:val="24"/>
          <w:szCs w:val="24"/>
        </w:rPr>
        <w:t>.</w:t>
      </w:r>
    </w:p>
    <w:p w14:paraId="4D377D4F" w14:textId="0B5EB9FE" w:rsidR="004E13A5" w:rsidRPr="0007763B" w:rsidRDefault="00EE600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there are few </w:t>
      </w:r>
      <w:r w:rsidR="004E13A5" w:rsidRPr="0007763B">
        <w:rPr>
          <w:rFonts w:ascii="Times New Roman" w:eastAsia="Times New Roman" w:hAnsi="Times New Roman" w:cs="Times New Roman"/>
          <w:sz w:val="24"/>
          <w:szCs w:val="24"/>
        </w:rPr>
        <w:t xml:space="preserve">methods for </w:t>
      </w:r>
      <w:r>
        <w:rPr>
          <w:rFonts w:ascii="Times New Roman" w:eastAsia="Times New Roman" w:hAnsi="Times New Roman" w:cs="Times New Roman"/>
          <w:sz w:val="24"/>
          <w:szCs w:val="24"/>
        </w:rPr>
        <w:t>comparing spatial patterns of genetic variation through time</w:t>
      </w:r>
      <w:r w:rsidR="004E13A5"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6451B0" w:rsidRPr="0007763B">
        <w:rPr>
          <w:rFonts w:ascii="Times New Roman" w:hAnsi="Times New Roman" w:cs="Times New Roman"/>
          <w:sz w:val="24"/>
          <w:szCs w:val="24"/>
        </w:rPr>
        <w:t>ethods exist to infer demographic history from genetic data</w:t>
      </w:r>
      <w:r>
        <w:rPr>
          <w:rFonts w:ascii="Times New Roman" w:hAnsi="Times New Roman" w:cs="Times New Roman"/>
          <w:sz w:val="24"/>
          <w:szCs w:val="24"/>
        </w:rPr>
        <w:t xml:space="preserve"> </w:t>
      </w:r>
      <w:r w:rsidR="006451B0" w:rsidRPr="0007763B">
        <w:rPr>
          <w:rFonts w:ascii="Times New Roman" w:hAnsi="Times New Roman" w:cs="Times New Roman"/>
          <w:sz w:val="24"/>
          <w:szCs w:val="24"/>
        </w:rPr>
        <w:t>from static</w:t>
      </w:r>
      <w:r>
        <w:rPr>
          <w:rFonts w:ascii="Times New Roman" w:hAnsi="Times New Roman" w:cs="Times New Roman"/>
          <w:sz w:val="24"/>
          <w:szCs w:val="24"/>
        </w:rPr>
        <w:t xml:space="preserve"> collected at a single point in </w:t>
      </w:r>
      <w:r w:rsidR="00F90329">
        <w:rPr>
          <w:rFonts w:ascii="Times New Roman" w:hAnsi="Times New Roman" w:cs="Times New Roman"/>
          <w:sz w:val="24"/>
          <w:szCs w:val="24"/>
        </w:rPr>
        <w:t>time</w:t>
      </w:r>
      <w:r w:rsidR="006451B0" w:rsidRPr="0007763B">
        <w:rPr>
          <w:rFonts w:ascii="Times New Roman" w:hAnsi="Times New Roman" w:cs="Times New Roman"/>
          <w:sz w:val="24"/>
          <w:szCs w:val="24"/>
        </w:rPr>
        <w:t xml:space="preserve"> </w:t>
      </w:r>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xml:space="preserve">. </w:t>
      </w:r>
      <w:commentRangeStart w:id="30"/>
      <w:r w:rsidR="006451B0" w:rsidRPr="0007763B">
        <w:rPr>
          <w:rFonts w:ascii="Times New Roman" w:hAnsi="Times New Roman" w:cs="Times New Roman"/>
          <w:sz w:val="24"/>
          <w:szCs w:val="24"/>
        </w:rPr>
        <w:t>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commentRangeEnd w:id="30"/>
      <w:r>
        <w:rPr>
          <w:rStyle w:val="Marquedecommentaire"/>
        </w:rPr>
        <w:commentReference w:id="30"/>
      </w:r>
      <w:r w:rsidR="00BC1041">
        <w:rPr>
          <w:rFonts w:ascii="Times New Roman" w:hAnsi="Times New Roman" w:cs="Times New Roman"/>
          <w:sz w:val="24"/>
          <w:szCs w:val="24"/>
        </w:rPr>
        <w:t xml:space="preserve">. </w:t>
      </w:r>
      <w:commentRangeStart w:id="31"/>
      <w:r w:rsidR="004E13A5"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004E13A5"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004E13A5"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004E13A5"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004E13A5"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004E13A5"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004E13A5"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004E13A5" w:rsidRPr="0007763B">
        <w:rPr>
          <w:rFonts w:ascii="Times New Roman" w:eastAsia="Times New Roman" w:hAnsi="Times New Roman" w:cs="Times New Roman"/>
          <w:sz w:val="24"/>
          <w:szCs w:val="24"/>
        </w:rPr>
        <w:t>.</w:t>
      </w:r>
      <w:commentRangeEnd w:id="31"/>
      <w:r>
        <w:rPr>
          <w:rStyle w:val="Marquedecommentaire"/>
        </w:rPr>
        <w:commentReference w:id="31"/>
      </w:r>
      <w:r w:rsidR="004E13A5"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 xml:space="preserve">Some studies have directly used genetic differentiation metrics such as </w:t>
      </w:r>
      <w:proofErr w:type="spellStart"/>
      <w:r w:rsidR="00EA515D">
        <w:rPr>
          <w:rFonts w:ascii="Times New Roman" w:eastAsia="Times New Roman" w:hAnsi="Times New Roman" w:cs="Times New Roman"/>
          <w:sz w:val="24"/>
          <w:szCs w:val="24"/>
        </w:rPr>
        <w:t>Fst</w:t>
      </w:r>
      <w:proofErr w:type="spellEnd"/>
      <w:r w:rsidR="00EA515D">
        <w:rPr>
          <w:rFonts w:ascii="Times New Roman" w:eastAsia="Times New Roman" w:hAnsi="Times New Roman" w:cs="Times New Roman"/>
          <w:sz w:val="24"/>
          <w:szCs w:val="24"/>
        </w:rPr>
        <w: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053498">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w:t>
      </w:r>
      <w:commentRangeStart w:id="32"/>
      <w:r w:rsidR="00E455A2">
        <w:rPr>
          <w:rFonts w:ascii="Times New Roman" w:eastAsia="Times New Roman" w:hAnsi="Times New Roman" w:cs="Times New Roman"/>
          <w:sz w:val="24"/>
          <w:szCs w:val="24"/>
        </w:rPr>
        <w:t xml:space="preserve">biological assumptions and our spatial understanding </w:t>
      </w:r>
      <w:r w:rsidR="000673CD">
        <w:rPr>
          <w:rFonts w:ascii="Times New Roman" w:eastAsia="Times New Roman" w:hAnsi="Times New Roman" w:cs="Times New Roman"/>
          <w:sz w:val="24"/>
          <w:szCs w:val="24"/>
        </w:rPr>
        <w:t xml:space="preserve">of </w:t>
      </w:r>
      <w:proofErr w:type="spellStart"/>
      <w:r w:rsidR="00E455A2">
        <w:rPr>
          <w:rFonts w:ascii="Times New Roman" w:eastAsia="Times New Roman" w:hAnsi="Times New Roman" w:cs="Times New Roman"/>
          <w:sz w:val="24"/>
          <w:szCs w:val="24"/>
        </w:rPr>
        <w:t>Fst</w:t>
      </w:r>
      <w:proofErr w:type="spellEnd"/>
      <w:r w:rsidR="00E455A2">
        <w:rPr>
          <w:rFonts w:ascii="Times New Roman" w:eastAsia="Times New Roman" w:hAnsi="Times New Roman" w:cs="Times New Roman"/>
          <w:sz w:val="24"/>
          <w:szCs w:val="24"/>
        </w:rPr>
        <w: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commentRangeEnd w:id="32"/>
      <w:r>
        <w:rPr>
          <w:rStyle w:val="Marquedecommentaire"/>
        </w:rPr>
        <w:commentReference w:id="32"/>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w:t>
      </w:r>
      <w:r w:rsidR="00E455A2">
        <w:rPr>
          <w:rFonts w:ascii="Times New Roman" w:eastAsia="Times New Roman" w:hAnsi="Times New Roman" w:cs="Times New Roman"/>
          <w:sz w:val="24"/>
          <w:szCs w:val="24"/>
        </w:rPr>
        <w:lastRenderedPageBreak/>
        <w:t>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(Skoglund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commentRangeStart w:id="33"/>
      <w:r w:rsidR="00F320FC">
        <w:rPr>
          <w:rFonts w:ascii="Times New Roman" w:eastAsia="Times New Roman" w:hAnsi="Times New Roman" w:cs="Times New Roman"/>
          <w:sz w:val="24"/>
          <w:szCs w:val="24"/>
        </w:rPr>
        <w:t>Nevertheless, t</w:t>
      </w:r>
      <w:r w:rsidR="004E13A5" w:rsidRPr="0007763B">
        <w:rPr>
          <w:rFonts w:ascii="Times New Roman" w:eastAsia="Times New Roman" w:hAnsi="Times New Roman" w:cs="Times New Roman"/>
          <w:sz w:val="24"/>
          <w:szCs w:val="24"/>
        </w:rPr>
        <w:t xml:space="preserve">he rapid pace of global loss of genetic diversity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(Leigh, Hendry, Vázquez‐Domínguez, &amp; Friesen, 2019)</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 xml:space="preserve">, is making it increasingly important to move beyond, single sampling/time, snapshot research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(Draheim, Moore, Fortin, &amp; Scribner, 2018)</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w:t>
      </w:r>
      <w:commentRangeEnd w:id="33"/>
      <w:r w:rsidR="002D2EEA">
        <w:rPr>
          <w:rStyle w:val="Marquedecommentaire"/>
        </w:rPr>
        <w:commentReference w:id="33"/>
      </w:r>
      <w:r w:rsidR="00F320FC">
        <w:rPr>
          <w:rFonts w:ascii="Times New Roman" w:eastAsia="Times New Roman" w:hAnsi="Times New Roman" w:cs="Times New Roman"/>
          <w:sz w:val="24"/>
          <w:szCs w:val="24"/>
        </w:rPr>
        <w:t xml:space="preserve">Testing whether significant </w:t>
      </w:r>
      <w:commentRangeStart w:id="34"/>
      <w:del w:id="35" w:author="Patrick James" w:date="2019-10-13T10:40:00Z">
        <w:r w:rsidR="00F320FC" w:rsidDel="00C5132F">
          <w:rPr>
            <w:rFonts w:ascii="Times New Roman" w:eastAsia="Times New Roman" w:hAnsi="Times New Roman" w:cs="Times New Roman"/>
            <w:sz w:val="24"/>
            <w:szCs w:val="24"/>
          </w:rPr>
          <w:delText xml:space="preserve">and atypical </w:delText>
        </w:r>
      </w:del>
      <w:r w:rsidR="00F320FC">
        <w:rPr>
          <w:rFonts w:ascii="Times New Roman" w:eastAsia="Times New Roman" w:hAnsi="Times New Roman" w:cs="Times New Roman"/>
          <w:sz w:val="24"/>
          <w:szCs w:val="24"/>
        </w:rPr>
        <w:t>change</w:t>
      </w:r>
      <w:r w:rsidR="00492594">
        <w:rPr>
          <w:rFonts w:ascii="Times New Roman" w:eastAsia="Times New Roman" w:hAnsi="Times New Roman" w:cs="Times New Roman"/>
          <w:sz w:val="24"/>
          <w:szCs w:val="24"/>
        </w:rPr>
        <w:t>, relative to the metapopulation</w:t>
      </w:r>
      <w:commentRangeEnd w:id="34"/>
      <w:r>
        <w:rPr>
          <w:rStyle w:val="Marquedecommentaire"/>
        </w:rPr>
        <w:commentReference w:id="34"/>
      </w:r>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commentRangeStart w:id="36"/>
      <w:r w:rsidR="00492594">
        <w:rPr>
          <w:rFonts w:ascii="Times New Roman" w:eastAsia="Times New Roman" w:hAnsi="Times New Roman" w:cs="Times New Roman"/>
          <w:sz w:val="24"/>
          <w:szCs w:val="24"/>
        </w:rPr>
        <w:t xml:space="preserve">unphased </w:t>
      </w:r>
      <w:commentRangeEnd w:id="36"/>
      <w:r w:rsidR="00C5132F">
        <w:rPr>
          <w:rStyle w:val="Marquedecommentaire"/>
        </w:rPr>
        <w:commentReference w:id="36"/>
      </w:r>
      <w:r w:rsidR="00492594">
        <w:rPr>
          <w:rFonts w:ascii="Times New Roman" w:eastAsia="Times New Roman" w:hAnsi="Times New Roman" w:cs="Times New Roman"/>
          <w:sz w:val="24"/>
          <w:szCs w:val="24"/>
        </w:rPr>
        <w:t>and patchy SNP datasets</w:t>
      </w:r>
      <w:r w:rsidR="00F320FC">
        <w:rPr>
          <w:rFonts w:ascii="Times New Roman" w:eastAsia="Times New Roman" w:hAnsi="Times New Roman" w:cs="Times New Roman"/>
          <w:sz w:val="24"/>
          <w:szCs w:val="24"/>
        </w:rPr>
        <w:t>, remains a challenge.</w:t>
      </w:r>
    </w:p>
    <w:p w14:paraId="2BC3A1E0" w14:textId="454D37B0" w:rsidR="000E1A78" w:rsidRPr="0007763B" w:rsidRDefault="004E13A5" w:rsidP="004E13A5">
      <w:pPr>
        <w:spacing w:after="240" w:line="480" w:lineRule="auto"/>
        <w:rPr>
          <w:rFonts w:ascii="Times New Roman" w:eastAsia="Times New Roman" w:hAnsi="Times New Roman" w:cs="Times New Roman"/>
          <w:sz w:val="24"/>
          <w:szCs w:val="24"/>
        </w:rPr>
      </w:pPr>
      <w:commentRangeStart w:id="37"/>
      <w:r w:rsidRPr="0007763B">
        <w:rPr>
          <w:rFonts w:ascii="Times New Roman" w:eastAsia="Times New Roman" w:hAnsi="Times New Roman" w:cs="Times New Roman"/>
          <w:sz w:val="24"/>
          <w:szCs w:val="24"/>
        </w:rPr>
        <w:t>A</w:t>
      </w:r>
      <w:commentRangeEnd w:id="37"/>
      <w:r w:rsidR="00C5132F">
        <w:rPr>
          <w:rStyle w:val="Marquedecommentaire"/>
        </w:rPr>
        <w:commentReference w:id="37"/>
      </w:r>
      <w:r w:rsidRPr="0007763B">
        <w:rPr>
          <w:rFonts w:ascii="Times New Roman" w:eastAsia="Times New Roman" w:hAnsi="Times New Roman" w:cs="Times New Roman"/>
          <w:sz w:val="24"/>
          <w:szCs w:val="24"/>
        </w:rPr>
        <w:t xml:space="preserve"> </w:t>
      </w:r>
      <w:commentRangeStart w:id="38"/>
      <w:r w:rsidRPr="0007763B">
        <w:rPr>
          <w:rFonts w:ascii="Times New Roman" w:eastAsia="Times New Roman" w:hAnsi="Times New Roman" w:cs="Times New Roman"/>
          <w:sz w:val="24"/>
          <w:szCs w:val="24"/>
        </w:rPr>
        <w:t xml:space="preserve">permutation-based </w:t>
      </w:r>
      <w:commentRangeEnd w:id="38"/>
      <w:r w:rsidR="007B0795">
        <w:rPr>
          <w:rStyle w:val="Marquedecommentaire"/>
        </w:rPr>
        <w:commentReference w:id="38"/>
      </w:r>
      <w:r w:rsidRPr="0007763B">
        <w:rPr>
          <w:rFonts w:ascii="Times New Roman" w:eastAsia="Times New Roman" w:hAnsi="Times New Roman" w:cs="Times New Roman"/>
          <w:sz w:val="24"/>
          <w:szCs w:val="24"/>
        </w:rPr>
        <w:t xml:space="preserve">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xml:space="preserve">) </w:t>
      </w:r>
      <w:del w:id="39" w:author="Patrick James" w:date="2019-10-13T10:45:00Z">
        <w:r w:rsidRPr="0007763B" w:rsidDel="00C5132F">
          <w:rPr>
            <w:rFonts w:ascii="Times New Roman" w:eastAsia="Times New Roman" w:hAnsi="Times New Roman" w:cs="Times New Roman"/>
            <w:sz w:val="24"/>
            <w:szCs w:val="24"/>
          </w:rPr>
          <w:delText xml:space="preserve">were designed to </w:delText>
        </w:r>
      </w:del>
      <w:r w:rsidRPr="0007763B">
        <w:rPr>
          <w:rFonts w:ascii="Times New Roman" w:eastAsia="Times New Roman" w:hAnsi="Times New Roman" w:cs="Times New Roman"/>
          <w:sz w:val="24"/>
          <w:szCs w:val="24"/>
        </w:rPr>
        <w:t>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t>
      </w:r>
      <w:ins w:id="40" w:author="Patrick James" w:date="2019-10-13T10:46:00Z">
        <w:r w:rsidR="00C5132F">
          <w:rPr>
            <w:rFonts w:ascii="Times New Roman" w:eastAsia="Times New Roman" w:hAnsi="Times New Roman" w:cs="Times New Roman"/>
            <w:sz w:val="24"/>
            <w:szCs w:val="24"/>
          </w:rPr>
          <w:t xml:space="preserve">the significance of changes </w:t>
        </w:r>
      </w:ins>
      <w:del w:id="41" w:author="Patrick James" w:date="2019-10-13T10:46:00Z">
        <w:r w:rsidRPr="0007763B" w:rsidDel="00C5132F">
          <w:rPr>
            <w:rFonts w:ascii="Times New Roman" w:eastAsia="Times New Roman" w:hAnsi="Times New Roman" w:cs="Times New Roman"/>
            <w:sz w:val="24"/>
            <w:szCs w:val="24"/>
          </w:rPr>
          <w:delText xml:space="preserve">whether there are sites where the difference </w:delText>
        </w:r>
      </w:del>
      <w:r w:rsidRPr="0007763B">
        <w:rPr>
          <w:rFonts w:ascii="Times New Roman" w:eastAsia="Times New Roman" w:hAnsi="Times New Roman" w:cs="Times New Roman"/>
          <w:sz w:val="24"/>
          <w:szCs w:val="24"/>
        </w:rPr>
        <w:t xml:space="preserve">in community composition </w:t>
      </w:r>
      <w:del w:id="42" w:author="Patrick James" w:date="2019-10-13T10:46:00Z">
        <w:r w:rsidRPr="0007763B" w:rsidDel="00C5132F">
          <w:rPr>
            <w:rFonts w:ascii="Times New Roman" w:eastAsia="Times New Roman" w:hAnsi="Times New Roman" w:cs="Times New Roman"/>
            <w:sz w:val="24"/>
            <w:szCs w:val="24"/>
          </w:rPr>
          <w:delText>between survey times seems exceptionally large</w:delText>
        </w:r>
      </w:del>
      <w:ins w:id="43" w:author="Patrick James" w:date="2019-10-13T10:46:00Z">
        <w:r w:rsidR="00C5132F">
          <w:rPr>
            <w:rFonts w:ascii="Times New Roman" w:eastAsia="Times New Roman" w:hAnsi="Times New Roman" w:cs="Times New Roman"/>
            <w:sz w:val="24"/>
            <w:szCs w:val="24"/>
          </w:rPr>
          <w:t>through time</w:t>
        </w:r>
      </w:ins>
      <w:r w:rsidRPr="0007763B">
        <w:rPr>
          <w:rFonts w:ascii="Times New Roman" w:eastAsia="Times New Roman" w:hAnsi="Times New Roman" w:cs="Times New Roman"/>
          <w:sz w:val="24"/>
          <w:szCs w:val="24"/>
        </w:rPr>
        <w:t xml:space="preserve">. </w:t>
      </w:r>
      <w:del w:id="44" w:author="Patrick James" w:date="2019-10-13T10:52:00Z">
        <w:r w:rsidRPr="0007763B" w:rsidDel="005159F5">
          <w:rPr>
            <w:rFonts w:ascii="Times New Roman" w:eastAsia="Times New Roman" w:hAnsi="Times New Roman" w:cs="Times New Roman"/>
            <w:sz w:val="24"/>
            <w:szCs w:val="24"/>
          </w:rPr>
          <w:delText>This approach has not yet been tested nor applied to the question of temporal variation in genetic data</w:delText>
        </w:r>
        <w:r w:rsidR="00AA3A0B" w:rsidDel="005159F5">
          <w:rPr>
            <w:rFonts w:ascii="Times New Roman" w:eastAsia="Times New Roman" w:hAnsi="Times New Roman" w:cs="Times New Roman"/>
            <w:sz w:val="24"/>
            <w:szCs w:val="24"/>
          </w:rPr>
          <w:delText>, and could potentially help us achieve the goal of detecting genetic change from limited time series datasets</w:delText>
        </w:r>
        <w:r w:rsidRPr="0007763B" w:rsidDel="005159F5">
          <w:rPr>
            <w:rFonts w:ascii="Times New Roman" w:eastAsia="Times New Roman" w:hAnsi="Times New Roman" w:cs="Times New Roman"/>
            <w:sz w:val="24"/>
            <w:szCs w:val="24"/>
          </w:rPr>
          <w:delText xml:space="preserve">. </w:delText>
        </w:r>
      </w:del>
      <w:ins w:id="45" w:author="Patrick James" w:date="2019-10-13T10:52:00Z">
        <w:r w:rsidR="00074A90">
          <w:rPr>
            <w:rFonts w:ascii="Times New Roman" w:eastAsia="Times New Roman" w:hAnsi="Times New Roman" w:cs="Times New Roman"/>
            <w:sz w:val="24"/>
            <w:szCs w:val="24"/>
          </w:rPr>
          <w:t xml:space="preserve"> Given the conceptual similarity between </w:t>
        </w:r>
      </w:ins>
      <w:ins w:id="46" w:author="Patrick James" w:date="2019-10-13T10:53:00Z">
        <w:r w:rsidR="00074A90">
          <w:rPr>
            <w:rFonts w:ascii="Times New Roman" w:eastAsia="Times New Roman" w:hAnsi="Times New Roman" w:cs="Times New Roman"/>
            <w:sz w:val="24"/>
            <w:szCs w:val="24"/>
          </w:rPr>
          <w:t xml:space="preserve">the question of how </w:t>
        </w:r>
        <w:proofErr w:type="spellStart"/>
        <w:r w:rsidR="00074A90">
          <w:rPr>
            <w:rFonts w:ascii="Times New Roman" w:eastAsia="Times New Roman" w:hAnsi="Times New Roman" w:cs="Times New Roman"/>
            <w:sz w:val="24"/>
            <w:szCs w:val="24"/>
          </w:rPr>
          <w:t>mutli</w:t>
        </w:r>
        <w:proofErr w:type="spellEnd"/>
        <w:r w:rsidR="00074A90">
          <w:rPr>
            <w:rFonts w:ascii="Times New Roman" w:eastAsia="Times New Roman" w:hAnsi="Times New Roman" w:cs="Times New Roman"/>
            <w:sz w:val="24"/>
            <w:szCs w:val="24"/>
          </w:rPr>
          <w:t xml:space="preserve">-species communities might change through time and our </w:t>
        </w:r>
        <w:proofErr w:type="spellStart"/>
        <w:r w:rsidR="00074A90">
          <w:rPr>
            <w:rFonts w:ascii="Times New Roman" w:eastAsia="Times New Roman" w:hAnsi="Times New Roman" w:cs="Times New Roman"/>
            <w:sz w:val="24"/>
            <w:szCs w:val="24"/>
          </w:rPr>
          <w:t>quesitn</w:t>
        </w:r>
        <w:proofErr w:type="spellEnd"/>
        <w:r w:rsidR="00074A90">
          <w:rPr>
            <w:rFonts w:ascii="Times New Roman" w:eastAsia="Times New Roman" w:hAnsi="Times New Roman" w:cs="Times New Roman"/>
            <w:sz w:val="24"/>
            <w:szCs w:val="24"/>
          </w:rPr>
          <w:t xml:space="preserve"> of </w:t>
        </w:r>
      </w:ins>
      <w:proofErr w:type="spellStart"/>
      <w:ins w:id="47" w:author="Patrick James" w:date="2019-10-13T10:54:00Z">
        <w:r w:rsidR="00074A90">
          <w:rPr>
            <w:rFonts w:ascii="Times New Roman" w:eastAsia="Times New Roman" w:hAnsi="Times New Roman" w:cs="Times New Roman"/>
            <w:sz w:val="24"/>
            <w:szCs w:val="24"/>
          </w:rPr>
          <w:t>of</w:t>
        </w:r>
        <w:proofErr w:type="spellEnd"/>
        <w:r w:rsidR="00074A90">
          <w:rPr>
            <w:rFonts w:ascii="Times New Roman" w:eastAsia="Times New Roman" w:hAnsi="Times New Roman" w:cs="Times New Roman"/>
            <w:sz w:val="24"/>
            <w:szCs w:val="24"/>
          </w:rPr>
          <w:t xml:space="preserve"> monitoring genetic change through time, we expect that TBI can be applied/modified for the </w:t>
        </w:r>
      </w:ins>
      <w:ins w:id="48" w:author="Patrick James" w:date="2019-10-13T10:55:00Z">
        <w:r w:rsidR="00074A90">
          <w:rPr>
            <w:rFonts w:ascii="Times New Roman" w:eastAsia="Times New Roman" w:hAnsi="Times New Roman" w:cs="Times New Roman"/>
            <w:sz w:val="24"/>
            <w:szCs w:val="24"/>
          </w:rPr>
          <w:t>analysis</w:t>
        </w:r>
      </w:ins>
      <w:ins w:id="49" w:author="Patrick James" w:date="2019-10-13T10:54:00Z">
        <w:r w:rsidR="00074A90">
          <w:rPr>
            <w:rFonts w:ascii="Times New Roman" w:eastAsia="Times New Roman" w:hAnsi="Times New Roman" w:cs="Times New Roman"/>
            <w:sz w:val="24"/>
            <w:szCs w:val="24"/>
          </w:rPr>
          <w:t xml:space="preserve"> of multi-locus genotypic data. </w:t>
        </w:r>
      </w:ins>
      <w:r w:rsidRPr="0007763B">
        <w:rPr>
          <w:rFonts w:ascii="Times New Roman" w:eastAsia="Times New Roman" w:hAnsi="Times New Roman" w:cs="Times New Roman"/>
          <w:sz w:val="24"/>
          <w:szCs w:val="24"/>
        </w:rPr>
        <w:t>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commentRangeStart w:id="50"/>
      <w:r w:rsidRPr="0007763B">
        <w:rPr>
          <w:rFonts w:ascii="Times New Roman" w:eastAsia="Times New Roman" w:hAnsi="Times New Roman" w:cs="Times New Roman"/>
          <w:sz w:val="24"/>
          <w:szCs w:val="24"/>
        </w:rPr>
        <w:t xml:space="preserve">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w:t>
      </w:r>
      <w:commentRangeStart w:id="51"/>
      <w:r w:rsidRPr="0007763B">
        <w:rPr>
          <w:rFonts w:ascii="Times New Roman" w:eastAsia="Times New Roman" w:hAnsi="Times New Roman" w:cs="Times New Roman"/>
          <w:sz w:val="24"/>
          <w:szCs w:val="24"/>
        </w:rPr>
        <w:t>about the ecologica</w:t>
      </w:r>
      <w:r w:rsidR="005C6117">
        <w:rPr>
          <w:rFonts w:ascii="Times New Roman" w:eastAsia="Times New Roman" w:hAnsi="Times New Roman" w:cs="Times New Roman"/>
          <w:sz w:val="24"/>
          <w:szCs w:val="24"/>
        </w:rPr>
        <w:t>l processes shaping the system.</w:t>
      </w:r>
      <w:commentRangeEnd w:id="50"/>
      <w:r w:rsidR="00074A90">
        <w:rPr>
          <w:rStyle w:val="Marquedecommentaire"/>
        </w:rPr>
        <w:commentReference w:id="50"/>
      </w:r>
      <w:commentRangeEnd w:id="51"/>
      <w:r w:rsidR="00074A90">
        <w:rPr>
          <w:rStyle w:val="Marquedecommentaire"/>
        </w:rPr>
        <w:commentReference w:id="51"/>
      </w:r>
    </w:p>
    <w:p w14:paraId="749E51B2" w14:textId="79314EDC"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In this study, we </w:t>
      </w:r>
      <w:ins w:id="52" w:author="Patrick James" w:date="2019-10-13T11:03:00Z">
        <w:r w:rsidR="001411DE">
          <w:rPr>
            <w:rFonts w:ascii="Times New Roman" w:eastAsia="Times New Roman" w:hAnsi="Times New Roman" w:cs="Times New Roman"/>
            <w:sz w:val="24"/>
            <w:szCs w:val="24"/>
          </w:rPr>
          <w:t>build up</w:t>
        </w:r>
      </w:ins>
      <w:ins w:id="53" w:author="Patrick James" w:date="2019-10-13T11:02:00Z">
        <w:r w:rsidR="001411DE">
          <w:rPr>
            <w:rFonts w:ascii="Times New Roman" w:eastAsia="Times New Roman" w:hAnsi="Times New Roman" w:cs="Times New Roman"/>
            <w:sz w:val="24"/>
            <w:szCs w:val="24"/>
          </w:rPr>
          <w:t xml:space="preserve">on </w:t>
        </w:r>
      </w:ins>
      <w:ins w:id="54" w:author="Patrick James" w:date="2019-10-13T11:03:00Z">
        <w:r w:rsidR="001411DE">
          <w:rPr>
            <w:rFonts w:ascii="Times New Roman" w:eastAsia="Times New Roman" w:hAnsi="Times New Roman" w:cs="Times New Roman"/>
            <w:sz w:val="24"/>
            <w:szCs w:val="24"/>
          </w:rPr>
          <w:t xml:space="preserve">the temporal beta diversity indices framework to </w:t>
        </w:r>
      </w:ins>
      <w:del w:id="55" w:author="Patrick James" w:date="2019-10-13T11:02:00Z">
        <w:r w:rsidR="004E13A5" w:rsidRPr="0007763B" w:rsidDel="00BF391B">
          <w:rPr>
            <w:rFonts w:ascii="Times New Roman" w:eastAsia="Times New Roman" w:hAnsi="Times New Roman" w:cs="Times New Roman"/>
            <w:sz w:val="24"/>
            <w:szCs w:val="24"/>
          </w:rPr>
          <w:delText>describe</w:delText>
        </w:r>
      </w:del>
      <w:del w:id="56" w:author="Patrick James" w:date="2019-10-13T10:56:00Z">
        <w:r w:rsidR="00962B5C" w:rsidRPr="0007763B" w:rsidDel="00074A90">
          <w:rPr>
            <w:rFonts w:ascii="Times New Roman" w:eastAsia="Times New Roman" w:hAnsi="Times New Roman" w:cs="Times New Roman"/>
            <w:sz w:val="24"/>
            <w:szCs w:val="24"/>
          </w:rPr>
          <w:delText>d</w:delText>
        </w:r>
      </w:del>
      <w:del w:id="57" w:author="Patrick James" w:date="2019-10-13T11:02:00Z">
        <w:r w:rsidR="004E13A5" w:rsidRPr="0007763B" w:rsidDel="00BF391B">
          <w:rPr>
            <w:rFonts w:ascii="Times New Roman" w:eastAsia="Times New Roman" w:hAnsi="Times New Roman" w:cs="Times New Roman"/>
            <w:sz w:val="24"/>
            <w:szCs w:val="24"/>
          </w:rPr>
          <w:delText xml:space="preserve"> a</w:delText>
        </w:r>
        <w:r w:rsidR="00962B5C" w:rsidRPr="0007763B" w:rsidDel="00BF391B">
          <w:rPr>
            <w:rFonts w:ascii="Times New Roman" w:eastAsia="Times New Roman" w:hAnsi="Times New Roman" w:cs="Times New Roman"/>
            <w:sz w:val="24"/>
            <w:szCs w:val="24"/>
          </w:rPr>
          <w:delText>nd test</w:delText>
        </w:r>
      </w:del>
      <w:del w:id="58" w:author="Patrick James" w:date="2019-10-13T10:56:00Z">
        <w:r w:rsidR="00962B5C" w:rsidRPr="0007763B" w:rsidDel="00074A90">
          <w:rPr>
            <w:rFonts w:ascii="Times New Roman" w:eastAsia="Times New Roman" w:hAnsi="Times New Roman" w:cs="Times New Roman"/>
            <w:sz w:val="24"/>
            <w:szCs w:val="24"/>
          </w:rPr>
          <w:delText>ed</w:delText>
        </w:r>
      </w:del>
      <w:del w:id="59" w:author="Patrick James" w:date="2019-10-13T11:02:00Z">
        <w:r w:rsidR="00962B5C" w:rsidRPr="0007763B" w:rsidDel="00BF391B">
          <w:rPr>
            <w:rFonts w:ascii="Times New Roman" w:eastAsia="Times New Roman" w:hAnsi="Times New Roman" w:cs="Times New Roman"/>
            <w:sz w:val="24"/>
            <w:szCs w:val="24"/>
          </w:rPr>
          <w:delText xml:space="preserve"> </w:delText>
        </w:r>
      </w:del>
      <w:ins w:id="60" w:author="Patrick James" w:date="2019-10-13T11:02:00Z">
        <w:r w:rsidR="00BF391B">
          <w:rPr>
            <w:rFonts w:ascii="Times New Roman" w:eastAsia="Times New Roman" w:hAnsi="Times New Roman" w:cs="Times New Roman"/>
            <w:sz w:val="24"/>
            <w:szCs w:val="24"/>
          </w:rPr>
          <w:t xml:space="preserve">develop and apply </w:t>
        </w:r>
      </w:ins>
      <w:r w:rsidR="00962B5C" w:rsidRPr="0007763B">
        <w:rPr>
          <w:rFonts w:ascii="Times New Roman" w:eastAsia="Times New Roman" w:hAnsi="Times New Roman" w:cs="Times New Roman"/>
          <w:sz w:val="24"/>
          <w:szCs w:val="24"/>
        </w:rPr>
        <w:t>a</w:t>
      </w:r>
      <w:r w:rsidR="004E13A5" w:rsidRPr="0007763B">
        <w:rPr>
          <w:rFonts w:ascii="Times New Roman" w:eastAsia="Times New Roman" w:hAnsi="Times New Roman" w:cs="Times New Roman"/>
          <w:sz w:val="24"/>
          <w:szCs w:val="24"/>
        </w:rPr>
        <w:t xml:space="preserve"> method to </w:t>
      </w:r>
      <w:ins w:id="61" w:author="Patrick James" w:date="2019-10-13T10:58:00Z">
        <w:r w:rsidR="00BF391B">
          <w:rPr>
            <w:rFonts w:ascii="Times New Roman" w:eastAsia="Times New Roman" w:hAnsi="Times New Roman" w:cs="Times New Roman"/>
            <w:sz w:val="24"/>
            <w:szCs w:val="24"/>
          </w:rPr>
          <w:t xml:space="preserve">quantify and statistically assess temporal variation </w:t>
        </w:r>
      </w:ins>
      <w:ins w:id="62" w:author="Patrick James" w:date="2019-10-13T10:59:00Z">
        <w:r w:rsidR="00BF391B">
          <w:rPr>
            <w:rFonts w:ascii="Times New Roman" w:eastAsia="Times New Roman" w:hAnsi="Times New Roman" w:cs="Times New Roman"/>
            <w:sz w:val="24"/>
            <w:szCs w:val="24"/>
          </w:rPr>
          <w:t xml:space="preserve">in (spatial?) genetic </w:t>
        </w:r>
      </w:ins>
      <w:ins w:id="63" w:author="Patrick James" w:date="2019-10-13T11:03:00Z">
        <w:r w:rsidR="001411DE">
          <w:rPr>
            <w:rFonts w:ascii="Times New Roman" w:eastAsia="Times New Roman" w:hAnsi="Times New Roman" w:cs="Times New Roman"/>
            <w:sz w:val="24"/>
            <w:szCs w:val="24"/>
          </w:rPr>
          <w:t xml:space="preserve">diversity </w:t>
        </w:r>
      </w:ins>
      <w:del w:id="64" w:author="Patrick James" w:date="2019-10-13T10:59:00Z">
        <w:r w:rsidR="004E13A5" w:rsidRPr="0007763B" w:rsidDel="00BF391B">
          <w:rPr>
            <w:rFonts w:ascii="Times New Roman" w:eastAsia="Times New Roman" w:hAnsi="Times New Roman" w:cs="Times New Roman"/>
            <w:sz w:val="24"/>
            <w:szCs w:val="24"/>
          </w:rPr>
          <w:delText>identify locations that have undergone significant genetic change through time</w:delText>
        </w:r>
      </w:del>
      <w:r w:rsidR="004E13A5" w:rsidRPr="0007763B">
        <w:rPr>
          <w:rFonts w:ascii="Times New Roman" w:eastAsia="Times New Roman" w:hAnsi="Times New Roman" w:cs="Times New Roman"/>
          <w:sz w:val="24"/>
          <w:szCs w:val="24"/>
        </w:rPr>
        <w:t xml:space="preserve">. </w:t>
      </w:r>
      <w:del w:id="65" w:author="Patrick James" w:date="2019-10-13T10:59:00Z">
        <w:r w:rsidR="004E13A5" w:rsidRPr="0007763B" w:rsidDel="00BF391B">
          <w:rPr>
            <w:rFonts w:ascii="Times New Roman" w:eastAsia="Times New Roman" w:hAnsi="Times New Roman" w:cs="Times New Roman"/>
            <w:sz w:val="24"/>
            <w:szCs w:val="24"/>
          </w:rPr>
          <w:delText>Identify</w:delText>
        </w:r>
        <w:r w:rsidR="001A5222" w:rsidDel="00BF391B">
          <w:rPr>
            <w:rFonts w:ascii="Times New Roman" w:eastAsia="Times New Roman" w:hAnsi="Times New Roman" w:cs="Times New Roman"/>
            <w:sz w:val="24"/>
            <w:szCs w:val="24"/>
          </w:rPr>
          <w:delText>ing</w:delText>
        </w:r>
        <w:r w:rsidR="004E13A5" w:rsidRPr="0007763B" w:rsidDel="00BF391B">
          <w:rPr>
            <w:rFonts w:ascii="Times New Roman" w:eastAsia="Times New Roman" w:hAnsi="Times New Roman" w:cs="Times New Roman"/>
            <w:sz w:val="24"/>
            <w:szCs w:val="24"/>
          </w:rPr>
          <w:delText xml:space="preserve"> such locations, and q</w:delText>
        </w:r>
      </w:del>
      <w:ins w:id="66" w:author="Patrick James" w:date="2019-10-13T10:59:00Z">
        <w:r w:rsidR="00BF391B">
          <w:rPr>
            <w:rFonts w:ascii="Times New Roman" w:eastAsia="Times New Roman" w:hAnsi="Times New Roman" w:cs="Times New Roman"/>
            <w:sz w:val="24"/>
            <w:szCs w:val="24"/>
          </w:rPr>
          <w:t>Q</w:t>
        </w:r>
      </w:ins>
      <w:r w:rsidR="004E13A5" w:rsidRPr="0007763B">
        <w:rPr>
          <w:rFonts w:ascii="Times New Roman" w:eastAsia="Times New Roman" w:hAnsi="Times New Roman" w:cs="Times New Roman"/>
          <w:sz w:val="24"/>
          <w:szCs w:val="24"/>
        </w:rPr>
        <w:t xml:space="preserve">uantifying </w:t>
      </w:r>
      <w:del w:id="67" w:author="Patrick James" w:date="2019-10-13T10:59:00Z">
        <w:r w:rsidR="004E13A5" w:rsidRPr="0007763B" w:rsidDel="00BF391B">
          <w:rPr>
            <w:rFonts w:ascii="Times New Roman" w:eastAsia="Times New Roman" w:hAnsi="Times New Roman" w:cs="Times New Roman"/>
            <w:sz w:val="24"/>
            <w:szCs w:val="24"/>
          </w:rPr>
          <w:delText xml:space="preserve">other locations </w:delText>
        </w:r>
      </w:del>
      <w:r w:rsidR="004E13A5" w:rsidRPr="0007763B">
        <w:rPr>
          <w:rFonts w:ascii="Times New Roman" w:eastAsia="Times New Roman" w:hAnsi="Times New Roman" w:cs="Times New Roman"/>
          <w:sz w:val="24"/>
          <w:szCs w:val="24"/>
        </w:rPr>
        <w:t>relative temporal genetic change</w:t>
      </w:r>
      <w:r w:rsidR="00BF391B">
        <w:rPr>
          <w:rFonts w:ascii="Times New Roman" w:eastAsia="Times New Roman" w:hAnsi="Times New Roman" w:cs="Times New Roman"/>
          <w:sz w:val="24"/>
          <w:szCs w:val="24"/>
        </w:rPr>
        <w:t xml:space="preserve"> among locations will </w:t>
      </w:r>
      <w:r w:rsidR="00074A90">
        <w:rPr>
          <w:rFonts w:ascii="Times New Roman" w:eastAsia="Times New Roman" w:hAnsi="Times New Roman" w:cs="Times New Roman"/>
          <w:sz w:val="24"/>
          <w:szCs w:val="24"/>
        </w:rPr>
        <w:t xml:space="preserve">allow us to infer </w:t>
      </w:r>
      <w:r w:rsidR="001A5222">
        <w:rPr>
          <w:rFonts w:ascii="Times New Roman" w:eastAsia="Times New Roman" w:hAnsi="Times New Roman" w:cs="Times New Roman"/>
          <w:sz w:val="24"/>
          <w:szCs w:val="24"/>
        </w:rPr>
        <w:t xml:space="preserve">past </w:t>
      </w:r>
      <w:r w:rsidR="00074A90">
        <w:rPr>
          <w:rFonts w:ascii="Times New Roman" w:eastAsia="Times New Roman" w:hAnsi="Times New Roman" w:cs="Times New Roman"/>
          <w:sz w:val="24"/>
          <w:szCs w:val="24"/>
        </w:rPr>
        <w:t xml:space="preserve">demographic </w:t>
      </w:r>
      <w:r w:rsidR="001A5222">
        <w:rPr>
          <w:rFonts w:ascii="Times New Roman" w:eastAsia="Times New Roman" w:hAnsi="Times New Roman" w:cs="Times New Roman"/>
          <w:sz w:val="24"/>
          <w:szCs w:val="24"/>
        </w:rPr>
        <w:t>event</w:t>
      </w:r>
      <w:r w:rsidR="00074A90">
        <w:rPr>
          <w:rFonts w:ascii="Times New Roman" w:eastAsia="Times New Roman" w:hAnsi="Times New Roman" w:cs="Times New Roman"/>
          <w:sz w:val="24"/>
          <w:szCs w:val="24"/>
        </w:rPr>
        <w:t>s</w:t>
      </w:r>
      <w:r w:rsidR="00BF391B">
        <w:rPr>
          <w:rFonts w:ascii="Times New Roman" w:eastAsia="Times New Roman" w:hAnsi="Times New Roman" w:cs="Times New Roman"/>
          <w:sz w:val="24"/>
          <w:szCs w:val="24"/>
        </w:rPr>
        <w:t xml:space="preserve">. Persisting </w:t>
      </w:r>
      <w:r w:rsidR="001A5222">
        <w:rPr>
          <w:rFonts w:ascii="Times New Roman" w:eastAsia="Times New Roman" w:hAnsi="Times New Roman" w:cs="Times New Roman"/>
          <w:sz w:val="24"/>
          <w:szCs w:val="24"/>
        </w:rPr>
        <w:t>spatial legacies in genetic diversity</w:t>
      </w:r>
      <w:r w:rsidR="00BF391B">
        <w:rPr>
          <w:rFonts w:ascii="Times New Roman" w:eastAsia="Times New Roman" w:hAnsi="Times New Roman" w:cs="Times New Roman"/>
          <w:sz w:val="24"/>
          <w:szCs w:val="24"/>
        </w:rPr>
        <w:t xml:space="preserve"> can also be used to identify sites that were most strongly impacted </w:t>
      </w:r>
      <w:del w:id="68" w:author="Patrick James" w:date="2019-10-13T11:00:00Z">
        <w:r w:rsidR="001A5222" w:rsidRPr="0007763B" w:rsidDel="00BF391B">
          <w:rPr>
            <w:rFonts w:ascii="Times New Roman" w:eastAsia="Times New Roman" w:hAnsi="Times New Roman" w:cs="Times New Roman"/>
            <w:sz w:val="24"/>
            <w:szCs w:val="24"/>
          </w:rPr>
          <w:delText xml:space="preserve">where an </w:delText>
        </w:r>
      </w:del>
      <w:ins w:id="69" w:author="Patrick James" w:date="2019-10-13T11:00:00Z">
        <w:r w:rsidR="00BF391B">
          <w:rPr>
            <w:rFonts w:ascii="Times New Roman" w:eastAsia="Times New Roman" w:hAnsi="Times New Roman" w:cs="Times New Roman"/>
            <w:sz w:val="24"/>
            <w:szCs w:val="24"/>
          </w:rPr>
          <w:t xml:space="preserve">by previous demographic </w:t>
        </w:r>
      </w:ins>
      <w:r w:rsidR="001A5222">
        <w:rPr>
          <w:rFonts w:ascii="Times New Roman" w:eastAsia="Times New Roman" w:hAnsi="Times New Roman" w:cs="Times New Roman"/>
          <w:sz w:val="24"/>
          <w:szCs w:val="24"/>
        </w:rPr>
        <w:t>event</w:t>
      </w:r>
      <w:ins w:id="70" w:author="Patrick James" w:date="2019-10-13T11:00:00Z">
        <w:r w:rsidR="00BF391B">
          <w:rPr>
            <w:rFonts w:ascii="Times New Roman" w:eastAsia="Times New Roman" w:hAnsi="Times New Roman" w:cs="Times New Roman"/>
            <w:sz w:val="24"/>
            <w:szCs w:val="24"/>
          </w:rPr>
          <w:t>s</w:t>
        </w:r>
      </w:ins>
      <w:del w:id="71" w:author="Patrick James" w:date="2019-10-13T11:00:00Z">
        <w:r w:rsidR="001A5222" w:rsidDel="00BF391B">
          <w:rPr>
            <w:rFonts w:ascii="Times New Roman" w:eastAsia="Times New Roman" w:hAnsi="Times New Roman" w:cs="Times New Roman"/>
            <w:sz w:val="24"/>
            <w:szCs w:val="24"/>
          </w:rPr>
          <w:delText xml:space="preserve"> had the strongest effects</w:delText>
        </w:r>
      </w:del>
      <w:r w:rsidR="001A5222">
        <w:rPr>
          <w:rFonts w:ascii="Times New Roman" w:eastAsia="Times New Roman" w:hAnsi="Times New Roman" w:cs="Times New Roman"/>
          <w:sz w:val="24"/>
          <w:szCs w:val="24"/>
        </w:rPr>
        <w:t xml:space="preserve">. </w:t>
      </w:r>
      <w:commentRangeStart w:id="72"/>
      <w:r w:rsidR="001A5222">
        <w:rPr>
          <w:rFonts w:ascii="Times New Roman" w:eastAsia="Times New Roman" w:hAnsi="Times New Roman" w:cs="Times New Roman"/>
          <w:sz w:val="24"/>
          <w:szCs w:val="24"/>
        </w:rPr>
        <w:t xml:space="preserve">It </w:t>
      </w:r>
      <w:commentRangeEnd w:id="72"/>
      <w:r w:rsidR="00BF391B">
        <w:rPr>
          <w:rStyle w:val="Marquedecommentaire"/>
        </w:rPr>
        <w:commentReference w:id="72"/>
      </w:r>
      <w:r w:rsidR="001A5222">
        <w:rPr>
          <w:rFonts w:ascii="Times New Roman" w:eastAsia="Times New Roman" w:hAnsi="Times New Roman" w:cs="Times New Roman"/>
          <w:sz w:val="24"/>
          <w:szCs w:val="24"/>
        </w:rPr>
        <w:t xml:space="preserve">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commentRangeStart w:id="73"/>
      <w:r w:rsidR="001A5222" w:rsidRPr="0007763B">
        <w:rPr>
          <w:rFonts w:ascii="Times New Roman" w:eastAsia="Times New Roman" w:hAnsi="Times New Roman" w:cs="Times New Roman"/>
          <w:sz w:val="24"/>
          <w:szCs w:val="24"/>
        </w:rPr>
        <w:t>event</w:t>
      </w:r>
      <w:commentRangeEnd w:id="73"/>
      <w:r w:rsidR="00BF391B">
        <w:rPr>
          <w:rStyle w:val="Marquedecommentaire"/>
        </w:rPr>
        <w:commentReference w:id="73"/>
      </w:r>
      <w:r w:rsidR="001A5222" w:rsidRPr="0007763B">
        <w:rPr>
          <w:rFonts w:ascii="Times New Roman" w:eastAsia="Times New Roman" w:hAnsi="Times New Roman" w:cs="Times New Roman"/>
          <w:sz w:val="24"/>
          <w:szCs w:val="24"/>
        </w:rPr>
        <w: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To 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del w:id="74" w:author="Patrick James" w:date="2019-10-13T11:06:00Z">
        <w:r w:rsidR="001A5222" w:rsidDel="001411DE">
          <w:rPr>
            <w:rFonts w:ascii="Times New Roman" w:eastAsia="Times New Roman" w:hAnsi="Times New Roman" w:cs="Times New Roman"/>
            <w:sz w:val="24"/>
            <w:szCs w:val="24"/>
          </w:rPr>
          <w:delText xml:space="preserve">a large panel of </w:delText>
        </w:r>
        <w:r w:rsidR="004E13A5" w:rsidRPr="0007763B" w:rsidDel="001411DE">
          <w:rPr>
            <w:rFonts w:ascii="Times New Roman" w:eastAsia="Times New Roman" w:hAnsi="Times New Roman" w:cs="Times New Roman"/>
            <w:sz w:val="24"/>
            <w:szCs w:val="24"/>
          </w:rPr>
          <w:delText>simulation</w:delText>
        </w:r>
        <w:r w:rsidR="001A5222" w:rsidDel="001411DE">
          <w:rPr>
            <w:rFonts w:ascii="Times New Roman" w:eastAsia="Times New Roman" w:hAnsi="Times New Roman" w:cs="Times New Roman"/>
            <w:sz w:val="24"/>
            <w:szCs w:val="24"/>
          </w:rPr>
          <w:delText xml:space="preserve">s which were generated from a </w:delText>
        </w:r>
      </w:del>
      <w:r w:rsidR="001A5222">
        <w:rPr>
          <w:rFonts w:ascii="Times New Roman" w:eastAsia="Times New Roman" w:hAnsi="Times New Roman" w:cs="Times New Roman"/>
          <w:sz w:val="24"/>
          <w:szCs w:val="24"/>
        </w:rPr>
        <w:t>spatially-explicit gene flow simulator</w:t>
      </w:r>
      <w:ins w:id="75" w:author="Patrick James" w:date="2019-10-13T11:06:00Z">
        <w:r w:rsidR="001411DE">
          <w:rPr>
            <w:rFonts w:ascii="Times New Roman" w:eastAsia="Times New Roman" w:hAnsi="Times New Roman" w:cs="Times New Roman"/>
            <w:sz w:val="24"/>
            <w:szCs w:val="24"/>
          </w:rPr>
          <w:t xml:space="preserve"> (REF)</w:t>
        </w:r>
      </w:ins>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We simulated </w:t>
      </w:r>
      <w:r w:rsidR="001411DE">
        <w:rPr>
          <w:rFonts w:ascii="Times New Roman" w:eastAsia="Times New Roman" w:hAnsi="Times New Roman" w:cs="Times New Roman"/>
          <w:sz w:val="24"/>
          <w:szCs w:val="24"/>
        </w:rPr>
        <w:t xml:space="preserve">multiple </w:t>
      </w:r>
      <w:r w:rsidR="004E13A5" w:rsidRPr="0007763B">
        <w:rPr>
          <w:rFonts w:ascii="Times New Roman" w:eastAsia="Times New Roman" w:hAnsi="Times New Roman" w:cs="Times New Roman"/>
          <w:sz w:val="24"/>
          <w:szCs w:val="24"/>
        </w:rPr>
        <w:t xml:space="preserve">scenarios </w:t>
      </w:r>
      <w:r w:rsidR="001411DE">
        <w:rPr>
          <w:rFonts w:ascii="Times New Roman" w:eastAsia="Times New Roman" w:hAnsi="Times New Roman" w:cs="Times New Roman"/>
          <w:sz w:val="24"/>
          <w:szCs w:val="24"/>
        </w:rPr>
        <w:t xml:space="preserve">in which portions of a </w:t>
      </w:r>
      <w:r w:rsidR="004E13A5" w:rsidRPr="0007763B">
        <w:rPr>
          <w:rFonts w:ascii="Times New Roman" w:eastAsia="Times New Roman" w:hAnsi="Times New Roman" w:cs="Times New Roman"/>
          <w:sz w:val="24"/>
          <w:szCs w:val="24"/>
        </w:rPr>
        <w:t xml:space="preserve">landscape </w:t>
      </w:r>
      <w:r w:rsidR="001411DE">
        <w:rPr>
          <w:rFonts w:ascii="Times New Roman" w:eastAsia="Times New Roman" w:hAnsi="Times New Roman" w:cs="Times New Roman"/>
          <w:sz w:val="24"/>
          <w:szCs w:val="24"/>
        </w:rPr>
        <w:t xml:space="preserve">are </w:t>
      </w:r>
      <w:r w:rsidR="004E13A5" w:rsidRPr="0007763B">
        <w:rPr>
          <w:rFonts w:ascii="Times New Roman" w:eastAsia="Times New Roman" w:hAnsi="Times New Roman" w:cs="Times New Roman"/>
          <w:sz w:val="24"/>
          <w:szCs w:val="24"/>
        </w:rPr>
        <w:t xml:space="preserve">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w:t>
      </w:r>
      <w:commentRangeStart w:id="76"/>
      <w:r w:rsidR="004E13A5" w:rsidRPr="0007763B">
        <w:rPr>
          <w:rFonts w:ascii="Times New Roman" w:eastAsia="Times New Roman" w:hAnsi="Times New Roman" w:cs="Times New Roman"/>
          <w:sz w:val="24"/>
          <w:szCs w:val="24"/>
        </w:rPr>
        <w:t xml:space="preserve">TBI </w:t>
      </w:r>
      <w:commentRangeEnd w:id="76"/>
      <w:r w:rsidR="001411DE">
        <w:rPr>
          <w:rStyle w:val="Marquedecommentaire"/>
        </w:rPr>
        <w:commentReference w:id="76"/>
      </w:r>
      <w:r w:rsidR="004E13A5" w:rsidRPr="0007763B">
        <w:rPr>
          <w:rFonts w:ascii="Times New Roman" w:eastAsia="Times New Roman" w:hAnsi="Times New Roman" w:cs="Times New Roman"/>
          <w:sz w:val="24"/>
          <w:szCs w:val="24"/>
        </w:rPr>
        <w:t xml:space="preserve">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populations, and evaluated the </w:t>
      </w:r>
      <w:commentRangeStart w:id="77"/>
      <w:r w:rsidR="004E13A5" w:rsidRPr="0007763B">
        <w:rPr>
          <w:rFonts w:ascii="Times New Roman" w:eastAsia="Times New Roman" w:hAnsi="Times New Roman" w:cs="Times New Roman"/>
          <w:sz w:val="24"/>
          <w:szCs w:val="24"/>
        </w:rPr>
        <w:t>power and error rates</w:t>
      </w:r>
      <w:r w:rsidR="00965170">
        <w:rPr>
          <w:rFonts w:ascii="Times New Roman" w:eastAsia="Times New Roman" w:hAnsi="Times New Roman" w:cs="Times New Roman"/>
          <w:sz w:val="24"/>
          <w:szCs w:val="24"/>
        </w:rPr>
        <w:t xml:space="preserve"> </w:t>
      </w:r>
      <w:commentRangeEnd w:id="77"/>
      <w:r w:rsidR="001411DE">
        <w:rPr>
          <w:rStyle w:val="Marquedecommentaire"/>
        </w:rPr>
        <w:commentReference w:id="77"/>
      </w:r>
      <w:r w:rsidR="00965170">
        <w:rPr>
          <w:rFonts w:ascii="Times New Roman" w:eastAsia="Times New Roman" w:hAnsi="Times New Roman" w:cs="Times New Roman"/>
          <w:sz w:val="24"/>
          <w:szCs w:val="24"/>
        </w:rPr>
        <w:t xml:space="preserve">associated with this approach. </w:t>
      </w:r>
      <w:r w:rsidR="001411DE">
        <w:rPr>
          <w:rFonts w:ascii="Times New Roman" w:hAnsi="Times New Roman" w:cs="Times New Roman"/>
          <w:sz w:val="24"/>
          <w:szCs w:val="24"/>
        </w:rPr>
        <w:t xml:space="preserve">The goal of our approach is not </w:t>
      </w:r>
      <w:r w:rsidR="00965170" w:rsidRPr="0007763B">
        <w:rPr>
          <w:rFonts w:ascii="Times New Roman" w:hAnsi="Times New Roman" w:cs="Times New Roman"/>
          <w:sz w:val="24"/>
          <w:szCs w:val="24"/>
        </w:rPr>
        <w:t xml:space="preserve">to infer demographic histories, rather </w:t>
      </w:r>
      <w:r w:rsidR="001411DE">
        <w:rPr>
          <w:rFonts w:ascii="Times New Roman" w:hAnsi="Times New Roman" w:cs="Times New Roman"/>
          <w:sz w:val="24"/>
          <w:szCs w:val="24"/>
        </w:rPr>
        <w:t xml:space="preserve">we </w:t>
      </w:r>
      <w:r w:rsidR="00965170" w:rsidRPr="0007763B">
        <w:rPr>
          <w:rFonts w:ascii="Times New Roman" w:hAnsi="Times New Roman" w:cs="Times New Roman"/>
          <w:sz w:val="24"/>
          <w:szCs w:val="24"/>
        </w:rPr>
        <w:t xml:space="preserve">aim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w:t>
      </w:r>
      <w:commentRangeStart w:id="78"/>
      <w:r w:rsidR="00965170" w:rsidRPr="0007763B">
        <w:rPr>
          <w:rFonts w:ascii="Times New Roman" w:hAnsi="Times New Roman" w:cs="Times New Roman"/>
          <w:sz w:val="24"/>
          <w:szCs w:val="24"/>
        </w:rPr>
        <w:t>studied</w:t>
      </w:r>
      <w:commentRangeEnd w:id="78"/>
      <w:r w:rsidR="001411DE">
        <w:rPr>
          <w:rStyle w:val="Marquedecommentaire"/>
        </w:rPr>
        <w:commentReference w:id="78"/>
      </w:r>
      <w:r w:rsidR="00965170" w:rsidRPr="0007763B">
        <w:rPr>
          <w:rFonts w:ascii="Times New Roman" w:hAnsi="Times New Roman" w:cs="Times New Roman"/>
          <w:sz w:val="24"/>
          <w:szCs w:val="24"/>
        </w:rPr>
        <w:t>.</w:t>
      </w:r>
    </w:p>
    <w:p w14:paraId="4A04DFC6" w14:textId="0D14DC7B" w:rsidR="00AA4E39" w:rsidRPr="0007763B" w:rsidRDefault="00DA5888"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testing the performance of our </w:t>
      </w:r>
      <w:commentRangeStart w:id="79"/>
      <w:r>
        <w:rPr>
          <w:rFonts w:ascii="Times New Roman" w:eastAsia="Times New Roman" w:hAnsi="Times New Roman" w:cs="Times New Roman"/>
          <w:sz w:val="24"/>
          <w:szCs w:val="24"/>
        </w:rPr>
        <w:t>analytical framework</w:t>
      </w:r>
      <w:commentRangeEnd w:id="79"/>
      <w:r>
        <w:rPr>
          <w:rStyle w:val="Marquedecommentaire"/>
        </w:rPr>
        <w:commentReference w:id="79"/>
      </w:r>
      <w:r>
        <w:rPr>
          <w:rFonts w:ascii="Times New Roman" w:eastAsia="Times New Roman" w:hAnsi="Times New Roman" w:cs="Times New Roman"/>
          <w:sz w:val="24"/>
          <w:szCs w:val="24"/>
        </w:rPr>
        <w:t xml:space="preserve">, we </w:t>
      </w:r>
      <w:r w:rsidR="00276516">
        <w:rPr>
          <w:rFonts w:ascii="Times New Roman" w:eastAsia="Times New Roman" w:hAnsi="Times New Roman" w:cs="Times New Roman"/>
          <w:sz w:val="24"/>
          <w:szCs w:val="24"/>
        </w:rPr>
        <w:t xml:space="preserve">explore how dispersal </w:t>
      </w:r>
      <w:r w:rsidR="00965170">
        <w:rPr>
          <w:rFonts w:ascii="Times New Roman" w:eastAsia="Times New Roman" w:hAnsi="Times New Roman" w:cs="Times New Roman"/>
          <w:sz w:val="24"/>
          <w:szCs w:val="24"/>
        </w:rPr>
        <w:t xml:space="preserve">ability, </w:t>
      </w:r>
      <w:r w:rsidR="00276516">
        <w:rPr>
          <w:rFonts w:ascii="Times New Roman" w:eastAsia="Times New Roman" w:hAnsi="Times New Roman" w:cs="Times New Roman"/>
          <w:sz w:val="24"/>
          <w:szCs w:val="24"/>
        </w:rPr>
        <w:t xml:space="preserve">the number of </w:t>
      </w:r>
      <w:commentRangeStart w:id="80"/>
      <w:r w:rsidR="00276516">
        <w:rPr>
          <w:rFonts w:ascii="Times New Roman" w:eastAsia="Times New Roman" w:hAnsi="Times New Roman" w:cs="Times New Roman"/>
          <w:sz w:val="24"/>
          <w:szCs w:val="24"/>
        </w:rPr>
        <w:t>affected populations</w:t>
      </w:r>
      <w:commentRangeEnd w:id="80"/>
      <w:r>
        <w:rPr>
          <w:rStyle w:val="Marquedecommentaire"/>
        </w:rPr>
        <w:commentReference w:id="80"/>
      </w:r>
      <w:r w:rsidR="00276516">
        <w:rPr>
          <w:rFonts w:ascii="Times New Roman" w:eastAsia="Times New Roman" w:hAnsi="Times New Roman" w:cs="Times New Roman"/>
          <w:sz w:val="24"/>
          <w:szCs w:val="24"/>
        </w:rPr>
        <w:t xml:space="preserve">,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r>
        <w:rPr>
          <w:rFonts w:ascii="Times New Roman" w:eastAsia="Times New Roman" w:hAnsi="Times New Roman" w:cs="Times New Roman"/>
          <w:sz w:val="24"/>
          <w:szCs w:val="24"/>
        </w:rPr>
        <w:t xml:space="preserve"> affect temporal variation in genetic diversity. </w:t>
      </w:r>
      <w:r w:rsidR="00C0184F">
        <w:rPr>
          <w:rFonts w:ascii="Times New Roman" w:eastAsia="Times New Roman" w:hAnsi="Times New Roman" w:cs="Times New Roman"/>
          <w:sz w:val="24"/>
          <w:szCs w:val="24"/>
        </w:rPr>
        <w:t xml:space="preserve">Then, we explored how different </w:t>
      </w:r>
      <w:r w:rsidR="005F394B">
        <w:rPr>
          <w:rFonts w:ascii="Times New Roman" w:eastAsia="Times New Roman" w:hAnsi="Times New Roman" w:cs="Times New Roman"/>
          <w:sz w:val="24"/>
          <w:szCs w:val="24"/>
        </w:rPr>
        <w:t>permutation algorithms</w:t>
      </w:r>
      <w:r w:rsidR="00C0184F">
        <w:rPr>
          <w:rFonts w:ascii="Times New Roman" w:eastAsia="Times New Roman" w:hAnsi="Times New Roman" w:cs="Times New Roman"/>
          <w:sz w:val="24"/>
          <w:szCs w:val="24"/>
        </w:rPr>
        <w:t xml:space="preserve"> in our TBI framework</w:t>
      </w:r>
      <w:r w:rsidR="00965170">
        <w:rPr>
          <w:rFonts w:ascii="Times New Roman" w:eastAsia="Times New Roman" w:hAnsi="Times New Roman" w:cs="Times New Roman"/>
          <w:sz w:val="24"/>
          <w:szCs w:val="24"/>
        </w:rPr>
        <w:t xml:space="preserve"> </w:t>
      </w:r>
      <w:r w:rsidR="00C0184F">
        <w:rPr>
          <w:rFonts w:ascii="Times New Roman" w:eastAsia="Times New Roman" w:hAnsi="Times New Roman" w:cs="Times New Roman"/>
          <w:sz w:val="24"/>
          <w:szCs w:val="24"/>
        </w:rPr>
        <w:t xml:space="preserve">affected </w:t>
      </w:r>
      <w:r w:rsidR="005F394B">
        <w:rPr>
          <w:rFonts w:ascii="Times New Roman" w:eastAsia="Times New Roman" w:hAnsi="Times New Roman" w:cs="Times New Roman"/>
          <w:sz w:val="24"/>
          <w:szCs w:val="24"/>
        </w:rPr>
        <w:t xml:space="preserve">our ability to </w:t>
      </w:r>
      <w:r w:rsidR="00C0184F">
        <w:rPr>
          <w:rFonts w:ascii="Times New Roman" w:eastAsia="Times New Roman" w:hAnsi="Times New Roman" w:cs="Times New Roman"/>
          <w:sz w:val="24"/>
          <w:szCs w:val="24"/>
        </w:rPr>
        <w:t xml:space="preserve">quantify these </w:t>
      </w:r>
      <w:r w:rsidR="005F394B">
        <w:rPr>
          <w:rFonts w:ascii="Times New Roman" w:eastAsia="Times New Roman" w:hAnsi="Times New Roman" w:cs="Times New Roman"/>
          <w:sz w:val="24"/>
          <w:szCs w:val="24"/>
        </w:rPr>
        <w:t>temporal change</w:t>
      </w:r>
      <w:r w:rsidR="00C0184F">
        <w:rPr>
          <w:rFonts w:ascii="Times New Roman" w:eastAsia="Times New Roman" w:hAnsi="Times New Roman" w:cs="Times New Roman"/>
          <w:sz w:val="24"/>
          <w:szCs w:val="24"/>
        </w:rPr>
        <w:t xml:space="preserve">s and to identify statistically significant deviation from our </w:t>
      </w:r>
      <w:commentRangeStart w:id="81"/>
      <w:r w:rsidR="00C0184F">
        <w:rPr>
          <w:rFonts w:ascii="Times New Roman" w:eastAsia="Times New Roman" w:hAnsi="Times New Roman" w:cs="Times New Roman"/>
          <w:sz w:val="24"/>
          <w:szCs w:val="24"/>
        </w:rPr>
        <w:t>neutral expectation</w:t>
      </w:r>
      <w:commentRangeEnd w:id="81"/>
      <w:r w:rsidR="00C0184F">
        <w:rPr>
          <w:rStyle w:val="Marquedecommentaire"/>
        </w:rPr>
        <w:commentReference w:id="81"/>
      </w:r>
      <w:r w:rsidR="00276516">
        <w:rPr>
          <w:rFonts w:ascii="Times New Roman" w:eastAsia="Times New Roman" w:hAnsi="Times New Roman" w:cs="Times New Roman"/>
          <w:sz w:val="24"/>
          <w:szCs w:val="24"/>
        </w:rPr>
        <w:t xml:space="preserve">. We predict </w:t>
      </w:r>
      <w:commentRangeStart w:id="82"/>
      <w:r w:rsidR="005F394B">
        <w:rPr>
          <w:rFonts w:ascii="Times New Roman" w:eastAsia="Times New Roman" w:hAnsi="Times New Roman" w:cs="Times New Roman"/>
          <w:sz w:val="24"/>
          <w:szCs w:val="24"/>
        </w:rPr>
        <w:t xml:space="preserve">performance </w:t>
      </w:r>
      <w:commentRangeEnd w:id="82"/>
      <w:r w:rsidR="0024289D">
        <w:rPr>
          <w:rStyle w:val="Marquedecommentaire"/>
        </w:rPr>
        <w:commentReference w:id="82"/>
      </w:r>
      <w:r w:rsidR="005F394B">
        <w:rPr>
          <w:rFonts w:ascii="Times New Roman" w:eastAsia="Times New Roman" w:hAnsi="Times New Roman" w:cs="Times New Roman"/>
          <w:sz w:val="24"/>
          <w:szCs w:val="24"/>
        </w:rPr>
        <w:t xml:space="preserve">will </w:t>
      </w:r>
      <w:r w:rsidR="0024289D">
        <w:rPr>
          <w:rFonts w:ascii="Times New Roman" w:eastAsia="Times New Roman" w:hAnsi="Times New Roman" w:cs="Times New Roman"/>
          <w:sz w:val="24"/>
          <w:szCs w:val="24"/>
        </w:rPr>
        <w:t xml:space="preserve">be </w:t>
      </w:r>
      <w:r w:rsidR="005F394B">
        <w:rPr>
          <w:rFonts w:ascii="Times New Roman" w:eastAsia="Times New Roman" w:hAnsi="Times New Roman" w:cs="Times New Roman"/>
          <w:sz w:val="24"/>
          <w:szCs w:val="24"/>
        </w:rPr>
        <w:t xml:space="preserve">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w:t>
      </w:r>
      <w:r w:rsidR="0024289D">
        <w:rPr>
          <w:rFonts w:ascii="Times New Roman" w:eastAsia="Times New Roman" w:hAnsi="Times New Roman" w:cs="Times New Roman"/>
          <w:sz w:val="24"/>
          <w:szCs w:val="24"/>
        </w:rPr>
        <w:t xml:space="preserve">also </w:t>
      </w:r>
      <w:r w:rsidR="005F394B">
        <w:rPr>
          <w:rFonts w:ascii="Times New Roman" w:eastAsia="Times New Roman" w:hAnsi="Times New Roman" w:cs="Times New Roman"/>
          <w:sz w:val="24"/>
          <w:szCs w:val="24"/>
        </w:rPr>
        <w:t xml:space="preserve">predict </w:t>
      </w:r>
      <w:r w:rsidR="0024289D">
        <w:rPr>
          <w:rFonts w:ascii="Times New Roman" w:eastAsia="Times New Roman" w:hAnsi="Times New Roman" w:cs="Times New Roman"/>
          <w:sz w:val="24"/>
          <w:szCs w:val="24"/>
        </w:rPr>
        <w:t xml:space="preserve">that </w:t>
      </w:r>
      <w:r w:rsidR="005F394B">
        <w:rPr>
          <w:rFonts w:ascii="Times New Roman" w:eastAsia="Times New Roman" w:hAnsi="Times New Roman" w:cs="Times New Roman"/>
          <w:sz w:val="24"/>
          <w:szCs w:val="24"/>
        </w:rPr>
        <w:t xml:space="preserve">performance will </w:t>
      </w:r>
      <w:r w:rsidR="0024289D">
        <w:rPr>
          <w:rFonts w:ascii="Times New Roman" w:eastAsia="Times New Roman" w:hAnsi="Times New Roman" w:cs="Times New Roman"/>
          <w:sz w:val="24"/>
          <w:szCs w:val="24"/>
        </w:rPr>
        <w:t xml:space="preserve">decrease as the </w:t>
      </w:r>
      <w:r w:rsidR="005F394B">
        <w:rPr>
          <w:rFonts w:ascii="Times New Roman" w:eastAsia="Times New Roman" w:hAnsi="Times New Roman" w:cs="Times New Roman"/>
          <w:sz w:val="24"/>
          <w:szCs w:val="24"/>
        </w:rPr>
        <w:t>number of affected populations</w:t>
      </w:r>
      <w:r w:rsidR="0024289D">
        <w:rPr>
          <w:rFonts w:ascii="Times New Roman" w:eastAsia="Times New Roman" w:hAnsi="Times New Roman" w:cs="Times New Roman"/>
          <w:sz w:val="24"/>
          <w:szCs w:val="24"/>
        </w:rPr>
        <w:t xml:space="preserve"> increase as </w:t>
      </w:r>
      <w:commentRangeStart w:id="83"/>
      <w:r w:rsidR="005F394B">
        <w:rPr>
          <w:rFonts w:ascii="Times New Roman" w:eastAsia="Times New Roman" w:hAnsi="Times New Roman" w:cs="Times New Roman"/>
          <w:sz w:val="24"/>
          <w:szCs w:val="24"/>
        </w:rPr>
        <w:t xml:space="preserve">it would make </w:t>
      </w:r>
      <w:r w:rsidR="005F394B">
        <w:rPr>
          <w:rFonts w:ascii="Times New Roman" w:eastAsia="Times New Roman" w:hAnsi="Times New Roman" w:cs="Times New Roman"/>
          <w:sz w:val="24"/>
          <w:szCs w:val="24"/>
        </w:rPr>
        <w:lastRenderedPageBreak/>
        <w:t>permutations less effective</w:t>
      </w:r>
      <w:commentRangeEnd w:id="83"/>
      <w:r w:rsidR="0024289D">
        <w:rPr>
          <w:rStyle w:val="Marquedecommentaire"/>
        </w:rPr>
        <w:commentReference w:id="83"/>
      </w:r>
      <w:r w:rsidR="005F394B">
        <w:rPr>
          <w:rFonts w:ascii="Times New Roman" w:eastAsia="Times New Roman" w:hAnsi="Times New Roman" w:cs="Times New Roman"/>
          <w:sz w:val="24"/>
          <w:szCs w:val="24"/>
        </w:rPr>
        <w:t xml:space="preserve">. </w:t>
      </w:r>
      <w:r w:rsidR="00276516">
        <w:rPr>
          <w:rFonts w:ascii="Times New Roman" w:eastAsia="Times New Roman" w:hAnsi="Times New Roman" w:cs="Times New Roman"/>
          <w:sz w:val="24"/>
          <w:szCs w:val="24"/>
        </w:rPr>
        <w:t>W</w:t>
      </w:r>
      <w:r w:rsidR="00276516"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00276516" w:rsidRPr="0007763B">
        <w:rPr>
          <w:rFonts w:ascii="Times New Roman" w:eastAsia="Times New Roman" w:hAnsi="Times New Roman" w:cs="Times New Roman"/>
          <w:sz w:val="24"/>
          <w:szCs w:val="24"/>
        </w:rPr>
        <w:t xml:space="preserve"> the harder it will be to identify where and when a demographic event occurred</w:t>
      </w:r>
      <w:r w:rsidR="00276516">
        <w:rPr>
          <w:rFonts w:ascii="Times New Roman" w:eastAsia="Times New Roman" w:hAnsi="Times New Roman" w:cs="Times New Roman"/>
          <w:sz w:val="24"/>
          <w:szCs w:val="24"/>
        </w:rPr>
        <w:t xml:space="preserve">. </w:t>
      </w:r>
      <w:r w:rsidR="0024289D">
        <w:rPr>
          <w:rFonts w:ascii="Times New Roman" w:eastAsia="Times New Roman" w:hAnsi="Times New Roman" w:cs="Times New Roman"/>
          <w:sz w:val="24"/>
          <w:szCs w:val="24"/>
        </w:rPr>
        <w:t xml:space="preserve">Finally, we </w:t>
      </w:r>
      <w:del w:id="84" w:author="Patrick James" w:date="2019-10-13T11:15:00Z">
        <w:r w:rsidR="00276516" w:rsidDel="0024289D">
          <w:rPr>
            <w:rFonts w:ascii="Times New Roman" w:eastAsia="Times New Roman" w:hAnsi="Times New Roman" w:cs="Times New Roman"/>
            <w:sz w:val="24"/>
            <w:szCs w:val="24"/>
          </w:rPr>
          <w:delText>We also i</w:delText>
        </w:r>
        <w:r w:rsidR="005F394B" w:rsidDel="0024289D">
          <w:rPr>
            <w:rFonts w:ascii="Times New Roman" w:eastAsia="Times New Roman" w:hAnsi="Times New Roman" w:cs="Times New Roman"/>
            <w:sz w:val="24"/>
            <w:szCs w:val="24"/>
          </w:rPr>
          <w:delText xml:space="preserve">nvestigated the </w:delText>
        </w:r>
      </w:del>
      <w:ins w:id="85" w:author="Patrick James" w:date="2019-10-13T11:15:00Z">
        <w:r w:rsidR="0024289D">
          <w:rPr>
            <w:rFonts w:ascii="Times New Roman" w:eastAsia="Times New Roman" w:hAnsi="Times New Roman" w:cs="Times New Roman"/>
            <w:sz w:val="24"/>
            <w:szCs w:val="24"/>
          </w:rPr>
          <w:t xml:space="preserve"> demonstrate </w:t>
        </w:r>
      </w:ins>
      <w:del w:id="86" w:author="Patrick James" w:date="2019-10-13T11:15:00Z">
        <w:r w:rsidR="005F394B" w:rsidDel="0024289D">
          <w:rPr>
            <w:rFonts w:ascii="Times New Roman" w:eastAsia="Times New Roman" w:hAnsi="Times New Roman" w:cs="Times New Roman"/>
            <w:sz w:val="24"/>
            <w:szCs w:val="24"/>
          </w:rPr>
          <w:delText xml:space="preserve">performance of </w:delText>
        </w:r>
      </w:del>
      <w:del w:id="87" w:author="Patrick James" w:date="2019-10-13T11:16:00Z">
        <w:r w:rsidR="005F394B" w:rsidDel="0024289D">
          <w:rPr>
            <w:rFonts w:ascii="Times New Roman" w:eastAsia="Times New Roman" w:hAnsi="Times New Roman" w:cs="Times New Roman"/>
            <w:sz w:val="24"/>
            <w:szCs w:val="24"/>
          </w:rPr>
          <w:delText>our approach</w:delText>
        </w:r>
        <w:r w:rsidR="00276516" w:rsidDel="0024289D">
          <w:rPr>
            <w:rFonts w:ascii="Times New Roman" w:eastAsia="Times New Roman" w:hAnsi="Times New Roman" w:cs="Times New Roman"/>
            <w:sz w:val="24"/>
            <w:szCs w:val="24"/>
          </w:rPr>
          <w:delText xml:space="preserve"> on microsatellite data.</w:delText>
        </w:r>
        <w:r w:rsidR="00276516" w:rsidRPr="0007763B" w:rsidDel="0024289D">
          <w:rPr>
            <w:rFonts w:ascii="Times New Roman" w:eastAsia="Times New Roman" w:hAnsi="Times New Roman" w:cs="Times New Roman"/>
            <w:sz w:val="24"/>
            <w:szCs w:val="24"/>
          </w:rPr>
          <w:delText xml:space="preserve"> </w:delText>
        </w:r>
        <w:r w:rsidR="004E13A5" w:rsidRPr="0007763B" w:rsidDel="0024289D">
          <w:rPr>
            <w:rFonts w:ascii="Times New Roman" w:eastAsia="Times New Roman" w:hAnsi="Times New Roman" w:cs="Times New Roman"/>
            <w:sz w:val="24"/>
            <w:szCs w:val="24"/>
          </w:rPr>
          <w:delText xml:space="preserve">Finally, we illustrated the possibilities of this approach through applications </w:delText>
        </w:r>
      </w:del>
      <w:r w:rsidR="004E13A5" w:rsidRPr="0007763B">
        <w:rPr>
          <w:rFonts w:ascii="Times New Roman" w:eastAsia="Times New Roman" w:hAnsi="Times New Roman" w:cs="Times New Roman"/>
          <w:sz w:val="24"/>
          <w:szCs w:val="24"/>
        </w:rPr>
        <w:t xml:space="preserve">on </w:t>
      </w:r>
      <w:commentRangeStart w:id="88"/>
      <w:r w:rsidR="004E13A5" w:rsidRPr="0007763B">
        <w:rPr>
          <w:rFonts w:ascii="Times New Roman" w:eastAsia="Times New Roman" w:hAnsi="Times New Roman" w:cs="Times New Roman"/>
          <w:sz w:val="24"/>
          <w:szCs w:val="24"/>
        </w:rPr>
        <w:t>two</w:t>
      </w:r>
      <w:commentRangeEnd w:id="88"/>
      <w:r w:rsidR="00276516">
        <w:rPr>
          <w:rStyle w:val="Marquedecommentaire"/>
        </w:rPr>
        <w:commentReference w:id="88"/>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283FBF36" w:rsidR="004E13A5" w:rsidRDefault="004E13A5" w:rsidP="004E13A5">
      <w:pPr>
        <w:spacing w:after="240" w:line="480" w:lineRule="auto"/>
        <w:rPr>
          <w:ins w:id="89" w:author="Patrick James" w:date="2019-10-16T10:59:00Z"/>
          <w:rFonts w:ascii="Times New Roman" w:eastAsia="Times New Roman" w:hAnsi="Times New Roman" w:cs="Times New Roman"/>
          <w:b/>
          <w:sz w:val="24"/>
          <w:szCs w:val="24"/>
        </w:rPr>
      </w:pPr>
      <w:commentRangeStart w:id="90"/>
      <w:r w:rsidRPr="0007763B">
        <w:rPr>
          <w:rFonts w:ascii="Times New Roman" w:eastAsia="Times New Roman" w:hAnsi="Times New Roman" w:cs="Times New Roman"/>
          <w:b/>
          <w:sz w:val="24"/>
          <w:szCs w:val="24"/>
        </w:rPr>
        <w:t>METHODS</w:t>
      </w:r>
      <w:commentRangeEnd w:id="90"/>
      <w:r w:rsidR="00B72DF0">
        <w:rPr>
          <w:rStyle w:val="Marquedecommentaire"/>
        </w:rPr>
        <w:commentReference w:id="90"/>
      </w:r>
    </w:p>
    <w:p w14:paraId="309755A8" w14:textId="57EC99AE" w:rsidR="00E97F87" w:rsidRPr="00E97F87" w:rsidRDefault="00E97F87" w:rsidP="004E13A5">
      <w:pPr>
        <w:spacing w:after="240" w:line="480" w:lineRule="auto"/>
        <w:rPr>
          <w:rFonts w:ascii="Times New Roman" w:eastAsia="Times New Roman" w:hAnsi="Times New Roman" w:cs="Times New Roman"/>
          <w:i/>
          <w:sz w:val="24"/>
          <w:szCs w:val="24"/>
          <w:rPrChange w:id="91" w:author="Patrick James" w:date="2019-10-16T10:59:00Z">
            <w:rPr>
              <w:rFonts w:ascii="Times New Roman" w:eastAsia="Times New Roman" w:hAnsi="Times New Roman" w:cs="Times New Roman"/>
              <w:b/>
              <w:sz w:val="24"/>
              <w:szCs w:val="24"/>
            </w:rPr>
          </w:rPrChange>
        </w:rPr>
      </w:pPr>
      <w:ins w:id="92" w:author="Patrick James" w:date="2019-10-16T10:59:00Z">
        <w:r w:rsidRPr="00E97F87">
          <w:rPr>
            <w:rFonts w:ascii="Times New Roman" w:eastAsia="Times New Roman" w:hAnsi="Times New Roman" w:cs="Times New Roman"/>
            <w:i/>
            <w:sz w:val="24"/>
            <w:szCs w:val="24"/>
            <w:rPrChange w:id="93" w:author="Patrick James" w:date="2019-10-16T10:59:00Z">
              <w:rPr>
                <w:rFonts w:ascii="Times New Roman" w:eastAsia="Times New Roman" w:hAnsi="Times New Roman" w:cs="Times New Roman"/>
                <w:b/>
                <w:sz w:val="24"/>
                <w:szCs w:val="24"/>
              </w:rPr>
            </w:rPrChange>
          </w:rPr>
          <w:t>Temporal Beta indices for genetic data</w:t>
        </w:r>
      </w:ins>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94" w:name="_Toc471728242"/>
      <w:bookmarkStart w:id="95" w:name="_Toc479591296"/>
      <w:r w:rsidRPr="0007763B">
        <w:rPr>
          <w:rFonts w:ascii="Times New Roman" w:hAnsi="Times New Roman" w:cs="Times New Roman"/>
          <w:i/>
          <w:sz w:val="24"/>
          <w:szCs w:val="24"/>
          <w:lang w:val="en-CA"/>
        </w:rPr>
        <w:t>Simulation framework</w:t>
      </w:r>
      <w:bookmarkEnd w:id="94"/>
      <w:bookmarkEnd w:id="95"/>
    </w:p>
    <w:p w14:paraId="6D6B08BC" w14:textId="555D029E"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07763B">
        <w:rPr>
          <w:rFonts w:ascii="Times New Roman" w:eastAsia="Times New Roman" w:hAnsi="Times New Roman" w:cs="Times New Roman"/>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Pr="0007763B">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07763B">
        <w:rPr>
          <w:rFonts w:ascii="Times New Roman" w:eastAsia="Times New Roman" w:hAnsi="Times New Roman" w:cs="Times New Roman"/>
          <w:noProof/>
          <w:sz w:val="24"/>
          <w:szCs w:val="24"/>
          <w:lang w:val="en-CA"/>
        </w:rPr>
        <w:t>(Landguth, Bearlin, Day, &amp; Dunham,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initial genetic structure, spatial distribution of individuals, dispersal characteristics, and life history traits of the population. </w:t>
      </w:r>
      <w:r w:rsidR="00DE0B71">
        <w:rPr>
          <w:rFonts w:ascii="Times New Roman" w:eastAsia="Times New Roman" w:hAnsi="Times New Roman" w:cs="Times New Roman"/>
          <w:sz w:val="24"/>
          <w:szCs w:val="24"/>
          <w:lang w:val="en-GB"/>
        </w:rPr>
        <w:t xml:space="preserve">All individuals were represented by their geographic location and their genotype represented as a set of 100 neutral, unlinked, bi-allelic SNP loci. </w:t>
      </w:r>
    </w:p>
    <w:p w14:paraId="3E3B18EC" w14:textId="2FD6740D" w:rsidR="004E13A5" w:rsidRDefault="004E13A5" w:rsidP="004E13A5">
      <w:pPr>
        <w:spacing w:after="240" w:line="480" w:lineRule="auto"/>
        <w:rPr>
          <w:ins w:id="96" w:author="Patrick James" w:date="2019-10-13T13:21:00Z"/>
          <w:rFonts w:ascii="Times New Roman" w:eastAsia="Times New Roman" w:hAnsi="Times New Roman" w:cs="Times New Roman"/>
          <w:sz w:val="24"/>
          <w:szCs w:val="24"/>
          <w:lang w:val="en-GB"/>
        </w:rPr>
      </w:pPr>
      <w:del w:id="97" w:author="Patrick James" w:date="2019-10-13T13:15:00Z">
        <w:r w:rsidRPr="0007763B" w:rsidDel="00DE0B71">
          <w:rPr>
            <w:rFonts w:ascii="Times New Roman" w:eastAsia="Times New Roman" w:hAnsi="Times New Roman" w:cs="Times New Roman"/>
            <w:sz w:val="24"/>
            <w:szCs w:val="24"/>
            <w:lang w:val="en-GB"/>
          </w:rPr>
          <w:delText>Loci were modelled after single nuclear polymorphism (SNP) and therefore are bi-allel</w:delText>
        </w:r>
        <w:r w:rsidR="00AA3A0B" w:rsidDel="00DE0B71">
          <w:rPr>
            <w:rFonts w:ascii="Times New Roman" w:eastAsia="Times New Roman" w:hAnsi="Times New Roman" w:cs="Times New Roman"/>
            <w:sz w:val="24"/>
            <w:szCs w:val="24"/>
            <w:lang w:val="en-GB"/>
          </w:rPr>
          <w:delText xml:space="preserve">ic. </w:delText>
        </w:r>
      </w:del>
      <w:moveFromRangeStart w:id="98" w:author="Patrick James" w:date="2019-10-13T13:17:00Z" w:name="move21865052"/>
      <w:moveFrom w:id="99" w:author="Patrick James" w:date="2019-10-13T13:17:00Z">
        <w:r w:rsidR="00AA3A0B" w:rsidDel="00DE0B71">
          <w:rPr>
            <w:rFonts w:ascii="Times New Roman" w:eastAsia="Times New Roman" w:hAnsi="Times New Roman" w:cs="Times New Roman"/>
            <w:sz w:val="24"/>
            <w:szCs w:val="24"/>
            <w:lang w:val="en-GB"/>
          </w:rPr>
          <w:t>The mutation rate was set at 10</w:t>
        </w:r>
        <w:r w:rsidR="00AA3A0B" w:rsidDel="00DE0B71">
          <w:rPr>
            <w:rFonts w:ascii="Times New Roman" w:eastAsia="Times New Roman" w:hAnsi="Times New Roman" w:cs="Times New Roman"/>
            <w:sz w:val="24"/>
            <w:szCs w:val="24"/>
            <w:vertAlign w:val="superscript"/>
            <w:lang w:val="en-GB"/>
          </w:rPr>
          <w:t>-8</w:t>
        </w:r>
        <w:r w:rsidRPr="0007763B" w:rsidDel="00DE0B71">
          <w:rPr>
            <w:rFonts w:ascii="Times New Roman" w:eastAsia="Times New Roman" w:hAnsi="Times New Roman" w:cs="Times New Roman"/>
            <w:sz w:val="24"/>
            <w:szCs w:val="24"/>
            <w:lang w:val="en-GB"/>
          </w:rPr>
          <w:t xml:space="preserve"> to reflect empirically-derived mutation rates found in many taxa</w:t>
        </w:r>
        <w:r w:rsidR="00AA3A0B" w:rsidDel="00DE0B71">
          <w:rPr>
            <w:rFonts w:ascii="Times New Roman" w:eastAsia="Times New Roman" w:hAnsi="Times New Roman" w:cs="Times New Roman"/>
            <w:sz w:val="24"/>
            <w:szCs w:val="24"/>
            <w:lang w:val="en-GB"/>
          </w:rPr>
          <w:t xml:space="preserve">. </w:t>
        </w:r>
      </w:moveFrom>
      <w:moveFromRangeEnd w:id="98"/>
      <w:del w:id="100" w:author="Patrick James" w:date="2019-10-13T13:15:00Z">
        <w:r w:rsidRPr="0007763B" w:rsidDel="00DE0B71">
          <w:rPr>
            <w:rFonts w:ascii="Times New Roman" w:eastAsia="Times New Roman" w:hAnsi="Times New Roman" w:cs="Times New Roman"/>
            <w:sz w:val="24"/>
            <w:szCs w:val="24"/>
            <w:lang w:val="en-GB"/>
          </w:rPr>
          <w:delText>Simulated individuals each carried a genome of 100 neutral loci without linkage disequilibrium.</w:delText>
        </w:r>
      </w:del>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CA"/>
        </w:rPr>
        <w:t xml:space="preserve"> </w:t>
      </w:r>
      <w:commentRangeStart w:id="101"/>
      <w:r w:rsidRPr="0007763B">
        <w:rPr>
          <w:rFonts w:ascii="Times New Roman" w:eastAsia="Times New Roman" w:hAnsi="Times New Roman" w:cs="Times New Roman"/>
          <w:sz w:val="24"/>
          <w:szCs w:val="24"/>
          <w:lang w:val="en-CA"/>
        </w:rPr>
        <w:t>Each</w:t>
      </w:r>
      <w:commentRangeEnd w:id="101"/>
      <w:r w:rsidR="00DE0B71">
        <w:rPr>
          <w:rStyle w:val="Marquedecommentaire"/>
        </w:rPr>
        <w:commentReference w:id="101"/>
      </w:r>
      <w:r w:rsidRPr="0007763B">
        <w:rPr>
          <w:rFonts w:ascii="Times New Roman" w:eastAsia="Times New Roman" w:hAnsi="Times New Roman" w:cs="Times New Roman"/>
          <w:sz w:val="24"/>
          <w:szCs w:val="24"/>
          <w:lang w:val="en-CA"/>
        </w:rPr>
        <w:t xml:space="preserve"> simulated population in the landscape had a maximum carrying capacity of 50 individuals, and each simulated landscape comprised 25 (</w:t>
      </w:r>
      <w:commentRangeStart w:id="102"/>
      <w:r w:rsidRPr="0007763B">
        <w:rPr>
          <w:rFonts w:ascii="Times New Roman" w:eastAsia="Times New Roman" w:hAnsi="Times New Roman" w:cs="Times New Roman"/>
          <w:sz w:val="24"/>
          <w:szCs w:val="24"/>
          <w:lang w:val="en-CA"/>
        </w:rPr>
        <w:t xml:space="preserve">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w:t>
      </w:r>
      <w:commentRangeEnd w:id="102"/>
      <w:r w:rsidR="008615D7">
        <w:rPr>
          <w:rStyle w:val="Marquedecommentaire"/>
        </w:rPr>
        <w:commentReference w:id="102"/>
      </w:r>
      <w:r w:rsidRPr="0007763B">
        <w:rPr>
          <w:rFonts w:ascii="Times New Roman" w:eastAsia="Times New Roman" w:hAnsi="Times New Roman" w:cs="Times New Roman"/>
          <w:sz w:val="24"/>
          <w:szCs w:val="24"/>
          <w:lang w:val="en-CA"/>
        </w:rPr>
        <w:t xml:space="preserve">) interconnected such populations with structural connectivity only reflecting geographical distance. That corresponds </w:t>
      </w:r>
      <w:r w:rsidRPr="0007763B">
        <w:rPr>
          <w:rFonts w:ascii="Times New Roman" w:eastAsia="Times New Roman" w:hAnsi="Times New Roman" w:cs="Times New Roman"/>
          <w:sz w:val="24"/>
          <w:szCs w:val="24"/>
          <w:lang w:val="en-CA"/>
        </w:rPr>
        <w:lastRenderedPageBreak/>
        <w:t xml:space="preserve">to a maximum of 1250 individuals in the landscape. Each simulation was run for 100 generations before a demographic event 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on up to three populations in the landscape. 10 more generations were simulated after the event.</w:t>
      </w:r>
      <w:r w:rsidR="007D7FB8">
        <w:rPr>
          <w:rFonts w:ascii="Times New Roman" w:eastAsia="Times New Roman" w:hAnsi="Times New Roman" w:cs="Times New Roman"/>
          <w:sz w:val="24"/>
          <w:szCs w:val="24"/>
          <w:lang w:val="en-CA"/>
        </w:rPr>
        <w:t xml:space="preserve"> </w:t>
      </w:r>
      <w:moveToRangeStart w:id="103" w:author="Patrick James" w:date="2019-10-13T13:17:00Z" w:name="move21865052"/>
      <w:moveTo w:id="104" w:author="Patrick James" w:date="2019-10-13T13:17:00Z">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moveTo>
      <w:moveToRangeEnd w:id="103"/>
    </w:p>
    <w:p w14:paraId="4457034A" w14:textId="0082FFE0" w:rsidR="00DE0B71" w:rsidRPr="0007763B" w:rsidRDefault="00DE0B71" w:rsidP="004E13A5">
      <w:pPr>
        <w:spacing w:after="240" w:line="480" w:lineRule="auto"/>
        <w:rPr>
          <w:rFonts w:ascii="Times New Roman" w:eastAsia="Times New Roman" w:hAnsi="Times New Roman" w:cs="Times New Roman"/>
          <w:sz w:val="24"/>
          <w:szCs w:val="24"/>
          <w:lang w:val="en-CA"/>
        </w:rPr>
      </w:pPr>
      <w:commentRangeStart w:id="105"/>
      <w:ins w:id="106" w:author="Patrick James" w:date="2019-10-13T13:22:00Z">
        <w:r>
          <w:rPr>
            <w:rFonts w:ascii="Times New Roman" w:eastAsia="Times New Roman" w:hAnsi="Times New Roman" w:cs="Times New Roman"/>
            <w:sz w:val="24"/>
            <w:szCs w:val="24"/>
            <w:lang w:val="en-GB"/>
          </w:rPr>
          <w:t xml:space="preserve">Demographic </w:t>
        </w:r>
      </w:ins>
      <w:ins w:id="107" w:author="Patrick James" w:date="2019-10-13T13:21:00Z">
        <w:r>
          <w:rPr>
            <w:rFonts w:ascii="Times New Roman" w:eastAsia="Times New Roman" w:hAnsi="Times New Roman" w:cs="Times New Roman"/>
            <w:sz w:val="24"/>
            <w:szCs w:val="24"/>
            <w:lang w:val="en-GB"/>
          </w:rPr>
          <w:t>event?</w:t>
        </w:r>
      </w:ins>
      <w:commentRangeEnd w:id="105"/>
      <w:ins w:id="108" w:author="Patrick James" w:date="2019-10-16T11:00:00Z">
        <w:r w:rsidR="00E97F87">
          <w:rPr>
            <w:rStyle w:val="Marquedecommentaire"/>
          </w:rPr>
          <w:commentReference w:id="105"/>
        </w:r>
      </w:ins>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w:t>
      </w:r>
      <w:commentRangeStart w:id="109"/>
      <w:r w:rsidRPr="0007763B">
        <w:rPr>
          <w:rFonts w:ascii="Times New Roman" w:eastAsia="Times New Roman" w:hAnsi="Times New Roman" w:cs="Times New Roman"/>
          <w:sz w:val="24"/>
          <w:szCs w:val="24"/>
          <w:lang w:val="en-CA"/>
        </w:rPr>
        <w:t xml:space="preserve">allocation </w:t>
      </w:r>
      <w:commentRangeEnd w:id="109"/>
      <w:r w:rsidR="00E97F87">
        <w:rPr>
          <w:rStyle w:val="Marquedecommentaire"/>
        </w:rPr>
        <w:commentReference w:id="109"/>
      </w:r>
      <w:r w:rsidRPr="0007763B">
        <w:rPr>
          <w:rFonts w:ascii="Times New Roman" w:eastAsia="Times New Roman" w:hAnsi="Times New Roman" w:cs="Times New Roman"/>
          <w:sz w:val="24"/>
          <w:szCs w:val="24"/>
          <w:lang w:val="en-CA"/>
        </w:rPr>
        <w:t xml:space="preserve">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commentRangeStart w:id="110"/>
      <w:r w:rsidRPr="0007763B">
        <w:rPr>
          <w:rFonts w:ascii="Times New Roman" w:hAnsi="Times New Roman" w:cs="Times New Roman"/>
          <w:sz w:val="24"/>
          <w:szCs w:val="24"/>
          <w:lang w:val="en-CA"/>
        </w:rPr>
        <w:t>reasonably realistic and useful genetic data</w:t>
      </w:r>
      <w:commentRangeEnd w:id="110"/>
      <w:r w:rsidR="00E97F87">
        <w:rPr>
          <w:rStyle w:val="Marquedecommentaire"/>
        </w:rPr>
        <w:commentReference w:id="110"/>
      </w:r>
      <w:r w:rsidRPr="0007763B">
        <w:rPr>
          <w:rFonts w:ascii="Times New Roman" w:hAnsi="Times New Roman" w:cs="Times New Roman"/>
          <w:sz w:val="24"/>
          <w:szCs w:val="24"/>
          <w:lang w:val="en-CA"/>
        </w:rPr>
        <w:t>.</w:t>
      </w:r>
    </w:p>
    <w:p w14:paraId="083C7419" w14:textId="4631DB98"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r w:rsidR="00540E32">
        <w:rPr>
          <w:rFonts w:ascii="Times New Roman" w:hAnsi="Times New Roman" w:cs="Times New Roman"/>
          <w:sz w:val="24"/>
          <w:szCs w:val="24"/>
          <w:lang w:val="en-CA"/>
        </w:rPr>
        <w:t xml:space="preserve">We examined three levels of </w:t>
      </w:r>
      <w:r w:rsidR="004E13A5" w:rsidRPr="0007763B">
        <w:rPr>
          <w:rFonts w:ascii="Times New Roman" w:hAnsi="Times New Roman" w:cs="Times New Roman"/>
          <w:sz w:val="24"/>
          <w:szCs w:val="24"/>
          <w:lang w:val="en-CA"/>
        </w:rPr>
        <w:t xml:space="preserve">dispersal, </w:t>
      </w:r>
      <w:r w:rsidR="00540E32">
        <w:rPr>
          <w:rFonts w:ascii="Times New Roman" w:hAnsi="Times New Roman" w:cs="Times New Roman"/>
          <w:sz w:val="24"/>
          <w:szCs w:val="24"/>
          <w:lang w:val="en-CA"/>
        </w:rPr>
        <w:t xml:space="preserve">two </w:t>
      </w:r>
      <w:r w:rsidR="004E13A5" w:rsidRPr="0007763B">
        <w:rPr>
          <w:rFonts w:ascii="Times New Roman" w:hAnsi="Times New Roman" w:cs="Times New Roman"/>
          <w:sz w:val="24"/>
          <w:szCs w:val="24"/>
          <w:lang w:val="en-CA"/>
        </w:rPr>
        <w:t>demographic event types</w:t>
      </w:r>
      <w:r w:rsidR="00540E32">
        <w:rPr>
          <w:rFonts w:ascii="Times New Roman" w:hAnsi="Times New Roman" w:cs="Times New Roman"/>
          <w:sz w:val="24"/>
          <w:szCs w:val="24"/>
          <w:lang w:val="en-CA"/>
        </w:rPr>
        <w:t>,</w:t>
      </w:r>
      <w:r w:rsidR="004E13A5" w:rsidRPr="0007763B">
        <w:rPr>
          <w:rFonts w:ascii="Times New Roman" w:hAnsi="Times New Roman" w:cs="Times New Roman"/>
          <w:sz w:val="24"/>
          <w:szCs w:val="24"/>
          <w:lang w:val="en-CA"/>
        </w:rPr>
        <w:t xml:space="preserve"> and </w:t>
      </w:r>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different numbers of populations affected</w:t>
      </w:r>
      <w:r w:rsidR="00D84E37">
        <w:rPr>
          <w:rFonts w:ascii="Times New Roman" w:hAnsi="Times New Roman" w:cs="Times New Roman"/>
          <w:sz w:val="24"/>
          <w:szCs w:val="24"/>
          <w:lang w:val="en-CA"/>
        </w:rPr>
        <w:t xml:space="preserve"> for a total of </w:t>
      </w:r>
      <w:r w:rsidR="004E13A5" w:rsidRPr="0007763B">
        <w:rPr>
          <w:rFonts w:ascii="Times New Roman" w:hAnsi="Times New Roman" w:cs="Times New Roman"/>
          <w:sz w:val="24"/>
          <w:szCs w:val="24"/>
          <w:lang w:val="en-CA"/>
        </w:rPr>
        <w:t xml:space="preserve">18 </w:t>
      </w:r>
      <w:r w:rsidR="00540E32">
        <w:rPr>
          <w:rFonts w:ascii="Times New Roman" w:hAnsi="Times New Roman" w:cs="Times New Roman"/>
          <w:sz w:val="24"/>
          <w:szCs w:val="24"/>
          <w:lang w:val="en-CA"/>
        </w:rPr>
        <w:t xml:space="preserve">unique </w:t>
      </w:r>
      <w:r w:rsidR="004E13A5" w:rsidRPr="0007763B">
        <w:rPr>
          <w:rFonts w:ascii="Times New Roman" w:hAnsi="Times New Roman" w:cs="Times New Roman"/>
          <w:sz w:val="24"/>
          <w:szCs w:val="24"/>
          <w:lang w:val="en-CA"/>
        </w:rPr>
        <w:t>scenarios</w:t>
      </w:r>
      <w:r w:rsidR="00540E32">
        <w:rPr>
          <w:rFonts w:ascii="Times New Roman" w:hAnsi="Times New Roman" w:cs="Times New Roman"/>
          <w:sz w:val="24"/>
          <w:szCs w:val="24"/>
          <w:lang w:val="en-CA"/>
        </w:rPr>
        <w:t xml:space="preserve">, each of which was replicated 180 times, for </w:t>
      </w:r>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r w:rsidR="00DE0B71">
        <w:rPr>
          <w:rFonts w:ascii="Times New Roman" w:hAnsi="Times New Roman" w:cs="Times New Roman"/>
          <w:sz w:val="24"/>
          <w:szCs w:val="24"/>
          <w:lang w:val="en-CA"/>
        </w:rPr>
        <w:t>×</w:t>
      </w:r>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r w:rsidR="00540E32">
        <w:rPr>
          <w:rFonts w:ascii="Times New Roman" w:hAnsi="Times New Roman" w:cs="Times New Roman"/>
          <w:sz w:val="24"/>
          <w:szCs w:val="24"/>
          <w:lang w:val="en-CA"/>
        </w:rPr>
        <w:t>se</w:t>
      </w:r>
      <w:r w:rsidR="00D36BFD">
        <w:rPr>
          <w:rFonts w:ascii="Times New Roman" w:hAnsi="Times New Roman" w:cs="Times New Roman"/>
          <w:sz w:val="24"/>
          <w:szCs w:val="24"/>
          <w:lang w:val="en-CA"/>
        </w:rPr>
        <w:t xml:space="preserve"> three </w:t>
      </w:r>
      <w:r w:rsidR="00540E32">
        <w:rPr>
          <w:rFonts w:ascii="Times New Roman" w:hAnsi="Times New Roman" w:cs="Times New Roman"/>
          <w:sz w:val="24"/>
          <w:szCs w:val="24"/>
          <w:lang w:val="en-CA"/>
        </w:rPr>
        <w:t xml:space="preserve">experimental </w:t>
      </w:r>
      <w:r w:rsidR="00D36BFD">
        <w:rPr>
          <w:rFonts w:ascii="Times New Roman" w:hAnsi="Times New Roman" w:cs="Times New Roman"/>
          <w:sz w:val="24"/>
          <w:szCs w:val="24"/>
          <w:lang w:val="en-CA"/>
        </w:rPr>
        <w:t>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644415C1"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1A2F97DE" w:rsidR="004E13A5" w:rsidRPr="0007763B" w:rsidRDefault="00E97F87" w:rsidP="009279F4">
      <w:pPr>
        <w:spacing w:before="240" w:line="480" w:lineRule="auto"/>
        <w:rPr>
          <w:rFonts w:ascii="Times New Roman" w:eastAsiaTheme="minorEastAsia" w:hAnsi="Times New Roman" w:cs="Times New Roman"/>
          <w:sz w:val="24"/>
          <w:szCs w:val="24"/>
          <w:lang w:val="en-CA"/>
        </w:rPr>
      </w:pPr>
      <w:r>
        <w:rPr>
          <w:rFonts w:ascii="Times New Roman" w:eastAsia="Times New Roman" w:hAnsi="Times New Roman" w:cs="Times New Roman"/>
          <w:sz w:val="24"/>
          <w:szCs w:val="24"/>
          <w:lang w:val="en-CA"/>
        </w:rPr>
        <w:t>D</w:t>
      </w:r>
      <w:r w:rsidR="004E13A5" w:rsidRPr="0007763B">
        <w:rPr>
          <w:rFonts w:ascii="Times New Roman" w:eastAsia="Times New Roman" w:hAnsi="Times New Roman" w:cs="Times New Roman"/>
          <w:sz w:val="24"/>
          <w:szCs w:val="24"/>
          <w:lang w:val="en-CA"/>
        </w:rPr>
        <w:t>ispersal was controlled through a dispersal kernel based on a negative exponential distribution</w:t>
      </w:r>
      <w:r>
        <w:rPr>
          <w:rFonts w:ascii="Times New Roman" w:eastAsia="Times New Roman" w:hAnsi="Times New Roman" w:cs="Times New Roman"/>
          <w:sz w:val="24"/>
          <w:szCs w:val="24"/>
          <w:lang w:val="en-CA"/>
        </w:rPr>
        <w:t xml:space="preserve"> in which the probability of dispersing a given distance is simply a function of geographic distance. For each individual dispersal event, a dispersal distance </w:t>
      </w:r>
      <w:r w:rsidRPr="0007763B">
        <w:rPr>
          <w:rFonts w:ascii="Times New Roman" w:eastAsia="Times New Roman" w:hAnsi="Times New Roman" w:cs="Times New Roman"/>
          <w:sz w:val="24"/>
          <w:szCs w:val="24"/>
          <w:lang w:val="en-CA"/>
        </w:rPr>
        <w:t>(</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was sampled from this distribution. </w:t>
      </w:r>
      <w:r w:rsidR="004E13A5" w:rsidRPr="0007763B">
        <w:rPr>
          <w:rFonts w:ascii="Times New Roman" w:eastAsia="Times New Roman" w:hAnsi="Times New Roman" w:cs="Times New Roman"/>
          <w:sz w:val="24"/>
          <w:szCs w:val="24"/>
          <w:lang w:val="en-CA"/>
        </w:rPr>
        <w:t xml:space="preserve">This distribution transforms the cost distance of travel (CD) between cells according </w:t>
      </w:r>
      <w:r w:rsidR="004E13A5" w:rsidRPr="0007763B">
        <w:rPr>
          <w:rFonts w:ascii="Times New Roman" w:eastAsia="Times New Roman" w:hAnsi="Times New Roman" w:cs="Times New Roman"/>
          <w:sz w:val="24"/>
          <w:szCs w:val="24"/>
          <w:lang w:val="en-CA"/>
        </w:rPr>
        <w:lastRenderedPageBreak/>
        <w:t>to a single parameter (</w:t>
      </w:r>
      <w:r w:rsidR="004E13A5" w:rsidRPr="0007763B">
        <w:rPr>
          <w:rFonts w:ascii="Times New Roman" w:eastAsia="Times New Roman" w:hAnsi="Times New Roman" w:cs="Times New Roman"/>
          <w:i/>
          <w:sz w:val="24"/>
          <w:szCs w:val="24"/>
          <w:lang w:val="en-CA"/>
        </w:rPr>
        <w:t>B</w:t>
      </w:r>
      <w:r w:rsidR="004E13A5"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004E13A5" w:rsidRPr="0007763B">
        <w:rPr>
          <w:rFonts w:ascii="Times New Roman" w:eastAsia="Times New Roman" w:hAnsi="Times New Roman" w:cs="Times New Roman"/>
          <w:sz w:val="24"/>
          <w:szCs w:val="24"/>
          <w:lang w:val="en-CA"/>
        </w:rPr>
        <w:t xml:space="preserve">. </w:t>
      </w:r>
      <w:commentRangeStart w:id="111"/>
      <w:r w:rsidR="004E13A5" w:rsidRPr="0007763B">
        <w:rPr>
          <w:rFonts w:ascii="Times New Roman" w:eastAsia="Times New Roman" w:hAnsi="Times New Roman" w:cs="Times New Roman"/>
          <w:sz w:val="24"/>
          <w:szCs w:val="24"/>
          <w:lang w:val="en-CA"/>
        </w:rPr>
        <w:t>Cost distances used here are simply the geographical distances between the centroids of the populations</w:t>
      </w:r>
      <w:commentRangeEnd w:id="111"/>
      <w:r>
        <w:rPr>
          <w:rStyle w:val="Marquedecommentaire"/>
        </w:rPr>
        <w:commentReference w:id="111"/>
      </w:r>
      <w:r w:rsidR="004E13A5" w:rsidRPr="0007763B">
        <w:rPr>
          <w:rFonts w:ascii="Times New Roman" w:eastAsia="Times New Roman" w:hAnsi="Times New Roman" w:cs="Times New Roman"/>
          <w:sz w:val="24"/>
          <w:szCs w:val="24"/>
          <w:lang w:val="en-CA"/>
        </w:rPr>
        <w:t xml:space="preserve">. The values created through the use of the </w:t>
      </w:r>
      <w:commentRangeStart w:id="112"/>
      <w:r w:rsidR="004E13A5" w:rsidRPr="0007763B">
        <w:rPr>
          <w:rFonts w:ascii="Times New Roman" w:eastAsia="Times New Roman" w:hAnsi="Times New Roman" w:cs="Times New Roman"/>
          <w:sz w:val="24"/>
          <w:szCs w:val="24"/>
          <w:lang w:val="en-CA"/>
        </w:rPr>
        <w:t xml:space="preserve">negative exponential distribution </w:t>
      </w:r>
      <w:commentRangeEnd w:id="112"/>
      <w:r w:rsidR="00B43648">
        <w:rPr>
          <w:rStyle w:val="Marquedecommentaire"/>
        </w:rPr>
        <w:commentReference w:id="112"/>
      </w:r>
      <w:r w:rsidR="004E13A5" w:rsidRPr="0007763B">
        <w:rPr>
          <w:rFonts w:ascii="Times New Roman" w:eastAsia="Times New Roman" w:hAnsi="Times New Roman" w:cs="Times New Roman"/>
          <w:sz w:val="24"/>
          <w:szCs w:val="24"/>
          <w:lang w:val="en-CA"/>
        </w:rPr>
        <w:t xml:space="preserve">can then be rescaled using the maximum and the minimum distance possible in the landscape, which gives us the probability that an individual </w:t>
      </w:r>
      <w:r w:rsidR="00F06536" w:rsidRPr="0007763B">
        <w:rPr>
          <w:rFonts w:ascii="Times New Roman" w:eastAsia="Times New Roman" w:hAnsi="Times New Roman" w:cs="Times New Roman"/>
          <w:sz w:val="24"/>
          <w:szCs w:val="24"/>
          <w:lang w:val="en-CA"/>
        </w:rPr>
        <w:t xml:space="preserve">reaches a population beyond a certain </w:t>
      </w:r>
      <w:commentRangeStart w:id="113"/>
      <w:r w:rsidR="00F06536" w:rsidRPr="0007763B">
        <w:rPr>
          <w:rFonts w:ascii="Times New Roman" w:eastAsia="Times New Roman" w:hAnsi="Times New Roman" w:cs="Times New Roman"/>
          <w:sz w:val="24"/>
          <w:szCs w:val="24"/>
          <w:lang w:val="en-CA"/>
        </w:rPr>
        <w:t>CD</w:t>
      </w:r>
      <w:commentRangeEnd w:id="113"/>
      <w:r w:rsidR="00136405">
        <w:rPr>
          <w:rStyle w:val="Marquedecommentaire"/>
        </w:rPr>
        <w:commentReference w:id="113"/>
      </w:r>
      <w:r w:rsidR="004E13A5"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p(movement to population at CD)=</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r>
              <m:rPr>
                <m:sty m:val="p"/>
              </m:rPr>
              <w:rPr>
                <w:rStyle w:val="Marquedecommentaire"/>
              </w:rPr>
              <w:commentReference w:id="114"/>
            </m:r>
          </m:den>
        </m:f>
      </m:oMath>
      <w:r w:rsidR="004E13A5"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07763B">
        <w:rPr>
          <w:rFonts w:ascii="Times New Roman" w:eastAsia="Times New Roman" w:hAnsi="Times New Roman" w:cs="Times New Roman"/>
          <w:sz w:val="24"/>
          <w:szCs w:val="24"/>
          <w:lang w:val="en-CA"/>
        </w:rPr>
        <w:t xml:space="preserve">. Otherwise, the individual stays within its original population. We chose this way of modelling dispersal so that </w:t>
      </w:r>
      <w:commentRangeStart w:id="115"/>
      <w:r w:rsidRPr="0007763B">
        <w:rPr>
          <w:rFonts w:ascii="Times New Roman" w:eastAsia="Times New Roman" w:hAnsi="Times New Roman" w:cs="Times New Roman"/>
          <w:sz w:val="24"/>
          <w:szCs w:val="24"/>
          <w:lang w:val="en-CA"/>
        </w:rPr>
        <w:t>most individuals stay within their original population</w:t>
      </w:r>
      <w:commentRangeEnd w:id="115"/>
      <w:r w:rsidR="00136405">
        <w:rPr>
          <w:rStyle w:val="Marquedecommentaire"/>
        </w:rPr>
        <w:commentReference w:id="115"/>
      </w:r>
      <w:r w:rsidRPr="0007763B">
        <w:rPr>
          <w:rFonts w:ascii="Times New Roman" w:eastAsia="Times New Roman" w:hAnsi="Times New Roman" w:cs="Times New Roman"/>
          <w:sz w:val="24"/>
          <w:szCs w:val="24"/>
          <w:lang w:val="en-CA"/>
        </w:rPr>
        <w:t>,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 xml:space="preserve">it does not leave its original </w:t>
      </w:r>
      <w:commentRangeStart w:id="116"/>
      <w:r w:rsidR="00DF5ADE" w:rsidRPr="0007763B">
        <w:rPr>
          <w:rFonts w:ascii="Times New Roman" w:hAnsi="Times New Roman" w:cs="Times New Roman"/>
          <w:sz w:val="24"/>
          <w:szCs w:val="24"/>
          <w:lang w:val="en-CA"/>
        </w:rPr>
        <w:t>p</w:t>
      </w:r>
      <w:r w:rsidR="00EE7EE0" w:rsidRPr="0007763B">
        <w:rPr>
          <w:rFonts w:ascii="Times New Roman" w:hAnsi="Times New Roman" w:cs="Times New Roman"/>
          <w:sz w:val="24"/>
          <w:szCs w:val="24"/>
          <w:lang w:val="en-CA"/>
        </w:rPr>
        <w:t>opulation</w:t>
      </w:r>
      <w:commentRangeEnd w:id="116"/>
      <w:r w:rsidR="00B43648">
        <w:rPr>
          <w:rStyle w:val="Marquedecommentaire"/>
        </w:rPr>
        <w:commentReference w:id="116"/>
      </w:r>
      <w:r w:rsidR="00EE7EE0" w:rsidRPr="0007763B">
        <w:rPr>
          <w:rFonts w:ascii="Times New Roman" w:hAnsi="Times New Roman" w:cs="Times New Roman"/>
          <w:sz w:val="24"/>
          <w:szCs w:val="24"/>
          <w:lang w:val="en-CA"/>
        </w:rPr>
        <w:t>.</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01EEF710" w:rsidR="004E13A5" w:rsidRPr="0007763B" w:rsidRDefault="00B43648" w:rsidP="004E13A5">
      <w:pPr>
        <w:spacing w:after="240" w:line="480" w:lineRule="auto"/>
        <w:rPr>
          <w:rFonts w:ascii="Times New Roman" w:eastAsia="Times New Roman" w:hAnsi="Times New Roman" w:cs="Times New Roman"/>
          <w:sz w:val="24"/>
          <w:szCs w:val="24"/>
          <w:lang w:val="en-GB"/>
        </w:rPr>
      </w:pPr>
      <w:ins w:id="117" w:author="Patrick James" w:date="2019-10-16T12:51:00Z">
        <w:r>
          <w:rPr>
            <w:rFonts w:ascii="Times New Roman" w:eastAsia="Times New Roman" w:hAnsi="Times New Roman" w:cs="Times New Roman"/>
            <w:sz w:val="24"/>
            <w:szCs w:val="24"/>
            <w:lang w:val="en-GB"/>
          </w:rPr>
          <w:t xml:space="preserve">We simulated two different </w:t>
        </w:r>
      </w:ins>
      <w:ins w:id="118" w:author="Patrick James" w:date="2019-10-16T12:52:00Z">
        <w:r w:rsidRPr="0007763B">
          <w:rPr>
            <w:rFonts w:ascii="Times New Roman" w:eastAsia="Times New Roman" w:hAnsi="Times New Roman" w:cs="Times New Roman"/>
            <w:sz w:val="24"/>
            <w:szCs w:val="24"/>
            <w:lang w:val="en-GB"/>
          </w:rPr>
          <w:t xml:space="preserve">demographic </w:t>
        </w:r>
      </w:ins>
      <w:ins w:id="119" w:author="Patrick James" w:date="2019-10-16T12:51:00Z">
        <w:r>
          <w:rPr>
            <w:rFonts w:ascii="Times New Roman" w:eastAsia="Times New Roman" w:hAnsi="Times New Roman" w:cs="Times New Roman"/>
            <w:sz w:val="24"/>
            <w:szCs w:val="24"/>
            <w:lang w:val="en-GB"/>
          </w:rPr>
          <w:t>events within our simulation framework</w:t>
        </w:r>
      </w:ins>
      <w:ins w:id="120" w:author="Patrick James" w:date="2019-10-16T12:52:00Z">
        <w:r>
          <w:rPr>
            <w:rFonts w:ascii="Times New Roman" w:eastAsia="Times New Roman" w:hAnsi="Times New Roman" w:cs="Times New Roman"/>
            <w:sz w:val="24"/>
            <w:szCs w:val="24"/>
            <w:lang w:val="en-GB"/>
          </w:rPr>
          <w:t xml:space="preserve">: population </w:t>
        </w:r>
        <w:r w:rsidR="002C3535">
          <w:rPr>
            <w:rFonts w:ascii="Times New Roman" w:eastAsia="Times New Roman" w:hAnsi="Times New Roman" w:cs="Times New Roman"/>
            <w:sz w:val="24"/>
            <w:szCs w:val="24"/>
            <w:lang w:val="en-GB"/>
          </w:rPr>
          <w:t>immigration, and a population bottleneck</w:t>
        </w:r>
      </w:ins>
      <w:ins w:id="121" w:author="Patrick James" w:date="2019-10-16T12:51:00Z">
        <w:r>
          <w:rPr>
            <w:rFonts w:ascii="Times New Roman" w:eastAsia="Times New Roman" w:hAnsi="Times New Roman" w:cs="Times New Roman"/>
            <w:sz w:val="24"/>
            <w:szCs w:val="24"/>
            <w:lang w:val="en-GB"/>
          </w:rPr>
          <w:t xml:space="preserve">. Our goal through these simulated events was to test the capacity of the TBU approach to detect these changes in </w:t>
        </w:r>
      </w:ins>
      <w:ins w:id="122" w:author="Patrick James" w:date="2019-10-16T12:52:00Z">
        <w:r>
          <w:rPr>
            <w:rFonts w:ascii="Times New Roman" w:eastAsia="Times New Roman" w:hAnsi="Times New Roman" w:cs="Times New Roman"/>
            <w:sz w:val="24"/>
            <w:szCs w:val="24"/>
            <w:lang w:val="en-GB"/>
          </w:rPr>
          <w:t xml:space="preserve">population density. </w:t>
        </w:r>
      </w:ins>
      <w:ins w:id="123" w:author="Patrick James" w:date="2019-10-16T12:53:00Z">
        <w:r w:rsidR="002C3535">
          <w:rPr>
            <w:rFonts w:ascii="Times New Roman" w:eastAsia="Times New Roman" w:hAnsi="Times New Roman" w:cs="Times New Roman"/>
            <w:sz w:val="24"/>
            <w:szCs w:val="24"/>
            <w:lang w:val="en-GB"/>
          </w:rPr>
          <w:t xml:space="preserve">In simulating </w:t>
        </w:r>
      </w:ins>
      <w:del w:id="124" w:author="Patrick James" w:date="2019-10-16T12:53:00Z">
        <w:r w:rsidR="004E13A5" w:rsidRPr="0007763B" w:rsidDel="002C3535">
          <w:rPr>
            <w:rFonts w:ascii="Times New Roman" w:eastAsia="Times New Roman" w:hAnsi="Times New Roman" w:cs="Times New Roman"/>
            <w:sz w:val="24"/>
            <w:szCs w:val="24"/>
            <w:lang w:val="en-GB"/>
          </w:rPr>
          <w:delText>The first demographic event we considered involves modelling a</w:delText>
        </w:r>
        <w:r w:rsidR="0019294D" w:rsidRPr="0007763B" w:rsidDel="002C3535">
          <w:rPr>
            <w:rFonts w:ascii="Times New Roman" w:eastAsia="Times New Roman" w:hAnsi="Times New Roman" w:cs="Times New Roman"/>
            <w:sz w:val="24"/>
            <w:szCs w:val="24"/>
            <w:lang w:val="en-GB"/>
          </w:rPr>
          <w:delText>n</w:delText>
        </w:r>
        <w:r w:rsidR="004E13A5" w:rsidRPr="0007763B" w:rsidDel="002C3535">
          <w:rPr>
            <w:rFonts w:ascii="Times New Roman" w:eastAsia="Times New Roman" w:hAnsi="Times New Roman" w:cs="Times New Roman"/>
            <w:sz w:val="24"/>
            <w:szCs w:val="24"/>
            <w:lang w:val="en-GB"/>
          </w:rPr>
          <w:delText xml:space="preserve"> ex</w:delText>
        </w:r>
        <w:r w:rsidR="003D72B7" w:rsidRPr="0007763B" w:rsidDel="002C3535">
          <w:rPr>
            <w:rFonts w:ascii="Times New Roman" w:eastAsia="Times New Roman" w:hAnsi="Times New Roman" w:cs="Times New Roman"/>
            <w:sz w:val="24"/>
            <w:szCs w:val="24"/>
            <w:lang w:val="en-GB"/>
          </w:rPr>
          <w:delText>ogen</w:delText>
        </w:r>
        <w:r w:rsidR="004E13A5" w:rsidRPr="0007763B" w:rsidDel="002C3535">
          <w:rPr>
            <w:rFonts w:ascii="Times New Roman" w:eastAsia="Times New Roman" w:hAnsi="Times New Roman" w:cs="Times New Roman"/>
            <w:sz w:val="24"/>
            <w:szCs w:val="24"/>
            <w:lang w:val="en-GB"/>
          </w:rPr>
          <w:delText xml:space="preserve">eous </w:delText>
        </w:r>
      </w:del>
      <w:r w:rsidR="004E13A5" w:rsidRPr="0007763B">
        <w:rPr>
          <w:rFonts w:ascii="Times New Roman" w:eastAsia="Times New Roman" w:hAnsi="Times New Roman" w:cs="Times New Roman"/>
          <w:sz w:val="24"/>
          <w:szCs w:val="24"/>
          <w:lang w:val="en-GB"/>
        </w:rPr>
        <w:t>immigration</w:t>
      </w:r>
      <w:ins w:id="125" w:author="Patrick James" w:date="2019-10-16T12:53:00Z">
        <w:r w:rsidR="002C3535">
          <w:rPr>
            <w:rFonts w:ascii="Times New Roman" w:eastAsia="Times New Roman" w:hAnsi="Times New Roman" w:cs="Times New Roman"/>
            <w:sz w:val="24"/>
            <w:szCs w:val="24"/>
            <w:lang w:val="en-GB"/>
          </w:rPr>
          <w:t xml:space="preserve">, we allowed a large </w:t>
        </w:r>
        <w:commentRangeStart w:id="126"/>
        <w:r w:rsidR="002C3535">
          <w:rPr>
            <w:rFonts w:ascii="Times New Roman" w:eastAsia="Times New Roman" w:hAnsi="Times New Roman" w:cs="Times New Roman"/>
            <w:sz w:val="24"/>
            <w:szCs w:val="24"/>
            <w:lang w:val="en-GB"/>
          </w:rPr>
          <w:t xml:space="preserve">number of individuals </w:t>
        </w:r>
      </w:ins>
      <w:del w:id="127" w:author="Patrick James" w:date="2019-10-16T12:53:00Z">
        <w:r w:rsidR="004E13A5" w:rsidRPr="0007763B" w:rsidDel="002C3535">
          <w:rPr>
            <w:rFonts w:ascii="Times New Roman" w:eastAsia="Times New Roman" w:hAnsi="Times New Roman" w:cs="Times New Roman"/>
            <w:sz w:val="24"/>
            <w:szCs w:val="24"/>
            <w:lang w:val="en-GB"/>
          </w:rPr>
          <w:delText xml:space="preserve"> </w:delText>
        </w:r>
      </w:del>
      <w:commentRangeEnd w:id="126"/>
      <w:r w:rsidR="002C3535">
        <w:rPr>
          <w:rStyle w:val="Marquedecommentaire"/>
        </w:rPr>
        <w:commentReference w:id="126"/>
      </w:r>
      <w:r w:rsidR="004E13A5" w:rsidRPr="0007763B">
        <w:rPr>
          <w:rFonts w:ascii="Times New Roman" w:eastAsia="Times New Roman" w:hAnsi="Times New Roman" w:cs="Times New Roman"/>
          <w:sz w:val="24"/>
          <w:szCs w:val="24"/>
          <w:lang w:val="en-GB"/>
        </w:rPr>
        <w:t>from a</w:t>
      </w:r>
      <w:ins w:id="128" w:author="Patrick James" w:date="2019-10-16T12:53:00Z">
        <w:r w:rsidR="002C3535">
          <w:rPr>
            <w:rFonts w:ascii="Times New Roman" w:eastAsia="Times New Roman" w:hAnsi="Times New Roman" w:cs="Times New Roman"/>
            <w:sz w:val="24"/>
            <w:szCs w:val="24"/>
            <w:lang w:val="en-GB"/>
          </w:rPr>
          <w:t xml:space="preserve"> separate </w:t>
        </w:r>
      </w:ins>
      <w:del w:id="129" w:author="Patrick James" w:date="2019-10-16T12:53:00Z">
        <w:r w:rsidR="004E13A5" w:rsidRPr="0007763B" w:rsidDel="002C3535">
          <w:rPr>
            <w:rFonts w:ascii="Times New Roman" w:eastAsia="Times New Roman" w:hAnsi="Times New Roman" w:cs="Times New Roman"/>
            <w:sz w:val="24"/>
            <w:szCs w:val="24"/>
            <w:lang w:val="en-GB"/>
          </w:rPr>
          <w:delText xml:space="preserve"> previously isolated </w:delText>
        </w:r>
      </w:del>
      <w:r w:rsidR="004E13A5" w:rsidRPr="0007763B">
        <w:rPr>
          <w:rFonts w:ascii="Times New Roman" w:eastAsia="Times New Roman" w:hAnsi="Times New Roman" w:cs="Times New Roman"/>
          <w:sz w:val="24"/>
          <w:szCs w:val="24"/>
          <w:lang w:val="en-GB"/>
        </w:rPr>
        <w:t xml:space="preserve">population </w:t>
      </w:r>
      <w:ins w:id="130" w:author="Patrick James" w:date="2019-10-16T12:54:00Z">
        <w:r w:rsidR="002C3535">
          <w:rPr>
            <w:rFonts w:ascii="Times New Roman" w:eastAsia="Times New Roman" w:hAnsi="Times New Roman" w:cs="Times New Roman"/>
            <w:sz w:val="24"/>
            <w:szCs w:val="24"/>
            <w:lang w:val="en-GB"/>
          </w:rPr>
          <w:t xml:space="preserve">to be added to our study area. This immigrating population had developed in isolation and had never </w:t>
        </w:r>
        <w:r w:rsidR="002C3535">
          <w:rPr>
            <w:rFonts w:ascii="Times New Roman" w:eastAsia="Times New Roman" w:hAnsi="Times New Roman" w:cs="Times New Roman"/>
            <w:sz w:val="24"/>
            <w:szCs w:val="24"/>
            <w:lang w:val="en-GB"/>
          </w:rPr>
          <w:lastRenderedPageBreak/>
          <w:t xml:space="preserve">exchanges </w:t>
        </w:r>
        <w:proofErr w:type="spellStart"/>
        <w:r w:rsidR="002C3535">
          <w:rPr>
            <w:rFonts w:ascii="Times New Roman" w:eastAsia="Times New Roman" w:hAnsi="Times New Roman" w:cs="Times New Roman"/>
            <w:sz w:val="24"/>
            <w:szCs w:val="24"/>
            <w:lang w:val="en-GB"/>
          </w:rPr>
          <w:t>individauls</w:t>
        </w:r>
        <w:proofErr w:type="spellEnd"/>
        <w:r w:rsidR="002C3535">
          <w:rPr>
            <w:rFonts w:ascii="Times New Roman" w:eastAsia="Times New Roman" w:hAnsi="Times New Roman" w:cs="Times New Roman"/>
            <w:sz w:val="24"/>
            <w:szCs w:val="24"/>
            <w:lang w:val="en-GB"/>
          </w:rPr>
          <w:t xml:space="preserve"> with the focal population before. </w:t>
        </w:r>
      </w:ins>
      <w:del w:id="131" w:author="Patrick James" w:date="2019-10-16T12:54:00Z">
        <w:r w:rsidR="004E13A5" w:rsidRPr="0007763B" w:rsidDel="002C3535">
          <w:rPr>
            <w:rFonts w:ascii="Times New Roman" w:eastAsia="Times New Roman" w:hAnsi="Times New Roman" w:cs="Times New Roman"/>
            <w:sz w:val="24"/>
            <w:szCs w:val="24"/>
            <w:lang w:val="en-GB"/>
          </w:rPr>
          <w:delText>o</w:delText>
        </w:r>
      </w:del>
      <w:ins w:id="132" w:author="Patrick James" w:date="2019-10-16T12:54:00Z">
        <w:r w:rsidR="002C3535">
          <w:rPr>
            <w:rFonts w:ascii="Times New Roman" w:eastAsia="Times New Roman" w:hAnsi="Times New Roman" w:cs="Times New Roman"/>
            <w:sz w:val="24"/>
            <w:szCs w:val="24"/>
            <w:lang w:val="en-GB"/>
          </w:rPr>
          <w:t>O</w:t>
        </w:r>
      </w:ins>
      <w:r w:rsidR="004E13A5" w:rsidRPr="0007763B">
        <w:rPr>
          <w:rFonts w:ascii="Times New Roman" w:eastAsia="Times New Roman" w:hAnsi="Times New Roman" w:cs="Times New Roman"/>
          <w:sz w:val="24"/>
          <w:szCs w:val="24"/>
          <w:lang w:val="en-GB"/>
        </w:rPr>
        <w:t>therwise</w:t>
      </w:r>
      <w:ins w:id="133" w:author="Patrick James" w:date="2019-10-16T12:54:00Z">
        <w:r w:rsidR="002C3535">
          <w:rPr>
            <w:rFonts w:ascii="Times New Roman" w:eastAsia="Times New Roman" w:hAnsi="Times New Roman" w:cs="Times New Roman"/>
            <w:sz w:val="24"/>
            <w:szCs w:val="24"/>
            <w:lang w:val="en-GB"/>
          </w:rPr>
          <w:t xml:space="preserve">, the immigrating population shared </w:t>
        </w:r>
      </w:ins>
      <w:del w:id="134" w:author="Patrick James" w:date="2019-10-16T12:54:00Z">
        <w:r w:rsidR="004E13A5" w:rsidRPr="0007763B" w:rsidDel="002C3535">
          <w:rPr>
            <w:rFonts w:ascii="Times New Roman" w:eastAsia="Times New Roman" w:hAnsi="Times New Roman" w:cs="Times New Roman"/>
            <w:sz w:val="24"/>
            <w:szCs w:val="24"/>
            <w:lang w:val="en-GB"/>
          </w:rPr>
          <w:delText xml:space="preserve"> sharing </w:delText>
        </w:r>
      </w:del>
      <w:ins w:id="135" w:author="Patrick James" w:date="2019-10-16T12:54:00Z">
        <w:r w:rsidR="002C3535">
          <w:rPr>
            <w:rFonts w:ascii="Times New Roman" w:eastAsia="Times New Roman" w:hAnsi="Times New Roman" w:cs="Times New Roman"/>
            <w:sz w:val="24"/>
            <w:szCs w:val="24"/>
            <w:lang w:val="en-GB"/>
          </w:rPr>
          <w:t xml:space="preserve">all of </w:t>
        </w:r>
      </w:ins>
      <w:r w:rsidR="004E13A5" w:rsidRPr="0007763B">
        <w:rPr>
          <w:rFonts w:ascii="Times New Roman" w:eastAsia="Times New Roman" w:hAnsi="Times New Roman" w:cs="Times New Roman"/>
          <w:sz w:val="24"/>
          <w:szCs w:val="24"/>
          <w:lang w:val="en-GB"/>
        </w:rPr>
        <w:t xml:space="preserve">the same characteristics as other </w:t>
      </w:r>
      <w:commentRangeStart w:id="136"/>
      <w:r w:rsidR="004E13A5" w:rsidRPr="0007763B">
        <w:rPr>
          <w:rFonts w:ascii="Times New Roman" w:eastAsia="Times New Roman" w:hAnsi="Times New Roman" w:cs="Times New Roman"/>
          <w:sz w:val="24"/>
          <w:szCs w:val="24"/>
          <w:lang w:val="en-GB"/>
        </w:rPr>
        <w:t>populations</w:t>
      </w:r>
      <w:commentRangeEnd w:id="136"/>
      <w:r w:rsidR="002C3535">
        <w:rPr>
          <w:rStyle w:val="Marquedecommentaire"/>
        </w:rPr>
        <w:commentReference w:id="136"/>
      </w:r>
      <w:r w:rsidR="004E13A5" w:rsidRPr="0007763B">
        <w:rPr>
          <w:rFonts w:ascii="Times New Roman" w:eastAsia="Times New Roman" w:hAnsi="Times New Roman" w:cs="Times New Roman"/>
          <w:sz w:val="24"/>
          <w:szCs w:val="24"/>
          <w:lang w:val="en-GB"/>
        </w:rPr>
        <w:t xml:space="preserve">. This population was simulated during the same number of generations and the cost distance from the isolated </w:t>
      </w:r>
      <w:commentRangeStart w:id="137"/>
      <w:r w:rsidR="004E13A5" w:rsidRPr="0007763B">
        <w:rPr>
          <w:rFonts w:ascii="Times New Roman" w:eastAsia="Times New Roman" w:hAnsi="Times New Roman" w:cs="Times New Roman"/>
          <w:sz w:val="24"/>
          <w:szCs w:val="24"/>
          <w:lang w:val="en-GB"/>
        </w:rPr>
        <w:t xml:space="preserve">population to the target population(s) and was set to 0 between the </w:t>
      </w:r>
      <w:r w:rsidR="0023072B" w:rsidRPr="0007763B">
        <w:rPr>
          <w:rFonts w:ascii="Times New Roman" w:eastAsia="Times New Roman" w:hAnsi="Times New Roman" w:cs="Times New Roman"/>
          <w:sz w:val="24"/>
          <w:szCs w:val="24"/>
          <w:lang w:val="en-GB"/>
        </w:rPr>
        <w:t>1</w:t>
      </w:r>
      <w:r w:rsidR="004E13A5" w:rsidRPr="0007763B">
        <w:rPr>
          <w:rFonts w:ascii="Times New Roman" w:eastAsia="Times New Roman" w:hAnsi="Times New Roman" w:cs="Times New Roman"/>
          <w:sz w:val="24"/>
          <w:szCs w:val="24"/>
          <w:lang w:val="en-GB"/>
        </w:rPr>
        <w:t>00</w:t>
      </w:r>
      <w:r w:rsidR="004E13A5"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004E13A5" w:rsidRPr="0007763B">
        <w:rPr>
          <w:rFonts w:ascii="Times New Roman" w:eastAsia="Times New Roman" w:hAnsi="Times New Roman" w:cs="Times New Roman"/>
          <w:sz w:val="24"/>
          <w:szCs w:val="24"/>
          <w:lang w:val="en-GB"/>
        </w:rPr>
        <w:t>01</w:t>
      </w:r>
      <w:r w:rsidR="004E13A5" w:rsidRPr="0007763B">
        <w:rPr>
          <w:rFonts w:ascii="Times New Roman" w:eastAsia="Times New Roman" w:hAnsi="Times New Roman" w:cs="Times New Roman"/>
          <w:sz w:val="24"/>
          <w:szCs w:val="24"/>
          <w:vertAlign w:val="superscript"/>
          <w:lang w:val="en-GB"/>
        </w:rPr>
        <w:t>st</w:t>
      </w:r>
      <w:r w:rsidR="004E13A5"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commentRangeEnd w:id="137"/>
      <w:r w:rsidR="002C3535">
        <w:rPr>
          <w:rStyle w:val="Marquedecommentaire"/>
        </w:rPr>
        <w:commentReference w:id="137"/>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 xml:space="preserve">its original value between the </w:t>
      </w:r>
      <w:commentRangeStart w:id="138"/>
      <w:r w:rsidR="00B70338"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commentRangeEnd w:id="138"/>
      <w:r w:rsidR="002C3535">
        <w:rPr>
          <w:rStyle w:val="Marquedecommentaire"/>
        </w:rPr>
        <w:commentReference w:id="138"/>
      </w:r>
      <w:r w:rsidRPr="0007763B">
        <w:rPr>
          <w:rFonts w:ascii="Times New Roman" w:eastAsia="Times New Roman" w:hAnsi="Times New Roman" w:cs="Times New Roman"/>
          <w:sz w:val="24"/>
          <w:szCs w:val="24"/>
          <w:lang w:val="en-GB"/>
        </w:rPr>
        <w:t>.</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w:t>
      </w:r>
      <w:commentRangeStart w:id="139"/>
      <w:r w:rsidRPr="0007763B">
        <w:rPr>
          <w:rFonts w:ascii="Times New Roman" w:eastAsia="Times New Roman" w:hAnsi="Times New Roman" w:cs="Times New Roman"/>
          <w:sz w:val="24"/>
          <w:szCs w:val="24"/>
          <w:lang w:val="en-CA"/>
        </w:rPr>
        <w:t xml:space="preserve">intensity </w:t>
      </w:r>
      <w:commentRangeEnd w:id="139"/>
      <w:r w:rsidR="008615D7">
        <w:rPr>
          <w:rStyle w:val="Marquedecommentaire"/>
        </w:rPr>
        <w:commentReference w:id="139"/>
      </w:r>
      <w:r w:rsidRPr="0007763B">
        <w:rPr>
          <w:rFonts w:ascii="Times New Roman" w:eastAsia="Times New Roman" w:hAnsi="Times New Roman" w:cs="Times New Roman"/>
          <w:sz w:val="24"/>
          <w:szCs w:val="24"/>
          <w:lang w:val="en-CA"/>
        </w:rPr>
        <w:t xml:space="preserve">and the demographic event type, we wanted to evaluate how the number of </w:t>
      </w:r>
      <w:r w:rsidR="00611055" w:rsidRPr="008615D7">
        <w:rPr>
          <w:rFonts w:ascii="Times New Roman" w:eastAsia="Times New Roman" w:hAnsi="Times New Roman" w:cs="Times New Roman"/>
          <w:sz w:val="24"/>
          <w:szCs w:val="24"/>
          <w:highlight w:val="yellow"/>
          <w:lang w:val="en-CA"/>
          <w:rPrChange w:id="140" w:author="Patrick James" w:date="2019-10-16T12:57:00Z">
            <w:rPr>
              <w:rFonts w:ascii="Times New Roman" w:eastAsia="Times New Roman" w:hAnsi="Times New Roman" w:cs="Times New Roman"/>
              <w:sz w:val="24"/>
              <w:szCs w:val="24"/>
              <w:lang w:val="en-CA"/>
            </w:rPr>
          </w:rPrChange>
        </w:rPr>
        <w:t xml:space="preserve">target </w:t>
      </w:r>
      <w:r w:rsidRPr="008615D7">
        <w:rPr>
          <w:rFonts w:ascii="Times New Roman" w:eastAsia="Times New Roman" w:hAnsi="Times New Roman" w:cs="Times New Roman"/>
          <w:sz w:val="24"/>
          <w:szCs w:val="24"/>
          <w:highlight w:val="yellow"/>
          <w:lang w:val="en-CA"/>
          <w:rPrChange w:id="141" w:author="Patrick James" w:date="2019-10-16T12:57:00Z">
            <w:rPr>
              <w:rFonts w:ascii="Times New Roman" w:eastAsia="Times New Roman" w:hAnsi="Times New Roman" w:cs="Times New Roman"/>
              <w:sz w:val="24"/>
              <w:szCs w:val="24"/>
              <w:lang w:val="en-CA"/>
            </w:rPr>
          </w:rPrChange>
        </w:rPr>
        <w:t>populations</w:t>
      </w:r>
      <w:r w:rsidRPr="008615D7">
        <w:rPr>
          <w:rFonts w:ascii="Times New Roman" w:eastAsia="Times New Roman" w:hAnsi="Times New Roman" w:cs="Times New Roman"/>
          <w:sz w:val="24"/>
          <w:szCs w:val="24"/>
          <w:lang w:val="en-CA"/>
        </w:rPr>
        <w:t xml:space="preserve">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we </w:t>
      </w:r>
      <w:r w:rsidRPr="008615D7">
        <w:rPr>
          <w:rFonts w:ascii="Times New Roman" w:eastAsia="Times New Roman" w:hAnsi="Times New Roman" w:cs="Times New Roman"/>
          <w:sz w:val="24"/>
          <w:szCs w:val="24"/>
          <w:highlight w:val="yellow"/>
          <w:lang w:val="en-CA"/>
          <w:rPrChange w:id="142"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w:t>
      </w:r>
      <w:r w:rsidRPr="008615D7">
        <w:rPr>
          <w:rFonts w:ascii="Times New Roman" w:eastAsia="Times New Roman" w:hAnsi="Times New Roman" w:cs="Times New Roman"/>
          <w:sz w:val="24"/>
          <w:szCs w:val="24"/>
          <w:highlight w:val="yellow"/>
          <w:lang w:val="en-CA"/>
          <w:rPrChange w:id="143"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lastRenderedPageBreak/>
        <w:t>Controls</w:t>
      </w:r>
    </w:p>
    <w:p w14:paraId="0A18CB51" w14:textId="3972DD06" w:rsidR="009507E1" w:rsidRPr="0007763B" w:rsidRDefault="00540E32"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009507E1" w:rsidRPr="0007763B">
        <w:rPr>
          <w:rFonts w:ascii="Times New Roman" w:eastAsia="Times New Roman" w:hAnsi="Times New Roman" w:cs="Times New Roman"/>
          <w:sz w:val="24"/>
          <w:szCs w:val="24"/>
          <w:lang w:val="en-CA"/>
        </w:rPr>
        <w:t xml:space="preserve">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009507E1"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tic variation such as gene flow, drift, and mutation. Dispersal ability was therefore the only parameter to change for the 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0FAB1CA0" w:rsidR="004E13A5" w:rsidRPr="0007763B" w:rsidRDefault="000623C8"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
          <w:iCs/>
          <w:sz w:val="24"/>
          <w:szCs w:val="24"/>
          <w:lang w:val="en-GB"/>
        </w:rPr>
        <w:t>Euclidean g</w:t>
      </w:r>
      <w:r w:rsidR="004E13A5" w:rsidRPr="0007763B">
        <w:rPr>
          <w:rFonts w:ascii="Times New Roman" w:eastAsia="Times New Roman" w:hAnsi="Times New Roman" w:cs="Times New Roman"/>
          <w:i/>
          <w:iCs/>
          <w:sz w:val="24"/>
          <w:szCs w:val="24"/>
          <w:lang w:val="en-GB"/>
        </w:rPr>
        <w:t>enetic dissimilarity</w:t>
      </w:r>
    </w:p>
    <w:p w14:paraId="7C372E9B" w14:textId="5C6CF74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Chord distance has been commonly used in both community ecology (</w:t>
      </w:r>
      <w:proofErr w:type="spellStart"/>
      <w:r w:rsidRPr="0007763B">
        <w:rPr>
          <w:rFonts w:ascii="Times New Roman" w:eastAsia="Times New Roman" w:hAnsi="Times New Roman" w:cs="Times New Roman"/>
          <w:sz w:val="24"/>
          <w:szCs w:val="24"/>
          <w:lang w:val="en-GB"/>
        </w:rPr>
        <w:t>Orlóci</w:t>
      </w:r>
      <w:proofErr w:type="spellEnd"/>
      <w:r w:rsidRPr="0007763B">
        <w:rPr>
          <w:rFonts w:ascii="Times New Roman" w:eastAsia="Times New Roman" w:hAnsi="Times New Roman" w:cs="Times New Roman"/>
          <w:sz w:val="24"/>
          <w:szCs w:val="24"/>
          <w:lang w:val="en-GB"/>
        </w:rPr>
        <w:t xml:space="preserve"> 1967; Legendre &amp; </w:t>
      </w:r>
      <w:proofErr w:type="spellStart"/>
      <w:r w:rsidRPr="0007763B">
        <w:rPr>
          <w:rFonts w:ascii="Times New Roman" w:eastAsia="Times New Roman" w:hAnsi="Times New Roman" w:cs="Times New Roman"/>
          <w:sz w:val="24"/>
          <w:szCs w:val="24"/>
          <w:lang w:val="en-GB"/>
        </w:rPr>
        <w:t>Borcard</w:t>
      </w:r>
      <w:proofErr w:type="spellEnd"/>
      <w:r w:rsidRPr="0007763B">
        <w:rPr>
          <w:rFonts w:ascii="Times New Roman" w:eastAsia="Times New Roman" w:hAnsi="Times New Roman" w:cs="Times New Roman"/>
          <w:sz w:val="24"/>
          <w:szCs w:val="24"/>
          <w:lang w:val="en-GB"/>
        </w:rPr>
        <w:t xml:space="preserve"> 2018) and population genetics (Cavalli-Sforza &amp; Edwards 1967; </w:t>
      </w:r>
      <w:proofErr w:type="spellStart"/>
      <w:r w:rsidRPr="0007763B">
        <w:rPr>
          <w:rFonts w:ascii="Times New Roman" w:eastAsia="Times New Roman" w:hAnsi="Times New Roman" w:cs="Times New Roman"/>
          <w:sz w:val="24"/>
          <w:szCs w:val="24"/>
          <w:lang w:val="en-GB"/>
        </w:rPr>
        <w:t>Balkenhol</w:t>
      </w:r>
      <w:proofErr w:type="spellEnd"/>
      <w:r w:rsidRPr="0007763B">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w:t>
      </w:r>
      <w:r w:rsidR="007729F2">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and because it may be more appropriate than other indices of genetic dissimilarity when most of the variation among populations is due to recent changes (</w:t>
      </w:r>
      <w:proofErr w:type="spellStart"/>
      <w:r w:rsidRPr="0007763B">
        <w:rPr>
          <w:rFonts w:ascii="Times New Roman" w:eastAsia="Times New Roman" w:hAnsi="Times New Roman" w:cs="Times New Roman"/>
          <w:sz w:val="24"/>
          <w:szCs w:val="24"/>
          <w:lang w:val="en-GB"/>
        </w:rPr>
        <w:t>Takezaki</w:t>
      </w:r>
      <w:proofErr w:type="spellEnd"/>
      <w:r w:rsidRPr="0007763B">
        <w:rPr>
          <w:rFonts w:ascii="Times New Roman" w:eastAsia="Times New Roman" w:hAnsi="Times New Roman" w:cs="Times New Roman"/>
          <w:sz w:val="24"/>
          <w:szCs w:val="24"/>
          <w:lang w:val="en-GB"/>
        </w:rPr>
        <w:t xml:space="preserve"> &amp; </w:t>
      </w:r>
      <w:proofErr w:type="spellStart"/>
      <w:r w:rsidRPr="0007763B">
        <w:rPr>
          <w:rFonts w:ascii="Times New Roman" w:eastAsia="Times New Roman" w:hAnsi="Times New Roman" w:cs="Times New Roman"/>
          <w:sz w:val="24"/>
          <w:szCs w:val="24"/>
          <w:lang w:val="en-GB"/>
        </w:rPr>
        <w:t>Nei</w:t>
      </w:r>
      <w:proofErr w:type="spellEnd"/>
      <w:r w:rsidRPr="0007763B">
        <w:rPr>
          <w:rFonts w:ascii="Times New Roman" w:eastAsia="Times New Roman" w:hAnsi="Times New Roman" w:cs="Times New Roman"/>
          <w:sz w:val="24"/>
          <w:szCs w:val="24"/>
          <w:lang w:val="en-GB"/>
        </w:rPr>
        <w:t xml:space="preserve"> 1996; Kalinowski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5B576CA2"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0D4FBF6" w14:textId="51F62E93"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Pr="0007763B">
        <w:rPr>
          <w:rFonts w:ascii="Times New Roman" w:eastAsia="Times New Roman" w:hAnsi="Times New Roman" w:cs="Times New Roman"/>
          <w:iCs/>
          <w:sz w:val="24"/>
          <w:szCs w:val="24"/>
          <w:lang w:val="en-GB"/>
        </w:rPr>
        <w:t xml:space="preserve">change, we used TBI on simulation data collected each year, up to </w:t>
      </w:r>
      <w:del w:id="144" w:author="Patrick James" w:date="2019-10-16T13:00:00Z">
        <w:r w:rsidR="00C61BAE" w:rsidRPr="0007763B" w:rsidDel="008615D7">
          <w:rPr>
            <w:rFonts w:ascii="Times New Roman" w:eastAsia="Times New Roman" w:hAnsi="Times New Roman" w:cs="Times New Roman"/>
            <w:iCs/>
            <w:sz w:val="24"/>
            <w:szCs w:val="24"/>
            <w:lang w:val="en-GB"/>
          </w:rPr>
          <w:delText>5</w:delText>
        </w:r>
        <w:r w:rsidRPr="0007763B" w:rsidDel="008615D7">
          <w:rPr>
            <w:rFonts w:ascii="Times New Roman" w:eastAsia="Times New Roman" w:hAnsi="Times New Roman" w:cs="Times New Roman"/>
            <w:iCs/>
            <w:sz w:val="24"/>
            <w:szCs w:val="24"/>
            <w:lang w:val="en-GB"/>
          </w:rPr>
          <w:delText xml:space="preserve"> </w:delText>
        </w:r>
      </w:del>
      <w:commentRangeStart w:id="145"/>
      <w:ins w:id="146" w:author="Patrick James" w:date="2019-10-16T13:00:00Z">
        <w:r w:rsidR="008615D7">
          <w:rPr>
            <w:rFonts w:ascii="Times New Roman" w:eastAsia="Times New Roman" w:hAnsi="Times New Roman" w:cs="Times New Roman"/>
            <w:iCs/>
            <w:sz w:val="24"/>
            <w:szCs w:val="24"/>
            <w:lang w:val="en-GB"/>
          </w:rPr>
          <w:t xml:space="preserve">five </w:t>
        </w:r>
        <w:commentRangeEnd w:id="145"/>
        <w:r w:rsidR="008615D7">
          <w:rPr>
            <w:rStyle w:val="Marquedecommentaire"/>
          </w:rPr>
          <w:commentReference w:id="145"/>
        </w:r>
      </w:ins>
      <w:r w:rsidRPr="0007763B">
        <w:rPr>
          <w:rFonts w:ascii="Times New Roman" w:eastAsia="Times New Roman" w:hAnsi="Times New Roman" w:cs="Times New Roman"/>
          <w:iCs/>
          <w:sz w:val="24"/>
          <w:szCs w:val="24"/>
          <w:lang w:val="en-GB"/>
        </w:rPr>
        <w:t xml:space="preserve">years after the </w:t>
      </w:r>
      <w:r w:rsidRPr="0007763B">
        <w:rPr>
          <w:rFonts w:ascii="Times New Roman" w:eastAsia="Times New Roman" w:hAnsi="Times New Roman" w:cs="Times New Roman"/>
          <w:iCs/>
          <w:sz w:val="24"/>
          <w:szCs w:val="24"/>
          <w:lang w:val="en-GB"/>
        </w:rPr>
        <w:lastRenderedPageBreak/>
        <w:t xml:space="preserve">event, and compared them with data from the event year. </w:t>
      </w:r>
      <w:commentRangeStart w:id="147"/>
      <w:r w:rsidRPr="0007763B">
        <w:rPr>
          <w:rFonts w:ascii="Times New Roman" w:eastAsia="Times New Roman" w:hAnsi="Times New Roman" w:cs="Times New Roman"/>
          <w:iCs/>
          <w:sz w:val="24"/>
          <w:szCs w:val="24"/>
          <w:lang w:val="en-GB"/>
        </w:rPr>
        <w:t xml:space="preserve">We did the same with the earliest 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-value threshold as it was a good compromise between decent FPR and FNR in our initial results</w:t>
      </w:r>
      <w:r w:rsidR="007729F2">
        <w:rPr>
          <w:rFonts w:ascii="Times New Roman" w:eastAsia="Times New Roman" w:hAnsi="Times New Roman" w:cs="Times New Roman"/>
          <w:iCs/>
          <w:sz w:val="24"/>
          <w:szCs w:val="24"/>
          <w:lang w:val="en-GB"/>
        </w:rPr>
        <w:t>.</w:t>
      </w:r>
      <w:commentRangeEnd w:id="147"/>
      <w:r w:rsidR="008615D7">
        <w:rPr>
          <w:rStyle w:val="Marquedecommentaire"/>
        </w:rPr>
        <w:commentReference w:id="147"/>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754D81A0"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w:t>
      </w:r>
      <w:commentRangeStart w:id="148"/>
      <w:r w:rsidRPr="0007763B">
        <w:rPr>
          <w:rFonts w:ascii="Times New Roman" w:eastAsia="Times New Roman" w:hAnsi="Times New Roman" w:cs="Times New Roman"/>
          <w:sz w:val="24"/>
          <w:szCs w:val="24"/>
          <w:lang w:val="en-GB"/>
        </w:rPr>
        <w:t>distinguish typical variation from truly atypical change</w:t>
      </w:r>
      <w:commentRangeEnd w:id="148"/>
      <w:r w:rsidR="00391295">
        <w:rPr>
          <w:rStyle w:val="Marquedecommentaire"/>
        </w:rPr>
        <w:commentReference w:id="148"/>
      </w:r>
      <w:r w:rsidRPr="0007763B">
        <w:rPr>
          <w:rFonts w:ascii="Times New Roman" w:eastAsia="Times New Roman" w:hAnsi="Times New Roman" w:cs="Times New Roman"/>
          <w:sz w:val="24"/>
          <w:szCs w:val="24"/>
          <w:lang w:val="en-GB"/>
        </w:rPr>
        <w:t xml:space="preserve">, decision makers and researchers would be left to arbitrarily set thresholds for what constitute change. Permutation-based </w:t>
      </w:r>
      <w:r w:rsidR="007848A4" w:rsidRPr="0007763B">
        <w:rPr>
          <w:rFonts w:ascii="Times New Roman" w:eastAsia="Times New Roman" w:hAnsi="Times New Roman" w:cs="Times New Roman"/>
          <w:sz w:val="24"/>
          <w:szCs w:val="24"/>
          <w:lang w:val="en-GB"/>
        </w:rPr>
        <w:t>approaches can</w:t>
      </w:r>
      <w:r w:rsidR="00391295">
        <w:rPr>
          <w:rFonts w:ascii="Times New Roman" w:eastAsia="Times New Roman" w:hAnsi="Times New Roman" w:cs="Times New Roman"/>
          <w:sz w:val="24"/>
          <w:szCs w:val="24"/>
          <w:lang w:val="en-GB"/>
        </w:rPr>
        <w:t xml:space="preserve"> be used to generate </w:t>
      </w:r>
      <w:r w:rsidR="001E16C9" w:rsidRPr="0007763B">
        <w:rPr>
          <w:rFonts w:ascii="Times New Roman" w:eastAsia="Times New Roman" w:hAnsi="Times New Roman" w:cs="Times New Roman"/>
          <w:sz w:val="24"/>
          <w:szCs w:val="24"/>
          <w:lang w:val="en-GB"/>
        </w:rPr>
        <w:t xml:space="preserve">a distribution of values </w:t>
      </w:r>
      <w:r w:rsidR="00391295">
        <w:rPr>
          <w:rFonts w:ascii="Times New Roman" w:eastAsia="Times New Roman" w:hAnsi="Times New Roman" w:cs="Times New Roman"/>
          <w:sz w:val="24"/>
          <w:szCs w:val="24"/>
          <w:lang w:val="en-GB"/>
        </w:rPr>
        <w:t xml:space="preserve">against which an observed value (here temporal change in genetic diversity) </w:t>
      </w:r>
      <w:r w:rsidR="001E16C9" w:rsidRPr="0007763B">
        <w:rPr>
          <w:rFonts w:ascii="Times New Roman" w:eastAsia="Times New Roman" w:hAnsi="Times New Roman" w:cs="Times New Roman"/>
          <w:sz w:val="24"/>
          <w:szCs w:val="24"/>
          <w:lang w:val="en-GB"/>
        </w:rPr>
        <w:t xml:space="preserve">can compared. </w:t>
      </w:r>
      <w:ins w:id="149" w:author="Patrick James" w:date="2019-10-16T13:05:00Z">
        <w:r w:rsidR="00391295">
          <w:rPr>
            <w:rFonts w:ascii="Times New Roman" w:eastAsia="Times New Roman" w:hAnsi="Times New Roman" w:cs="Times New Roman"/>
            <w:sz w:val="24"/>
            <w:szCs w:val="24"/>
            <w:lang w:val="en-GB"/>
          </w:rPr>
          <w:t xml:space="preserve">There are several different ways that one can permute spatial-temporal genetic data. </w:t>
        </w:r>
      </w:ins>
      <w:ins w:id="150" w:author="Patrick James" w:date="2019-10-16T13:06:00Z">
        <w:r w:rsidR="00391295">
          <w:rPr>
            <w:rFonts w:ascii="Times New Roman" w:eastAsia="Times New Roman" w:hAnsi="Times New Roman" w:cs="Times New Roman"/>
            <w:sz w:val="24"/>
            <w:szCs w:val="24"/>
            <w:lang w:val="en-GB"/>
          </w:rPr>
          <w:t xml:space="preserve">For example, one can permute… </w:t>
        </w:r>
      </w:ins>
      <w:moveToRangeStart w:id="151" w:author="Patrick James" w:date="2019-10-16T13:10:00Z" w:name="move22123844"/>
      <w:moveTo w:id="152" w:author="Patrick James" w:date="2019-10-16T13:10:00Z">
        <w:del w:id="153" w:author="Patrick James" w:date="2019-10-16T13:10:00Z">
          <w:r w:rsidR="00E46AFF" w:rsidRPr="0007763B" w:rsidDel="00E46AFF">
            <w:rPr>
              <w:rFonts w:ascii="Times New Roman" w:eastAsia="Times New Roman" w:hAnsi="Times New Roman" w:cs="Times New Roman"/>
              <w:sz w:val="24"/>
              <w:szCs w:val="24"/>
              <w:lang w:val="en-GB"/>
            </w:rPr>
            <w:delText xml:space="preserve">The first permutation approach consisted in permuting </w:delText>
          </w:r>
        </w:del>
        <w:r w:rsidR="00E46AFF" w:rsidRPr="0007763B">
          <w:rPr>
            <w:rFonts w:ascii="Times New Roman" w:eastAsia="Times New Roman" w:hAnsi="Times New Roman" w:cs="Times New Roman"/>
            <w:sz w:val="24"/>
            <w:szCs w:val="24"/>
            <w:lang w:val="en-GB"/>
          </w:rPr>
          <w:t xml:space="preserve">a locus in the same way in both (original sampling and resampling) gene frequency </w:t>
        </w:r>
        <w:commentRangeStart w:id="154"/>
        <w:r w:rsidR="00E46AFF" w:rsidRPr="0007763B">
          <w:rPr>
            <w:rFonts w:ascii="Times New Roman" w:eastAsia="Times New Roman" w:hAnsi="Times New Roman" w:cs="Times New Roman"/>
            <w:sz w:val="24"/>
            <w:szCs w:val="24"/>
            <w:lang w:val="en-GB"/>
          </w:rPr>
          <w:t>data frames</w:t>
        </w:r>
      </w:moveTo>
      <w:commentRangeEnd w:id="154"/>
      <w:r w:rsidR="00E46AFF">
        <w:rPr>
          <w:rStyle w:val="Marquedecommentaire"/>
        </w:rPr>
        <w:commentReference w:id="154"/>
      </w:r>
      <w:moveTo w:id="155" w:author="Patrick James" w:date="2019-10-16T13:10:00Z">
        <w:r w:rsidR="00E46AFF" w:rsidRPr="0007763B">
          <w:rPr>
            <w:rFonts w:ascii="Times New Roman" w:eastAsia="Times New Roman" w:hAnsi="Times New Roman" w:cs="Times New Roman"/>
            <w:sz w:val="24"/>
            <w:szCs w:val="24"/>
            <w:lang w:val="en-GB"/>
          </w:rPr>
          <w:t>. The second permutation approac</w:t>
        </w:r>
        <w:r w:rsidR="00E46AFF">
          <w:rPr>
            <w:rFonts w:ascii="Times New Roman" w:eastAsia="Times New Roman" w:hAnsi="Times New Roman" w:cs="Times New Roman"/>
            <w:sz w:val="24"/>
            <w:szCs w:val="24"/>
            <w:lang w:val="en-GB"/>
          </w:rPr>
          <w:t>h consisted in permuting loci</w:t>
        </w:r>
        <w:r w:rsidR="00E46AFF"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To>
      <w:moveToRangeEnd w:id="151"/>
      <w:ins w:id="156" w:author="Patrick James" w:date="2019-10-16T13:06:00Z">
        <w:r w:rsidR="00391295">
          <w:rPr>
            <w:rFonts w:ascii="Times New Roman" w:eastAsia="Times New Roman" w:hAnsi="Times New Roman" w:cs="Times New Roman"/>
            <w:sz w:val="24"/>
            <w:szCs w:val="24"/>
            <w:lang w:val="en-GB"/>
          </w:rPr>
          <w:t xml:space="preserve">. </w:t>
        </w:r>
      </w:ins>
      <w:ins w:id="157" w:author="Patrick James" w:date="2019-10-16T13:05:00Z">
        <w:r w:rsidR="00391295">
          <w:rPr>
            <w:rFonts w:ascii="Times New Roman" w:eastAsia="Times New Roman" w:hAnsi="Times New Roman" w:cs="Times New Roman"/>
            <w:sz w:val="24"/>
            <w:szCs w:val="24"/>
            <w:lang w:val="en-GB"/>
          </w:rPr>
          <w:t xml:space="preserve">However, it is uncertain which type of approach produces the lowest </w:t>
        </w:r>
        <w:commentRangeStart w:id="158"/>
        <w:r w:rsidR="00391295">
          <w:rPr>
            <w:rFonts w:ascii="Times New Roman" w:eastAsia="Times New Roman" w:hAnsi="Times New Roman" w:cs="Times New Roman"/>
            <w:sz w:val="24"/>
            <w:szCs w:val="24"/>
            <w:lang w:val="en-GB"/>
          </w:rPr>
          <w:t>FN</w:t>
        </w:r>
      </w:ins>
      <w:commentRangeEnd w:id="158"/>
      <w:ins w:id="159" w:author="Patrick James" w:date="2019-10-16T13:06:00Z">
        <w:r w:rsidR="00391295">
          <w:rPr>
            <w:rStyle w:val="Marquedecommentaire"/>
          </w:rPr>
          <w:commentReference w:id="158"/>
        </w:r>
      </w:ins>
      <w:ins w:id="160" w:author="Patrick James" w:date="2019-10-16T13:05:00Z">
        <w:r w:rsidR="00391295">
          <w:rPr>
            <w:rFonts w:ascii="Times New Roman" w:eastAsia="Times New Roman" w:hAnsi="Times New Roman" w:cs="Times New Roman"/>
            <w:sz w:val="24"/>
            <w:szCs w:val="24"/>
            <w:lang w:val="en-GB"/>
          </w:rPr>
          <w:t>R</w:t>
        </w:r>
      </w:ins>
      <w:ins w:id="161" w:author="Patrick James" w:date="2019-10-16T13:06:00Z">
        <w:r w:rsidR="00391295">
          <w:rPr>
            <w:rFonts w:ascii="Times New Roman" w:eastAsia="Times New Roman" w:hAnsi="Times New Roman" w:cs="Times New Roman"/>
            <w:sz w:val="24"/>
            <w:szCs w:val="24"/>
            <w:lang w:val="en-GB"/>
          </w:rPr>
          <w:t xml:space="preserve">. TBI as implemented in the </w:t>
        </w:r>
        <w:proofErr w:type="spellStart"/>
        <w:r w:rsidR="00391295" w:rsidRPr="00391295">
          <w:rPr>
            <w:rFonts w:ascii="Times New Roman" w:eastAsia="Times New Roman" w:hAnsi="Times New Roman" w:cs="Times New Roman"/>
            <w:i/>
            <w:sz w:val="24"/>
            <w:szCs w:val="24"/>
            <w:lang w:val="en-GB"/>
            <w:rPrChange w:id="162" w:author="Patrick James" w:date="2019-10-16T13:06:00Z">
              <w:rPr>
                <w:rFonts w:ascii="Times New Roman" w:eastAsia="Times New Roman" w:hAnsi="Times New Roman" w:cs="Times New Roman"/>
                <w:sz w:val="24"/>
                <w:szCs w:val="24"/>
                <w:lang w:val="en-GB"/>
              </w:rPr>
            </w:rPrChange>
          </w:rPr>
          <w:t>adepsatial</w:t>
        </w:r>
        <w:proofErr w:type="spellEnd"/>
        <w:r w:rsidR="00391295">
          <w:rPr>
            <w:rFonts w:ascii="Times New Roman" w:eastAsia="Times New Roman" w:hAnsi="Times New Roman" w:cs="Times New Roman"/>
            <w:sz w:val="24"/>
            <w:szCs w:val="24"/>
            <w:lang w:val="en-GB"/>
          </w:rPr>
          <w:t xml:space="preserve"> package  </w:t>
        </w:r>
      </w:ins>
      <w:ins w:id="163" w:author="Patrick James" w:date="2019-10-16T13:07:00Z">
        <w:r w:rsidR="00391295">
          <w:rPr>
            <w:rFonts w:ascii="Times New Roman" w:eastAsia="Times New Roman" w:hAnsi="Times New Roman" w:cs="Times New Roman"/>
            <w:sz w:val="24"/>
            <w:szCs w:val="24"/>
            <w:lang w:val="en-GB"/>
          </w:rPr>
          <w:t xml:space="preserve">permutes based on …. </w:t>
        </w:r>
      </w:ins>
      <w:del w:id="164" w:author="Patrick James" w:date="2019-10-16T13:05:00Z">
        <w:r w:rsidR="003D41F3" w:rsidRPr="0007763B" w:rsidDel="00391295">
          <w:rPr>
            <w:rFonts w:ascii="Times New Roman" w:eastAsia="Times New Roman" w:hAnsi="Times New Roman" w:cs="Times New Roman"/>
            <w:sz w:val="24"/>
            <w:szCs w:val="24"/>
            <w:lang w:val="en-GB"/>
          </w:rPr>
          <w:delText>Most c</w:delText>
        </w:r>
        <w:r w:rsidR="004E13A5" w:rsidRPr="0007763B" w:rsidDel="00391295">
          <w:rPr>
            <w:rFonts w:ascii="Times New Roman" w:eastAsia="Times New Roman" w:hAnsi="Times New Roman" w:cs="Times New Roman"/>
            <w:sz w:val="24"/>
            <w:szCs w:val="24"/>
            <w:lang w:val="en-GB"/>
          </w:rPr>
          <w:delText>alculations used in this paper are based on the</w:delText>
        </w:r>
        <w:r w:rsidR="00E45849" w:rsidRPr="0007763B" w:rsidDel="00391295">
          <w:rPr>
            <w:rFonts w:ascii="Times New Roman" w:eastAsia="Times New Roman" w:hAnsi="Times New Roman" w:cs="Times New Roman"/>
            <w:sz w:val="24"/>
            <w:szCs w:val="24"/>
            <w:lang w:val="en-GB"/>
          </w:rPr>
          <w:delText xml:space="preserve"> TBI</w:delText>
        </w:r>
        <w:r w:rsidR="004E13A5" w:rsidRPr="0007763B" w:rsidDel="00391295">
          <w:rPr>
            <w:rFonts w:ascii="Times New Roman" w:eastAsia="Times New Roman" w:hAnsi="Times New Roman" w:cs="Times New Roman"/>
            <w:sz w:val="24"/>
            <w:szCs w:val="24"/>
            <w:lang w:val="en-GB"/>
          </w:rPr>
          <w:delText xml:space="preserve"> function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w:delText>
        </w:r>
        <w:r w:rsidR="00E45849" w:rsidRPr="0007763B" w:rsidDel="00391295">
          <w:rPr>
            <w:rFonts w:ascii="Times New Roman" w:eastAsia="Times New Roman" w:hAnsi="Times New Roman" w:cs="Times New Roman"/>
            <w:sz w:val="24"/>
            <w:szCs w:val="24"/>
            <w:lang w:val="en-GB"/>
          </w:rPr>
          <w:delText>)</w:delText>
        </w:r>
        <w:r w:rsidR="004E13A5" w:rsidRPr="0007763B" w:rsidDel="00391295">
          <w:rPr>
            <w:rFonts w:ascii="Times New Roman" w:eastAsia="Times New Roman" w:hAnsi="Times New Roman" w:cs="Times New Roman"/>
            <w:sz w:val="24"/>
            <w:szCs w:val="24"/>
            <w:lang w:val="en-GB"/>
          </w:rPr>
          <w:delText xml:space="preserve">available in the </w:delText>
        </w:r>
        <w:r w:rsidR="004E13A5" w:rsidRPr="0007763B" w:rsidDel="00391295">
          <w:rPr>
            <w:rFonts w:ascii="Times New Roman" w:eastAsia="Times New Roman" w:hAnsi="Times New Roman" w:cs="Times New Roman"/>
            <w:i/>
            <w:sz w:val="24"/>
            <w:szCs w:val="24"/>
            <w:lang w:val="en-GB"/>
          </w:rPr>
          <w:delText>R</w:delText>
        </w:r>
        <w:r w:rsidR="004E13A5" w:rsidRPr="0007763B" w:rsidDel="00391295">
          <w:rPr>
            <w:rFonts w:ascii="Times New Roman" w:eastAsia="Times New Roman" w:hAnsi="Times New Roman" w:cs="Times New Roman"/>
            <w:sz w:val="24"/>
            <w:szCs w:val="24"/>
            <w:lang w:val="en-GB"/>
          </w:rPr>
          <w:delText xml:space="preserve"> package </w:delText>
        </w:r>
        <w:r w:rsidR="004E13A5" w:rsidRPr="0007763B" w:rsidDel="00391295">
          <w:rPr>
            <w:rFonts w:ascii="Times New Roman" w:eastAsia="Times New Roman" w:hAnsi="Times New Roman" w:cs="Times New Roman"/>
            <w:i/>
            <w:sz w:val="24"/>
            <w:szCs w:val="24"/>
            <w:lang w:val="en-GB"/>
          </w:rPr>
          <w:delText>adespatial</w:delText>
        </w:r>
        <w:r w:rsidR="004E13A5" w:rsidRPr="0007763B" w:rsidDel="00391295">
          <w:rPr>
            <w:rFonts w:ascii="Times New Roman" w:eastAsia="Times New Roman" w:hAnsi="Times New Roman" w:cs="Times New Roman"/>
            <w:sz w:val="24"/>
            <w:szCs w:val="24"/>
            <w:lang w:val="en-GB"/>
          </w:rPr>
          <w:delText xml:space="preserve"> (Dray et al., 2019). Three permutation approaches were considered to test the significance of TBI</w:delText>
        </w:r>
        <w:r w:rsidR="003D41F3" w:rsidRPr="0007763B" w:rsidDel="00391295">
          <w:rPr>
            <w:rFonts w:ascii="Times New Roman" w:eastAsia="Times New Roman" w:hAnsi="Times New Roman" w:cs="Times New Roman"/>
            <w:sz w:val="24"/>
            <w:szCs w:val="24"/>
            <w:lang w:val="en-GB"/>
          </w:rPr>
          <w:delText xml:space="preserve">, but only one was kept in the final version of </w:delText>
        </w:r>
        <w:r w:rsidR="00E45849" w:rsidRPr="0007763B" w:rsidDel="00391295">
          <w:rPr>
            <w:rFonts w:ascii="Times New Roman" w:eastAsia="Times New Roman" w:hAnsi="Times New Roman" w:cs="Times New Roman"/>
            <w:i/>
            <w:sz w:val="24"/>
            <w:szCs w:val="24"/>
            <w:lang w:val="en-GB"/>
          </w:rPr>
          <w:delText xml:space="preserve">TBI() </w:delText>
        </w:r>
        <w:r w:rsidR="004E13A5" w:rsidRPr="0007763B" w:rsidDel="00391295">
          <w:rPr>
            <w:rFonts w:ascii="Times New Roman" w:eastAsia="Times New Roman" w:hAnsi="Times New Roman" w:cs="Times New Roman"/>
            <w:sz w:val="24"/>
            <w:szCs w:val="24"/>
            <w:lang w:val="en-GB"/>
          </w:rPr>
          <w:fldChar w:fldCharType="begin" w:fldLock="1"/>
        </w:r>
        <w:r w:rsidR="00006829" w:rsidDel="00391295">
          <w:rPr>
            <w:rFonts w:ascii="Times New Roman" w:eastAsia="Times New Roman" w:hAnsi="Times New Roman" w:cs="Times New Roman"/>
            <w:sz w:val="24"/>
            <w:szCs w:val="24"/>
            <w:lang w:val="en-GB"/>
          </w:rPr>
          <w:del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delInstrText>
        </w:r>
        <w:r w:rsidR="004E13A5" w:rsidRPr="0007763B" w:rsidDel="00391295">
          <w:rPr>
            <w:rFonts w:ascii="Times New Roman" w:eastAsia="Times New Roman" w:hAnsi="Times New Roman" w:cs="Times New Roman"/>
            <w:sz w:val="24"/>
            <w:szCs w:val="24"/>
            <w:lang w:val="en-GB"/>
          </w:rPr>
          <w:fldChar w:fldCharType="separate"/>
        </w:r>
        <w:r w:rsidR="00006829" w:rsidRPr="00006829" w:rsidDel="00391295">
          <w:rPr>
            <w:rFonts w:ascii="Times New Roman" w:eastAsia="Times New Roman" w:hAnsi="Times New Roman" w:cs="Times New Roman"/>
            <w:noProof/>
            <w:sz w:val="24"/>
            <w:szCs w:val="24"/>
            <w:lang w:val="en-GB"/>
          </w:rPr>
          <w:delText>(Legendre, 2019)</w:delText>
        </w:r>
        <w:r w:rsidR="004E13A5" w:rsidRPr="0007763B" w:rsidDel="00391295">
          <w:rPr>
            <w:rFonts w:ascii="Times New Roman" w:eastAsia="Times New Roman" w:hAnsi="Times New Roman" w:cs="Times New Roman"/>
            <w:sz w:val="24"/>
            <w:szCs w:val="24"/>
            <w:lang w:val="en-GB"/>
          </w:rPr>
          <w:fldChar w:fldCharType="end"/>
        </w:r>
        <w:r w:rsidR="004E13A5"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sz w:val="24"/>
            <w:szCs w:val="24"/>
            <w:lang w:val="en-GB"/>
          </w:rPr>
          <w:delText>Because they were tested on very a different type of data,</w:delText>
        </w:r>
        <w:r w:rsidR="00E45849" w:rsidRPr="0007763B" w:rsidDel="00391295">
          <w:rPr>
            <w:rFonts w:ascii="Times New Roman" w:eastAsia="Times New Roman" w:hAnsi="Times New Roman" w:cs="Times New Roman"/>
            <w:sz w:val="24"/>
            <w:szCs w:val="24"/>
            <w:lang w:val="en-GB"/>
          </w:rPr>
          <w:delText xml:space="preserve"> we used an older version of</w:delText>
        </w:r>
        <w:r w:rsidR="003D41F3"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i/>
            <w:sz w:val="24"/>
            <w:szCs w:val="24"/>
            <w:lang w:val="en-GB"/>
          </w:rPr>
          <w:delText xml:space="preserve">TBI()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TBIold()</w:delText>
        </w:r>
        <w:r w:rsidR="00E45849" w:rsidRPr="0007763B" w:rsidDel="00391295">
          <w:rPr>
            <w:rFonts w:ascii="Times New Roman" w:eastAsia="Times New Roman" w:hAnsi="Times New Roman" w:cs="Times New Roman"/>
            <w:sz w:val="24"/>
            <w:szCs w:val="24"/>
            <w:lang w:val="en-GB"/>
          </w:rPr>
          <w:delText>)</w:delText>
        </w:r>
        <w:r w:rsidR="003D41F3" w:rsidRPr="0007763B" w:rsidDel="00391295">
          <w:rPr>
            <w:rFonts w:ascii="Times New Roman" w:eastAsia="Times New Roman" w:hAnsi="Times New Roman" w:cs="Times New Roman"/>
            <w:sz w:val="24"/>
            <w:szCs w:val="24"/>
            <w:lang w:val="en-GB"/>
          </w:rPr>
          <w:delText xml:space="preserve"> to tests which one should be kept for genetic data. </w:delText>
        </w:r>
      </w:del>
      <w:ins w:id="165" w:author="Patrick James" w:date="2019-10-16T13:07:00Z">
        <w:r w:rsidR="00391295">
          <w:rPr>
            <w:rFonts w:ascii="Times New Roman" w:eastAsia="Times New Roman" w:hAnsi="Times New Roman" w:cs="Times New Roman"/>
            <w:sz w:val="24"/>
            <w:szCs w:val="24"/>
            <w:lang w:val="en-GB"/>
          </w:rPr>
          <w:t xml:space="preserve">Here, we </w:t>
        </w:r>
        <w:r w:rsidR="00391295">
          <w:rPr>
            <w:rFonts w:ascii="Times New Roman" w:eastAsia="Times New Roman" w:hAnsi="Times New Roman" w:cs="Times New Roman"/>
            <w:sz w:val="24"/>
            <w:szCs w:val="24"/>
            <w:lang w:val="en-GB"/>
          </w:rPr>
          <w:lastRenderedPageBreak/>
          <w:t xml:space="preserve">explicitly test the </w:t>
        </w:r>
      </w:ins>
      <w:ins w:id="166" w:author="Patrick James" w:date="2019-10-16T13:08:00Z">
        <w:r w:rsidR="00391295">
          <w:rPr>
            <w:rFonts w:ascii="Times New Roman" w:eastAsia="Times New Roman" w:hAnsi="Times New Roman" w:cs="Times New Roman"/>
            <w:sz w:val="24"/>
            <w:szCs w:val="24"/>
            <w:lang w:val="en-GB"/>
          </w:rPr>
          <w:t>performance</w:t>
        </w:r>
      </w:ins>
      <w:ins w:id="167" w:author="Patrick James" w:date="2019-10-16T13:07:00Z">
        <w:r w:rsidR="00391295">
          <w:rPr>
            <w:rFonts w:ascii="Times New Roman" w:eastAsia="Times New Roman" w:hAnsi="Times New Roman" w:cs="Times New Roman"/>
            <w:sz w:val="24"/>
            <w:szCs w:val="24"/>
            <w:lang w:val="en-GB"/>
          </w:rPr>
          <w:t xml:space="preserve"> of </w:t>
        </w:r>
      </w:ins>
      <w:ins w:id="168" w:author="Patrick James" w:date="2019-10-16T13:10:00Z">
        <w:r w:rsidR="00E46AFF">
          <w:rPr>
            <w:rFonts w:ascii="Times New Roman" w:eastAsia="Times New Roman" w:hAnsi="Times New Roman" w:cs="Times New Roman"/>
            <w:sz w:val="24"/>
            <w:szCs w:val="24"/>
            <w:lang w:val="en-GB"/>
          </w:rPr>
          <w:t xml:space="preserve">these </w:t>
        </w:r>
      </w:ins>
      <w:ins w:id="169" w:author="Patrick James" w:date="2019-10-16T13:07:00Z">
        <w:r w:rsidR="00391295">
          <w:rPr>
            <w:rFonts w:ascii="Times New Roman" w:eastAsia="Times New Roman" w:hAnsi="Times New Roman" w:cs="Times New Roman"/>
            <w:sz w:val="24"/>
            <w:szCs w:val="24"/>
            <w:lang w:val="en-GB"/>
          </w:rPr>
          <w:t xml:space="preserve">three permutation approaches to identify statistically significant temporal change in genetic </w:t>
        </w:r>
        <w:commentRangeStart w:id="170"/>
        <w:r w:rsidR="00391295">
          <w:rPr>
            <w:rFonts w:ascii="Times New Roman" w:eastAsia="Times New Roman" w:hAnsi="Times New Roman" w:cs="Times New Roman"/>
            <w:sz w:val="24"/>
            <w:szCs w:val="24"/>
            <w:lang w:val="en-GB"/>
          </w:rPr>
          <w:t xml:space="preserve">diversity. </w:t>
        </w:r>
        <w:commentRangeEnd w:id="170"/>
        <w:r w:rsidR="00391295">
          <w:rPr>
            <w:rStyle w:val="Marquedecommentaire"/>
          </w:rPr>
          <w:commentReference w:id="170"/>
        </w:r>
      </w:ins>
      <w:moveFromRangeStart w:id="171" w:author="Patrick James" w:date="2019-10-16T13:10:00Z" w:name="move22123844"/>
      <w:moveFrom w:id="172" w:author="Patrick James" w:date="2019-10-16T13:10:00Z">
        <w:r w:rsidR="004E13A5" w:rsidRPr="0007763B" w:rsidDel="00E46AFF">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sidDel="00E46AFF">
          <w:rPr>
            <w:rFonts w:ascii="Times New Roman" w:eastAsia="Times New Roman" w:hAnsi="Times New Roman" w:cs="Times New Roman"/>
            <w:sz w:val="24"/>
            <w:szCs w:val="24"/>
            <w:lang w:val="en-GB"/>
          </w:rPr>
          <w:t>h consisted in permuting loci</w:t>
        </w:r>
        <w:r w:rsidR="004E13A5" w:rsidRPr="0007763B" w:rsidDel="00E46AFF">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From>
      <w:moveFromRangeEnd w:id="171"/>
      <w:r w:rsidR="004E13A5" w:rsidRPr="0007763B">
        <w:rPr>
          <w:rFonts w:ascii="Times New Roman" w:eastAsia="Times New Roman" w:hAnsi="Times New Roman" w:cs="Times New Roman"/>
          <w:sz w:val="24"/>
          <w:szCs w:val="24"/>
          <w:lang w:val="en-GB"/>
        </w:rPr>
        <w:t xml:space="preserve"> We summarized </w:t>
      </w:r>
      <w:r w:rsidR="00E46AFF">
        <w:rPr>
          <w:rFonts w:ascii="Times New Roman" w:eastAsia="Times New Roman" w:hAnsi="Times New Roman" w:cs="Times New Roman"/>
          <w:sz w:val="24"/>
          <w:szCs w:val="24"/>
          <w:lang w:val="en-GB"/>
        </w:rPr>
        <w:t xml:space="preserve">the </w:t>
      </w:r>
      <w:r w:rsidR="004E13A5" w:rsidRPr="0007763B">
        <w:rPr>
          <w:rFonts w:ascii="Times New Roman" w:eastAsia="Times New Roman" w:hAnsi="Times New Roman" w:cs="Times New Roman"/>
          <w:sz w:val="24"/>
          <w:szCs w:val="24"/>
          <w:lang w:val="en-GB"/>
        </w:rPr>
        <w:t xml:space="preserve">statistical performance </w:t>
      </w:r>
      <w:r w:rsidR="00E46AFF">
        <w:rPr>
          <w:rFonts w:ascii="Times New Roman" w:eastAsia="Times New Roman" w:hAnsi="Times New Roman" w:cs="Times New Roman"/>
          <w:sz w:val="24"/>
          <w:szCs w:val="24"/>
          <w:lang w:val="en-GB"/>
        </w:rPr>
        <w:t xml:space="preserve">of each </w:t>
      </w:r>
      <w:r w:rsidR="004E13A5" w:rsidRPr="0007763B">
        <w:rPr>
          <w:rFonts w:ascii="Times New Roman" w:eastAsia="Times New Roman" w:hAnsi="Times New Roman" w:cs="Times New Roman"/>
          <w:sz w:val="24"/>
          <w:szCs w:val="24"/>
          <w:lang w:val="en-GB"/>
        </w:rPr>
        <w:t xml:space="preserve">permutation approach, and used 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commentRangeStart w:id="173"/>
      <w:r w:rsidRPr="0007763B">
        <w:rPr>
          <w:rFonts w:ascii="Times New Roman" w:eastAsia="Times New Roman" w:hAnsi="Times New Roman" w:cs="Times New Roman"/>
          <w:i/>
          <w:sz w:val="24"/>
          <w:szCs w:val="24"/>
          <w:lang w:val="en-GB"/>
        </w:rPr>
        <w:t>Microsatellites</w:t>
      </w:r>
      <w:commentRangeEnd w:id="173"/>
      <w:r w:rsidR="00E46AFF">
        <w:rPr>
          <w:rStyle w:val="Marquedecommentaire"/>
        </w:rPr>
        <w:commentReference w:id="173"/>
      </w:r>
    </w:p>
    <w:p w14:paraId="24B41ED6" w14:textId="72469181"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r w:rsidR="00D2425A" w:rsidRPr="0007763B">
        <w:rPr>
          <w:rFonts w:ascii="Times New Roman" w:eastAsia="Times New Roman" w:hAnsi="Times New Roman" w:cs="Times New Roman"/>
          <w:i/>
          <w:sz w:val="24"/>
          <w:szCs w:val="24"/>
          <w:lang w:val="en-GB"/>
        </w:rPr>
        <w:t>TBImicro</w:t>
      </w:r>
      <w:proofErr w:type="spellEnd"/>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proofErr w:type="spellStart"/>
      <w:r w:rsidR="00D2425A" w:rsidRPr="0007763B">
        <w:rPr>
          <w:rFonts w:ascii="Times New Roman" w:eastAsia="Times New Roman" w:hAnsi="Times New Roman" w:cs="Times New Roman"/>
          <w:i/>
          <w:sz w:val="24"/>
          <w:szCs w:val="24"/>
          <w:lang w:val="en-GB"/>
        </w:rPr>
        <w:t>dist.genpop</w:t>
      </w:r>
      <w:proofErr w:type="spellEnd"/>
      <w:r w:rsidR="00D2425A" w:rsidRPr="0007763B">
        <w:rPr>
          <w:rFonts w:ascii="Times New Roman" w:eastAsia="Times New Roman" w:hAnsi="Times New Roman" w:cs="Times New Roman"/>
          <w:sz w:val="24"/>
          <w:szCs w:val="24"/>
          <w:lang w:val="en-GB"/>
        </w:rPr>
        <w:t xml:space="preserve"> from the </w:t>
      </w:r>
      <w:proofErr w:type="spellStart"/>
      <w:r w:rsidR="000D08D6">
        <w:rPr>
          <w:rFonts w:ascii="Times New Roman" w:eastAsia="Times New Roman" w:hAnsi="Times New Roman" w:cs="Times New Roman"/>
          <w:i/>
          <w:sz w:val="24"/>
          <w:szCs w:val="24"/>
          <w:lang w:val="en-GB"/>
        </w:rPr>
        <w:t>adegenet</w:t>
      </w:r>
      <w:proofErr w:type="spellEnd"/>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proofErr w:type="spellStart"/>
      <w:r w:rsidR="00E46177" w:rsidRPr="0007763B">
        <w:rPr>
          <w:rFonts w:ascii="Times New Roman" w:eastAsia="Times New Roman" w:hAnsi="Times New Roman" w:cs="Times New Roman"/>
          <w:i/>
          <w:sz w:val="24"/>
          <w:szCs w:val="24"/>
          <w:lang w:val="en-GB"/>
        </w:rPr>
        <w:t>TBImicro</w:t>
      </w:r>
      <w:proofErr w:type="spellEnd"/>
      <w:r w:rsidR="00E46177" w:rsidRPr="0007763B">
        <w:rPr>
          <w:rFonts w:ascii="Times New Roman" w:eastAsia="Times New Roman" w:hAnsi="Times New Roman" w:cs="Times New Roman"/>
          <w:i/>
          <w:sz w:val="24"/>
          <w:szCs w:val="24"/>
          <w:lang w:val="en-GB"/>
        </w:rPr>
        <w:t xml:space="preserve">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lastRenderedPageBreak/>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lastRenderedPageBreak/>
        <w:t>Illustration</w:t>
      </w:r>
    </w:p>
    <w:p w14:paraId="19AFFB67" w14:textId="046AD977"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To briefly illustrate the use of TBI on genetic data, we use spruce budworm (</w:t>
      </w:r>
      <w:proofErr w:type="spellStart"/>
      <w:r w:rsidRPr="0007763B">
        <w:rPr>
          <w:rFonts w:ascii="Times New Roman" w:eastAsia="Times New Roman" w:hAnsi="Times New Roman" w:cs="Times New Roman"/>
          <w:i/>
          <w:sz w:val="24"/>
          <w:szCs w:val="24"/>
          <w:lang w:val="en-GB"/>
        </w:rPr>
        <w:t>Choristoneura</w:t>
      </w:r>
      <w:proofErr w:type="spellEnd"/>
      <w:r w:rsidRPr="0007763B">
        <w:rPr>
          <w:rFonts w:ascii="Times New Roman" w:eastAsia="Times New Roman" w:hAnsi="Times New Roman" w:cs="Times New Roman"/>
          <w:i/>
          <w:sz w:val="24"/>
          <w:szCs w:val="24"/>
          <w:lang w:val="en-GB"/>
        </w:rPr>
        <w:t xml:space="preserve"> </w:t>
      </w:r>
      <w:proofErr w:type="spellStart"/>
      <w:r w:rsidRPr="0007763B">
        <w:rPr>
          <w:rFonts w:ascii="Times New Roman" w:eastAsia="Times New Roman" w:hAnsi="Times New Roman" w:cs="Times New Roman"/>
          <w:i/>
          <w:sz w:val="24"/>
          <w:szCs w:val="24"/>
          <w:lang w:val="en-GB"/>
        </w:rPr>
        <w:t>fumiferana</w:t>
      </w:r>
      <w:proofErr w:type="spellEnd"/>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Spruce budworm is an irruptive moth species </w:t>
      </w:r>
      <w:r w:rsidR="0013089B">
        <w:rPr>
          <w:rFonts w:ascii="Times New Roman" w:eastAsia="Times New Roman" w:hAnsi="Times New Roman" w:cs="Times New Roman"/>
          <w:sz w:val="24"/>
          <w:szCs w:val="24"/>
          <w:lang w:val="en-GB"/>
        </w:rPr>
        <w:t>that</w:t>
      </w:r>
      <w:r w:rsidR="0013089B" w:rsidRPr="0007763B">
        <w:rPr>
          <w:rFonts w:ascii="Times New Roman" w:eastAsia="Times New Roman" w:hAnsi="Times New Roman" w:cs="Times New Roman"/>
          <w:sz w:val="24"/>
          <w:szCs w:val="24"/>
          <w:lang w:val="en-GB"/>
        </w:rPr>
        <w:t xml:space="preserve"> </w:t>
      </w:r>
      <w:r w:rsidR="0013089B">
        <w:rPr>
          <w:rFonts w:ascii="Times New Roman" w:eastAsia="Times New Roman" w:hAnsi="Times New Roman" w:cs="Times New Roman"/>
          <w:sz w:val="24"/>
          <w:szCs w:val="24"/>
          <w:lang w:val="en-GB"/>
        </w:rPr>
        <w:t xml:space="preserve">periodically </w:t>
      </w:r>
      <w:r w:rsidRPr="0007763B">
        <w:rPr>
          <w:rFonts w:ascii="Times New Roman" w:eastAsia="Times New Roman" w:hAnsi="Times New Roman" w:cs="Times New Roman"/>
          <w:sz w:val="24"/>
          <w:szCs w:val="24"/>
          <w:lang w:val="en-GB"/>
        </w:rPr>
        <w:t xml:space="preserve">defoliates </w:t>
      </w:r>
      <w:r w:rsidR="0013089B">
        <w:rPr>
          <w:rFonts w:ascii="Times New Roman" w:eastAsia="Times New Roman" w:hAnsi="Times New Roman" w:cs="Times New Roman"/>
          <w:sz w:val="24"/>
          <w:szCs w:val="24"/>
          <w:lang w:val="en-GB"/>
        </w:rPr>
        <w:t xml:space="preserve">large </w:t>
      </w:r>
      <w:r w:rsidRPr="0007763B">
        <w:rPr>
          <w:rFonts w:ascii="Times New Roman" w:eastAsia="Times New Roman" w:hAnsi="Times New Roman" w:cs="Times New Roman"/>
          <w:sz w:val="24"/>
          <w:szCs w:val="24"/>
          <w:lang w:val="en-GB"/>
        </w:rPr>
        <w:t xml:space="preserve">areas of spruce and fir forests in Canada. </w:t>
      </w:r>
      <w:r w:rsidR="0013089B">
        <w:rPr>
          <w:rFonts w:ascii="Times New Roman" w:eastAsia="Times New Roman" w:hAnsi="Times New Roman" w:cs="Times New Roman"/>
          <w:sz w:val="24"/>
          <w:szCs w:val="24"/>
          <w:lang w:val="en-GB"/>
        </w:rPr>
        <w:t>Eight</w:t>
      </w:r>
      <w:r w:rsidR="0013089B"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126D5FEB"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9D3B27">
        <w:rPr>
          <w:rFonts w:ascii="Times New Roman" w:eastAsia="Times New Roman" w:hAnsi="Times New Roman" w:cs="Times New Roman"/>
          <w:i/>
          <w:sz w:val="24"/>
          <w:szCs w:val="24"/>
        </w:rPr>
        <w:t>p</w:t>
      </w:r>
      <w:r w:rsidR="002575B1" w:rsidRPr="0007763B">
        <w:rPr>
          <w:rFonts w:ascii="Times New Roman" w:eastAsia="Times New Roman" w:hAnsi="Times New Roman" w:cs="Times New Roman"/>
          <w:sz w:val="24"/>
          <w:szCs w:val="24"/>
        </w:rPr>
        <w:t>-value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 xml:space="preserve">when we </w:t>
      </w:r>
      <w:r w:rsidR="001079BE" w:rsidRPr="0007763B">
        <w:rPr>
          <w:rFonts w:ascii="Times New Roman" w:eastAsia="Times New Roman" w:hAnsi="Times New Roman" w:cs="Times New Roman"/>
          <w:sz w:val="24"/>
          <w:szCs w:val="24"/>
        </w:rPr>
        <w:lastRenderedPageBreak/>
        <w:t>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and 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332595" w:rsidRPr="00F6615F" w:rsidRDefault="00332595"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332595" w:rsidRPr="00F6615F" w:rsidRDefault="00332595"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332595" w:rsidRPr="00F6615F" w:rsidRDefault="00332595"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332595" w:rsidRPr="00F6615F" w:rsidRDefault="00332595"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332595" w:rsidRPr="00F6615F" w:rsidRDefault="0033259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332595" w:rsidRPr="00F6615F" w:rsidRDefault="0033259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w:t>
      </w:r>
      <w:proofErr w:type="spellStart"/>
      <w:r w:rsidR="00064F7E" w:rsidRPr="0007763B">
        <w:rPr>
          <w:rFonts w:ascii="Times New Roman" w:eastAsia="Times New Roman" w:hAnsi="Times New Roman" w:cs="Times New Roman"/>
          <w:sz w:val="24"/>
          <w:szCs w:val="24"/>
        </w:rPr>
        <w:t>p.TBI</w:t>
      </w:r>
      <w:proofErr w:type="spellEnd"/>
      <w:r w:rsidR="00064F7E" w:rsidRPr="0007763B">
        <w:rPr>
          <w:rFonts w:ascii="Times New Roman" w:eastAsia="Times New Roman" w:hAnsi="Times New Roman" w:cs="Times New Roman"/>
          <w:sz w:val="24"/>
          <w:szCs w:val="24"/>
        </w:rPr>
        <w:t xml:space="preserve">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332595" w:rsidRPr="00F6615F" w:rsidRDefault="0033259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332595" w:rsidRPr="00F6615F" w:rsidRDefault="0033259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332595" w:rsidRPr="00F6615F" w:rsidRDefault="0033259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332595" w:rsidRPr="00F6615F" w:rsidRDefault="0033259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332595" w:rsidRPr="00F6615F" w:rsidRDefault="0033259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332595" w:rsidRPr="00F6615F" w:rsidRDefault="0033259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w:t>
      </w:r>
      <w:proofErr w:type="spellStart"/>
      <w:r w:rsidRPr="0007763B">
        <w:rPr>
          <w:rFonts w:ascii="Times New Roman" w:eastAsia="Times New Roman" w:hAnsi="Times New Roman" w:cs="Times New Roman"/>
          <w:sz w:val="24"/>
          <w:szCs w:val="24"/>
        </w:rPr>
        <w:t>p.TBI</w:t>
      </w:r>
      <w:proofErr w:type="spellEnd"/>
      <w:r w:rsidRPr="0007763B">
        <w:rPr>
          <w:rFonts w:ascii="Times New Roman" w:eastAsia="Times New Roman" w:hAnsi="Times New Roman" w:cs="Times New Roman"/>
          <w:sz w:val="24"/>
          <w:szCs w:val="24"/>
        </w:rPr>
        <w:t xml:space="preserve">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the longest the pre-event sampling is from the event, the less power and the m</w:t>
      </w:r>
      <w:r w:rsidR="00C61BAE" w:rsidRPr="0007763B">
        <w:rPr>
          <w:rFonts w:ascii="Times New Roman" w:eastAsia="Times New Roman" w:hAnsi="Times New Roman" w:cs="Times New Roman"/>
          <w:sz w:val="24"/>
          <w:szCs w:val="24"/>
        </w:rPr>
        <w:t xml:space="preserve">ore false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 xml:space="preserve">t” (immigration event, 3 </w:t>
      </w:r>
      <w:r w:rsidR="004170BB">
        <w:rPr>
          <w:rFonts w:ascii="Times New Roman" w:eastAsia="Times New Roman" w:hAnsi="Times New Roman" w:cs="Times New Roman"/>
          <w:sz w:val="24"/>
          <w:szCs w:val="24"/>
        </w:rPr>
        <w:lastRenderedPageBreak/>
        <w:t>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the easier 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332595" w:rsidRPr="00F6615F" w:rsidRDefault="00332595"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332595" w:rsidRPr="00F6615F" w:rsidRDefault="00332595"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332595" w:rsidRPr="00F6615F" w:rsidRDefault="00332595"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332595" w:rsidRPr="00F6615F" w:rsidRDefault="00332595"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332595" w:rsidRPr="00F6615F" w:rsidRDefault="00332595"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332595" w:rsidRPr="00F6615F" w:rsidRDefault="00332595"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332595" w:rsidRPr="00F6615F" w:rsidRDefault="00332595"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3419C40D"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 xml:space="preserve">FPR (A, C) and FNR (B, D), for two extreme scenarios with the 0.05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Threshold and general performance</w:t>
      </w:r>
    </w:p>
    <w:p w14:paraId="5B2CC53D" w14:textId="7F944655"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w:t>
      </w:r>
      <w:r w:rsidR="00CE6FD9" w:rsidRPr="0007763B">
        <w:rPr>
          <w:rFonts w:ascii="Times New Roman" w:eastAsia="Times New Roman" w:hAnsi="Times New Roman" w:cs="Times New Roman"/>
          <w:sz w:val="24"/>
          <w:szCs w:val="24"/>
        </w:rPr>
        <w:lastRenderedPageBreak/>
        <w:t xml:space="preserve">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39D67935"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1E58E9" w:rsidRPr="0007763B">
        <w:rPr>
          <w:rFonts w:ascii="Times New Roman" w:eastAsia="Times New Roman" w:hAnsi="Times New Roman" w:cs="Times New Roman"/>
          <w:sz w:val="24"/>
          <w:szCs w:val="24"/>
        </w:rPr>
        <w:t>-value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which 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175"/>
      <w:r w:rsidRPr="0007763B">
        <w:rPr>
          <w:rFonts w:ascii="Times New Roman" w:eastAsia="Times New Roman" w:hAnsi="Times New Roman" w:cs="Times New Roman"/>
          <w:sz w:val="24"/>
          <w:szCs w:val="24"/>
        </w:rPr>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proofErr w:type="spellStart"/>
      <w:r w:rsidR="00D87DAF" w:rsidRPr="0007763B">
        <w:rPr>
          <w:rFonts w:ascii="Times New Roman" w:eastAsia="Times New Roman" w:hAnsi="Times New Roman" w:cs="Times New Roman"/>
          <w:i/>
          <w:sz w:val="24"/>
          <w:szCs w:val="24"/>
        </w:rPr>
        <w:t>TBImicro</w:t>
      </w:r>
      <w:proofErr w:type="spellEnd"/>
      <w:r w:rsidR="00D87DAF" w:rsidRPr="0007763B">
        <w:rPr>
          <w:rFonts w:ascii="Times New Roman" w:eastAsia="Times New Roman" w:hAnsi="Times New Roman" w:cs="Times New Roman"/>
          <w:i/>
          <w:sz w:val="24"/>
          <w:szCs w:val="24"/>
        </w:rPr>
        <w:t>()</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175"/>
      <w:r w:rsidR="00C07FA2">
        <w:rPr>
          <w:rStyle w:val="Marquedecommentaire"/>
        </w:rPr>
        <w:commentReference w:id="175"/>
      </w:r>
      <w:r w:rsidR="00E33E95">
        <w:rPr>
          <w:rFonts w:ascii="Times New Roman" w:eastAsia="Times New Roman" w:hAnsi="Times New Roman" w:cs="Times New Roman"/>
          <w:sz w:val="24"/>
          <w:szCs w:val="24"/>
        </w:rPr>
        <w:t>Similarly to the simulations with biallelic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biallelic </w:t>
      </w:r>
      <w:r w:rsidR="00E33E95">
        <w:rPr>
          <w:rFonts w:ascii="Times New Roman" w:eastAsia="Times New Roman" w:hAnsi="Times New Roman" w:cs="Times New Roman"/>
          <w:sz w:val="24"/>
          <w:szCs w:val="24"/>
        </w:rPr>
        <w:lastRenderedPageBreak/>
        <w:t>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176"/>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176"/>
      <w:r w:rsidR="004024F6">
        <w:rPr>
          <w:rStyle w:val="Marquedecommentaire"/>
        </w:rPr>
        <w:commentReference w:id="176"/>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commentRangeStart w:id="177"/>
      <w:r w:rsidRPr="0007763B">
        <w:rPr>
          <w:rFonts w:ascii="Times New Roman" w:eastAsia="Times New Roman" w:hAnsi="Times New Roman" w:cs="Times New Roman"/>
          <w:i/>
          <w:sz w:val="24"/>
          <w:szCs w:val="24"/>
        </w:rPr>
        <w:t>Spruce budworm</w:t>
      </w:r>
    </w:p>
    <w:p w14:paraId="055ACEBA" w14:textId="0F718AC8"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xml:space="preserve">, the lowest </w:t>
      </w:r>
      <w:r w:rsidR="009D3B27">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commentRangeEnd w:id="177"/>
      <w:r w:rsidR="00E46AFF">
        <w:rPr>
          <w:rStyle w:val="Marquedecommentaire"/>
        </w:rPr>
        <w:commentReference w:id="177"/>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exceptional change is harder in landscape with strong functional connectivity. Indeed, we found a general decrease in performance, whatever the performance focus was, with an </w:t>
      </w:r>
      <w:r>
        <w:rPr>
          <w:rFonts w:ascii="Times New Roman" w:eastAsia="Times New Roman" w:hAnsi="Times New Roman" w:cs="Times New Roman"/>
          <w:sz w:val="24"/>
          <w:szCs w:val="24"/>
        </w:rPr>
        <w:lastRenderedPageBreak/>
        <w:t>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5733CB90"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it also greatly increased the risk of missing the legacy when using our 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w:t>
      </w:r>
      <w:r w:rsidR="003B771C" w:rsidRPr="0007763B">
        <w:rPr>
          <w:rFonts w:ascii="Times New Roman" w:eastAsia="Times New Roman" w:hAnsi="Times New Roman" w:cs="Times New Roman"/>
          <w:sz w:val="24"/>
          <w:szCs w:val="24"/>
        </w:rPr>
        <w:lastRenderedPageBreak/>
        <w:t xml:space="preserve">mutational configurations in sequence blocks),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 which makes past sampling, which purpose was not necessarily to study temporal change, still useful (REF </w:t>
      </w:r>
      <w:proofErr w:type="spellStart"/>
      <w:r w:rsidR="00162C41">
        <w:rPr>
          <w:rFonts w:ascii="Times New Roman" w:eastAsia="Times New Roman" w:hAnsi="Times New Roman" w:cs="Times New Roman"/>
          <w:sz w:val="24"/>
          <w:szCs w:val="24"/>
        </w:rPr>
        <w:t>baleines</w:t>
      </w:r>
      <w:proofErr w:type="spellEnd"/>
      <w:r w:rsidR="00162C41">
        <w:rPr>
          <w:rFonts w:ascii="Times New Roman" w:eastAsia="Times New Roman" w:hAnsi="Times New Roman" w:cs="Times New Roman"/>
          <w:sz w:val="24"/>
          <w:szCs w:val="24"/>
        </w:rPr>
        <w:t>)</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readers that other permutation algorithms should be extensively tested with the help of varied simulations, before being considered for use on genetic data.</w:t>
      </w:r>
    </w:p>
    <w:p w14:paraId="12DFC191" w14:textId="5CA7E17E"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w:t>
      </w:r>
      <w:r w:rsidR="007D76B3">
        <w:rPr>
          <w:rFonts w:ascii="Times New Roman" w:eastAsia="Times New Roman" w:hAnsi="Times New Roman" w:cs="Times New Roman"/>
          <w:sz w:val="24"/>
          <w:szCs w:val="24"/>
        </w:rPr>
        <w:lastRenderedPageBreak/>
        <w:t xml:space="preserve">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w:t>
      </w:r>
      <w:r w:rsidR="009D3B27">
        <w:rPr>
          <w:rFonts w:ascii="Times New Roman" w:eastAsia="Times New Roman" w:hAnsi="Times New Roman" w:cs="Times New Roman"/>
          <w:i/>
          <w:sz w:val="24"/>
          <w:szCs w:val="24"/>
        </w:rPr>
        <w:t>p</w:t>
      </w:r>
      <w:r w:rsidR="005F6E17">
        <w:rPr>
          <w:rFonts w:ascii="Times New Roman" w:eastAsia="Times New Roman" w:hAnsi="Times New Roman" w:cs="Times New Roman"/>
          <w:sz w:val="24"/>
          <w:szCs w:val="24"/>
        </w:rPr>
        <w:t xml:space="preserve">-value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w:t>
      </w:r>
      <w:proofErr w:type="spellStart"/>
      <w:r w:rsidR="007F6443">
        <w:rPr>
          <w:rFonts w:ascii="Times New Roman" w:eastAsia="Times New Roman" w:hAnsi="Times New Roman" w:cs="Times New Roman"/>
          <w:sz w:val="24"/>
          <w:szCs w:val="24"/>
        </w:rPr>
        <w:t>CDMetaPOP</w:t>
      </w:r>
      <w:proofErr w:type="spellEnd"/>
      <w:r w:rsidR="007F6443">
        <w:rPr>
          <w:rFonts w:ascii="Times New Roman" w:eastAsia="Times New Roman" w:hAnsi="Times New Roman" w:cs="Times New Roman"/>
          <w:sz w:val="24"/>
          <w:szCs w:val="24"/>
        </w:rPr>
        <w:t xml:space="preserve">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TBImicro</w:t>
      </w:r>
      <w:proofErr w:type="spellEnd"/>
      <w:r>
        <w:rPr>
          <w:rFonts w:ascii="Times New Roman" w:hAnsi="Times New Roman" w:cs="Times New Roman"/>
          <w:i/>
          <w:sz w:val="24"/>
          <w:szCs w:val="24"/>
        </w:rPr>
        <w:t>()</w:t>
      </w:r>
      <w:r>
        <w:rPr>
          <w:rFonts w:ascii="Times New Roman" w:hAnsi="Times New Roman" w:cs="Times New Roman"/>
          <w:sz w:val="24"/>
          <w:szCs w:val="24"/>
        </w:rPr>
        <w:t xml:space="preserve"> which is the function </w:t>
      </w:r>
      <w:r>
        <w:rPr>
          <w:rFonts w:ascii="Times New Roman" w:hAnsi="Times New Roman" w:cs="Times New Roman"/>
          <w:sz w:val="24"/>
          <w:szCs w:val="24"/>
        </w:rPr>
        <w:lastRenderedPageBreak/>
        <w:t>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proofErr w:type="spellStart"/>
      <w:r w:rsidR="00CF353A" w:rsidRPr="0007763B">
        <w:rPr>
          <w:rFonts w:ascii="Times New Roman" w:hAnsi="Times New Roman" w:cs="Times New Roman"/>
          <w:sz w:val="24"/>
          <w:szCs w:val="24"/>
        </w:rPr>
        <w:t>Hinatea</w:t>
      </w:r>
      <w:proofErr w:type="spellEnd"/>
      <w:r w:rsidR="00CF353A" w:rsidRPr="0007763B">
        <w:rPr>
          <w:rFonts w:ascii="Times New Roman" w:hAnsi="Times New Roman" w:cs="Times New Roman"/>
          <w:sz w:val="24"/>
          <w:szCs w:val="24"/>
        </w:rPr>
        <w:t xml:space="preserve"> </w:t>
      </w:r>
      <w:proofErr w:type="spellStart"/>
      <w:r w:rsidR="00CF353A" w:rsidRPr="0007763B">
        <w:rPr>
          <w:rFonts w:ascii="Times New Roman" w:hAnsi="Times New Roman" w:cs="Times New Roman"/>
          <w:sz w:val="24"/>
          <w:szCs w:val="24"/>
        </w:rPr>
        <w:t>Ariey</w:t>
      </w:r>
      <w:proofErr w:type="spellEnd"/>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 xml:space="preserve">Jeremy </w:t>
      </w:r>
      <w:proofErr w:type="spellStart"/>
      <w:r w:rsidR="00CF353A" w:rsidRPr="0007763B">
        <w:rPr>
          <w:rFonts w:ascii="Times New Roman" w:hAnsi="Times New Roman" w:cs="Times New Roman"/>
          <w:sz w:val="24"/>
          <w:szCs w:val="24"/>
        </w:rPr>
        <w:t>Larroque</w:t>
      </w:r>
      <w:proofErr w:type="spellEnd"/>
      <w:r w:rsidR="00CF353A" w:rsidRPr="0007763B">
        <w:rPr>
          <w:rFonts w:ascii="Times New Roman" w:hAnsi="Times New Roman" w:cs="Times New Roman"/>
          <w:sz w:val="24"/>
          <w:szCs w:val="24"/>
        </w:rPr>
        <w:t xml:space="preserv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69F1A3C" w14:textId="09E6A982" w:rsidR="00E46EF8" w:rsidRPr="00E46EF8" w:rsidRDefault="004E13A5"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46EF8" w:rsidRPr="00E46EF8">
        <w:rPr>
          <w:rFonts w:ascii="Times New Roman" w:hAnsi="Times New Roman" w:cs="Times New Roman"/>
          <w:noProof/>
          <w:sz w:val="24"/>
          <w:szCs w:val="24"/>
        </w:rPr>
        <w:t xml:space="preserve">Allendorf, F. W., Hohenlohe, P. A., &amp; Luikart, G. (2010). Genomics and the future of conservation genetics. </w:t>
      </w:r>
      <w:r w:rsidR="00E46EF8" w:rsidRPr="00E46EF8">
        <w:rPr>
          <w:rFonts w:ascii="Times New Roman" w:hAnsi="Times New Roman" w:cs="Times New Roman"/>
          <w:i/>
          <w:iCs/>
          <w:noProof/>
          <w:sz w:val="24"/>
          <w:szCs w:val="24"/>
        </w:rPr>
        <w:t>Nature Reviews. Genetics</w:t>
      </w:r>
      <w:r w:rsidR="00E46EF8" w:rsidRPr="00E46EF8">
        <w:rPr>
          <w:rFonts w:ascii="Times New Roman" w:hAnsi="Times New Roman" w:cs="Times New Roman"/>
          <w:noProof/>
          <w:sz w:val="24"/>
          <w:szCs w:val="24"/>
        </w:rPr>
        <w:t xml:space="preserve">, </w:t>
      </w:r>
      <w:r w:rsidR="00E46EF8" w:rsidRPr="00E46EF8">
        <w:rPr>
          <w:rFonts w:ascii="Times New Roman" w:hAnsi="Times New Roman" w:cs="Times New Roman"/>
          <w:i/>
          <w:iCs/>
          <w:noProof/>
          <w:sz w:val="24"/>
          <w:szCs w:val="24"/>
        </w:rPr>
        <w:t>11</w:t>
      </w:r>
      <w:r w:rsidR="00E46EF8" w:rsidRPr="00E46EF8">
        <w:rPr>
          <w:rFonts w:ascii="Times New Roman" w:hAnsi="Times New Roman" w:cs="Times New Roman"/>
          <w:noProof/>
          <w:sz w:val="24"/>
          <w:szCs w:val="24"/>
        </w:rPr>
        <w:t>(10), 697–709. doi: 10.1038/nrg2844</w:t>
      </w:r>
    </w:p>
    <w:p w14:paraId="60BE4CB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Balkenhol, N., Cushman, S., Storfer, A., &amp; Waits, L. (2015). </w:t>
      </w:r>
      <w:r w:rsidRPr="00E46EF8">
        <w:rPr>
          <w:rFonts w:ascii="Times New Roman" w:hAnsi="Times New Roman" w:cs="Times New Roman"/>
          <w:i/>
          <w:iCs/>
          <w:noProof/>
          <w:sz w:val="24"/>
          <w:szCs w:val="24"/>
        </w:rPr>
        <w:t>Landscape Genetics: Concepts, Methods, Applications</w:t>
      </w:r>
      <w:r w:rsidRPr="00E46EF8">
        <w:rPr>
          <w:rFonts w:ascii="Times New Roman" w:hAnsi="Times New Roman" w:cs="Times New Roman"/>
          <w:noProof/>
          <w:sz w:val="24"/>
          <w:szCs w:val="24"/>
        </w:rPr>
        <w:t>. Wiley-Blackwell.</w:t>
      </w:r>
    </w:p>
    <w:p w14:paraId="7F919E9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(January), 3339–3357. doi: 10.1111/mec.15164</w:t>
      </w:r>
    </w:p>
    <w:p w14:paraId="107DAA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 xml:space="preserve">(20), 3976–4010. doi: </w:t>
      </w:r>
      <w:r w:rsidRPr="00E46EF8">
        <w:rPr>
          <w:rFonts w:ascii="Times New Roman" w:hAnsi="Times New Roman" w:cs="Times New Roman"/>
          <w:noProof/>
          <w:sz w:val="24"/>
          <w:szCs w:val="24"/>
        </w:rPr>
        <w:lastRenderedPageBreak/>
        <w:t>10.1111/mec.14848</w:t>
      </w:r>
    </w:p>
    <w:p w14:paraId="3FFDDC3F" w14:textId="77777777" w:rsidR="00E46EF8" w:rsidRPr="0005349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46EF8">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053498">
        <w:rPr>
          <w:rFonts w:ascii="Times New Roman" w:hAnsi="Times New Roman" w:cs="Times New Roman"/>
          <w:i/>
          <w:iCs/>
          <w:noProof/>
          <w:sz w:val="24"/>
          <w:szCs w:val="24"/>
          <w:lang w:val="fr-CA"/>
        </w:rPr>
        <w:t>PLoS ONE</w:t>
      </w:r>
      <w:r w:rsidRPr="00053498">
        <w:rPr>
          <w:rFonts w:ascii="Times New Roman" w:hAnsi="Times New Roman" w:cs="Times New Roman"/>
          <w:noProof/>
          <w:sz w:val="24"/>
          <w:szCs w:val="24"/>
          <w:lang w:val="fr-CA"/>
        </w:rPr>
        <w:t xml:space="preserve">, </w:t>
      </w:r>
      <w:r w:rsidRPr="00053498">
        <w:rPr>
          <w:rFonts w:ascii="Times New Roman" w:hAnsi="Times New Roman" w:cs="Times New Roman"/>
          <w:i/>
          <w:iCs/>
          <w:noProof/>
          <w:sz w:val="24"/>
          <w:szCs w:val="24"/>
          <w:lang w:val="fr-CA"/>
        </w:rPr>
        <w:t>12</w:t>
      </w:r>
      <w:r w:rsidRPr="00053498">
        <w:rPr>
          <w:rFonts w:ascii="Times New Roman" w:hAnsi="Times New Roman" w:cs="Times New Roman"/>
          <w:noProof/>
          <w:sz w:val="24"/>
          <w:szCs w:val="24"/>
          <w:lang w:val="fr-CA"/>
        </w:rPr>
        <w:t>(5), 1–26. doi: 10.1371/journal.pone.0176960</w:t>
      </w:r>
    </w:p>
    <w:p w14:paraId="08F73FA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53498">
        <w:rPr>
          <w:rFonts w:ascii="Times New Roman" w:hAnsi="Times New Roman" w:cs="Times New Roman"/>
          <w:noProof/>
          <w:sz w:val="24"/>
          <w:szCs w:val="24"/>
          <w:lang w:val="fr-CA"/>
        </w:rPr>
        <w:t xml:space="preserve">Cubry, P., Vigouroux, Y., &amp; François, O. (2017). </w:t>
      </w:r>
      <w:r w:rsidRPr="00E46EF8">
        <w:rPr>
          <w:rFonts w:ascii="Times New Roman" w:hAnsi="Times New Roman" w:cs="Times New Roman"/>
          <w:noProof/>
          <w:sz w:val="24"/>
          <w:szCs w:val="24"/>
        </w:rPr>
        <w:t xml:space="preserve">The Empirical Distribution of Singletons for Geographic Samples of DNA Sequences.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(September), 1–10. doi: 10.3389/fgene.2017.00139</w:t>
      </w:r>
    </w:p>
    <w:p w14:paraId="10515FD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46EF8">
        <w:rPr>
          <w:rFonts w:ascii="Times New Roman" w:hAnsi="Times New Roman" w:cs="Times New Roman"/>
          <w:i/>
          <w:iCs/>
          <w:noProof/>
          <w:sz w:val="24"/>
          <w:szCs w:val="24"/>
        </w:rPr>
        <w:t>Molecular Ecology Notes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4</w:t>
      </w:r>
      <w:r w:rsidRPr="00E46EF8">
        <w:rPr>
          <w:rFonts w:ascii="Times New Roman" w:hAnsi="Times New Roman" w:cs="Times New Roman"/>
          <w:noProof/>
          <w:sz w:val="24"/>
          <w:szCs w:val="24"/>
        </w:rPr>
        <w:t>(1), 139–142. doi: 10.1046/j.1471-8286.2003.00582.x</w:t>
      </w:r>
    </w:p>
    <w:p w14:paraId="1CD70FE7"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(8), 1219–1230. doi: 10.1111/eva.12617</w:t>
      </w:r>
    </w:p>
    <w:p w14:paraId="0189E5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Dray, S., Bauman, D., Blanchet, G., Borcard, D., Clappe, S., Guenard, G., … Wagner, H. H. (2019). </w:t>
      </w:r>
      <w:r w:rsidRPr="00E46EF8">
        <w:rPr>
          <w:rFonts w:ascii="Times New Roman" w:hAnsi="Times New Roman" w:cs="Times New Roman"/>
          <w:i/>
          <w:iCs/>
          <w:noProof/>
          <w:sz w:val="24"/>
          <w:szCs w:val="24"/>
        </w:rPr>
        <w:t>adespatial: Multivariate Multiscale Spatial Analysis.</w:t>
      </w:r>
      <w:r w:rsidRPr="00E46EF8">
        <w:rPr>
          <w:rFonts w:ascii="Times New Roman" w:hAnsi="Times New Roman" w:cs="Times New Roman"/>
          <w:noProof/>
          <w:sz w:val="24"/>
          <w:szCs w:val="24"/>
        </w:rPr>
        <w:t xml:space="preserve"> Retrieved from https://cran.r-project.org/package=adespatial</w:t>
      </w:r>
    </w:p>
    <w:p w14:paraId="2230EF7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(17), 3549–3564. doi: 10.1111/j.1365-294X.2010.04678.x</w:t>
      </w:r>
    </w:p>
    <w:p w14:paraId="4A5F511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Excoffier, L., Dupanloup, I., Huerta-Sánchez, E., Sousa, V. C., &amp; Foll, M. (2013). Robust Demographic Inference from Genomic and SNP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(10). doi: 10.1371/journal.pgen.1003905</w:t>
      </w:r>
    </w:p>
    <w:p w14:paraId="45B5DE4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25</w:t>
      </w:r>
      <w:r w:rsidRPr="00E46EF8">
        <w:rPr>
          <w:rFonts w:ascii="Times New Roman" w:hAnsi="Times New Roman" w:cs="Times New Roman"/>
          <w:noProof/>
          <w:sz w:val="24"/>
          <w:szCs w:val="24"/>
        </w:rPr>
        <w:t>(1), 104–120. doi: 10.1111/mec.13476</w:t>
      </w:r>
    </w:p>
    <w:p w14:paraId="6D1DAE9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46EF8">
        <w:rPr>
          <w:rFonts w:ascii="Times New Roman" w:hAnsi="Times New Roman" w:cs="Times New Roman"/>
          <w:i/>
          <w:iCs/>
          <w:noProof/>
          <w:sz w:val="24"/>
          <w:szCs w:val="24"/>
        </w:rPr>
        <w:t>Heredity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110</w:t>
      </w:r>
      <w:r w:rsidRPr="00E46EF8">
        <w:rPr>
          <w:rFonts w:ascii="Times New Roman" w:hAnsi="Times New Roman" w:cs="Times New Roman"/>
          <w:noProof/>
          <w:sz w:val="24"/>
          <w:szCs w:val="24"/>
        </w:rPr>
        <w:t>(5), 409–419. doi: 10.1038/hdy.2012.120</w:t>
      </w:r>
    </w:p>
    <w:p w14:paraId="26C0FFA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Guillaume, F., &amp; Rougemont, J. (2006). Nemo: An evolutionary and population genetics programming framework.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22</w:t>
      </w:r>
      <w:r w:rsidRPr="00E46EF8">
        <w:rPr>
          <w:rFonts w:ascii="Times New Roman" w:hAnsi="Times New Roman" w:cs="Times New Roman"/>
          <w:noProof/>
          <w:sz w:val="24"/>
          <w:szCs w:val="24"/>
        </w:rPr>
        <w:t>(20), 2556–2557. doi: 10.1093/bioinformatics/btl415</w:t>
      </w:r>
    </w:p>
    <w:p w14:paraId="551B6C5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Günther, T., &amp; Coop, G. (2013). Robust identification of local adaptation from allele frequencies.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195</w:t>
      </w:r>
      <w:r w:rsidRPr="00E46EF8">
        <w:rPr>
          <w:rFonts w:ascii="Times New Roman" w:hAnsi="Times New Roman" w:cs="Times New Roman"/>
          <w:noProof/>
          <w:sz w:val="24"/>
          <w:szCs w:val="24"/>
        </w:rPr>
        <w:t>(1), 205–220. doi: 10.1534/genetics.113.152462</w:t>
      </w:r>
    </w:p>
    <w:p w14:paraId="181785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w:t>
      </w:r>
      <w:r w:rsidRPr="00E46EF8">
        <w:rPr>
          <w:rFonts w:ascii="Times New Roman" w:hAnsi="Times New Roman" w:cs="Times New Roman"/>
          <w:noProof/>
          <w:sz w:val="24"/>
          <w:szCs w:val="24"/>
        </w:rPr>
        <w:lastRenderedPageBreak/>
        <w:t xml:space="preserve">frequency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5</w:t>
      </w:r>
      <w:r w:rsidRPr="00E46EF8">
        <w:rPr>
          <w:rFonts w:ascii="Times New Roman" w:hAnsi="Times New Roman" w:cs="Times New Roman"/>
          <w:noProof/>
          <w:sz w:val="24"/>
          <w:szCs w:val="24"/>
        </w:rPr>
        <w:t>(10). doi: 10.1371/journal.pgen.1000695</w:t>
      </w:r>
    </w:p>
    <w:p w14:paraId="597393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Haller, B. C., &amp; Messer, P. W. (2019). SLiM 3: Forward Genetic Simulations Beyond the Wright-Fisher Model. </w:t>
      </w:r>
      <w:r w:rsidRPr="00E46EF8">
        <w:rPr>
          <w:rFonts w:ascii="Times New Roman" w:hAnsi="Times New Roman" w:cs="Times New Roman"/>
          <w:i/>
          <w:iCs/>
          <w:noProof/>
          <w:sz w:val="24"/>
          <w:szCs w:val="24"/>
        </w:rPr>
        <w:t>Molecular Biology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36</w:t>
      </w:r>
      <w:r w:rsidRPr="00E46EF8">
        <w:rPr>
          <w:rFonts w:ascii="Times New Roman" w:hAnsi="Times New Roman" w:cs="Times New Roman"/>
          <w:noProof/>
          <w:sz w:val="24"/>
          <w:szCs w:val="24"/>
        </w:rPr>
        <w:t>(3), 632–637. doi: 10.1093/molbev/msy228</w:t>
      </w:r>
    </w:p>
    <w:p w14:paraId="41E809A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7</w:t>
      </w:r>
      <w:r w:rsidRPr="00E46EF8">
        <w:rPr>
          <w:rFonts w:ascii="Times New Roman" w:hAnsi="Times New Roman" w:cs="Times New Roman"/>
          <w:noProof/>
          <w:sz w:val="24"/>
          <w:szCs w:val="24"/>
        </w:rPr>
        <w:t>(9), 1008–1025. doi: 10.1111/eva.12149</w:t>
      </w:r>
    </w:p>
    <w:p w14:paraId="7DC658F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(2008). Adegenet: A R package for the multivariate analysis of genetic markers.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24</w:t>
      </w:r>
      <w:r w:rsidRPr="00E46EF8">
        <w:rPr>
          <w:rFonts w:ascii="Times New Roman" w:hAnsi="Times New Roman" w:cs="Times New Roman"/>
          <w:noProof/>
          <w:sz w:val="24"/>
          <w:szCs w:val="24"/>
        </w:rPr>
        <w:t>(11), 1403–1405. doi: 10.1093/bioinformatics/btn129</w:t>
      </w:r>
    </w:p>
    <w:p w14:paraId="3D4F5E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&amp; Ahmed, I. (2011). adegenet 1.3-1: New tools for the analysis of genome-wide SNP data.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(21), 3070–3071. doi: 10.1093/bioinformatics/btr521</w:t>
      </w:r>
    </w:p>
    <w:p w14:paraId="28FAC06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(1), 4–11. doi: 10.1111/2041-210X.12608</w:t>
      </w:r>
    </w:p>
    <w:p w14:paraId="36B53D9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 4179–4191. doi: 10.1111/j.1365-294X.2010.04808.x</w:t>
      </w:r>
    </w:p>
    <w:p w14:paraId="62088679"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46EF8">
        <w:rPr>
          <w:rFonts w:ascii="Times New Roman" w:hAnsi="Times New Roman" w:cs="Times New Roman"/>
          <w:i/>
          <w:iCs/>
          <w:noProof/>
          <w:sz w:val="24"/>
          <w:szCs w:val="24"/>
        </w:rPr>
        <w:t>Molecular Ecology Resources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10</w:t>
      </w:r>
      <w:r w:rsidRPr="00E46EF8">
        <w:rPr>
          <w:rFonts w:ascii="Times New Roman" w:hAnsi="Times New Roman" w:cs="Times New Roman"/>
          <w:noProof/>
          <w:sz w:val="24"/>
          <w:szCs w:val="24"/>
        </w:rPr>
        <w:t>(5), 854–862. doi: 10.1111/j.1755-0998.2010.02867.x</w:t>
      </w:r>
    </w:p>
    <w:p w14:paraId="7C1BA7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(FEB), 1–12. doi: 10.3389/fgene.2017.00009</w:t>
      </w:r>
    </w:p>
    <w:p w14:paraId="4C002C4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(July), 1–15. doi: 10.1111/eva.12852</w:t>
      </w:r>
    </w:p>
    <w:p w14:paraId="3DAF4F1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(2019). A temporal beta-diversity index to identify sites that have changed in exceptional ways in space–time surveys. </w:t>
      </w:r>
      <w:r w:rsidRPr="00E46EF8">
        <w:rPr>
          <w:rFonts w:ascii="Times New Roman" w:hAnsi="Times New Roman" w:cs="Times New Roman"/>
          <w:i/>
          <w:iCs/>
          <w:noProof/>
          <w:sz w:val="24"/>
          <w:szCs w:val="24"/>
        </w:rPr>
        <w:t>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(6), 3500–3514. doi: 10.1002/ece3.4984</w:t>
      </w:r>
    </w:p>
    <w:p w14:paraId="097956F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&amp; Gauthier, O. (2014). Statistical methods for temporal and space-time analysis of community composition data. </w:t>
      </w:r>
      <w:r w:rsidRPr="00E46EF8">
        <w:rPr>
          <w:rFonts w:ascii="Times New Roman" w:hAnsi="Times New Roman" w:cs="Times New Roman"/>
          <w:i/>
          <w:iCs/>
          <w:noProof/>
          <w:sz w:val="24"/>
          <w:szCs w:val="24"/>
        </w:rPr>
        <w:t>Proceedings of the Royal Society B: Biological Sciences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281</w:t>
      </w:r>
      <w:r w:rsidRPr="00E46EF8">
        <w:rPr>
          <w:rFonts w:ascii="Times New Roman" w:hAnsi="Times New Roman" w:cs="Times New Roman"/>
          <w:noProof/>
          <w:sz w:val="24"/>
          <w:szCs w:val="24"/>
        </w:rPr>
        <w:t>(1778). doi: 10.1098/rspb.2013.2728</w:t>
      </w:r>
    </w:p>
    <w:p w14:paraId="0F0AB52D"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&amp; Legendre, L. (2012). </w:t>
      </w:r>
      <w:r w:rsidRPr="00E46EF8">
        <w:rPr>
          <w:rFonts w:ascii="Times New Roman" w:hAnsi="Times New Roman" w:cs="Times New Roman"/>
          <w:i/>
          <w:iCs/>
          <w:noProof/>
          <w:sz w:val="24"/>
          <w:szCs w:val="24"/>
        </w:rPr>
        <w:t>Numerical Ecology</w:t>
      </w:r>
      <w:r w:rsidRPr="00E46EF8">
        <w:rPr>
          <w:rFonts w:ascii="Times New Roman" w:hAnsi="Times New Roman" w:cs="Times New Roman"/>
          <w:noProof/>
          <w:sz w:val="24"/>
          <w:szCs w:val="24"/>
        </w:rPr>
        <w:t xml:space="preserve"> (Third Engl). Amsterdam: Elsevier.</w:t>
      </w:r>
    </w:p>
    <w:p w14:paraId="28D53898"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Leigh, D. M., Hendry, A. P., Vázquez‐Domínguez, E., &amp; Friesen, V. L. (2019). Estimated six </w:t>
      </w:r>
      <w:r w:rsidRPr="00E46EF8">
        <w:rPr>
          <w:rFonts w:ascii="Times New Roman" w:hAnsi="Times New Roman" w:cs="Times New Roman"/>
          <w:noProof/>
          <w:sz w:val="24"/>
          <w:szCs w:val="24"/>
        </w:rPr>
        <w:lastRenderedPageBreak/>
        <w:t xml:space="preserve">percent loss of genetic variation in wild populations since the industrial revolution.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(April), 1–8. doi: 10.1111/eva.12810</w:t>
      </w:r>
    </w:p>
    <w:p w14:paraId="16E8F0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46EF8">
        <w:rPr>
          <w:rFonts w:ascii="Times New Roman" w:hAnsi="Times New Roman" w:cs="Times New Roman"/>
          <w:i/>
          <w:iCs/>
          <w:noProof/>
          <w:sz w:val="24"/>
          <w:szCs w:val="24"/>
        </w:rPr>
        <w:t>BioRxiv</w:t>
      </w:r>
      <w:r w:rsidRPr="00E46EF8">
        <w:rPr>
          <w:rFonts w:ascii="Times New Roman" w:hAnsi="Times New Roman" w:cs="Times New Roman"/>
          <w:noProof/>
          <w:sz w:val="24"/>
          <w:szCs w:val="24"/>
        </w:rPr>
        <w:t>, 649772. doi: 10.1101/649772</w:t>
      </w:r>
    </w:p>
    <w:p w14:paraId="015A152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&amp; Holderegger, R. (2013). Ten years of landscape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w:t>
      </w:r>
      <w:r w:rsidRPr="00E46EF8">
        <w:rPr>
          <w:rFonts w:ascii="Times New Roman" w:hAnsi="Times New Roman" w:cs="Times New Roman"/>
          <w:noProof/>
          <w:sz w:val="24"/>
          <w:szCs w:val="24"/>
        </w:rPr>
        <w:t>(10), 614–621. doi: 10.1016/j.tree.2013.05.012</w:t>
      </w:r>
    </w:p>
    <w:p w14:paraId="77E931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Schwartz, M. K., Luikart, G., &amp; Taberlet, P. (2003). Landscape genetics: combining landscape ecology and population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18</w:t>
      </w:r>
      <w:r w:rsidRPr="00E46EF8">
        <w:rPr>
          <w:rFonts w:ascii="Times New Roman" w:hAnsi="Times New Roman" w:cs="Times New Roman"/>
          <w:noProof/>
          <w:sz w:val="24"/>
          <w:szCs w:val="24"/>
        </w:rPr>
        <w:t>(4), 189–197. doi: 10.1016/S0169-5347(03)00008-9</w:t>
      </w:r>
    </w:p>
    <w:p w14:paraId="481679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166</w:t>
      </w:r>
      <w:r w:rsidRPr="00E46EF8">
        <w:rPr>
          <w:rFonts w:ascii="Times New Roman" w:hAnsi="Times New Roman" w:cs="Times New Roman"/>
          <w:noProof/>
          <w:sz w:val="24"/>
          <w:szCs w:val="24"/>
        </w:rPr>
        <w:t>(1), 351–372. doi: 10.1534/genetics.166.1.351</w:t>
      </w:r>
    </w:p>
    <w:p w14:paraId="213B21A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46EF8">
        <w:rPr>
          <w:rFonts w:ascii="Times New Roman" w:hAnsi="Times New Roman" w:cs="Times New Roman"/>
          <w:i/>
          <w:iCs/>
          <w:noProof/>
          <w:sz w:val="24"/>
          <w:szCs w:val="24"/>
        </w:rPr>
        <w:t>Genome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13</w:t>
      </w:r>
      <w:r w:rsidRPr="00E46EF8">
        <w:rPr>
          <w:rFonts w:ascii="Times New Roman" w:hAnsi="Times New Roman" w:cs="Times New Roman"/>
          <w:noProof/>
          <w:sz w:val="24"/>
          <w:szCs w:val="24"/>
        </w:rPr>
        <w:t>(July), 1–13. doi: 10.1139/gen-2019-0004</w:t>
      </w:r>
    </w:p>
    <w:p w14:paraId="7487E6D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Paradis, E. (2010). Pegas: An R package for population genetics with an integrated-modular approach.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26</w:t>
      </w:r>
      <w:r w:rsidRPr="00E46EF8">
        <w:rPr>
          <w:rFonts w:ascii="Times New Roman" w:hAnsi="Times New Roman" w:cs="Times New Roman"/>
          <w:noProof/>
          <w:sz w:val="24"/>
          <w:szCs w:val="24"/>
        </w:rPr>
        <w:t>(3), 419–420. doi: 10.1093/bioinformatics/btp696</w:t>
      </w:r>
    </w:p>
    <w:p w14:paraId="1CAF2B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 Core Team. (2019). </w:t>
      </w:r>
      <w:r w:rsidRPr="00E46EF8">
        <w:rPr>
          <w:rFonts w:ascii="Times New Roman" w:hAnsi="Times New Roman" w:cs="Times New Roman"/>
          <w:i/>
          <w:iCs/>
          <w:noProof/>
          <w:sz w:val="24"/>
          <w:szCs w:val="24"/>
        </w:rPr>
        <w:t>R: A language and environment for statistical computing</w:t>
      </w:r>
      <w:r w:rsidRPr="00E46EF8">
        <w:rPr>
          <w:rFonts w:ascii="Times New Roman" w:hAnsi="Times New Roman" w:cs="Times New Roman"/>
          <w:noProof/>
          <w:sz w:val="24"/>
          <w:szCs w:val="24"/>
        </w:rPr>
        <w:t>. Retrieved from https://www.r-project.org/</w:t>
      </w:r>
    </w:p>
    <w:p w14:paraId="073620D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Rousset, F., &amp; Ferdy, J.-B. (2014). Testing environmental and genetic effects in the presence of spatial autocorrelation. </w:t>
      </w:r>
      <w:r w:rsidRPr="00E46EF8">
        <w:rPr>
          <w:rFonts w:ascii="Times New Roman" w:hAnsi="Times New Roman" w:cs="Times New Roman"/>
          <w:i/>
          <w:iCs/>
          <w:noProof/>
          <w:sz w:val="24"/>
          <w:szCs w:val="24"/>
        </w:rPr>
        <w:t>Ecography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37</w:t>
      </w:r>
      <w:r w:rsidRPr="00E46EF8">
        <w:rPr>
          <w:rFonts w:ascii="Times New Roman" w:hAnsi="Times New Roman" w:cs="Times New Roman"/>
          <w:noProof/>
          <w:sz w:val="24"/>
          <w:szCs w:val="24"/>
        </w:rPr>
        <w:t>(December 2013), 781–790. doi: 10.1111/ecog.00566</w:t>
      </w:r>
    </w:p>
    <w:p w14:paraId="42975D0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RStudio Team. (2018). </w:t>
      </w:r>
      <w:r w:rsidRPr="00E46EF8">
        <w:rPr>
          <w:rFonts w:ascii="Times New Roman" w:hAnsi="Times New Roman" w:cs="Times New Roman"/>
          <w:i/>
          <w:iCs/>
          <w:noProof/>
          <w:sz w:val="24"/>
          <w:szCs w:val="24"/>
        </w:rPr>
        <w:t>RStudio: Integrated Development for R</w:t>
      </w:r>
      <w:r w:rsidRPr="00E46EF8">
        <w:rPr>
          <w:rFonts w:ascii="Times New Roman" w:hAnsi="Times New Roman" w:cs="Times New Roman"/>
          <w:noProof/>
          <w:sz w:val="24"/>
          <w:szCs w:val="24"/>
        </w:rPr>
        <w:t>. Retrieved from http://www.rstudio.com/</w:t>
      </w:r>
    </w:p>
    <w:p w14:paraId="43D7DB5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(2), 375–385. doi: 10.1007/s10592-009-0044-5</w:t>
      </w:r>
    </w:p>
    <w:p w14:paraId="4B064244"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E46EF8">
        <w:rPr>
          <w:rFonts w:ascii="Times New Roman" w:hAnsi="Times New Roman" w:cs="Times New Roman"/>
          <w:i/>
          <w:iCs/>
          <w:noProof/>
          <w:sz w:val="24"/>
          <w:szCs w:val="24"/>
        </w:rPr>
        <w:t>Scientific Reports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 1–9. doi: 10.1038/s41598-019-43435-9</w:t>
      </w:r>
    </w:p>
    <w:p w14:paraId="4A29043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Shimadzu, H., Dornelas, M., &amp; Magurran, A. E. (2015). Measuring temporal turnover in ecological communities.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6</w:t>
      </w:r>
      <w:r w:rsidRPr="00E46EF8">
        <w:rPr>
          <w:rFonts w:ascii="Times New Roman" w:hAnsi="Times New Roman" w:cs="Times New Roman"/>
          <w:noProof/>
          <w:sz w:val="24"/>
          <w:szCs w:val="24"/>
        </w:rPr>
        <w:t>(12), 1384–1394. doi: 10.1111/2041-210X.12438</w:t>
      </w:r>
    </w:p>
    <w:p w14:paraId="22949AB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rPr>
      </w:pPr>
      <w:r w:rsidRPr="00E46EF8">
        <w:rPr>
          <w:rFonts w:ascii="Times New Roman" w:hAnsi="Times New Roman" w:cs="Times New Roman"/>
          <w:noProof/>
          <w:sz w:val="24"/>
          <w:szCs w:val="24"/>
        </w:rPr>
        <w:t xml:space="preserve">Wagner, H. H., &amp; Fortin, M.-J. (2013). A conceptual framework for the spatial analysis of </w:t>
      </w:r>
      <w:r w:rsidRPr="00E46EF8">
        <w:rPr>
          <w:rFonts w:ascii="Times New Roman" w:hAnsi="Times New Roman" w:cs="Times New Roman"/>
          <w:noProof/>
          <w:sz w:val="24"/>
          <w:szCs w:val="24"/>
        </w:rPr>
        <w:lastRenderedPageBreak/>
        <w:t xml:space="preserve">landscape genetic data.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14</w:t>
      </w:r>
      <w:r w:rsidRPr="00E46EF8">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James" w:date="2019-10-12T11:49:00Z" w:initials="PJ">
    <w:p w14:paraId="19513C75" w14:textId="41A5634F" w:rsidR="00332595" w:rsidRDefault="00332595">
      <w:pPr>
        <w:pStyle w:val="Commentaire"/>
      </w:pPr>
      <w:r>
        <w:rPr>
          <w:rStyle w:val="Marquedecommentaire"/>
        </w:rPr>
        <w:annotationRef/>
      </w:r>
      <w:r>
        <w:t>Make explicit reference to temporal situations such as outbreaks and invasions, as well as species declines – bring it back to concrete examples</w:t>
      </w:r>
    </w:p>
  </w:comment>
  <w:comment w:id="4" w:author="Patrick James" w:date="2019-10-12T11:55:00Z" w:initials="PJ">
    <w:p w14:paraId="725BF1AD" w14:textId="4C536F8F" w:rsidR="00332595" w:rsidRDefault="00332595">
      <w:pPr>
        <w:pStyle w:val="Commentaire"/>
      </w:pPr>
      <w:r>
        <w:rPr>
          <w:rStyle w:val="Marquedecommentaire"/>
        </w:rPr>
        <w:annotationRef/>
      </w:r>
    </w:p>
  </w:comment>
  <w:comment w:id="9" w:author="Patrick James" w:date="2019-10-12T14:24:00Z" w:initials="PJ">
    <w:p w14:paraId="1B2539D2" w14:textId="77777777" w:rsidR="00332595" w:rsidRDefault="00332595">
      <w:pPr>
        <w:pStyle w:val="Commentaire"/>
      </w:pPr>
      <w:r>
        <w:rPr>
          <w:rStyle w:val="Marquedecommentaire"/>
        </w:rPr>
        <w:annotationRef/>
      </w:r>
      <w:r>
        <w:t>Expand and be explicit</w:t>
      </w:r>
    </w:p>
    <w:p w14:paraId="5DBAF049" w14:textId="77777777" w:rsidR="00332595" w:rsidRDefault="00332595">
      <w:pPr>
        <w:pStyle w:val="Commentaire"/>
      </w:pPr>
    </w:p>
    <w:p w14:paraId="7D7382BF" w14:textId="52272ACA" w:rsidR="00332595" w:rsidRDefault="00332595">
      <w:pPr>
        <w:pStyle w:val="Commentaire"/>
      </w:pPr>
      <w:r>
        <w:t>“Inform conservation strategies”?</w:t>
      </w:r>
    </w:p>
  </w:comment>
  <w:comment w:id="12" w:author="Patrick James" w:date="2019-10-12T14:24:00Z" w:initials="PJ">
    <w:p w14:paraId="162989F0" w14:textId="4B30E935" w:rsidR="00332595" w:rsidRDefault="00332595">
      <w:pPr>
        <w:pStyle w:val="Commentaire"/>
      </w:pPr>
      <w:r>
        <w:rPr>
          <w:rStyle w:val="Marquedecommentaire"/>
        </w:rPr>
        <w:annotationRef/>
      </w:r>
      <w:r>
        <w:t>A bit vague</w:t>
      </w:r>
    </w:p>
  </w:comment>
  <w:comment w:id="14" w:author="Patrick James" w:date="2019-10-12T14:25:00Z" w:initials="PJ">
    <w:p w14:paraId="5A00E74A" w14:textId="49199EC6" w:rsidR="00332595" w:rsidRDefault="00332595">
      <w:pPr>
        <w:pStyle w:val="Commentaire"/>
      </w:pPr>
      <w:r>
        <w:rPr>
          <w:rStyle w:val="Marquedecommentaire"/>
        </w:rPr>
        <w:annotationRef/>
      </w:r>
      <w:r>
        <w:t>I think this idea of genetic legacies and implied lag time between effect and observed effects in terms of genetic diversity could be elaborated further in its own paragraph.</w:t>
      </w:r>
    </w:p>
  </w:comment>
  <w:comment w:id="16" w:author="Patrick James" w:date="2019-10-12T14:24:00Z" w:initials="PJ">
    <w:p w14:paraId="2E6F848D" w14:textId="7198618E" w:rsidR="00332595" w:rsidRDefault="00332595">
      <w:pPr>
        <w:pStyle w:val="Commentaire"/>
      </w:pPr>
      <w:r>
        <w:rPr>
          <w:rStyle w:val="Marquedecommentaire"/>
        </w:rPr>
        <w:annotationRef/>
      </w:r>
      <w:r>
        <w:t>Which? – be specific</w:t>
      </w:r>
    </w:p>
  </w:comment>
  <w:comment w:id="22" w:author="Patrick James" w:date="2019-10-12T14:28:00Z" w:initials="PJ">
    <w:p w14:paraId="5F6A9AA1" w14:textId="34915B52" w:rsidR="00332595" w:rsidRDefault="00332595">
      <w:pPr>
        <w:pStyle w:val="Commentaire"/>
      </w:pPr>
      <w:r>
        <w:rPr>
          <w:rStyle w:val="Marquedecommentaire"/>
        </w:rPr>
        <w:annotationRef/>
      </w:r>
      <w:r>
        <w:t>Perhaps this is a good general phrase to weave through the manuscript. A central theme, no?</w:t>
      </w:r>
    </w:p>
  </w:comment>
  <w:comment w:id="27" w:author="Patrick James" w:date="2019-10-12T14:29:00Z" w:initials="PJ">
    <w:p w14:paraId="12BD69C0" w14:textId="40794056" w:rsidR="00332595" w:rsidRDefault="00332595">
      <w:pPr>
        <w:pStyle w:val="Commentaire"/>
      </w:pPr>
      <w:r>
        <w:rPr>
          <w:rStyle w:val="Marquedecommentaire"/>
        </w:rPr>
        <w:annotationRef/>
      </w:r>
      <w:r>
        <w:t xml:space="preserve">IBD, IBR, IB…?? same? </w:t>
      </w:r>
    </w:p>
  </w:comment>
  <w:comment w:id="30" w:author="Patrick James" w:date="2019-10-12T14:39:00Z" w:initials="PJ">
    <w:p w14:paraId="194123F2" w14:textId="3726C3EB" w:rsidR="00332595" w:rsidRDefault="00332595">
      <w:pPr>
        <w:pStyle w:val="Commentaire"/>
      </w:pPr>
      <w:r>
        <w:rPr>
          <w:rStyle w:val="Marquedecommentaire"/>
        </w:rPr>
        <w:annotationRef/>
      </w:r>
      <w:r>
        <w:t>Relevance?</w:t>
      </w:r>
    </w:p>
  </w:comment>
  <w:comment w:id="31" w:author="Patrick James" w:date="2019-10-12T14:39:00Z" w:initials="PJ">
    <w:p w14:paraId="6536CEBC" w14:textId="5F39F1EA" w:rsidR="00332595" w:rsidRDefault="00332595">
      <w:pPr>
        <w:pStyle w:val="Commentaire"/>
      </w:pPr>
      <w:r>
        <w:rPr>
          <w:rStyle w:val="Marquedecommentaire"/>
        </w:rPr>
        <w:annotationRef/>
      </w:r>
      <w:r>
        <w:t xml:space="preserve">This is quite convoluted and unclear – please break apart and update. </w:t>
      </w:r>
    </w:p>
  </w:comment>
  <w:comment w:id="32" w:author="Patrick James" w:date="2019-10-12T14:40:00Z" w:initials="PJ">
    <w:p w14:paraId="4D0283E9" w14:textId="44FAD7EE" w:rsidR="00332595" w:rsidRDefault="00332595">
      <w:pPr>
        <w:pStyle w:val="Commentaire"/>
      </w:pPr>
      <w:r>
        <w:rPr>
          <w:rStyle w:val="Marquedecommentaire"/>
        </w:rPr>
        <w:annotationRef/>
      </w:r>
      <w:r>
        <w:t>This could be explained more fully – what is the problem?</w:t>
      </w:r>
    </w:p>
  </w:comment>
  <w:comment w:id="33" w:author="Patrick James" w:date="2019-10-12T11:53:00Z" w:initials="PJ">
    <w:p w14:paraId="1545FB53" w14:textId="2A80685D" w:rsidR="00332595" w:rsidRDefault="00332595">
      <w:pPr>
        <w:pStyle w:val="Commentaire"/>
      </w:pPr>
      <w:r>
        <w:rPr>
          <w:rStyle w:val="Marquedecommentaire"/>
        </w:rPr>
        <w:annotationRef/>
      </w:r>
      <w:r>
        <w:t xml:space="preserve">Perhaps this is the idea you should start the introduction with? This provides a stronger context and justification of your approach and question… </w:t>
      </w:r>
    </w:p>
  </w:comment>
  <w:comment w:id="34" w:author="Patrick James" w:date="2019-10-12T14:41:00Z" w:initials="PJ">
    <w:p w14:paraId="24B493CC" w14:textId="77777777" w:rsidR="00332595" w:rsidRDefault="00332595">
      <w:pPr>
        <w:pStyle w:val="Commentaire"/>
      </w:pPr>
      <w:r>
        <w:rPr>
          <w:rStyle w:val="Marquedecommentaire"/>
        </w:rPr>
        <w:annotationRef/>
      </w:r>
      <w:r>
        <w:t>?? I think we need to back up and explain what you’re talking about here. Lay it out clearly… this slightly casual mention of the idea makes it a bit difficult to follow what the argument is…</w:t>
      </w:r>
    </w:p>
    <w:p w14:paraId="373F32F5" w14:textId="77777777" w:rsidR="00332595" w:rsidRDefault="00332595">
      <w:pPr>
        <w:pStyle w:val="Commentaire"/>
      </w:pPr>
    </w:p>
    <w:p w14:paraId="663A9209" w14:textId="04EC2D85" w:rsidR="00332595" w:rsidRDefault="00332595">
      <w:pPr>
        <w:pStyle w:val="Commentaire"/>
      </w:pPr>
      <w:r>
        <w:t>For example … maybe discuss what we expect the temporal changes to look like under a basic metapopulation model.</w:t>
      </w:r>
    </w:p>
  </w:comment>
  <w:comment w:id="36" w:author="Patrick James" w:date="2019-10-13T10:40:00Z" w:initials="PJ">
    <w:p w14:paraId="1A1B805D" w14:textId="4DD782F9" w:rsidR="00332595" w:rsidRDefault="00332595">
      <w:pPr>
        <w:pStyle w:val="Commentaire"/>
      </w:pPr>
      <w:r>
        <w:rPr>
          <w:rStyle w:val="Marquedecommentaire"/>
        </w:rPr>
        <w:annotationRef/>
      </w:r>
      <w:r>
        <w:t>Technical detail that should be presented separately. Distinguish between ecological/evolutionary processes, and how different data affects our ability to detect them. These are two different challenges</w:t>
      </w:r>
    </w:p>
  </w:comment>
  <w:comment w:id="37" w:author="Patrick James" w:date="2019-10-13T10:47:00Z" w:initials="PJ">
    <w:p w14:paraId="331EADF3" w14:textId="27324FFD" w:rsidR="00332595" w:rsidRDefault="00332595">
      <w:pPr>
        <w:pStyle w:val="Commentaire"/>
      </w:pPr>
      <w:r>
        <w:rPr>
          <w:rStyle w:val="Marquedecommentaire"/>
        </w:rPr>
        <w:annotationRef/>
      </w:r>
      <w:r>
        <w:t>Can you make the conceptual link here between temporal community data analysis (what are the questions) and temporal genetic analysis (your questions)?</w:t>
      </w:r>
    </w:p>
  </w:comment>
  <w:comment w:id="38" w:author="Patrick James" w:date="2019-10-12T14:42:00Z" w:initials="PJ">
    <w:p w14:paraId="7EEE4FB2" w14:textId="3DEFCFA4" w:rsidR="00332595" w:rsidRDefault="00332595">
      <w:pPr>
        <w:pStyle w:val="Commentaire"/>
      </w:pPr>
      <w:r>
        <w:rPr>
          <w:rStyle w:val="Marquedecommentaire"/>
        </w:rPr>
        <w:annotationRef/>
      </w:r>
      <w:r>
        <w:t xml:space="preserve">Why are permutations needed.. .this is a bit of another idea that has not yet been introduced… </w:t>
      </w:r>
    </w:p>
  </w:comment>
  <w:comment w:id="50" w:author="Patrick James" w:date="2019-10-13T10:55:00Z" w:initials="PJ">
    <w:p w14:paraId="3E5E2E2F" w14:textId="4E89E635" w:rsidR="00332595" w:rsidRDefault="00332595">
      <w:pPr>
        <w:pStyle w:val="Commentaire"/>
      </w:pPr>
      <w:r>
        <w:rPr>
          <w:rStyle w:val="Marquedecommentaire"/>
        </w:rPr>
        <w:annotationRef/>
      </w:r>
      <w:r>
        <w:t xml:space="preserve">This is good, but a bit brief … and.. .it could be brought up earlier. </w:t>
      </w:r>
    </w:p>
  </w:comment>
  <w:comment w:id="51" w:author="Patrick James" w:date="2019-10-13T10:56:00Z" w:initials="PJ">
    <w:p w14:paraId="1B516370" w14:textId="7B2B987F" w:rsidR="00332595" w:rsidRDefault="00332595">
      <w:pPr>
        <w:pStyle w:val="Commentaire"/>
      </w:pPr>
      <w:r>
        <w:rPr>
          <w:rStyle w:val="Marquedecommentaire"/>
        </w:rPr>
        <w:annotationRef/>
      </w:r>
      <w:r>
        <w:t xml:space="preserve">I think that this could be elaborated upon – ideally with some examples from the literature. </w:t>
      </w:r>
    </w:p>
  </w:comment>
  <w:comment w:id="72" w:author="Patrick James" w:date="2019-10-13T11:00:00Z" w:initials="PJ">
    <w:p w14:paraId="183F78EA" w14:textId="1D7D4694" w:rsidR="00332595" w:rsidRDefault="00332595">
      <w:pPr>
        <w:pStyle w:val="Commentaire"/>
      </w:pPr>
      <w:r>
        <w:rPr>
          <w:rStyle w:val="Marquedecommentaire"/>
        </w:rPr>
        <w:annotationRef/>
      </w:r>
      <w:r>
        <w:t>What is “it”?</w:t>
      </w:r>
    </w:p>
  </w:comment>
  <w:comment w:id="73" w:author="Patrick James" w:date="2019-10-13T11:00:00Z" w:initials="PJ">
    <w:p w14:paraId="6A0969C4" w14:textId="57995D9E" w:rsidR="00332595" w:rsidRDefault="00332595">
      <w:pPr>
        <w:pStyle w:val="Commentaire"/>
      </w:pPr>
      <w:r>
        <w:rPr>
          <w:rStyle w:val="Marquedecommentaire"/>
        </w:rPr>
        <w:annotationRef/>
      </w:r>
      <w:r>
        <w:t xml:space="preserve">This idea of an “event” is critical – I have modified to read “demographic event” above – please be sure you agree. If we proceed this way, the idea will require a bit of additional explanation that includes specific examples above. </w:t>
      </w:r>
    </w:p>
  </w:comment>
  <w:comment w:id="76" w:author="Patrick James" w:date="2019-10-13T11:06:00Z" w:initials="PJ">
    <w:p w14:paraId="7E1FC97A" w14:textId="5ED94AC4" w:rsidR="00332595" w:rsidRDefault="00332595">
      <w:pPr>
        <w:pStyle w:val="Commentaire"/>
      </w:pPr>
      <w:r>
        <w:rPr>
          <w:rStyle w:val="Marquedecommentaire"/>
        </w:rPr>
        <w:annotationRef/>
      </w:r>
      <w:r>
        <w:t>Ok, so you just apply TBI or are you making something new? G-TBI? (Genetic TBI?&gt;)</w:t>
      </w:r>
    </w:p>
  </w:comment>
  <w:comment w:id="77" w:author="Patrick James" w:date="2019-10-13T11:07:00Z" w:initials="PJ">
    <w:p w14:paraId="51162349" w14:textId="38BDBE00" w:rsidR="00332595" w:rsidRDefault="00332595">
      <w:pPr>
        <w:pStyle w:val="Commentaire"/>
      </w:pPr>
      <w:r>
        <w:rPr>
          <w:rStyle w:val="Marquedecommentaire"/>
        </w:rPr>
        <w:annotationRef/>
      </w:r>
      <w:r>
        <w:t>This is your main question – but you don’t outline how there is uncertainty about power and error above. You need to explain this problem above with references.</w:t>
      </w:r>
    </w:p>
  </w:comment>
  <w:comment w:id="78" w:author="Patrick James" w:date="2019-10-13T11:09:00Z" w:initials="PJ">
    <w:p w14:paraId="021E3B4B" w14:textId="4143AC89" w:rsidR="00332595" w:rsidRDefault="00332595">
      <w:pPr>
        <w:pStyle w:val="Commentaire"/>
      </w:pPr>
      <w:r>
        <w:rPr>
          <w:rStyle w:val="Marquedecommentaire"/>
        </w:rPr>
        <w:annotationRef/>
      </w:r>
      <w:r>
        <w:rPr>
          <w:rStyle w:val="Marquedecommentaire"/>
        </w:rPr>
        <w:t>I think we still need to sell this a bit better!</w:t>
      </w:r>
    </w:p>
  </w:comment>
  <w:comment w:id="79" w:author="Patrick James" w:date="2019-10-13T11:11:00Z" w:initials="PJ">
    <w:p w14:paraId="2F78E5BA" w14:textId="6415E9F0" w:rsidR="00332595" w:rsidRDefault="00332595">
      <w:pPr>
        <w:pStyle w:val="Commentaire"/>
      </w:pPr>
      <w:r>
        <w:rPr>
          <w:rStyle w:val="Marquedecommentaire"/>
        </w:rPr>
        <w:annotationRef/>
      </w:r>
      <w:r>
        <w:t>?</w:t>
      </w:r>
    </w:p>
  </w:comment>
  <w:comment w:id="80" w:author="Patrick James" w:date="2019-10-13T11:11:00Z" w:initials="PJ">
    <w:p w14:paraId="7E359D4C" w14:textId="763CD647" w:rsidR="00332595" w:rsidRDefault="00332595">
      <w:pPr>
        <w:pStyle w:val="Commentaire"/>
      </w:pPr>
      <w:r>
        <w:rPr>
          <w:rStyle w:val="Marquedecommentaire"/>
        </w:rPr>
        <w:annotationRef/>
      </w:r>
      <w:r>
        <w:t>Affected by what?</w:t>
      </w:r>
    </w:p>
  </w:comment>
  <w:comment w:id="81" w:author="Patrick James" w:date="2019-10-13T11:13:00Z" w:initials="PJ">
    <w:p w14:paraId="446DB755" w14:textId="27DFAE1E" w:rsidR="00332595" w:rsidRDefault="00332595">
      <w:pPr>
        <w:pStyle w:val="Commentaire"/>
      </w:pPr>
      <w:r>
        <w:rPr>
          <w:rStyle w:val="Marquedecommentaire"/>
        </w:rPr>
        <w:annotationRef/>
      </w:r>
      <w:r>
        <w:t>Which requires explanation.</w:t>
      </w:r>
    </w:p>
  </w:comment>
  <w:comment w:id="82" w:author="Patrick James" w:date="2019-10-13T11:14:00Z" w:initials="PJ">
    <w:p w14:paraId="3D669DEB" w14:textId="71FBF42D" w:rsidR="00332595" w:rsidRDefault="00332595">
      <w:pPr>
        <w:pStyle w:val="Commentaire"/>
      </w:pPr>
      <w:r>
        <w:rPr>
          <w:rStyle w:val="Marquedecommentaire"/>
        </w:rPr>
        <w:annotationRef/>
      </w:r>
      <w:r>
        <w:t>Quantified how?</w:t>
      </w:r>
    </w:p>
  </w:comment>
  <w:comment w:id="83" w:author="Patrick James" w:date="2019-10-13T11:15:00Z" w:initials="PJ">
    <w:p w14:paraId="058D0DF3" w14:textId="7AC8D575" w:rsidR="00332595" w:rsidRDefault="00332595">
      <w:pPr>
        <w:pStyle w:val="Commentaire"/>
      </w:pPr>
      <w:r>
        <w:rPr>
          <w:rStyle w:val="Marquedecommentaire"/>
        </w:rPr>
        <w:annotationRef/>
      </w:r>
      <w:r>
        <w:t>? unclear</w:t>
      </w:r>
    </w:p>
  </w:comment>
  <w:comment w:id="88" w:author="Julian WITTISCHE" w:date="2019-10-09T00:54:00Z" w:initials="JW">
    <w:p w14:paraId="2C142AFE" w14:textId="75CC8F50" w:rsidR="00332595" w:rsidRDefault="00332595">
      <w:pPr>
        <w:pStyle w:val="Commentaire"/>
      </w:pPr>
      <w:r>
        <w:rPr>
          <w:rStyle w:val="Marquedecommentaire"/>
        </w:rPr>
        <w:annotationRef/>
      </w:r>
      <w:r>
        <w:t>One for now: SBW</w:t>
      </w:r>
    </w:p>
  </w:comment>
  <w:comment w:id="90" w:author="Patrick James" w:date="2019-10-13T13:12:00Z" w:initials="PJ">
    <w:p w14:paraId="1083716C" w14:textId="11C3C3A9" w:rsidR="00332595" w:rsidRDefault="00332595">
      <w:pPr>
        <w:pStyle w:val="Commentaire"/>
      </w:pPr>
      <w:r>
        <w:rPr>
          <w:rStyle w:val="Marquedecommentaire"/>
        </w:rPr>
        <w:annotationRef/>
      </w:r>
      <w:r>
        <w:t>I think we should start with description of TBI, and the permutation test. Then, you use simulation to test its performance on genetic data</w:t>
      </w:r>
    </w:p>
  </w:comment>
  <w:comment w:id="101" w:author="Patrick James" w:date="2019-10-13T13:20:00Z" w:initials="PJ">
    <w:p w14:paraId="351CF812" w14:textId="78DE8473" w:rsidR="00332595" w:rsidRDefault="00332595">
      <w:pPr>
        <w:pStyle w:val="Commentaire"/>
      </w:pPr>
      <w:r>
        <w:rPr>
          <w:rStyle w:val="Marquedecommentaire"/>
        </w:rPr>
        <w:annotationRef/>
      </w:r>
      <w:r>
        <w:t xml:space="preserve">I suggest a bit of reorg in which you describe the physical landscape (grid) first here. </w:t>
      </w:r>
    </w:p>
  </w:comment>
  <w:comment w:id="102" w:author="Patrick James" w:date="2019-10-16T12:58:00Z" w:initials="PJ">
    <w:p w14:paraId="6A60F8E5" w14:textId="1D822443" w:rsidR="00332595" w:rsidRDefault="00332595">
      <w:pPr>
        <w:pStyle w:val="Commentaire"/>
      </w:pPr>
      <w:r>
        <w:rPr>
          <w:rStyle w:val="Marquedecommentaire"/>
        </w:rPr>
        <w:annotationRef/>
      </w:r>
      <w:r>
        <w:t>Quite small, no?</w:t>
      </w:r>
    </w:p>
  </w:comment>
  <w:comment w:id="105" w:author="Patrick James" w:date="2019-10-16T11:00:00Z" w:initials="PJ">
    <w:p w14:paraId="2AD08F50" w14:textId="66B4FC1D" w:rsidR="00332595" w:rsidRDefault="00332595">
      <w:pPr>
        <w:pStyle w:val="Commentaire"/>
      </w:pPr>
      <w:r>
        <w:rPr>
          <w:rStyle w:val="Marquedecommentaire"/>
        </w:rPr>
        <w:annotationRef/>
      </w:r>
      <w:r>
        <w:t>Details on how this was implemented and what it represents in the real world? Example?</w:t>
      </w:r>
    </w:p>
  </w:comment>
  <w:comment w:id="109" w:author="Patrick James" w:date="2019-10-16T11:00:00Z" w:initials="PJ">
    <w:p w14:paraId="0BCC8AC4" w14:textId="30D89058" w:rsidR="00332595" w:rsidRDefault="00332595">
      <w:pPr>
        <w:pStyle w:val="Commentaire"/>
      </w:pPr>
      <w:r>
        <w:rPr>
          <w:rStyle w:val="Marquedecommentaire"/>
        </w:rPr>
        <w:annotationRef/>
      </w:r>
      <w:r>
        <w:t>Random? Maximum diversity? See text from Paul’s paper. This was something a reviewer brought up</w:t>
      </w:r>
    </w:p>
  </w:comment>
  <w:comment w:id="110" w:author="Patrick James" w:date="2019-10-16T11:01:00Z" w:initials="PJ">
    <w:p w14:paraId="7F263AEF" w14:textId="61459E03" w:rsidR="00332595" w:rsidRDefault="00332595">
      <w:pPr>
        <w:pStyle w:val="Commentaire"/>
      </w:pPr>
      <w:r>
        <w:rPr>
          <w:rStyle w:val="Marquedecommentaire"/>
        </w:rPr>
        <w:annotationRef/>
      </w:r>
      <w:r>
        <w:t>I the results it will be good to come back to this and illustrate how the results were indeed sufficiently complex, realistic, and useful.</w:t>
      </w:r>
    </w:p>
  </w:comment>
  <w:comment w:id="111" w:author="Patrick James" w:date="2019-10-16T11:03:00Z" w:initials="PJ">
    <w:p w14:paraId="59F74CA8" w14:textId="7510BBA2" w:rsidR="00332595" w:rsidRDefault="00332595">
      <w:pPr>
        <w:pStyle w:val="Commentaire"/>
      </w:pPr>
      <w:r>
        <w:rPr>
          <w:rStyle w:val="Marquedecommentaire"/>
        </w:rPr>
        <w:annotationRef/>
      </w:r>
      <w:r>
        <w:t>Unnecessary complexity – can you just refer to Euclidean distances</w:t>
      </w:r>
    </w:p>
  </w:comment>
  <w:comment w:id="112" w:author="Patrick James" w:date="2019-10-16T12:43:00Z" w:initials="PJ">
    <w:p w14:paraId="1A3F685E" w14:textId="767EF10A" w:rsidR="00332595" w:rsidRDefault="00332595">
      <w:pPr>
        <w:pStyle w:val="Commentaire"/>
      </w:pPr>
      <w:r>
        <w:rPr>
          <w:rStyle w:val="Marquedecommentaire"/>
        </w:rPr>
        <w:annotationRef/>
      </w:r>
      <w:r>
        <w:t>This is not technically negative exponential, no?</w:t>
      </w:r>
    </w:p>
  </w:comment>
  <w:comment w:id="113" w:author="Patrick James" w:date="2019-10-16T11:47:00Z" w:initials="PJ">
    <w:p w14:paraId="515C4176" w14:textId="49A43F33" w:rsidR="00332595" w:rsidRDefault="00332595">
      <w:pPr>
        <w:pStyle w:val="Commentaire"/>
      </w:pPr>
      <w:r>
        <w:rPr>
          <w:rStyle w:val="Marquedecommentaire"/>
        </w:rPr>
        <w:annotationRef/>
      </w:r>
      <w:r>
        <w:t>Yeah -  as we are not really doing cost distances here it would be much clearer to simply refer to Euclidean distance.</w:t>
      </w:r>
    </w:p>
  </w:comment>
  <w:comment w:id="114" w:author="Patrick James" w:date="2019-10-13T13:29:00Z" w:initials="PJ">
    <w:p w14:paraId="486413B2" w14:textId="77777777" w:rsidR="00332595" w:rsidRDefault="00332595">
      <w:pPr>
        <w:pStyle w:val="Commentaire"/>
      </w:pPr>
      <w:r>
        <w:rPr>
          <w:rStyle w:val="Marquedecommentaire"/>
        </w:rPr>
        <w:annotationRef/>
      </w:r>
      <w:r>
        <w:t xml:space="preserve">Can this equation be further reduced? Same terms in num. and </w:t>
      </w:r>
      <w:proofErr w:type="spellStart"/>
      <w:r>
        <w:t>denom</w:t>
      </w:r>
      <w:proofErr w:type="spellEnd"/>
      <w:r>
        <w:t>…</w:t>
      </w:r>
    </w:p>
    <w:p w14:paraId="3D1652BB" w14:textId="77777777" w:rsidR="00332595" w:rsidRDefault="00332595">
      <w:pPr>
        <w:pStyle w:val="Commentaire"/>
      </w:pPr>
    </w:p>
    <w:p w14:paraId="1854DE56" w14:textId="4EC7A032" w:rsidR="00332595" w:rsidRDefault="00332595">
      <w:pPr>
        <w:pStyle w:val="Commentaire"/>
      </w:pPr>
      <w:r>
        <w:t xml:space="preserve">Also, this rescaling seems perhaps </w:t>
      </w:r>
      <w:proofErr w:type="spellStart"/>
      <w:r>
        <w:t>unecessary</w:t>
      </w:r>
      <w:proofErr w:type="spellEnd"/>
      <w:r>
        <w:t xml:space="preserve"> and a potential source of bias. If the dispersal distance is larger than the extent of the study area why can’t they just leave the map?</w:t>
      </w:r>
    </w:p>
  </w:comment>
  <w:comment w:id="115" w:author="Patrick James" w:date="2019-10-16T11:49:00Z" w:initials="PJ">
    <w:p w14:paraId="3E34D52D" w14:textId="77777777" w:rsidR="00332595" w:rsidRDefault="00332595">
      <w:pPr>
        <w:pStyle w:val="Commentaire"/>
      </w:pPr>
      <w:r>
        <w:rPr>
          <w:rStyle w:val="Marquedecommentaire"/>
        </w:rPr>
        <w:annotationRef/>
      </w:r>
      <w:r>
        <w:t xml:space="preserve">Why? And then, what’s the point of the neg. exp. Dispersal kernel? Seems like a non-transparent way to do this.. I would stick with the exp. Kernel and impose absorbing boundary conditions. Scale the kernel so that the “max” (99% CDF or something like that) distance possible is about the max distance (or 2/3 the max distance) possible – do this scaling using a parameter  in the function, rather than the complex equation used here. </w:t>
      </w:r>
    </w:p>
    <w:p w14:paraId="3D196916" w14:textId="1FB85071" w:rsidR="00332595" w:rsidRDefault="00332595" w:rsidP="00262D52">
      <w:pPr>
        <w:pStyle w:val="Commentaire"/>
      </w:pPr>
    </w:p>
  </w:comment>
  <w:comment w:id="116" w:author="Patrick James" w:date="2019-10-16T12:44:00Z" w:initials="PJ">
    <w:p w14:paraId="70F0F18F" w14:textId="77777777" w:rsidR="00332595" w:rsidRDefault="00332595">
      <w:pPr>
        <w:pStyle w:val="Commentaire"/>
      </w:pPr>
      <w:r>
        <w:rPr>
          <w:rStyle w:val="Marquedecommentaire"/>
        </w:rPr>
        <w:annotationRef/>
      </w:r>
      <w:r>
        <w:t xml:space="preserve">We had a lot of trouble with the reviewers in </w:t>
      </w:r>
      <w:proofErr w:type="spellStart"/>
      <w:r>
        <w:t>Pauls</w:t>
      </w:r>
      <w:proofErr w:type="spellEnd"/>
      <w:r>
        <w:t xml:space="preserve"> paper and I think we need to dramatically clarify and simplify this approach </w:t>
      </w:r>
    </w:p>
    <w:p w14:paraId="6C73CD6B" w14:textId="77777777" w:rsidR="00332595" w:rsidRDefault="00332595">
      <w:pPr>
        <w:pStyle w:val="Commentaire"/>
      </w:pPr>
    </w:p>
    <w:p w14:paraId="6842ACB8" w14:textId="4A55D56B" w:rsidR="00332595" w:rsidRDefault="00332595">
      <w:pPr>
        <w:pStyle w:val="Commentaire"/>
      </w:pPr>
      <w:r>
        <w:t>With a max distance of ~7, you could discretize this dispersal kernel possibly</w:t>
      </w:r>
    </w:p>
  </w:comment>
  <w:comment w:id="126" w:author="Patrick James" w:date="2019-10-16T12:53:00Z" w:initials="PJ">
    <w:p w14:paraId="54CA03FF" w14:textId="325A5349" w:rsidR="00332595" w:rsidRDefault="00332595">
      <w:pPr>
        <w:pStyle w:val="Commentaire"/>
      </w:pPr>
      <w:r>
        <w:rPr>
          <w:rStyle w:val="Marquedecommentaire"/>
        </w:rPr>
        <w:annotationRef/>
      </w:r>
      <w:r>
        <w:t>How many?</w:t>
      </w:r>
    </w:p>
  </w:comment>
  <w:comment w:id="136" w:author="Patrick James" w:date="2019-10-16T12:54:00Z" w:initials="PJ">
    <w:p w14:paraId="4788E526" w14:textId="50B21FC4" w:rsidR="00332595" w:rsidRDefault="00332595">
      <w:pPr>
        <w:pStyle w:val="Commentaire"/>
      </w:pPr>
      <w:r>
        <w:rPr>
          <w:rStyle w:val="Marquedecommentaire"/>
        </w:rPr>
        <w:annotationRef/>
      </w:r>
      <w:r>
        <w:t xml:space="preserve">Revise this reflect what you mean by </w:t>
      </w:r>
      <w:proofErr w:type="spellStart"/>
      <w:r>
        <w:t>popualtion</w:t>
      </w:r>
      <w:proofErr w:type="spellEnd"/>
      <w:r>
        <w:t xml:space="preserve"> – cell level? Or landscape level?</w:t>
      </w:r>
    </w:p>
  </w:comment>
  <w:comment w:id="137" w:author="Patrick James" w:date="2019-10-16T12:55:00Z" w:initials="PJ">
    <w:p w14:paraId="5C79942B" w14:textId="55EF7D93" w:rsidR="00332595" w:rsidRDefault="00332595">
      <w:pPr>
        <w:pStyle w:val="Commentaire"/>
      </w:pPr>
      <w:r>
        <w:rPr>
          <w:rStyle w:val="Marquedecommentaire"/>
        </w:rPr>
        <w:annotationRef/>
      </w:r>
      <w:r>
        <w:t xml:space="preserve">This is </w:t>
      </w:r>
      <w:proofErr w:type="spellStart"/>
      <w:r>
        <w:t>animportant</w:t>
      </w:r>
      <w:proofErr w:type="spellEnd"/>
      <w:r>
        <w:t xml:space="preserve"> technical detail – but it could be left out or included as an appendix. With more detail. </w:t>
      </w:r>
    </w:p>
  </w:comment>
  <w:comment w:id="138" w:author="Patrick James" w:date="2019-10-16T12:56:00Z" w:initials="PJ">
    <w:p w14:paraId="5FB1558E" w14:textId="66B4EE2A" w:rsidR="00332595" w:rsidRDefault="00332595">
      <w:pPr>
        <w:pStyle w:val="Commentaire"/>
      </w:pPr>
      <w:r>
        <w:rPr>
          <w:rStyle w:val="Marquedecommentaire"/>
        </w:rPr>
        <w:annotationRef/>
      </w:r>
      <w:r>
        <w:t xml:space="preserve">Reasoning behind the timing is not yet evident to me. </w:t>
      </w:r>
    </w:p>
  </w:comment>
  <w:comment w:id="139" w:author="Patrick James" w:date="2019-10-16T12:56:00Z" w:initials="PJ">
    <w:p w14:paraId="0544A070" w14:textId="5F8FA95D" w:rsidR="00332595" w:rsidRDefault="00332595">
      <w:pPr>
        <w:pStyle w:val="Commentaire"/>
      </w:pPr>
      <w:r>
        <w:rPr>
          <w:rStyle w:val="Marquedecommentaire"/>
        </w:rPr>
        <w:annotationRef/>
      </w:r>
      <w:r>
        <w:t>Distance?</w:t>
      </w:r>
    </w:p>
  </w:comment>
  <w:comment w:id="145" w:author="Patrick James" w:date="2019-10-16T13:00:00Z" w:initials="PJ">
    <w:p w14:paraId="438750EF" w14:textId="136BDD69" w:rsidR="00332595" w:rsidRDefault="00332595">
      <w:pPr>
        <w:pStyle w:val="Commentaire"/>
      </w:pPr>
      <w:r>
        <w:rPr>
          <w:rStyle w:val="Marquedecommentaire"/>
        </w:rPr>
        <w:annotationRef/>
      </w:r>
      <w:r>
        <w:t>Why 5? Possible to look at a longer time scale?</w:t>
      </w:r>
    </w:p>
  </w:comment>
  <w:comment w:id="147" w:author="Patrick James" w:date="2019-10-16T13:01:00Z" w:initials="PJ">
    <w:p w14:paraId="2C19C01D" w14:textId="69D13B9E" w:rsidR="00332595" w:rsidRDefault="00332595">
      <w:pPr>
        <w:pStyle w:val="Commentaire"/>
      </w:pPr>
      <w:r>
        <w:rPr>
          <w:rStyle w:val="Marquedecommentaire"/>
        </w:rPr>
        <w:annotationRef/>
      </w:r>
      <w:r>
        <w:t xml:space="preserve">I don’ </w:t>
      </w:r>
      <w:proofErr w:type="spellStart"/>
      <w:r>
        <w:t>tunderstand</w:t>
      </w:r>
      <w:proofErr w:type="spellEnd"/>
      <w:r>
        <w:t xml:space="preserve"> – why only 2 scenarios?</w:t>
      </w:r>
    </w:p>
  </w:comment>
  <w:comment w:id="148" w:author="Patrick James" w:date="2019-10-16T13:03:00Z" w:initials="PJ">
    <w:p w14:paraId="00AEBE8D" w14:textId="7C2A1520" w:rsidR="00332595" w:rsidRDefault="00332595">
      <w:pPr>
        <w:pStyle w:val="Commentaire"/>
      </w:pPr>
      <w:r>
        <w:rPr>
          <w:rStyle w:val="Marquedecommentaire"/>
        </w:rPr>
        <w:annotationRef/>
      </w:r>
      <w:r>
        <w:t xml:space="preserve">Rephrase to be more in line with traditional statistical language. The idea of using permutations has been thoroughly discussed elsewhere. </w:t>
      </w:r>
    </w:p>
  </w:comment>
  <w:comment w:id="154" w:author="Patrick James" w:date="2019-10-16T13:11:00Z" w:initials="PJ">
    <w:p w14:paraId="3728D343" w14:textId="364B09D1" w:rsidR="00332595" w:rsidRDefault="00332595">
      <w:pPr>
        <w:pStyle w:val="Commentaire"/>
      </w:pPr>
      <w:r>
        <w:rPr>
          <w:rStyle w:val="Marquedecommentaire"/>
        </w:rPr>
        <w:annotationRef/>
      </w:r>
      <w:r>
        <w:t>Please clarify the permutation schemes – you refer to “</w:t>
      </w:r>
      <w:proofErr w:type="spellStart"/>
      <w:r>
        <w:t>data.frames</w:t>
      </w:r>
      <w:proofErr w:type="spellEnd"/>
      <w:r>
        <w:t>” which is R language not human language. I can’t decipher the differences between these approaches Also, some sort of reason must be provided why we should care about which one to use</w:t>
      </w:r>
    </w:p>
  </w:comment>
  <w:comment w:id="158" w:author="Patrick James" w:date="2019-10-16T13:06:00Z" w:initials="PJ">
    <w:p w14:paraId="2FF24179" w14:textId="743C65B5" w:rsidR="00332595" w:rsidRDefault="00332595">
      <w:pPr>
        <w:pStyle w:val="Commentaire"/>
      </w:pPr>
      <w:r>
        <w:rPr>
          <w:rStyle w:val="Marquedecommentaire"/>
        </w:rPr>
        <w:annotationRef/>
      </w:r>
      <w:r>
        <w:t xml:space="preserve">Or what you want to optimize on… </w:t>
      </w:r>
    </w:p>
  </w:comment>
  <w:comment w:id="170" w:author="Patrick James" w:date="2019-10-16T13:07:00Z" w:initials="PJ">
    <w:p w14:paraId="35C78868" w14:textId="77777777" w:rsidR="00332595" w:rsidRDefault="00332595">
      <w:pPr>
        <w:pStyle w:val="Commentaire"/>
      </w:pPr>
      <w:r>
        <w:rPr>
          <w:rStyle w:val="Marquedecommentaire"/>
        </w:rPr>
        <w:annotationRef/>
      </w:r>
      <w:r>
        <w:t xml:space="preserve">Worth including in the discussion perhaps how process based null models could also be used. </w:t>
      </w:r>
    </w:p>
    <w:p w14:paraId="29EB8FA4" w14:textId="77777777" w:rsidR="00332595" w:rsidRDefault="00332595">
      <w:pPr>
        <w:pStyle w:val="Commentaire"/>
      </w:pPr>
    </w:p>
    <w:p w14:paraId="61CF69C3" w14:textId="30116575" w:rsidR="00332595" w:rsidRDefault="00332595">
      <w:pPr>
        <w:pStyle w:val="Commentaire"/>
      </w:pPr>
      <w:r>
        <w:t xml:space="preserve">You should read and refer to my 2011 Landscape Ecology paper on null models. </w:t>
      </w:r>
    </w:p>
  </w:comment>
  <w:comment w:id="173" w:author="Patrick James" w:date="2019-10-16T13:11:00Z" w:initials="PJ">
    <w:p w14:paraId="4B0B29D9" w14:textId="64D24791" w:rsidR="00332595" w:rsidRDefault="00332595">
      <w:pPr>
        <w:pStyle w:val="Commentaire"/>
      </w:pPr>
      <w:r>
        <w:rPr>
          <w:rStyle w:val="Marquedecommentaire"/>
        </w:rPr>
        <w:annotationRef/>
      </w:r>
      <w:r>
        <w:t>Fine for the thesis, but I think this could be removed from the actual p</w:t>
      </w:r>
      <w:bookmarkStart w:id="174" w:name="_GoBack"/>
      <w:bookmarkEnd w:id="174"/>
      <w:r>
        <w:t xml:space="preserve">aper. </w:t>
      </w:r>
    </w:p>
  </w:comment>
  <w:comment w:id="175" w:author="Julian WITTISCHE" w:date="2019-10-09T03:07:00Z" w:initials="JW">
    <w:p w14:paraId="25992E1E" w14:textId="565C3635" w:rsidR="00332595" w:rsidRDefault="00332595">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176" w:author="Julian WITTISCHE" w:date="2019-10-09T03:29:00Z" w:initials="JW">
    <w:p w14:paraId="2FA67833" w14:textId="1C5CDDFF" w:rsidR="00332595" w:rsidRDefault="00332595">
      <w:pPr>
        <w:pStyle w:val="Commentaire"/>
      </w:pPr>
      <w:r>
        <w:rPr>
          <w:rStyle w:val="Marquedecommentaire"/>
        </w:rPr>
        <w:annotationRef/>
      </w:r>
      <w:r>
        <w:t>New result, haven’t had time to reflect much about it.</w:t>
      </w:r>
    </w:p>
  </w:comment>
  <w:comment w:id="177" w:author="Patrick James" w:date="2019-10-16T13:12:00Z" w:initials="PJ">
    <w:p w14:paraId="72106DAC" w14:textId="11B86F74" w:rsidR="00332595" w:rsidRDefault="00332595">
      <w:pPr>
        <w:pStyle w:val="Commentaire"/>
      </w:pPr>
      <w:r>
        <w:rPr>
          <w:rStyle w:val="Marquedecommentaire"/>
        </w:rPr>
        <w:annotationRef/>
      </w:r>
      <w:r>
        <w:t xml:space="preserve">So maybe reconsider including this.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13C75" w15:done="0"/>
  <w15:commentEx w15:paraId="725BF1AD" w15:done="0"/>
  <w15:commentEx w15:paraId="7D7382BF" w15:done="0"/>
  <w15:commentEx w15:paraId="162989F0" w15:done="0"/>
  <w15:commentEx w15:paraId="5A00E74A" w15:done="0"/>
  <w15:commentEx w15:paraId="2E6F848D" w15:done="0"/>
  <w15:commentEx w15:paraId="5F6A9AA1" w15:done="0"/>
  <w15:commentEx w15:paraId="12BD69C0" w15:done="0"/>
  <w15:commentEx w15:paraId="194123F2" w15:done="0"/>
  <w15:commentEx w15:paraId="6536CEBC" w15:done="0"/>
  <w15:commentEx w15:paraId="4D0283E9" w15:done="0"/>
  <w15:commentEx w15:paraId="1545FB53" w15:done="0"/>
  <w15:commentEx w15:paraId="663A9209" w15:done="0"/>
  <w15:commentEx w15:paraId="1A1B805D" w15:done="0"/>
  <w15:commentEx w15:paraId="331EADF3" w15:done="0"/>
  <w15:commentEx w15:paraId="7EEE4FB2" w15:done="0"/>
  <w15:commentEx w15:paraId="3E5E2E2F" w15:done="0"/>
  <w15:commentEx w15:paraId="1B516370" w15:done="0"/>
  <w15:commentEx w15:paraId="183F78EA" w15:done="0"/>
  <w15:commentEx w15:paraId="6A0969C4" w15:done="0"/>
  <w15:commentEx w15:paraId="7E1FC97A" w15:done="0"/>
  <w15:commentEx w15:paraId="51162349" w15:done="0"/>
  <w15:commentEx w15:paraId="021E3B4B" w15:done="0"/>
  <w15:commentEx w15:paraId="2F78E5BA" w15:done="0"/>
  <w15:commentEx w15:paraId="7E359D4C" w15:done="0"/>
  <w15:commentEx w15:paraId="446DB755" w15:done="0"/>
  <w15:commentEx w15:paraId="3D669DEB" w15:done="0"/>
  <w15:commentEx w15:paraId="058D0DF3" w15:done="0"/>
  <w15:commentEx w15:paraId="2C142AFE" w15:done="0"/>
  <w15:commentEx w15:paraId="1083716C" w15:done="0"/>
  <w15:commentEx w15:paraId="351CF812" w15:done="0"/>
  <w15:commentEx w15:paraId="6A60F8E5" w15:done="0"/>
  <w15:commentEx w15:paraId="2AD08F50" w15:done="0"/>
  <w15:commentEx w15:paraId="0BCC8AC4" w15:done="0"/>
  <w15:commentEx w15:paraId="7F263AEF" w15:done="0"/>
  <w15:commentEx w15:paraId="59F74CA8" w15:done="0"/>
  <w15:commentEx w15:paraId="1A3F685E" w15:done="0"/>
  <w15:commentEx w15:paraId="515C4176" w15:done="0"/>
  <w15:commentEx w15:paraId="1854DE56" w15:done="0"/>
  <w15:commentEx w15:paraId="3D196916" w15:done="0"/>
  <w15:commentEx w15:paraId="6842ACB8" w15:done="0"/>
  <w15:commentEx w15:paraId="54CA03FF" w15:done="0"/>
  <w15:commentEx w15:paraId="4788E526" w15:done="0"/>
  <w15:commentEx w15:paraId="5C79942B" w15:done="0"/>
  <w15:commentEx w15:paraId="5FB1558E" w15:done="0"/>
  <w15:commentEx w15:paraId="0544A070" w15:done="0"/>
  <w15:commentEx w15:paraId="438750EF" w15:done="0"/>
  <w15:commentEx w15:paraId="2C19C01D" w15:done="0"/>
  <w15:commentEx w15:paraId="00AEBE8D" w15:done="0"/>
  <w15:commentEx w15:paraId="3728D343" w15:done="0"/>
  <w15:commentEx w15:paraId="2FF24179" w15:done="0"/>
  <w15:commentEx w15:paraId="61CF69C3" w15:done="0"/>
  <w15:commentEx w15:paraId="4B0B29D9" w15:done="0"/>
  <w15:commentEx w15:paraId="25992E1E" w15:done="0"/>
  <w15:commentEx w15:paraId="2FA67833" w15:done="0"/>
  <w15:commentEx w15:paraId="72106D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3E440" w16cid:durableId="214C34D8"/>
  <w16cid:commentId w16cid:paraId="1CDCFF9D" w16cid:durableId="214C351D"/>
  <w16cid:commentId w16cid:paraId="7BB34C33" w16cid:durableId="214C3534"/>
  <w16cid:commentId w16cid:paraId="19513C75" w16cid:durableId="214C3C47"/>
  <w16cid:commentId w16cid:paraId="725BF1AD" w16cid:durableId="214C3DBE"/>
  <w16cid:commentId w16cid:paraId="7D7382BF" w16cid:durableId="214C6082"/>
  <w16cid:commentId w16cid:paraId="162989F0" w16cid:durableId="214C608B"/>
  <w16cid:commentId w16cid:paraId="5A00E74A" w16cid:durableId="214C60CC"/>
  <w16cid:commentId w16cid:paraId="2E6F848D" w16cid:durableId="214C609E"/>
  <w16cid:commentId w16cid:paraId="5F6A9AA1" w16cid:durableId="214C6178"/>
  <w16cid:commentId w16cid:paraId="12BD69C0" w16cid:durableId="214C61CE"/>
  <w16cid:commentId w16cid:paraId="31194836" w16cid:durableId="214C633C"/>
  <w16cid:commentId w16cid:paraId="194123F2" w16cid:durableId="214C641C"/>
  <w16cid:commentId w16cid:paraId="6536CEBC" w16cid:durableId="214C643C"/>
  <w16cid:commentId w16cid:paraId="4D0283E9" w16cid:durableId="214C646F"/>
  <w16cid:commentId w16cid:paraId="1545FB53" w16cid:durableId="214C3D51"/>
  <w16cid:commentId w16cid:paraId="663A9209" w16cid:durableId="214C6486"/>
  <w16cid:commentId w16cid:paraId="1A1B805D" w16cid:durableId="214D7DBA"/>
  <w16cid:commentId w16cid:paraId="331EADF3" w16cid:durableId="214D7F42"/>
  <w16cid:commentId w16cid:paraId="7EEE4FB2" w16cid:durableId="214C64CB"/>
  <w16cid:commentId w16cid:paraId="3E5E2E2F" w16cid:durableId="214D8122"/>
  <w16cid:commentId w16cid:paraId="1B516370" w16cid:durableId="214D8142"/>
  <w16cid:commentId w16cid:paraId="183F78EA" w16cid:durableId="214D825E"/>
  <w16cid:commentId w16cid:paraId="6A0969C4" w16cid:durableId="214D8269"/>
  <w16cid:commentId w16cid:paraId="7E1FC97A" w16cid:durableId="214D83C6"/>
  <w16cid:commentId w16cid:paraId="51162349" w16cid:durableId="214D83F0"/>
  <w16cid:commentId w16cid:paraId="021E3B4B" w16cid:durableId="214D8456"/>
  <w16cid:commentId w16cid:paraId="2F78E5BA" w16cid:durableId="214D84D7"/>
  <w16cid:commentId w16cid:paraId="7E359D4C" w16cid:durableId="214D84E4"/>
  <w16cid:commentId w16cid:paraId="446DB755" w16cid:durableId="214D8570"/>
  <w16cid:commentId w16cid:paraId="3D669DEB" w16cid:durableId="214D858F"/>
  <w16cid:commentId w16cid:paraId="058D0DF3" w16cid:durableId="214D85BA"/>
  <w16cid:commentId w16cid:paraId="2C142AFE" w16cid:durableId="214A386C"/>
  <w16cid:commentId w16cid:paraId="1083716C" w16cid:durableId="214DA14C"/>
  <w16cid:commentId w16cid:paraId="351CF812" w16cid:durableId="214DA30E"/>
  <w16cid:commentId w16cid:paraId="6A60F8E5" w16cid:durableId="21519265"/>
  <w16cid:commentId w16cid:paraId="2AD08F50" w16cid:durableId="215176B4"/>
  <w16cid:commentId w16cid:paraId="0BCC8AC4" w16cid:durableId="215176CD"/>
  <w16cid:commentId w16cid:paraId="7F263AEF" w16cid:durableId="215176F0"/>
  <w16cid:commentId w16cid:paraId="647494B5" w16cid:durableId="214DA474"/>
  <w16cid:commentId w16cid:paraId="59F74CA8" w16cid:durableId="21517792"/>
  <w16cid:commentId w16cid:paraId="1A3F685E" w16cid:durableId="21518EE2"/>
  <w16cid:commentId w16cid:paraId="515C4176" w16cid:durableId="215181E9"/>
  <w16cid:commentId w16cid:paraId="3D196916" w16cid:durableId="21518230"/>
  <w16cid:commentId w16cid:paraId="6842ACB8" w16cid:durableId="21518F16"/>
  <w16cid:commentId w16cid:paraId="54CA03FF" w16cid:durableId="21519158"/>
  <w16cid:commentId w16cid:paraId="4788E526" w16cid:durableId="2151919D"/>
  <w16cid:commentId w16cid:paraId="5C79942B" w16cid:durableId="215191CA"/>
  <w16cid:commentId w16cid:paraId="5FB1558E" w16cid:durableId="215191ED"/>
  <w16cid:commentId w16cid:paraId="0544A070" w16cid:durableId="21519211"/>
  <w16cid:commentId w16cid:paraId="5BD38788" w16cid:durableId="214DA5C4"/>
  <w16cid:commentId w16cid:paraId="438750EF" w16cid:durableId="215192EB"/>
  <w16cid:commentId w16cid:paraId="2C19C01D" w16cid:durableId="2151931F"/>
  <w16cid:commentId w16cid:paraId="00AEBE8D" w16cid:durableId="2151939F"/>
  <w16cid:commentId w16cid:paraId="3728D343" w16cid:durableId="21519567"/>
  <w16cid:commentId w16cid:paraId="2FF24179" w16cid:durableId="2151943F"/>
  <w16cid:commentId w16cid:paraId="61CF69C3" w16cid:durableId="215194AC"/>
  <w16cid:commentId w16cid:paraId="4B0B29D9" w16cid:durableId="21519593"/>
  <w16cid:commentId w16cid:paraId="25992E1E" w16cid:durableId="214A386D"/>
  <w16cid:commentId w16cid:paraId="2FA67833" w16cid:durableId="214A386E"/>
  <w16cid:commentId w16cid:paraId="72106DAC" w16cid:durableId="21519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qwUAPeZnjCwAAAA="/>
  </w:docVars>
  <w:rsids>
    <w:rsidRoot w:val="004E13A5"/>
    <w:rsid w:val="0000168C"/>
    <w:rsid w:val="000053C7"/>
    <w:rsid w:val="00006829"/>
    <w:rsid w:val="000141B3"/>
    <w:rsid w:val="00053498"/>
    <w:rsid w:val="00055B96"/>
    <w:rsid w:val="00055C1A"/>
    <w:rsid w:val="00056C25"/>
    <w:rsid w:val="00056F49"/>
    <w:rsid w:val="000623C8"/>
    <w:rsid w:val="00064F7E"/>
    <w:rsid w:val="000673CD"/>
    <w:rsid w:val="000745F8"/>
    <w:rsid w:val="00074A90"/>
    <w:rsid w:val="0007763B"/>
    <w:rsid w:val="00077818"/>
    <w:rsid w:val="00093A55"/>
    <w:rsid w:val="00097A65"/>
    <w:rsid w:val="000A7724"/>
    <w:rsid w:val="000C1EE3"/>
    <w:rsid w:val="000D08D6"/>
    <w:rsid w:val="000D1B30"/>
    <w:rsid w:val="000D683F"/>
    <w:rsid w:val="000E1A78"/>
    <w:rsid w:val="000F06F3"/>
    <w:rsid w:val="001079BE"/>
    <w:rsid w:val="00127D3A"/>
    <w:rsid w:val="00127F13"/>
    <w:rsid w:val="0013089B"/>
    <w:rsid w:val="00130BC1"/>
    <w:rsid w:val="00136405"/>
    <w:rsid w:val="00140CCA"/>
    <w:rsid w:val="001411DE"/>
    <w:rsid w:val="001467B2"/>
    <w:rsid w:val="00161403"/>
    <w:rsid w:val="00162C41"/>
    <w:rsid w:val="001633CB"/>
    <w:rsid w:val="00174C4C"/>
    <w:rsid w:val="001756ED"/>
    <w:rsid w:val="0017749B"/>
    <w:rsid w:val="001854BA"/>
    <w:rsid w:val="0019294D"/>
    <w:rsid w:val="001965D2"/>
    <w:rsid w:val="001A5222"/>
    <w:rsid w:val="001D0ACA"/>
    <w:rsid w:val="001D1B0E"/>
    <w:rsid w:val="001D2ADC"/>
    <w:rsid w:val="001D512F"/>
    <w:rsid w:val="001E16C9"/>
    <w:rsid w:val="001E58E9"/>
    <w:rsid w:val="001F3196"/>
    <w:rsid w:val="001F6EAC"/>
    <w:rsid w:val="002050D0"/>
    <w:rsid w:val="0021147F"/>
    <w:rsid w:val="0022740C"/>
    <w:rsid w:val="0023072B"/>
    <w:rsid w:val="0023083C"/>
    <w:rsid w:val="0024289D"/>
    <w:rsid w:val="002575B1"/>
    <w:rsid w:val="00262D52"/>
    <w:rsid w:val="00267018"/>
    <w:rsid w:val="002676EC"/>
    <w:rsid w:val="00276516"/>
    <w:rsid w:val="00290668"/>
    <w:rsid w:val="002B4583"/>
    <w:rsid w:val="002C3535"/>
    <w:rsid w:val="002C7903"/>
    <w:rsid w:val="002D00E2"/>
    <w:rsid w:val="002D2EEA"/>
    <w:rsid w:val="002D63E3"/>
    <w:rsid w:val="00302E8C"/>
    <w:rsid w:val="0031038B"/>
    <w:rsid w:val="00314411"/>
    <w:rsid w:val="00314CA1"/>
    <w:rsid w:val="00332595"/>
    <w:rsid w:val="00335E2F"/>
    <w:rsid w:val="003422BA"/>
    <w:rsid w:val="00347EEB"/>
    <w:rsid w:val="00350E98"/>
    <w:rsid w:val="00355E82"/>
    <w:rsid w:val="003741B4"/>
    <w:rsid w:val="00391295"/>
    <w:rsid w:val="00394C28"/>
    <w:rsid w:val="00396770"/>
    <w:rsid w:val="003B771C"/>
    <w:rsid w:val="003C3E3B"/>
    <w:rsid w:val="003C4910"/>
    <w:rsid w:val="003C4FA0"/>
    <w:rsid w:val="003C7909"/>
    <w:rsid w:val="003D41F3"/>
    <w:rsid w:val="003D4FA3"/>
    <w:rsid w:val="003D72B7"/>
    <w:rsid w:val="003F114F"/>
    <w:rsid w:val="004024F6"/>
    <w:rsid w:val="004036B9"/>
    <w:rsid w:val="00411503"/>
    <w:rsid w:val="004170BB"/>
    <w:rsid w:val="00422C59"/>
    <w:rsid w:val="00425BB7"/>
    <w:rsid w:val="004305E4"/>
    <w:rsid w:val="00433983"/>
    <w:rsid w:val="00436872"/>
    <w:rsid w:val="0047226E"/>
    <w:rsid w:val="00480063"/>
    <w:rsid w:val="00492036"/>
    <w:rsid w:val="00492594"/>
    <w:rsid w:val="004960F6"/>
    <w:rsid w:val="004A38A8"/>
    <w:rsid w:val="004A42FA"/>
    <w:rsid w:val="004B600A"/>
    <w:rsid w:val="004C0170"/>
    <w:rsid w:val="004D1456"/>
    <w:rsid w:val="004E13A5"/>
    <w:rsid w:val="004E3EF4"/>
    <w:rsid w:val="004F670E"/>
    <w:rsid w:val="0050472E"/>
    <w:rsid w:val="005063D9"/>
    <w:rsid w:val="00506E45"/>
    <w:rsid w:val="005159F5"/>
    <w:rsid w:val="00522C3E"/>
    <w:rsid w:val="00530C19"/>
    <w:rsid w:val="005336FB"/>
    <w:rsid w:val="00537BAC"/>
    <w:rsid w:val="00540E32"/>
    <w:rsid w:val="005524EA"/>
    <w:rsid w:val="005542C9"/>
    <w:rsid w:val="005725C7"/>
    <w:rsid w:val="00586186"/>
    <w:rsid w:val="0059053F"/>
    <w:rsid w:val="005A4792"/>
    <w:rsid w:val="005A56C0"/>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451B0"/>
    <w:rsid w:val="0064599B"/>
    <w:rsid w:val="006507CE"/>
    <w:rsid w:val="00654C24"/>
    <w:rsid w:val="006624C2"/>
    <w:rsid w:val="00675D5B"/>
    <w:rsid w:val="00694155"/>
    <w:rsid w:val="006A175B"/>
    <w:rsid w:val="006A2E72"/>
    <w:rsid w:val="006B7759"/>
    <w:rsid w:val="006C6F92"/>
    <w:rsid w:val="006D0458"/>
    <w:rsid w:val="006D2272"/>
    <w:rsid w:val="006D5CD5"/>
    <w:rsid w:val="006D70DA"/>
    <w:rsid w:val="006F04E2"/>
    <w:rsid w:val="006F1AD7"/>
    <w:rsid w:val="006F7782"/>
    <w:rsid w:val="0070692F"/>
    <w:rsid w:val="00713FE7"/>
    <w:rsid w:val="00716E49"/>
    <w:rsid w:val="00730648"/>
    <w:rsid w:val="00736400"/>
    <w:rsid w:val="00754884"/>
    <w:rsid w:val="00757698"/>
    <w:rsid w:val="007627B6"/>
    <w:rsid w:val="00764A61"/>
    <w:rsid w:val="00771580"/>
    <w:rsid w:val="007729F2"/>
    <w:rsid w:val="00775867"/>
    <w:rsid w:val="00777B9A"/>
    <w:rsid w:val="007848A4"/>
    <w:rsid w:val="007A49EF"/>
    <w:rsid w:val="007A686D"/>
    <w:rsid w:val="007B0795"/>
    <w:rsid w:val="007D76B3"/>
    <w:rsid w:val="007D7E27"/>
    <w:rsid w:val="007D7FB8"/>
    <w:rsid w:val="007E677E"/>
    <w:rsid w:val="007F2596"/>
    <w:rsid w:val="007F6443"/>
    <w:rsid w:val="008152A9"/>
    <w:rsid w:val="00821191"/>
    <w:rsid w:val="008221AF"/>
    <w:rsid w:val="008309BF"/>
    <w:rsid w:val="008317CD"/>
    <w:rsid w:val="008348EE"/>
    <w:rsid w:val="00834A69"/>
    <w:rsid w:val="0084240D"/>
    <w:rsid w:val="00843B2E"/>
    <w:rsid w:val="0084643E"/>
    <w:rsid w:val="00847992"/>
    <w:rsid w:val="008601CB"/>
    <w:rsid w:val="008615D7"/>
    <w:rsid w:val="008617EB"/>
    <w:rsid w:val="00861BB3"/>
    <w:rsid w:val="00875EA5"/>
    <w:rsid w:val="00896E43"/>
    <w:rsid w:val="008A3027"/>
    <w:rsid w:val="008C31BD"/>
    <w:rsid w:val="008C480D"/>
    <w:rsid w:val="008D5B11"/>
    <w:rsid w:val="008D6209"/>
    <w:rsid w:val="008E6B15"/>
    <w:rsid w:val="008F66A1"/>
    <w:rsid w:val="008F6FB3"/>
    <w:rsid w:val="0090094F"/>
    <w:rsid w:val="009048D9"/>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3B27"/>
    <w:rsid w:val="009D4A91"/>
    <w:rsid w:val="009E0DF8"/>
    <w:rsid w:val="009E4A05"/>
    <w:rsid w:val="00A03B83"/>
    <w:rsid w:val="00A04F14"/>
    <w:rsid w:val="00A11506"/>
    <w:rsid w:val="00A11547"/>
    <w:rsid w:val="00A1387D"/>
    <w:rsid w:val="00A211B7"/>
    <w:rsid w:val="00A24993"/>
    <w:rsid w:val="00A30430"/>
    <w:rsid w:val="00A44CD5"/>
    <w:rsid w:val="00A51228"/>
    <w:rsid w:val="00A51906"/>
    <w:rsid w:val="00A538F0"/>
    <w:rsid w:val="00A6316D"/>
    <w:rsid w:val="00A74CDA"/>
    <w:rsid w:val="00A75ECD"/>
    <w:rsid w:val="00A95B48"/>
    <w:rsid w:val="00A96BD0"/>
    <w:rsid w:val="00AA3A0B"/>
    <w:rsid w:val="00AA4E39"/>
    <w:rsid w:val="00AA784F"/>
    <w:rsid w:val="00AB68BE"/>
    <w:rsid w:val="00AD5E24"/>
    <w:rsid w:val="00AF3090"/>
    <w:rsid w:val="00B00A89"/>
    <w:rsid w:val="00B0214F"/>
    <w:rsid w:val="00B13AE1"/>
    <w:rsid w:val="00B147F6"/>
    <w:rsid w:val="00B2132B"/>
    <w:rsid w:val="00B238ED"/>
    <w:rsid w:val="00B3465A"/>
    <w:rsid w:val="00B43648"/>
    <w:rsid w:val="00B441F7"/>
    <w:rsid w:val="00B53747"/>
    <w:rsid w:val="00B63E88"/>
    <w:rsid w:val="00B70338"/>
    <w:rsid w:val="00B72DF0"/>
    <w:rsid w:val="00B825BE"/>
    <w:rsid w:val="00B910E4"/>
    <w:rsid w:val="00BA0803"/>
    <w:rsid w:val="00BC1041"/>
    <w:rsid w:val="00BC3881"/>
    <w:rsid w:val="00BD0403"/>
    <w:rsid w:val="00BD6DD3"/>
    <w:rsid w:val="00BE0825"/>
    <w:rsid w:val="00BE6331"/>
    <w:rsid w:val="00BF391B"/>
    <w:rsid w:val="00BF78ED"/>
    <w:rsid w:val="00C0184F"/>
    <w:rsid w:val="00C023E3"/>
    <w:rsid w:val="00C074BE"/>
    <w:rsid w:val="00C07FA2"/>
    <w:rsid w:val="00C16C0E"/>
    <w:rsid w:val="00C21316"/>
    <w:rsid w:val="00C3547E"/>
    <w:rsid w:val="00C402B5"/>
    <w:rsid w:val="00C422DB"/>
    <w:rsid w:val="00C44162"/>
    <w:rsid w:val="00C47A12"/>
    <w:rsid w:val="00C5132F"/>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0F2"/>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4E37"/>
    <w:rsid w:val="00D851FB"/>
    <w:rsid w:val="00D87DAF"/>
    <w:rsid w:val="00D944C3"/>
    <w:rsid w:val="00DA5888"/>
    <w:rsid w:val="00DC2BAC"/>
    <w:rsid w:val="00DC6E86"/>
    <w:rsid w:val="00DE0B71"/>
    <w:rsid w:val="00DE3FED"/>
    <w:rsid w:val="00DE4C3E"/>
    <w:rsid w:val="00DE72D8"/>
    <w:rsid w:val="00DE7729"/>
    <w:rsid w:val="00DF5ADE"/>
    <w:rsid w:val="00E02731"/>
    <w:rsid w:val="00E0779F"/>
    <w:rsid w:val="00E116E0"/>
    <w:rsid w:val="00E21228"/>
    <w:rsid w:val="00E260AA"/>
    <w:rsid w:val="00E308A2"/>
    <w:rsid w:val="00E3166A"/>
    <w:rsid w:val="00E33831"/>
    <w:rsid w:val="00E33E95"/>
    <w:rsid w:val="00E3621D"/>
    <w:rsid w:val="00E43BA5"/>
    <w:rsid w:val="00E455A2"/>
    <w:rsid w:val="00E45849"/>
    <w:rsid w:val="00E46177"/>
    <w:rsid w:val="00E46AFF"/>
    <w:rsid w:val="00E46EF8"/>
    <w:rsid w:val="00E51646"/>
    <w:rsid w:val="00E5485D"/>
    <w:rsid w:val="00E715FE"/>
    <w:rsid w:val="00E75CDD"/>
    <w:rsid w:val="00E75D16"/>
    <w:rsid w:val="00E76778"/>
    <w:rsid w:val="00E855C9"/>
    <w:rsid w:val="00E92C64"/>
    <w:rsid w:val="00E97F87"/>
    <w:rsid w:val="00EA3D89"/>
    <w:rsid w:val="00EA515D"/>
    <w:rsid w:val="00EB269F"/>
    <w:rsid w:val="00EB39CE"/>
    <w:rsid w:val="00EE6000"/>
    <w:rsid w:val="00EE7EE0"/>
    <w:rsid w:val="00F04F70"/>
    <w:rsid w:val="00F06536"/>
    <w:rsid w:val="00F136EF"/>
    <w:rsid w:val="00F320FC"/>
    <w:rsid w:val="00F322CA"/>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7A005-53B1-45A3-B82C-583E58F2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30</Pages>
  <Words>23332</Words>
  <Characters>132999</Characters>
  <Application>Microsoft Office Word</Application>
  <DocSecurity>0</DocSecurity>
  <Lines>1108</Lines>
  <Paragraphs>312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13</cp:revision>
  <dcterms:created xsi:type="dcterms:W3CDTF">2019-10-21T17:33:00Z</dcterms:created>
  <dcterms:modified xsi:type="dcterms:W3CDTF">2019-10-21T20:55:00Z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