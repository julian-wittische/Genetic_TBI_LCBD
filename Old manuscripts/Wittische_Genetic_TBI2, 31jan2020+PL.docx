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bookmarkStart w:id="0" w:name="_GoBack"/>
      <w:bookmarkEnd w:id="0"/>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04882891" w:rsidR="004E13A5" w:rsidRPr="00DF23B7" w:rsidRDefault="00F322CA" w:rsidP="00A51948">
      <w:pPr>
        <w:spacing w:before="240" w:after="240" w:line="480" w:lineRule="auto"/>
        <w:rPr>
          <w:rFonts w:ascii="Times New Roman" w:eastAsia="Times New Roman" w:hAnsi="Times New Roman" w:cs="Times New Roman"/>
          <w:sz w:val="24"/>
          <w:szCs w:val="24"/>
          <w:rPrChange w:id="1" w:author="Julian WITTISCHE" w:date="2020-02-06T13:37:00Z">
            <w:rPr>
              <w:rFonts w:ascii="Times New Roman" w:eastAsia="Times New Roman" w:hAnsi="Times New Roman" w:cs="Times New Roman"/>
              <w:sz w:val="24"/>
              <w:szCs w:val="24"/>
              <w:lang w:val="fr-CA"/>
            </w:rPr>
          </w:rPrChange>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xml:space="preserve">, </w:t>
      </w:r>
      <w:ins w:id="2" w:author="Pierre" w:date="2020-02-02T13:48:00Z">
        <w:r w:rsidR="005E5CC4">
          <w:rPr>
            <w:rFonts w:ascii="Times New Roman" w:eastAsia="Times New Roman" w:hAnsi="Times New Roman" w:cs="Times New Roman"/>
            <w:sz w:val="24"/>
            <w:szCs w:val="24"/>
            <w:lang w:val="fr-CA"/>
          </w:rPr>
          <w:t xml:space="preserve">Campus MIL, </w:t>
        </w:r>
      </w:ins>
      <w:r w:rsidR="004E13A5" w:rsidRPr="0007763B">
        <w:rPr>
          <w:rFonts w:ascii="Times New Roman" w:eastAsia="Times New Roman" w:hAnsi="Times New Roman" w:cs="Times New Roman"/>
          <w:sz w:val="24"/>
          <w:szCs w:val="24"/>
          <w:lang w:val="fr-CA"/>
        </w:rPr>
        <w:t xml:space="preserve">Université de Montréal, </w:t>
      </w:r>
      <w:ins w:id="3" w:author="Pierre" w:date="2020-02-02T13:50:00Z">
        <w:r w:rsidR="005E5CC4">
          <w:rPr>
            <w:rFonts w:ascii="Times New Roman" w:eastAsia="Times New Roman" w:hAnsi="Times New Roman" w:cs="Times New Roman"/>
            <w:sz w:val="24"/>
            <w:szCs w:val="24"/>
            <w:lang w:val="fr-CA"/>
          </w:rPr>
          <w:t xml:space="preserve">C.P. 6128, succ. </w:t>
        </w:r>
        <w:r w:rsidR="005E5CC4" w:rsidRPr="00DF23B7">
          <w:rPr>
            <w:rFonts w:ascii="Times New Roman" w:eastAsia="Times New Roman" w:hAnsi="Times New Roman" w:cs="Times New Roman"/>
            <w:sz w:val="24"/>
            <w:szCs w:val="24"/>
            <w:rPrChange w:id="4" w:author="Julian WITTISCHE" w:date="2020-02-06T13:37:00Z">
              <w:rPr>
                <w:rFonts w:ascii="Times New Roman" w:eastAsia="Times New Roman" w:hAnsi="Times New Roman" w:cs="Times New Roman"/>
                <w:sz w:val="24"/>
                <w:szCs w:val="24"/>
                <w:lang w:val="fr-CA"/>
              </w:rPr>
            </w:rPrChange>
          </w:rPr>
          <w:t xml:space="preserve">Centre-ville, </w:t>
        </w:r>
      </w:ins>
      <w:del w:id="5" w:author="Pierre" w:date="2020-02-02T13:49:00Z">
        <w:r w:rsidR="004E13A5" w:rsidRPr="00DF23B7" w:rsidDel="005E5CC4">
          <w:rPr>
            <w:rFonts w:ascii="Times New Roman" w:eastAsia="Times New Roman" w:hAnsi="Times New Roman" w:cs="Times New Roman"/>
            <w:sz w:val="24"/>
            <w:szCs w:val="24"/>
            <w:rPrChange w:id="6" w:author="Julian WITTISCHE" w:date="2020-02-06T13:37:00Z">
              <w:rPr>
                <w:rFonts w:ascii="Times New Roman" w:eastAsia="Times New Roman" w:hAnsi="Times New Roman" w:cs="Times New Roman"/>
                <w:sz w:val="24"/>
                <w:szCs w:val="24"/>
                <w:lang w:val="fr-CA"/>
              </w:rPr>
            </w:rPrChange>
          </w:rPr>
          <w:delText xml:space="preserve">Pavillon Marie-Victorin, </w:delText>
        </w:r>
      </w:del>
      <w:r w:rsidR="004E13A5" w:rsidRPr="00DF23B7">
        <w:rPr>
          <w:rFonts w:ascii="Times New Roman" w:eastAsia="Times New Roman" w:hAnsi="Times New Roman" w:cs="Times New Roman"/>
          <w:sz w:val="24"/>
          <w:szCs w:val="24"/>
          <w:rPrChange w:id="7" w:author="Julian WITTISCHE" w:date="2020-02-06T13:37:00Z">
            <w:rPr>
              <w:rFonts w:ascii="Times New Roman" w:eastAsia="Times New Roman" w:hAnsi="Times New Roman" w:cs="Times New Roman"/>
              <w:sz w:val="24"/>
              <w:szCs w:val="24"/>
              <w:lang w:val="fr-CA"/>
            </w:rPr>
          </w:rPrChange>
        </w:rPr>
        <w:t>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8">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6B6BBEE8" w14:textId="0318D851" w:rsidR="000C4C79" w:rsidRPr="0007763B" w:rsidRDefault="00E6152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sidR="00D43790">
        <w:rPr>
          <w:rFonts w:ascii="Times New Roman" w:eastAsia="Times New Roman" w:hAnsi="Times New Roman" w:cs="Times New Roman"/>
          <w:sz w:val="24"/>
          <w:szCs w:val="24"/>
        </w:rPr>
        <w:t>, 3) Ecology and Evolution.</w:t>
      </w:r>
    </w:p>
    <w:p w14:paraId="4CEBFDB8" w14:textId="19CE6A0D" w:rsidR="004E13A5" w:rsidRPr="0007763B" w:rsidRDefault="000753A8" w:rsidP="00A51948">
      <w:pPr>
        <w:spacing w:before="240" w:after="240" w:line="480" w:lineRule="auto"/>
        <w:rPr>
          <w:rFonts w:ascii="Times New Roman" w:eastAsia="Times New Roman" w:hAnsi="Times New Roman" w:cs="Times New Roman"/>
          <w:sz w:val="24"/>
          <w:szCs w:val="24"/>
        </w:rPr>
      </w:pPr>
      <w:ins w:id="8" w:author="Pierre" w:date="2020-02-02T13:51:00Z">
        <w:r w:rsidRPr="000753A8">
          <w:rPr>
            <w:rFonts w:ascii="Times New Roman" w:eastAsia="Times New Roman" w:hAnsi="Times New Roman" w:cs="Times New Roman"/>
            <w:sz w:val="24"/>
            <w:szCs w:val="24"/>
            <w:highlight w:val="yellow"/>
          </w:rPr>
          <w:t>### Abstract? ###</w:t>
        </w:r>
      </w:ins>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commentRangeStart w:id="9"/>
      <w:r w:rsidRPr="0007763B">
        <w:rPr>
          <w:rFonts w:ascii="Times New Roman" w:eastAsia="Times New Roman" w:hAnsi="Times New Roman" w:cs="Times New Roman"/>
          <w:b/>
          <w:sz w:val="24"/>
          <w:szCs w:val="24"/>
        </w:rPr>
        <w:lastRenderedPageBreak/>
        <w:t>INTRODUCTION</w:t>
      </w:r>
      <w:commentRangeEnd w:id="9"/>
      <w:r w:rsidR="0000391E">
        <w:rPr>
          <w:rStyle w:val="Marquedecommentaire"/>
        </w:rPr>
        <w:commentReference w:id="9"/>
      </w:r>
    </w:p>
    <w:p w14:paraId="5DE0D710" w14:textId="7100A797"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C86B88">
        <w:rPr>
          <w:rFonts w:ascii="Times New Roman" w:eastAsia="Times New Roman" w:hAnsi="Times New Roman" w:cs="Times New Roman"/>
          <w:sz w:val="24"/>
          <w:szCs w:val="24"/>
        </w:rPr>
        <w:t>tions, and ecosystems is</w:t>
      </w:r>
      <w:r w:rsidR="00E86D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476B05">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Time","type":"article-journal"},"uris":["http://www.mendeley.com/documents/?uuid=7575be7e-4c8f-4444-bd0d-94bf482af6cb"]}],"mendeley":{"formattedCitation":"(Fenderson, Kovach, &amp; Llamas, 2019)","plainTextFormattedCitation":"(Fenderson, Kovach, &amp; Llamas, 2019)","previouslyFormattedCitation":"(Fenderson,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2A4DE294"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ha</w:t>
      </w:r>
      <w:ins w:id="10" w:author="Pierre" w:date="2020-02-02T13:52:00Z">
        <w:r w:rsidR="000753A8">
          <w:rPr>
            <w:rFonts w:ascii="Times New Roman" w:eastAsia="Times New Roman" w:hAnsi="Times New Roman" w:cs="Times New Roman"/>
            <w:sz w:val="24"/>
            <w:szCs w:val="24"/>
          </w:rPr>
          <w:t>s</w:t>
        </w:r>
      </w:ins>
      <w:del w:id="11" w:author="Pierre" w:date="2020-02-02T13:52:00Z">
        <w:r w:rsidR="002050D0" w:rsidRPr="00295FF4" w:rsidDel="000753A8">
          <w:rPr>
            <w:rFonts w:ascii="Times New Roman" w:eastAsia="Times New Roman" w:hAnsi="Times New Roman" w:cs="Times New Roman"/>
            <w:sz w:val="24"/>
            <w:szCs w:val="24"/>
          </w:rPr>
          <w:delText>ve</w:delText>
        </w:r>
      </w:del>
      <w:r w:rsidR="002050D0" w:rsidRPr="00295FF4">
        <w:rPr>
          <w:rFonts w:ascii="Times New Roman" w:eastAsia="Times New Roman" w:hAnsi="Times New Roman" w:cs="Times New Roman"/>
          <w:sz w:val="24"/>
          <w:szCs w:val="24"/>
        </w:rPr>
        <w:t xml:space="preserve"> proven essential to translat</w:t>
      </w:r>
      <w:ins w:id="12" w:author="Pierre" w:date="2020-02-02T13:55:00Z">
        <w:r w:rsidR="000753A8">
          <w:rPr>
            <w:rFonts w:ascii="Times New Roman" w:eastAsia="Times New Roman" w:hAnsi="Times New Roman" w:cs="Times New Roman"/>
            <w:sz w:val="24"/>
            <w:szCs w:val="24"/>
          </w:rPr>
          <w:t>e the</w:t>
        </w:r>
      </w:ins>
      <w:del w:id="13" w:author="Pierre" w:date="2020-02-02T13:55:00Z">
        <w:r w:rsidR="002050D0" w:rsidRPr="00295FF4" w:rsidDel="000753A8">
          <w:rPr>
            <w:rFonts w:ascii="Times New Roman" w:eastAsia="Times New Roman" w:hAnsi="Times New Roman" w:cs="Times New Roman"/>
            <w:sz w:val="24"/>
            <w:szCs w:val="24"/>
          </w:rPr>
          <w:delText>ing</w:delText>
        </w:r>
      </w:del>
      <w:r w:rsidR="002050D0" w:rsidRPr="00295FF4">
        <w:rPr>
          <w:rFonts w:ascii="Times New Roman" w:eastAsia="Times New Roman" w:hAnsi="Times New Roman" w:cs="Times New Roman"/>
          <w:sz w:val="24"/>
          <w:szCs w:val="24"/>
        </w:rPr>
        <w:t xml:space="preserve"> observed genetic variation into meaningful inferences regarding connectivity and demography that are </w:t>
      </w:r>
      <w:del w:id="14" w:author="Pierre" w:date="2020-02-02T13:53:00Z">
        <w:r w:rsidR="0047226E" w:rsidRPr="00295FF4" w:rsidDel="000753A8">
          <w:rPr>
            <w:rFonts w:ascii="Times New Roman" w:eastAsia="Times New Roman" w:hAnsi="Times New Roman" w:cs="Times New Roman"/>
            <w:sz w:val="24"/>
            <w:szCs w:val="24"/>
          </w:rPr>
          <w:delText>necessary</w:delText>
        </w:r>
        <w:r w:rsidR="00E801CA" w:rsidDel="000753A8">
          <w:rPr>
            <w:rFonts w:ascii="Times New Roman" w:eastAsia="Times New Roman" w:hAnsi="Times New Roman" w:cs="Times New Roman"/>
            <w:sz w:val="24"/>
            <w:szCs w:val="24"/>
          </w:rPr>
          <w:delText xml:space="preserve"> </w:delText>
        </w:r>
      </w:del>
      <w:ins w:id="15" w:author="Pierre" w:date="2020-02-02T13:53:00Z">
        <w:r w:rsidR="000753A8">
          <w:rPr>
            <w:rFonts w:ascii="Times New Roman" w:eastAsia="Times New Roman" w:hAnsi="Times New Roman" w:cs="Times New Roman"/>
            <w:sz w:val="24"/>
            <w:szCs w:val="24"/>
          </w:rPr>
          <w:t xml:space="preserve">essential </w:t>
        </w:r>
      </w:ins>
      <w:r w:rsidR="00E801CA">
        <w:rPr>
          <w:rFonts w:ascii="Times New Roman" w:eastAsia="Times New Roman" w:hAnsi="Times New Roman" w:cs="Times New Roman"/>
          <w:sz w:val="24"/>
          <w:szCs w:val="24"/>
        </w:rPr>
        <w:t xml:space="preserve">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ins w:id="16" w:author="Pierre" w:date="2020-02-02T13:53:00Z">
        <w:r w:rsidR="000753A8">
          <w:rPr>
            <w:rFonts w:ascii="Times New Roman" w:eastAsia="Times New Roman" w:hAnsi="Times New Roman" w:cs="Times New Roman"/>
            <w:sz w:val="24"/>
            <w:szCs w:val="24"/>
          </w:rPr>
          <w:t xml:space="preserve">our </w:t>
        </w:r>
      </w:ins>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140675">
        <w:rPr>
          <w:rFonts w:ascii="Times New Roman" w:eastAsia="Times New Roman" w:hAnsi="Times New Roman" w:cs="Times New Roman"/>
          <w:sz w:val="24"/>
          <w:szCs w:val="24"/>
        </w:rPr>
        <w:t xml:space="preserve">Landscape genetics has historically </w:t>
      </w:r>
      <w:ins w:id="17" w:author="Pierre" w:date="2020-02-02T13:57:00Z">
        <w:r w:rsidR="000753A8">
          <w:rPr>
            <w:rFonts w:ascii="Times New Roman" w:eastAsia="Times New Roman" w:hAnsi="Times New Roman" w:cs="Times New Roman"/>
            <w:sz w:val="24"/>
            <w:szCs w:val="24"/>
          </w:rPr>
          <w:t xml:space="preserve">mostly </w:t>
        </w:r>
      </w:ins>
      <w:r w:rsidR="00140675">
        <w:rPr>
          <w:rFonts w:ascii="Times New Roman" w:eastAsia="Times New Roman" w:hAnsi="Times New Roman" w:cs="Times New Roman"/>
          <w:sz w:val="24"/>
          <w:szCs w:val="24"/>
        </w:rPr>
        <w:t xml:space="preserve">had a spatial focus, </w:t>
      </w:r>
      <w:ins w:id="18" w:author="Pierre" w:date="2020-02-02T13:56:00Z">
        <w:r w:rsidR="000753A8">
          <w:rPr>
            <w:rFonts w:ascii="Times New Roman" w:eastAsia="Times New Roman" w:hAnsi="Times New Roman" w:cs="Times New Roman"/>
            <w:sz w:val="24"/>
            <w:szCs w:val="24"/>
          </w:rPr>
          <w:t xml:space="preserve">in studies </w:t>
        </w:r>
      </w:ins>
      <w:r w:rsidR="00E9164A">
        <w:rPr>
          <w:rFonts w:ascii="Times New Roman" w:eastAsia="Times New Roman" w:hAnsi="Times New Roman" w:cs="Times New Roman"/>
          <w:sz w:val="24"/>
          <w:szCs w:val="24"/>
        </w:rPr>
        <w:t xml:space="preserve">where sampling and analysis </w:t>
      </w:r>
      <w:del w:id="19" w:author="Pierre" w:date="2020-02-02T13:57:00Z">
        <w:r w:rsidR="00E9164A" w:rsidDel="000753A8">
          <w:rPr>
            <w:rFonts w:ascii="Times New Roman" w:eastAsia="Times New Roman" w:hAnsi="Times New Roman" w:cs="Times New Roman"/>
            <w:sz w:val="24"/>
            <w:szCs w:val="24"/>
          </w:rPr>
          <w:delText>are</w:delText>
        </w:r>
        <w:r w:rsidR="00F424FD" w:rsidDel="000753A8">
          <w:rPr>
            <w:rFonts w:ascii="Times New Roman" w:eastAsia="Times New Roman" w:hAnsi="Times New Roman" w:cs="Times New Roman"/>
            <w:sz w:val="24"/>
            <w:szCs w:val="24"/>
          </w:rPr>
          <w:delText xml:space="preserve"> </w:delText>
        </w:r>
      </w:del>
      <w:ins w:id="20" w:author="Pierre" w:date="2020-02-02T13:57:00Z">
        <w:r w:rsidR="000753A8">
          <w:rPr>
            <w:rFonts w:ascii="Times New Roman" w:eastAsia="Times New Roman" w:hAnsi="Times New Roman" w:cs="Times New Roman"/>
            <w:sz w:val="24"/>
            <w:szCs w:val="24"/>
          </w:rPr>
          <w:t xml:space="preserve">was </w:t>
        </w:r>
      </w:ins>
      <w:del w:id="21" w:author="Pierre" w:date="2020-02-02T13:56:00Z">
        <w:r w:rsidR="000C4C79" w:rsidDel="000753A8">
          <w:rPr>
            <w:rFonts w:ascii="Times New Roman" w:eastAsia="Times New Roman" w:hAnsi="Times New Roman" w:cs="Times New Roman"/>
            <w:sz w:val="24"/>
            <w:szCs w:val="24"/>
          </w:rPr>
          <w:delText xml:space="preserve">undertaken </w:delText>
        </w:r>
      </w:del>
      <w:ins w:id="22" w:author="Pierre" w:date="2020-02-02T13:56:00Z">
        <w:r w:rsidR="000753A8">
          <w:rPr>
            <w:rFonts w:ascii="Times New Roman" w:eastAsia="Times New Roman" w:hAnsi="Times New Roman" w:cs="Times New Roman"/>
            <w:sz w:val="24"/>
            <w:szCs w:val="24"/>
          </w:rPr>
          <w:t xml:space="preserve">carried out </w:t>
        </w:r>
      </w:ins>
      <w:r w:rsidR="00F424FD">
        <w:rPr>
          <w:rFonts w:ascii="Times New Roman" w:eastAsia="Times New Roman" w:hAnsi="Times New Roman" w:cs="Times New Roman"/>
          <w:sz w:val="24"/>
          <w:szCs w:val="24"/>
        </w:rPr>
        <w:t>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140675">
        <w:rPr>
          <w:rFonts w:ascii="Times New Roman" w:eastAsia="Times New Roman" w:hAnsi="Times New Roman" w:cs="Times New Roman"/>
          <w:sz w:val="24"/>
          <w:szCs w:val="24"/>
        </w:rPr>
        <w:t xml:space="preserve">. Adding a temporal dimension to landscape genetics represents </w:t>
      </w:r>
      <w:r w:rsidR="00C86B88">
        <w:rPr>
          <w:rFonts w:ascii="Times New Roman" w:eastAsia="Times New Roman" w:hAnsi="Times New Roman" w:cs="Times New Roman"/>
          <w:sz w:val="24"/>
          <w:szCs w:val="24"/>
        </w:rPr>
        <w:t>a great opportunity for improv</w:t>
      </w:r>
      <w:r w:rsidR="00140675">
        <w:rPr>
          <w:rFonts w:ascii="Times New Roman" w:eastAsia="Times New Roman" w:hAnsi="Times New Roman" w:cs="Times New Roman"/>
          <w:sz w:val="24"/>
          <w:szCs w:val="24"/>
        </w:rPr>
        <w:t>ing the quality and usefulness of inference</w:t>
      </w:r>
      <w:r w:rsidR="000955D0">
        <w:rPr>
          <w:rFonts w:ascii="Times New Roman" w:eastAsia="Times New Roman" w:hAnsi="Times New Roman" w:cs="Times New Roman"/>
          <w:sz w:val="24"/>
          <w:szCs w:val="24"/>
        </w:rPr>
        <w:t xml:space="preserv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w:t>
      </w:r>
      <w:r w:rsidR="00BA5835" w:rsidRPr="00BA5835">
        <w:rPr>
          <w:rFonts w:ascii="Times New Roman" w:eastAsia="Times New Roman" w:hAnsi="Times New Roman" w:cs="Times New Roman"/>
          <w:sz w:val="24"/>
          <w:szCs w:val="24"/>
        </w:rPr>
        <w:lastRenderedPageBreak/>
        <w:t>conceptual approaches and tools that allow for the integration of spatial and temporal variation in studies of 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w:t>
      </w:r>
      <w:ins w:id="23" w:author="Pierre" w:date="2020-02-02T13:57:00Z">
        <w:r w:rsidR="000753A8">
          <w:rPr>
            <w:rFonts w:ascii="Times New Roman" w:eastAsia="Times New Roman" w:hAnsi="Times New Roman" w:cs="Times New Roman"/>
            <w:sz w:val="24"/>
            <w:szCs w:val="24"/>
          </w:rPr>
          <w:t>s</w:t>
        </w:r>
      </w:ins>
      <w:r w:rsidR="00BA5835" w:rsidRPr="00BA5835">
        <w:rPr>
          <w:rFonts w:ascii="Times New Roman" w:eastAsia="Times New Roman" w:hAnsi="Times New Roman" w:cs="Times New Roman"/>
          <w:sz w:val="24"/>
          <w:szCs w:val="24"/>
        </w:rPr>
        <w:t xml:space="preserve"> </w:t>
      </w:r>
      <w:del w:id="24" w:author="Pierre" w:date="2020-02-02T13:58:00Z">
        <w:r w:rsidR="00BA5835" w:rsidRPr="00BA5835" w:rsidDel="000753A8">
          <w:rPr>
            <w:rFonts w:ascii="Times New Roman" w:eastAsia="Times New Roman" w:hAnsi="Times New Roman" w:cs="Times New Roman"/>
            <w:sz w:val="24"/>
            <w:szCs w:val="24"/>
          </w:rPr>
          <w:delText xml:space="preserve">for </w:delText>
        </w:r>
      </w:del>
      <w:ins w:id="25" w:author="Pierre" w:date="2020-02-02T13:58:00Z">
        <w:r w:rsidR="000753A8">
          <w:rPr>
            <w:rFonts w:ascii="Times New Roman" w:eastAsia="Times New Roman" w:hAnsi="Times New Roman" w:cs="Times New Roman"/>
            <w:sz w:val="24"/>
            <w:szCs w:val="24"/>
          </w:rPr>
          <w:t>of</w:t>
        </w:r>
        <w:r w:rsidR="000753A8" w:rsidRPr="00BA5835">
          <w:rPr>
            <w:rFonts w:ascii="Times New Roman" w:eastAsia="Times New Roman" w:hAnsi="Times New Roman" w:cs="Times New Roman"/>
            <w:sz w:val="24"/>
            <w:szCs w:val="24"/>
          </w:rPr>
          <w:t xml:space="preserve"> </w:t>
        </w:r>
      </w:ins>
      <w:r w:rsidR="00BA5835" w:rsidRPr="00BA5835">
        <w:rPr>
          <w:rFonts w:ascii="Times New Roman" w:eastAsia="Times New Roman" w:hAnsi="Times New Roman" w:cs="Times New Roman"/>
          <w:sz w:val="24"/>
          <w:szCs w:val="24"/>
        </w:rPr>
        <w:t>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vern demographically dynamic systems such a</w:t>
      </w:r>
      <w:r w:rsidR="00C86B88">
        <w:rPr>
          <w:rFonts w:ascii="Times New Roman" w:eastAsia="Times New Roman" w:hAnsi="Times New Roman" w:cs="Times New Roman"/>
          <w:sz w:val="24"/>
          <w:szCs w:val="24"/>
        </w:rPr>
        <w:t xml:space="preserve">s </w:t>
      </w:r>
      <w:ins w:id="26" w:author="Pierre" w:date="2020-02-02T13:59:00Z">
        <w:r w:rsidR="000753A8">
          <w:rPr>
            <w:rFonts w:ascii="Times New Roman" w:eastAsia="Times New Roman" w:hAnsi="Times New Roman" w:cs="Times New Roman"/>
            <w:sz w:val="24"/>
            <w:szCs w:val="24"/>
          </w:rPr>
          <w:t xml:space="preserve">insect </w:t>
        </w:r>
      </w:ins>
      <w:r w:rsidR="007466CC" w:rsidRPr="00295FF4">
        <w:rPr>
          <w:rFonts w:ascii="Times New Roman" w:eastAsia="Times New Roman" w:hAnsi="Times New Roman" w:cs="Times New Roman"/>
          <w:sz w:val="24"/>
          <w:szCs w:val="24"/>
        </w:rPr>
        <w:t>outbreaks,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r w:rsidR="00476B05">
        <w:rPr>
          <w:rFonts w:ascii="Times New Roman" w:eastAsia="Times New Roman" w:hAnsi="Times New Roman" w:cs="Times New Roman"/>
          <w:sz w:val="24"/>
          <w:szCs w:val="24"/>
        </w:rPr>
        <w:fldChar w:fldCharType="begin" w:fldLock="1"/>
      </w:r>
      <w:r w:rsidR="00DF26F3">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genetics.","type":"article-journal","volume":"11"},"uris":["http://www.mendeley.com/documents/?uuid=49bad344-a793-48eb-aa17-035c8a7d7f8c"]}],"mendeley":{"formattedCitation":"(Allendorf et al., 2010; Fenderson et al., 2019)","plainTextFormattedCitation":"(Allendorf et al., 2010; Fenderson et al., 2019)","previouslyFormattedCitation":"(Allendorf et al., 2010; 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rPr>
        <w:t>(Allendorf et al., 2010; 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23324154" w14:textId="3D6E4A22" w:rsidR="00CF30F2" w:rsidRPr="00295FF4"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584133">
        <w:rPr>
          <w:rFonts w:ascii="Times New Roman" w:eastAsia="Times New Roman" w:hAnsi="Times New Roman" w:cs="Times New Roman"/>
          <w:sz w:val="24"/>
          <w:szCs w:val="24"/>
        </w:rPr>
        <w:t xml:space="preserve"> </w:t>
      </w:r>
      <w:r w:rsidR="00C912AB">
        <w:rPr>
          <w:rFonts w:ascii="Times New Roman" w:eastAsia="Times New Roman" w:hAnsi="Times New Roman" w:cs="Times New Roman"/>
          <w:sz w:val="24"/>
          <w:szCs w:val="24"/>
        </w:rPr>
        <w:fldChar w:fldCharType="begin" w:fldLock="1"/>
      </w:r>
      <w:r w:rsidR="00382F3C">
        <w:rPr>
          <w:rFonts w:ascii="Times New Roman" w:eastAsia="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Paulo","non-dropping-particle":"","parse-names":false,"suffix":""},{"dropping-particle":"","family":"Silva","given":"Juliano Zago","non-dropping-particle":"da","parse-name</w:instrText>
      </w:r>
      <w:r w:rsidR="00382F3C" w:rsidRPr="00A277A6">
        <w:rPr>
          <w:rFonts w:ascii="Times New Roman" w:eastAsia="Times New Roman" w:hAnsi="Times New Roman" w:cs="Times New Roman"/>
          <w:sz w:val="24"/>
          <w:szCs w:val="24"/>
          <w:lang w:val="fr-CA"/>
        </w:rPr>
        <w:instrText>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Management","id":"ITEM-3","issue":"October 2018","issued":{"date-parts":[["2019"]]},"page":"144-150","publisher":"Elsevier","title":"Temporal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Sánchez-Barreiro, Barnes, Gilbert, &amp; Dalén, 2018; Lauterjung et al., 2019; Moraes et al., 2017)","plainTextFormattedCitation":"(Díez-del-Molino, Sánchez-Barreiro, Barnes, Gilbert, &amp; Dalén, 2018; Lauterjung et al., 2019; Moraes et al., 2017)","previouslyFormattedCitation":"(Díez-del-Molino, Sánchez-Barreiro, Barnes, Gilbert, &amp; Dalén, 2018; Lauterjung et al., 2019; Moraes et al., 2017)"},"properties":{"noteIndex":0},"schema":"https://github.com/citation-style-language/schema/raw/master/csl-citation.json"}</w:instrText>
      </w:r>
      <w:r w:rsidR="00C912AB">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lang w:val="fr-CA"/>
        </w:rPr>
        <w:t>(Díez-del-Molino, Sánchez-Barreiro, Barnes, Gilbert, &amp; Dalén, 2018; Lauterjung et al., 2019; Moraes et al., 2017)</w:t>
      </w:r>
      <w:r w:rsidR="00C912AB">
        <w:rPr>
          <w:rFonts w:ascii="Times New Roman" w:eastAsia="Times New Roman" w:hAnsi="Times New Roman" w:cs="Times New Roman"/>
          <w:sz w:val="24"/>
          <w:szCs w:val="24"/>
        </w:rPr>
        <w:fldChar w:fldCharType="end"/>
      </w:r>
      <w:r w:rsidR="00850FB4" w:rsidRPr="00D90AAF">
        <w:rPr>
          <w:rFonts w:ascii="Times New Roman" w:eastAsia="Times New Roman" w:hAnsi="Times New Roman" w:cs="Times New Roman"/>
          <w:sz w:val="24"/>
          <w:szCs w:val="24"/>
          <w:lang w:val="fr-CA"/>
        </w:rPr>
        <w:t xml:space="preserve">. </w:t>
      </w:r>
      <w:r w:rsidR="008E65CC">
        <w:rPr>
          <w:rFonts w:ascii="Times New Roman" w:eastAsia="Times New Roman" w:hAnsi="Times New Roman" w:cs="Times New Roman"/>
          <w:sz w:val="24"/>
          <w:szCs w:val="24"/>
        </w:rPr>
        <w:t>For example, spatio-temporal genetic</w:t>
      </w:r>
      <w:del w:id="27" w:author="Pierre" w:date="2020-02-02T14:02:00Z">
        <w:r w:rsidR="00C86B88" w:rsidDel="006715EF">
          <w:rPr>
            <w:rFonts w:ascii="Times New Roman" w:eastAsia="Times New Roman" w:hAnsi="Times New Roman" w:cs="Times New Roman"/>
            <w:sz w:val="24"/>
            <w:szCs w:val="24"/>
          </w:rPr>
          <w:delText>s</w:delText>
        </w:r>
      </w:del>
      <w:r w:rsidR="008E65CC">
        <w:rPr>
          <w:rFonts w:ascii="Times New Roman" w:eastAsia="Times New Roman" w:hAnsi="Times New Roman" w:cs="Times New Roman"/>
          <w:sz w:val="24"/>
          <w:szCs w:val="24"/>
        </w:rPr>
        <w:t xml:space="preserve"> studies have led to a better understanding of the invas</w:t>
      </w:r>
      <w:r w:rsidR="00DC62C0">
        <w:rPr>
          <w:rFonts w:ascii="Times New Roman" w:eastAsia="Times New Roman" w:hAnsi="Times New Roman" w:cs="Times New Roman"/>
          <w:sz w:val="24"/>
          <w:szCs w:val="24"/>
        </w:rPr>
        <w:t xml:space="preserve">ion history of </w:t>
      </w:r>
      <w:ins w:id="28" w:author="Pierre" w:date="2020-02-02T14:02:00Z">
        <w:r w:rsidR="006715EF">
          <w:rPr>
            <w:rFonts w:ascii="Times New Roman" w:eastAsia="Times New Roman" w:hAnsi="Times New Roman" w:cs="Times New Roman"/>
            <w:sz w:val="24"/>
            <w:szCs w:val="24"/>
          </w:rPr>
          <w:t xml:space="preserve">the vector species of </w:t>
        </w:r>
      </w:ins>
      <w:r w:rsidR="00DC62C0">
        <w:rPr>
          <w:rFonts w:ascii="Times New Roman" w:eastAsia="Times New Roman" w:hAnsi="Times New Roman" w:cs="Times New Roman"/>
          <w:sz w:val="24"/>
          <w:szCs w:val="24"/>
        </w:rPr>
        <w:t xml:space="preserve">major diseases </w:t>
      </w:r>
      <w:del w:id="29" w:author="Pierre" w:date="2020-02-02T14:02:00Z">
        <w:r w:rsidR="00DC62C0" w:rsidDel="006715EF">
          <w:rPr>
            <w:rFonts w:ascii="Times New Roman" w:eastAsia="Times New Roman" w:hAnsi="Times New Roman" w:cs="Times New Roman"/>
            <w:sz w:val="24"/>
            <w:szCs w:val="24"/>
          </w:rPr>
          <w:delText xml:space="preserve">vector </w:delText>
        </w:r>
        <w:r w:rsidR="008E65CC" w:rsidDel="006715EF">
          <w:rPr>
            <w:rFonts w:ascii="Times New Roman" w:eastAsia="Times New Roman" w:hAnsi="Times New Roman" w:cs="Times New Roman"/>
            <w:sz w:val="24"/>
            <w:szCs w:val="24"/>
          </w:rPr>
          <w:delText xml:space="preserve">species </w:delText>
        </w:r>
      </w:del>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48505E">
        <w:rPr>
          <w:rFonts w:ascii="Times New Roman" w:eastAsia="Times New Roman" w:hAnsi="Times New Roman" w:cs="Times New Roman"/>
          <w:sz w:val="24"/>
          <w:szCs w:val="24"/>
        </w:rPr>
        <w:t xml:space="preserve"> and of</w:t>
      </w:r>
      <w:r w:rsidR="00850FB4">
        <w:rPr>
          <w:rFonts w:ascii="Times New Roman" w:eastAsia="Times New Roman" w:hAnsi="Times New Roman" w:cs="Times New Roman"/>
          <w:sz w:val="24"/>
          <w:szCs w:val="24"/>
        </w:rPr>
        <w:t xml:space="preserve"> the impacts of </w:t>
      </w:r>
      <w:r w:rsidR="00706123">
        <w:rPr>
          <w:rFonts w:ascii="Times New Roman" w:eastAsia="Times New Roman" w:hAnsi="Times New Roman" w:cs="Times New Roman"/>
          <w:sz w:val="24"/>
          <w:szCs w:val="24"/>
        </w:rPr>
        <w:t xml:space="preserve">landscape </w:t>
      </w:r>
      <w:r w:rsidR="00DC62C0">
        <w:rPr>
          <w:rFonts w:ascii="Times New Roman" w:eastAsia="Times New Roman" w:hAnsi="Times New Roman" w:cs="Times New Roman"/>
          <w:sz w:val="24"/>
          <w:szCs w:val="24"/>
        </w:rPr>
        <w:t>fragmentation on</w:t>
      </w:r>
      <w:r w:rsidR="00850FB4">
        <w:rPr>
          <w:rFonts w:ascii="Times New Roman" w:eastAsia="Times New Roman" w:hAnsi="Times New Roman" w:cs="Times New Roman"/>
          <w:sz w:val="24"/>
          <w:szCs w:val="24"/>
        </w:rPr>
        <w:t xml:space="preserve"> food web</w:t>
      </w:r>
      <w:r w:rsidR="00DC62C0">
        <w:rPr>
          <w:rFonts w:ascii="Times New Roman" w:eastAsia="Times New Roman" w:hAnsi="Times New Roman" w:cs="Times New Roman"/>
          <w:sz w:val="24"/>
          <w:szCs w:val="24"/>
        </w:rPr>
        <w:t>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ins w:id="30" w:author="Pierre" w:date="2020-02-02T14:03:00Z">
        <w:r w:rsidR="006715EF">
          <w:rPr>
            <w:rFonts w:ascii="Times New Roman" w:eastAsia="Times New Roman" w:hAnsi="Times New Roman" w:cs="Times New Roman"/>
            <w:sz w:val="24"/>
            <w:szCs w:val="24"/>
          </w:rPr>
          <w:t>;</w:t>
        </w:r>
      </w:ins>
      <w:r w:rsidR="0018247F">
        <w:rPr>
          <w:rFonts w:ascii="Times New Roman" w:eastAsia="Times New Roman" w:hAnsi="Times New Roman" w:cs="Times New Roman"/>
          <w:sz w:val="24"/>
          <w:szCs w:val="24"/>
        </w:rPr>
        <w:t xml:space="preserve"> </w:t>
      </w:r>
      <w:del w:id="31" w:author="Pierre" w:date="2020-02-02T14:03:00Z">
        <w:r w:rsidR="0018247F" w:rsidDel="006715EF">
          <w:rPr>
            <w:rFonts w:ascii="Times New Roman" w:eastAsia="Times New Roman" w:hAnsi="Times New Roman" w:cs="Times New Roman"/>
            <w:sz w:val="24"/>
            <w:szCs w:val="24"/>
          </w:rPr>
          <w:delText xml:space="preserve">and </w:delText>
        </w:r>
      </w:del>
      <w:r w:rsidR="0018247F">
        <w:rPr>
          <w:rFonts w:ascii="Times New Roman" w:eastAsia="Times New Roman" w:hAnsi="Times New Roman" w:cs="Times New Roman"/>
          <w:sz w:val="24"/>
          <w:szCs w:val="24"/>
        </w:rPr>
        <w:t>relating it to</w:t>
      </w:r>
      <w:r w:rsidR="0048505E">
        <w:rPr>
          <w:rFonts w:ascii="Times New Roman" w:eastAsia="Times New Roman" w:hAnsi="Times New Roman" w:cs="Times New Roman"/>
          <w:sz w:val="24"/>
          <w:szCs w:val="24"/>
        </w:rPr>
        <w:t xml:space="preserve"> temporal landscape </w:t>
      </w:r>
      <w:r w:rsidR="00CF30F2" w:rsidRPr="00295FF4">
        <w:rPr>
          <w:rFonts w:ascii="Times New Roman" w:eastAsia="Times New Roman" w:hAnsi="Times New Roman" w:cs="Times New Roman"/>
          <w:sz w:val="24"/>
          <w:szCs w:val="24"/>
        </w:rPr>
        <w:t xml:space="preserve">change </w:t>
      </w:r>
      <w:r w:rsidR="00634B5A" w:rsidRPr="00295FF4">
        <w:rPr>
          <w:rFonts w:ascii="Times New Roman" w:eastAsia="Times New Roman" w:hAnsi="Times New Roman" w:cs="Times New Roman"/>
          <w:sz w:val="24"/>
          <w:szCs w:val="24"/>
        </w:rPr>
        <w:t>can give us 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However, assessing meaningful change in spatial genetic variation through time, and relating it to landscape change</w:t>
      </w:r>
      <w:ins w:id="32" w:author="Pierre" w:date="2020-02-02T14:03:00Z">
        <w:r w:rsidR="006715EF">
          <w:rPr>
            <w:rFonts w:ascii="Times New Roman" w:eastAsia="Times New Roman" w:hAnsi="Times New Roman" w:cs="Times New Roman"/>
            <w:sz w:val="24"/>
            <w:szCs w:val="24"/>
          </w:rPr>
          <w:t>s</w:t>
        </w:r>
      </w:ins>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is challeng</w:t>
      </w:r>
      <w:r w:rsidR="0018247F">
        <w:rPr>
          <w:rFonts w:ascii="Times New Roman" w:eastAsia="Times New Roman" w:hAnsi="Times New Roman" w:cs="Times New Roman"/>
          <w:sz w:val="24"/>
          <w:szCs w:val="24"/>
        </w:rPr>
        <w:t>ing</w:t>
      </w:r>
      <w:r w:rsidR="0018247F" w:rsidRPr="00295FF4">
        <w:rPr>
          <w:rFonts w:ascii="Times New Roman" w:eastAsia="Times New Roman" w:hAnsi="Times New Roman" w:cs="Times New Roman"/>
          <w:sz w:val="24"/>
          <w:szCs w:val="24"/>
        </w:rPr>
        <w:t xml:space="preserve"> because </w:t>
      </w:r>
      <w:r w:rsidR="0018247F">
        <w:rPr>
          <w:rFonts w:ascii="Times New Roman" w:eastAsia="Times New Roman" w:hAnsi="Times New Roman" w:cs="Times New Roman"/>
          <w:sz w:val="24"/>
          <w:szCs w:val="24"/>
        </w:rPr>
        <w:t xml:space="preserve">population </w:t>
      </w:r>
      <w:r w:rsidR="0018247F" w:rsidRPr="00295FF4">
        <w:rPr>
          <w:rFonts w:ascii="Times New Roman" w:eastAsia="Times New Roman" w:hAnsi="Times New Roman" w:cs="Times New Roman"/>
          <w:sz w:val="24"/>
          <w:szCs w:val="24"/>
        </w:rPr>
        <w:t xml:space="preserve">genetic diversity </w:t>
      </w:r>
      <w:r w:rsidR="0018247F">
        <w:rPr>
          <w:rFonts w:ascii="Times New Roman" w:eastAsia="Times New Roman" w:hAnsi="Times New Roman" w:cs="Times New Roman"/>
          <w:sz w:val="24"/>
          <w:szCs w:val="24"/>
        </w:rPr>
        <w:t>is under the combined influences of other processes</w:t>
      </w:r>
      <w:r w:rsidR="0018247F" w:rsidRPr="00295FF4">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Indeed, d</w:t>
      </w:r>
      <w:r w:rsidR="0018247F" w:rsidRPr="00204474">
        <w:rPr>
          <w:rFonts w:ascii="Times New Roman" w:eastAsia="Times New Roman" w:hAnsi="Times New Roman" w:cs="Times New Roman"/>
          <w:sz w:val="24"/>
          <w:szCs w:val="24"/>
        </w:rPr>
        <w:t>istinguishing between natural variation in temp</w:t>
      </w:r>
      <w:r w:rsidR="0018247F">
        <w:rPr>
          <w:rFonts w:ascii="Times New Roman" w:eastAsia="Times New Roman" w:hAnsi="Times New Roman" w:cs="Times New Roman"/>
          <w:sz w:val="24"/>
          <w:szCs w:val="24"/>
        </w:rPr>
        <w:t>o</w:t>
      </w:r>
      <w:r w:rsidR="0018247F" w:rsidRPr="00204474">
        <w:rPr>
          <w:rFonts w:ascii="Times New Roman" w:eastAsia="Times New Roman" w:hAnsi="Times New Roman" w:cs="Times New Roman"/>
          <w:sz w:val="24"/>
          <w:szCs w:val="24"/>
        </w:rPr>
        <w:t>ral genetic structure due to the</w:t>
      </w:r>
      <w:r w:rsidR="0018247F">
        <w:rPr>
          <w:rFonts w:ascii="Times New Roman" w:eastAsia="Times New Roman" w:hAnsi="Times New Roman" w:cs="Times New Roman"/>
          <w:sz w:val="24"/>
          <w:szCs w:val="24"/>
        </w:rPr>
        <w:t xml:space="preserve"> </w:t>
      </w:r>
      <w:r w:rsidR="0018247F" w:rsidRPr="00204474">
        <w:rPr>
          <w:rFonts w:ascii="Times New Roman" w:eastAsia="Times New Roman" w:hAnsi="Times New Roman" w:cs="Times New Roman"/>
          <w:sz w:val="24"/>
          <w:szCs w:val="24"/>
        </w:rPr>
        <w:t xml:space="preserve">processes of </w:t>
      </w:r>
      <w:r w:rsidR="0018247F" w:rsidRPr="00295FF4">
        <w:rPr>
          <w:rFonts w:ascii="Times New Roman" w:eastAsia="Times New Roman" w:hAnsi="Times New Roman" w:cs="Times New Roman"/>
          <w:sz w:val="24"/>
          <w:szCs w:val="24"/>
        </w:rPr>
        <w:t>recombination</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mutation</w:t>
      </w:r>
      <w:r w:rsidR="0018247F">
        <w:rPr>
          <w:rFonts w:ascii="Times New Roman" w:eastAsia="Times New Roman" w:hAnsi="Times New Roman" w:cs="Times New Roman"/>
          <w:sz w:val="24"/>
          <w:szCs w:val="24"/>
        </w:rPr>
        <w:t xml:space="preserve">, and </w:t>
      </w:r>
      <w:r w:rsidR="0018247F" w:rsidRPr="00295FF4">
        <w:rPr>
          <w:rFonts w:ascii="Times New Roman" w:eastAsia="Times New Roman" w:hAnsi="Times New Roman" w:cs="Times New Roman"/>
          <w:sz w:val="24"/>
          <w:szCs w:val="24"/>
        </w:rPr>
        <w:t>demographic</w:t>
      </w:r>
      <w:r w:rsidR="0018247F">
        <w:rPr>
          <w:rFonts w:ascii="Times New Roman" w:eastAsia="Times New Roman" w:hAnsi="Times New Roman" w:cs="Times New Roman"/>
          <w:sz w:val="24"/>
          <w:szCs w:val="24"/>
        </w:rPr>
        <w:t xml:space="preserve">ally-induced </w:t>
      </w:r>
      <w:r w:rsidR="0018247F" w:rsidRPr="00295FF4">
        <w:rPr>
          <w:rFonts w:ascii="Times New Roman" w:eastAsia="Times New Roman" w:hAnsi="Times New Roman" w:cs="Times New Roman"/>
          <w:sz w:val="24"/>
          <w:szCs w:val="24"/>
        </w:rPr>
        <w:t>genetic drift</w:t>
      </w:r>
      <w:r w:rsidR="0018247F" w:rsidRPr="00204474">
        <w:rPr>
          <w:rFonts w:ascii="Times New Roman" w:eastAsia="Times New Roman" w:hAnsi="Times New Roman" w:cs="Times New Roman"/>
          <w:sz w:val="24"/>
          <w:szCs w:val="24"/>
        </w:rPr>
        <w:t xml:space="preserve"> from th</w:t>
      </w:r>
      <w:del w:id="33" w:author="Pierre" w:date="2020-02-02T14:03:00Z">
        <w:r w:rsidR="0018247F" w:rsidRPr="00204474" w:rsidDel="006715EF">
          <w:rPr>
            <w:rFonts w:ascii="Times New Roman" w:eastAsia="Times New Roman" w:hAnsi="Times New Roman" w:cs="Times New Roman"/>
            <w:sz w:val="24"/>
            <w:szCs w:val="24"/>
          </w:rPr>
          <w:delText>os</w:delText>
        </w:r>
      </w:del>
      <w:r w:rsidR="0018247F" w:rsidRPr="00204474">
        <w:rPr>
          <w:rFonts w:ascii="Times New Roman" w:eastAsia="Times New Roman" w:hAnsi="Times New Roman" w:cs="Times New Roman"/>
          <w:sz w:val="24"/>
          <w:szCs w:val="24"/>
        </w:rPr>
        <w:t xml:space="preserve">e changes wrought by </w:t>
      </w:r>
      <w:r w:rsidR="0018247F">
        <w:rPr>
          <w:rFonts w:ascii="Times New Roman" w:eastAsia="Times New Roman" w:hAnsi="Times New Roman" w:cs="Times New Roman"/>
          <w:sz w:val="24"/>
          <w:szCs w:val="24"/>
        </w:rPr>
        <w:t xml:space="preserve">external landscape </w:t>
      </w:r>
      <w:del w:id="34" w:author="Pierre" w:date="2020-02-02T14:04:00Z">
        <w:r w:rsidR="0018247F" w:rsidDel="006715EF">
          <w:rPr>
            <w:rFonts w:ascii="Times New Roman" w:eastAsia="Times New Roman" w:hAnsi="Times New Roman" w:cs="Times New Roman"/>
            <w:sz w:val="24"/>
            <w:szCs w:val="24"/>
          </w:rPr>
          <w:delText xml:space="preserve">change </w:delText>
        </w:r>
      </w:del>
      <w:ins w:id="35" w:author="Pierre" w:date="2020-02-02T14:04:00Z">
        <w:r w:rsidR="006715EF">
          <w:rPr>
            <w:rFonts w:ascii="Times New Roman" w:eastAsia="Times New Roman" w:hAnsi="Times New Roman" w:cs="Times New Roman"/>
            <w:sz w:val="24"/>
            <w:szCs w:val="24"/>
          </w:rPr>
          <w:t xml:space="preserve">variation </w:t>
        </w:r>
      </w:ins>
      <w:r w:rsidR="0018247F">
        <w:rPr>
          <w:rFonts w:ascii="Times New Roman" w:eastAsia="Times New Roman" w:hAnsi="Times New Roman" w:cs="Times New Roman"/>
          <w:sz w:val="24"/>
          <w:szCs w:val="24"/>
        </w:rPr>
        <w:t>is not straightforward. Although g</w:t>
      </w:r>
      <w:r w:rsidR="0018247F" w:rsidRPr="00295FF4">
        <w:rPr>
          <w:rFonts w:ascii="Times New Roman" w:eastAsia="Times New Roman" w:hAnsi="Times New Roman" w:cs="Times New Roman"/>
          <w:sz w:val="24"/>
          <w:szCs w:val="24"/>
        </w:rPr>
        <w:t xml:space="preserve">enetic legacies </w:t>
      </w:r>
      <w:r w:rsidR="0018247F">
        <w:rPr>
          <w:rFonts w:ascii="Times New Roman" w:eastAsia="Times New Roman" w:hAnsi="Times New Roman" w:cs="Times New Roman"/>
          <w:sz w:val="24"/>
          <w:szCs w:val="24"/>
        </w:rPr>
        <w:fldChar w:fldCharType="begin" w:fldLock="1"/>
      </w:r>
      <w:r w:rsidR="00F91B30">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18247F">
        <w:rPr>
          <w:rFonts w:ascii="Times New Roman" w:eastAsia="Times New Roman" w:hAnsi="Times New Roman" w:cs="Times New Roman"/>
          <w:sz w:val="24"/>
          <w:szCs w:val="24"/>
        </w:rPr>
        <w:fldChar w:fldCharType="separate"/>
      </w:r>
      <w:r w:rsidR="0018247F" w:rsidRPr="00382F3C">
        <w:rPr>
          <w:rFonts w:ascii="Times New Roman" w:eastAsia="Times New Roman" w:hAnsi="Times New Roman" w:cs="Times New Roman"/>
          <w:noProof/>
          <w:sz w:val="24"/>
          <w:szCs w:val="24"/>
        </w:rPr>
        <w:t>(Banks et al., 2013)</w:t>
      </w:r>
      <w:r w:rsidR="0018247F">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 xml:space="preserve">may not be detectable as rapidly as the demographic consequences of </w:t>
      </w:r>
      <w:r w:rsidR="0018247F">
        <w:rPr>
          <w:rFonts w:ascii="Times New Roman" w:eastAsia="Times New Roman" w:hAnsi="Times New Roman" w:cs="Times New Roman"/>
          <w:sz w:val="24"/>
          <w:szCs w:val="24"/>
        </w:rPr>
        <w:t xml:space="preserve">landscape and climate </w:t>
      </w:r>
      <w:r w:rsidR="0018247F" w:rsidRPr="00295FF4">
        <w:rPr>
          <w:rFonts w:ascii="Times New Roman" w:eastAsia="Times New Roman" w:hAnsi="Times New Roman" w:cs="Times New Roman"/>
          <w:sz w:val="24"/>
          <w:szCs w:val="24"/>
        </w:rPr>
        <w:t>change</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they </w:t>
      </w:r>
      <w:r w:rsidR="0018247F">
        <w:rPr>
          <w:rFonts w:ascii="Times New Roman" w:eastAsia="Times New Roman" w:hAnsi="Times New Roman" w:cs="Times New Roman"/>
          <w:sz w:val="24"/>
          <w:szCs w:val="24"/>
        </w:rPr>
        <w:t xml:space="preserve">can persist </w:t>
      </w:r>
      <w:r w:rsidR="0018247F" w:rsidRPr="00295FF4">
        <w:rPr>
          <w:rFonts w:ascii="Times New Roman" w:eastAsia="Times New Roman" w:hAnsi="Times New Roman" w:cs="Times New Roman"/>
          <w:sz w:val="24"/>
          <w:szCs w:val="24"/>
        </w:rPr>
        <w:t xml:space="preserve">for several generations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(Bolliger, Lander, &amp; Balkenhol, 2014; Epps &amp; Keyghobadi, 2015)</w:t>
      </w:r>
      <w:r w:rsidR="0018247F"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and this represents an opportunity</w:t>
      </w:r>
      <w:ins w:id="36" w:author="Pierre" w:date="2020-02-02T14:06:00Z">
        <w:r w:rsidR="006715EF">
          <w:rPr>
            <w:rFonts w:ascii="Times New Roman" w:eastAsia="Times New Roman" w:hAnsi="Times New Roman" w:cs="Times New Roman"/>
            <w:sz w:val="24"/>
            <w:szCs w:val="24"/>
          </w:rPr>
          <w:t xml:space="preserve"> for detection by scientists</w:t>
        </w:r>
      </w:ins>
      <w:r w:rsidR="0018247F">
        <w:rPr>
          <w:rFonts w:ascii="Times New Roman" w:eastAsia="Times New Roman" w:hAnsi="Times New Roman" w:cs="Times New Roman"/>
          <w:sz w:val="24"/>
          <w:szCs w:val="24"/>
        </w:rPr>
        <w:t>. Indeed, r</w:t>
      </w:r>
      <w:r w:rsidR="0018247F" w:rsidRPr="00295FF4">
        <w:rPr>
          <w:rFonts w:ascii="Times New Roman" w:eastAsia="Times New Roman" w:hAnsi="Times New Roman" w:cs="Times New Roman"/>
          <w:sz w:val="24"/>
          <w:szCs w:val="24"/>
        </w:rPr>
        <w:t>esearchers commonly use spatio-</w:t>
      </w:r>
      <w:r w:rsidR="0018247F" w:rsidRPr="00295FF4">
        <w:rPr>
          <w:rFonts w:ascii="Times New Roman" w:eastAsia="Times New Roman" w:hAnsi="Times New Roman" w:cs="Times New Roman"/>
          <w:sz w:val="24"/>
          <w:szCs w:val="24"/>
        </w:rPr>
        <w:lastRenderedPageBreak/>
        <w:t xml:space="preserve">temporal population genetic legacies to study isolation-by-distance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(Rousset, 1997; Wright, 1943)</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population bottlenecks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(Gattepaille, Jakobsson, &amp; Blum, 2013; Maruyama &amp; Fuerstt, 1985)</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migration between isolated populations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(Bezemer, Krauss, Roberts, &amp; Hopper, 2019; Buschbom, Yanbaev, &amp; Degen, 2011)</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and outbreak expansions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FC33C1">
        <w:rPr>
          <w:rFonts w:ascii="Times New Roman" w:eastAsia="Times New Roman" w:hAnsi="Times New Roman" w:cs="Times New Roman"/>
          <w:noProof/>
          <w:sz w:val="24"/>
          <w:szCs w:val="24"/>
        </w:rPr>
        <w:t>(Larroque et al., 2019; Wittische et al., 2019)</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w:t>
      </w:r>
      <w:r w:rsidR="00FC4D0C">
        <w:rPr>
          <w:rFonts w:ascii="Times New Roman" w:eastAsia="Times New Roman" w:hAnsi="Times New Roman" w:cs="Times New Roman"/>
          <w:sz w:val="24"/>
          <w:szCs w:val="24"/>
        </w:rPr>
        <w:t xml:space="preserve"> </w:t>
      </w:r>
      <w:r w:rsidR="009C7677">
        <w:rPr>
          <w:rFonts w:ascii="Times New Roman" w:eastAsia="Times New Roman" w:hAnsi="Times New Roman" w:cs="Times New Roman"/>
          <w:sz w:val="24"/>
          <w:szCs w:val="24"/>
        </w:rPr>
        <w:t xml:space="preserve">Therefore, it remains important to develop the capacity to identify meaningful changes in genetic diversity through time, specifically when searching for signals of recent demographic </w:t>
      </w:r>
      <w:r w:rsidR="004B3E70">
        <w:rPr>
          <w:rFonts w:ascii="Times New Roman" w:eastAsia="Times New Roman" w:hAnsi="Times New Roman" w:cs="Times New Roman"/>
          <w:sz w:val="24"/>
          <w:szCs w:val="24"/>
        </w:rPr>
        <w:t xml:space="preserve">events, describing the </w:t>
      </w:r>
      <w:r w:rsidR="008B7986">
        <w:rPr>
          <w:rFonts w:ascii="Times New Roman" w:eastAsia="Times New Roman" w:hAnsi="Times New Roman" w:cs="Times New Roman"/>
          <w:sz w:val="24"/>
          <w:szCs w:val="24"/>
        </w:rPr>
        <w:t>population-level consequen</w:t>
      </w:r>
      <w:r w:rsidR="004B3E70" w:rsidRPr="004B3E70">
        <w:rPr>
          <w:rFonts w:ascii="Times New Roman" w:eastAsia="Times New Roman" w:hAnsi="Times New Roman" w:cs="Times New Roman"/>
          <w:sz w:val="24"/>
          <w:szCs w:val="24"/>
        </w:rPr>
        <w:t xml:space="preserve">ces of </w:t>
      </w:r>
      <w:r w:rsidR="008B7986">
        <w:rPr>
          <w:rFonts w:ascii="Times New Roman" w:eastAsia="Times New Roman" w:hAnsi="Times New Roman" w:cs="Times New Roman"/>
          <w:sz w:val="24"/>
          <w:szCs w:val="24"/>
        </w:rPr>
        <w:t xml:space="preserve">past </w:t>
      </w:r>
      <w:r w:rsidR="004B3E70" w:rsidRPr="004B3E70">
        <w:rPr>
          <w:rFonts w:ascii="Times New Roman" w:eastAsia="Times New Roman" w:hAnsi="Times New Roman" w:cs="Times New Roman"/>
          <w:sz w:val="24"/>
          <w:szCs w:val="24"/>
        </w:rPr>
        <w:t>landscape change</w:t>
      </w:r>
      <w:ins w:id="37" w:author="Pierre" w:date="2020-02-02T14:07:00Z">
        <w:r w:rsidR="006715EF">
          <w:rPr>
            <w:rFonts w:ascii="Times New Roman" w:eastAsia="Times New Roman" w:hAnsi="Times New Roman" w:cs="Times New Roman"/>
            <w:sz w:val="24"/>
            <w:szCs w:val="24"/>
          </w:rPr>
          <w:t>s</w:t>
        </w:r>
      </w:ins>
      <w:del w:id="38" w:author="Pierre" w:date="2020-02-02T14:07:00Z">
        <w:r w:rsidR="008B7986" w:rsidDel="006715EF">
          <w:rPr>
            <w:rFonts w:ascii="Times New Roman" w:eastAsia="Times New Roman" w:hAnsi="Times New Roman" w:cs="Times New Roman"/>
            <w:sz w:val="24"/>
            <w:szCs w:val="24"/>
          </w:rPr>
          <w:delText>,</w:delText>
        </w:r>
      </w:del>
      <w:r w:rsidR="009C7677">
        <w:rPr>
          <w:rFonts w:ascii="Times New Roman" w:eastAsia="Times New Roman" w:hAnsi="Times New Roman" w:cs="Times New Roman"/>
          <w:sz w:val="24"/>
          <w:szCs w:val="24"/>
        </w:rPr>
        <w:t xml:space="preserve"> in the context of ongoing worldwide biodiversity loss.</w:t>
      </w:r>
    </w:p>
    <w:p w14:paraId="3A81AE91" w14:textId="3676CDB5"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w:t>
      </w:r>
      <w:del w:id="39" w:author="Pierre" w:date="2020-02-02T14:09:00Z">
        <w:r w:rsidRPr="00295FF4" w:rsidDel="0000391E">
          <w:rPr>
            <w:rFonts w:ascii="Times New Roman" w:eastAsia="Times New Roman" w:hAnsi="Times New Roman" w:cs="Times New Roman"/>
            <w:sz w:val="24"/>
            <w:szCs w:val="24"/>
          </w:rPr>
          <w:delText>s</w:delText>
        </w:r>
      </w:del>
      <w:r w:rsidRPr="00295FF4">
        <w:rPr>
          <w:rFonts w:ascii="Times New Roman" w:eastAsia="Times New Roman" w:hAnsi="Times New Roman" w:cs="Times New Roman"/>
          <w:sz w:val="24"/>
          <w:szCs w:val="24"/>
        </w:rPr>
        <w:t xml:space="preserve">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w:t>
      </w:r>
      <w:r w:rsidR="0048505E">
        <w:rPr>
          <w:rFonts w:ascii="Times New Roman" w:hAnsi="Times New Roman" w:cs="Times New Roman"/>
          <w:sz w:val="24"/>
          <w:szCs w:val="24"/>
        </w:rPr>
        <w:t xml:space="preserve">such </w:t>
      </w:r>
      <w:r w:rsidRPr="00295FF4">
        <w:rPr>
          <w:rFonts w:ascii="Times New Roman" w:hAnsi="Times New Roman" w:cs="Times New Roman"/>
          <w:sz w:val="24"/>
          <w:szCs w:val="24"/>
        </w:rPr>
        <w:t xml:space="preserve">significant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w:t>
      </w:r>
      <w:del w:id="40" w:author="Pierre" w:date="2020-02-02T14:09:00Z">
        <w:r w:rsidR="005B723C" w:rsidRPr="00295FF4" w:rsidDel="0000391E">
          <w:rPr>
            <w:rFonts w:ascii="Times New Roman" w:hAnsi="Times New Roman" w:cs="Times New Roman"/>
            <w:sz w:val="24"/>
            <w:szCs w:val="24"/>
          </w:rPr>
          <w:delText xml:space="preserve">whole </w:delText>
        </w:r>
      </w:del>
      <w:r w:rsidR="005B723C" w:rsidRPr="00295FF4">
        <w:rPr>
          <w:rFonts w:ascii="Times New Roman" w:hAnsi="Times New Roman" w:cs="Times New Roman"/>
          <w:sz w:val="24"/>
          <w:szCs w:val="24"/>
        </w:rPr>
        <w:t>genome</w:t>
      </w:r>
      <w:r w:rsidR="004A6053">
        <w:rPr>
          <w:rFonts w:ascii="Times New Roman" w:hAnsi="Times New Roman" w:cs="Times New Roman"/>
          <w:sz w:val="24"/>
          <w:szCs w:val="24"/>
        </w:rPr>
        <w:t xml:space="preserve"> or are the result of deep sequencing</w:t>
      </w:r>
      <w:ins w:id="41" w:author="Pierre" w:date="2020-02-02T14:10:00Z">
        <w:r w:rsidR="0000391E">
          <w:rPr>
            <w:rFonts w:ascii="Times New Roman" w:hAnsi="Times New Roman" w:cs="Times New Roman"/>
            <w:sz w:val="24"/>
            <w:szCs w:val="24"/>
          </w:rPr>
          <w:t>.Such data</w:t>
        </w:r>
      </w:ins>
      <w:del w:id="42" w:author="Pierre" w:date="2020-02-02T14:10:00Z">
        <w:r w:rsidR="005B723C" w:rsidRPr="00295FF4" w:rsidDel="0000391E">
          <w:rPr>
            <w:rFonts w:ascii="Times New Roman" w:hAnsi="Times New Roman" w:cs="Times New Roman"/>
            <w:sz w:val="24"/>
            <w:szCs w:val="24"/>
          </w:rPr>
          <w:delText>,</w:delText>
        </w:r>
      </w:del>
      <w:r w:rsidR="004A6053">
        <w:rPr>
          <w:rFonts w:ascii="Times New Roman" w:hAnsi="Times New Roman" w:cs="Times New Roman"/>
          <w:sz w:val="24"/>
          <w:szCs w:val="24"/>
        </w:rPr>
        <w:t xml:space="preserve"> </w:t>
      </w:r>
      <w:del w:id="43" w:author="Pierre" w:date="2020-02-02T14:10:00Z">
        <w:r w:rsidR="001950CB" w:rsidDel="0000391E">
          <w:rPr>
            <w:rFonts w:ascii="Times New Roman" w:hAnsi="Times New Roman" w:cs="Times New Roman"/>
            <w:sz w:val="24"/>
            <w:szCs w:val="24"/>
          </w:rPr>
          <w:delText xml:space="preserve">and </w:delText>
        </w:r>
      </w:del>
      <w:r w:rsidR="001950CB">
        <w:rPr>
          <w:rFonts w:ascii="Times New Roman" w:hAnsi="Times New Roman" w:cs="Times New Roman"/>
          <w:sz w:val="24"/>
          <w:szCs w:val="24"/>
        </w:rPr>
        <w:t xml:space="preserve">are </w:t>
      </w:r>
      <w:ins w:id="44" w:author="Pierre" w:date="2020-02-02T14:10:00Z">
        <w:r w:rsidR="0000391E">
          <w:rPr>
            <w:rFonts w:ascii="Times New Roman" w:hAnsi="Times New Roman" w:cs="Times New Roman"/>
            <w:sz w:val="24"/>
            <w:szCs w:val="24"/>
          </w:rPr>
          <w:t xml:space="preserve">usually </w:t>
        </w:r>
      </w:ins>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w:t>
      </w:r>
      <w:r w:rsidR="00383673">
        <w:rPr>
          <w:rFonts w:ascii="Times New Roman" w:hAnsi="Times New Roman" w:cs="Times New Roman"/>
          <w:sz w:val="24"/>
          <w:szCs w:val="24"/>
        </w:rPr>
        <w:t xml:space="preserve">a number of sophisticated </w:t>
      </w:r>
      <w:r w:rsidR="001950CB">
        <w:rPr>
          <w:rFonts w:ascii="Times New Roman" w:hAnsi="Times New Roman" w:cs="Times New Roman"/>
          <w:sz w:val="24"/>
          <w:szCs w:val="24"/>
        </w:rPr>
        <w:t xml:space="preserve">frameworks </w:t>
      </w:r>
      <w:r w:rsidR="00383673">
        <w:rPr>
          <w:rFonts w:ascii="Times New Roman" w:hAnsi="Times New Roman" w:cs="Times New Roman"/>
          <w:sz w:val="24"/>
          <w:szCs w:val="24"/>
        </w:rPr>
        <w:t>have been used</w:t>
      </w:r>
      <w:r w:rsidR="001950CB">
        <w:rPr>
          <w:rFonts w:ascii="Times New Roman" w:hAnsi="Times New Roman" w:cs="Times New Roman"/>
          <w:sz w:val="24"/>
          <w:szCs w:val="24"/>
        </w:rPr>
        <w:t xml:space="preserve">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8505E">
        <w:rPr>
          <w:rFonts w:ascii="Times New Roman" w:hAnsi="Times New Roman" w:cs="Times New Roman"/>
          <w:sz w:val="24"/>
          <w:szCs w:val="24"/>
        </w:rPr>
        <w:t xml:space="preserve">and evolutionary assumptions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w:t>
      </w:r>
      <w:ins w:id="45" w:author="Pierre" w:date="2020-02-02T14:10:00Z">
        <w:r w:rsidR="0000391E">
          <w:rPr>
            <w:rFonts w:ascii="Times New Roman" w:hAnsi="Times New Roman" w:cs="Times New Roman"/>
            <w:sz w:val="24"/>
            <w:szCs w:val="24"/>
          </w:rPr>
          <w:t xml:space="preserve">of </w:t>
        </w:r>
      </w:ins>
      <w:r w:rsidR="00BC1041" w:rsidRPr="00295FF4">
        <w:rPr>
          <w:rFonts w:ascii="Times New Roman" w:hAnsi="Times New Roman" w:cs="Times New Roman"/>
          <w:sz w:val="24"/>
          <w:szCs w:val="24"/>
        </w:rPr>
        <w:t xml:space="preserve">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del w:id="46" w:author="Pierre" w:date="2020-02-02T14:11:00Z">
        <w:r w:rsidR="00383673" w:rsidDel="0000391E">
          <w:rPr>
            <w:rFonts w:ascii="Times New Roman" w:hAnsi="Times New Roman" w:cs="Times New Roman"/>
            <w:sz w:val="24"/>
            <w:szCs w:val="24"/>
          </w:rPr>
          <w:delText>Meanwhile</w:delText>
        </w:r>
      </w:del>
      <w:ins w:id="47" w:author="Pierre" w:date="2020-02-02T14:11:00Z">
        <w:r w:rsidR="0000391E">
          <w:rPr>
            <w:rFonts w:ascii="Times New Roman" w:hAnsi="Times New Roman" w:cs="Times New Roman"/>
            <w:sz w:val="24"/>
            <w:szCs w:val="24"/>
          </w:rPr>
          <w:t>In practice</w:t>
        </w:r>
      </w:ins>
      <w:r w:rsidR="00F91B30">
        <w:rPr>
          <w:rFonts w:ascii="Times New Roman" w:hAnsi="Times New Roman" w:cs="Times New Roman"/>
          <w:sz w:val="24"/>
          <w:szCs w:val="24"/>
        </w:rPr>
        <w:t>,</w:t>
      </w:r>
      <w:r w:rsidR="00383673">
        <w:rPr>
          <w:rFonts w:ascii="Times New Roman" w:hAnsi="Times New Roman" w:cs="Times New Roman"/>
          <w:sz w:val="24"/>
          <w:szCs w:val="24"/>
        </w:rPr>
        <w:t xml:space="preserve"> many research project</w:t>
      </w:r>
      <w:r w:rsidR="009C1654">
        <w:rPr>
          <w:rFonts w:ascii="Times New Roman" w:hAnsi="Times New Roman" w:cs="Times New Roman"/>
          <w:sz w:val="24"/>
          <w:szCs w:val="24"/>
        </w:rPr>
        <w:t>s</w:t>
      </w:r>
      <w:r w:rsidR="00383673">
        <w:rPr>
          <w:rFonts w:ascii="Times New Roman" w:hAnsi="Times New Roman" w:cs="Times New Roman"/>
          <w:sz w:val="24"/>
          <w:szCs w:val="24"/>
        </w:rPr>
        <w:t xml:space="preserve"> have fewer </w:t>
      </w:r>
      <w:r w:rsidR="005D6657">
        <w:rPr>
          <w:rFonts w:ascii="Times New Roman" w:hAnsi="Times New Roman" w:cs="Times New Roman"/>
          <w:sz w:val="24"/>
          <w:szCs w:val="24"/>
        </w:rPr>
        <w:t xml:space="preserve">genetic </w:t>
      </w:r>
      <w:r w:rsidR="00383673">
        <w:rPr>
          <w:rFonts w:ascii="Times New Roman" w:hAnsi="Times New Roman" w:cs="Times New Roman"/>
          <w:sz w:val="24"/>
          <w:szCs w:val="24"/>
        </w:rPr>
        <w:t>markers and/or information about those markers</w:t>
      </w:r>
      <w:r w:rsidR="00F42FFF">
        <w:rPr>
          <w:rFonts w:ascii="Times New Roman" w:hAnsi="Times New Roman" w:cs="Times New Roman"/>
          <w:sz w:val="24"/>
          <w:szCs w:val="24"/>
        </w:rPr>
        <w:t xml:space="preserve"> because they focus on non-model species</w:t>
      </w:r>
      <w:r w:rsidR="00383673">
        <w:rPr>
          <w:rFonts w:ascii="Times New Roman" w:hAnsi="Times New Roman" w:cs="Times New Roman"/>
          <w:sz w:val="24"/>
          <w:szCs w:val="24"/>
        </w:rPr>
        <w:t xml:space="preserve"> (e.g. Legault et al. 2020), or want to use </w:t>
      </w:r>
      <w:r w:rsidR="00F91B30">
        <w:rPr>
          <w:rFonts w:ascii="Times New Roman" w:hAnsi="Times New Roman" w:cs="Times New Roman"/>
          <w:sz w:val="24"/>
          <w:szCs w:val="24"/>
        </w:rPr>
        <w:t xml:space="preserve">older </w:t>
      </w:r>
      <w:r w:rsidR="00F42FFF">
        <w:rPr>
          <w:rFonts w:ascii="Times New Roman" w:hAnsi="Times New Roman" w:cs="Times New Roman"/>
          <w:sz w:val="24"/>
          <w:szCs w:val="24"/>
        </w:rPr>
        <w:t xml:space="preserve">and potentially more restricted </w:t>
      </w:r>
      <w:r w:rsidR="00F91B30">
        <w:rPr>
          <w:rFonts w:ascii="Times New Roman" w:hAnsi="Times New Roman" w:cs="Times New Roman"/>
          <w:sz w:val="24"/>
          <w:szCs w:val="24"/>
        </w:rPr>
        <w:t xml:space="preserve">genetic samples or datasets </w:t>
      </w:r>
      <w:r w:rsidR="00F91B30">
        <w:rPr>
          <w:rFonts w:ascii="Times New Roman" w:hAnsi="Times New Roman" w:cs="Times New Roman"/>
          <w:sz w:val="24"/>
          <w:szCs w:val="24"/>
        </w:rPr>
        <w:fldChar w:fldCharType="begin" w:fldLock="1"/>
      </w:r>
      <w:r w:rsidR="00A07FFC">
        <w:rPr>
          <w:rFonts w:ascii="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rosalia)","type":"article-journal","volume":"18"},"uris":["http://www.mendeley.com/documents/?uuid=fbe1fad2-692c-4c36-84d9-9955d0226603"]}],"mendeley":{"formattedCitation":"(Moraes et al., 2017)","manualFormatting":"(e.g. Moraes et al., 2017)","plainTextFormattedCitation":"(Moraes et al., 2017)","previouslyFormattedCitation":"(Moraes et al., 2017)"},"properties":{"noteIndex":0},"schema":"https://github.com/citation-style-language/schema/raw/master/csl-citation.json"}</w:instrText>
      </w:r>
      <w:r w:rsidR="00F91B30">
        <w:rPr>
          <w:rFonts w:ascii="Times New Roman" w:hAnsi="Times New Roman" w:cs="Times New Roman"/>
          <w:sz w:val="24"/>
          <w:szCs w:val="24"/>
        </w:rPr>
        <w:fldChar w:fldCharType="separate"/>
      </w:r>
      <w:r w:rsidR="00F91B30" w:rsidRPr="00F91B30">
        <w:rPr>
          <w:rFonts w:ascii="Times New Roman" w:hAnsi="Times New Roman" w:cs="Times New Roman"/>
          <w:noProof/>
          <w:sz w:val="24"/>
          <w:szCs w:val="24"/>
        </w:rPr>
        <w:t>(</w:t>
      </w:r>
      <w:r w:rsidR="00F91B30">
        <w:rPr>
          <w:rFonts w:ascii="Times New Roman" w:hAnsi="Times New Roman" w:cs="Times New Roman"/>
          <w:i/>
          <w:noProof/>
          <w:sz w:val="24"/>
          <w:szCs w:val="24"/>
        </w:rPr>
        <w:t xml:space="preserve">e.g. </w:t>
      </w:r>
      <w:r w:rsidR="00F91B30" w:rsidRPr="00F91B30">
        <w:rPr>
          <w:rFonts w:ascii="Times New Roman" w:hAnsi="Times New Roman" w:cs="Times New Roman"/>
          <w:noProof/>
          <w:sz w:val="24"/>
          <w:szCs w:val="24"/>
        </w:rPr>
        <w:t>Moraes et al., 2017)</w:t>
      </w:r>
      <w:r w:rsidR="00F91B30">
        <w:rPr>
          <w:rFonts w:ascii="Times New Roman" w:hAnsi="Times New Roman" w:cs="Times New Roman"/>
          <w:sz w:val="24"/>
          <w:szCs w:val="24"/>
        </w:rPr>
        <w:fldChar w:fldCharType="end"/>
      </w:r>
      <w:r w:rsidR="00383673">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erentiation metrics</w:t>
      </w:r>
      <w:ins w:id="48" w:author="Pierre" w:date="2020-02-02T14:11:00Z">
        <w:r w:rsidR="0000391E">
          <w:rPr>
            <w:rFonts w:ascii="Times New Roman" w:eastAsia="Times New Roman" w:hAnsi="Times New Roman" w:cs="Times New Roman"/>
            <w:sz w:val="24"/>
            <w:szCs w:val="24"/>
          </w:rPr>
          <w:t>,</w:t>
        </w:r>
      </w:ins>
      <w:r w:rsidR="00D54E9F">
        <w:rPr>
          <w:rFonts w:ascii="Times New Roman" w:eastAsia="Times New Roman" w:hAnsi="Times New Roman" w:cs="Times New Roman"/>
          <w:sz w:val="24"/>
          <w:szCs w:val="24"/>
        </w:rPr>
        <w:t xml:space="preserve">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xml:space="preserve">, to evaluate temporal </w:t>
      </w:r>
      <w:r w:rsidR="00EA515D" w:rsidRPr="00295FF4">
        <w:rPr>
          <w:rFonts w:ascii="Times New Roman" w:eastAsia="Times New Roman" w:hAnsi="Times New Roman" w:cs="Times New Roman"/>
          <w:sz w:val="24"/>
          <w:szCs w:val="24"/>
        </w:rPr>
        <w:lastRenderedPageBreak/>
        <w:t>change</w:t>
      </w:r>
      <w:ins w:id="49" w:author="Pierre" w:date="2020-02-02T14:12:00Z">
        <w:r w:rsidR="00CF097B">
          <w:rPr>
            <w:rFonts w:ascii="Times New Roman" w:eastAsia="Times New Roman" w:hAnsi="Times New Roman" w:cs="Times New Roman"/>
            <w:sz w:val="24"/>
            <w:szCs w:val="24"/>
          </w:rPr>
          <w:t>s</w:t>
        </w:r>
      </w:ins>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w:t>
      </w:r>
      <w:r w:rsidR="0019382F">
        <w:rPr>
          <w:rFonts w:ascii="Times New Roman" w:eastAsia="Times New Roman" w:hAnsi="Times New Roman" w:cs="Times New Roman"/>
          <w:sz w:val="24"/>
          <w:szCs w:val="24"/>
        </w:rPr>
        <w:t>A</w:t>
      </w:r>
      <w:r w:rsidR="00AF6D3B" w:rsidRPr="00295FF4">
        <w:rPr>
          <w:rFonts w:ascii="Times New Roman" w:eastAsia="Times New Roman" w:hAnsi="Times New Roman" w:cs="Times New Roman"/>
          <w:sz w:val="24"/>
          <w:szCs w:val="24"/>
        </w:rPr>
        <w:t>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w:t>
      </w:r>
      <w:del w:id="50" w:author="Pierre" w:date="2020-02-02T14:12:00Z">
        <w:r w:rsidR="007F2634" w:rsidRPr="00295FF4" w:rsidDel="00CF097B">
          <w:rPr>
            <w:rFonts w:ascii="Times New Roman" w:eastAsia="Times New Roman" w:hAnsi="Times New Roman" w:cs="Times New Roman"/>
            <w:sz w:val="24"/>
            <w:szCs w:val="24"/>
          </w:rPr>
          <w:delText xml:space="preserve">in </w:delText>
        </w:r>
      </w:del>
      <w:ins w:id="51" w:author="Pierre" w:date="2020-02-02T14:12:00Z">
        <w:r w:rsidR="00CF097B">
          <w:rPr>
            <w:rFonts w:ascii="Times New Roman" w:eastAsia="Times New Roman" w:hAnsi="Times New Roman" w:cs="Times New Roman"/>
            <w:sz w:val="24"/>
            <w:szCs w:val="24"/>
          </w:rPr>
          <w:t>to</w:t>
        </w:r>
        <w:r w:rsidR="00CF097B" w:rsidRPr="00295FF4">
          <w:rPr>
            <w:rFonts w:ascii="Times New Roman" w:eastAsia="Times New Roman" w:hAnsi="Times New Roman" w:cs="Times New Roman"/>
            <w:sz w:val="24"/>
            <w:szCs w:val="24"/>
          </w:rPr>
          <w:t xml:space="preserve"> </w:t>
        </w:r>
      </w:ins>
      <w:r w:rsidR="007F2634" w:rsidRPr="00295FF4">
        <w:rPr>
          <w:rFonts w:ascii="Times New Roman" w:eastAsia="Times New Roman" w:hAnsi="Times New Roman" w:cs="Times New Roman"/>
          <w:sz w:val="24"/>
          <w:szCs w:val="24"/>
        </w:rPr>
        <w:t>a temporal context</w:t>
      </w:r>
      <w:r w:rsidR="0019382F">
        <w:rPr>
          <w:rFonts w:ascii="Times New Roman" w:eastAsia="Times New Roman" w:hAnsi="Times New Roman" w:cs="Times New Roman"/>
          <w:sz w:val="24"/>
          <w:szCs w:val="24"/>
        </w:rPr>
        <w:t xml:space="preserve">; a situation for which the </w:t>
      </w:r>
      <w:r w:rsidR="0048505E" w:rsidRPr="00295FF4">
        <w:rPr>
          <w:rFonts w:ascii="Times New Roman" w:eastAsia="Times New Roman" w:hAnsi="Times New Roman" w:cs="Times New Roman"/>
          <w:sz w:val="24"/>
          <w:szCs w:val="24"/>
        </w:rPr>
        <w:t>F</w:t>
      </w:r>
      <w:r w:rsidR="0048505E">
        <w:rPr>
          <w:rFonts w:ascii="Times New Roman" w:eastAsia="Times New Roman" w:hAnsi="Times New Roman" w:cs="Times New Roman"/>
          <w:sz w:val="24"/>
          <w:szCs w:val="24"/>
          <w:vertAlign w:val="subscript"/>
        </w:rPr>
        <w:t>ST</w:t>
      </w:r>
      <w:r w:rsidR="0019382F">
        <w:rPr>
          <w:rFonts w:ascii="Times New Roman" w:eastAsia="Times New Roman" w:hAnsi="Times New Roman" w:cs="Times New Roman"/>
          <w:sz w:val="24"/>
          <w:szCs w:val="24"/>
        </w:rPr>
        <w:t xml:space="preserve"> metric was not designed</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w:t>
      </w:r>
      <w:r w:rsidR="00F42FFF">
        <w:rPr>
          <w:rFonts w:ascii="Times New Roman" w:eastAsia="Times New Roman" w:hAnsi="Times New Roman" w:cs="Times New Roman"/>
          <w:sz w:val="24"/>
          <w:szCs w:val="24"/>
        </w:rPr>
        <w:t xml:space="preserve"> space and time</w:t>
      </w:r>
      <w:r w:rsidR="00FF66D6" w:rsidRPr="00295FF4">
        <w:rPr>
          <w:rFonts w:ascii="Times New Roman" w:eastAsia="Times New Roman" w:hAnsi="Times New Roman" w:cs="Times New Roman"/>
          <w:sz w:val="24"/>
          <w:szCs w:val="24"/>
        </w:rPr>
        <w:t xml:space="preserv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F42FFF">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A07FFC">
        <w:rPr>
          <w:rFonts w:ascii="Times New Roman" w:eastAsia="Times New Roman" w:hAnsi="Times New Roman" w:cs="Times New Roman"/>
          <w:sz w:val="24"/>
          <w:szCs w:val="24"/>
        </w:rPr>
        <w:t>.</w:t>
      </w:r>
    </w:p>
    <w:p w14:paraId="0C586068" w14:textId="25C56C6E" w:rsidR="00F02E66" w:rsidRPr="001C38DB" w:rsidRDefault="0044118B"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w:t>
      </w:r>
      <w:r w:rsidR="00625DA8">
        <w:rPr>
          <w:rFonts w:ascii="Times New Roman" w:eastAsia="Times New Roman" w:hAnsi="Times New Roman" w:cs="Times New Roman"/>
          <w:sz w:val="24"/>
          <w:szCs w:val="24"/>
        </w:rPr>
        <w:t>emporal genetic analys</w:t>
      </w:r>
      <w:r>
        <w:rPr>
          <w:rFonts w:ascii="Times New Roman" w:eastAsia="Times New Roman" w:hAnsi="Times New Roman" w:cs="Times New Roman"/>
          <w:sz w:val="24"/>
          <w:szCs w:val="24"/>
        </w:rPr>
        <w:t>e</w:t>
      </w:r>
      <w:r w:rsidR="00625DA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are needed to help </w:t>
      </w:r>
      <w:r w:rsidR="00F02E66">
        <w:rPr>
          <w:rFonts w:ascii="Times New Roman" w:eastAsia="Times New Roman" w:hAnsi="Times New Roman" w:cs="Times New Roman"/>
          <w:sz w:val="24"/>
          <w:szCs w:val="24"/>
        </w:rPr>
        <w:t>identify</w:t>
      </w:r>
      <w:r w:rsidR="00FF669A">
        <w:rPr>
          <w:rFonts w:ascii="Times New Roman" w:eastAsia="Times New Roman" w:hAnsi="Times New Roman" w:cs="Times New Roman"/>
          <w:sz w:val="24"/>
          <w:szCs w:val="24"/>
        </w:rPr>
        <w:t xml:space="preserve"> which populations have </w:t>
      </w:r>
      <w:r w:rsidR="00625DA8">
        <w:rPr>
          <w:rFonts w:ascii="Times New Roman" w:eastAsia="Times New Roman" w:hAnsi="Times New Roman" w:cs="Times New Roman"/>
          <w:sz w:val="24"/>
          <w:szCs w:val="24"/>
        </w:rPr>
        <w:t xml:space="preserve">experienced high mortality as a result of disturbance such as a forest fire, </w:t>
      </w:r>
      <w:r w:rsidR="00FF669A">
        <w:rPr>
          <w:rFonts w:ascii="Times New Roman" w:eastAsia="Times New Roman" w:hAnsi="Times New Roman" w:cs="Times New Roman"/>
          <w:sz w:val="24"/>
          <w:szCs w:val="24"/>
        </w:rPr>
        <w:t>major weather event</w:t>
      </w:r>
      <w:r w:rsidR="00625DA8">
        <w:rPr>
          <w:rFonts w:ascii="Times New Roman" w:eastAsia="Times New Roman" w:hAnsi="Times New Roman" w:cs="Times New Roman"/>
          <w:sz w:val="24"/>
          <w:szCs w:val="24"/>
        </w:rPr>
        <w:t>, or disease outbreak</w:t>
      </w:r>
      <w:r w:rsidR="00087ACB">
        <w:rPr>
          <w:rFonts w:ascii="Times New Roman" w:eastAsia="Times New Roman" w:hAnsi="Times New Roman" w:cs="Times New Roman"/>
          <w:sz w:val="24"/>
          <w:szCs w:val="24"/>
        </w:rPr>
        <w:t>s</w:t>
      </w:r>
      <w:r w:rsidR="00CB560E">
        <w:rPr>
          <w:rFonts w:ascii="Times New Roman" w:eastAsia="Times New Roman" w:hAnsi="Times New Roman" w:cs="Times New Roman"/>
          <w:sz w:val="24"/>
          <w:szCs w:val="24"/>
        </w:rPr>
        <w:t xml:space="preserve">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087ACB">
        <w:rPr>
          <w:rFonts w:ascii="Times New Roman" w:eastAsia="Times New Roman" w:hAnsi="Times New Roman" w:cs="Times New Roman"/>
          <w:sz w:val="24"/>
          <w:szCs w:val="24"/>
        </w:rPr>
        <w:t xml:space="preserve">. </w:t>
      </w:r>
      <w:r w:rsidR="00164AEE">
        <w:rPr>
          <w:rFonts w:ascii="Times New Roman" w:eastAsia="Times New Roman" w:hAnsi="Times New Roman" w:cs="Times New Roman"/>
          <w:sz w:val="24"/>
          <w:szCs w:val="24"/>
        </w:rPr>
        <w:t xml:space="preserve">This is highly relevant to conservation because it could help prioritize conservation efforts. </w:t>
      </w:r>
      <w:r w:rsidR="00087ACB">
        <w:rPr>
          <w:rFonts w:ascii="Times New Roman" w:eastAsia="Times New Roman" w:hAnsi="Times New Roman" w:cs="Times New Roman"/>
          <w:sz w:val="24"/>
          <w:szCs w:val="24"/>
        </w:rPr>
        <w:t>Similarly, such analysis could identify which</w:t>
      </w:r>
      <w:ins w:id="52" w:author="Pierre" w:date="2020-02-02T14:13:00Z">
        <w:r w:rsidR="006F4BDE">
          <w:rPr>
            <w:rFonts w:ascii="Times New Roman" w:eastAsia="Times New Roman" w:hAnsi="Times New Roman" w:cs="Times New Roman"/>
            <w:sz w:val="24"/>
            <w:szCs w:val="24"/>
          </w:rPr>
          <w:t>,</w:t>
        </w:r>
      </w:ins>
      <w:r w:rsidR="00087ACB">
        <w:rPr>
          <w:rFonts w:ascii="Times New Roman" w:eastAsia="Times New Roman" w:hAnsi="Times New Roman" w:cs="Times New Roman"/>
          <w:sz w:val="24"/>
          <w:szCs w:val="24"/>
        </w:rPr>
        <w:t xml:space="preserve"> among a set of previousl</w:t>
      </w:r>
      <w:r w:rsidR="0048505E">
        <w:rPr>
          <w:rFonts w:ascii="Times New Roman" w:eastAsia="Times New Roman" w:hAnsi="Times New Roman" w:cs="Times New Roman"/>
          <w:sz w:val="24"/>
          <w:szCs w:val="24"/>
        </w:rPr>
        <w:t>y sampled populations, received</w:t>
      </w:r>
      <w:r w:rsidR="00087ACB">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t>migrants from a</w:t>
      </w:r>
      <w:r w:rsidR="00087ACB">
        <w:rPr>
          <w:rFonts w:ascii="Times New Roman" w:eastAsia="Times New Roman" w:hAnsi="Times New Roman" w:cs="Times New Roman"/>
          <w:sz w:val="24"/>
          <w:szCs w:val="24"/>
        </w:rPr>
        <w:t xml:space="preserve"> long-distance dispersal event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FF669A">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w:t>
      </w:r>
      <w:r w:rsidR="00450EC4">
        <w:rPr>
          <w:rFonts w:ascii="Times New Roman" w:eastAsia="Times New Roman" w:hAnsi="Times New Roman" w:cs="Times New Roman"/>
          <w:sz w:val="24"/>
          <w:szCs w:val="24"/>
        </w:rPr>
        <w:t>to develop</w:t>
      </w:r>
      <w:r w:rsidR="00CB560E">
        <w:rPr>
          <w:rFonts w:ascii="Times New Roman" w:eastAsia="Times New Roman" w:hAnsi="Times New Roman" w:cs="Times New Roman"/>
          <w:sz w:val="24"/>
          <w:szCs w:val="24"/>
        </w:rPr>
        <w:t xml:space="preser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mass migration</w:t>
      </w:r>
      <w:r w:rsidR="00DD02FD">
        <w:rPr>
          <w:rFonts w:ascii="Times New Roman" w:eastAsia="Times New Roman" w:hAnsi="Times New Roman" w:cs="Times New Roman"/>
          <w:sz w:val="24"/>
          <w:szCs w:val="24"/>
        </w:rPr>
        <w:t xml:space="preserve"> </w:t>
      </w:r>
      <w:r w:rsidR="00322EF1">
        <w:rPr>
          <w:rFonts w:ascii="Times New Roman" w:eastAsia="Times New Roman" w:hAnsi="Times New Roman" w:cs="Times New Roman"/>
          <w:sz w:val="24"/>
          <w:szCs w:val="24"/>
        </w:rPr>
        <w:fldChar w:fldCharType="begin" w:fldLock="1"/>
      </w:r>
      <w:r w:rsidR="00A07FFC">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00FF669A" w:rsidRPr="00FF669A">
        <w:rPr>
          <w:rFonts w:ascii="Times New Roman" w:eastAsia="Times New Roman" w:hAnsi="Times New Roman" w:cs="Times New Roman"/>
          <w:sz w:val="24"/>
          <w:szCs w:val="24"/>
        </w:rPr>
        <w:t xml:space="preserve"> </w:t>
      </w:r>
      <w:del w:id="53" w:author="Pierre" w:date="2020-02-02T14:14:00Z">
        <w:r w:rsidR="00CB560E" w:rsidDel="006F4BDE">
          <w:rPr>
            <w:rFonts w:ascii="Times New Roman" w:eastAsia="Times New Roman" w:hAnsi="Times New Roman" w:cs="Times New Roman"/>
            <w:sz w:val="24"/>
            <w:szCs w:val="24"/>
          </w:rPr>
          <w:delText xml:space="preserve">Finally, </w:delText>
        </w:r>
      </w:del>
      <w:ins w:id="54" w:author="Pierre" w:date="2020-02-02T14:14:00Z">
        <w:r w:rsidR="006F4BDE">
          <w:rPr>
            <w:rFonts w:ascii="Times New Roman" w:eastAsia="Times New Roman" w:hAnsi="Times New Roman" w:cs="Times New Roman"/>
            <w:sz w:val="24"/>
            <w:szCs w:val="24"/>
          </w:rPr>
          <w:t>Y</w:t>
        </w:r>
      </w:ins>
      <w:del w:id="55" w:author="Pierre" w:date="2020-02-02T14:14:00Z">
        <w:r w:rsidR="004D63F8" w:rsidDel="006F4BDE">
          <w:rPr>
            <w:rFonts w:ascii="Times New Roman" w:eastAsia="Times New Roman" w:hAnsi="Times New Roman" w:cs="Times New Roman"/>
            <w:sz w:val="24"/>
            <w:szCs w:val="24"/>
          </w:rPr>
          <w:delText>y</w:delText>
        </w:r>
      </w:del>
      <w:r w:rsidR="004D63F8">
        <w:rPr>
          <w:rFonts w:ascii="Times New Roman" w:eastAsia="Times New Roman" w:hAnsi="Times New Roman" w:cs="Times New Roman"/>
          <w:sz w:val="24"/>
          <w:szCs w:val="24"/>
        </w:rPr>
        <w:t xml:space="preserve">et </w:t>
      </w:r>
      <w:r w:rsidR="00CB560E">
        <w:rPr>
          <w:rFonts w:ascii="Times New Roman" w:eastAsia="Times New Roman" w:hAnsi="Times New Roman" w:cs="Times New Roman"/>
          <w:sz w:val="24"/>
          <w:szCs w:val="24"/>
        </w:rPr>
        <w:t xml:space="preserve">another example </w:t>
      </w:r>
      <w:del w:id="56" w:author="Pierre" w:date="2020-02-02T14:14:00Z">
        <w:r w:rsidR="00CB560E" w:rsidDel="006F4BDE">
          <w:rPr>
            <w:rFonts w:ascii="Times New Roman" w:eastAsia="Times New Roman" w:hAnsi="Times New Roman" w:cs="Times New Roman"/>
            <w:sz w:val="24"/>
            <w:szCs w:val="24"/>
          </w:rPr>
          <w:delText>could be</w:delText>
        </w:r>
      </w:del>
      <w:ins w:id="57" w:author="Pierre" w:date="2020-02-02T14:14:00Z">
        <w:r w:rsidR="006F4BDE">
          <w:rPr>
            <w:rFonts w:ascii="Times New Roman" w:eastAsia="Times New Roman" w:hAnsi="Times New Roman" w:cs="Times New Roman"/>
            <w:sz w:val="24"/>
            <w:szCs w:val="24"/>
          </w:rPr>
          <w:t>is</w:t>
        </w:r>
      </w:ins>
      <w:r w:rsidR="00CB560E">
        <w:rPr>
          <w:rFonts w:ascii="Times New Roman" w:eastAsia="Times New Roman" w:hAnsi="Times New Roman" w:cs="Times New Roman"/>
          <w:sz w:val="24"/>
          <w:szCs w:val="24"/>
        </w:rPr>
        <w:t xml:space="preserve"> the evaluat</w:t>
      </w:r>
      <w:r w:rsidR="00EE4532">
        <w:rPr>
          <w:rFonts w:ascii="Times New Roman" w:eastAsia="Times New Roman" w:hAnsi="Times New Roman" w:cs="Times New Roman"/>
          <w:sz w:val="24"/>
          <w:szCs w:val="24"/>
        </w:rPr>
        <w:t>ion of how the population</w:t>
      </w:r>
      <w:r w:rsidR="004E3D3B">
        <w:rPr>
          <w:rFonts w:ascii="Times New Roman" w:eastAsia="Times New Roman" w:hAnsi="Times New Roman" w:cs="Times New Roman"/>
          <w:sz w:val="24"/>
          <w:szCs w:val="24"/>
        </w:rPr>
        <w:t xml:space="preserve"> genetic diversity</w:t>
      </w:r>
      <w:r w:rsidR="00EE4532">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has been affected by </w:t>
      </w:r>
      <w:r w:rsidR="00EE4532">
        <w:rPr>
          <w:rFonts w:ascii="Times New Roman" w:eastAsia="Times New Roman" w:hAnsi="Times New Roman" w:cs="Times New Roman"/>
          <w:sz w:val="24"/>
          <w:szCs w:val="24"/>
        </w:rPr>
        <w:t>habitat fragmentation</w:t>
      </w:r>
      <w:r w:rsidR="001C38DB">
        <w:rPr>
          <w:rFonts w:ascii="Times New Roman" w:eastAsia="Times New Roman" w:hAnsi="Times New Roman" w:cs="Times New Roman"/>
          <w:sz w:val="24"/>
          <w:szCs w:val="24"/>
        </w:rPr>
        <w:t xml:space="preserve"> and alteration</w:t>
      </w:r>
      <w:r w:rsidR="00FF669A">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Improved capacity to detect </w:t>
      </w:r>
      <w:r w:rsidR="00A07FFC">
        <w:rPr>
          <w:rFonts w:ascii="Times New Roman" w:eastAsia="Times New Roman" w:hAnsi="Times New Roman" w:cs="Times New Roman"/>
          <w:sz w:val="24"/>
          <w:szCs w:val="24"/>
        </w:rPr>
        <w:t>meaningful</w:t>
      </w:r>
      <w:r w:rsidR="004E3D3B">
        <w:rPr>
          <w:rFonts w:ascii="Times New Roman" w:eastAsia="Times New Roman" w:hAnsi="Times New Roman" w:cs="Times New Roman"/>
          <w:sz w:val="24"/>
          <w:szCs w:val="24"/>
        </w:rPr>
        <w:t xml:space="preserve"> </w:t>
      </w:r>
      <w:r w:rsidR="00903FDD">
        <w:rPr>
          <w:rFonts w:ascii="Times New Roman" w:eastAsia="Times New Roman" w:hAnsi="Times New Roman" w:cs="Times New Roman"/>
          <w:sz w:val="24"/>
          <w:szCs w:val="24"/>
        </w:rPr>
        <w:t>change</w:t>
      </w:r>
      <w:r w:rsidR="004E3D3B">
        <w:rPr>
          <w:rFonts w:ascii="Times New Roman" w:eastAsia="Times New Roman" w:hAnsi="Times New Roman" w:cs="Times New Roman"/>
          <w:sz w:val="24"/>
          <w:szCs w:val="24"/>
        </w:rPr>
        <w:t>s</w:t>
      </w:r>
      <w:r w:rsidR="00903FDD">
        <w:rPr>
          <w:rFonts w:ascii="Times New Roman" w:eastAsia="Times New Roman" w:hAnsi="Times New Roman" w:cs="Times New Roman"/>
          <w:sz w:val="24"/>
          <w:szCs w:val="24"/>
        </w:rPr>
        <w:t xml:space="preserve"> in genetic diversity of populations</w:t>
      </w:r>
      <w:r w:rsidR="004E3D3B">
        <w:rPr>
          <w:rFonts w:ascii="Times New Roman" w:eastAsia="Times New Roman" w:hAnsi="Times New Roman" w:cs="Times New Roman"/>
          <w:sz w:val="24"/>
          <w:szCs w:val="24"/>
        </w:rPr>
        <w:t xml:space="preserve">, and from which </w:t>
      </w:r>
      <w:r w:rsidR="0048505E">
        <w:rPr>
          <w:rFonts w:ascii="Times New Roman" w:eastAsia="Times New Roman" w:hAnsi="Times New Roman" w:cs="Times New Roman"/>
          <w:sz w:val="24"/>
          <w:szCs w:val="24"/>
        </w:rPr>
        <w:t xml:space="preserve">to </w:t>
      </w:r>
      <w:r w:rsidR="004E3D3B">
        <w:rPr>
          <w:rFonts w:ascii="Times New Roman" w:eastAsia="Times New Roman" w:hAnsi="Times New Roman" w:cs="Times New Roman"/>
          <w:sz w:val="24"/>
          <w:szCs w:val="24"/>
        </w:rPr>
        <w:lastRenderedPageBreak/>
        <w:t xml:space="preserve">infer the effects </w:t>
      </w:r>
      <w:r w:rsidR="0048505E">
        <w:rPr>
          <w:rFonts w:ascii="Times New Roman" w:eastAsia="Times New Roman" w:hAnsi="Times New Roman" w:cs="Times New Roman"/>
          <w:sz w:val="24"/>
          <w:szCs w:val="24"/>
        </w:rPr>
        <w:t xml:space="preserve">of </w:t>
      </w:r>
      <w:r w:rsidR="004E3D3B">
        <w:rPr>
          <w:rFonts w:ascii="Times New Roman" w:eastAsia="Times New Roman" w:hAnsi="Times New Roman" w:cs="Times New Roman"/>
          <w:sz w:val="24"/>
          <w:szCs w:val="24"/>
        </w:rPr>
        <w:t xml:space="preserve">historical demographic events, hold great potential to improve </w:t>
      </w:r>
      <w:r w:rsidR="00903FDD">
        <w:rPr>
          <w:rFonts w:ascii="Times New Roman" w:eastAsia="Times New Roman" w:hAnsi="Times New Roman" w:cs="Times New Roman"/>
          <w:sz w:val="24"/>
          <w:szCs w:val="24"/>
        </w:rPr>
        <w:t xml:space="preserve">management, including </w:t>
      </w:r>
      <w:r w:rsidR="004E3D3B">
        <w:rPr>
          <w:rFonts w:ascii="Times New Roman" w:eastAsia="Times New Roman" w:hAnsi="Times New Roman" w:cs="Times New Roman"/>
          <w:sz w:val="24"/>
          <w:szCs w:val="24"/>
        </w:rPr>
        <w:t xml:space="preserve">guiding </w:t>
      </w:r>
      <w:r w:rsidR="00903FDD">
        <w:rPr>
          <w:rFonts w:ascii="Times New Roman" w:eastAsia="Times New Roman" w:hAnsi="Times New Roman" w:cs="Times New Roman"/>
          <w:sz w:val="24"/>
          <w:szCs w:val="24"/>
        </w:rPr>
        <w:t xml:space="preserve">the prioritization of </w:t>
      </w:r>
      <w:r w:rsidR="004E3D3B">
        <w:rPr>
          <w:rFonts w:ascii="Times New Roman" w:eastAsia="Times New Roman" w:hAnsi="Times New Roman" w:cs="Times New Roman"/>
          <w:sz w:val="24"/>
          <w:szCs w:val="24"/>
        </w:rPr>
        <w:t xml:space="preserve">areas for </w:t>
      </w:r>
      <w:r w:rsidR="00903FDD">
        <w:rPr>
          <w:rFonts w:ascii="Times New Roman" w:eastAsia="Times New Roman" w:hAnsi="Times New Roman" w:cs="Times New Roman"/>
          <w:sz w:val="24"/>
          <w:szCs w:val="24"/>
        </w:rPr>
        <w:t>conservation or mitigation efforts.</w:t>
      </w:r>
    </w:p>
    <w:p w14:paraId="2BC3A1E0" w14:textId="74DC11B3"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w:t>
      </w:r>
      <w:ins w:id="58" w:author="Pierre" w:date="2020-02-02T14:15:00Z">
        <w:r w:rsidR="006F4BDE">
          <w:rPr>
            <w:rFonts w:ascii="Times New Roman" w:eastAsia="Times New Roman" w:hAnsi="Times New Roman" w:cs="Times New Roman"/>
            <w:sz w:val="24"/>
            <w:szCs w:val="24"/>
          </w:rPr>
          <w:t xml:space="preserve">ecological </w:t>
        </w:r>
      </w:ins>
      <w:r w:rsidRPr="00295FF4">
        <w:rPr>
          <w:rFonts w:ascii="Times New Roman" w:eastAsia="Times New Roman" w:hAnsi="Times New Roman" w:cs="Times New Roman"/>
          <w:sz w:val="24"/>
          <w:szCs w:val="24"/>
        </w:rPr>
        <w:t xml:space="preserve">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del w:id="59" w:author="Pierre" w:date="2020-02-02T14:15:00Z">
        <w:r w:rsidR="00D8178E" w:rsidDel="006F4BDE">
          <w:rPr>
            <w:rFonts w:ascii="Times New Roman" w:eastAsia="Times New Roman" w:hAnsi="Times New Roman" w:cs="Times New Roman"/>
            <w:sz w:val="24"/>
            <w:szCs w:val="24"/>
          </w:rPr>
          <w:delText xml:space="preserve">that </w:delText>
        </w:r>
        <w:r w:rsidR="00074A90" w:rsidRPr="00295FF4" w:rsidDel="006F4BDE">
          <w:rPr>
            <w:rFonts w:ascii="Times New Roman" w:eastAsia="Times New Roman" w:hAnsi="Times New Roman" w:cs="Times New Roman"/>
            <w:sz w:val="24"/>
            <w:szCs w:val="24"/>
          </w:rPr>
          <w:delText xml:space="preserve">of </w:delText>
        </w:r>
      </w:del>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w:t>
      </w:r>
      <w:del w:id="60" w:author="Pierre" w:date="2020-02-02T14:16:00Z">
        <w:r w:rsidR="00074A90" w:rsidRPr="00295FF4" w:rsidDel="006F4BDE">
          <w:rPr>
            <w:rFonts w:ascii="Times New Roman" w:eastAsia="Times New Roman" w:hAnsi="Times New Roman" w:cs="Times New Roman"/>
            <w:sz w:val="24"/>
            <w:szCs w:val="24"/>
          </w:rPr>
          <w:delText xml:space="preserve">expect </w:delText>
        </w:r>
      </w:del>
      <w:ins w:id="61" w:author="Pierre" w:date="2020-02-02T14:16:00Z">
        <w:r w:rsidR="006F4BDE">
          <w:rPr>
            <w:rFonts w:ascii="Times New Roman" w:eastAsia="Times New Roman" w:hAnsi="Times New Roman" w:cs="Times New Roman"/>
            <w:sz w:val="24"/>
            <w:szCs w:val="24"/>
          </w:rPr>
          <w:t>can assume</w:t>
        </w:r>
        <w:r w:rsidR="006F4BDE" w:rsidRPr="00295FF4">
          <w:rPr>
            <w:rFonts w:ascii="Times New Roman" w:eastAsia="Times New Roman" w:hAnsi="Times New Roman" w:cs="Times New Roman"/>
            <w:sz w:val="24"/>
            <w:szCs w:val="24"/>
          </w:rPr>
          <w:t xml:space="preserve"> </w:t>
        </w:r>
      </w:ins>
      <w:r w:rsidR="00074A90" w:rsidRPr="00295FF4">
        <w:rPr>
          <w:rFonts w:ascii="Times New Roman" w:eastAsia="Times New Roman" w:hAnsi="Times New Roman" w:cs="Times New Roman"/>
          <w:sz w:val="24"/>
          <w:szCs w:val="24"/>
        </w:rPr>
        <w:t xml:space="preserve">that </w:t>
      </w:r>
      <w:del w:id="62" w:author="Pierre" w:date="2020-02-03T18:07:00Z">
        <w:r w:rsidR="00074A90" w:rsidRPr="00295FF4" w:rsidDel="00D438AC">
          <w:rPr>
            <w:rFonts w:ascii="Times New Roman" w:eastAsia="Times New Roman" w:hAnsi="Times New Roman" w:cs="Times New Roman"/>
            <w:sz w:val="24"/>
            <w:szCs w:val="24"/>
          </w:rPr>
          <w:delText xml:space="preserve">TBI </w:delText>
        </w:r>
      </w:del>
      <w:ins w:id="63" w:author="Pierre" w:date="2020-02-03T18:07:00Z">
        <w:r w:rsidR="00D438AC">
          <w:rPr>
            <w:rFonts w:ascii="Times New Roman" w:eastAsia="Times New Roman" w:hAnsi="Times New Roman" w:cs="Times New Roman"/>
            <w:sz w:val="24"/>
            <w:szCs w:val="24"/>
          </w:rPr>
          <w:t>i</w:t>
        </w:r>
        <w:r w:rsidR="00D438AC" w:rsidRPr="00295FF4">
          <w:rPr>
            <w:rFonts w:ascii="Times New Roman" w:eastAsia="Times New Roman" w:hAnsi="Times New Roman" w:cs="Times New Roman"/>
            <w:sz w:val="24"/>
            <w:szCs w:val="24"/>
          </w:rPr>
          <w:t xml:space="preserve"> </w:t>
        </w:r>
      </w:ins>
      <w:ins w:id="64" w:author="Pierre" w:date="2020-02-02T14:16:00Z">
        <w:r w:rsidR="006F4BDE">
          <w:rPr>
            <w:rFonts w:ascii="Times New Roman" w:eastAsia="Times New Roman" w:hAnsi="Times New Roman" w:cs="Times New Roman"/>
            <w:sz w:val="24"/>
            <w:szCs w:val="24"/>
          </w:rPr>
          <w:t xml:space="preserve">analysis </w:t>
        </w:r>
      </w:ins>
      <w:del w:id="65" w:author="Pierre" w:date="2020-02-02T14:16:00Z">
        <w:r w:rsidR="00074A90" w:rsidRPr="00295FF4" w:rsidDel="006F4BDE">
          <w:rPr>
            <w:rFonts w:ascii="Times New Roman" w:eastAsia="Times New Roman" w:hAnsi="Times New Roman" w:cs="Times New Roman"/>
            <w:sz w:val="24"/>
            <w:szCs w:val="24"/>
          </w:rPr>
          <w:delText xml:space="preserve">can </w:delText>
        </w:r>
      </w:del>
      <w:ins w:id="66" w:author="Pierre" w:date="2020-02-02T14:16:00Z">
        <w:r w:rsidR="006F4BDE">
          <w:rPr>
            <w:rFonts w:ascii="Times New Roman" w:eastAsia="Times New Roman" w:hAnsi="Times New Roman" w:cs="Times New Roman"/>
            <w:sz w:val="24"/>
            <w:szCs w:val="24"/>
          </w:rPr>
          <w:t>could</w:t>
        </w:r>
        <w:r w:rsidR="006F4BDE" w:rsidRPr="00295FF4">
          <w:rPr>
            <w:rFonts w:ascii="Times New Roman" w:eastAsia="Times New Roman" w:hAnsi="Times New Roman" w:cs="Times New Roman"/>
            <w:sz w:val="24"/>
            <w:szCs w:val="24"/>
          </w:rPr>
          <w:t xml:space="preserve"> </w:t>
        </w:r>
      </w:ins>
      <w:r w:rsidR="00074A90" w:rsidRPr="00295FF4">
        <w:rPr>
          <w:rFonts w:ascii="Times New Roman" w:eastAsia="Times New Roman" w:hAnsi="Times New Roman" w:cs="Times New Roman"/>
          <w:sz w:val="24"/>
          <w:szCs w:val="24"/>
        </w:rPr>
        <w:t xml:space="preserve">be </w:t>
      </w:r>
      <w:r w:rsidR="00D8178E">
        <w:rPr>
          <w:rFonts w:ascii="Times New Roman" w:eastAsia="Times New Roman" w:hAnsi="Times New Roman" w:cs="Times New Roman"/>
          <w:sz w:val="24"/>
          <w:szCs w:val="24"/>
        </w:rPr>
        <w:t>applied to spati</w:t>
      </w:r>
      <w:ins w:id="67" w:author="Pierre" w:date="2020-02-04T10:35:00Z">
        <w:r w:rsidR="00154844">
          <w:rPr>
            <w:rFonts w:ascii="Times New Roman" w:eastAsia="Times New Roman" w:hAnsi="Times New Roman" w:cs="Times New Roman"/>
            <w:sz w:val="24"/>
            <w:szCs w:val="24"/>
          </w:rPr>
          <w:t>o</w:t>
        </w:r>
      </w:ins>
      <w:del w:id="68" w:author="Pierre" w:date="2020-02-04T10:35:00Z">
        <w:r w:rsidR="00D8178E" w:rsidDel="00154844">
          <w:rPr>
            <w:rFonts w:ascii="Times New Roman" w:eastAsia="Times New Roman" w:hAnsi="Times New Roman" w:cs="Times New Roman"/>
            <w:sz w:val="24"/>
            <w:szCs w:val="24"/>
          </w:rPr>
          <w:delText>al</w:delText>
        </w:r>
      </w:del>
      <w:r w:rsidR="00D8178E">
        <w:rPr>
          <w:rFonts w:ascii="Times New Roman" w:eastAsia="Times New Roman" w:hAnsi="Times New Roman" w:cs="Times New Roman"/>
          <w:sz w:val="24"/>
          <w:szCs w:val="24"/>
        </w:rPr>
        <w:t xml:space="preserve">-temporal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w:t>
      </w:r>
      <w:ins w:id="69" w:author="Pierre" w:date="2020-02-02T14:16:00Z">
        <w:r w:rsidR="006F4BDE">
          <w:rPr>
            <w:rFonts w:ascii="Times New Roman" w:eastAsia="Times New Roman" w:hAnsi="Times New Roman" w:cs="Times New Roman"/>
            <w:sz w:val="24"/>
            <w:szCs w:val="24"/>
          </w:rPr>
          <w:t>s</w:t>
        </w:r>
      </w:ins>
      <w:r w:rsidRPr="00295FF4">
        <w:rPr>
          <w:rFonts w:ascii="Times New Roman" w:eastAsia="Times New Roman" w:hAnsi="Times New Roman" w:cs="Times New Roman"/>
          <w:sz w:val="24"/>
          <w:szCs w:val="24"/>
        </w:rPr>
        <w:t xml:space="preserv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w:t>
      </w:r>
      <w:ins w:id="70" w:author="Pierre" w:date="2020-02-02T14:17:00Z">
        <w:r w:rsidR="006F4BDE">
          <w:rPr>
            <w:rFonts w:ascii="Times New Roman" w:eastAsia="Times New Roman" w:hAnsi="Times New Roman" w:cs="Times New Roman"/>
            <w:sz w:val="24"/>
            <w:szCs w:val="24"/>
          </w:rPr>
          <w:t xml:space="preserve">simulated </w:t>
        </w:r>
      </w:ins>
      <w:r w:rsidR="00D01E4D" w:rsidRPr="00295FF4">
        <w:rPr>
          <w:rFonts w:ascii="Times New Roman" w:eastAsia="Times New Roman" w:hAnsi="Times New Roman" w:cs="Times New Roman"/>
          <w:sz w:val="24"/>
          <w:szCs w:val="24"/>
        </w:rPr>
        <w:t xml:space="preserve">community composition data </w:t>
      </w:r>
      <w:r w:rsidR="00D01E4D" w:rsidRPr="00295FF4">
        <w:rPr>
          <w:rFonts w:ascii="Times New Roman" w:eastAsia="Times New Roman" w:hAnsi="Times New Roman" w:cs="Times New Roman"/>
          <w:sz w:val="24"/>
          <w:szCs w:val="24"/>
        </w:rPr>
        <w:fldChar w:fldCharType="begin" w:fldLock="1"/>
      </w:r>
      <w:r w:rsidR="004D4681">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A61965" w:rsidRPr="00A61965">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1D8777EE"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del w:id="71" w:author="Pierre" w:date="2020-02-02T14:17:00Z">
        <w:r w:rsidR="00461C2D" w:rsidDel="006F4BDE">
          <w:rPr>
            <w:rFonts w:ascii="Times New Roman" w:eastAsia="Times New Roman" w:hAnsi="Times New Roman" w:cs="Times New Roman"/>
            <w:sz w:val="24"/>
            <w:szCs w:val="24"/>
          </w:rPr>
          <w:delText xml:space="preserve">be </w:delText>
        </w:r>
      </w:del>
      <w:r w:rsidR="00461C2D">
        <w:rPr>
          <w:rFonts w:ascii="Times New Roman" w:eastAsia="Times New Roman" w:hAnsi="Times New Roman" w:cs="Times New Roman"/>
          <w:sz w:val="24"/>
          <w:szCs w:val="24"/>
        </w:rPr>
        <w:t>appl</w:t>
      </w:r>
      <w:ins w:id="72" w:author="Pierre" w:date="2020-02-02T14:17:00Z">
        <w:r w:rsidR="006F4BDE">
          <w:rPr>
            <w:rFonts w:ascii="Times New Roman" w:eastAsia="Times New Roman" w:hAnsi="Times New Roman" w:cs="Times New Roman"/>
            <w:sz w:val="24"/>
            <w:szCs w:val="24"/>
          </w:rPr>
          <w:t>y it</w:t>
        </w:r>
      </w:ins>
      <w:del w:id="73" w:author="Pierre" w:date="2020-02-02T14:17:00Z">
        <w:r w:rsidR="00461C2D" w:rsidDel="006F4BDE">
          <w:rPr>
            <w:rFonts w:ascii="Times New Roman" w:eastAsia="Times New Roman" w:hAnsi="Times New Roman" w:cs="Times New Roman"/>
            <w:sz w:val="24"/>
            <w:szCs w:val="24"/>
          </w:rPr>
          <w:delText>icable</w:delText>
        </w:r>
      </w:del>
      <w:r w:rsidR="00461C2D">
        <w:rPr>
          <w:rFonts w:ascii="Times New Roman" w:eastAsia="Times New Roman" w:hAnsi="Times New Roman" w:cs="Times New Roman"/>
          <w:sz w:val="24"/>
          <w:szCs w:val="24"/>
        </w:rPr>
        <w:t xml:space="preserve"> to spat</w:t>
      </w:r>
      <w:ins w:id="74" w:author="Pierre" w:date="2020-02-03T18:07:00Z">
        <w:r w:rsidR="00D438AC">
          <w:rPr>
            <w:rFonts w:ascii="Times New Roman" w:eastAsia="Times New Roman" w:hAnsi="Times New Roman" w:cs="Times New Roman"/>
            <w:sz w:val="24"/>
            <w:szCs w:val="24"/>
          </w:rPr>
          <w:t>i</w:t>
        </w:r>
      </w:ins>
      <w:ins w:id="75" w:author="Pierre" w:date="2020-02-02T14:19:00Z">
        <w:r w:rsidR="0073485F">
          <w:rPr>
            <w:rFonts w:ascii="Times New Roman" w:eastAsia="Times New Roman" w:hAnsi="Times New Roman" w:cs="Times New Roman"/>
            <w:sz w:val="24"/>
            <w:szCs w:val="24"/>
          </w:rPr>
          <w:t>o</w:t>
        </w:r>
      </w:ins>
      <w:del w:id="76" w:author="Pierre" w:date="2020-02-02T14:19:00Z">
        <w:r w:rsidR="00461C2D" w:rsidDel="0073485F">
          <w:rPr>
            <w:rFonts w:ascii="Times New Roman" w:eastAsia="Times New Roman" w:hAnsi="Times New Roman" w:cs="Times New Roman"/>
            <w:sz w:val="24"/>
            <w:szCs w:val="24"/>
          </w:rPr>
          <w:delText>ial</w:delText>
        </w:r>
      </w:del>
      <w:ins w:id="77" w:author="Pierre" w:date="2020-02-02T14:18:00Z">
        <w:r w:rsidR="006F4BDE">
          <w:rPr>
            <w:rFonts w:ascii="Times New Roman" w:eastAsia="Times New Roman" w:hAnsi="Times New Roman" w:cs="Times New Roman"/>
            <w:sz w:val="24"/>
            <w:szCs w:val="24"/>
          </w:rPr>
          <w:t>-</w:t>
        </w:r>
      </w:ins>
      <w:del w:id="78" w:author="Pierre" w:date="2020-02-02T14:18:00Z">
        <w:r w:rsidR="00461C2D" w:rsidDel="006F4BDE">
          <w:rPr>
            <w:rFonts w:ascii="Times New Roman" w:eastAsia="Times New Roman" w:hAnsi="Times New Roman" w:cs="Times New Roman"/>
            <w:sz w:val="24"/>
            <w:szCs w:val="24"/>
          </w:rPr>
          <w:delText xml:space="preserve"> </w:delText>
        </w:r>
      </w:del>
      <w:r w:rsidR="00461C2D">
        <w:rPr>
          <w:rFonts w:ascii="Times New Roman" w:eastAsia="Times New Roman" w:hAnsi="Times New Roman" w:cs="Times New Roman"/>
          <w:sz w:val="24"/>
          <w:szCs w:val="24"/>
        </w:rPr>
        <w:t>temporal population genetic data. The objective of o</w:t>
      </w:r>
      <w:r w:rsidR="00AE630D">
        <w:rPr>
          <w:rFonts w:ascii="Times New Roman" w:eastAsia="Times New Roman" w:hAnsi="Times New Roman" w:cs="Times New Roman"/>
          <w:sz w:val="24"/>
          <w:szCs w:val="24"/>
        </w:rPr>
        <w:t xml:space="preserve">ur new </w:t>
      </w:r>
      <w:del w:id="79" w:author="Pierre" w:date="2020-02-02T14:19:00Z">
        <w:r w:rsidR="00AE630D" w:rsidDel="0073485F">
          <w:rPr>
            <w:rFonts w:ascii="Times New Roman" w:eastAsia="Times New Roman" w:hAnsi="Times New Roman" w:cs="Times New Roman"/>
            <w:sz w:val="24"/>
            <w:szCs w:val="24"/>
          </w:rPr>
          <w:delText>method</w:delText>
        </w:r>
      </w:del>
      <w:ins w:id="80" w:author="Pierre" w:date="2020-02-02T14:19:00Z">
        <w:r w:rsidR="0073485F">
          <w:rPr>
            <w:rFonts w:ascii="Times New Roman" w:eastAsia="Times New Roman" w:hAnsi="Times New Roman" w:cs="Times New Roman"/>
            <w:sz w:val="24"/>
            <w:szCs w:val="24"/>
          </w:rPr>
          <w:t>analysis</w:t>
        </w:r>
      </w:ins>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w:t>
      </w:r>
      <w:del w:id="81" w:author="Pierre" w:date="2020-02-02T14:20:00Z">
        <w:r w:rsidR="00F05BC1" w:rsidDel="0073485F">
          <w:rPr>
            <w:rFonts w:ascii="Times New Roman" w:eastAsia="Times New Roman" w:hAnsi="Times New Roman" w:cs="Times New Roman"/>
            <w:sz w:val="24"/>
            <w:szCs w:val="24"/>
          </w:rPr>
          <w:delText xml:space="preserve">to </w:delText>
        </w:r>
      </w:del>
      <w:r w:rsidR="00F05BC1">
        <w:rPr>
          <w:rFonts w:ascii="Times New Roman" w:eastAsia="Times New Roman" w:hAnsi="Times New Roman" w:cs="Times New Roman"/>
          <w:sz w:val="24"/>
          <w:szCs w:val="24"/>
        </w:rPr>
        <w:t>provide</w:t>
      </w:r>
      <w:r w:rsidR="00A35D40">
        <w:rPr>
          <w:rFonts w:ascii="Times New Roman" w:eastAsia="Times New Roman" w:hAnsi="Times New Roman" w:cs="Times New Roman"/>
          <w:sz w:val="24"/>
          <w:szCs w:val="24"/>
        </w:rPr>
        <w:t xml:space="preserve"> sensible </w:t>
      </w:r>
      <w:r w:rsidR="00F05BC1">
        <w:rPr>
          <w:rFonts w:ascii="Times New Roman" w:eastAsia="Times New Roman" w:hAnsi="Times New Roman" w:cs="Times New Roman"/>
          <w:sz w:val="24"/>
          <w:szCs w:val="24"/>
        </w:rPr>
        <w:t>information</w:t>
      </w:r>
      <w:r w:rsidR="00D60D2C">
        <w:rPr>
          <w:rFonts w:ascii="Times New Roman" w:eastAsia="Times New Roman" w:hAnsi="Times New Roman" w:cs="Times New Roman"/>
          <w:sz w:val="24"/>
          <w:szCs w:val="24"/>
        </w:rPr>
        <w:t xml:space="preserve"> </w:t>
      </w:r>
      <w:r w:rsidR="004A6CE0">
        <w:rPr>
          <w:rFonts w:ascii="Times New Roman" w:eastAsia="Times New Roman" w:hAnsi="Times New Roman" w:cs="Times New Roman"/>
          <w:sz w:val="24"/>
          <w:szCs w:val="24"/>
        </w:rPr>
        <w:t>extracted from genetic data through</w:t>
      </w:r>
      <w:r w:rsidR="000752B5">
        <w:rPr>
          <w:rFonts w:ascii="Times New Roman" w:eastAsia="Times New Roman" w:hAnsi="Times New Roman" w:cs="Times New Roman"/>
          <w:sz w:val="24"/>
          <w:szCs w:val="24"/>
        </w:rPr>
        <w:t xml:space="preserve"> assumption-light and purpose-designed tests </w:t>
      </w:r>
      <w:r w:rsidR="00F05BC1">
        <w:rPr>
          <w:rFonts w:ascii="Times New Roman" w:eastAsia="Times New Roman" w:hAnsi="Times New Roman" w:cs="Times New Roman"/>
          <w:sz w:val="24"/>
          <w:szCs w:val="24"/>
        </w:rPr>
        <w:t>to policy</w:t>
      </w:r>
      <w:ins w:id="82" w:author="Pierre" w:date="2020-02-02T14:20:00Z">
        <w:r w:rsidR="0073485F">
          <w:rPr>
            <w:rFonts w:ascii="Times New Roman" w:eastAsia="Times New Roman" w:hAnsi="Times New Roman" w:cs="Times New Roman"/>
            <w:sz w:val="24"/>
            <w:szCs w:val="24"/>
          </w:rPr>
          <w:t xml:space="preserve"> </w:t>
        </w:r>
      </w:ins>
      <w:del w:id="83" w:author="Pierre" w:date="2020-02-02T14:20:00Z">
        <w:r w:rsidR="00F05BC1" w:rsidDel="0073485F">
          <w:rPr>
            <w:rFonts w:ascii="Times New Roman" w:eastAsia="Times New Roman" w:hAnsi="Times New Roman" w:cs="Times New Roman"/>
            <w:sz w:val="24"/>
            <w:szCs w:val="24"/>
          </w:rPr>
          <w:delText>-</w:delText>
        </w:r>
      </w:del>
      <w:r w:rsidR="00F05BC1">
        <w:rPr>
          <w:rFonts w:ascii="Times New Roman" w:eastAsia="Times New Roman" w:hAnsi="Times New Roman" w:cs="Times New Roman"/>
          <w:sz w:val="24"/>
          <w:szCs w:val="24"/>
        </w:rPr>
        <w:t>makers and managers</w:t>
      </w:r>
      <w:r w:rsidR="000752B5">
        <w:rPr>
          <w:rFonts w:ascii="Times New Roman" w:eastAsia="Times New Roman" w:hAnsi="Times New Roman" w:cs="Times New Roman"/>
          <w:sz w:val="24"/>
          <w:szCs w:val="24"/>
        </w:rPr>
        <w:t xml:space="preserve">, regardless of the </w:t>
      </w:r>
      <w:r w:rsidR="00867C10">
        <w:rPr>
          <w:rFonts w:ascii="Times New Roman" w:eastAsia="Times New Roman" w:hAnsi="Times New Roman" w:cs="Times New Roman"/>
          <w:sz w:val="24"/>
          <w:szCs w:val="24"/>
        </w:rPr>
        <w:t>availability</w:t>
      </w:r>
      <w:r w:rsidR="000752B5">
        <w:rPr>
          <w:rFonts w:ascii="Times New Roman" w:eastAsia="Times New Roman" w:hAnsi="Times New Roman" w:cs="Times New Roman"/>
          <w:sz w:val="24"/>
          <w:szCs w:val="24"/>
        </w:rPr>
        <w:t xml:space="preserve"> of </w:t>
      </w:r>
      <w:ins w:id="84" w:author="Pierre" w:date="2020-02-02T14:20:00Z">
        <w:r w:rsidR="0073485F">
          <w:rPr>
            <w:rFonts w:ascii="Times New Roman" w:eastAsia="Times New Roman" w:hAnsi="Times New Roman" w:cs="Times New Roman"/>
            <w:sz w:val="24"/>
            <w:szCs w:val="24"/>
          </w:rPr>
          <w:t xml:space="preserve">very </w:t>
        </w:r>
      </w:ins>
      <w:r w:rsidR="00867C10">
        <w:rPr>
          <w:rFonts w:ascii="Times New Roman" w:eastAsia="Times New Roman" w:hAnsi="Times New Roman" w:cs="Times New Roman"/>
          <w:sz w:val="24"/>
          <w:szCs w:val="24"/>
        </w:rPr>
        <w:t>large</w:t>
      </w:r>
      <w:r w:rsidR="00A35D40">
        <w:rPr>
          <w:rFonts w:ascii="Times New Roman" w:eastAsia="Times New Roman" w:hAnsi="Times New Roman" w:cs="Times New Roman"/>
          <w:sz w:val="24"/>
          <w:szCs w:val="24"/>
        </w:rPr>
        <w:t xml:space="preserve"> genetic dataset</w:t>
      </w:r>
      <w:r w:rsidR="00867C10">
        <w:rPr>
          <w:rFonts w:ascii="Times New Roman" w:eastAsia="Times New Roman" w:hAnsi="Times New Roman" w:cs="Times New Roman"/>
          <w:sz w:val="24"/>
          <w:szCs w:val="24"/>
        </w:rPr>
        <w:t>s</w:t>
      </w:r>
      <w:r w:rsidR="00D60D2C">
        <w:rPr>
          <w:rFonts w:ascii="Times New Roman" w:eastAsia="Times New Roman" w:hAnsi="Times New Roman" w:cs="Times New Roman"/>
          <w:sz w:val="24"/>
          <w:szCs w:val="24"/>
        </w:rPr>
        <w:t>.</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demonstrate the effectiveness and applicability of the approach</w:t>
      </w:r>
      <w:r w:rsidR="00A93089">
        <w:rPr>
          <w:rFonts w:ascii="Times New Roman" w:eastAsia="Times New Roman" w:hAnsi="Times New Roman" w:cs="Times New Roman"/>
          <w:sz w:val="24"/>
          <w:szCs w:val="24"/>
        </w:rPr>
        <w:t xml:space="preserve"> using simulated genetic data ge</w:t>
      </w:r>
      <w:r w:rsidR="00A07FFC">
        <w:rPr>
          <w:rFonts w:ascii="Times New Roman" w:eastAsia="Times New Roman" w:hAnsi="Times New Roman" w:cs="Times New Roman"/>
          <w:sz w:val="24"/>
          <w:szCs w:val="24"/>
        </w:rPr>
        <w:t>nerated using a</w:t>
      </w:r>
      <w:r w:rsidR="00841510" w:rsidRPr="00295FF4">
        <w:rPr>
          <w:rFonts w:ascii="Times New Roman" w:eastAsia="Times New Roman" w:hAnsi="Times New Roman" w:cs="Times New Roman"/>
          <w:sz w:val="24"/>
          <w:szCs w:val="24"/>
        </w:rPr>
        <w:t xml:space="preserve"> </w:t>
      </w:r>
      <w:r w:rsidR="001A5222" w:rsidRPr="00295FF4">
        <w:rPr>
          <w:rFonts w:ascii="Times New Roman" w:eastAsia="Times New Roman" w:hAnsi="Times New Roman" w:cs="Times New Roman"/>
          <w:sz w:val="24"/>
          <w:szCs w:val="24"/>
        </w:rPr>
        <w:t xml:space="preserve">spatially-explicit </w:t>
      </w:r>
      <w:r w:rsidR="00A93089">
        <w:rPr>
          <w:rFonts w:ascii="Times New Roman" w:eastAsia="Times New Roman" w:hAnsi="Times New Roman" w:cs="Times New Roman"/>
          <w:sz w:val="24"/>
          <w:szCs w:val="24"/>
        </w:rPr>
        <w:t>demo-genetic</w:t>
      </w:r>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B922D5">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r w:rsidR="00B922D5" w:rsidRPr="00B922D5">
        <w:rPr>
          <w:rFonts w:ascii="Times New Roman" w:eastAsia="Times New Roman" w:hAnsi="Times New Roman" w:cs="Times New Roman"/>
          <w:i/>
          <w:noProof/>
          <w:sz w:val="24"/>
          <w:szCs w:val="24"/>
        </w:rPr>
        <w:t>CDMetaPOP</w:t>
      </w:r>
      <w:r w:rsidR="00A93089">
        <w:rPr>
          <w:rFonts w:ascii="Times New Roman" w:eastAsia="Times New Roman" w:hAnsi="Times New Roman" w:cs="Times New Roman"/>
          <w:noProof/>
          <w:sz w:val="24"/>
          <w:szCs w:val="24"/>
        </w:rPr>
        <w:t xml:space="preserve">; </w:t>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 xml:space="preserve">Our general approach was to simulate multiple </w:t>
      </w:r>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lastRenderedPageBreak/>
        <w:t xml:space="preserve">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r w:rsidR="00A93089">
        <w:rPr>
          <w:rFonts w:ascii="Times New Roman" w:eastAsia="Times New Roman" w:hAnsi="Times New Roman" w:cs="Times New Roman"/>
          <w:sz w:val="24"/>
          <w:szCs w:val="24"/>
        </w:rPr>
        <w:t xml:space="preserve">these </w:t>
      </w:r>
      <w:r w:rsidR="00461C2D">
        <w:rPr>
          <w:rFonts w:ascii="Times New Roman" w:eastAsia="Times New Roman" w:hAnsi="Times New Roman" w:cs="Times New Roman"/>
          <w:sz w:val="24"/>
          <w:szCs w:val="24"/>
        </w:rPr>
        <w:t xml:space="preserve">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r w:rsidR="00A93089">
        <w:rPr>
          <w:rFonts w:ascii="Times New Roman" w:eastAsia="Times New Roman" w:hAnsi="Times New Roman" w:cs="Times New Roman"/>
          <w:sz w:val="24"/>
          <w:szCs w:val="24"/>
        </w:rPr>
        <w:t xml:space="preserve">by </w:t>
      </w:r>
      <w:r w:rsidR="00931038" w:rsidRPr="00295FF4">
        <w:rPr>
          <w:rFonts w:ascii="Times New Roman" w:eastAsia="Times New Roman" w:hAnsi="Times New Roman" w:cs="Times New Roman"/>
          <w:sz w:val="24"/>
          <w:szCs w:val="24"/>
        </w:rPr>
        <w:t>a demographic event</w:t>
      </w:r>
      <w:r w:rsidR="00A93089">
        <w:rPr>
          <w:rFonts w:ascii="Times New Roman" w:eastAsia="Times New Roman" w:hAnsi="Times New Roman" w:cs="Times New Roman"/>
          <w:sz w:val="24"/>
          <w:szCs w:val="24"/>
        </w:rPr>
        <w:t xml:space="preserve"> (i.e., spatial extent)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r w:rsidR="00A93089">
        <w:rPr>
          <w:rFonts w:ascii="Times New Roman" w:eastAsia="Times New Roman" w:hAnsi="Times New Roman" w:cs="Times New Roman"/>
          <w:sz w:val="24"/>
          <w:szCs w:val="24"/>
        </w:rPr>
        <w:t xml:space="preserve">capacity to detect significant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r w:rsidR="00A93089">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fldChar w:fldCharType="begin" w:fldLock="1"/>
      </w:r>
      <w:r w:rsidR="00C37D52">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A07FFC">
        <w:rPr>
          <w:rFonts w:ascii="Times New Roman" w:eastAsia="Times New Roman" w:hAnsi="Times New Roman" w:cs="Times New Roman"/>
          <w:sz w:val="24"/>
          <w:szCs w:val="24"/>
        </w:rPr>
        <w:fldChar w:fldCharType="separate"/>
      </w:r>
      <w:r w:rsidR="00A07FFC" w:rsidRPr="00A07FFC">
        <w:rPr>
          <w:rFonts w:ascii="Times New Roman" w:eastAsia="Times New Roman" w:hAnsi="Times New Roman" w:cs="Times New Roman"/>
          <w:noProof/>
          <w:sz w:val="24"/>
          <w:szCs w:val="24"/>
        </w:rPr>
        <w:t>(Legendre &amp; Legendre, 2012)</w:t>
      </w:r>
      <w:r w:rsidR="00A07FFC">
        <w:rPr>
          <w:rFonts w:ascii="Times New Roman" w:eastAsia="Times New Roman" w:hAnsi="Times New Roman" w:cs="Times New Roman"/>
          <w:sz w:val="24"/>
          <w:szCs w:val="24"/>
        </w:rPr>
        <w:fldChar w:fldCharType="end"/>
      </w:r>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r w:rsidR="00A93089">
        <w:rPr>
          <w:rFonts w:ascii="Times New Roman" w:eastAsia="Times New Roman" w:hAnsi="Times New Roman" w:cs="Times New Roman"/>
          <w:sz w:val="24"/>
          <w:szCs w:val="24"/>
        </w:rPr>
        <w:t xml:space="preserve">successive </w:t>
      </w:r>
      <w:r w:rsidR="00276516" w:rsidRPr="00295FF4">
        <w:rPr>
          <w:rFonts w:ascii="Times New Roman" w:eastAsia="Times New Roman" w:hAnsi="Times New Roman" w:cs="Times New Roman"/>
          <w:sz w:val="24"/>
          <w:szCs w:val="24"/>
        </w:rPr>
        <w:t>sampling,</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w:t>
      </w:r>
      <w:commentRangeStart w:id="85"/>
      <w:r w:rsidR="00276516" w:rsidRPr="00295FF4">
        <w:rPr>
          <w:rFonts w:ascii="Times New Roman" w:eastAsia="Times New Roman" w:hAnsi="Times New Roman" w:cs="Times New Roman"/>
          <w:sz w:val="24"/>
          <w:szCs w:val="24"/>
        </w:rPr>
        <w:t>the harder it will be to identify where and whe</w:t>
      </w:r>
      <w:r w:rsidR="00B22380">
        <w:rPr>
          <w:rFonts w:ascii="Times New Roman" w:eastAsia="Times New Roman" w:hAnsi="Times New Roman" w:cs="Times New Roman"/>
          <w:sz w:val="24"/>
          <w:szCs w:val="24"/>
        </w:rPr>
        <w:t>n a demographic event occurred.</w:t>
      </w:r>
      <w:commentRangeEnd w:id="85"/>
      <w:r w:rsidR="009F3A4A">
        <w:rPr>
          <w:rStyle w:val="Marquedecommentaire"/>
        </w:rPr>
        <w:commentReference w:id="85"/>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2B0893DC"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w:t>
      </w:r>
      <w:r w:rsidR="003854C0">
        <w:rPr>
          <w:rFonts w:ascii="Times New Roman" w:eastAsia="Times New Roman" w:hAnsi="Times New Roman" w:cs="Times New Roman"/>
          <w:sz w:val="24"/>
          <w:szCs w:val="24"/>
          <w:lang w:val="en-GB"/>
        </w:rPr>
        <w:t xml:space="preserve"> (see Legendre &amp; Legendre 2012 for an overview</w:t>
      </w:r>
      <w:r w:rsidR="004D4681">
        <w:rPr>
          <w:rFonts w:ascii="Times New Roman" w:eastAsia="Times New Roman" w:hAnsi="Times New Roman" w:cs="Times New Roman"/>
          <w:sz w:val="24"/>
          <w:szCs w:val="24"/>
          <w:lang w:val="en-GB"/>
        </w:rPr>
        <w:t xml:space="preserve"> of available dissimilarities</w:t>
      </w:r>
      <w:ins w:id="86" w:author="Pierre" w:date="2020-02-02T16:31:00Z">
        <w:r w:rsidR="00045E93">
          <w:rPr>
            <w:rFonts w:ascii="Times New Roman" w:eastAsia="Times New Roman" w:hAnsi="Times New Roman" w:cs="Times New Roman"/>
            <w:sz w:val="24"/>
            <w:szCs w:val="24"/>
            <w:lang w:val="en-GB"/>
          </w:rPr>
          <w:t xml:space="preserve">, and </w:t>
        </w:r>
      </w:ins>
      <w:commentRangeStart w:id="87"/>
      <w:ins w:id="88" w:author="Pierre" w:date="2020-02-02T16:34:00Z">
        <w:r w:rsidR="00045E93" w:rsidRPr="00045E93">
          <w:rPr>
            <w:rFonts w:ascii="Times New Roman" w:eastAsia="Times New Roman" w:hAnsi="Times New Roman" w:cs="Times New Roman"/>
            <w:sz w:val="24"/>
            <w:szCs w:val="24"/>
            <w:lang w:val="en-GB"/>
          </w:rPr>
          <w:t>Legendre &amp; De Cáceres</w:t>
        </w:r>
        <w:r w:rsidR="00045E93">
          <w:rPr>
            <w:rFonts w:ascii="Times New Roman" w:eastAsia="Times New Roman" w:hAnsi="Times New Roman" w:cs="Times New Roman"/>
            <w:sz w:val="24"/>
            <w:szCs w:val="24"/>
            <w:lang w:val="en-GB"/>
          </w:rPr>
          <w:t xml:space="preserve"> 2013 </w:t>
        </w:r>
        <w:commentRangeEnd w:id="87"/>
        <w:r w:rsidR="00045E93">
          <w:rPr>
            <w:rStyle w:val="Marquedecommentaire"/>
          </w:rPr>
          <w:commentReference w:id="87"/>
        </w:r>
        <w:r w:rsidR="00045E93">
          <w:rPr>
            <w:rFonts w:ascii="Times New Roman" w:eastAsia="Times New Roman" w:hAnsi="Times New Roman" w:cs="Times New Roman"/>
            <w:sz w:val="24"/>
            <w:szCs w:val="24"/>
            <w:lang w:val="en-GB"/>
          </w:rPr>
          <w:t xml:space="preserve">for </w:t>
        </w:r>
      </w:ins>
      <w:ins w:id="89" w:author="Pierre" w:date="2020-02-02T16:35:00Z">
        <w:r w:rsidR="00045E93">
          <w:rPr>
            <w:rFonts w:ascii="Times New Roman" w:eastAsia="Times New Roman" w:hAnsi="Times New Roman" w:cs="Times New Roman"/>
            <w:sz w:val="24"/>
            <w:szCs w:val="24"/>
            <w:lang w:val="en-GB"/>
          </w:rPr>
          <w:t>criteria to determine</w:t>
        </w:r>
      </w:ins>
      <w:ins w:id="90" w:author="Pierre" w:date="2020-02-02T16:34:00Z">
        <w:r w:rsidR="00045E93">
          <w:rPr>
            <w:rFonts w:ascii="Times New Roman" w:eastAsia="Times New Roman" w:hAnsi="Times New Roman" w:cs="Times New Roman"/>
            <w:sz w:val="24"/>
            <w:szCs w:val="24"/>
            <w:lang w:val="en-GB"/>
          </w:rPr>
          <w:t xml:space="preserve"> the indices that are appropriate for beta diversity studies</w:t>
        </w:r>
      </w:ins>
      <w:r w:rsidR="003854C0">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r w:rsidR="002F53A6">
        <w:rPr>
          <w:rFonts w:ascii="Times New Roman" w:eastAsia="Times New Roman" w:hAnsi="Times New Roman" w:cs="Times New Roman"/>
          <w:sz w:val="24"/>
          <w:szCs w:val="24"/>
          <w:lang w:val="en-GB"/>
        </w:rPr>
        <w:t xml:space="preserve">between </w:t>
      </w:r>
      <w:ins w:id="91" w:author="Pierre" w:date="2020-02-02T16:36:00Z">
        <w:r w:rsidR="00713536">
          <w:rPr>
            <w:rFonts w:ascii="Times New Roman" w:eastAsia="Times New Roman" w:hAnsi="Times New Roman" w:cs="Times New Roman"/>
            <w:sz w:val="24"/>
            <w:szCs w:val="24"/>
            <w:lang w:val="en-GB"/>
          </w:rPr>
          <w:t xml:space="preserve">the data </w:t>
        </w:r>
      </w:ins>
      <w:ins w:id="92" w:author="Pierre" w:date="2020-02-02T16:38:00Z">
        <w:r w:rsidR="00713536">
          <w:rPr>
            <w:rFonts w:ascii="Times New Roman" w:eastAsia="Times New Roman" w:hAnsi="Times New Roman" w:cs="Times New Roman"/>
            <w:sz w:val="24"/>
            <w:szCs w:val="24"/>
            <w:lang w:val="en-GB"/>
          </w:rPr>
          <w:t xml:space="preserve">sampled </w:t>
        </w:r>
      </w:ins>
      <w:ins w:id="93" w:author="Pierre" w:date="2020-02-02T16:37:00Z">
        <w:r w:rsidR="00713536">
          <w:rPr>
            <w:rFonts w:ascii="Times New Roman" w:eastAsia="Times New Roman" w:hAnsi="Times New Roman" w:cs="Times New Roman"/>
            <w:sz w:val="24"/>
            <w:szCs w:val="24"/>
            <w:lang w:val="en-GB"/>
          </w:rPr>
          <w:t xml:space="preserve">at two different times </w:t>
        </w:r>
      </w:ins>
      <w:ins w:id="94" w:author="Pierre" w:date="2020-02-02T16:36:00Z">
        <w:r w:rsidR="00713536">
          <w:rPr>
            <w:rFonts w:ascii="Times New Roman" w:eastAsia="Times New Roman" w:hAnsi="Times New Roman" w:cs="Times New Roman"/>
            <w:sz w:val="24"/>
            <w:szCs w:val="24"/>
            <w:lang w:val="en-GB"/>
          </w:rPr>
          <w:t>at each site</w:t>
        </w:r>
      </w:ins>
      <w:del w:id="95" w:author="Pierre" w:date="2020-02-02T16:37:00Z">
        <w:r w:rsidR="002F53A6" w:rsidDel="00713536">
          <w:rPr>
            <w:rFonts w:ascii="Times New Roman" w:eastAsia="Times New Roman" w:hAnsi="Times New Roman" w:cs="Times New Roman"/>
            <w:sz w:val="24"/>
            <w:szCs w:val="24"/>
            <w:lang w:val="en-GB"/>
          </w:rPr>
          <w:delText>temporal surveys of the same sites</w:delText>
        </w:r>
      </w:del>
      <w:r w:rsidR="004D4681">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and testing the</w:t>
      </w:r>
      <w:del w:id="96" w:author="Pierre" w:date="2020-02-02T16:37:00Z">
        <w:r w:rsidR="002F53A6" w:rsidDel="00713536">
          <w:rPr>
            <w:rFonts w:ascii="Times New Roman" w:eastAsia="Times New Roman" w:hAnsi="Times New Roman" w:cs="Times New Roman"/>
            <w:sz w:val="24"/>
            <w:szCs w:val="24"/>
            <w:lang w:val="en-GB"/>
          </w:rPr>
          <w:delText>ir</w:delText>
        </w:r>
      </w:del>
      <w:r w:rsidR="002F53A6">
        <w:rPr>
          <w:rFonts w:ascii="Times New Roman" w:eastAsia="Times New Roman" w:hAnsi="Times New Roman" w:cs="Times New Roman"/>
          <w:sz w:val="24"/>
          <w:szCs w:val="24"/>
          <w:lang w:val="en-GB"/>
        </w:rPr>
        <w:t xml:space="preserve"> significance </w:t>
      </w:r>
      <w:ins w:id="97" w:author="Pierre" w:date="2020-02-02T16:37:00Z">
        <w:r w:rsidR="00713536">
          <w:rPr>
            <w:rFonts w:ascii="Times New Roman" w:eastAsia="Times New Roman" w:hAnsi="Times New Roman" w:cs="Times New Roman"/>
            <w:sz w:val="24"/>
            <w:szCs w:val="24"/>
            <w:lang w:val="en-GB"/>
          </w:rPr>
          <w:t xml:space="preserve">of these indices </w:t>
        </w:r>
      </w:ins>
      <w:r w:rsidR="002F53A6">
        <w:rPr>
          <w:rFonts w:ascii="Times New Roman" w:eastAsia="Times New Roman" w:hAnsi="Times New Roman" w:cs="Times New Roman"/>
          <w:sz w:val="24"/>
          <w:szCs w:val="24"/>
          <w:lang w:val="en-GB"/>
        </w:rPr>
        <w:t xml:space="preserve">through </w:t>
      </w:r>
      <w:ins w:id="98" w:author="Pierre" w:date="2020-02-02T16:38:00Z">
        <w:r w:rsidR="00713536">
          <w:rPr>
            <w:rFonts w:ascii="Times New Roman" w:eastAsia="Times New Roman" w:hAnsi="Times New Roman" w:cs="Times New Roman"/>
            <w:sz w:val="24"/>
            <w:szCs w:val="24"/>
            <w:lang w:val="en-GB"/>
          </w:rPr>
          <w:t xml:space="preserve">simultaneous </w:t>
        </w:r>
      </w:ins>
      <w:r w:rsidR="002F53A6">
        <w:rPr>
          <w:rFonts w:ascii="Times New Roman" w:eastAsia="Times New Roman" w:hAnsi="Times New Roman" w:cs="Times New Roman"/>
          <w:sz w:val="24"/>
          <w:szCs w:val="24"/>
          <w:lang w:val="en-GB"/>
        </w:rPr>
        <w:t xml:space="preserve">permutations of the </w:t>
      </w:r>
      <w:ins w:id="99" w:author="Pierre" w:date="2020-02-02T16:36:00Z">
        <w:r w:rsidR="00713536">
          <w:rPr>
            <w:rFonts w:ascii="Times New Roman" w:eastAsia="Times New Roman" w:hAnsi="Times New Roman" w:cs="Times New Roman"/>
            <w:sz w:val="24"/>
            <w:szCs w:val="24"/>
            <w:lang w:val="en-GB"/>
          </w:rPr>
          <w:t xml:space="preserve">two </w:t>
        </w:r>
      </w:ins>
      <w:r w:rsidR="002F53A6">
        <w:rPr>
          <w:rFonts w:ascii="Times New Roman" w:eastAsia="Times New Roman" w:hAnsi="Times New Roman" w:cs="Times New Roman"/>
          <w:sz w:val="24"/>
          <w:szCs w:val="24"/>
          <w:lang w:val="en-GB"/>
        </w:rPr>
        <w:t>site-</w:t>
      </w:r>
      <w:ins w:id="100" w:author="Pierre" w:date="2020-02-02T16:36:00Z">
        <w:r w:rsidR="00713536">
          <w:rPr>
            <w:rFonts w:ascii="Times New Roman" w:eastAsia="Times New Roman" w:hAnsi="Times New Roman" w:cs="Times New Roman"/>
            <w:sz w:val="24"/>
            <w:szCs w:val="24"/>
            <w:lang w:val="en-GB"/>
          </w:rPr>
          <w:t>by-</w:t>
        </w:r>
      </w:ins>
      <w:r w:rsidR="002F53A6">
        <w:rPr>
          <w:rFonts w:ascii="Times New Roman" w:eastAsia="Times New Roman" w:hAnsi="Times New Roman" w:cs="Times New Roman"/>
          <w:sz w:val="24"/>
          <w:szCs w:val="24"/>
          <w:lang w:val="en-GB"/>
        </w:rPr>
        <w:t xml:space="preserv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A277A6">
        <w:rPr>
          <w:rFonts w:ascii="Times New Roman" w:eastAsia="Times New Roman" w:hAnsi="Times New Roman" w:cs="Times New Roman"/>
          <w:sz w:val="24"/>
          <w:szCs w:val="24"/>
          <w:lang w:val="en-GB"/>
        </w:rPr>
        <w:t xml:space="preserve">and </w:t>
      </w:r>
      <w:r w:rsidR="006368E7">
        <w:rPr>
          <w:rFonts w:ascii="Times New Roman" w:eastAsia="Times New Roman" w:hAnsi="Times New Roman" w:cs="Times New Roman"/>
          <w:sz w:val="24"/>
          <w:szCs w:val="24"/>
          <w:lang w:val="en-GB"/>
        </w:rPr>
        <w:t xml:space="preserve">used </w:t>
      </w:r>
      <w:ins w:id="101" w:author="Pierre" w:date="2020-02-02T16:39:00Z">
        <w:r w:rsidR="00713536">
          <w:rPr>
            <w:rFonts w:ascii="Times New Roman" w:eastAsia="Times New Roman" w:hAnsi="Times New Roman" w:cs="Times New Roman"/>
            <w:sz w:val="24"/>
            <w:szCs w:val="24"/>
            <w:lang w:val="en-GB"/>
          </w:rPr>
          <w:t xml:space="preserve">as dissimilarity the </w:t>
        </w:r>
      </w:ins>
      <w:r w:rsidR="006368E7">
        <w:rPr>
          <w:rFonts w:ascii="Times New Roman" w:eastAsia="Times New Roman" w:hAnsi="Times New Roman" w:cs="Times New Roman"/>
          <w:sz w:val="24"/>
          <w:szCs w:val="24"/>
          <w:lang w:val="en-GB"/>
        </w:rPr>
        <w:t>genetic distances</w:t>
      </w:r>
      <w:r w:rsidR="00A277A6">
        <w:rPr>
          <w:rFonts w:ascii="Times New Roman" w:eastAsia="Times New Roman" w:hAnsi="Times New Roman" w:cs="Times New Roman"/>
          <w:sz w:val="24"/>
          <w:szCs w:val="24"/>
          <w:lang w:val="en-GB"/>
        </w:rPr>
        <w:t xml:space="preserve"> </w:t>
      </w:r>
      <w:del w:id="102" w:author="Pierre" w:date="2020-02-02T16:39:00Z">
        <w:r w:rsidR="00A277A6" w:rsidDel="00713536">
          <w:rPr>
            <w:rFonts w:ascii="Times New Roman" w:eastAsia="Times New Roman" w:hAnsi="Times New Roman" w:cs="Times New Roman"/>
            <w:sz w:val="24"/>
            <w:szCs w:val="24"/>
            <w:lang w:val="en-GB"/>
          </w:rPr>
          <w:delText xml:space="preserve">which </w:delText>
        </w:r>
      </w:del>
      <w:ins w:id="103" w:author="Pierre" w:date="2020-02-02T16:39:00Z">
        <w:r w:rsidR="00713536">
          <w:rPr>
            <w:rFonts w:ascii="Times New Roman" w:eastAsia="Times New Roman" w:hAnsi="Times New Roman" w:cs="Times New Roman"/>
            <w:sz w:val="24"/>
            <w:szCs w:val="24"/>
            <w:lang w:val="en-GB"/>
          </w:rPr>
          <w:t xml:space="preserve">that </w:t>
        </w:r>
      </w:ins>
      <w:del w:id="104" w:author="Pierre" w:date="2020-02-02T16:39:00Z">
        <w:r w:rsidR="00A277A6" w:rsidDel="00713536">
          <w:rPr>
            <w:rFonts w:ascii="Times New Roman" w:eastAsia="Times New Roman" w:hAnsi="Times New Roman" w:cs="Times New Roman"/>
            <w:sz w:val="24"/>
            <w:szCs w:val="24"/>
            <w:lang w:val="en-GB"/>
          </w:rPr>
          <w:delText xml:space="preserve">characterize </w:delText>
        </w:r>
      </w:del>
      <w:ins w:id="105" w:author="Pierre" w:date="2020-02-02T16:39:00Z">
        <w:r w:rsidR="00713536">
          <w:rPr>
            <w:rFonts w:ascii="Times New Roman" w:eastAsia="Times New Roman" w:hAnsi="Times New Roman" w:cs="Times New Roman"/>
            <w:sz w:val="24"/>
            <w:szCs w:val="24"/>
            <w:lang w:val="en-GB"/>
          </w:rPr>
          <w:t xml:space="preserve">measure the </w:t>
        </w:r>
      </w:ins>
      <w:r w:rsidR="00A277A6">
        <w:rPr>
          <w:rFonts w:ascii="Times New Roman" w:eastAsia="Times New Roman" w:hAnsi="Times New Roman" w:cs="Times New Roman"/>
          <w:sz w:val="24"/>
          <w:szCs w:val="24"/>
          <w:lang w:val="en-GB"/>
        </w:rPr>
        <w:t xml:space="preserve">genetic separation </w:t>
      </w:r>
      <w:del w:id="106" w:author="Pierre" w:date="2020-02-02T16:39:00Z">
        <w:r w:rsidR="00A277A6" w:rsidDel="00713536">
          <w:rPr>
            <w:rFonts w:ascii="Times New Roman" w:eastAsia="Times New Roman" w:hAnsi="Times New Roman" w:cs="Times New Roman"/>
            <w:sz w:val="24"/>
            <w:szCs w:val="24"/>
            <w:lang w:val="en-GB"/>
          </w:rPr>
          <w:delText xml:space="preserve">among </w:delText>
        </w:r>
      </w:del>
      <w:ins w:id="107" w:author="Pierre" w:date="2020-02-02T16:39:00Z">
        <w:r w:rsidR="00713536">
          <w:rPr>
            <w:rFonts w:ascii="Times New Roman" w:eastAsia="Times New Roman" w:hAnsi="Times New Roman" w:cs="Times New Roman"/>
            <w:sz w:val="24"/>
            <w:szCs w:val="24"/>
            <w:lang w:val="en-GB"/>
          </w:rPr>
          <w:t xml:space="preserve">between populations </w:t>
        </w:r>
      </w:ins>
      <w:r w:rsidR="00A277A6">
        <w:rPr>
          <w:rFonts w:ascii="Times New Roman" w:eastAsia="Times New Roman" w:hAnsi="Times New Roman" w:cs="Times New Roman"/>
          <w:sz w:val="24"/>
          <w:szCs w:val="24"/>
          <w:lang w:val="en-GB"/>
        </w:rPr>
        <w:t xml:space="preserve">sampled </w:t>
      </w:r>
      <w:del w:id="108" w:author="Pierre" w:date="2020-02-02T16:39:00Z">
        <w:r w:rsidR="00A277A6" w:rsidDel="00713536">
          <w:rPr>
            <w:rFonts w:ascii="Times New Roman" w:eastAsia="Times New Roman" w:hAnsi="Times New Roman" w:cs="Times New Roman"/>
            <w:sz w:val="24"/>
            <w:szCs w:val="24"/>
            <w:lang w:val="en-GB"/>
          </w:rPr>
          <w:delText xml:space="preserve">populations </w:delText>
        </w:r>
      </w:del>
      <w:ins w:id="109" w:author="Pierre" w:date="2020-02-02T16:39:00Z">
        <w:r w:rsidR="00713536">
          <w:rPr>
            <w:rFonts w:ascii="Times New Roman" w:eastAsia="Times New Roman" w:hAnsi="Times New Roman" w:cs="Times New Roman"/>
            <w:sz w:val="24"/>
            <w:szCs w:val="24"/>
            <w:lang w:val="en-GB"/>
          </w:rPr>
          <w:t xml:space="preserve">at two </w:t>
        </w:r>
      </w:ins>
      <w:ins w:id="110" w:author="Pierre" w:date="2020-02-03T18:17:00Z">
        <w:r w:rsidR="004F3DEA">
          <w:rPr>
            <w:rFonts w:ascii="Times New Roman" w:eastAsia="Times New Roman" w:hAnsi="Times New Roman" w:cs="Times New Roman"/>
            <w:sz w:val="24"/>
            <w:szCs w:val="24"/>
            <w:lang w:val="en-GB"/>
          </w:rPr>
          <w:t xml:space="preserve">different </w:t>
        </w:r>
      </w:ins>
      <w:ins w:id="111" w:author="Pierre" w:date="2020-02-02T16:39:00Z">
        <w:r w:rsidR="00713536">
          <w:rPr>
            <w:rFonts w:ascii="Times New Roman" w:eastAsia="Times New Roman" w:hAnsi="Times New Roman" w:cs="Times New Roman"/>
            <w:sz w:val="24"/>
            <w:szCs w:val="24"/>
            <w:lang w:val="en-GB"/>
          </w:rPr>
          <w:t xml:space="preserve">times, </w:t>
        </w:r>
      </w:ins>
      <w:r w:rsidR="00A277A6">
        <w:rPr>
          <w:rFonts w:ascii="Times New Roman" w:eastAsia="Times New Roman" w:hAnsi="Times New Roman" w:cs="Times New Roman"/>
          <w:sz w:val="24"/>
          <w:szCs w:val="24"/>
          <w:lang w:val="en-GB"/>
        </w:rPr>
        <w:t>based on some geometrical and evolutionary assumptions</w:t>
      </w:r>
      <w:del w:id="112" w:author="Pierre" w:date="2020-02-02T16:40:00Z">
        <w:r w:rsidR="00A277A6" w:rsidDel="00713536">
          <w:rPr>
            <w:rFonts w:ascii="Times New Roman" w:eastAsia="Times New Roman" w:hAnsi="Times New Roman" w:cs="Times New Roman"/>
            <w:sz w:val="24"/>
            <w:szCs w:val="24"/>
            <w:lang w:val="en-GB"/>
          </w:rPr>
          <w:delText>,</w:delText>
        </w:r>
      </w:del>
      <w:del w:id="113" w:author="Pierre" w:date="2020-02-02T16:39:00Z">
        <w:r w:rsidR="006368E7" w:rsidDel="00713536">
          <w:rPr>
            <w:rFonts w:ascii="Times New Roman" w:eastAsia="Times New Roman" w:hAnsi="Times New Roman" w:cs="Times New Roman"/>
            <w:sz w:val="24"/>
            <w:szCs w:val="24"/>
            <w:lang w:val="en-GB"/>
          </w:rPr>
          <w:delText xml:space="preserve"> </w:delText>
        </w:r>
        <w:r w:rsidR="00A64B43" w:rsidDel="00713536">
          <w:rPr>
            <w:rFonts w:ascii="Times New Roman" w:eastAsia="Times New Roman" w:hAnsi="Times New Roman" w:cs="Times New Roman"/>
            <w:sz w:val="24"/>
            <w:szCs w:val="24"/>
            <w:lang w:val="en-GB"/>
          </w:rPr>
          <w:delText>as dissimilarity</w:delText>
        </w:r>
      </w:del>
      <w:r w:rsidR="00A277A6">
        <w:rPr>
          <w:rFonts w:ascii="Times New Roman" w:eastAsia="Times New Roman" w:hAnsi="Times New Roman" w:cs="Times New Roman"/>
          <w:sz w:val="24"/>
          <w:szCs w:val="24"/>
          <w:lang w:val="en-GB"/>
        </w:rPr>
        <w:t xml:space="preserve">. </w:t>
      </w:r>
      <w:r w:rsidR="00E946DA">
        <w:rPr>
          <w:rFonts w:ascii="Times New Roman" w:eastAsia="Times New Roman" w:hAnsi="Times New Roman" w:cs="Times New Roman"/>
          <w:sz w:val="24"/>
          <w:szCs w:val="24"/>
          <w:lang w:val="en-GB"/>
        </w:rPr>
        <w:t>In this case, t</w:t>
      </w:r>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w:t>
      </w:r>
      <w:r w:rsidR="002F53A6">
        <w:rPr>
          <w:rFonts w:ascii="Times New Roman" w:eastAsia="Times New Roman" w:hAnsi="Times New Roman" w:cs="Times New Roman"/>
          <w:sz w:val="24"/>
          <w:szCs w:val="24"/>
          <w:lang w:val="en-GB"/>
        </w:rPr>
        <w:lastRenderedPageBreak/>
        <w:t xml:space="preserve">hypothesis </w:t>
      </w:r>
      <w:r w:rsidR="00E946DA">
        <w:rPr>
          <w:rFonts w:ascii="Times New Roman" w:eastAsia="Times New Roman" w:hAnsi="Times New Roman" w:cs="Times New Roman"/>
          <w:sz w:val="24"/>
          <w:szCs w:val="24"/>
          <w:lang w:val="en-GB"/>
        </w:rPr>
        <w:t xml:space="preserve">is </w:t>
      </w:r>
      <w:r w:rsidR="002F53A6">
        <w:rPr>
          <w:rFonts w:ascii="Times New Roman" w:eastAsia="Times New Roman" w:hAnsi="Times New Roman" w:cs="Times New Roman"/>
          <w:sz w:val="24"/>
          <w:szCs w:val="24"/>
          <w:lang w:val="en-GB"/>
        </w:rPr>
        <w:t xml:space="preserve">that genetic </w:t>
      </w:r>
      <w:del w:id="114" w:author="Pierre" w:date="2020-02-02T16:40:00Z">
        <w:r w:rsidR="002F53A6" w:rsidDel="00713536">
          <w:rPr>
            <w:rFonts w:ascii="Times New Roman" w:eastAsia="Times New Roman" w:hAnsi="Times New Roman" w:cs="Times New Roman"/>
            <w:sz w:val="24"/>
            <w:szCs w:val="24"/>
            <w:lang w:val="en-GB"/>
          </w:rPr>
          <w:delText xml:space="preserve">diversity </w:delText>
        </w:r>
      </w:del>
      <w:ins w:id="115" w:author="Pierre" w:date="2020-02-02T16:40:00Z">
        <w:r w:rsidR="00713536">
          <w:rPr>
            <w:rFonts w:ascii="Times New Roman" w:eastAsia="Times New Roman" w:hAnsi="Times New Roman" w:cs="Times New Roman"/>
            <w:sz w:val="24"/>
            <w:szCs w:val="24"/>
            <w:lang w:val="en-GB"/>
          </w:rPr>
          <w:t xml:space="preserve">composition </w:t>
        </w:r>
      </w:ins>
      <w:r w:rsidR="00E946DA">
        <w:rPr>
          <w:rFonts w:ascii="Times New Roman" w:eastAsia="Times New Roman" w:hAnsi="Times New Roman" w:cs="Times New Roman"/>
          <w:sz w:val="24"/>
          <w:szCs w:val="24"/>
          <w:lang w:val="en-GB"/>
        </w:rPr>
        <w:t xml:space="preserve">does </w:t>
      </w:r>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4D4681">
        <w:rPr>
          <w:rFonts w:ascii="Times New Roman" w:eastAsia="Times New Roman" w:hAnsi="Times New Roman" w:cs="Times New Roman"/>
          <w:sz w:val="24"/>
          <w:szCs w:val="24"/>
          <w:lang w:val="en-GB"/>
        </w:rPr>
        <w:t>.</w:t>
      </w:r>
    </w:p>
    <w:p w14:paraId="0E14A362" w14:textId="278AC307"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w:t>
      </w:r>
      <w:del w:id="116" w:author="Pierre" w:date="2020-02-02T16:42:00Z">
        <w:r w:rsidRPr="00295FF4" w:rsidDel="00713536">
          <w:rPr>
            <w:rFonts w:ascii="Times New Roman" w:eastAsia="Times New Roman" w:hAnsi="Times New Roman" w:cs="Times New Roman"/>
            <w:sz w:val="24"/>
            <w:szCs w:val="24"/>
            <w:lang w:val="en-GB"/>
          </w:rPr>
          <w:delText xml:space="preserve">most </w:delText>
        </w:r>
        <w:r w:rsidR="00E273FB" w:rsidRPr="00E273FB" w:rsidDel="00713536">
          <w:rPr>
            <w:rFonts w:ascii="Times New Roman" w:eastAsia="Times New Roman" w:hAnsi="Times New Roman" w:cs="Times New Roman"/>
            <w:sz w:val="24"/>
            <w:szCs w:val="24"/>
            <w:lang w:val="en-GB"/>
          </w:rPr>
          <w:delText xml:space="preserve">essential </w:delText>
        </w:r>
      </w:del>
      <w:r w:rsidR="00E273FB" w:rsidRPr="00E273FB">
        <w:rPr>
          <w:rFonts w:ascii="Times New Roman" w:eastAsia="Times New Roman" w:hAnsi="Times New Roman" w:cs="Times New Roman"/>
          <w:sz w:val="24"/>
          <w:szCs w:val="24"/>
          <w:lang w:val="en-GB"/>
        </w:rPr>
        <w:t>challenge</w:t>
      </w:r>
      <w:ins w:id="117" w:author="Pierre" w:date="2020-02-02T16:42:00Z">
        <w:r w:rsidR="00713536">
          <w:rPr>
            <w:rFonts w:ascii="Times New Roman" w:eastAsia="Times New Roman" w:hAnsi="Times New Roman" w:cs="Times New Roman"/>
            <w:sz w:val="24"/>
            <w:szCs w:val="24"/>
            <w:lang w:val="en-GB"/>
          </w:rPr>
          <w:t>s</w:t>
        </w:r>
      </w:ins>
      <w:r w:rsidR="00E273FB" w:rsidRPr="00E273FB">
        <w:rPr>
          <w:rFonts w:ascii="Times New Roman" w:eastAsia="Times New Roman" w:hAnsi="Times New Roman" w:cs="Times New Roman"/>
          <w:sz w:val="24"/>
          <w:szCs w:val="24"/>
          <w:lang w:val="en-GB"/>
        </w:rPr>
        <w:t xml:space="preserve">, </w:t>
      </w:r>
      <w:commentRangeStart w:id="118"/>
      <w:r w:rsidR="00E273FB" w:rsidRPr="00E273FB">
        <w:rPr>
          <w:rFonts w:ascii="Times New Roman" w:eastAsia="Times New Roman" w:hAnsi="Times New Roman" w:cs="Times New Roman"/>
          <w:sz w:val="24"/>
          <w:szCs w:val="24"/>
          <w:lang w:val="en-GB"/>
        </w:rPr>
        <w:t>given background processes</w:t>
      </w:r>
      <w:commentRangeEnd w:id="118"/>
      <w:r w:rsidR="00713536">
        <w:rPr>
          <w:rStyle w:val="Marquedecommentaire"/>
        </w:rPr>
        <w:commentReference w:id="118"/>
      </w:r>
      <w:r w:rsidR="00E273FB">
        <w:rPr>
          <w:rFonts w:ascii="Times New Roman" w:eastAsia="Times New Roman" w:hAnsi="Times New Roman" w:cs="Times New Roman"/>
          <w:sz w:val="24"/>
          <w:szCs w:val="24"/>
          <w:lang w:val="en-GB"/>
        </w:rPr>
        <w:t>,</w:t>
      </w:r>
      <w:r w:rsidR="00E273FB" w:rsidRPr="00E273FB">
        <w:rPr>
          <w:rFonts w:ascii="Times New Roman" w:eastAsia="Times New Roman" w:hAnsi="Times New Roman" w:cs="Times New Roman"/>
          <w:sz w:val="24"/>
          <w:szCs w:val="24"/>
          <w:lang w:val="en-GB"/>
        </w:rPr>
        <w:t xml:space="preserve"> </w:t>
      </w:r>
      <w:r w:rsidRPr="00295FF4">
        <w:rPr>
          <w:rFonts w:ascii="Times New Roman" w:eastAsia="Times New Roman" w:hAnsi="Times New Roman" w:cs="Times New Roman"/>
          <w:sz w:val="24"/>
          <w:szCs w:val="24"/>
          <w:lang w:val="en-GB"/>
        </w:rPr>
        <w:t xml:space="preserve">is to evaluate the significance of the </w:t>
      </w:r>
      <w:r w:rsidR="00E273FB">
        <w:rPr>
          <w:rFonts w:ascii="Times New Roman" w:eastAsia="Times New Roman" w:hAnsi="Times New Roman" w:cs="Times New Roman"/>
          <w:sz w:val="24"/>
          <w:szCs w:val="24"/>
          <w:lang w:val="en-GB"/>
        </w:rPr>
        <w:t xml:space="preserve">temporal </w:t>
      </w:r>
      <w:r w:rsidRPr="00295FF4">
        <w:rPr>
          <w:rFonts w:ascii="Times New Roman" w:eastAsia="Times New Roman" w:hAnsi="Times New Roman" w:cs="Times New Roman"/>
          <w:sz w:val="24"/>
          <w:szCs w:val="24"/>
          <w:lang w:val="en-GB"/>
        </w:rPr>
        <w:t>change</w:t>
      </w:r>
      <w:ins w:id="119" w:author="Pierre" w:date="2020-02-02T16:41:00Z">
        <w:r w:rsidR="00713536">
          <w:rPr>
            <w:rFonts w:ascii="Times New Roman" w:eastAsia="Times New Roman" w:hAnsi="Times New Roman" w:cs="Times New Roman"/>
            <w:sz w:val="24"/>
            <w:szCs w:val="24"/>
            <w:lang w:val="en-GB"/>
          </w:rPr>
          <w:t>s</w:t>
        </w:r>
      </w:ins>
      <w:ins w:id="120" w:author="Pierre" w:date="2020-02-02T16:42:00Z">
        <w:r w:rsidR="00713536">
          <w:rPr>
            <w:rFonts w:ascii="Times New Roman" w:eastAsia="Times New Roman" w:hAnsi="Times New Roman" w:cs="Times New Roman"/>
            <w:sz w:val="24"/>
            <w:szCs w:val="24"/>
            <w:lang w:val="en-GB"/>
          </w:rPr>
          <w:t xml:space="preserve"> at the different sites</w:t>
        </w:r>
      </w:ins>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There are no reference distributions for what constitute</w:t>
      </w:r>
      <w:r w:rsidR="00E9164A">
        <w:rPr>
          <w:rFonts w:ascii="Times New Roman" w:eastAsia="Times New Roman" w:hAnsi="Times New Roman" w:cs="Times New Roman"/>
          <w:sz w:val="24"/>
          <w:szCs w:val="24"/>
          <w:lang w:val="en-GB"/>
        </w:rPr>
        <w:t>s</w:t>
      </w:r>
      <w:r w:rsidR="00F07F7B">
        <w:rPr>
          <w:rFonts w:ascii="Times New Roman" w:eastAsia="Times New Roman" w:hAnsi="Times New Roman" w:cs="Times New Roman"/>
          <w:sz w:val="24"/>
          <w:szCs w:val="24"/>
          <w:lang w:val="en-GB"/>
        </w:rPr>
        <w:t xml:space="preserve"> significant temporal genetic change</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 xml:space="preserve">available to </w:t>
      </w:r>
      <w:r w:rsidR="00F07F7B" w:rsidRPr="00295FF4">
        <w:rPr>
          <w:rFonts w:ascii="Times New Roman" w:eastAsia="Times New Roman" w:hAnsi="Times New Roman" w:cs="Times New Roman"/>
          <w:sz w:val="24"/>
          <w:szCs w:val="24"/>
          <w:lang w:val="en-GB"/>
        </w:rPr>
        <w:t>researchers</w:t>
      </w:r>
      <w:r w:rsidR="00F07F7B">
        <w:rPr>
          <w:rFonts w:ascii="Times New Roman" w:eastAsia="Times New Roman" w:hAnsi="Times New Roman" w:cs="Times New Roman"/>
          <w:sz w:val="24"/>
          <w:szCs w:val="24"/>
          <w:lang w:val="en-GB"/>
        </w:rPr>
        <w:t xml:space="preserve"> and d</w:t>
      </w:r>
      <w:r w:rsidR="00F07F7B" w:rsidRPr="00295FF4">
        <w:rPr>
          <w:rFonts w:ascii="Times New Roman" w:eastAsia="Times New Roman" w:hAnsi="Times New Roman" w:cs="Times New Roman"/>
          <w:sz w:val="24"/>
          <w:szCs w:val="24"/>
          <w:lang w:val="en-GB"/>
        </w:rPr>
        <w:t>ecision</w:t>
      </w:r>
      <w:r w:rsidR="00F07F7B">
        <w:rPr>
          <w:rFonts w:ascii="Times New Roman" w:eastAsia="Times New Roman" w:hAnsi="Times New Roman" w:cs="Times New Roman"/>
          <w:sz w:val="24"/>
          <w:szCs w:val="24"/>
          <w:lang w:val="en-GB"/>
        </w:rPr>
        <w:t>-</w:t>
      </w:r>
      <w:r w:rsidR="00F07F7B" w:rsidRPr="00295FF4">
        <w:rPr>
          <w:rFonts w:ascii="Times New Roman" w:eastAsia="Times New Roman" w:hAnsi="Times New Roman" w:cs="Times New Roman"/>
          <w:sz w:val="24"/>
          <w:szCs w:val="24"/>
          <w:lang w:val="en-GB"/>
        </w:rPr>
        <w:t>makers</w:t>
      </w:r>
      <w:ins w:id="121" w:author="Pierre" w:date="2020-02-02T16:42:00Z">
        <w:r w:rsidR="00713536">
          <w:rPr>
            <w:rFonts w:ascii="Times New Roman" w:eastAsia="Times New Roman" w:hAnsi="Times New Roman" w:cs="Times New Roman"/>
            <w:sz w:val="24"/>
            <w:szCs w:val="24"/>
            <w:lang w:val="en-GB"/>
          </w:rPr>
          <w:t>.</w:t>
        </w:r>
      </w:ins>
      <w:del w:id="122" w:author="Pierre" w:date="2020-02-02T16:42:00Z">
        <w:r w:rsidR="00F07F7B" w:rsidDel="00713536">
          <w:rPr>
            <w:rFonts w:ascii="Times New Roman" w:eastAsia="Times New Roman" w:hAnsi="Times New Roman" w:cs="Times New Roman"/>
            <w:sz w:val="24"/>
            <w:szCs w:val="24"/>
            <w:lang w:val="en-GB"/>
          </w:rPr>
          <w:delText>,</w:delText>
        </w:r>
      </w:del>
      <w:r w:rsidR="00F07F7B">
        <w:rPr>
          <w:rFonts w:ascii="Times New Roman" w:eastAsia="Times New Roman" w:hAnsi="Times New Roman" w:cs="Times New Roman"/>
          <w:sz w:val="24"/>
          <w:szCs w:val="24"/>
          <w:lang w:val="en-GB"/>
        </w:rPr>
        <w:t xml:space="preserve"> </w:t>
      </w:r>
      <w:ins w:id="123" w:author="Pierre" w:date="2020-02-02T16:42:00Z">
        <w:r w:rsidR="00713536">
          <w:rPr>
            <w:rFonts w:ascii="Times New Roman" w:eastAsia="Times New Roman" w:hAnsi="Times New Roman" w:cs="Times New Roman"/>
            <w:sz w:val="24"/>
            <w:szCs w:val="24"/>
            <w:lang w:val="en-GB"/>
          </w:rPr>
          <w:t>I</w:t>
        </w:r>
      </w:ins>
      <w:del w:id="124" w:author="Pierre" w:date="2020-02-02T16:42:00Z">
        <w:r w:rsidR="00F07F7B" w:rsidDel="00713536">
          <w:rPr>
            <w:rFonts w:ascii="Times New Roman" w:eastAsia="Times New Roman" w:hAnsi="Times New Roman" w:cs="Times New Roman"/>
            <w:sz w:val="24"/>
            <w:szCs w:val="24"/>
            <w:lang w:val="en-GB"/>
          </w:rPr>
          <w:delText>i</w:delText>
        </w:r>
      </w:del>
      <w:r w:rsidR="00F07F7B">
        <w:rPr>
          <w:rFonts w:ascii="Times New Roman" w:eastAsia="Times New Roman" w:hAnsi="Times New Roman" w:cs="Times New Roman"/>
          <w:sz w:val="24"/>
          <w:szCs w:val="24"/>
          <w:lang w:val="en-GB"/>
        </w:rPr>
        <w:t>nstead</w:t>
      </w:r>
      <w:r w:rsidR="004D4681">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w:t>
      </w:r>
      <w:ins w:id="125" w:author="Pierre" w:date="2020-02-02T16:42:00Z">
        <w:r w:rsidR="00713536">
          <w:rPr>
            <w:rFonts w:ascii="Times New Roman" w:eastAsia="Times New Roman" w:hAnsi="Times New Roman" w:cs="Times New Roman"/>
            <w:sz w:val="24"/>
            <w:szCs w:val="24"/>
            <w:lang w:val="en-GB"/>
          </w:rPr>
          <w:t xml:space="preserve">we will use a </w:t>
        </w:r>
      </w:ins>
      <w:r w:rsidR="00F07F7B">
        <w:rPr>
          <w:rFonts w:ascii="Times New Roman" w:eastAsia="Times New Roman" w:hAnsi="Times New Roman" w:cs="Times New Roman"/>
          <w:sz w:val="24"/>
          <w:szCs w:val="24"/>
          <w:lang w:val="en-GB"/>
        </w:rPr>
        <w:t>p</w:t>
      </w:r>
      <w:r w:rsidRPr="00295FF4">
        <w:rPr>
          <w:rFonts w:ascii="Times New Roman" w:eastAsia="Times New Roman" w:hAnsi="Times New Roman" w:cs="Times New Roman"/>
          <w:sz w:val="24"/>
          <w:szCs w:val="24"/>
          <w:lang w:val="en-GB"/>
        </w:rPr>
        <w:t>ermutation-based approach</w:t>
      </w:r>
      <w:del w:id="126" w:author="Pierre" w:date="2020-02-02T16:43:00Z">
        <w:r w:rsidRPr="00295FF4" w:rsidDel="00713536">
          <w:rPr>
            <w:rFonts w:ascii="Times New Roman" w:eastAsia="Times New Roman" w:hAnsi="Times New Roman" w:cs="Times New Roman"/>
            <w:sz w:val="24"/>
            <w:szCs w:val="24"/>
            <w:lang w:val="en-GB"/>
          </w:rPr>
          <w:delText>es</w:delText>
        </w:r>
      </w:del>
      <w:r w:rsidRPr="00295FF4">
        <w:rPr>
          <w:rFonts w:ascii="Times New Roman" w:eastAsia="Times New Roman" w:hAnsi="Times New Roman" w:cs="Times New Roman"/>
          <w:sz w:val="24"/>
          <w:szCs w:val="24"/>
          <w:lang w:val="en-GB"/>
        </w:rPr>
        <w:t xml:space="preserve"> </w:t>
      </w:r>
      <w:del w:id="127" w:author="Pierre" w:date="2020-02-02T16:43:00Z">
        <w:r w:rsidRPr="00295FF4" w:rsidDel="00713536">
          <w:rPr>
            <w:rFonts w:ascii="Times New Roman" w:eastAsia="Times New Roman" w:hAnsi="Times New Roman" w:cs="Times New Roman"/>
            <w:sz w:val="24"/>
            <w:szCs w:val="24"/>
            <w:lang w:val="en-GB"/>
          </w:rPr>
          <w:delText xml:space="preserve">can be used </w:delText>
        </w:r>
      </w:del>
      <w:r w:rsidRPr="00295FF4">
        <w:rPr>
          <w:rFonts w:ascii="Times New Roman" w:eastAsia="Times New Roman" w:hAnsi="Times New Roman" w:cs="Times New Roman"/>
          <w:sz w:val="24"/>
          <w:szCs w:val="24"/>
          <w:lang w:val="en-GB"/>
        </w:rPr>
        <w:t xml:space="preserve">to generate a distribution of values </w:t>
      </w:r>
      <w:del w:id="128" w:author="Pierre" w:date="2020-02-02T16:43:00Z">
        <w:r w:rsidRPr="00295FF4" w:rsidDel="00713536">
          <w:rPr>
            <w:rFonts w:ascii="Times New Roman" w:eastAsia="Times New Roman" w:hAnsi="Times New Roman" w:cs="Times New Roman"/>
            <w:sz w:val="24"/>
            <w:szCs w:val="24"/>
            <w:lang w:val="en-GB"/>
          </w:rPr>
          <w:delText>a</w:delText>
        </w:r>
        <w:r w:rsidR="00F07F7B" w:rsidDel="00713536">
          <w:rPr>
            <w:rFonts w:ascii="Times New Roman" w:eastAsia="Times New Roman" w:hAnsi="Times New Roman" w:cs="Times New Roman"/>
            <w:sz w:val="24"/>
            <w:szCs w:val="24"/>
            <w:lang w:val="en-GB"/>
          </w:rPr>
          <w:delText xml:space="preserve">gainst </w:delText>
        </w:r>
      </w:del>
      <w:ins w:id="129" w:author="Pierre" w:date="2020-02-02T16:43:00Z">
        <w:r w:rsidR="00713536">
          <w:rPr>
            <w:rFonts w:ascii="Times New Roman" w:eastAsia="Times New Roman" w:hAnsi="Times New Roman" w:cs="Times New Roman"/>
            <w:sz w:val="24"/>
            <w:szCs w:val="24"/>
            <w:lang w:val="en-GB"/>
          </w:rPr>
          <w:t xml:space="preserve">to </w:t>
        </w:r>
      </w:ins>
      <w:r w:rsidR="00F07F7B">
        <w:rPr>
          <w:rFonts w:ascii="Times New Roman" w:eastAsia="Times New Roman" w:hAnsi="Times New Roman" w:cs="Times New Roman"/>
          <w:sz w:val="24"/>
          <w:szCs w:val="24"/>
          <w:lang w:val="en-GB"/>
        </w:rPr>
        <w:t xml:space="preserve">which </w:t>
      </w:r>
      <w:ins w:id="130" w:author="Pierre" w:date="2020-02-02T16:43:00Z">
        <w:r w:rsidR="00713536">
          <w:rPr>
            <w:rFonts w:ascii="Times New Roman" w:eastAsia="Times New Roman" w:hAnsi="Times New Roman" w:cs="Times New Roman"/>
            <w:sz w:val="24"/>
            <w:szCs w:val="24"/>
            <w:lang w:val="en-GB"/>
          </w:rPr>
          <w:t>the</w:t>
        </w:r>
      </w:ins>
      <w:del w:id="131" w:author="Pierre" w:date="2020-02-02T16:43:00Z">
        <w:r w:rsidR="00F07F7B" w:rsidDel="00713536">
          <w:rPr>
            <w:rFonts w:ascii="Times New Roman" w:eastAsia="Times New Roman" w:hAnsi="Times New Roman" w:cs="Times New Roman"/>
            <w:sz w:val="24"/>
            <w:szCs w:val="24"/>
            <w:lang w:val="en-GB"/>
          </w:rPr>
          <w:delText>an</w:delText>
        </w:r>
      </w:del>
      <w:r w:rsidR="00F07F7B">
        <w:rPr>
          <w:rFonts w:ascii="Times New Roman" w:eastAsia="Times New Roman" w:hAnsi="Times New Roman" w:cs="Times New Roman"/>
          <w:sz w:val="24"/>
          <w:szCs w:val="24"/>
          <w:lang w:val="en-GB"/>
        </w:rPr>
        <w:t xml:space="preserve"> observed value</w:t>
      </w:r>
      <w:r w:rsidRPr="00295FF4">
        <w:rPr>
          <w:rFonts w:ascii="Times New Roman" w:eastAsia="Times New Roman" w:hAnsi="Times New Roman" w:cs="Times New Roman"/>
          <w:sz w:val="24"/>
          <w:szCs w:val="24"/>
          <w:lang w:val="en-GB"/>
        </w:rPr>
        <w:t xml:space="preserve"> can be compared. </w:t>
      </w:r>
      <w:r w:rsidR="00E946DA">
        <w:rPr>
          <w:rFonts w:ascii="Times New Roman" w:eastAsia="Times New Roman" w:hAnsi="Times New Roman" w:cs="Times New Roman"/>
          <w:sz w:val="24"/>
          <w:szCs w:val="24"/>
        </w:rPr>
        <w:t>P</w:t>
      </w:r>
      <w:r w:rsidRPr="00295FF4">
        <w:rPr>
          <w:rFonts w:ascii="Times New Roman" w:eastAsia="Times New Roman" w:hAnsi="Times New Roman" w:cs="Times New Roman"/>
          <w:sz w:val="24"/>
          <w:szCs w:val="24"/>
        </w:rPr>
        <w:t xml:space="preserve">ermutation-based </w:t>
      </w:r>
      <w:r w:rsidR="00E946DA">
        <w:rPr>
          <w:rFonts w:ascii="Times New Roman" w:eastAsia="Times New Roman" w:hAnsi="Times New Roman" w:cs="Times New Roman"/>
          <w:sz w:val="24"/>
          <w:szCs w:val="24"/>
        </w:rPr>
        <w:t xml:space="preserve">methods have been previously developed and applied </w:t>
      </w:r>
      <w:r w:rsidRPr="00295FF4">
        <w:rPr>
          <w:rFonts w:ascii="Times New Roman" w:eastAsia="Times New Roman" w:hAnsi="Times New Roman" w:cs="Times New Roman"/>
          <w:sz w:val="24"/>
          <w:szCs w:val="24"/>
        </w:rPr>
        <w:t>fo</w:t>
      </w:r>
      <w:ins w:id="132" w:author="Pierre" w:date="2020-02-02T16:43:00Z">
        <w:r w:rsidR="00713536">
          <w:rPr>
            <w:rFonts w:ascii="Times New Roman" w:eastAsia="Times New Roman" w:hAnsi="Times New Roman" w:cs="Times New Roman"/>
            <w:sz w:val="24"/>
            <w:szCs w:val="24"/>
          </w:rPr>
          <w:t>to</w:t>
        </w:r>
      </w:ins>
      <w:r w:rsidRPr="00295FF4">
        <w:rPr>
          <w:rFonts w:ascii="Times New Roman" w:eastAsia="Times New Roman" w:hAnsi="Times New Roman" w:cs="Times New Roman"/>
          <w:sz w:val="24"/>
          <w:szCs w:val="24"/>
        </w:rPr>
        <w:t>r the analysis of spati</w:t>
      </w:r>
      <w:ins w:id="133" w:author="Pierre" w:date="2020-02-04T10:36:00Z">
        <w:r w:rsidR="00154844">
          <w:rPr>
            <w:rFonts w:ascii="Times New Roman" w:eastAsia="Times New Roman" w:hAnsi="Times New Roman" w:cs="Times New Roman"/>
            <w:sz w:val="24"/>
            <w:szCs w:val="24"/>
          </w:rPr>
          <w:t>o</w:t>
        </w:r>
      </w:ins>
      <w:del w:id="134" w:author="Pierre" w:date="2020-02-04T10:36:00Z">
        <w:r w:rsidRPr="00295FF4" w:rsidDel="00154844">
          <w:rPr>
            <w:rFonts w:ascii="Times New Roman" w:eastAsia="Times New Roman" w:hAnsi="Times New Roman" w:cs="Times New Roman"/>
            <w:sz w:val="24"/>
            <w:szCs w:val="24"/>
          </w:rPr>
          <w:delText>al</w:delText>
        </w:r>
      </w:del>
      <w:r w:rsidRPr="00295FF4">
        <w:rPr>
          <w:rFonts w:ascii="Times New Roman" w:eastAsia="Times New Roman" w:hAnsi="Times New Roman" w:cs="Times New Roman"/>
          <w:sz w:val="24"/>
          <w:szCs w:val="24"/>
        </w:rPr>
        <w:t xml:space="preserve">-temporal changes in community composition </w:t>
      </w:r>
      <w:r w:rsidRPr="00295FF4">
        <w:rPr>
          <w:rFonts w:ascii="Times New Roman" w:eastAsia="Times New Roman" w:hAnsi="Times New Roman" w:cs="Times New Roman"/>
          <w:sz w:val="24"/>
          <w:szCs w:val="24"/>
        </w:rPr>
        <w:fldChar w:fldCharType="begin" w:fldLock="1"/>
      </w:r>
      <w:r w:rsidRPr="00295FF4">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w:t>
      </w:r>
      <w:ins w:id="135" w:author="Pierre" w:date="2020-02-02T16:43:00Z">
        <w:r w:rsidR="00713536">
          <w:rPr>
            <w:rFonts w:ascii="Times New Roman" w:eastAsia="Times New Roman" w:hAnsi="Times New Roman" w:cs="Times New Roman"/>
            <w:noProof/>
            <w:sz w:val="24"/>
            <w:szCs w:val="24"/>
          </w:rPr>
          <w:t xml:space="preserve">for reviews: </w:t>
        </w:r>
      </w:ins>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2F3986E" w14:textId="4687ADFA" w:rsidR="00AF3E77" w:rsidRPr="00D92DB8" w:rsidRDefault="00E946DA"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 xml:space="preserve">Although </w:t>
      </w:r>
      <w:del w:id="136" w:author="Pierre" w:date="2020-02-02T16:45:00Z">
        <w:r w:rsidDel="0089340C">
          <w:rPr>
            <w:rFonts w:ascii="Times New Roman" w:eastAsia="Times New Roman" w:hAnsi="Times New Roman" w:cs="Times New Roman"/>
            <w:sz w:val="24"/>
            <w:szCs w:val="24"/>
            <w:lang w:val="en-GB"/>
          </w:rPr>
          <w:delText xml:space="preserve">multiple </w:delText>
        </w:r>
      </w:del>
      <w:ins w:id="137" w:author="Pierre" w:date="2020-02-02T16:45:00Z">
        <w:r w:rsidR="0089340C">
          <w:rPr>
            <w:rFonts w:ascii="Times New Roman" w:eastAsia="Times New Roman" w:hAnsi="Times New Roman" w:cs="Times New Roman"/>
            <w:sz w:val="24"/>
            <w:szCs w:val="24"/>
            <w:lang w:val="en-GB"/>
          </w:rPr>
          <w:t xml:space="preserve">several </w:t>
        </w:r>
      </w:ins>
      <w:r>
        <w:rPr>
          <w:rFonts w:ascii="Times New Roman" w:eastAsia="Times New Roman" w:hAnsi="Times New Roman" w:cs="Times New Roman"/>
          <w:sz w:val="24"/>
          <w:szCs w:val="24"/>
          <w:lang w:val="en-GB"/>
        </w:rPr>
        <w:t xml:space="preserve">permutation approaches </w:t>
      </w:r>
      <w:del w:id="138" w:author="Pierre" w:date="2020-02-02T16:45:00Z">
        <w:r w:rsidDel="0089340C">
          <w:rPr>
            <w:rFonts w:ascii="Times New Roman" w:eastAsia="Times New Roman" w:hAnsi="Times New Roman" w:cs="Times New Roman"/>
            <w:sz w:val="24"/>
            <w:szCs w:val="24"/>
            <w:lang w:val="en-GB"/>
          </w:rPr>
          <w:delText>exist</w:delText>
        </w:r>
      </w:del>
      <w:ins w:id="139" w:author="Pierre" w:date="2020-02-02T16:45:00Z">
        <w:r w:rsidR="0089340C">
          <w:rPr>
            <w:rFonts w:ascii="Times New Roman" w:eastAsia="Times New Roman" w:hAnsi="Times New Roman" w:cs="Times New Roman"/>
            <w:sz w:val="24"/>
            <w:szCs w:val="24"/>
            <w:lang w:val="en-GB"/>
          </w:rPr>
          <w:t>have been described</w:t>
        </w:r>
      </w:ins>
      <w:r>
        <w:rPr>
          <w:rFonts w:ascii="Times New Roman" w:eastAsia="Times New Roman" w:hAnsi="Times New Roman" w:cs="Times New Roman"/>
          <w:sz w:val="24"/>
          <w:szCs w:val="24"/>
          <w:lang w:val="en-GB"/>
        </w:rPr>
        <w:t xml:space="preserve">, they are not all </w:t>
      </w:r>
      <w:del w:id="140" w:author="Pierre" w:date="2020-02-02T16:45:00Z">
        <w:r w:rsidDel="0089340C">
          <w:rPr>
            <w:rFonts w:ascii="Times New Roman" w:eastAsia="Times New Roman" w:hAnsi="Times New Roman" w:cs="Times New Roman"/>
            <w:sz w:val="24"/>
            <w:szCs w:val="24"/>
            <w:lang w:val="en-GB"/>
          </w:rPr>
          <w:delText xml:space="preserve">equal </w:delText>
        </w:r>
      </w:del>
      <w:ins w:id="141" w:author="Pierre" w:date="2020-02-02T16:45:00Z">
        <w:r w:rsidR="0089340C">
          <w:rPr>
            <w:rFonts w:ascii="Times New Roman" w:eastAsia="Times New Roman" w:hAnsi="Times New Roman" w:cs="Times New Roman"/>
            <w:sz w:val="24"/>
            <w:szCs w:val="24"/>
            <w:lang w:val="en-GB"/>
          </w:rPr>
          <w:t xml:space="preserve">usable </w:t>
        </w:r>
      </w:ins>
      <w:del w:id="142" w:author="Pierre" w:date="2020-02-02T16:46:00Z">
        <w:r w:rsidDel="00F236E8">
          <w:rPr>
            <w:rFonts w:ascii="Times New Roman" w:eastAsia="Times New Roman" w:hAnsi="Times New Roman" w:cs="Times New Roman"/>
            <w:sz w:val="24"/>
            <w:szCs w:val="24"/>
            <w:lang w:val="en-GB"/>
          </w:rPr>
          <w:delText xml:space="preserve">in all circumstances in terms of </w:delText>
        </w:r>
      </w:del>
      <w:ins w:id="143" w:author="Pierre" w:date="2020-02-02T16:46:00Z">
        <w:r w:rsidR="00F236E8">
          <w:rPr>
            <w:rFonts w:ascii="Times New Roman" w:eastAsia="Times New Roman" w:hAnsi="Times New Roman" w:cs="Times New Roman"/>
            <w:sz w:val="24"/>
            <w:szCs w:val="24"/>
            <w:lang w:val="en-GB"/>
          </w:rPr>
          <w:t xml:space="preserve">to </w:t>
        </w:r>
      </w:ins>
      <w:r>
        <w:rPr>
          <w:rFonts w:ascii="Times New Roman" w:eastAsia="Times New Roman" w:hAnsi="Times New Roman" w:cs="Times New Roman"/>
          <w:sz w:val="24"/>
          <w:szCs w:val="24"/>
          <w:lang w:val="en-GB"/>
        </w:rPr>
        <w:t>support</w:t>
      </w:r>
      <w:del w:id="144" w:author="Pierre" w:date="2020-02-02T16:46:00Z">
        <w:r w:rsidDel="00F236E8">
          <w:rPr>
            <w:rFonts w:ascii="Times New Roman" w:eastAsia="Times New Roman" w:hAnsi="Times New Roman" w:cs="Times New Roman"/>
            <w:sz w:val="24"/>
            <w:szCs w:val="24"/>
            <w:lang w:val="en-GB"/>
          </w:rPr>
          <w:delText>ing</w:delText>
        </w:r>
      </w:del>
      <w:r>
        <w:rPr>
          <w:rFonts w:ascii="Times New Roman" w:eastAsia="Times New Roman" w:hAnsi="Times New Roman" w:cs="Times New Roman"/>
          <w:sz w:val="24"/>
          <w:szCs w:val="24"/>
          <w:lang w:val="en-GB"/>
        </w:rPr>
        <w:t xml:space="preserve"> meaningful inference</w:t>
      </w:r>
      <w:r w:rsidR="004058E4">
        <w:rPr>
          <w:rFonts w:ascii="Times New Roman" w:eastAsia="Times New Roman" w:hAnsi="Times New Roman" w:cs="Times New Roman"/>
          <w:sz w:val="24"/>
          <w:szCs w:val="24"/>
          <w:lang w:val="en-GB"/>
        </w:rPr>
        <w:t xml:space="preserve"> </w:t>
      </w:r>
      <w:ins w:id="145" w:author="Pierre" w:date="2020-02-02T16:45:00Z">
        <w:r w:rsidR="0089340C">
          <w:rPr>
            <w:rFonts w:ascii="Times New Roman" w:eastAsia="Times New Roman" w:hAnsi="Times New Roman" w:cs="Times New Roman"/>
            <w:sz w:val="24"/>
            <w:szCs w:val="24"/>
            <w:lang w:val="en-GB"/>
          </w:rPr>
          <w:t xml:space="preserve">for all types of scientific questions </w:t>
        </w:r>
      </w:ins>
      <w:r w:rsidR="004058E4">
        <w:rPr>
          <w:rFonts w:ascii="Times New Roman" w:eastAsia="Times New Roman" w:hAnsi="Times New Roman" w:cs="Times New Roman"/>
          <w:sz w:val="24"/>
          <w:szCs w:val="24"/>
          <w:lang w:val="en-GB"/>
        </w:rPr>
        <w:fldChar w:fldCharType="begin" w:fldLock="1"/>
      </w:r>
      <w:r w:rsidR="004058E4">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w:t>
      </w:r>
      <w:ins w:id="146" w:author="Pierre" w:date="2020-02-02T16:47:00Z">
        <w:r w:rsidR="00F236E8">
          <w:rPr>
            <w:rFonts w:ascii="Times New Roman" w:eastAsia="Times New Roman" w:hAnsi="Times New Roman" w:cs="Times New Roman"/>
            <w:noProof/>
            <w:sz w:val="24"/>
            <w:szCs w:val="24"/>
            <w:lang w:val="en-GB"/>
          </w:rPr>
          <w:t xml:space="preserve">for genetic questions, see </w:t>
        </w:r>
      </w:ins>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Here, w</w:t>
      </w:r>
      <w:r w:rsidR="004306AD">
        <w:rPr>
          <w:rFonts w:ascii="Times New Roman" w:eastAsia="Times New Roman" w:hAnsi="Times New Roman" w:cs="Times New Roman"/>
          <w:sz w:val="24"/>
          <w:szCs w:val="24"/>
          <w:lang w:val="en-GB"/>
        </w:rPr>
        <w:t>e permute</w:t>
      </w:r>
      <w:r w:rsidR="0061427D">
        <w:rPr>
          <w:rFonts w:ascii="Times New Roman" w:eastAsia="Times New Roman" w:hAnsi="Times New Roman" w:cs="Times New Roman"/>
          <w:sz w:val="24"/>
          <w:szCs w:val="24"/>
          <w:lang w:val="en-GB"/>
        </w:rPr>
        <w:t>d</w:t>
      </w:r>
      <w:r w:rsidR="004306AD">
        <w:rPr>
          <w:rFonts w:ascii="Times New Roman" w:eastAsia="Times New Roman" w:hAnsi="Times New Roman" w:cs="Times New Roman"/>
          <w:sz w:val="24"/>
          <w:szCs w:val="24"/>
          <w:lang w:val="en-GB"/>
        </w:rPr>
        <w:t xml:space="preserve"> </w:t>
      </w:r>
      <w:ins w:id="147" w:author="Pierre" w:date="2020-02-02T16:47:00Z">
        <w:r w:rsidR="00F236E8">
          <w:rPr>
            <w:rFonts w:ascii="Times New Roman" w:eastAsia="Times New Roman" w:hAnsi="Times New Roman" w:cs="Times New Roman"/>
            <w:sz w:val="24"/>
            <w:szCs w:val="24"/>
            <w:lang w:val="en-GB"/>
          </w:rPr>
          <w:t xml:space="preserve">the values at each </w:t>
        </w:r>
      </w:ins>
      <w:r w:rsidR="0061427D">
        <w:rPr>
          <w:rFonts w:ascii="Times New Roman" w:eastAsia="Times New Roman" w:hAnsi="Times New Roman" w:cs="Times New Roman"/>
          <w:sz w:val="24"/>
          <w:szCs w:val="24"/>
          <w:lang w:val="en-GB"/>
        </w:rPr>
        <w:t>loc</w:t>
      </w:r>
      <w:ins w:id="148" w:author="Pierre" w:date="2020-02-02T16:47:00Z">
        <w:r w:rsidR="00F236E8">
          <w:rPr>
            <w:rFonts w:ascii="Times New Roman" w:eastAsia="Times New Roman" w:hAnsi="Times New Roman" w:cs="Times New Roman"/>
            <w:sz w:val="24"/>
            <w:szCs w:val="24"/>
            <w:lang w:val="en-GB"/>
          </w:rPr>
          <w:t>us</w:t>
        </w:r>
      </w:ins>
      <w:del w:id="149" w:author="Pierre" w:date="2020-02-02T16:47:00Z">
        <w:r w:rsidR="0061427D" w:rsidDel="00F236E8">
          <w:rPr>
            <w:rFonts w:ascii="Times New Roman" w:eastAsia="Times New Roman" w:hAnsi="Times New Roman" w:cs="Times New Roman"/>
            <w:sz w:val="24"/>
            <w:szCs w:val="24"/>
            <w:lang w:val="en-GB"/>
          </w:rPr>
          <w:delText>i</w:delText>
        </w:r>
      </w:del>
      <w:r w:rsidR="0061427D">
        <w:rPr>
          <w:rFonts w:ascii="Times New Roman" w:eastAsia="Times New Roman" w:hAnsi="Times New Roman" w:cs="Times New Roman"/>
          <w:sz w:val="24"/>
          <w:szCs w:val="24"/>
          <w:lang w:val="en-GB"/>
        </w:rPr>
        <w:t xml:space="preserve"> in the same way in both </w:t>
      </w:r>
      <w:ins w:id="150" w:author="Pierre" w:date="2020-02-02T16:47:00Z">
        <w:r w:rsidR="00F236E8">
          <w:rPr>
            <w:rFonts w:ascii="Times New Roman" w:eastAsia="Times New Roman" w:hAnsi="Times New Roman" w:cs="Times New Roman"/>
            <w:sz w:val="24"/>
            <w:szCs w:val="24"/>
            <w:lang w:val="en-GB"/>
          </w:rPr>
          <w:t xml:space="preserve">time </w:t>
        </w:r>
      </w:ins>
      <w:r w:rsidR="0061427D">
        <w:rPr>
          <w:rFonts w:ascii="Times New Roman" w:eastAsia="Times New Roman" w:hAnsi="Times New Roman" w:cs="Times New Roman"/>
          <w:sz w:val="24"/>
          <w:szCs w:val="24"/>
          <w:lang w:val="en-GB"/>
        </w:rPr>
        <w:t>samples</w:t>
      </w:r>
      <w:ins w:id="151" w:author="Pierre" w:date="2020-02-02T16:48:00Z">
        <w:r w:rsidR="00F236E8">
          <w:rPr>
            <w:rFonts w:ascii="Times New Roman" w:eastAsia="Times New Roman" w:hAnsi="Times New Roman" w:cs="Times New Roman"/>
            <w:sz w:val="24"/>
            <w:szCs w:val="24"/>
            <w:lang w:val="en-GB"/>
          </w:rPr>
          <w:t>; this</w:t>
        </w:r>
      </w:ins>
      <w:del w:id="152" w:author="Pierre" w:date="2020-02-02T16:48:00Z">
        <w:r w:rsidR="0061427D" w:rsidDel="00F236E8">
          <w:rPr>
            <w:rFonts w:ascii="Times New Roman" w:eastAsia="Times New Roman" w:hAnsi="Times New Roman" w:cs="Times New Roman"/>
            <w:sz w:val="24"/>
            <w:szCs w:val="24"/>
            <w:lang w:val="en-GB"/>
          </w:rPr>
          <w:delText>,</w:delText>
        </w:r>
        <w:r w:rsidR="004306AD" w:rsidDel="00F236E8">
          <w:rPr>
            <w:rFonts w:ascii="Times New Roman" w:eastAsia="Times New Roman" w:hAnsi="Times New Roman" w:cs="Times New Roman"/>
            <w:sz w:val="24"/>
            <w:szCs w:val="24"/>
            <w:lang w:val="en-GB"/>
          </w:rPr>
          <w:delText xml:space="preserve"> as it</w:delText>
        </w:r>
      </w:del>
      <w:r w:rsidR="004306AD">
        <w:rPr>
          <w:rFonts w:ascii="Times New Roman" w:eastAsia="Times New Roman" w:hAnsi="Times New Roman" w:cs="Times New Roman"/>
          <w:sz w:val="24"/>
          <w:szCs w:val="24"/>
          <w:lang w:val="en-GB"/>
        </w:rPr>
        <w:t xml:space="preserve"> was </w:t>
      </w:r>
      <w:del w:id="153" w:author="Pierre" w:date="2020-02-02T16:48:00Z">
        <w:r w:rsidR="004306AD" w:rsidDel="00F236E8">
          <w:rPr>
            <w:rFonts w:ascii="Times New Roman" w:eastAsia="Times New Roman" w:hAnsi="Times New Roman" w:cs="Times New Roman"/>
            <w:sz w:val="24"/>
            <w:szCs w:val="24"/>
            <w:lang w:val="en-GB"/>
          </w:rPr>
          <w:delText>highlighted as</w:delText>
        </w:r>
      </w:del>
      <w:ins w:id="154" w:author="Pierre" w:date="2020-02-02T16:48:00Z">
        <w:r w:rsidR="00F236E8">
          <w:rPr>
            <w:rFonts w:ascii="Times New Roman" w:eastAsia="Times New Roman" w:hAnsi="Times New Roman" w:cs="Times New Roman"/>
            <w:sz w:val="24"/>
            <w:szCs w:val="24"/>
            <w:lang w:val="en-GB"/>
          </w:rPr>
          <w:t>shown to be</w:t>
        </w:r>
      </w:ins>
      <w:r w:rsidR="004306AD">
        <w:rPr>
          <w:rFonts w:ascii="Times New Roman" w:eastAsia="Times New Roman" w:hAnsi="Times New Roman" w:cs="Times New Roman"/>
          <w:sz w:val="24"/>
          <w:szCs w:val="24"/>
          <w:lang w:val="en-GB"/>
        </w:rPr>
        <w:t xml:space="preserve"> the best permutation method for community composition data </w:t>
      </w:r>
      <w:r w:rsidR="00F95452">
        <w:rPr>
          <w:rFonts w:ascii="Times New Roman" w:eastAsia="Times New Roman" w:hAnsi="Times New Roman" w:cs="Times New Roman"/>
          <w:sz w:val="24"/>
          <w:szCs w:val="24"/>
          <w:lang w:val="en-GB"/>
        </w:rPr>
        <w:fldChar w:fldCharType="begin" w:fldLock="1"/>
      </w:r>
      <w:r w:rsidR="005C1D4B">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2019)","manualFormatting":"(Legendre, 2019; here loci replace species)","plainTextFormattedCitation":"(Legendre, 2019)","previouslyFormattedCitation":"(Legendre, 2019)"},"properties":{"noteIndex":0},"schema":"https://github.com/citation-style-language/schema/raw/master/csl-citation.json"}</w:instrText>
      </w:r>
      <w:r w:rsidR="00F95452">
        <w:rPr>
          <w:rFonts w:ascii="Times New Roman" w:eastAsia="Times New Roman" w:hAnsi="Times New Roman" w:cs="Times New Roman"/>
          <w:sz w:val="24"/>
          <w:szCs w:val="24"/>
          <w:lang w:val="en-GB"/>
        </w:rPr>
        <w:fldChar w:fldCharType="separate"/>
      </w:r>
      <w:r w:rsidR="00F95452" w:rsidRPr="00F95452">
        <w:rPr>
          <w:rFonts w:ascii="Times New Roman" w:eastAsia="Times New Roman" w:hAnsi="Times New Roman" w:cs="Times New Roman"/>
          <w:noProof/>
          <w:sz w:val="24"/>
          <w:szCs w:val="24"/>
          <w:lang w:val="en-GB"/>
        </w:rPr>
        <w:t>(Legendre, 2019</w:t>
      </w:r>
      <w:r w:rsidR="00F95452">
        <w:rPr>
          <w:rFonts w:ascii="Times New Roman" w:eastAsia="Times New Roman" w:hAnsi="Times New Roman" w:cs="Times New Roman"/>
          <w:noProof/>
          <w:sz w:val="24"/>
          <w:szCs w:val="24"/>
          <w:lang w:val="en-GB"/>
        </w:rPr>
        <w:t>; here loci replace species</w:t>
      </w:r>
      <w:r w:rsidR="00F95452" w:rsidRPr="00F95452">
        <w:rPr>
          <w:rFonts w:ascii="Times New Roman" w:eastAsia="Times New Roman" w:hAnsi="Times New Roman" w:cs="Times New Roman"/>
          <w:noProof/>
          <w:sz w:val="24"/>
          <w:szCs w:val="24"/>
          <w:lang w:val="en-GB"/>
        </w:rPr>
        <w:t>)</w:t>
      </w:r>
      <w:r w:rsidR="00F95452">
        <w:rPr>
          <w:rFonts w:ascii="Times New Roman" w:eastAsia="Times New Roman" w:hAnsi="Times New Roman" w:cs="Times New Roman"/>
          <w:sz w:val="24"/>
          <w:szCs w:val="24"/>
          <w:lang w:val="en-GB"/>
        </w:rPr>
        <w:fldChar w:fldCharType="end"/>
      </w:r>
      <w:ins w:id="155" w:author="Pierre" w:date="2020-02-02T16:48:00Z">
        <w:r w:rsidR="00F236E8">
          <w:rPr>
            <w:rFonts w:ascii="Times New Roman" w:eastAsia="Times New Roman" w:hAnsi="Times New Roman" w:cs="Times New Roman"/>
            <w:sz w:val="24"/>
            <w:szCs w:val="24"/>
            <w:lang w:val="en-GB"/>
          </w:rPr>
          <w:t xml:space="preserve">. </w:t>
        </w:r>
      </w:ins>
      <w:del w:id="156" w:author="Pierre" w:date="2020-02-02T16:48:00Z">
        <w:r w:rsidR="00AF3E77" w:rsidDel="00F236E8">
          <w:rPr>
            <w:rFonts w:ascii="Times New Roman" w:eastAsia="Times New Roman" w:hAnsi="Times New Roman" w:cs="Times New Roman"/>
            <w:sz w:val="24"/>
            <w:szCs w:val="24"/>
            <w:lang w:val="en-GB"/>
          </w:rPr>
          <w:delText>,</w:delText>
        </w:r>
        <w:r w:rsidR="00AF3E77" w:rsidRPr="0007763B" w:rsidDel="00F236E8">
          <w:rPr>
            <w:rFonts w:ascii="Times New Roman" w:eastAsia="Times New Roman" w:hAnsi="Times New Roman" w:cs="Times New Roman"/>
            <w:sz w:val="24"/>
            <w:szCs w:val="24"/>
            <w:lang w:val="en-GB"/>
          </w:rPr>
          <w:delText xml:space="preserve"> </w:delText>
        </w:r>
        <w:r w:rsidR="004306AD" w:rsidDel="00F236E8">
          <w:rPr>
            <w:rFonts w:ascii="Times New Roman" w:eastAsia="Times New Roman" w:hAnsi="Times New Roman" w:cs="Times New Roman"/>
            <w:sz w:val="24"/>
            <w:szCs w:val="24"/>
            <w:lang w:val="en-GB"/>
          </w:rPr>
          <w:delText xml:space="preserve">and because </w:delText>
        </w:r>
      </w:del>
      <w:ins w:id="157" w:author="Pierre" w:date="2020-02-02T16:48:00Z">
        <w:r w:rsidR="00F236E8">
          <w:rPr>
            <w:rFonts w:ascii="Times New Roman" w:eastAsia="Times New Roman" w:hAnsi="Times New Roman" w:cs="Times New Roman"/>
            <w:sz w:val="24"/>
            <w:szCs w:val="24"/>
            <w:lang w:val="en-GB"/>
          </w:rPr>
          <w:t>I</w:t>
        </w:r>
      </w:ins>
      <w:del w:id="158" w:author="Pierre" w:date="2020-02-02T16:48:00Z">
        <w:r w:rsidR="004306AD" w:rsidDel="00F236E8">
          <w:rPr>
            <w:rFonts w:ascii="Times New Roman" w:eastAsia="Times New Roman" w:hAnsi="Times New Roman" w:cs="Times New Roman"/>
            <w:sz w:val="24"/>
            <w:szCs w:val="24"/>
            <w:lang w:val="en-GB"/>
          </w:rPr>
          <w:delText>i</w:delText>
        </w:r>
      </w:del>
      <w:r w:rsidR="004306AD">
        <w:rPr>
          <w:rFonts w:ascii="Times New Roman" w:eastAsia="Times New Roman" w:hAnsi="Times New Roman" w:cs="Times New Roman"/>
          <w:sz w:val="24"/>
          <w:szCs w:val="24"/>
          <w:lang w:val="en-GB"/>
        </w:rPr>
        <w:t xml:space="preserve">t was </w:t>
      </w:r>
      <w:ins w:id="159" w:author="Pierre" w:date="2020-02-02T16:48:00Z">
        <w:r w:rsidR="00F236E8">
          <w:rPr>
            <w:rFonts w:ascii="Times New Roman" w:eastAsia="Times New Roman" w:hAnsi="Times New Roman" w:cs="Times New Roman"/>
            <w:sz w:val="24"/>
            <w:szCs w:val="24"/>
            <w:lang w:val="en-GB"/>
          </w:rPr>
          <w:t xml:space="preserve">also </w:t>
        </w:r>
      </w:ins>
      <w:r w:rsidR="004306AD">
        <w:rPr>
          <w:rFonts w:ascii="Times New Roman" w:eastAsia="Times New Roman" w:hAnsi="Times New Roman" w:cs="Times New Roman"/>
          <w:sz w:val="24"/>
          <w:szCs w:val="24"/>
          <w:lang w:val="en-GB"/>
        </w:rPr>
        <w:t xml:space="preserve">the only one </w:t>
      </w:r>
      <w:del w:id="160" w:author="Pierre" w:date="2020-02-02T16:48:00Z">
        <w:r w:rsidR="004306AD" w:rsidDel="00F236E8">
          <w:rPr>
            <w:rFonts w:ascii="Times New Roman" w:eastAsia="Times New Roman" w:hAnsi="Times New Roman" w:cs="Times New Roman"/>
            <w:sz w:val="24"/>
            <w:szCs w:val="24"/>
            <w:lang w:val="en-GB"/>
          </w:rPr>
          <w:delText xml:space="preserve">which </w:delText>
        </w:r>
      </w:del>
      <w:ins w:id="161" w:author="Pierre" w:date="2020-02-02T16:48:00Z">
        <w:r w:rsidR="00F236E8">
          <w:rPr>
            <w:rFonts w:ascii="Times New Roman" w:eastAsia="Times New Roman" w:hAnsi="Times New Roman" w:cs="Times New Roman"/>
            <w:sz w:val="24"/>
            <w:szCs w:val="24"/>
            <w:lang w:val="en-GB"/>
          </w:rPr>
          <w:t xml:space="preserve">that </w:t>
        </w:r>
      </w:ins>
      <w:r w:rsidR="004306AD">
        <w:rPr>
          <w:rFonts w:ascii="Times New Roman" w:eastAsia="Times New Roman" w:hAnsi="Times New Roman" w:cs="Times New Roman"/>
          <w:sz w:val="24"/>
          <w:szCs w:val="24"/>
          <w:lang w:val="en-GB"/>
        </w:rPr>
        <w:t xml:space="preserve">provided </w:t>
      </w:r>
      <w:r w:rsidR="00F07F7B">
        <w:rPr>
          <w:rFonts w:ascii="Times New Roman" w:eastAsia="Times New Roman" w:hAnsi="Times New Roman" w:cs="Times New Roman"/>
          <w:sz w:val="24"/>
          <w:szCs w:val="24"/>
          <w:lang w:val="en-GB"/>
        </w:rPr>
        <w:t>adequate</w:t>
      </w:r>
      <w:r w:rsidR="004306AD">
        <w:rPr>
          <w:rFonts w:ascii="Times New Roman" w:eastAsia="Times New Roman" w:hAnsi="Times New Roman" w:cs="Times New Roman"/>
          <w:sz w:val="24"/>
          <w:szCs w:val="24"/>
          <w:lang w:val="en-GB"/>
        </w:rPr>
        <w:t xml:space="preserve"> performance in our early testing of TGI</w:t>
      </w:r>
      <w:ins w:id="162" w:author="Pierre" w:date="2020-02-02T16:48:00Z">
        <w:r w:rsidR="00F236E8">
          <w:rPr>
            <w:rFonts w:ascii="Times New Roman" w:eastAsia="Times New Roman" w:hAnsi="Times New Roman" w:cs="Times New Roman"/>
            <w:sz w:val="24"/>
            <w:szCs w:val="24"/>
            <w:lang w:val="en-GB"/>
          </w:rPr>
          <w:t xml:space="preserve">; </w:t>
        </w:r>
      </w:ins>
      <w:del w:id="163" w:author="Pierre" w:date="2020-02-02T16:48:00Z">
        <w:r w:rsidR="008268BA" w:rsidDel="00F236E8">
          <w:rPr>
            <w:rFonts w:ascii="Times New Roman" w:eastAsia="Times New Roman" w:hAnsi="Times New Roman" w:cs="Times New Roman"/>
            <w:sz w:val="24"/>
            <w:szCs w:val="24"/>
            <w:lang w:val="en-GB"/>
          </w:rPr>
          <w:delText xml:space="preserve"> (</w:delText>
        </w:r>
      </w:del>
      <w:del w:id="164" w:author="Pierre" w:date="2020-02-02T16:49:00Z">
        <w:r w:rsidR="008268BA" w:rsidDel="00F236E8">
          <w:rPr>
            <w:rFonts w:ascii="Times New Roman" w:eastAsia="Times New Roman" w:hAnsi="Times New Roman" w:cs="Times New Roman"/>
            <w:sz w:val="24"/>
            <w:szCs w:val="24"/>
            <w:lang w:val="en-GB"/>
          </w:rPr>
          <w:delText>the other</w:delText>
        </w:r>
      </w:del>
      <w:ins w:id="165" w:author="Pierre" w:date="2020-02-02T16:49:00Z">
        <w:r w:rsidR="00F236E8">
          <w:rPr>
            <w:rFonts w:ascii="Times New Roman" w:eastAsia="Times New Roman" w:hAnsi="Times New Roman" w:cs="Times New Roman"/>
            <w:sz w:val="24"/>
            <w:szCs w:val="24"/>
            <w:lang w:val="en-GB"/>
          </w:rPr>
          <w:t>alternative</w:t>
        </w:r>
      </w:ins>
      <w:r w:rsidR="008268BA">
        <w:rPr>
          <w:rFonts w:ascii="Times New Roman" w:eastAsia="Times New Roman" w:hAnsi="Times New Roman" w:cs="Times New Roman"/>
          <w:sz w:val="24"/>
          <w:szCs w:val="24"/>
          <w:lang w:val="en-GB"/>
        </w:rPr>
        <w:t xml:space="preserve"> permutation approaches </w:t>
      </w:r>
      <w:del w:id="166" w:author="Pierre" w:date="2020-02-02T16:49:00Z">
        <w:r w:rsidR="008268BA" w:rsidDel="00F236E8">
          <w:rPr>
            <w:rFonts w:ascii="Times New Roman" w:eastAsia="Times New Roman" w:hAnsi="Times New Roman" w:cs="Times New Roman"/>
            <w:sz w:val="24"/>
            <w:szCs w:val="24"/>
            <w:lang w:val="en-GB"/>
          </w:rPr>
          <w:delText xml:space="preserve">would never </w:delText>
        </w:r>
      </w:del>
      <w:r w:rsidR="008268BA">
        <w:rPr>
          <w:rFonts w:ascii="Times New Roman" w:eastAsia="Times New Roman" w:hAnsi="Times New Roman" w:cs="Times New Roman"/>
          <w:sz w:val="24"/>
          <w:szCs w:val="24"/>
          <w:lang w:val="en-GB"/>
        </w:rPr>
        <w:t>detect</w:t>
      </w:r>
      <w:ins w:id="167" w:author="Pierre" w:date="2020-02-02T16:49:00Z">
        <w:r w:rsidR="00F236E8">
          <w:rPr>
            <w:rFonts w:ascii="Times New Roman" w:eastAsia="Times New Roman" w:hAnsi="Times New Roman" w:cs="Times New Roman"/>
            <w:sz w:val="24"/>
            <w:szCs w:val="24"/>
            <w:lang w:val="en-GB"/>
          </w:rPr>
          <w:t>ed</w:t>
        </w:r>
      </w:ins>
      <w:r w:rsidR="008268BA">
        <w:rPr>
          <w:rFonts w:ascii="Times New Roman" w:eastAsia="Times New Roman" w:hAnsi="Times New Roman" w:cs="Times New Roman"/>
          <w:sz w:val="24"/>
          <w:szCs w:val="24"/>
          <w:lang w:val="en-GB"/>
        </w:rPr>
        <w:t xml:space="preserve"> </w:t>
      </w:r>
      <w:r w:rsidR="00C60DE9">
        <w:rPr>
          <w:rFonts w:ascii="Times New Roman" w:eastAsia="Times New Roman" w:hAnsi="Times New Roman" w:cs="Times New Roman"/>
          <w:sz w:val="24"/>
          <w:szCs w:val="24"/>
          <w:lang w:val="en-GB"/>
        </w:rPr>
        <w:t>any true positive</w:t>
      </w:r>
      <w:r w:rsidR="008268BA">
        <w:rPr>
          <w:rFonts w:ascii="Times New Roman" w:eastAsia="Times New Roman" w:hAnsi="Times New Roman" w:cs="Times New Roman"/>
          <w:sz w:val="24"/>
          <w:szCs w:val="24"/>
          <w:lang w:val="en-GB"/>
        </w:rPr>
        <w:t>)</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514536F1"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w:t>
      </w:r>
      <w:commentRangeStart w:id="168"/>
      <w:r>
        <w:rPr>
          <w:rFonts w:ascii="Times New Roman" w:eastAsia="Times New Roman" w:hAnsi="Times New Roman" w:cs="Times New Roman"/>
          <w:sz w:val="24"/>
          <w:szCs w:val="24"/>
          <w:lang w:val="en-GB"/>
        </w:rPr>
        <w:t xml:space="preserve">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commentRangeEnd w:id="168"/>
      <w:r w:rsidR="00311C05">
        <w:rPr>
          <w:rStyle w:val="Marquedecommentaire"/>
        </w:rPr>
        <w:commentReference w:id="168"/>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xml:space="preserve">, which is very similar to the Euclidean genetic </w:t>
      </w:r>
      <w:r w:rsidR="00987774">
        <w:rPr>
          <w:rFonts w:ascii="Times New Roman" w:eastAsia="Times New Roman" w:hAnsi="Times New Roman" w:cs="Times New Roman"/>
          <w:sz w:val="24"/>
          <w:szCs w:val="24"/>
          <w:lang w:val="en-GB"/>
        </w:rPr>
        <w:lastRenderedPageBreak/>
        <w:t>distance.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t>
      </w:r>
      <w:r w:rsidR="00864392">
        <w:rPr>
          <w:rFonts w:ascii="Times New Roman" w:eastAsia="Times New Roman" w:hAnsi="Times New Roman" w:cs="Times New Roman"/>
          <w:sz w:val="24"/>
          <w:szCs w:val="24"/>
          <w:lang w:val="en-GB"/>
        </w:rPr>
        <w:t xml:space="preserve">It has recently been used to investigate spatial genetic structure in a pond turtle </w:t>
      </w:r>
      <w:r w:rsidR="00864392">
        <w:rPr>
          <w:rFonts w:ascii="Times New Roman" w:eastAsia="Times New Roman" w:hAnsi="Times New Roman" w:cs="Times New Roman"/>
          <w:sz w:val="24"/>
          <w:szCs w:val="24"/>
          <w:lang w:val="en-GB"/>
        </w:rPr>
        <w:fldChar w:fldCharType="begin" w:fldLock="1"/>
      </w:r>
      <w:r w:rsidR="00864392">
        <w:rPr>
          <w:rFonts w:ascii="Times New Roman" w:eastAsia="Times New Roman" w:hAnsi="Times New Roman" w:cs="Times New Roman"/>
          <w:sz w:val="24"/>
          <w:szCs w:val="24"/>
          <w:lang w:val="en-GB"/>
        </w:rPr>
        <w:instrText>ADDIN CSL_CITATION {"citationItems":[{"id":"ITEM-1","itemData":{"DOI":"10.1111/jbi.13412","ISSN":"13652699","abstract":"Aim: Allele surfing remains poorly investigated in empirical studies due to a lack of explicit methods to detect it in natural populations. Here, we introduce a spatially explicit, sliding-window method to test hypotheses on how range expansions and geographic barriers impact neutral genetic structure using allele frequency data. We then use this approach to study the Ibero-Moroccan lineage of the European pond turtle, Emys orbicularis occidentalis, which recolonized the Iberian Peninsula from Africa. Location: Iberian Peninsula, Morocco. Methods: We generated a dataset of 453 genotyped individuals from 21 populations from throughout the E. o. occidentalis distribution at seven microsatellite loci. The microsatellite data were used to evaluate spatial patterns of genetic diversity and structure, as well as recent gene flow between populations. Using a spatially explicit, sliding-window approach, linear models and permutation tests, we tested for signals of allele surfing throughout the Iberian populations, including barriers to gene flow that may enhance the effect of founder events typical of range expansions. Finally, we tested for signatures of adaptation on identified surfing alleles using environmental association analysis. Results: Our study identified signatures of allele surfing throughout the range of Iberian populations. We did not find evidence that any of the loci studied are under natural selection. We therefore concluded that allele surfing has had a significant impact on genetic structure observed in E. o. occidentalis. Population isolation and fragmentation, due to habitat loss, further contribute to the present genetic differentiation between populations. Main conclusion: The sliding-window method proposed herein can help to identify alleles that underwent allele surfing at the front of range expansions. This study also highlights the role of genetic drift and geographic barriers in shaping the species’ genetic structure following population range expansions. Finally, we stress the importance of evaluating the existence of allele surfing processes in biogeographic and population genetic studies, relying on allele frequency analysis, for a better interpretation of contemporary patterns of intraspecific genetic structure.","author":[{"dropping-particle":"","family":"Pereira","given":"Paulo","non-dropping-particle":"","parse-names":false,"suffix":""},{"dropping-particle":"","family":"Teixeira","given":"José","non-dropping-particle":"","parse-names":false,"suffix":""},{"dropping-particle":"","family":"Velo-Antón","given":"Guillermo","non-dropping-particle":"","parse-names":false,"suffix":""}],"container-title":"Journal of Biogeography","id":"ITEM-1","issue":"9","issued":{"date-parts":[["2018"]]},"page":"2202-2215","title":"Allele surfing shaped the genetic structure of the European pond turtle via colonization and population expansion across the Iberian Peninsula from Africa","type":"article-journal","volume":"45"},"uris":["http://www.mendeley.com/documents/?uuid=38e02322-6ed5-476e-a0fe-17097992713c"]}],"mendeley":{"formattedCitation":"(Pereira, Teixeira, &amp; Velo-Antón, 2018)","plainTextFormattedCitation":"(Pereira, Teixeira, &amp; Velo-Antón, 2018)","previouslyFormattedCitation":"(Pereira, Teixeira, &amp; Velo-Antón, 2018)"},"properties":{"noteIndex":0},"schema":"https://github.com/citation-style-language/schema/raw/master/csl-citation.json"}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(Pereira, Teixeira, &amp; Velo-Antón, 2018)</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and a fungus </w:t>
      </w:r>
      <w:r w:rsidR="00864392">
        <w:rPr>
          <w:rFonts w:ascii="Times New Roman" w:eastAsia="Times New Roman" w:hAnsi="Times New Roman" w:cs="Times New Roman"/>
          <w:sz w:val="24"/>
          <w:szCs w:val="24"/>
          <w:lang w:val="en-GB"/>
        </w:rPr>
        <w:fldChar w:fldCharType="begin" w:fldLock="1"/>
      </w:r>
      <w:r w:rsidR="00A61965">
        <w:rPr>
          <w:rFonts w:ascii="Times New Roman" w:eastAsia="Times New Roman" w:hAnsi="Times New Roman" w:cs="Times New Roman"/>
          <w:sz w:val="24"/>
          <w:szCs w:val="24"/>
          <w:lang w:val="en-GB"/>
        </w:rPr>
        <w:instrText>ADDIN CSL_CITATION {"citationItems":[{"id":"ITEM-1","itemData":{"DOI":"10.1002/ece3.5639","ISSN":"20457758","abstract":"The environment has a strong influence on the abundance and distribution of plant pathogenic organisms and plays a major role in plant disease. Climatological factors may also alter the dynamics of the interactions between plant pathogens and their hosts. Nothophaeocryptopus (=Phaeocryptopus) gaeumannii, the causal agent of Swiss needle cast (SNC) of Douglas-fir, is endemic to western North America where it exists as two sympatric, reproductively isolated lineages. The abundance of this fungus and the severity of SNC are strongly influenced by climate. We used statistical and population genetic analyses to examine relationships between environment, pathogen population structure, and SNC severity. Although N. gaeumannii Lineage 2 in western Oregon and Washington was most abundant where SNC symptoms were most severe, we did not detect a significant relationship between Lineage 2 and disease severity. Warmer winter temperatures were inversely correlated with foliage retention (AFR) and positively correlated with the relative abundance of Lineage 2 (PL2). However when distance inland, which was strongly correlated with both AFR and PL2, was included in the model, there was no significant relationship between Lineage 2 and AFR. Spring/early summer dew point temperatures also were positively associated with total N. gaeumannii abundance (colonization index (CI)) and inversely correlated with AFR. Warmer summer mean temperatures were associated with lower CI and higher AFR. Our results suggest that the two lineages have overlapping environmental optima, but slightly different tolerance ranges. Lineage 2 was absent from more inland sites where winters are colder and summers are warm and dry, while Lineage 1 occurred at most sites across an environmental gradient suggesting broader environmental tolerance. These relationships suggest that climate influences the abundance and distribution of this ecologically important plant pathogen and may have played a role in the evolutionary divergence of these two cryptic fungal lineages.","author":[{"dropping-particle":"","family":"Bennett","given":"Patrick I.","non-dropping-particle":"","parse-names":false,"suffix":""},{"dropping-particle":"","family":"Stone","given":"Jeffrey K.","non-dropping-particle":"","parse-names":false,"suffix":""}],"container-title":"Ecology and Evolution","id":"ITEM-1","issue":"19","issued":{"date-parts":[["2019"]]},"page":"11379-11394","title":"Environmental variables associated with Nothophaeocryptopus gaeumannii population structure and Swiss needle cast severity in Western Oregon and Washington","type":"article-journal","volume":"9"},"uris":["http://www.mendeley.com/documents/?uuid=5b84ba76-0c77-4eef-97f7-1da7212b27bc"]}],"mendeley":{"formattedCitation":"(Bennett &amp; Stone, 2019)","plainTextFormattedCitation":"(Bennett &amp; Stone, 2019)","previouslyFormattedCitation":"(Bennett &amp; Stone, 2019)"},"properties":{"noteIndex":0},"schema":"https://github.com/citation-style-language/schema/raw/master/csl-citation.json"}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(Bennett &amp; Stone, 2019)</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w:t>
      </w:r>
      <w:r w:rsidR="006F59FE">
        <w:rPr>
          <w:rFonts w:ascii="Times New Roman" w:eastAsia="Times New Roman" w:hAnsi="Times New Roman" w:cs="Times New Roman"/>
          <w:sz w:val="24"/>
          <w:szCs w:val="24"/>
          <w:lang w:val="en-GB"/>
        </w:rPr>
        <w:t xml:space="preserve">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D24C18" w:rsidRDefault="00910194" w:rsidP="00A51948">
      <w:pPr>
        <w:spacing w:before="240" w:line="480" w:lineRule="auto"/>
        <w:rPr>
          <w:rFonts w:ascii="Times New Roman" w:hAnsi="Times New Roman" w:cs="Times New Roman"/>
          <w:sz w:val="24"/>
          <w:szCs w:val="24"/>
          <w:lang w:val="en-GB"/>
        </w:rPr>
      </w:pPr>
      <w:bookmarkStart w:id="169" w:name="_Toc471728242"/>
      <w:bookmarkStart w:id="170"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169"/>
      <w:bookmarkEnd w:id="170"/>
    </w:p>
    <w:p w14:paraId="1ECE0643" w14:textId="6D238B0A"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r w:rsidRPr="00DA3E21">
        <w:rPr>
          <w:rFonts w:ascii="Times New Roman" w:eastAsia="Times New Roman" w:hAnsi="Times New Roman" w:cs="Times New Roman"/>
          <w:i/>
          <w:sz w:val="24"/>
          <w:szCs w:val="24"/>
          <w:lang w:val="en-CA"/>
        </w:rPr>
        <w:t>CDMetaPOP</w:t>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define </w:t>
      </w:r>
      <w:ins w:id="171" w:author="Pierre" w:date="2020-02-02T17:31:00Z">
        <w:r w:rsidR="00C6094D">
          <w:rPr>
            <w:rFonts w:ascii="Times New Roman" w:eastAsia="Times New Roman" w:hAnsi="Times New Roman" w:cs="Times New Roman"/>
            <w:sz w:val="24"/>
            <w:szCs w:val="24"/>
            <w:lang w:val="en-GB"/>
          </w:rPr>
          <w:t xml:space="preserve">the </w:t>
        </w:r>
      </w:ins>
      <w:r w:rsidRPr="0007763B">
        <w:rPr>
          <w:rFonts w:ascii="Times New Roman" w:eastAsia="Times New Roman" w:hAnsi="Times New Roman" w:cs="Times New Roman"/>
          <w:sz w:val="24"/>
          <w:szCs w:val="24"/>
          <w:lang w:val="en-GB"/>
        </w:rPr>
        <w:t>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 xml:space="preserve">square grid </w:t>
      </w:r>
      <w:ins w:id="172" w:author="Pierre" w:date="2020-02-02T17:32:00Z">
        <w:r w:rsidR="00C6094D">
          <w:rPr>
            <w:rFonts w:ascii="Times New Roman" w:eastAsia="Times New Roman" w:hAnsi="Times New Roman" w:cs="Times New Roman"/>
            <w:sz w:val="24"/>
            <w:szCs w:val="24"/>
            <w:lang w:val="en-CA"/>
          </w:rPr>
          <w:t xml:space="preserve">containing </w:t>
        </w:r>
      </w:ins>
      <w:del w:id="173" w:author="Pierre" w:date="2020-02-02T17:32:00Z">
        <w:r w:rsidR="0053064B" w:rsidDel="00C6094D">
          <w:rPr>
            <w:rFonts w:ascii="Times New Roman" w:eastAsia="Times New Roman" w:hAnsi="Times New Roman" w:cs="Times New Roman"/>
            <w:sz w:val="24"/>
            <w:szCs w:val="24"/>
            <w:lang w:val="en-CA"/>
          </w:rPr>
          <w:delText xml:space="preserve">of </w:delText>
        </w:r>
      </w:del>
      <w:r w:rsidR="0053064B">
        <w:rPr>
          <w:rFonts w:ascii="Times New Roman" w:eastAsia="Times New Roman" w:hAnsi="Times New Roman" w:cs="Times New Roman"/>
          <w:sz w:val="24"/>
          <w:szCs w:val="24"/>
          <w:lang w:val="en-CA"/>
        </w:rPr>
        <w:t xml:space="preserve">5 </w:t>
      </w:r>
      <w:del w:id="174" w:author="Pierre" w:date="2020-02-02T17:33:00Z">
        <w:r w:rsidR="0053064B" w:rsidDel="00C6094D">
          <w:rPr>
            <w:rFonts w:ascii="Times New Roman" w:eastAsia="Times New Roman" w:hAnsi="Times New Roman" w:cs="Times New Roman"/>
            <w:sz w:val="24"/>
            <w:szCs w:val="24"/>
            <w:lang w:val="en-CA"/>
          </w:rPr>
          <w:delText xml:space="preserve">by </w:delText>
        </w:r>
      </w:del>
      <w:ins w:id="175" w:author="Pierre" w:date="2020-02-02T17:33:00Z">
        <w:r w:rsidR="00C6094D">
          <w:rPr>
            <w:rFonts w:ascii="Times New Roman" w:eastAsia="Times New Roman" w:hAnsi="Times New Roman" w:cs="Times New Roman"/>
            <w:sz w:val="24"/>
            <w:szCs w:val="24"/>
            <w:lang w:val="en-CA"/>
          </w:rPr>
          <w:sym w:font="Symbol" w:char="F0B4"/>
        </w:r>
        <w:r w:rsidR="00C6094D">
          <w:rPr>
            <w:rFonts w:ascii="Times New Roman" w:eastAsia="Times New Roman" w:hAnsi="Times New Roman" w:cs="Times New Roman"/>
            <w:sz w:val="24"/>
            <w:szCs w:val="24"/>
            <w:lang w:val="en-CA"/>
          </w:rPr>
          <w:t xml:space="preserve"> </w:t>
        </w:r>
      </w:ins>
      <w:r w:rsidR="0053064B">
        <w:rPr>
          <w:rFonts w:ascii="Times New Roman" w:eastAsia="Times New Roman" w:hAnsi="Times New Roman" w:cs="Times New Roman"/>
          <w:sz w:val="24"/>
          <w:szCs w:val="24"/>
          <w:lang w:val="en-CA"/>
        </w:rPr>
        <w:t>5 cells,</w:t>
      </w:r>
      <w:r w:rsidR="008A2F5F">
        <w:rPr>
          <w:rFonts w:ascii="Times New Roman" w:eastAsia="Times New Roman" w:hAnsi="Times New Roman" w:cs="Times New Roman"/>
          <w:sz w:val="24"/>
          <w:szCs w:val="24"/>
          <w:lang w:val="en-CA"/>
        </w:rPr>
        <w:t xml:space="preserve"> </w:t>
      </w:r>
      <w:del w:id="176" w:author="Pierre" w:date="2020-02-02T17:33:00Z">
        <w:r w:rsidR="006B5D89" w:rsidDel="00C6094D">
          <w:rPr>
            <w:rFonts w:ascii="Times New Roman" w:eastAsia="Times New Roman" w:hAnsi="Times New Roman" w:cs="Times New Roman"/>
            <w:sz w:val="24"/>
            <w:szCs w:val="24"/>
            <w:lang w:val="en-CA"/>
          </w:rPr>
          <w:delText xml:space="preserve">with </w:delText>
        </w:r>
      </w:del>
      <w:r w:rsidR="008A2F5F">
        <w:rPr>
          <w:rFonts w:ascii="Times New Roman" w:eastAsia="Times New Roman" w:hAnsi="Times New Roman" w:cs="Times New Roman"/>
          <w:sz w:val="24"/>
          <w:szCs w:val="24"/>
          <w:lang w:val="en-CA"/>
        </w:rPr>
        <w:t>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 xml:space="preserve">between populations </w:t>
      </w:r>
      <w:commentRangeStart w:id="177"/>
      <w:r w:rsidR="006B5D89">
        <w:rPr>
          <w:rFonts w:ascii="Times New Roman" w:eastAsia="Times New Roman" w:hAnsi="Times New Roman" w:cs="Times New Roman"/>
          <w:sz w:val="24"/>
          <w:szCs w:val="24"/>
          <w:lang w:val="en-CA"/>
        </w:rPr>
        <w:t>was modelled following</w:t>
      </w:r>
      <w:r w:rsidRPr="0007763B">
        <w:rPr>
          <w:rFonts w:ascii="Times New Roman" w:eastAsia="Times New Roman" w:hAnsi="Times New Roman" w:cs="Times New Roman"/>
          <w:sz w:val="24"/>
          <w:szCs w:val="24"/>
          <w:lang w:val="en-CA"/>
        </w:rPr>
        <w:t xml:space="preserve"> geographical distance</w:t>
      </w:r>
      <w:r w:rsidR="006B5D89">
        <w:rPr>
          <w:rFonts w:ascii="Times New Roman" w:eastAsia="Times New Roman" w:hAnsi="Times New Roman" w:cs="Times New Roman"/>
          <w:sz w:val="24"/>
          <w:szCs w:val="24"/>
          <w:lang w:val="en-CA"/>
        </w:rPr>
        <w:t xml:space="preserve"> alone</w:t>
      </w:r>
      <w:commentRangeEnd w:id="177"/>
      <w:r w:rsidR="00C6094D">
        <w:rPr>
          <w:rStyle w:val="Marquedecommentaire"/>
        </w:rPr>
        <w:commentReference w:id="177"/>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w:t>
      </w:r>
      <w:del w:id="178" w:author="Pierre" w:date="2020-02-02T17:35:00Z">
        <w:r w:rsidR="006B5D89" w:rsidDel="00C6094D">
          <w:rPr>
            <w:rFonts w:ascii="Times New Roman" w:eastAsia="Times New Roman" w:hAnsi="Times New Roman" w:cs="Times New Roman"/>
            <w:sz w:val="24"/>
            <w:szCs w:val="24"/>
            <w:lang w:val="en-CA"/>
          </w:rPr>
          <w:delText>represent</w:delText>
        </w:r>
        <w:r w:rsidR="00C74EA1" w:rsidDel="00C6094D">
          <w:rPr>
            <w:rFonts w:ascii="Times New Roman" w:eastAsia="Times New Roman" w:hAnsi="Times New Roman" w:cs="Times New Roman"/>
            <w:sz w:val="24"/>
            <w:szCs w:val="24"/>
            <w:lang w:val="en-CA"/>
          </w:rPr>
          <w:delText>s</w:delText>
        </w:r>
        <w:r w:rsidRPr="0007763B" w:rsidDel="00C6094D">
          <w:rPr>
            <w:rFonts w:ascii="Times New Roman" w:eastAsia="Times New Roman" w:hAnsi="Times New Roman" w:cs="Times New Roman"/>
            <w:sz w:val="24"/>
            <w:szCs w:val="24"/>
            <w:lang w:val="en-CA"/>
          </w:rPr>
          <w:delText xml:space="preserve"> </w:delText>
        </w:r>
      </w:del>
      <w:ins w:id="179" w:author="Pierre" w:date="2020-02-02T17:35:00Z">
        <w:r w:rsidR="00C6094D">
          <w:rPr>
            <w:rFonts w:ascii="Times New Roman" w:eastAsia="Times New Roman" w:hAnsi="Times New Roman" w:cs="Times New Roman"/>
            <w:sz w:val="24"/>
            <w:szCs w:val="24"/>
            <w:lang w:val="en-CA"/>
          </w:rPr>
          <w:t>contains</w:t>
        </w:r>
        <w:r w:rsidR="00C6094D" w:rsidRPr="0007763B">
          <w:rPr>
            <w:rFonts w:ascii="Times New Roman" w:eastAsia="Times New Roman" w:hAnsi="Times New Roman" w:cs="Times New Roman"/>
            <w:sz w:val="24"/>
            <w:szCs w:val="24"/>
            <w:lang w:val="en-CA"/>
          </w:rPr>
          <w:t xml:space="preserve"> </w:t>
        </w:r>
      </w:ins>
      <w:r w:rsidRPr="0007763B">
        <w:rPr>
          <w:rFonts w:ascii="Times New Roman" w:eastAsia="Times New Roman" w:hAnsi="Times New Roman" w:cs="Times New Roman"/>
          <w:sz w:val="24"/>
          <w:szCs w:val="24"/>
          <w:lang w:val="en-CA"/>
        </w:rPr>
        <w:t xml:space="preserve">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CC677C">
        <w:rPr>
          <w:rFonts w:ascii="Times New Roman" w:eastAsia="Times New Roman" w:hAnsi="Times New Roman" w:cs="Times New Roman"/>
          <w:sz w:val="24"/>
          <w:szCs w:val="24"/>
          <w:lang w:val="en-GB"/>
        </w:rPr>
        <w:t xml:space="preserve"> </w:t>
      </w:r>
      <w:r w:rsidR="00CC677C">
        <w:rPr>
          <w:rFonts w:ascii="Times New Roman" w:eastAsia="Times New Roman" w:hAnsi="Times New Roman" w:cs="Times New Roman"/>
          <w:sz w:val="24"/>
          <w:szCs w:val="24"/>
          <w:lang w:val="en-GB"/>
        </w:rPr>
        <w:fldChar w:fldCharType="begin" w:fldLock="1"/>
      </w:r>
      <w:r w:rsidR="00F95452">
        <w:rPr>
          <w:rFonts w:ascii="Times New Roman" w:eastAsia="Times New Roman" w:hAnsi="Times New Roman" w:cs="Times New Roman"/>
          <w:sz w:val="24"/>
          <w:szCs w:val="24"/>
          <w:lang w:val="en-GB"/>
        </w:rPr>
        <w:instrText>ADDIN CSL_CITATION {"citationItems":[{"id":"ITEM-1","itemData":{"DOI":"10.1093/molbev/msx197","ISSN":"15371719","abstract":"It is commonly assumed that mitochondrial DNA (mtDNA) evolves at a faster rate than nuclear DNA (nuDNA) in animals. This has contributed to the popularity of mtDNA as a molecular marker in evolutionary studies. Analyzing 121 multilocus data sets and four phylogenomic data sets encompassing 4,676 species of animals, we demonstrate that the ratio ofmitochondrial over nuclear mutation rate is highly variable among animal taxa. In nonvertebrates, such as insects and arachnids, the ratio ofmtDNA over nuDNA mutation rate varies between 2 and 6, whereas it is above 20, on average, in vertebrates such as scaled reptiles and birds. Interestingly, this variation is sufficient to explain the previous report of a similar level of mitochondrial polymorphism, on average, between vertebrates and nonvertebrates, which was originally interpreted as reflecting the effect of pervasive positive selection. Our analysis rather indicates that the among-phyla homogeneity in within-species mtDNA diversity is due to a negative correlation between mtDNA per-generation mutation rate and effective population size, irrespective of the action of natural selection. Finally, we explore the variation in the absolute per-year mutation rate of both mtDNA and nuDNA using a reduced data set for which fossil calibration is available, and discuss the potential determinants of mutation rate variation across genomes and taxa. This study has important implications regarding DNA-based identification methods in predicting that mtDNA barcoding should be less reliable in nonvertebrates than in vertebrates.","author":[{"dropping-particle":"","family":"Allio","given":"Remi","non-dropping-particle":"","parse-names":false,"suffix":""},{"dropping-particle":"","family":"Donega","given":"Stefano","non-dropping-particle":"","parse-names":false,"suffix":""},{"dropping-particle":"","family":"Galtier","given":"Nicolas","non-dropping-particle":"","parse-names":false,"suffix":""},{"dropping-particle":"","family":"Nabholz","given":"Benoit","non-dropping-particle":"","parse-names":false,"suffix":""}],"container-title":"Molecular Biology and Evolution","id":"ITEM-1","issue":"11","issued":{"date-parts":[["2017"]]},"page":"2762-2772","title":"Large variation in the ratio of mitochondrial to nuclear mutation rate across animals: Implications for genetic diversity and the use of mitochondrial DNA as a molecular marker","type":"article-journal","volume":"34"},"uris":["http://www.mendeley.com/documents/?uuid=1bfabed9-585b-49eb-a9ac-2e5e6b5c8bf6"]}],"mendeley":{"formattedCitation":"(Allio, Donega, Galtier, &amp; Nabholz, 2017)","plainTextFormattedCitation":"(Allio, Donega, Galtier, &amp; Nabholz, 2017)","previouslyFormattedCitation":"(Allio, Donega, Galtier, &amp; Nabholz, 2017)"},"properties":{"noteIndex":0},"schema":"https://github.com/citation-style-language/schema/raw/master/csl-citation.json"}</w:instrText>
      </w:r>
      <w:r w:rsidR="00CC677C">
        <w:rPr>
          <w:rFonts w:ascii="Times New Roman" w:eastAsia="Times New Roman" w:hAnsi="Times New Roman" w:cs="Times New Roman"/>
          <w:sz w:val="24"/>
          <w:szCs w:val="24"/>
          <w:lang w:val="en-GB"/>
        </w:rPr>
        <w:fldChar w:fldCharType="separate"/>
      </w:r>
      <w:r w:rsidR="004C27A8" w:rsidRPr="004C27A8">
        <w:rPr>
          <w:rFonts w:ascii="Times New Roman" w:eastAsia="Times New Roman" w:hAnsi="Times New Roman" w:cs="Times New Roman"/>
          <w:noProof/>
          <w:sz w:val="24"/>
          <w:szCs w:val="24"/>
          <w:lang w:val="en-GB"/>
        </w:rPr>
        <w:t>(Allio, Donega, Galtier, &amp; Nabholz, 2017)</w:t>
      </w:r>
      <w:r w:rsidR="00CC677C">
        <w:rPr>
          <w:rFonts w:ascii="Times New Roman" w:eastAsia="Times New Roman" w:hAnsi="Times New Roman" w:cs="Times New Roman"/>
          <w:sz w:val="24"/>
          <w:szCs w:val="24"/>
          <w:lang w:val="en-GB"/>
        </w:rPr>
        <w:fldChar w:fldCharType="end"/>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r w:rsidR="008B2B6D">
        <w:rPr>
          <w:rFonts w:ascii="Times New Roman" w:eastAsia="Times New Roman" w:hAnsi="Times New Roman" w:cs="Times New Roman"/>
          <w:sz w:val="24"/>
          <w:szCs w:val="24"/>
          <w:lang w:val="en-GB"/>
        </w:rPr>
        <w:t xml:space="preserve">otherwise </w:t>
      </w:r>
      <w:r w:rsidR="00864FAF">
        <w:rPr>
          <w:rFonts w:ascii="Times New Roman" w:eastAsia="Times New Roman" w:hAnsi="Times New Roman" w:cs="Times New Roman"/>
          <w:sz w:val="24"/>
          <w:szCs w:val="24"/>
          <w:lang w:val="en-GB"/>
        </w:rPr>
        <w:t>specified.</w:t>
      </w:r>
    </w:p>
    <w:p w14:paraId="32CD2D77" w14:textId="565848EE"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lastRenderedPageBreak/>
        <w:t>W</w:t>
      </w:r>
      <w:r w:rsidRPr="0007763B">
        <w:rPr>
          <w:rFonts w:ascii="Times New Roman" w:eastAsia="Times New Roman" w:hAnsi="Times New Roman" w:cs="Times New Roman"/>
          <w:sz w:val="24"/>
          <w:szCs w:val="24"/>
          <w:lang w:val="en-CA"/>
        </w:rPr>
        <w:t xml:space="preserve">e simulated 180 </w:t>
      </w:r>
      <w:r w:rsidRPr="0001269B">
        <w:rPr>
          <w:rFonts w:ascii="Times New Roman" w:eastAsia="Times New Roman" w:hAnsi="Times New Roman" w:cs="Times New Roman"/>
          <w:sz w:val="24"/>
          <w:szCs w:val="24"/>
          <w:lang w:val="en-CA"/>
        </w:rPr>
        <w:t>replica</w:t>
      </w:r>
      <w:r w:rsidR="00B752BC" w:rsidRPr="0001269B">
        <w:rPr>
          <w:rFonts w:ascii="Times New Roman" w:eastAsia="Times New Roman" w:hAnsi="Times New Roman" w:cs="Times New Roman"/>
          <w:sz w:val="24"/>
          <w:szCs w:val="24"/>
          <w:lang w:val="en-CA"/>
        </w:rPr>
        <w:t>tes for each scenario</w:t>
      </w:r>
      <w:ins w:id="180" w:author="Pierre" w:date="2020-02-02T17:50:00Z">
        <w:r w:rsidR="0001269B" w:rsidRPr="0001269B">
          <w:rPr>
            <w:rFonts w:ascii="Times New Roman" w:hAnsi="Times New Roman" w:cs="Times New Roman"/>
            <w:sz w:val="24"/>
            <w:szCs w:val="24"/>
          </w:rPr>
          <w:t xml:space="preserve"> </w:t>
        </w:r>
        <w:commentRangeStart w:id="181"/>
        <w:r w:rsidR="0001269B" w:rsidRPr="0001269B">
          <w:rPr>
            <w:rFonts w:ascii="Times New Roman" w:hAnsi="Times New Roman" w:cs="Times New Roman"/>
            <w:sz w:val="24"/>
            <w:szCs w:val="24"/>
          </w:rPr>
          <w:t>(see below)</w:t>
        </w:r>
      </w:ins>
      <w:commentRangeEnd w:id="181"/>
      <w:ins w:id="182" w:author="Pierre" w:date="2020-02-02T17:51:00Z">
        <w:r w:rsidR="0001269B">
          <w:rPr>
            <w:rStyle w:val="Marquedecommentaire"/>
          </w:rPr>
          <w:commentReference w:id="181"/>
        </w:r>
      </w:ins>
      <w:r w:rsidR="00B752BC" w:rsidRPr="0001269B">
        <w:rPr>
          <w:rFonts w:ascii="Times New Roman" w:eastAsia="Times New Roman" w:hAnsi="Times New Roman" w:cs="Times New Roman"/>
          <w:sz w:val="24"/>
          <w:szCs w:val="24"/>
          <w:lang w:val="en-CA"/>
        </w:rPr>
        <w:t>. For each</w:t>
      </w:r>
      <w:r w:rsidR="00B752BC">
        <w:rPr>
          <w:rFonts w:ascii="Times New Roman" w:eastAsia="Times New Roman" w:hAnsi="Times New Roman" w:cs="Times New Roman"/>
          <w:sz w:val="24"/>
          <w:szCs w:val="24"/>
          <w:lang w:val="en-CA"/>
        </w:rPr>
        <w:t xml:space="preserve"> replicate, we initialized the simulation with random and unique allocation</w:t>
      </w:r>
      <w:ins w:id="183" w:author="Pierre" w:date="2020-02-02T17:37:00Z">
        <w:r w:rsidR="00993792">
          <w:rPr>
            <w:rFonts w:ascii="Times New Roman" w:eastAsia="Times New Roman" w:hAnsi="Times New Roman" w:cs="Times New Roman"/>
            <w:sz w:val="24"/>
            <w:szCs w:val="24"/>
            <w:lang w:val="en-CA"/>
          </w:rPr>
          <w:t>s</w:t>
        </w:r>
      </w:ins>
      <w:r w:rsidR="00B752BC">
        <w:rPr>
          <w:rFonts w:ascii="Times New Roman" w:eastAsia="Times New Roman" w:hAnsi="Times New Roman" w:cs="Times New Roman"/>
          <w:sz w:val="24"/>
          <w:szCs w:val="24"/>
          <w:lang w:val="en-CA"/>
        </w:rPr>
        <w:t xml:space="preserve"> of alleles among individuals, </w:t>
      </w:r>
      <w:commentRangeStart w:id="184"/>
      <w:r w:rsidR="00B752BC">
        <w:rPr>
          <w:rFonts w:ascii="Times New Roman" w:eastAsia="Times New Roman" w:hAnsi="Times New Roman" w:cs="Times New Roman"/>
          <w:sz w:val="24"/>
          <w:szCs w:val="24"/>
          <w:lang w:val="en-CA"/>
        </w:rPr>
        <w:t xml:space="preserve">therefore reaching maximum </w:t>
      </w:r>
      <w:commentRangeEnd w:id="184"/>
      <w:r w:rsidR="00993792">
        <w:rPr>
          <w:rStyle w:val="Marquedecommentaire"/>
        </w:rPr>
        <w:commentReference w:id="184"/>
      </w:r>
      <w:r w:rsidR="00B752BC">
        <w:rPr>
          <w:rFonts w:ascii="Times New Roman" w:eastAsia="Times New Roman" w:hAnsi="Times New Roman" w:cs="Times New Roman"/>
          <w:sz w:val="24"/>
          <w:szCs w:val="24"/>
          <w:lang w:val="en-CA"/>
        </w:rPr>
        <w:t>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del w:id="185" w:author="Pierre" w:date="2020-02-02T17:41:00Z">
        <w:r w:rsidRPr="0007763B" w:rsidDel="00993792">
          <w:rPr>
            <w:rFonts w:ascii="Times New Roman" w:hAnsi="Times New Roman" w:cs="Times New Roman"/>
            <w:sz w:val="24"/>
            <w:szCs w:val="24"/>
            <w:lang w:val="en-CA"/>
          </w:rPr>
          <w:delText xml:space="preserve">we believe </w:delText>
        </w:r>
      </w:del>
      <w:r w:rsidRPr="0007763B">
        <w:rPr>
          <w:rFonts w:ascii="Times New Roman" w:hAnsi="Times New Roman" w:cs="Times New Roman"/>
          <w:sz w:val="24"/>
          <w:szCs w:val="24"/>
          <w:lang w:val="en-CA"/>
        </w:rPr>
        <w:t xml:space="preserve">they </w:t>
      </w:r>
      <w:commentRangeStart w:id="186"/>
      <w:del w:id="187" w:author="Pierre" w:date="2020-02-02T17:41:00Z">
        <w:r w:rsidRPr="0007763B" w:rsidDel="00993792">
          <w:rPr>
            <w:rFonts w:ascii="Times New Roman" w:hAnsi="Times New Roman" w:cs="Times New Roman"/>
            <w:sz w:val="24"/>
            <w:szCs w:val="24"/>
            <w:lang w:val="en-CA"/>
          </w:rPr>
          <w:delText xml:space="preserve">were </w:delText>
        </w:r>
      </w:del>
      <w:ins w:id="188" w:author="Pierre" w:date="2020-02-02T17:41:00Z">
        <w:r w:rsidR="00993792">
          <w:rPr>
            <w:rFonts w:ascii="Times New Roman" w:hAnsi="Times New Roman" w:cs="Times New Roman"/>
            <w:sz w:val="24"/>
            <w:szCs w:val="24"/>
            <w:lang w:val="en-CA"/>
          </w:rPr>
          <w:t>seemed</w:t>
        </w:r>
        <w:r w:rsidR="00993792" w:rsidRPr="0007763B">
          <w:rPr>
            <w:rFonts w:ascii="Times New Roman" w:hAnsi="Times New Roman" w:cs="Times New Roman"/>
            <w:sz w:val="24"/>
            <w:szCs w:val="24"/>
            <w:lang w:val="en-CA"/>
          </w:rPr>
          <w:t xml:space="preserve"> </w:t>
        </w:r>
        <w:commentRangeEnd w:id="186"/>
        <w:r w:rsidR="00993792">
          <w:rPr>
            <w:rStyle w:val="Marquedecommentaire"/>
          </w:rPr>
          <w:commentReference w:id="186"/>
        </w:r>
      </w:ins>
      <w:r w:rsidRPr="0007763B">
        <w:rPr>
          <w:rFonts w:ascii="Times New Roman" w:hAnsi="Times New Roman" w:cs="Times New Roman"/>
          <w:sz w:val="24"/>
          <w:szCs w:val="24"/>
          <w:lang w:val="en-CA"/>
        </w:rPr>
        <w:t xml:space="preserve">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3731AE20" w:rsidR="00910194" w:rsidRDefault="008B2B6D"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When modelling immigration, we </w:t>
      </w:r>
      <w:r w:rsidR="008647FB">
        <w:rPr>
          <w:rFonts w:ascii="Times New Roman" w:eastAsia="Times New Roman" w:hAnsi="Times New Roman" w:cs="Times New Roman"/>
          <w:sz w:val="24"/>
          <w:szCs w:val="24"/>
          <w:lang w:val="en-GB"/>
        </w:rPr>
        <w:t>simulate</w:t>
      </w:r>
      <w:r>
        <w:rPr>
          <w:rFonts w:ascii="Times New Roman" w:eastAsia="Times New Roman" w:hAnsi="Times New Roman" w:cs="Times New Roman"/>
          <w:sz w:val="24"/>
          <w:szCs w:val="24"/>
          <w:lang w:val="en-GB"/>
        </w:rPr>
        <w:t>d</w:t>
      </w:r>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r>
        <w:rPr>
          <w:rFonts w:ascii="Times New Roman" w:eastAsia="Times New Roman" w:hAnsi="Times New Roman" w:cs="Times New Roman"/>
          <w:sz w:val="24"/>
          <w:szCs w:val="24"/>
          <w:lang w:val="en-GB"/>
        </w:rPr>
        <w:t>population that was separate from our 5</w:t>
      </w:r>
      <w:ins w:id="189" w:author="Pierre" w:date="2020-02-02T17:42:00Z">
        <w:r w:rsidR="00993792">
          <w:rPr>
            <w:rFonts w:ascii="Times New Roman" w:eastAsia="Times New Roman" w:hAnsi="Times New Roman" w:cs="Times New Roman"/>
            <w:sz w:val="24"/>
            <w:szCs w:val="24"/>
            <w:lang w:val="en-CA"/>
          </w:rPr>
          <w:sym w:font="Symbol" w:char="F0B4"/>
        </w:r>
      </w:ins>
      <w:del w:id="190" w:author="Pierre" w:date="2020-02-02T17:42:00Z">
        <w:r w:rsidDel="00993792">
          <w:rPr>
            <w:rFonts w:ascii="Times New Roman" w:eastAsia="Times New Roman" w:hAnsi="Times New Roman" w:cs="Times New Roman"/>
            <w:sz w:val="24"/>
            <w:szCs w:val="24"/>
            <w:lang w:val="en-GB"/>
          </w:rPr>
          <w:delText>x</w:delText>
        </w:r>
      </w:del>
      <w:r>
        <w:rPr>
          <w:rFonts w:ascii="Times New Roman" w:eastAsia="Times New Roman" w:hAnsi="Times New Roman" w:cs="Times New Roman"/>
          <w:sz w:val="24"/>
          <w:szCs w:val="24"/>
          <w:lang w:val="en-GB"/>
        </w:rPr>
        <w:t xml:space="preserve">5 grid (i.e., population </w:t>
      </w:r>
      <w:ins w:id="191" w:author="Pierre" w:date="2020-02-02T17:44:00Z">
        <w:r w:rsidR="00925D59">
          <w:rPr>
            <w:rFonts w:ascii="Times New Roman" w:eastAsia="Times New Roman" w:hAnsi="Times New Roman" w:cs="Times New Roman"/>
            <w:sz w:val="24"/>
            <w:szCs w:val="24"/>
            <w:lang w:val="en-GB"/>
          </w:rPr>
          <w:t>#</w:t>
        </w:r>
      </w:ins>
      <w:r>
        <w:rPr>
          <w:rFonts w:ascii="Times New Roman" w:eastAsia="Times New Roman" w:hAnsi="Times New Roman" w:cs="Times New Roman"/>
          <w:sz w:val="24"/>
          <w:szCs w:val="24"/>
          <w:lang w:val="en-GB"/>
        </w:rPr>
        <w:t>26).</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w:t>
      </w:r>
      <w:del w:id="192" w:author="Pierre" w:date="2020-02-02T17:43:00Z">
        <w:r w:rsidR="00910194" w:rsidDel="00925D59">
          <w:rPr>
            <w:rFonts w:ascii="Times New Roman" w:eastAsia="Times New Roman" w:hAnsi="Times New Roman" w:cs="Times New Roman"/>
            <w:sz w:val="24"/>
            <w:szCs w:val="24"/>
            <w:lang w:val="en-GB"/>
          </w:rPr>
          <w:delText xml:space="preserve">these </w:delText>
        </w:r>
      </w:del>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del w:id="193" w:author="Pierre" w:date="2020-02-02T17:43:00Z">
        <w:r w:rsidR="0054565E" w:rsidDel="00925D59">
          <w:rPr>
            <w:rFonts w:ascii="Times New Roman" w:eastAsia="Times New Roman" w:hAnsi="Times New Roman" w:cs="Times New Roman"/>
            <w:sz w:val="24"/>
            <w:szCs w:val="24"/>
            <w:lang w:val="en-GB"/>
          </w:rPr>
          <w:delText xml:space="preserve">using </w:delText>
        </w:r>
      </w:del>
      <w:ins w:id="194" w:author="Pierre" w:date="2020-02-02T17:43:00Z">
        <w:r w:rsidR="00925D59">
          <w:rPr>
            <w:rFonts w:ascii="Times New Roman" w:eastAsia="Times New Roman" w:hAnsi="Times New Roman" w:cs="Times New Roman"/>
            <w:sz w:val="24"/>
            <w:szCs w:val="24"/>
            <w:lang w:val="en-GB"/>
          </w:rPr>
          <w:t xml:space="preserve">in </w:t>
        </w:r>
      </w:ins>
      <w:r w:rsidR="0054565E">
        <w:rPr>
          <w:rFonts w:ascii="Times New Roman" w:eastAsia="Times New Roman" w:hAnsi="Times New Roman" w:cs="Times New Roman"/>
          <w:sz w:val="24"/>
          <w:szCs w:val="24"/>
          <w:lang w:val="en-GB"/>
        </w:rPr>
        <w:t>genetic data</w:t>
      </w:r>
      <w:ins w:id="195" w:author="Pierre" w:date="2020-02-02T17:43:00Z">
        <w:r w:rsidR="00925D59" w:rsidRPr="00925D59">
          <w:rPr>
            <w:rFonts w:ascii="Times New Roman" w:hAnsi="Times New Roman" w:cs="Times New Roman"/>
            <w:sz w:val="24"/>
            <w:szCs w:val="24"/>
            <w:lang w:val="en-CA"/>
          </w:rPr>
          <w:t xml:space="preserve"> </w:t>
        </w:r>
        <w:r w:rsidR="00925D59">
          <w:rPr>
            <w:rFonts w:ascii="Times New Roman" w:hAnsi="Times New Roman" w:cs="Times New Roman"/>
            <w:sz w:val="24"/>
            <w:szCs w:val="24"/>
            <w:lang w:val="en-CA"/>
          </w:rPr>
          <w:t>due to immigration</w:t>
        </w:r>
      </w:ins>
      <w:r w:rsidR="00910194">
        <w:rPr>
          <w:rFonts w:ascii="Times New Roman" w:eastAsia="Times New Roman" w:hAnsi="Times New Roman" w:cs="Times New Roman"/>
          <w:sz w:val="24"/>
          <w:szCs w:val="24"/>
          <w:lang w:val="en-GB"/>
        </w:rPr>
        <w:t xml:space="preserve">.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r>
        <w:rPr>
          <w:rFonts w:ascii="Times New Roman" w:eastAsia="Times New Roman" w:hAnsi="Times New Roman" w:cs="Times New Roman"/>
          <w:sz w:val="24"/>
          <w:szCs w:val="24"/>
          <w:lang w:val="en-GB"/>
        </w:rPr>
        <w:t xml:space="preserve">simulated </w:t>
      </w:r>
      <w:r w:rsidR="00910194">
        <w:rPr>
          <w:rFonts w:ascii="Times New Roman" w:eastAsia="Times New Roman" w:hAnsi="Times New Roman" w:cs="Times New Roman"/>
          <w:sz w:val="24"/>
          <w:szCs w:val="24"/>
          <w:lang w:val="en-GB"/>
        </w:rPr>
        <w:t>demographic event</w:t>
      </w:r>
      <w:r>
        <w:rPr>
          <w:rFonts w:ascii="Times New Roman" w:eastAsia="Times New Roman" w:hAnsi="Times New Roman" w:cs="Times New Roman"/>
          <w:sz w:val="24"/>
          <w:szCs w:val="24"/>
          <w:lang w:val="en-GB"/>
        </w:rPr>
        <w:t>s</w:t>
      </w:r>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r w:rsidR="006F69BC">
        <w:rPr>
          <w:rFonts w:ascii="Times New Roman" w:eastAsia="Times New Roman" w:hAnsi="Times New Roman" w:cs="Times New Roman"/>
          <w:sz w:val="24"/>
          <w:szCs w:val="24"/>
          <w:lang w:val="en-GB"/>
        </w:rPr>
        <w:t>into the simulation grid</w:t>
      </w:r>
      <w:r w:rsidR="00910194">
        <w:rPr>
          <w:rFonts w:ascii="Times New Roman" w:eastAsia="Times New Roman" w:hAnsi="Times New Roman" w:cs="Times New Roman"/>
          <w:sz w:val="24"/>
          <w:szCs w:val="24"/>
          <w:lang w:val="en-GB"/>
        </w:rPr>
        <w:t>.</w:t>
      </w:r>
    </w:p>
    <w:p w14:paraId="7FB032A3" w14:textId="790649DB"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w:t>
      </w:r>
      <w:r w:rsidR="00B922D5">
        <w:rPr>
          <w:rFonts w:ascii="Times New Roman" w:hAnsi="Times New Roman" w:cs="Times New Roman"/>
          <w:sz w:val="24"/>
          <w:szCs w:val="24"/>
          <w:lang w:val="en-CA"/>
        </w:rPr>
        <w:t xml:space="preserve">the </w:t>
      </w:r>
      <w:r w:rsidRPr="0007763B">
        <w:rPr>
          <w:rFonts w:ascii="Times New Roman" w:hAnsi="Times New Roman" w:cs="Times New Roman"/>
          <w:sz w:val="24"/>
          <w:szCs w:val="24"/>
          <w:lang w:val="en-CA"/>
        </w:rPr>
        <w:t xml:space="preserve">spatial extent </w:t>
      </w:r>
      <w:r w:rsidR="00B922D5">
        <w:rPr>
          <w:rFonts w:ascii="Times New Roman" w:hAnsi="Times New Roman" w:cs="Times New Roman"/>
          <w:sz w:val="24"/>
          <w:szCs w:val="24"/>
          <w:lang w:val="en-CA"/>
        </w:rPr>
        <w:t xml:space="preserve">of </w:t>
      </w:r>
      <w:r w:rsidR="00B922D5" w:rsidRPr="0007763B">
        <w:rPr>
          <w:rFonts w:ascii="Times New Roman" w:hAnsi="Times New Roman" w:cs="Times New Roman"/>
          <w:sz w:val="24"/>
          <w:szCs w:val="24"/>
          <w:lang w:val="en-CA"/>
        </w:rPr>
        <w:t>demographic event</w:t>
      </w:r>
      <w:ins w:id="196" w:author="Pierre" w:date="2020-02-02T17:44:00Z">
        <w:r w:rsidR="00925D59">
          <w:rPr>
            <w:rFonts w:ascii="Times New Roman" w:hAnsi="Times New Roman" w:cs="Times New Roman"/>
            <w:sz w:val="24"/>
            <w:szCs w:val="24"/>
            <w:lang w:val="en-CA"/>
          </w:rPr>
          <w:t>s</w:t>
        </w:r>
      </w:ins>
      <w:r w:rsidR="00B922D5"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(number of </w:t>
      </w:r>
      <w:r w:rsidR="00B922D5">
        <w:rPr>
          <w:rFonts w:ascii="Times New Roman" w:hAnsi="Times New Roman" w:cs="Times New Roman"/>
          <w:sz w:val="24"/>
          <w:szCs w:val="24"/>
          <w:lang w:val="en-CA"/>
        </w:rPr>
        <w:t xml:space="preserve">affected </w:t>
      </w:r>
      <w:r>
        <w:rPr>
          <w:rFonts w:ascii="Times New Roman" w:hAnsi="Times New Roman" w:cs="Times New Roman"/>
          <w:sz w:val="24"/>
          <w:szCs w:val="24"/>
          <w:lang w:val="en-CA"/>
        </w:rPr>
        <w:t>populations)</w:t>
      </w:r>
      <w:ins w:id="197" w:author="Pierre" w:date="2020-02-02T17:45:00Z">
        <w:r w:rsidR="00925D59">
          <w:rPr>
            <w:rFonts w:ascii="Times New Roman" w:hAnsi="Times New Roman" w:cs="Times New Roman"/>
            <w:sz w:val="24"/>
            <w:szCs w:val="24"/>
            <w:lang w:val="en-CA"/>
          </w:rPr>
          <w:t xml:space="preserve">, </w:t>
        </w:r>
        <w:commentRangeStart w:id="198"/>
        <w:r w:rsidR="00925D59">
          <w:rPr>
            <w:rFonts w:ascii="Times New Roman" w:hAnsi="Times New Roman" w:cs="Times New Roman"/>
            <w:sz w:val="24"/>
            <w:szCs w:val="24"/>
            <w:lang w:val="en-CA"/>
          </w:rPr>
          <w:t>which were imulation parameters and not observed variables,</w:t>
        </w:r>
      </w:ins>
      <w:r>
        <w:rPr>
          <w:rFonts w:ascii="Times New Roman" w:hAnsi="Times New Roman" w:cs="Times New Roman"/>
          <w:sz w:val="24"/>
          <w:szCs w:val="24"/>
          <w:lang w:val="en-CA"/>
        </w:rPr>
        <w:t xml:space="preserve"> </w:t>
      </w:r>
      <w:commentRangeEnd w:id="198"/>
      <w:r w:rsidR="00925D59">
        <w:rPr>
          <w:rStyle w:val="Marquedecommentaire"/>
        </w:rPr>
        <w:commentReference w:id="198"/>
      </w:r>
      <w:r w:rsidRPr="0007763B">
        <w:rPr>
          <w:rFonts w:ascii="Times New Roman" w:hAnsi="Times New Roman" w:cs="Times New Roman"/>
          <w:sz w:val="24"/>
          <w:szCs w:val="24"/>
          <w:lang w:val="en-CA"/>
        </w:rPr>
        <w:t xml:space="preserve">on the persistence of </w:t>
      </w:r>
      <w:commentRangeStart w:id="199"/>
      <w:r w:rsidRPr="0007763B">
        <w:rPr>
          <w:rFonts w:ascii="Times New Roman" w:hAnsi="Times New Roman" w:cs="Times New Roman"/>
          <w:sz w:val="24"/>
          <w:szCs w:val="24"/>
          <w:lang w:val="en-CA"/>
        </w:rPr>
        <w:t xml:space="preserve">genetic spatial legacies </w:t>
      </w:r>
      <w:commentRangeEnd w:id="199"/>
      <w:r w:rsidR="00F64C3B">
        <w:rPr>
          <w:rStyle w:val="Marquedecommentaire"/>
        </w:rPr>
        <w:commentReference w:id="199"/>
      </w:r>
      <w:r w:rsidRPr="0007763B">
        <w:rPr>
          <w:rFonts w:ascii="Times New Roman" w:hAnsi="Times New Roman" w:cs="Times New Roman"/>
          <w:sz w:val="24"/>
          <w:szCs w:val="24"/>
          <w:lang w:val="en-CA"/>
        </w:rPr>
        <w:t xml:space="preserve">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dispersal</w:t>
      </w:r>
      <w:ins w:id="200" w:author="Pierre" w:date="2020-02-02T17:49:00Z">
        <w:r w:rsidR="0001269B">
          <w:rPr>
            <w:rFonts w:ascii="Times New Roman" w:hAnsi="Times New Roman" w:cs="Times New Roman"/>
            <w:sz w:val="24"/>
            <w:szCs w:val="24"/>
            <w:lang w:val="en-CA"/>
          </w:rPr>
          <w:t xml:space="preserve"> (see below)</w:t>
        </w:r>
      </w:ins>
      <w:r w:rsidRPr="0007763B">
        <w:rPr>
          <w:rFonts w:ascii="Times New Roman" w:hAnsi="Times New Roman" w:cs="Times New Roman"/>
          <w:sz w:val="24"/>
          <w:szCs w:val="24"/>
          <w:lang w:val="en-CA"/>
        </w:rPr>
        <w:t xml:space="preserve">, and </w:t>
      </w:r>
      <w:commentRangeStart w:id="201"/>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w:t>
      </w:r>
      <w:commentRangeEnd w:id="201"/>
      <w:r w:rsidR="0001269B">
        <w:rPr>
          <w:rStyle w:val="Marquedecommentaire"/>
        </w:rPr>
        <w:commentReference w:id="201"/>
      </w:r>
      <w:r w:rsidRPr="0007763B">
        <w:rPr>
          <w:rFonts w:ascii="Times New Roman" w:hAnsi="Times New Roman" w:cs="Times New Roman"/>
          <w:sz w:val="24"/>
          <w:szCs w:val="24"/>
          <w:lang w:val="en-CA"/>
        </w:rPr>
        <w:t>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ins w:id="202" w:author="Pierre" w:date="2020-02-02T17:54:00Z">
        <w:r w:rsidR="008A219E">
          <w:rPr>
            <w:rFonts w:ascii="Times New Roman" w:hAnsi="Times New Roman" w:cs="Times New Roman"/>
            <w:sz w:val="24"/>
            <w:szCs w:val="24"/>
            <w:lang w:val="en-CA"/>
          </w:rPr>
          <w:t xml:space="preserve"> described below</w:t>
        </w:r>
      </w:ins>
      <w:r w:rsidR="00614ACA">
        <w:rPr>
          <w:rFonts w:ascii="Times New Roman" w:hAnsi="Times New Roman" w:cs="Times New Roman"/>
          <w:sz w:val="24"/>
          <w:szCs w:val="24"/>
          <w:lang w:val="en-CA"/>
        </w:rPr>
        <w:t xml:space="preserve"> (</w:t>
      </w:r>
      <w:r w:rsidR="00B922D5">
        <w:rPr>
          <w:rFonts w:ascii="Times New Roman" w:hAnsi="Times New Roman" w:cs="Times New Roman"/>
          <w:sz w:val="24"/>
          <w:szCs w:val="24"/>
          <w:lang w:val="en-CA"/>
        </w:rPr>
        <w:t>Table 1</w:t>
      </w:r>
      <w:r w:rsidR="00614ACA">
        <w:rPr>
          <w:rFonts w:ascii="Times New Roman" w:hAnsi="Times New Roman" w:cs="Times New Roman"/>
          <w:sz w:val="24"/>
          <w:szCs w:val="24"/>
          <w:lang w:val="en-CA"/>
        </w:rPr>
        <w:t>)</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e</w:t>
      </w:r>
      <w:del w:id="203" w:author="Pierre" w:date="2020-02-02T17:54:00Z">
        <w:r w:rsidDel="008A219E">
          <w:rPr>
            <w:rFonts w:ascii="Times New Roman" w:hAnsi="Times New Roman" w:cs="Times New Roman"/>
            <w:sz w:val="24"/>
            <w:szCs w:val="24"/>
            <w:lang w:val="en-CA"/>
          </w:rPr>
          <w:delText>se</w:delText>
        </w:r>
      </w:del>
      <w:r>
        <w:rPr>
          <w:rFonts w:ascii="Times New Roman" w:hAnsi="Times New Roman" w:cs="Times New Roman"/>
          <w:sz w:val="24"/>
          <w:szCs w:val="24"/>
          <w:lang w:val="en-CA"/>
        </w:rPr>
        <w:t xml:space="preserv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018EC41A"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lastRenderedPageBreak/>
        <w:t xml:space="preserve">To model dispersal, we </w:t>
      </w:r>
      <w:r w:rsidR="00E12952" w:rsidRPr="00E12952">
        <w:rPr>
          <w:rFonts w:ascii="Times New Roman" w:eastAsia="Times New Roman" w:hAnsi="Times New Roman" w:cs="Times New Roman"/>
          <w:sz w:val="24"/>
          <w:szCs w:val="24"/>
          <w:lang w:val="en-CA"/>
        </w:rPr>
        <w:t xml:space="preserve">weighted </w:t>
      </w:r>
      <w:ins w:id="204" w:author="Pierre" w:date="2020-02-02T17:56:00Z">
        <w:r w:rsidR="00DB693D">
          <w:rPr>
            <w:rFonts w:ascii="Times New Roman" w:eastAsia="Times New Roman" w:hAnsi="Times New Roman" w:cs="Times New Roman"/>
            <w:sz w:val="24"/>
            <w:szCs w:val="24"/>
            <w:lang w:val="en-CA"/>
          </w:rPr>
          <w:t xml:space="preserve">the </w:t>
        </w:r>
      </w:ins>
      <w:r w:rsidR="00E12952" w:rsidRPr="00E12952">
        <w:rPr>
          <w:rFonts w:ascii="Times New Roman" w:eastAsia="Times New Roman" w:hAnsi="Times New Roman" w:cs="Times New Roman"/>
          <w:sz w:val="24"/>
          <w:szCs w:val="24"/>
          <w:lang w:val="en-CA"/>
        </w:rPr>
        <w:t>geographic distances between popu</w:t>
      </w:r>
      <w:r w:rsidR="00E9164A">
        <w:rPr>
          <w:rFonts w:ascii="Times New Roman" w:eastAsia="Times New Roman" w:hAnsi="Times New Roman" w:cs="Times New Roman"/>
          <w:sz w:val="24"/>
          <w:szCs w:val="24"/>
          <w:lang w:val="en-CA"/>
        </w:rPr>
        <w:t>lati</w:t>
      </w:r>
      <w:r w:rsidR="00E12952" w:rsidRPr="00E12952">
        <w:rPr>
          <w:rFonts w:ascii="Times New Roman" w:eastAsia="Times New Roman" w:hAnsi="Times New Roman" w:cs="Times New Roman"/>
          <w:sz w:val="24"/>
          <w:szCs w:val="24"/>
          <w:lang w:val="en-CA"/>
        </w:rPr>
        <w:t xml:space="preserve">ons using a </w:t>
      </w:r>
      <w:r w:rsidR="00E12952">
        <w:rPr>
          <w:rFonts w:ascii="Times New Roman" w:eastAsia="Times New Roman" w:hAnsi="Times New Roman" w:cs="Times New Roman"/>
          <w:sz w:val="24"/>
          <w:szCs w:val="24"/>
          <w:lang w:val="en-CA"/>
        </w:rPr>
        <w:t>power</w:t>
      </w:r>
      <w:r w:rsidR="00E9164A">
        <w:rPr>
          <w:rFonts w:ascii="Times New Roman" w:eastAsia="Times New Roman" w:hAnsi="Times New Roman" w:cs="Times New Roman"/>
          <w:sz w:val="24"/>
          <w:szCs w:val="24"/>
          <w:lang w:val="en-CA"/>
        </w:rPr>
        <w:t xml:space="preserve"> </w:t>
      </w:r>
      <w:r w:rsidR="00E12952">
        <w:rPr>
          <w:rFonts w:ascii="Times New Roman" w:eastAsia="Times New Roman" w:hAnsi="Times New Roman" w:cs="Times New Roman"/>
          <w:sz w:val="24"/>
          <w:szCs w:val="24"/>
          <w:lang w:val="en-CA"/>
        </w:rPr>
        <w:t>law</w:t>
      </w:r>
      <w:r w:rsidR="00E12952" w:rsidRPr="00E12952">
        <w:rPr>
          <w:rFonts w:ascii="Times New Roman" w:eastAsia="Times New Roman" w:hAnsi="Times New Roman" w:cs="Times New Roman"/>
          <w:sz w:val="24"/>
          <w:szCs w:val="24"/>
          <w:lang w:val="en-CA"/>
        </w:rPr>
        <w:t xml:space="preserve"> function</w:t>
      </w:r>
      <w:r w:rsidR="00E12952">
        <w:rPr>
          <w:rFonts w:ascii="Times New Roman" w:eastAsia="Times New Roman" w:hAnsi="Times New Roman" w:cs="Times New Roman"/>
          <w:sz w:val="24"/>
          <w:szCs w:val="24"/>
          <w:lang w:val="en-CA"/>
        </w:rPr>
        <w:t>,</w:t>
      </w:r>
      <w:r w:rsidR="00B14D5E">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r w:rsidR="006B08FC">
        <w:rPr>
          <w:rFonts w:ascii="Times New Roman" w:eastAsia="Times New Roman" w:hAnsi="Times New Roman" w:cs="Times New Roman"/>
          <w:sz w:val="24"/>
          <w:szCs w:val="24"/>
          <w:lang w:val="en-CA"/>
        </w:rPr>
        <w:t xml:space="preserve">difficult </w:t>
      </w:r>
      <w:r w:rsidR="006754D0">
        <w:rPr>
          <w:rFonts w:ascii="Times New Roman" w:eastAsia="Times New Roman" w:hAnsi="Times New Roman" w:cs="Times New Roman"/>
          <w:sz w:val="24"/>
          <w:szCs w:val="24"/>
          <w:lang w:val="en-CA"/>
        </w:rPr>
        <w:t xml:space="preserve">it is to disperse </w:t>
      </w:r>
      <w:del w:id="205" w:author="Pierre" w:date="2020-02-02T18:03:00Z">
        <w:r w:rsidR="006754D0" w:rsidDel="00DB693D">
          <w:rPr>
            <w:rFonts w:ascii="Times New Roman" w:eastAsia="Times New Roman" w:hAnsi="Times New Roman" w:cs="Times New Roman"/>
            <w:sz w:val="24"/>
            <w:szCs w:val="24"/>
            <w:lang w:val="en-CA"/>
          </w:rPr>
          <w:delText xml:space="preserve">with </w:delText>
        </w:r>
      </w:del>
      <w:ins w:id="206" w:author="Pierre" w:date="2020-02-02T18:03:00Z">
        <w:r w:rsidR="00DB693D">
          <w:rPr>
            <w:rFonts w:ascii="Times New Roman" w:eastAsia="Times New Roman" w:hAnsi="Times New Roman" w:cs="Times New Roman"/>
            <w:sz w:val="24"/>
            <w:szCs w:val="24"/>
            <w:lang w:val="en-CA"/>
          </w:rPr>
          <w:t xml:space="preserve">and </w:t>
        </w:r>
      </w:ins>
      <w:r w:rsidR="006754D0">
        <w:rPr>
          <w:rFonts w:ascii="Times New Roman" w:eastAsia="Times New Roman" w:hAnsi="Times New Roman" w:cs="Times New Roman"/>
          <w:sz w:val="24"/>
          <w:szCs w:val="24"/>
          <w:lang w:val="en-CA"/>
        </w:rPr>
        <w:t xml:space="preserve">high values of </w:t>
      </w:r>
      <w:r w:rsidR="006754D0" w:rsidRPr="00F135FE">
        <w:rPr>
          <w:rFonts w:ascii="Times New Roman" w:eastAsia="Times New Roman" w:hAnsi="Times New Roman" w:cs="Times New Roman"/>
          <w:i/>
          <w:sz w:val="24"/>
          <w:szCs w:val="24"/>
          <w:lang w:val="en-CA"/>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del w:id="207" w:author="Pierre" w:date="2020-02-02T18:08:00Z">
        <w:r w:rsidR="00F37ADB" w:rsidDel="00955C73">
          <w:rPr>
            <w:rFonts w:ascii="Times New Roman" w:eastAsia="Times New Roman" w:hAnsi="Times New Roman" w:cs="Times New Roman"/>
            <w:sz w:val="24"/>
            <w:szCs w:val="24"/>
            <w:lang w:val="en-CA"/>
          </w:rPr>
          <w:delText>,</w:delText>
        </w:r>
      </w:del>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r w:rsidRPr="003A1360">
        <w:rPr>
          <w:rFonts w:ascii="Times New Roman" w:eastAsia="Times New Roman" w:hAnsi="Times New Roman" w:cs="Times New Roman"/>
          <w:i/>
          <w:sz w:val="24"/>
          <w:szCs w:val="24"/>
          <w:lang w:val="en-CA"/>
        </w:rPr>
        <w:t>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 xml:space="preserve">his </w:t>
      </w:r>
      <w:del w:id="208" w:author="Pierre" w:date="2020-02-02T18:08:00Z">
        <w:r w:rsidR="00D95DF9" w:rsidDel="00955C73">
          <w:rPr>
            <w:rFonts w:ascii="Times New Roman" w:eastAsia="Times New Roman" w:hAnsi="Times New Roman" w:cs="Times New Roman"/>
            <w:sz w:val="24"/>
            <w:szCs w:val="24"/>
            <w:lang w:val="en-CA"/>
          </w:rPr>
          <w:delText>gave</w:delText>
        </w:r>
        <w:r w:rsidR="00284908" w:rsidDel="00955C73">
          <w:rPr>
            <w:rFonts w:ascii="Times New Roman" w:eastAsia="Times New Roman" w:hAnsi="Times New Roman" w:cs="Times New Roman"/>
            <w:sz w:val="24"/>
            <w:szCs w:val="24"/>
            <w:lang w:val="en-CA"/>
          </w:rPr>
          <w:delText xml:space="preserve"> us</w:delText>
        </w:r>
      </w:del>
      <w:ins w:id="209" w:author="Pierre" w:date="2020-02-02T18:08:00Z">
        <w:r w:rsidR="00955C73">
          <w:rPr>
            <w:rFonts w:ascii="Times New Roman" w:eastAsia="Times New Roman" w:hAnsi="Times New Roman" w:cs="Times New Roman"/>
            <w:sz w:val="24"/>
            <w:szCs w:val="24"/>
            <w:lang w:val="en-CA"/>
          </w:rPr>
          <w:t>produced values in the [0,1] range, which are considered t</w:t>
        </w:r>
      </w:ins>
      <w:ins w:id="210" w:author="Pierre" w:date="2020-02-02T18:09:00Z">
        <w:r w:rsidR="00955C73">
          <w:rPr>
            <w:rFonts w:ascii="Times New Roman" w:eastAsia="Times New Roman" w:hAnsi="Times New Roman" w:cs="Times New Roman"/>
            <w:sz w:val="24"/>
            <w:szCs w:val="24"/>
            <w:lang w:val="en-CA"/>
          </w:rPr>
          <w:t>o represent</w:t>
        </w:r>
      </w:ins>
      <w:r w:rsidR="00284908">
        <w:rPr>
          <w:rFonts w:ascii="Times New Roman" w:eastAsia="Times New Roman" w:hAnsi="Times New Roman" w:cs="Times New Roman"/>
          <w:sz w:val="24"/>
          <w:szCs w:val="24"/>
          <w:lang w:val="en-CA"/>
        </w:rPr>
        <w:t xml:space="preserve"> </w:t>
      </w:r>
      <w:del w:id="211" w:author="Pierre" w:date="2020-02-02T18:09:00Z">
        <w:r w:rsidR="00284908" w:rsidDel="00955C73">
          <w:rPr>
            <w:rFonts w:ascii="Times New Roman" w:eastAsia="Times New Roman" w:hAnsi="Times New Roman" w:cs="Times New Roman"/>
            <w:sz w:val="24"/>
            <w:szCs w:val="24"/>
            <w:lang w:val="en-CA"/>
          </w:rPr>
          <w:delText>a</w:delText>
        </w:r>
        <w:r w:rsidR="00720E9A" w:rsidDel="00955C73">
          <w:rPr>
            <w:rFonts w:ascii="Times New Roman" w:eastAsia="Times New Roman" w:hAnsi="Times New Roman" w:cs="Times New Roman"/>
            <w:sz w:val="24"/>
            <w:szCs w:val="24"/>
            <w:lang w:val="en-CA"/>
          </w:rPr>
          <w:delText xml:space="preserve"> </w:delText>
        </w:r>
      </w:del>
      <w:r w:rsidR="00720E9A">
        <w:rPr>
          <w:rFonts w:ascii="Times New Roman" w:eastAsia="Times New Roman" w:hAnsi="Times New Roman" w:cs="Times New Roman"/>
          <w:sz w:val="24"/>
          <w:szCs w:val="24"/>
          <w:lang w:val="en-CA"/>
        </w:rPr>
        <w:t>probabilit</w:t>
      </w:r>
      <w:ins w:id="212" w:author="Pierre" w:date="2020-02-02T18:09:00Z">
        <w:r w:rsidR="00955C73">
          <w:rPr>
            <w:rFonts w:ascii="Times New Roman" w:eastAsia="Times New Roman" w:hAnsi="Times New Roman" w:cs="Times New Roman"/>
            <w:sz w:val="24"/>
            <w:szCs w:val="24"/>
            <w:lang w:val="en-CA"/>
          </w:rPr>
          <w:t>ies</w:t>
        </w:r>
      </w:ins>
      <w:del w:id="213" w:author="Pierre" w:date="2020-02-02T18:09:00Z">
        <w:r w:rsidR="00720E9A" w:rsidDel="00955C73">
          <w:rPr>
            <w:rFonts w:ascii="Times New Roman" w:eastAsia="Times New Roman" w:hAnsi="Times New Roman" w:cs="Times New Roman"/>
            <w:sz w:val="24"/>
            <w:szCs w:val="24"/>
            <w:lang w:val="en-CA"/>
          </w:rPr>
          <w:delText>y</w:delText>
        </w:r>
      </w:del>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w:t>
      </w:r>
      <w:del w:id="214" w:author="Pierre" w:date="2020-02-02T18:09:00Z">
        <w:r w:rsidR="006E412E" w:rsidDel="00955C73">
          <w:rPr>
            <w:rFonts w:ascii="Times New Roman" w:eastAsia="Times New Roman" w:hAnsi="Times New Roman" w:cs="Times New Roman"/>
            <w:sz w:val="24"/>
            <w:szCs w:val="24"/>
            <w:lang w:val="en-CA"/>
          </w:rPr>
          <w:delText xml:space="preserve">at </w:delText>
        </w:r>
      </w:del>
      <w:ins w:id="215" w:author="Pierre" w:date="2020-02-02T18:09:00Z">
        <w:r w:rsidR="00955C73">
          <w:rPr>
            <w:rFonts w:ascii="Times New Roman" w:eastAsia="Times New Roman" w:hAnsi="Times New Roman" w:cs="Times New Roman"/>
            <w:sz w:val="24"/>
            <w:szCs w:val="24"/>
            <w:lang w:val="en-CA"/>
          </w:rPr>
          <w:t xml:space="preserve">to a </w:t>
        </w:r>
      </w:ins>
      <w:ins w:id="216" w:author="Pierre" w:date="2020-02-02T18:12:00Z">
        <w:r w:rsidR="00955C73">
          <w:rPr>
            <w:rFonts w:ascii="Times New Roman" w:eastAsia="Times New Roman" w:hAnsi="Times New Roman" w:cs="Times New Roman"/>
            <w:sz w:val="24"/>
            <w:szCs w:val="24"/>
            <w:lang w:val="en-CA"/>
          </w:rPr>
          <w:t>cell</w:t>
        </w:r>
      </w:ins>
      <w:ins w:id="217" w:author="Pierre" w:date="2020-02-02T18:09:00Z">
        <w:r w:rsidR="00955C73">
          <w:rPr>
            <w:rFonts w:ascii="Times New Roman" w:eastAsia="Times New Roman" w:hAnsi="Times New Roman" w:cs="Times New Roman"/>
            <w:sz w:val="24"/>
            <w:szCs w:val="24"/>
            <w:lang w:val="en-CA"/>
          </w:rPr>
          <w:t xml:space="preserve"> located at that</w:t>
        </w:r>
      </w:ins>
      <w:del w:id="218" w:author="Pierre" w:date="2020-02-02T18:09:00Z">
        <w:r w:rsidR="006E412E" w:rsidDel="00955C73">
          <w:rPr>
            <w:rFonts w:ascii="Times New Roman" w:eastAsia="Times New Roman" w:hAnsi="Times New Roman" w:cs="Times New Roman"/>
            <w:sz w:val="24"/>
            <w:szCs w:val="24"/>
            <w:lang w:val="en-CA"/>
          </w:rPr>
          <w:delText>a</w:delText>
        </w:r>
      </w:del>
      <w:r w:rsidR="006E412E">
        <w:rPr>
          <w:rFonts w:ascii="Times New Roman" w:eastAsia="Times New Roman" w:hAnsi="Times New Roman" w:cs="Times New Roman"/>
          <w:sz w:val="24"/>
          <w:szCs w:val="24"/>
          <w:lang w:val="en-CA"/>
        </w:rPr>
        <w:t xml:space="preserve">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ins w:id="219" w:author="Pierre" w:date="2020-02-02T18:14:00Z">
        <w:r w:rsidR="006D3001">
          <w:rPr>
            <w:rFonts w:ascii="Times New Roman" w:eastAsia="Times New Roman" w:hAnsi="Times New Roman" w:cs="Times New Roman"/>
            <w:sz w:val="24"/>
            <w:szCs w:val="24"/>
            <w:lang w:val="en-CA"/>
          </w:rPr>
          <w:t>s</w:t>
        </w:r>
      </w:ins>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276AC389"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 xml:space="preserve">was selected randomly from the set of populations available at the </w:t>
      </w:r>
      <w:ins w:id="220" w:author="Pierre" w:date="2020-02-02T18:16:00Z">
        <w:r w:rsidR="00A212A8">
          <w:rPr>
            <w:rFonts w:ascii="Times New Roman" w:hAnsi="Times New Roman" w:cs="Times New Roman"/>
            <w:sz w:val="24"/>
            <w:szCs w:val="24"/>
            <w:lang w:val="en-CA"/>
          </w:rPr>
          <w:t>given</w:t>
        </w:r>
      </w:ins>
      <w:ins w:id="221" w:author="Pierre" w:date="2020-02-02T18:14:00Z">
        <w:r w:rsidR="006D3001">
          <w:rPr>
            <w:rFonts w:ascii="Times New Roman" w:hAnsi="Times New Roman" w:cs="Times New Roman"/>
            <w:sz w:val="24"/>
            <w:szCs w:val="24"/>
            <w:lang w:val="en-CA"/>
          </w:rPr>
          <w:t xml:space="preserve"> </w:t>
        </w:r>
      </w:ins>
      <w:r w:rsidR="004E13A5" w:rsidRPr="0007763B">
        <w:rPr>
          <w:rFonts w:ascii="Times New Roman" w:hAnsi="Times New Roman" w:cs="Times New Roman"/>
          <w:sz w:val="24"/>
          <w:szCs w:val="24"/>
          <w:lang w:val="en-CA"/>
        </w:rPr>
        <w:t>distance</w:t>
      </w:r>
      <w:r w:rsidR="00B922D5">
        <w:rPr>
          <w:rFonts w:ascii="Times New Roman" w:hAnsi="Times New Roman" w:cs="Times New Roman"/>
          <w:sz w:val="24"/>
          <w:szCs w:val="24"/>
          <w:lang w:val="en-CA"/>
        </w:rPr>
        <w:t>,</w:t>
      </w:r>
      <w:r>
        <w:rPr>
          <w:rFonts w:ascii="Times New Roman" w:hAnsi="Times New Roman" w:cs="Times New Roman"/>
          <w:sz w:val="24"/>
          <w:szCs w:val="24"/>
          <w:lang w:val="en-CA"/>
        </w:rPr>
        <w:t xml:space="preserve"> which was itself randomly sampled in </w:t>
      </w:r>
      <w:commentRangeStart w:id="222"/>
      <w:r>
        <w:rPr>
          <w:rFonts w:ascii="Times New Roman" w:hAnsi="Times New Roman" w:cs="Times New Roman"/>
          <w:sz w:val="24"/>
          <w:szCs w:val="24"/>
          <w:lang w:val="en-CA"/>
        </w:rPr>
        <w:t>the previous step</w:t>
      </w:r>
      <w:commentRangeEnd w:id="222"/>
      <w:r w:rsidR="00A212A8">
        <w:rPr>
          <w:rStyle w:val="Marquedecommentaire"/>
        </w:rPr>
        <w:commentReference w:id="222"/>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17A16477" w14:textId="55DE962D" w:rsidR="003D5A1B" w:rsidRDefault="003D5A1B" w:rsidP="00A51948">
      <w:pPr>
        <w:spacing w:before="240" w:line="480" w:lineRule="auto"/>
        <w:rPr>
          <w:rFonts w:ascii="Times New Roman" w:hAnsi="Times New Roman" w:cs="Times New Roman"/>
          <w:sz w:val="24"/>
          <w:szCs w:val="24"/>
          <w:lang w:val="en-CA"/>
        </w:rPr>
      </w:pPr>
      <w:commentRangeStart w:id="223"/>
      <w:r>
        <w:rPr>
          <w:rFonts w:ascii="Times New Roman" w:hAnsi="Times New Roman" w:cs="Times New Roman"/>
          <w:b/>
          <w:sz w:val="24"/>
          <w:szCs w:val="24"/>
          <w:lang w:val="en-CA"/>
        </w:rPr>
        <w:t>Table 1</w:t>
      </w:r>
      <w:commentRangeEnd w:id="223"/>
      <w:r w:rsidR="006D3001">
        <w:rPr>
          <w:rStyle w:val="Marquedecommentaire"/>
        </w:rPr>
        <w:commentReference w:id="223"/>
      </w:r>
      <w:r>
        <w:rPr>
          <w:rFonts w:ascii="Times New Roman" w:hAnsi="Times New Roman" w:cs="Times New Roman"/>
          <w:b/>
          <w:sz w:val="24"/>
          <w:szCs w:val="24"/>
          <w:lang w:val="en-CA"/>
        </w:rPr>
        <w:t xml:space="preserve">: </w:t>
      </w:r>
      <w:r w:rsidR="00367BC5">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mulation</w:t>
      </w:r>
      <w:r w:rsidR="00367BC5">
        <w:rPr>
          <w:rFonts w:ascii="Times New Roman" w:hAnsi="Times New Roman" w:cs="Times New Roman"/>
          <w:sz w:val="24"/>
          <w:szCs w:val="24"/>
          <w:lang w:val="en-CA"/>
        </w:rPr>
        <w:t xml:space="preserve"> experiment</w:t>
      </w:r>
      <w:r>
        <w:rPr>
          <w:rFonts w:ascii="Times New Roman" w:hAnsi="Times New Roman" w:cs="Times New Roman"/>
          <w:sz w:val="24"/>
          <w:szCs w:val="24"/>
          <w:lang w:val="en-CA"/>
        </w:rPr>
        <w:t xml:space="preserve"> with</w:t>
      </w:r>
      <w:r w:rsidR="00367BC5">
        <w:rPr>
          <w:rFonts w:ascii="Times New Roman" w:hAnsi="Times New Roman" w:cs="Times New Roman"/>
          <w:sz w:val="24"/>
          <w:szCs w:val="24"/>
          <w:lang w:val="en-CA"/>
        </w:rPr>
        <w:t xml:space="preserve"> scenario</w:t>
      </w:r>
      <w:r>
        <w:rPr>
          <w:rFonts w:ascii="Times New Roman" w:hAnsi="Times New Roman" w:cs="Times New Roman"/>
          <w:sz w:val="24"/>
          <w:szCs w:val="24"/>
          <w:lang w:val="en-CA"/>
        </w:rPr>
        <w:t xml:space="preserve"> abbreviations used throughout the manuscript. </w:t>
      </w:r>
      <w:ins w:id="224" w:author="Pierre" w:date="2020-02-02T18:19:00Z">
        <w:r w:rsidR="00F64C3B">
          <w:rPr>
            <w:rFonts w:ascii="Times New Roman" w:hAnsi="Times New Roman" w:cs="Times New Roman"/>
            <w:sz w:val="24"/>
            <w:szCs w:val="24"/>
            <w:lang w:val="en-CA"/>
          </w:rPr>
          <w:t xml:space="preserve">Rows: number of </w:t>
        </w:r>
      </w:ins>
      <w:ins w:id="225" w:author="Pierre" w:date="2020-02-02T18:20:00Z">
        <w:r w:rsidR="00F64C3B">
          <w:rPr>
            <w:rFonts w:ascii="Times New Roman" w:hAnsi="Times New Roman" w:cs="Times New Roman"/>
            <w:sz w:val="24"/>
            <w:szCs w:val="24"/>
            <w:lang w:val="en-CA"/>
          </w:rPr>
          <w:t xml:space="preserve">populations with </w:t>
        </w:r>
        <w:r w:rsidR="00F64C3B">
          <w:rPr>
            <w:rFonts w:ascii="Times New Roman" w:eastAsia="Times New Roman" w:hAnsi="Times New Roman" w:cs="Times New Roman"/>
            <w:sz w:val="24"/>
            <w:szCs w:val="24"/>
          </w:rPr>
          <w:t xml:space="preserve">spatio-temporal population genetic legacies. Columns: </w:t>
        </w:r>
      </w:ins>
      <w:ins w:id="226" w:author="Pierre" w:date="2020-02-02T18:21:00Z">
        <w:r w:rsidR="00F64C3B">
          <w:rPr>
            <w:rFonts w:ascii="Times New Roman" w:eastAsia="Times New Roman" w:hAnsi="Times New Roman" w:cs="Times New Roman"/>
            <w:sz w:val="24"/>
            <w:szCs w:val="24"/>
          </w:rPr>
          <w:t>dispersal values.</w:t>
        </w:r>
      </w:ins>
      <w:ins w:id="227" w:author="Pierre" w:date="2020-02-02T18:20:00Z">
        <w:r w:rsidR="00F64C3B">
          <w:rPr>
            <w:rFonts w:ascii="Times New Roman" w:hAnsi="Times New Roman" w:cs="Times New Roman"/>
            <w:sz w:val="24"/>
            <w:szCs w:val="24"/>
            <w:lang w:val="en-CA"/>
          </w:rPr>
          <w:t xml:space="preserve"> </w:t>
        </w:r>
      </w:ins>
      <w:ins w:id="228" w:author="Pierre" w:date="2020-02-02T18:21:00Z">
        <w:r w:rsidR="00F64C3B">
          <w:rPr>
            <w:rFonts w:ascii="Times New Roman" w:hAnsi="Times New Roman" w:cs="Times New Roman"/>
            <w:sz w:val="24"/>
            <w:szCs w:val="24"/>
            <w:lang w:val="en-CA"/>
          </w:rPr>
          <w:t>N</w:t>
        </w:r>
      </w:ins>
      <w:del w:id="229" w:author="Pierre" w:date="2020-02-02T18:21:00Z">
        <w:r w:rsidDel="00F64C3B">
          <w:rPr>
            <w:rFonts w:ascii="Times New Roman" w:hAnsi="Times New Roman" w:cs="Times New Roman"/>
            <w:sz w:val="24"/>
            <w:szCs w:val="24"/>
            <w:lang w:val="en-CA"/>
          </w:rPr>
          <w:delText>The n</w:delText>
        </w:r>
      </w:del>
      <w:r>
        <w:rPr>
          <w:rFonts w:ascii="Times New Roman" w:hAnsi="Times New Roman" w:cs="Times New Roman"/>
          <w:sz w:val="24"/>
          <w:szCs w:val="24"/>
          <w:lang w:val="en-CA"/>
        </w:rPr>
        <w:t>umbers in parentheses indicate the number of unique simulations ran for each factor level or combination of factor levels.</w:t>
      </w:r>
      <w:r w:rsidR="0041016F">
        <w:rPr>
          <w:rFonts w:ascii="Times New Roman" w:hAnsi="Times New Roman" w:cs="Times New Roman"/>
          <w:sz w:val="24"/>
          <w:szCs w:val="24"/>
          <w:lang w:val="en-CA"/>
        </w:rPr>
        <w:t xml:space="preserve"> </w:t>
      </w:r>
      <w:r w:rsidR="00E10E04">
        <w:rPr>
          <w:rFonts w:ascii="Times New Roman" w:hAnsi="Times New Roman" w:cs="Times New Roman"/>
          <w:sz w:val="24"/>
          <w:szCs w:val="24"/>
          <w:lang w:val="en-CA"/>
        </w:rPr>
        <w:t xml:space="preserve">We </w:t>
      </w:r>
      <w:del w:id="230" w:author="Pierre" w:date="2020-02-02T18:11:00Z">
        <w:r w:rsidR="00E10E04" w:rsidDel="00955C73">
          <w:rPr>
            <w:rFonts w:ascii="Times New Roman" w:hAnsi="Times New Roman" w:cs="Times New Roman"/>
            <w:sz w:val="24"/>
            <w:szCs w:val="24"/>
            <w:lang w:val="en-CA"/>
          </w:rPr>
          <w:delText xml:space="preserve">executed </w:delText>
        </w:r>
      </w:del>
      <w:ins w:id="231" w:author="Pierre" w:date="2020-02-02T18:11:00Z">
        <w:r w:rsidR="00955C73">
          <w:rPr>
            <w:rFonts w:ascii="Times New Roman" w:hAnsi="Times New Roman" w:cs="Times New Roman"/>
            <w:sz w:val="24"/>
            <w:szCs w:val="24"/>
            <w:lang w:val="en-CA"/>
          </w:rPr>
          <w:t xml:space="preserve">ran </w:t>
        </w:r>
      </w:ins>
      <w:r w:rsidR="00A95594">
        <w:rPr>
          <w:rFonts w:ascii="Times New Roman" w:hAnsi="Times New Roman" w:cs="Times New Roman"/>
          <w:sz w:val="24"/>
          <w:szCs w:val="24"/>
          <w:lang w:val="en-CA"/>
        </w:rPr>
        <w:t>2160</w:t>
      </w:r>
      <w:r w:rsidR="00E10E04">
        <w:rPr>
          <w:rFonts w:ascii="Times New Roman" w:hAnsi="Times New Roman" w:cs="Times New Roman"/>
          <w:sz w:val="24"/>
          <w:szCs w:val="24"/>
          <w:lang w:val="en-CA"/>
        </w:rPr>
        <w:t xml:space="preserve"> simulations </w:t>
      </w:r>
      <w:r w:rsidR="0041016F">
        <w:rPr>
          <w:rFonts w:ascii="Times New Roman" w:hAnsi="Times New Roman" w:cs="Times New Roman"/>
          <w:sz w:val="24"/>
          <w:szCs w:val="24"/>
          <w:lang w:val="en-CA"/>
        </w:rPr>
        <w:t>in total.</w:t>
      </w:r>
    </w:p>
    <w:tbl>
      <w:tblPr>
        <w:tblStyle w:val="Grilledutableau"/>
        <w:tblW w:w="0" w:type="auto"/>
        <w:tblLook w:val="04A0" w:firstRow="1" w:lastRow="0" w:firstColumn="1" w:lastColumn="0" w:noHBand="0" w:noVBand="1"/>
      </w:tblPr>
      <w:tblGrid>
        <w:gridCol w:w="2605"/>
        <w:gridCol w:w="2250"/>
        <w:gridCol w:w="2157"/>
        <w:gridCol w:w="2338"/>
      </w:tblGrid>
      <w:tr w:rsidR="003D5A1B" w14:paraId="725ADB47" w14:textId="77777777" w:rsidTr="003D5A1B">
        <w:tc>
          <w:tcPr>
            <w:tcW w:w="2605" w:type="dxa"/>
          </w:tcPr>
          <w:p w14:paraId="14572D6C" w14:textId="14EE163E" w:rsidR="003D5A1B" w:rsidRPr="003D5A1B" w:rsidRDefault="003D5A1B" w:rsidP="003D5A1B">
            <w:pPr>
              <w:spacing w:before="240" w:line="480" w:lineRule="auto"/>
              <w:rPr>
                <w:rFonts w:ascii="Times New Roman" w:hAnsi="Times New Roman" w:cs="Times New Roman"/>
                <w:i/>
                <w:sz w:val="24"/>
                <w:szCs w:val="24"/>
                <w:lang w:val="en-CA"/>
              </w:rPr>
            </w:pPr>
            <w:commentRangeStart w:id="232"/>
            <w:r w:rsidRPr="003D5A1B">
              <w:rPr>
                <w:rFonts w:ascii="Times New Roman" w:hAnsi="Times New Roman" w:cs="Times New Roman"/>
                <w:i/>
                <w:sz w:val="24"/>
                <w:szCs w:val="24"/>
                <w:lang w:val="en-CA"/>
              </w:rPr>
              <w:t xml:space="preserve">Pop. number </w:t>
            </w:r>
            <w:commentRangeEnd w:id="232"/>
            <w:r w:rsidR="008A219E">
              <w:rPr>
                <w:rStyle w:val="Marquedecommentaire"/>
              </w:rPr>
              <w:commentReference w:id="232"/>
            </w:r>
            <w:r w:rsidR="00CB24CD">
              <w:rPr>
                <w:rFonts w:ascii="Times New Roman" w:hAnsi="Times New Roman" w:cs="Times New Roman"/>
                <w:i/>
                <w:sz w:val="24"/>
                <w:szCs w:val="24"/>
                <w:lang w:val="en-CA"/>
              </w:rPr>
              <w:t>\</w:t>
            </w:r>
            <w:r w:rsidRPr="003D5A1B">
              <w:rPr>
                <w:rFonts w:ascii="Times New Roman" w:hAnsi="Times New Roman" w:cs="Times New Roman"/>
                <w:i/>
                <w:sz w:val="24"/>
                <w:szCs w:val="24"/>
                <w:lang w:val="en-CA"/>
              </w:rPr>
              <w:t xml:space="preserve"> Dispersal</w:t>
            </w:r>
            <w:ins w:id="233" w:author="Pierre" w:date="2020-02-02T17:57:00Z">
              <w:r w:rsidR="00DB693D">
                <w:rPr>
                  <w:rFonts w:ascii="Times New Roman" w:hAnsi="Times New Roman" w:cs="Times New Roman"/>
                  <w:i/>
                  <w:sz w:val="24"/>
                  <w:szCs w:val="24"/>
                  <w:lang w:val="en-CA"/>
                </w:rPr>
                <w:t xml:space="preserve"> B</w:t>
              </w:r>
            </w:ins>
          </w:p>
        </w:tc>
        <w:tc>
          <w:tcPr>
            <w:tcW w:w="2250" w:type="dxa"/>
          </w:tcPr>
          <w:p w14:paraId="6F7637BD" w14:textId="0BA15ABB"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25452DA5" w14:textId="1D6AB9B3"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69F4E0A4" w14:textId="40B10DAF" w:rsidR="003D5A1B" w:rsidRPr="003D5A1B" w:rsidRDefault="003D5A1B" w:rsidP="003D5A1B">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sidR="00A95594">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3D5A1B" w14:paraId="09335EF6" w14:textId="77777777" w:rsidTr="003D5A1B">
        <w:tc>
          <w:tcPr>
            <w:tcW w:w="2605" w:type="dxa"/>
          </w:tcPr>
          <w:p w14:paraId="229B1B9F" w14:textId="14C4577D"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337F5ABC" w14:textId="23572F5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37C8AC13" w14:textId="3DD7542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287E1D36" w14:textId="41797D36"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3D5A1B" w14:paraId="55DE54A8" w14:textId="77777777" w:rsidTr="003D5A1B">
        <w:tc>
          <w:tcPr>
            <w:tcW w:w="2605" w:type="dxa"/>
          </w:tcPr>
          <w:p w14:paraId="12CEBBA4" w14:textId="6B67F755"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lastRenderedPageBreak/>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200145DE" w14:textId="3E036A64"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BE20D78" w14:textId="6C4A461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5A2B9ACB" w14:textId="67F2E5C8"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3D5A1B" w14:paraId="25D8FAA6" w14:textId="77777777" w:rsidTr="003D5A1B">
        <w:tc>
          <w:tcPr>
            <w:tcW w:w="2605" w:type="dxa"/>
          </w:tcPr>
          <w:p w14:paraId="4D6294FC" w14:textId="0E88588A" w:rsidR="003D5A1B" w:rsidRPr="003D5A1B" w:rsidRDefault="003D5A1B" w:rsidP="00A51948">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59FA6D39" w14:textId="19CADAC0"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773D1033" w14:textId="18881DCA"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7CA37553" w14:textId="221C5FBD" w:rsidR="003D5A1B" w:rsidRDefault="003D5A1B"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4C5976" w14:paraId="0122DC3F" w14:textId="77777777" w:rsidTr="003D5A1B">
        <w:tc>
          <w:tcPr>
            <w:tcW w:w="2605" w:type="dxa"/>
          </w:tcPr>
          <w:p w14:paraId="5EBD4D71" w14:textId="3F4CC075" w:rsidR="004C5976" w:rsidRPr="004C5976" w:rsidRDefault="0081052F" w:rsidP="00A51948">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0: </w:t>
            </w:r>
            <w:r w:rsidR="004C5976">
              <w:rPr>
                <w:rFonts w:ascii="Times New Roman" w:hAnsi="Times New Roman" w:cs="Times New Roman"/>
                <w:b/>
                <w:sz w:val="24"/>
                <w:szCs w:val="24"/>
                <w:lang w:val="en-CA"/>
              </w:rPr>
              <w:t>control</w:t>
            </w:r>
            <w:r w:rsidR="004C5976">
              <w:rPr>
                <w:rFonts w:ascii="Times New Roman" w:hAnsi="Times New Roman" w:cs="Times New Roman"/>
                <w:sz w:val="24"/>
                <w:szCs w:val="24"/>
                <w:lang w:val="en-CA"/>
              </w:rPr>
              <w:t xml:space="preserve"> (540)</w:t>
            </w:r>
          </w:p>
        </w:tc>
        <w:tc>
          <w:tcPr>
            <w:tcW w:w="2250" w:type="dxa"/>
          </w:tcPr>
          <w:p w14:paraId="1F50CA6F" w14:textId="70ED5AD7"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7972CAC1" w14:textId="546FFEA5"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43D9446D" w14:textId="061F0DDD" w:rsidR="004C5976" w:rsidRDefault="004C5976" w:rsidP="003D5A1B">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213C25DA" w14:textId="77777777" w:rsidR="003D5A1B" w:rsidRPr="003D5A1B" w:rsidRDefault="003D5A1B" w:rsidP="00A51948">
      <w:pPr>
        <w:spacing w:before="240" w:line="480" w:lineRule="auto"/>
        <w:rPr>
          <w:rFonts w:ascii="Times New Roman" w:hAnsi="Times New Roman" w:cs="Times New Roman"/>
          <w:sz w:val="24"/>
          <w:szCs w:val="24"/>
          <w:lang w:val="en-CA"/>
        </w:rPr>
      </w:pPr>
    </w:p>
    <w:p w14:paraId="7E9691E2" w14:textId="4238CF02" w:rsidR="00B00A89" w:rsidRPr="0007763B" w:rsidRDefault="00A8176B" w:rsidP="00A51948">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drawing>
          <wp:inline distT="0" distB="0" distL="0" distR="0" wp14:anchorId="48A526DA" wp14:editId="6D0DD202">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FF7D068" w14:textId="27C7AF27" w:rsidR="004E13A5" w:rsidRPr="0007763B" w:rsidRDefault="00B00A89" w:rsidP="00A51948">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w:t>
      </w:r>
      <w:ins w:id="234" w:author="Pierre" w:date="2020-02-02T18:10:00Z">
        <w:r w:rsidR="00955C73">
          <w:rPr>
            <w:rFonts w:ascii="Times New Roman" w:hAnsi="Times New Roman" w:cs="Times New Roman"/>
            <w:sz w:val="24"/>
            <w:szCs w:val="24"/>
            <w:lang w:val="en-CA"/>
          </w:rPr>
          <w:t xml:space="preserve">as a function of geographic distance, </w:t>
        </w:r>
      </w:ins>
      <w:r w:rsidR="0002624B">
        <w:rPr>
          <w:rFonts w:ascii="Times New Roman" w:hAnsi="Times New Roman" w:cs="Times New Roman"/>
          <w:sz w:val="24"/>
          <w:szCs w:val="24"/>
          <w:lang w:val="en-CA"/>
        </w:rPr>
        <w:t>in</w:t>
      </w:r>
      <w:r w:rsidR="00EE7EE0" w:rsidRPr="0007763B">
        <w:rPr>
          <w:rFonts w:ascii="Times New Roman" w:hAnsi="Times New Roman" w:cs="Times New Roman"/>
          <w:sz w:val="24"/>
          <w:szCs w:val="24"/>
          <w:lang w:val="en-CA"/>
        </w:rPr>
        <w:t xml:space="preserve"> three different dispersal scenarios</w:t>
      </w:r>
      <w:r w:rsidR="00534D93">
        <w:rPr>
          <w:rFonts w:ascii="Times New Roman" w:hAnsi="Times New Roman" w:cs="Times New Roman"/>
          <w:sz w:val="24"/>
          <w:szCs w:val="24"/>
          <w:lang w:val="en-CA"/>
        </w:rPr>
        <w:t>.</w:t>
      </w:r>
    </w:p>
    <w:p w14:paraId="4098ED7A" w14:textId="77777777" w:rsidR="004E13A5" w:rsidRPr="0007763B" w:rsidRDefault="004E13A5" w:rsidP="00A51948">
      <w:pPr>
        <w:spacing w:before="240" w:after="240" w:line="480" w:lineRule="auto"/>
        <w:rPr>
          <w:rFonts w:ascii="Times New Roman" w:eastAsia="Times New Roman" w:hAnsi="Times New Roman" w:cs="Times New Roman"/>
          <w:sz w:val="24"/>
          <w:szCs w:val="24"/>
          <w:lang w:val="en-GB"/>
        </w:rPr>
      </w:pPr>
    </w:p>
    <w:p w14:paraId="45DB3D7B" w14:textId="4CB2C304" w:rsidR="004E13A5" w:rsidRPr="0007763B" w:rsidRDefault="00023F2C">
      <w:pPr>
        <w:keepNext/>
        <w:spacing w:before="240" w:line="480" w:lineRule="auto"/>
        <w:rPr>
          <w:rFonts w:ascii="Times New Roman" w:eastAsia="Times New Roman" w:hAnsi="Times New Roman" w:cs="Times New Roman"/>
          <w:i/>
          <w:sz w:val="24"/>
          <w:szCs w:val="24"/>
          <w:lang w:val="en-CA"/>
        </w:rPr>
        <w:pPrChange w:id="235" w:author="Pierre" w:date="2020-02-02T18:11:00Z">
          <w:pPr>
            <w:spacing w:before="240" w:line="480" w:lineRule="auto"/>
          </w:pPr>
        </w:pPrChange>
      </w:pPr>
      <w:r>
        <w:rPr>
          <w:rFonts w:ascii="Times New Roman" w:eastAsia="Times New Roman" w:hAnsi="Times New Roman" w:cs="Times New Roman"/>
          <w:i/>
          <w:sz w:val="24"/>
          <w:szCs w:val="24"/>
          <w:lang w:val="en-CA"/>
        </w:rPr>
        <w:lastRenderedPageBreak/>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047FCF18"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w:t>
      </w:r>
      <w:del w:id="236" w:author="Pierre" w:date="2020-02-02T18:18:00Z">
        <w:r w:rsidR="004E13A5" w:rsidRPr="0007763B" w:rsidDel="00F64C3B">
          <w:rPr>
            <w:rFonts w:ascii="Times New Roman" w:eastAsia="Times New Roman" w:hAnsi="Times New Roman" w:cs="Times New Roman"/>
            <w:sz w:val="24"/>
            <w:szCs w:val="24"/>
            <w:lang w:val="en-CA"/>
          </w:rPr>
          <w:delText xml:space="preserve">from </w:delText>
        </w:r>
      </w:del>
      <w:ins w:id="237" w:author="Pierre" w:date="2020-02-02T18:18:00Z">
        <w:r w:rsidR="00F64C3B">
          <w:rPr>
            <w:rFonts w:ascii="Times New Roman" w:eastAsia="Times New Roman" w:hAnsi="Times New Roman" w:cs="Times New Roman"/>
            <w:sz w:val="24"/>
            <w:szCs w:val="24"/>
            <w:lang w:val="en-CA"/>
          </w:rPr>
          <w:t>at</w:t>
        </w:r>
        <w:r w:rsidR="00F64C3B" w:rsidRPr="0007763B">
          <w:rPr>
            <w:rFonts w:ascii="Times New Roman" w:eastAsia="Times New Roman" w:hAnsi="Times New Roman" w:cs="Times New Roman"/>
            <w:sz w:val="24"/>
            <w:szCs w:val="24"/>
            <w:lang w:val="en-CA"/>
          </w:rPr>
          <w:t xml:space="preserve"> </w:t>
        </w:r>
      </w:ins>
      <w:r w:rsidR="004E13A5" w:rsidRPr="0007763B">
        <w:rPr>
          <w:rFonts w:ascii="Times New Roman" w:eastAsia="Times New Roman" w:hAnsi="Times New Roman" w:cs="Times New Roman"/>
          <w:sz w:val="24"/>
          <w:szCs w:val="24"/>
          <w:lang w:val="en-CA"/>
        </w:rPr>
        <w:t xml:space="preserve">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w:t>
      </w:r>
      <w:ins w:id="238" w:author="Pierre" w:date="2020-02-02T18:19:00Z">
        <w:r w:rsidR="00F64C3B">
          <w:rPr>
            <w:rFonts w:ascii="Times New Roman" w:eastAsia="Times New Roman" w:hAnsi="Times New Roman" w:cs="Times New Roman"/>
            <w:sz w:val="24"/>
            <w:szCs w:val="24"/>
            <w:lang w:val="en-CA"/>
          </w:rPr>
          <w:t xml:space="preserve">randomly selected </w:t>
        </w:r>
      </w:ins>
      <w:r w:rsidR="004E13A5" w:rsidRPr="0007763B">
        <w:rPr>
          <w:rFonts w:ascii="Times New Roman" w:eastAsia="Times New Roman" w:hAnsi="Times New Roman" w:cs="Times New Roman"/>
          <w:sz w:val="24"/>
          <w:szCs w:val="24"/>
          <w:lang w:val="en-CA"/>
        </w:rPr>
        <w:t xml:space="preserve">among the 25. When only 1 population was </w:t>
      </w:r>
      <w:r>
        <w:rPr>
          <w:rFonts w:ascii="Times New Roman" w:eastAsia="Times New Roman" w:hAnsi="Times New Roman" w:cs="Times New Roman"/>
          <w:sz w:val="24"/>
          <w:szCs w:val="24"/>
          <w:lang w:val="en-CA"/>
        </w:rPr>
        <w:t>affected</w:t>
      </w:r>
      <w:ins w:id="239" w:author="Pierre" w:date="2020-02-02T18:19:00Z">
        <w:r w:rsidR="00F64C3B">
          <w:rPr>
            <w:rFonts w:ascii="Times New Roman" w:eastAsia="Times New Roman" w:hAnsi="Times New Roman" w:cs="Times New Roman"/>
            <w:sz w:val="24"/>
            <w:szCs w:val="24"/>
            <w:lang w:val="en-CA"/>
          </w:rPr>
          <w:t>,</w:t>
        </w:r>
      </w:ins>
      <w:r w:rsidR="004E13A5" w:rsidRPr="0007763B">
        <w:rPr>
          <w:rFonts w:ascii="Times New Roman" w:eastAsia="Times New Roman" w:hAnsi="Times New Roman" w:cs="Times New Roman"/>
          <w:sz w:val="24"/>
          <w:szCs w:val="24"/>
          <w:lang w:val="en-CA"/>
        </w:rPr>
        <w:t xml:space="preserve"> we partitioned the 180 replicates of that scenario equally </w:t>
      </w:r>
      <w:commentRangeStart w:id="240"/>
      <w:r w:rsidR="004E13A5" w:rsidRPr="0007763B">
        <w:rPr>
          <w:rFonts w:ascii="Times New Roman" w:eastAsia="Times New Roman" w:hAnsi="Times New Roman" w:cs="Times New Roman"/>
          <w:sz w:val="24"/>
          <w:szCs w:val="24"/>
          <w:lang w:val="en-CA"/>
        </w:rPr>
        <w:t>among 6 populations in the landscape</w:t>
      </w:r>
      <w:commentRangeEnd w:id="240"/>
      <w:r w:rsidR="00F64C3B">
        <w:rPr>
          <w:rStyle w:val="Marquedecommentaire"/>
        </w:rPr>
        <w:commentReference w:id="240"/>
      </w:r>
      <w:r w:rsidR="004A38A8"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004E13A5"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pPr>
        <w:keepNext/>
        <w:spacing w:before="240" w:after="240" w:line="480" w:lineRule="auto"/>
        <w:rPr>
          <w:rFonts w:ascii="Times New Roman" w:eastAsia="Times New Roman" w:hAnsi="Times New Roman" w:cs="Times New Roman"/>
          <w:i/>
          <w:iCs/>
          <w:sz w:val="24"/>
          <w:szCs w:val="24"/>
          <w:lang w:val="en-GB"/>
        </w:rPr>
        <w:pPrChange w:id="241" w:author="Pierre" w:date="2020-02-02T21:09:00Z">
          <w:pPr>
            <w:spacing w:before="240" w:after="240" w:line="480" w:lineRule="auto"/>
          </w:pPr>
        </w:pPrChange>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3CBA6CC8"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w:t>
      </w:r>
      <w:ins w:id="242" w:author="Pierre" w:date="2020-02-02T21:10:00Z">
        <w:r w:rsidR="005B67F7">
          <w:rPr>
            <w:rFonts w:ascii="Times New Roman" w:eastAsia="Times New Roman" w:hAnsi="Times New Roman" w:cs="Times New Roman"/>
            <w:iCs/>
            <w:sz w:val="24"/>
            <w:szCs w:val="24"/>
            <w:lang w:val="en-GB"/>
          </w:rPr>
          <w:t>s</w:t>
        </w:r>
      </w:ins>
      <w:r w:rsidR="00E61AEA">
        <w:rPr>
          <w:rFonts w:ascii="Times New Roman" w:eastAsia="Times New Roman" w:hAnsi="Times New Roman" w:cs="Times New Roman"/>
          <w:iCs/>
          <w:sz w:val="24"/>
          <w:szCs w:val="24"/>
          <w:lang w:val="en-GB"/>
        </w:rPr>
        <w:t>, we used TG</w:t>
      </w:r>
      <w:r w:rsidRPr="0007763B">
        <w:rPr>
          <w:rFonts w:ascii="Times New Roman" w:eastAsia="Times New Roman" w:hAnsi="Times New Roman" w:cs="Times New Roman"/>
          <w:iCs/>
          <w:sz w:val="24"/>
          <w:szCs w:val="24"/>
          <w:lang w:val="en-GB"/>
        </w:rPr>
        <w:t xml:space="preserve">I on </w:t>
      </w:r>
      <w:del w:id="243" w:author="Pierre" w:date="2020-02-02T21:10:00Z">
        <w:r w:rsidRPr="0007763B" w:rsidDel="005B67F7">
          <w:rPr>
            <w:rFonts w:ascii="Times New Roman" w:eastAsia="Times New Roman" w:hAnsi="Times New Roman" w:cs="Times New Roman"/>
            <w:iCs/>
            <w:sz w:val="24"/>
            <w:szCs w:val="24"/>
            <w:lang w:val="en-GB"/>
          </w:rPr>
          <w:delText xml:space="preserve">simulation </w:delText>
        </w:r>
      </w:del>
      <w:ins w:id="244" w:author="Pierre" w:date="2020-02-02T21:10:00Z">
        <w:r w:rsidR="005B67F7" w:rsidRPr="0007763B">
          <w:rPr>
            <w:rFonts w:ascii="Times New Roman" w:eastAsia="Times New Roman" w:hAnsi="Times New Roman" w:cs="Times New Roman"/>
            <w:iCs/>
            <w:sz w:val="24"/>
            <w:szCs w:val="24"/>
            <w:lang w:val="en-GB"/>
          </w:rPr>
          <w:t>simulat</w:t>
        </w:r>
        <w:r w:rsidR="005B67F7">
          <w:rPr>
            <w:rFonts w:ascii="Times New Roman" w:eastAsia="Times New Roman" w:hAnsi="Times New Roman" w:cs="Times New Roman"/>
            <w:iCs/>
            <w:sz w:val="24"/>
            <w:szCs w:val="24"/>
            <w:lang w:val="en-GB"/>
          </w:rPr>
          <w:t>ed</w:t>
        </w:r>
        <w:r w:rsidR="005B67F7" w:rsidRPr="0007763B">
          <w:rPr>
            <w:rFonts w:ascii="Times New Roman" w:eastAsia="Times New Roman" w:hAnsi="Times New Roman" w:cs="Times New Roman"/>
            <w:iCs/>
            <w:sz w:val="24"/>
            <w:szCs w:val="24"/>
            <w:lang w:val="en-GB"/>
          </w:rPr>
          <w:t xml:space="preserve"> </w:t>
        </w:r>
      </w:ins>
      <w:r w:rsidRPr="0007763B">
        <w:rPr>
          <w:rFonts w:ascii="Times New Roman" w:eastAsia="Times New Roman" w:hAnsi="Times New Roman" w:cs="Times New Roman"/>
          <w:iCs/>
          <w:sz w:val="24"/>
          <w:szCs w:val="24"/>
          <w:lang w:val="en-GB"/>
        </w:rPr>
        <w:t xml:space="preserve">data collected each year,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after the event, and compared them with data from the event year. </w:t>
      </w:r>
      <w:commentRangeStart w:id="245"/>
      <w:r w:rsidRPr="0007763B">
        <w:rPr>
          <w:rFonts w:ascii="Times New Roman" w:eastAsia="Times New Roman" w:hAnsi="Times New Roman" w:cs="Times New Roman"/>
          <w:iCs/>
          <w:sz w:val="24"/>
          <w:szCs w:val="24"/>
          <w:lang w:val="en-GB"/>
        </w:rPr>
        <w:t xml:space="preserve">We did the same with the earliest sampling period, that is </w:t>
      </w:r>
      <w:r w:rsidR="00E326F3">
        <w:rPr>
          <w:rFonts w:ascii="Times New Roman" w:eastAsia="Times New Roman" w:hAnsi="Times New Roman" w:cs="Times New Roman"/>
          <w:iCs/>
          <w:sz w:val="24"/>
          <w:szCs w:val="24"/>
          <w:lang w:val="en-GB"/>
        </w:rPr>
        <w:t>how far back an earlier sampling can be compared with a sampling done after the event.</w:t>
      </w:r>
      <w:commentRangeEnd w:id="245"/>
      <w:r w:rsidR="005B67F7">
        <w:rPr>
          <w:rStyle w:val="Marquedecommentaire"/>
        </w:rPr>
        <w:commentReference w:id="245"/>
      </w:r>
      <w:r w:rsidR="00E326F3">
        <w:rPr>
          <w:rFonts w:ascii="Times New Roman" w:eastAsia="Times New Roman" w:hAnsi="Times New Roman" w:cs="Times New Roman"/>
          <w:iCs/>
          <w:sz w:val="24"/>
          <w:szCs w:val="24"/>
          <w:lang w:val="en-GB"/>
        </w:rPr>
        <w:t xml:space="preserve">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 xml:space="preserve">long-term ecological research programs monitor </w:t>
      </w:r>
      <w:del w:id="246" w:author="Pierre" w:date="2020-02-02T21:11:00Z">
        <w:r w:rsidR="008D5DC5" w:rsidDel="005B67F7">
          <w:rPr>
            <w:rFonts w:ascii="Times New Roman" w:eastAsia="Times New Roman" w:hAnsi="Times New Roman" w:cs="Times New Roman"/>
            <w:iCs/>
            <w:sz w:val="24"/>
            <w:szCs w:val="24"/>
            <w:lang w:val="en-GB"/>
          </w:rPr>
          <w:delText xml:space="preserve">at </w:delText>
        </w:r>
      </w:del>
      <w:ins w:id="247" w:author="Pierre" w:date="2020-02-02T21:11:00Z">
        <w:r w:rsidR="005B67F7">
          <w:rPr>
            <w:rFonts w:ascii="Times New Roman" w:eastAsia="Times New Roman" w:hAnsi="Times New Roman" w:cs="Times New Roman"/>
            <w:iCs/>
            <w:sz w:val="24"/>
            <w:szCs w:val="24"/>
            <w:lang w:val="en-GB"/>
          </w:rPr>
          <w:t xml:space="preserve">during </w:t>
        </w:r>
      </w:ins>
      <w:r w:rsidR="008D5DC5">
        <w:rPr>
          <w:rFonts w:ascii="Times New Roman" w:eastAsia="Times New Roman" w:hAnsi="Times New Roman" w:cs="Times New Roman"/>
          <w:iCs/>
          <w:sz w:val="24"/>
          <w:szCs w:val="24"/>
          <w:lang w:val="en-GB"/>
        </w:rPr>
        <w:t xml:space="preserve">a shorter </w:t>
      </w:r>
      <w:ins w:id="248" w:author="Pierre" w:date="2020-02-02T21:11:00Z">
        <w:r w:rsidR="005B67F7">
          <w:rPr>
            <w:rFonts w:ascii="Times New Roman" w:eastAsia="Times New Roman" w:hAnsi="Times New Roman" w:cs="Times New Roman"/>
            <w:iCs/>
            <w:sz w:val="24"/>
            <w:szCs w:val="24"/>
            <w:lang w:val="en-GB"/>
          </w:rPr>
          <w:t xml:space="preserve">time </w:t>
        </w:r>
      </w:ins>
      <w:r w:rsidR="008D5DC5">
        <w:rPr>
          <w:rFonts w:ascii="Times New Roman" w:eastAsia="Times New Roman" w:hAnsi="Times New Roman" w:cs="Times New Roman"/>
          <w:iCs/>
          <w:sz w:val="24"/>
          <w:szCs w:val="24"/>
          <w:lang w:val="en-GB"/>
        </w:rPr>
        <w:t>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t>
      </w:r>
      <w:r w:rsidR="007E138A">
        <w:rPr>
          <w:rFonts w:ascii="Times New Roman" w:eastAsia="Times New Roman" w:hAnsi="Times New Roman" w:cs="Times New Roman"/>
          <w:iCs/>
          <w:sz w:val="24"/>
          <w:szCs w:val="24"/>
          <w:lang w:val="en-GB"/>
        </w:rPr>
        <w:t xml:space="preserve">rather than arbitrarily choosing </w:t>
      </w:r>
      <w:r w:rsidR="007E138A">
        <w:rPr>
          <w:rFonts w:ascii="Times New Roman" w:eastAsia="Times New Roman" w:hAnsi="Times New Roman" w:cs="Times New Roman"/>
          <w:iCs/>
          <w:sz w:val="24"/>
          <w:szCs w:val="24"/>
          <w:lang w:val="en-GB"/>
        </w:rPr>
        <w:lastRenderedPageBreak/>
        <w:t xml:space="preserve">a threshold, </w:t>
      </w:r>
      <w:r w:rsidR="00F2342E">
        <w:rPr>
          <w:rFonts w:ascii="Times New Roman" w:eastAsia="Times New Roman" w:hAnsi="Times New Roman" w:cs="Times New Roman"/>
          <w:iCs/>
          <w:sz w:val="24"/>
          <w:szCs w:val="24"/>
          <w:lang w:val="en-GB"/>
        </w:rPr>
        <w:t xml:space="preserve">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ins w:id="249" w:author="Pierre" w:date="2020-02-02T21:12:00Z">
        <w:r w:rsidR="008F394F">
          <w:rPr>
            <w:rFonts w:ascii="Times New Roman" w:eastAsia="Times New Roman" w:hAnsi="Times New Roman" w:cs="Times New Roman"/>
            <w:iCs/>
            <w:sz w:val="24"/>
            <w:szCs w:val="24"/>
            <w:lang w:val="en-GB"/>
          </w:rPr>
          <w:t xml:space="preserve"> (next paragraph).</w:t>
        </w:r>
      </w:ins>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5543E90E"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demographic change we </w:t>
      </w:r>
      <w:r w:rsidR="001429F5">
        <w:rPr>
          <w:rFonts w:ascii="Times New Roman" w:eastAsia="Times New Roman" w:hAnsi="Times New Roman" w:cs="Times New Roman"/>
          <w:iCs/>
          <w:sz w:val="24"/>
          <w:szCs w:val="24"/>
          <w:lang w:val="en-GB"/>
        </w:rPr>
        <w:t xml:space="preserve">imposed </w:t>
      </w:r>
      <w:r w:rsidRPr="0007763B">
        <w:rPr>
          <w:rFonts w:ascii="Times New Roman" w:eastAsia="Times New Roman" w:hAnsi="Times New Roman" w:cs="Times New Roman"/>
          <w:iCs/>
          <w:sz w:val="24"/>
          <w:szCs w:val="24"/>
          <w:lang w:val="en-GB"/>
        </w:rPr>
        <w:t xml:space="preserve">but has been </w:t>
      </w:r>
      <w:del w:id="250" w:author="Pierre" w:date="2020-02-02T21:13:00Z">
        <w:r w:rsidRPr="0007763B" w:rsidDel="008F394F">
          <w:rPr>
            <w:rFonts w:ascii="Times New Roman" w:eastAsia="Times New Roman" w:hAnsi="Times New Roman" w:cs="Times New Roman"/>
            <w:iCs/>
            <w:sz w:val="24"/>
            <w:szCs w:val="24"/>
            <w:lang w:val="en-GB"/>
          </w:rPr>
          <w:delText xml:space="preserve">classified </w:delText>
        </w:r>
      </w:del>
      <w:ins w:id="251" w:author="Pierre" w:date="2020-02-02T21:13:00Z">
        <w:r w:rsidR="008F394F">
          <w:rPr>
            <w:rFonts w:ascii="Times New Roman" w:eastAsia="Times New Roman" w:hAnsi="Times New Roman" w:cs="Times New Roman"/>
            <w:iCs/>
            <w:sz w:val="24"/>
            <w:szCs w:val="24"/>
            <w:lang w:val="en-GB"/>
          </w:rPr>
          <w:t>found</w:t>
        </w:r>
        <w:r w:rsidR="008F394F" w:rsidRPr="0007763B">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to</w:t>
        </w:r>
      </w:ins>
      <w:del w:id="252" w:author="Pierre" w:date="2020-02-02T21:13:00Z">
        <w:r w:rsidRPr="0007763B" w:rsidDel="008F394F">
          <w:rPr>
            <w:rFonts w:ascii="Times New Roman" w:eastAsia="Times New Roman" w:hAnsi="Times New Roman" w:cs="Times New Roman"/>
            <w:iCs/>
            <w:sz w:val="24"/>
            <w:szCs w:val="24"/>
            <w:lang w:val="en-GB"/>
          </w:rPr>
          <w:delText>as</w:delText>
        </w:r>
      </w:del>
      <w:r w:rsidRPr="0007763B">
        <w:rPr>
          <w:rFonts w:ascii="Times New Roman" w:eastAsia="Times New Roman" w:hAnsi="Times New Roman" w:cs="Times New Roman"/>
          <w:iCs/>
          <w:sz w:val="24"/>
          <w:szCs w:val="24"/>
          <w:lang w:val="en-GB"/>
        </w:rPr>
        <w:t xml:space="preserve"> hav</w:t>
      </w:r>
      <w:ins w:id="253" w:author="Pierre" w:date="2020-02-02T21:13:00Z">
        <w:r w:rsidR="008F394F">
          <w:rPr>
            <w:rFonts w:ascii="Times New Roman" w:eastAsia="Times New Roman" w:hAnsi="Times New Roman" w:cs="Times New Roman"/>
            <w:iCs/>
            <w:sz w:val="24"/>
            <w:szCs w:val="24"/>
            <w:lang w:val="en-GB"/>
          </w:rPr>
          <w:t>e</w:t>
        </w:r>
      </w:ins>
      <w:del w:id="254" w:author="Pierre" w:date="2020-02-02T21:13:00Z">
        <w:r w:rsidRPr="0007763B" w:rsidDel="008F394F">
          <w:rPr>
            <w:rFonts w:ascii="Times New Roman" w:eastAsia="Times New Roman" w:hAnsi="Times New Roman" w:cs="Times New Roman"/>
            <w:iCs/>
            <w:sz w:val="24"/>
            <w:szCs w:val="24"/>
            <w:lang w:val="en-GB"/>
          </w:rPr>
          <w:delText>ing</w:delText>
        </w:r>
      </w:del>
      <w:r w:rsidRPr="0007763B">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ins w:id="255" w:author="Pierre" w:date="2020-02-02T21:13:00Z">
        <w:r w:rsidR="008F394F">
          <w:rPr>
            <w:rFonts w:ascii="Times New Roman" w:eastAsia="Times New Roman" w:hAnsi="Times New Roman" w:cs="Times New Roman"/>
            <w:iCs/>
            <w:sz w:val="24"/>
            <w:szCs w:val="24"/>
            <w:lang w:val="en-GB"/>
          </w:rPr>
          <w:t xml:space="preserve"> by the TGI test</w:t>
        </w:r>
      </w:ins>
      <w:r w:rsidRPr="0007763B">
        <w:rPr>
          <w:rFonts w:ascii="Times New Roman" w:eastAsia="Times New Roman" w:hAnsi="Times New Roman" w:cs="Times New Roman"/>
          <w:iCs/>
          <w:sz w:val="24"/>
          <w:szCs w:val="24"/>
          <w:lang w:val="en-GB"/>
        </w:rPr>
        <w:t xml:space="preserve">. A false negative is a population that </w:t>
      </w:r>
      <w:r w:rsidR="001429F5">
        <w:rPr>
          <w:rFonts w:ascii="Times New Roman" w:eastAsia="Times New Roman" w:hAnsi="Times New Roman" w:cs="Times New Roman"/>
          <w:iCs/>
          <w:sz w:val="24"/>
          <w:szCs w:val="24"/>
          <w:lang w:val="en-GB"/>
        </w:rPr>
        <w:t xml:space="preserve">did experience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demographic event but was not </w:t>
      </w:r>
      <w:del w:id="256" w:author="Pierre" w:date="2020-02-02T21:14:00Z">
        <w:r w:rsidRPr="0007763B" w:rsidDel="008F394F">
          <w:rPr>
            <w:rFonts w:ascii="Times New Roman" w:eastAsia="Times New Roman" w:hAnsi="Times New Roman" w:cs="Times New Roman"/>
            <w:iCs/>
            <w:sz w:val="24"/>
            <w:szCs w:val="24"/>
            <w:lang w:val="en-GB"/>
          </w:rPr>
          <w:delText>cla</w:delText>
        </w:r>
        <w:r w:rsidR="002363EE" w:rsidDel="008F394F">
          <w:rPr>
            <w:rFonts w:ascii="Times New Roman" w:eastAsia="Times New Roman" w:hAnsi="Times New Roman" w:cs="Times New Roman"/>
            <w:iCs/>
            <w:sz w:val="24"/>
            <w:szCs w:val="24"/>
            <w:lang w:val="en-GB"/>
          </w:rPr>
          <w:delText>ssified as</w:delText>
        </w:r>
      </w:del>
      <w:ins w:id="257" w:author="Pierre" w:date="2020-02-02T21:14:00Z">
        <w:r w:rsidR="008F394F">
          <w:rPr>
            <w:rFonts w:ascii="Times New Roman" w:eastAsia="Times New Roman" w:hAnsi="Times New Roman" w:cs="Times New Roman"/>
            <w:iCs/>
            <w:sz w:val="24"/>
            <w:szCs w:val="24"/>
            <w:lang w:val="en-GB"/>
          </w:rPr>
          <w:t>found to</w:t>
        </w:r>
      </w:ins>
      <w:r w:rsidR="002363EE">
        <w:rPr>
          <w:rFonts w:ascii="Times New Roman" w:eastAsia="Times New Roman" w:hAnsi="Times New Roman" w:cs="Times New Roman"/>
          <w:iCs/>
          <w:sz w:val="24"/>
          <w:szCs w:val="24"/>
          <w:lang w:val="en-GB"/>
        </w:rPr>
        <w:t xml:space="preserve"> hav</w:t>
      </w:r>
      <w:ins w:id="258" w:author="Pierre" w:date="2020-02-02T21:14:00Z">
        <w:r w:rsidR="008F394F">
          <w:rPr>
            <w:rFonts w:ascii="Times New Roman" w:eastAsia="Times New Roman" w:hAnsi="Times New Roman" w:cs="Times New Roman"/>
            <w:iCs/>
            <w:sz w:val="24"/>
            <w:szCs w:val="24"/>
            <w:lang w:val="en-GB"/>
          </w:rPr>
          <w:t>e</w:t>
        </w:r>
      </w:ins>
      <w:del w:id="259" w:author="Pierre" w:date="2020-02-02T21:14:00Z">
        <w:r w:rsidR="002363EE" w:rsidDel="008F394F">
          <w:rPr>
            <w:rFonts w:ascii="Times New Roman" w:eastAsia="Times New Roman" w:hAnsi="Times New Roman" w:cs="Times New Roman"/>
            <w:iCs/>
            <w:sz w:val="24"/>
            <w:szCs w:val="24"/>
            <w:lang w:val="en-GB"/>
          </w:rPr>
          <w:delText>ing</w:delText>
        </w:r>
      </w:del>
      <w:r w:rsidR="002363EE">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xml:space="preserve">. FPR represents the number of false positives over </w:t>
      </w:r>
      <w:commentRangeStart w:id="260"/>
      <w:r w:rsidRPr="0007763B">
        <w:rPr>
          <w:rFonts w:ascii="Times New Roman" w:eastAsia="Times New Roman" w:hAnsi="Times New Roman" w:cs="Times New Roman"/>
          <w:iCs/>
          <w:sz w:val="24"/>
          <w:szCs w:val="24"/>
          <w:lang w:val="en-GB"/>
        </w:rPr>
        <w:t>the total number of negative</w:t>
      </w:r>
      <w:ins w:id="261" w:author="Pierre" w:date="2020-02-03T08:40:00Z">
        <w:r w:rsidR="00A80FA5">
          <w:rPr>
            <w:rFonts w:ascii="Times New Roman" w:eastAsia="Times New Roman" w:hAnsi="Times New Roman" w:cs="Times New Roman"/>
            <w:iCs/>
            <w:sz w:val="24"/>
            <w:szCs w:val="24"/>
            <w:lang w:val="en-GB"/>
          </w:rPr>
          <w:t xml:space="preserve"> </w:t>
        </w:r>
      </w:ins>
      <w:del w:id="262" w:author="Pierre" w:date="2020-02-03T08:40:00Z">
        <w:r w:rsidRPr="0007763B" w:rsidDel="00A80FA5">
          <w:rPr>
            <w:rFonts w:ascii="Times New Roman" w:eastAsia="Times New Roman" w:hAnsi="Times New Roman" w:cs="Times New Roman"/>
            <w:iCs/>
            <w:sz w:val="24"/>
            <w:szCs w:val="24"/>
            <w:lang w:val="en-GB"/>
          </w:rPr>
          <w:delText>s</w:delText>
        </w:r>
      </w:del>
      <w:ins w:id="263" w:author="Pierre" w:date="2020-02-02T21:14:00Z">
        <w:r w:rsidR="008F394F">
          <w:rPr>
            <w:rFonts w:ascii="Times New Roman" w:eastAsia="Times New Roman" w:hAnsi="Times New Roman" w:cs="Times New Roman"/>
            <w:iCs/>
            <w:sz w:val="24"/>
            <w:szCs w:val="24"/>
            <w:lang w:val="en-GB"/>
          </w:rPr>
          <w:t>tests</w:t>
        </w:r>
      </w:ins>
      <w:commentRangeEnd w:id="260"/>
      <w:ins w:id="264" w:author="Pierre" w:date="2020-02-03T08:41:00Z">
        <w:r w:rsidR="00A80FA5">
          <w:rPr>
            <w:rStyle w:val="Marquedecommentaire"/>
          </w:rPr>
          <w:commentReference w:id="260"/>
        </w:r>
      </w:ins>
      <w:r w:rsidRPr="0007763B">
        <w:rPr>
          <w:rFonts w:ascii="Times New Roman" w:eastAsia="Times New Roman" w:hAnsi="Times New Roman" w:cs="Times New Roman"/>
          <w:iCs/>
          <w:sz w:val="24"/>
          <w:szCs w:val="24"/>
          <w:lang w:val="en-GB"/>
        </w:rPr>
        <w:t>, and FNR represents the number of false negative</w:t>
      </w:r>
      <w:ins w:id="265" w:author="Pierre" w:date="2020-02-02T21:14:00Z">
        <w:r w:rsidR="008F394F">
          <w:rPr>
            <w:rFonts w:ascii="Times New Roman" w:eastAsia="Times New Roman" w:hAnsi="Times New Roman" w:cs="Times New Roman"/>
            <w:iCs/>
            <w:sz w:val="24"/>
            <w:szCs w:val="24"/>
            <w:lang w:val="en-GB"/>
          </w:rPr>
          <w:t>s</w:t>
        </w:r>
      </w:ins>
      <w:r w:rsidRPr="0007763B">
        <w:rPr>
          <w:rFonts w:ascii="Times New Roman" w:eastAsia="Times New Roman" w:hAnsi="Times New Roman" w:cs="Times New Roman"/>
          <w:iCs/>
          <w:sz w:val="24"/>
          <w:szCs w:val="24"/>
          <w:lang w:val="en-GB"/>
        </w:rPr>
        <w:t xml:space="preserve"> over the total number of positive</w:t>
      </w:r>
      <w:ins w:id="266" w:author="Pierre" w:date="2020-02-03T08:40:00Z">
        <w:r w:rsidR="00A80FA5">
          <w:rPr>
            <w:rFonts w:ascii="Times New Roman" w:eastAsia="Times New Roman" w:hAnsi="Times New Roman" w:cs="Times New Roman"/>
            <w:iCs/>
            <w:sz w:val="24"/>
            <w:szCs w:val="24"/>
            <w:lang w:val="en-GB"/>
          </w:rPr>
          <w:t xml:space="preserve"> </w:t>
        </w:r>
      </w:ins>
      <w:del w:id="267" w:author="Pierre" w:date="2020-02-03T08:40:00Z">
        <w:r w:rsidRPr="0007763B" w:rsidDel="00A80FA5">
          <w:rPr>
            <w:rFonts w:ascii="Times New Roman" w:eastAsia="Times New Roman" w:hAnsi="Times New Roman" w:cs="Times New Roman"/>
            <w:iCs/>
            <w:sz w:val="24"/>
            <w:szCs w:val="24"/>
            <w:lang w:val="en-GB"/>
          </w:rPr>
          <w:delText>s</w:delText>
        </w:r>
      </w:del>
      <w:ins w:id="268" w:author="Pierre" w:date="2020-02-02T21:14:00Z">
        <w:r w:rsidR="008F394F">
          <w:rPr>
            <w:rFonts w:ascii="Times New Roman" w:eastAsia="Times New Roman" w:hAnsi="Times New Roman" w:cs="Times New Roman"/>
            <w:iCs/>
            <w:sz w:val="24"/>
            <w:szCs w:val="24"/>
            <w:lang w:val="en-GB"/>
          </w:rPr>
          <w:t>tests</w:t>
        </w:r>
      </w:ins>
      <w:r w:rsidRPr="0007763B">
        <w:rPr>
          <w:rFonts w:ascii="Times New Roman" w:eastAsia="Times New Roman" w:hAnsi="Times New Roman" w:cs="Times New Roman"/>
          <w:iCs/>
          <w:sz w:val="24"/>
          <w:szCs w:val="24"/>
          <w:lang w:val="en-GB"/>
        </w:rPr>
        <w:t>. A high FPR means that we often select the wrong population(s)</w:t>
      </w:r>
      <w:ins w:id="269" w:author="Pierre" w:date="2020-02-02T21:15:00Z">
        <w:r w:rsidR="008F394F">
          <w:rPr>
            <w:rFonts w:ascii="Times New Roman" w:eastAsia="Times New Roman" w:hAnsi="Times New Roman" w:cs="Times New Roman"/>
            <w:iCs/>
            <w:sz w:val="24"/>
            <w:szCs w:val="24"/>
            <w:lang w:val="en-GB"/>
          </w:rPr>
          <w:t xml:space="preserve"> as significant</w:t>
        </w:r>
      </w:ins>
      <w:r w:rsidR="00F05FD6">
        <w:rPr>
          <w:rFonts w:ascii="Times New Roman" w:eastAsia="Times New Roman" w:hAnsi="Times New Roman" w:cs="Times New Roman"/>
          <w:iCs/>
          <w:sz w:val="24"/>
          <w:szCs w:val="24"/>
          <w:lang w:val="en-GB"/>
        </w:rPr>
        <w:t>, and researchers generally want to keep it as low as possible when there are, for example, heavy costs to focusing on wrong populations</w:t>
      </w:r>
      <w:ins w:id="270" w:author="Pierre" w:date="2020-02-02T21:15:00Z">
        <w:r w:rsidR="008F394F">
          <w:rPr>
            <w:rFonts w:ascii="Times New Roman" w:eastAsia="Times New Roman" w:hAnsi="Times New Roman" w:cs="Times New Roman"/>
            <w:iCs/>
            <w:sz w:val="24"/>
            <w:szCs w:val="24"/>
            <w:lang w:val="en-GB"/>
          </w:rPr>
          <w:t>,</w:t>
        </w:r>
      </w:ins>
      <w:r w:rsidR="00F05FD6">
        <w:rPr>
          <w:rFonts w:ascii="Times New Roman" w:eastAsia="Times New Roman" w:hAnsi="Times New Roman" w:cs="Times New Roman"/>
          <w:iCs/>
          <w:sz w:val="24"/>
          <w:szCs w:val="24"/>
          <w:lang w:val="en-GB"/>
        </w:rPr>
        <w:t xml:space="preserve"> </w:t>
      </w:r>
      <w:del w:id="271" w:author="Pierre" w:date="2020-02-02T21:15:00Z">
        <w:r w:rsidR="00F05FD6" w:rsidDel="008F394F">
          <w:rPr>
            <w:rFonts w:ascii="Times New Roman" w:eastAsia="Times New Roman" w:hAnsi="Times New Roman" w:cs="Times New Roman"/>
            <w:iCs/>
            <w:sz w:val="24"/>
            <w:szCs w:val="24"/>
            <w:lang w:val="en-GB"/>
          </w:rPr>
          <w:delText>such as</w:delText>
        </w:r>
      </w:del>
      <w:ins w:id="272" w:author="Pierre" w:date="2020-02-02T21:15:00Z">
        <w:r w:rsidR="008F394F">
          <w:rPr>
            <w:rFonts w:ascii="Times New Roman" w:eastAsia="Times New Roman" w:hAnsi="Times New Roman" w:cs="Times New Roman"/>
            <w:iCs/>
            <w:sz w:val="24"/>
            <w:szCs w:val="24"/>
            <w:lang w:val="en-GB"/>
          </w:rPr>
          <w:t>because of</w:t>
        </w:r>
      </w:ins>
      <w:r w:rsidR="00F05FD6">
        <w:rPr>
          <w:rFonts w:ascii="Times New Roman" w:eastAsia="Times New Roman" w:hAnsi="Times New Roman" w:cs="Times New Roman"/>
          <w:iCs/>
          <w:sz w:val="24"/>
          <w:szCs w:val="24"/>
          <w:lang w:val="en-GB"/>
        </w:rPr>
        <w:t xml:space="preserve"> </w:t>
      </w:r>
      <w:ins w:id="273" w:author="Pierre" w:date="2020-02-02T21:15:00Z">
        <w:r w:rsidR="008F394F">
          <w:rPr>
            <w:rFonts w:ascii="Times New Roman" w:eastAsia="Times New Roman" w:hAnsi="Times New Roman" w:cs="Times New Roman"/>
            <w:iCs/>
            <w:sz w:val="24"/>
            <w:szCs w:val="24"/>
            <w:lang w:val="en-GB"/>
          </w:rPr>
          <w:t xml:space="preserve">the </w:t>
        </w:r>
      </w:ins>
      <w:r w:rsidR="00F05FD6">
        <w:rPr>
          <w:rFonts w:ascii="Times New Roman" w:eastAsia="Times New Roman" w:hAnsi="Times New Roman" w:cs="Times New Roman"/>
          <w:iCs/>
          <w:sz w:val="24"/>
          <w:szCs w:val="24"/>
          <w:lang w:val="en-GB"/>
        </w:rPr>
        <w:t xml:space="preserve">limited </w:t>
      </w:r>
      <w:r w:rsidR="00A60F90">
        <w:rPr>
          <w:rFonts w:ascii="Times New Roman" w:eastAsia="Times New Roman" w:hAnsi="Times New Roman" w:cs="Times New Roman"/>
          <w:iCs/>
          <w:sz w:val="24"/>
          <w:szCs w:val="24"/>
          <w:lang w:val="en-GB"/>
        </w:rPr>
        <w:t xml:space="preserve">money </w:t>
      </w:r>
      <w:ins w:id="274" w:author="Pierre" w:date="2020-02-02T21:15:00Z">
        <w:r w:rsidR="008F394F">
          <w:rPr>
            <w:rFonts w:ascii="Times New Roman" w:eastAsia="Times New Roman" w:hAnsi="Times New Roman" w:cs="Times New Roman"/>
            <w:iCs/>
            <w:sz w:val="24"/>
            <w:szCs w:val="24"/>
            <w:lang w:val="en-GB"/>
          </w:rPr>
          <w:t xml:space="preserve">available </w:t>
        </w:r>
      </w:ins>
      <w:r w:rsidR="00A60F90">
        <w:rPr>
          <w:rFonts w:ascii="Times New Roman" w:eastAsia="Times New Roman" w:hAnsi="Times New Roman" w:cs="Times New Roman"/>
          <w:iCs/>
          <w:sz w:val="24"/>
          <w:szCs w:val="24"/>
          <w:lang w:val="en-GB"/>
        </w:rPr>
        <w:t xml:space="preserve">to invest in </w:t>
      </w:r>
      <w:del w:id="275" w:author="Pierre" w:date="2020-02-02T21:15:00Z">
        <w:r w:rsidR="00A60F90" w:rsidDel="008F394F">
          <w:rPr>
            <w:rFonts w:ascii="Times New Roman" w:eastAsia="Times New Roman" w:hAnsi="Times New Roman" w:cs="Times New Roman"/>
            <w:iCs/>
            <w:sz w:val="24"/>
            <w:szCs w:val="24"/>
            <w:lang w:val="en-GB"/>
          </w:rPr>
          <w:delText xml:space="preserve">a </w:delText>
        </w:r>
      </w:del>
      <w:r w:rsidR="00A60F90">
        <w:rPr>
          <w:rFonts w:ascii="Times New Roman" w:eastAsia="Times New Roman" w:hAnsi="Times New Roman" w:cs="Times New Roman"/>
          <w:iCs/>
          <w:sz w:val="24"/>
          <w:szCs w:val="24"/>
          <w:lang w:val="en-GB"/>
        </w:rPr>
        <w:t>conservation action</w:t>
      </w:r>
      <w:ins w:id="276" w:author="Pierre" w:date="2020-02-02T21:15:00Z">
        <w:r w:rsidR="008F394F">
          <w:rPr>
            <w:rFonts w:ascii="Times New Roman" w:eastAsia="Times New Roman" w:hAnsi="Times New Roman" w:cs="Times New Roman"/>
            <w:iCs/>
            <w:sz w:val="24"/>
            <w:szCs w:val="24"/>
            <w:lang w:val="en-GB"/>
          </w:rPr>
          <w:t>s</w:t>
        </w:r>
      </w:ins>
      <w:r w:rsidRPr="0007763B">
        <w:rPr>
          <w:rFonts w:ascii="Times New Roman" w:eastAsia="Times New Roman" w:hAnsi="Times New Roman" w:cs="Times New Roman"/>
          <w:iCs/>
          <w:sz w:val="24"/>
          <w:szCs w:val="24"/>
          <w:lang w:val="en-GB"/>
        </w:rPr>
        <w:t xml:space="preserve">. </w:t>
      </w:r>
      <w:r w:rsidR="000227A4" w:rsidRPr="0007763B">
        <w:rPr>
          <w:rFonts w:ascii="Times New Roman" w:eastAsia="Times New Roman" w:hAnsi="Times New Roman" w:cs="Times New Roman"/>
          <w:iCs/>
          <w:sz w:val="24"/>
          <w:szCs w:val="24"/>
          <w:lang w:val="en-GB"/>
        </w:rPr>
        <w:t>The</w:t>
      </w:r>
      <w:r w:rsidR="000227A4">
        <w:rPr>
          <w:rFonts w:ascii="Times New Roman" w:eastAsia="Times New Roman" w:hAnsi="Times New Roman" w:cs="Times New Roman"/>
          <w:iCs/>
          <w:sz w:val="24"/>
          <w:szCs w:val="24"/>
          <w:lang w:val="en-GB"/>
        </w:rPr>
        <w:t xml:space="preserve"> higher the FPR, the lower the selectivity</w:t>
      </w:r>
      <w:r w:rsidR="000227A4" w:rsidRPr="0007763B">
        <w:rPr>
          <w:rFonts w:ascii="Times New Roman" w:eastAsia="Times New Roman" w:hAnsi="Times New Roman" w:cs="Times New Roman"/>
          <w:iCs/>
          <w:sz w:val="24"/>
          <w:szCs w:val="24"/>
          <w:lang w:val="en-GB"/>
        </w:rPr>
        <w:t xml:space="preserve"> of our testing procedure.</w:t>
      </w:r>
      <w:r w:rsidR="000227A4">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high FNR means that we often miss the </w:t>
      </w:r>
      <w:del w:id="277" w:author="Pierre" w:date="2020-02-02T21:16:00Z">
        <w:r w:rsidRPr="0007763B" w:rsidDel="008F394F">
          <w:rPr>
            <w:rFonts w:ascii="Times New Roman" w:eastAsia="Times New Roman" w:hAnsi="Times New Roman" w:cs="Times New Roman"/>
            <w:iCs/>
            <w:sz w:val="24"/>
            <w:szCs w:val="24"/>
            <w:lang w:val="en-GB"/>
          </w:rPr>
          <w:delText xml:space="preserve">right </w:delText>
        </w:r>
      </w:del>
      <w:r w:rsidRPr="0007763B">
        <w:rPr>
          <w:rFonts w:ascii="Times New Roman" w:eastAsia="Times New Roman" w:hAnsi="Times New Roman" w:cs="Times New Roman"/>
          <w:iCs/>
          <w:sz w:val="24"/>
          <w:szCs w:val="24"/>
          <w:lang w:val="en-GB"/>
        </w:rPr>
        <w:t>population(s)</w:t>
      </w:r>
      <w:ins w:id="278" w:author="Pierre" w:date="2020-02-02T21:16:00Z">
        <w:r w:rsidR="008F394F">
          <w:rPr>
            <w:rFonts w:ascii="Times New Roman" w:eastAsia="Times New Roman" w:hAnsi="Times New Roman" w:cs="Times New Roman"/>
            <w:iCs/>
            <w:sz w:val="24"/>
            <w:szCs w:val="24"/>
            <w:lang w:val="en-GB"/>
          </w:rPr>
          <w:t xml:space="preserve"> that were actuelly affected</w:t>
        </w:r>
      </w:ins>
      <w:r w:rsidRPr="0007763B">
        <w:rPr>
          <w:rFonts w:ascii="Times New Roman" w:eastAsia="Times New Roman" w:hAnsi="Times New Roman" w:cs="Times New Roman"/>
          <w:iCs/>
          <w:sz w:val="24"/>
          <w:szCs w:val="24"/>
          <w:lang w:val="en-GB"/>
        </w:rPr>
        <w:t>.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finding the right population is the most important aspect, for example</w:t>
      </w:r>
      <w:del w:id="279" w:author="Pierre" w:date="2020-02-02T21:16:00Z">
        <w:r w:rsidR="00A60F90" w:rsidDel="008F394F">
          <w:rPr>
            <w:rFonts w:ascii="Times New Roman" w:eastAsia="Times New Roman" w:hAnsi="Times New Roman" w:cs="Times New Roman"/>
            <w:iCs/>
            <w:sz w:val="24"/>
            <w:szCs w:val="24"/>
            <w:lang w:val="en-GB"/>
          </w:rPr>
          <w:delText>,</w:delText>
        </w:r>
      </w:del>
      <w:r w:rsidR="00A60F90">
        <w:rPr>
          <w:rFonts w:ascii="Times New Roman" w:eastAsia="Times New Roman" w:hAnsi="Times New Roman" w:cs="Times New Roman"/>
          <w:iCs/>
          <w:sz w:val="24"/>
          <w:szCs w:val="24"/>
          <w:lang w:val="en-GB"/>
        </w:rPr>
        <w:t xml:space="preserve"> if there is limited time to take</w:t>
      </w:r>
      <w:del w:id="280" w:author="Pierre" w:date="2020-02-02T21:17:00Z">
        <w:r w:rsidR="00A60F90" w:rsidDel="008F394F">
          <w:rPr>
            <w:rFonts w:ascii="Times New Roman" w:eastAsia="Times New Roman" w:hAnsi="Times New Roman" w:cs="Times New Roman"/>
            <w:iCs/>
            <w:sz w:val="24"/>
            <w:szCs w:val="24"/>
            <w:lang w:val="en-GB"/>
          </w:rPr>
          <w:delText xml:space="preserve"> a</w:delText>
        </w:r>
      </w:del>
      <w:r w:rsidR="00A60F90">
        <w:rPr>
          <w:rFonts w:ascii="Times New Roman" w:eastAsia="Times New Roman" w:hAnsi="Times New Roman" w:cs="Times New Roman"/>
          <w:iCs/>
          <w:sz w:val="24"/>
          <w:szCs w:val="24"/>
          <w:lang w:val="en-GB"/>
        </w:rPr>
        <w:t xml:space="preserve"> conservation action. </w:t>
      </w:r>
      <w:r w:rsidR="001429F5">
        <w:rPr>
          <w:rFonts w:ascii="Times New Roman" w:eastAsia="Times New Roman" w:hAnsi="Times New Roman" w:cs="Times New Roman"/>
          <w:sz w:val="24"/>
          <w:szCs w:val="24"/>
          <w:lang w:val="en-GB"/>
        </w:rPr>
        <w:t xml:space="preserve">Selecting a </w:t>
      </w:r>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r w:rsidRPr="0007763B">
        <w:rPr>
          <w:rFonts w:ascii="Times New Roman" w:eastAsia="Times New Roman" w:hAnsi="Times New Roman" w:cs="Times New Roman"/>
          <w:sz w:val="24"/>
          <w:szCs w:val="24"/>
          <w:lang w:val="en-GB"/>
        </w:rPr>
        <w:t>permutation tests is</w:t>
      </w:r>
      <w:r w:rsidR="00A54C18">
        <w:rPr>
          <w:rFonts w:ascii="Times New Roman" w:eastAsia="Times New Roman" w:hAnsi="Times New Roman" w:cs="Times New Roman"/>
          <w:sz w:val="24"/>
          <w:szCs w:val="24"/>
          <w:lang w:val="en-GB"/>
        </w:rPr>
        <w:t xml:space="preserve"> often</w:t>
      </w:r>
      <w:r w:rsidRPr="0007763B">
        <w:rPr>
          <w:rFonts w:ascii="Times New Roman" w:eastAsia="Times New Roman" w:hAnsi="Times New Roman" w:cs="Times New Roman"/>
          <w:sz w:val="24"/>
          <w:szCs w:val="24"/>
          <w:lang w:val="en-GB"/>
        </w:rPr>
        <w:t xml:space="preserve"> important to </w:t>
      </w:r>
      <w:r w:rsidR="001429F5">
        <w:rPr>
          <w:rFonts w:ascii="Times New Roman" w:eastAsia="Times New Roman" w:hAnsi="Times New Roman" w:cs="Times New Roman"/>
          <w:sz w:val="24"/>
          <w:szCs w:val="24"/>
          <w:lang w:val="en-GB"/>
        </w:rPr>
        <w:t xml:space="preserve">identify a </w:t>
      </w:r>
      <w:r w:rsidRPr="0007763B">
        <w:rPr>
          <w:rFonts w:ascii="Times New Roman" w:eastAsia="Times New Roman" w:hAnsi="Times New Roman" w:cs="Times New Roman"/>
          <w:sz w:val="24"/>
          <w:szCs w:val="24"/>
          <w:lang w:val="en-GB"/>
        </w:rPr>
        <w:t>compromise between power</w:t>
      </w:r>
      <w:r w:rsidR="00A60F90">
        <w:rPr>
          <w:rFonts w:ascii="Times New Roman" w:eastAsia="Times New Roman" w:hAnsi="Times New Roman" w:cs="Times New Roman"/>
          <w:sz w:val="24"/>
          <w:szCs w:val="24"/>
          <w:lang w:val="en-GB"/>
        </w:rPr>
        <w:t xml:space="preserve"> (1</w:t>
      </w:r>
      <w:ins w:id="281" w:author="Pierre" w:date="2020-02-02T21:17:00Z">
        <w:r w:rsidR="008F394F">
          <w:rPr>
            <w:rFonts w:ascii="Times New Roman" w:eastAsia="Times New Roman" w:hAnsi="Times New Roman" w:cs="Times New Roman"/>
            <w:sz w:val="24"/>
            <w:szCs w:val="24"/>
            <w:lang w:val="en-GB"/>
          </w:rPr>
          <w:t xml:space="preserve"> </w:t>
        </w:r>
      </w:ins>
      <w:del w:id="282" w:author="Pierre" w:date="2020-02-02T21:17:00Z">
        <w:r w:rsidR="00A60F90" w:rsidDel="008F394F">
          <w:rPr>
            <w:rFonts w:ascii="Times New Roman" w:eastAsia="Times New Roman" w:hAnsi="Times New Roman" w:cs="Times New Roman"/>
            <w:sz w:val="24"/>
            <w:szCs w:val="24"/>
            <w:lang w:val="en-GB"/>
          </w:rPr>
          <w:delText>-</w:delText>
        </w:r>
      </w:del>
      <w:ins w:id="283" w:author="Pierre" w:date="2020-02-02T21:17:00Z">
        <w:r w:rsidR="008F394F">
          <w:rPr>
            <w:rFonts w:ascii="Times New Roman" w:eastAsia="Times New Roman" w:hAnsi="Times New Roman" w:cs="Times New Roman"/>
            <w:sz w:val="24"/>
            <w:szCs w:val="24"/>
            <w:lang w:val="en-GB"/>
          </w:rPr>
          <w:t>–</w:t>
        </w:r>
      </w:ins>
      <w:r w:rsidR="00A60F90">
        <w:rPr>
          <w:rFonts w:ascii="Times New Roman" w:eastAsia="Times New Roman" w:hAnsi="Times New Roman" w:cs="Times New Roman"/>
          <w:sz w:val="24"/>
          <w:szCs w:val="24"/>
          <w:lang w:val="en-GB"/>
        </w:rPr>
        <w:t xml:space="preserve">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001429F5">
        <w:rPr>
          <w:rFonts w:ascii="Times New Roman" w:eastAsia="Times New Roman" w:hAnsi="Times New Roman" w:cs="Times New Roman"/>
          <w:sz w:val="24"/>
          <w:szCs w:val="24"/>
          <w:lang w:val="en-GB"/>
        </w:rPr>
        <w:t>. To characterise this compromise, we evaluated the</w:t>
      </w:r>
      <w:r w:rsidR="00A656C6">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statistical performance </w:t>
      </w:r>
      <w:r w:rsidR="001429F5">
        <w:rPr>
          <w:rFonts w:ascii="Times New Roman" w:eastAsia="Times New Roman" w:hAnsi="Times New Roman" w:cs="Times New Roman"/>
          <w:sz w:val="24"/>
          <w:szCs w:val="24"/>
          <w:lang w:val="en-GB"/>
        </w:rPr>
        <w:t xml:space="preserve">of TGI using </w:t>
      </w:r>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ins w:id="284" w:author="Pierre" w:date="2020-02-02T21:17:00Z">
        <w:r w:rsidR="00562FD4">
          <w:rPr>
            <w:rFonts w:ascii="Times New Roman" w:eastAsia="Times New Roman" w:hAnsi="Times New Roman" w:cs="Times New Roman"/>
            <w:sz w:val="24"/>
            <w:szCs w:val="24"/>
            <w:lang w:val="en-GB"/>
          </w:rPr>
          <w:t>0</w:t>
        </w:r>
      </w:ins>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pPr>
        <w:keepNext/>
        <w:spacing w:before="240" w:line="480" w:lineRule="auto"/>
        <w:rPr>
          <w:rFonts w:ascii="Times New Roman" w:eastAsia="Times New Roman" w:hAnsi="Times New Roman" w:cs="Times New Roman"/>
          <w:i/>
          <w:sz w:val="24"/>
          <w:szCs w:val="24"/>
          <w:lang w:val="en-CA"/>
        </w:rPr>
        <w:pPrChange w:id="285" w:author="Pierre" w:date="2020-02-02T21:18:00Z">
          <w:pPr>
            <w:spacing w:before="240" w:line="480" w:lineRule="auto"/>
          </w:pPr>
        </w:pPrChange>
      </w:pPr>
      <w:r w:rsidRPr="0007763B">
        <w:rPr>
          <w:rFonts w:ascii="Times New Roman" w:eastAsia="Times New Roman" w:hAnsi="Times New Roman" w:cs="Times New Roman"/>
          <w:i/>
          <w:sz w:val="24"/>
          <w:szCs w:val="24"/>
          <w:lang w:val="en-CA"/>
        </w:rPr>
        <w:lastRenderedPageBreak/>
        <w:t>Controls</w:t>
      </w:r>
    </w:p>
    <w:p w14:paraId="5C7E4DAC" w14:textId="5C6D4616"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w:t>
      </w:r>
      <w:r w:rsidR="001429F5">
        <w:rPr>
          <w:rFonts w:ascii="Times New Roman" w:eastAsia="Times New Roman" w:hAnsi="Times New Roman" w:cs="Times New Roman"/>
          <w:sz w:val="24"/>
          <w:szCs w:val="24"/>
          <w:lang w:val="en-CA"/>
        </w:rPr>
        <w:t>simu</w:t>
      </w:r>
      <w:r w:rsidR="009821DF">
        <w:rPr>
          <w:rFonts w:ascii="Times New Roman" w:eastAsia="Times New Roman" w:hAnsi="Times New Roman" w:cs="Times New Roman"/>
          <w:sz w:val="24"/>
          <w:szCs w:val="24"/>
          <w:lang w:val="en-CA"/>
        </w:rPr>
        <w:t>l</w:t>
      </w:r>
      <w:r w:rsidR="001429F5">
        <w:rPr>
          <w:rFonts w:ascii="Times New Roman" w:eastAsia="Times New Roman" w:hAnsi="Times New Roman" w:cs="Times New Roman"/>
          <w:sz w:val="24"/>
          <w:szCs w:val="24"/>
          <w:lang w:val="en-CA"/>
        </w:rPr>
        <w:t>ations we</w:t>
      </w:r>
      <w:r w:rsidR="00377FD9">
        <w:rPr>
          <w:rFonts w:ascii="Times New Roman" w:eastAsia="Times New Roman" w:hAnsi="Times New Roman" w:cs="Times New Roman"/>
          <w:sz w:val="24"/>
          <w:szCs w:val="24"/>
          <w:lang w:val="en-CA"/>
        </w:rPr>
        <w:t>re</w:t>
      </w:r>
      <w:r w:rsidR="001429F5">
        <w:rPr>
          <w:rFonts w:ascii="Times New Roman" w:eastAsia="Times New Roman" w:hAnsi="Times New Roman" w:cs="Times New Roman"/>
          <w:sz w:val="24"/>
          <w:szCs w:val="24"/>
          <w:lang w:val="en-CA"/>
        </w:rPr>
        <w:t xml:space="preserve"> run</w:t>
      </w:r>
      <w:r w:rsidR="00377FD9">
        <w:rPr>
          <w:rFonts w:ascii="Times New Roman" w:eastAsia="Times New Roman" w:hAnsi="Times New Roman" w:cs="Times New Roman"/>
          <w:sz w:val="24"/>
          <w:szCs w:val="24"/>
          <w:lang w:val="en-CA"/>
        </w:rPr>
        <w:t>,</w:t>
      </w:r>
      <w:r w:rsidR="001429F5">
        <w:rPr>
          <w:rFonts w:ascii="Times New Roman" w:eastAsia="Times New Roman" w:hAnsi="Times New Roman" w:cs="Times New Roman"/>
          <w:sz w:val="24"/>
          <w:szCs w:val="24"/>
          <w:lang w:val="en-CA"/>
        </w:rPr>
        <w:t xml:space="preserve"> in which </w:t>
      </w:r>
      <w:r w:rsidR="009821DF">
        <w:rPr>
          <w:rFonts w:ascii="Times New Roman" w:eastAsia="Times New Roman" w:hAnsi="Times New Roman" w:cs="Times New Roman"/>
          <w:sz w:val="24"/>
          <w:szCs w:val="24"/>
          <w:lang w:val="en-CA"/>
        </w:rPr>
        <w:t>no popu</w:t>
      </w:r>
      <w:r w:rsidR="001429F5">
        <w:rPr>
          <w:rFonts w:ascii="Times New Roman" w:eastAsia="Times New Roman" w:hAnsi="Times New Roman" w:cs="Times New Roman"/>
          <w:sz w:val="24"/>
          <w:szCs w:val="24"/>
          <w:lang w:val="en-CA"/>
        </w:rPr>
        <w:t>l</w:t>
      </w:r>
      <w:r w:rsidR="009821DF">
        <w:rPr>
          <w:rFonts w:ascii="Times New Roman" w:eastAsia="Times New Roman" w:hAnsi="Times New Roman" w:cs="Times New Roman"/>
          <w:sz w:val="24"/>
          <w:szCs w:val="24"/>
          <w:lang w:val="en-CA"/>
        </w:rPr>
        <w:t>a</w:t>
      </w:r>
      <w:r w:rsidR="001429F5">
        <w:rPr>
          <w:rFonts w:ascii="Times New Roman" w:eastAsia="Times New Roman" w:hAnsi="Times New Roman" w:cs="Times New Roman"/>
          <w:sz w:val="24"/>
          <w:szCs w:val="24"/>
          <w:lang w:val="en-CA"/>
        </w:rPr>
        <w:t xml:space="preserve">tions were </w:t>
      </w:r>
      <w:r w:rsidRPr="0007763B">
        <w:rPr>
          <w:rFonts w:ascii="Times New Roman" w:eastAsia="Times New Roman" w:hAnsi="Times New Roman" w:cs="Times New Roman"/>
          <w:sz w:val="24"/>
          <w:szCs w:val="24"/>
          <w:lang w:val="en-CA"/>
        </w:rPr>
        <w:t xml:space="preserve">affected by </w:t>
      </w:r>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r w:rsidR="001429F5">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and </w:t>
      </w:r>
      <w:r w:rsidR="001429F5">
        <w:rPr>
          <w:rFonts w:ascii="Times New Roman" w:eastAsia="Times New Roman" w:hAnsi="Times New Roman" w:cs="Times New Roman"/>
          <w:sz w:val="24"/>
          <w:szCs w:val="24"/>
          <w:lang w:val="en-CA"/>
        </w:rPr>
        <w:t xml:space="preserve">were </w:t>
      </w:r>
      <w:r w:rsidRPr="0007763B">
        <w:rPr>
          <w:rFonts w:ascii="Times New Roman" w:eastAsia="Times New Roman" w:hAnsi="Times New Roman" w:cs="Times New Roman"/>
          <w:sz w:val="24"/>
          <w:szCs w:val="24"/>
          <w:lang w:val="en-CA"/>
        </w:rPr>
        <w:t xml:space="preserve">therefore 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was the only parameter </w:t>
      </w:r>
      <w:ins w:id="286" w:author="Pierre" w:date="2020-02-02T21:18:00Z">
        <w:r w:rsidR="00562FD4">
          <w:rPr>
            <w:rFonts w:ascii="Times New Roman" w:eastAsia="Times New Roman" w:hAnsi="Times New Roman" w:cs="Times New Roman"/>
            <w:sz w:val="24"/>
            <w:szCs w:val="24"/>
            <w:lang w:val="en-CA"/>
          </w:rPr>
          <w:t xml:space="preserve">that </w:t>
        </w:r>
      </w:ins>
      <w:r w:rsidR="00B37A76">
        <w:rPr>
          <w:rFonts w:ascii="Times New Roman" w:eastAsia="Times New Roman" w:hAnsi="Times New Roman" w:cs="Times New Roman"/>
          <w:sz w:val="24"/>
          <w:szCs w:val="24"/>
          <w:lang w:val="en-CA"/>
        </w:rPr>
        <w:t xml:space="preserve">varied </w:t>
      </w:r>
      <w:del w:id="287" w:author="Pierre" w:date="2020-02-02T21:18:00Z">
        <w:r w:rsidR="00B37A76" w:rsidDel="00562FD4">
          <w:rPr>
            <w:rFonts w:ascii="Times New Roman" w:eastAsia="Times New Roman" w:hAnsi="Times New Roman" w:cs="Times New Roman"/>
            <w:sz w:val="24"/>
            <w:szCs w:val="24"/>
            <w:lang w:val="en-CA"/>
          </w:rPr>
          <w:delText xml:space="preserve">for </w:delText>
        </w:r>
      </w:del>
      <w:ins w:id="288" w:author="Pierre" w:date="2020-02-02T21:18:00Z">
        <w:r w:rsidR="00562FD4">
          <w:rPr>
            <w:rFonts w:ascii="Times New Roman" w:eastAsia="Times New Roman" w:hAnsi="Times New Roman" w:cs="Times New Roman"/>
            <w:sz w:val="24"/>
            <w:szCs w:val="24"/>
            <w:lang w:val="en-CA"/>
          </w:rPr>
          <w:t xml:space="preserve">among </w:t>
        </w:r>
      </w:ins>
      <w:r w:rsidR="00B37A76">
        <w:rPr>
          <w:rFonts w:ascii="Times New Roman" w:eastAsia="Times New Roman" w:hAnsi="Times New Roman" w:cs="Times New Roman"/>
          <w:sz w:val="24"/>
          <w:szCs w:val="24"/>
          <w:lang w:val="en-CA"/>
        </w:rPr>
        <w:t xml:space="preserve">the </w:t>
      </w:r>
      <w:r w:rsidRPr="0007763B">
        <w:rPr>
          <w:rFonts w:ascii="Times New Roman" w:eastAsia="Times New Roman" w:hAnsi="Times New Roman" w:cs="Times New Roman"/>
          <w:sz w:val="24"/>
          <w:szCs w:val="24"/>
          <w:lang w:val="en-CA"/>
        </w:rPr>
        <w:t>control</w:t>
      </w:r>
      <w:ins w:id="289" w:author="Pierre" w:date="2020-02-02T21:18:00Z">
        <w:r w:rsidR="00562FD4">
          <w:rPr>
            <w:rFonts w:ascii="Times New Roman" w:eastAsia="Times New Roman" w:hAnsi="Times New Roman" w:cs="Times New Roman"/>
            <w:sz w:val="24"/>
            <w:szCs w:val="24"/>
            <w:lang w:val="en-CA"/>
          </w:rPr>
          <w:t xml:space="preserve"> simulation</w:t>
        </w:r>
      </w:ins>
      <w:r w:rsidRPr="0007763B">
        <w:rPr>
          <w:rFonts w:ascii="Times New Roman" w:eastAsia="Times New Roman" w:hAnsi="Times New Roman" w:cs="Times New Roman"/>
          <w:sz w:val="24"/>
          <w:szCs w:val="24"/>
          <w:lang w:val="en-CA"/>
        </w:rPr>
        <w:t xml:space="preserve">s, </w:t>
      </w:r>
      <w:r w:rsidR="00B37A76">
        <w:rPr>
          <w:rFonts w:ascii="Times New Roman" w:eastAsia="Times New Roman" w:hAnsi="Times New Roman" w:cs="Times New Roman"/>
          <w:sz w:val="24"/>
          <w:szCs w:val="24"/>
          <w:lang w:val="en-CA"/>
        </w:rPr>
        <w:t xml:space="preserve">resulting in </w:t>
      </w:r>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r w:rsidR="001429F5">
        <w:rPr>
          <w:rFonts w:ascii="Times New Roman" w:eastAsia="Times New Roman" w:hAnsi="Times New Roman" w:cs="Times New Roman"/>
          <w:sz w:val="24"/>
          <w:szCs w:val="24"/>
          <w:lang w:val="en-CA"/>
        </w:rPr>
        <w:t>e</w:t>
      </w:r>
      <w:r w:rsidRPr="0007763B">
        <w:rPr>
          <w:rFonts w:ascii="Times New Roman" w:eastAsia="Times New Roman" w:hAnsi="Times New Roman" w:cs="Times New Roman"/>
          <w:sz w:val="24"/>
          <w:szCs w:val="24"/>
          <w:lang w:val="en-CA"/>
        </w:rPr>
        <w:t>se control scenarios</w:t>
      </w:r>
      <w:ins w:id="290" w:author="Pierre" w:date="2020-02-02T21:19:00Z">
        <w:r w:rsidR="00562FD4">
          <w:rPr>
            <w:rFonts w:ascii="Times New Roman" w:eastAsia="Times New Roman" w:hAnsi="Times New Roman" w:cs="Times New Roman"/>
            <w:sz w:val="24"/>
            <w:szCs w:val="24"/>
            <w:lang w:val="en-CA"/>
          </w:rPr>
          <w:t xml:space="preserve">; there was </w:t>
        </w:r>
      </w:ins>
      <w:del w:id="291" w:author="Pierre" w:date="2020-02-02T21:19:00Z">
        <w:r w:rsidRPr="0007763B" w:rsidDel="00562FD4">
          <w:rPr>
            <w:rFonts w:ascii="Times New Roman" w:eastAsia="Times New Roman" w:hAnsi="Times New Roman" w:cs="Times New Roman"/>
            <w:sz w:val="24"/>
            <w:szCs w:val="24"/>
            <w:lang w:val="en-CA"/>
          </w:rPr>
          <w:delText xml:space="preserve"> (</w:delText>
        </w:r>
      </w:del>
      <w:r w:rsidRPr="0007763B">
        <w:rPr>
          <w:rFonts w:ascii="Times New Roman" w:eastAsia="Times New Roman" w:hAnsi="Times New Roman" w:cs="Times New Roman"/>
          <w:sz w:val="24"/>
          <w:szCs w:val="24"/>
          <w:lang w:val="en-CA"/>
        </w:rPr>
        <w:t xml:space="preserve">no need </w:t>
      </w:r>
      <w:del w:id="292" w:author="Pierre" w:date="2020-02-02T21:19:00Z">
        <w:r w:rsidRPr="0007763B" w:rsidDel="00562FD4">
          <w:rPr>
            <w:rFonts w:ascii="Times New Roman" w:eastAsia="Times New Roman" w:hAnsi="Times New Roman" w:cs="Times New Roman"/>
            <w:sz w:val="24"/>
            <w:szCs w:val="24"/>
            <w:lang w:val="en-CA"/>
          </w:rPr>
          <w:delText xml:space="preserve">for </w:delText>
        </w:r>
      </w:del>
      <w:ins w:id="293" w:author="Pierre" w:date="2020-02-02T21:19:00Z">
        <w:r w:rsidR="00562FD4">
          <w:rPr>
            <w:rFonts w:ascii="Times New Roman" w:eastAsia="Times New Roman" w:hAnsi="Times New Roman" w:cs="Times New Roman"/>
            <w:sz w:val="24"/>
            <w:szCs w:val="24"/>
            <w:lang w:val="en-CA"/>
          </w:rPr>
          <w:t>to compute</w:t>
        </w:r>
        <w:r w:rsidR="00562FD4" w:rsidRPr="0007763B">
          <w:rPr>
            <w:rFonts w:ascii="Times New Roman" w:eastAsia="Times New Roman" w:hAnsi="Times New Roman" w:cs="Times New Roman"/>
            <w:sz w:val="24"/>
            <w:szCs w:val="24"/>
            <w:lang w:val="en-CA"/>
          </w:rPr>
          <w:t xml:space="preserve"> </w:t>
        </w:r>
      </w:ins>
      <w:r w:rsidRPr="0007763B">
        <w:rPr>
          <w:rFonts w:ascii="Times New Roman" w:eastAsia="Times New Roman" w:hAnsi="Times New Roman" w:cs="Times New Roman"/>
          <w:sz w:val="24"/>
          <w:szCs w:val="24"/>
          <w:lang w:val="en-CA"/>
        </w:rPr>
        <w:t xml:space="preserve">FNR because there </w:t>
      </w:r>
      <w:ins w:id="294" w:author="Pierre" w:date="2020-02-02T21:19:00Z">
        <w:r w:rsidR="00562FD4">
          <w:rPr>
            <w:rFonts w:ascii="Times New Roman" w:eastAsia="Times New Roman" w:hAnsi="Times New Roman" w:cs="Times New Roman"/>
            <w:sz w:val="24"/>
            <w:szCs w:val="24"/>
            <w:lang w:val="en-CA"/>
          </w:rPr>
          <w:t>we</w:t>
        </w:r>
      </w:ins>
      <w:del w:id="295" w:author="Pierre" w:date="2020-02-02T21:19:00Z">
        <w:r w:rsidRPr="0007763B" w:rsidDel="00562FD4">
          <w:rPr>
            <w:rFonts w:ascii="Times New Roman" w:eastAsia="Times New Roman" w:hAnsi="Times New Roman" w:cs="Times New Roman"/>
            <w:sz w:val="24"/>
            <w:szCs w:val="24"/>
            <w:lang w:val="en-CA"/>
          </w:rPr>
          <w:delText>a</w:delText>
        </w:r>
      </w:del>
      <w:r w:rsidRPr="0007763B">
        <w:rPr>
          <w:rFonts w:ascii="Times New Roman" w:eastAsia="Times New Roman" w:hAnsi="Times New Roman" w:cs="Times New Roman"/>
          <w:sz w:val="24"/>
          <w:szCs w:val="24"/>
          <w:lang w:val="en-CA"/>
        </w:rPr>
        <w:t xml:space="preserve">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001429F5">
        <w:rPr>
          <w:rFonts w:ascii="Times New Roman" w:eastAsia="Times New Roman" w:hAnsi="Times New Roman" w:cs="Times New Roman"/>
          <w:sz w:val="24"/>
          <w:szCs w:val="24"/>
          <w:lang w:val="en-CA"/>
        </w:rPr>
        <w:t xml:space="preserve">these </w:t>
      </w:r>
      <w:r w:rsidRPr="0007763B">
        <w:rPr>
          <w:rFonts w:ascii="Times New Roman" w:eastAsia="Times New Roman" w:hAnsi="Times New Roman" w:cs="Times New Roman"/>
          <w:sz w:val="24"/>
          <w:szCs w:val="24"/>
          <w:lang w:val="en-CA"/>
        </w:rPr>
        <w:t xml:space="preserve">control values as </w:t>
      </w:r>
      <w:del w:id="296" w:author="Pierre" w:date="2020-02-02T21:21:00Z">
        <w:r w:rsidRPr="0007763B" w:rsidDel="00562FD4">
          <w:rPr>
            <w:rFonts w:ascii="Times New Roman" w:eastAsia="Times New Roman" w:hAnsi="Times New Roman" w:cs="Times New Roman"/>
            <w:sz w:val="24"/>
            <w:szCs w:val="24"/>
            <w:lang w:val="en-CA"/>
          </w:rPr>
          <w:delText xml:space="preserve">a </w:delText>
        </w:r>
      </w:del>
      <w:r w:rsidRPr="0007763B">
        <w:rPr>
          <w:rFonts w:ascii="Times New Roman" w:eastAsia="Times New Roman" w:hAnsi="Times New Roman" w:cs="Times New Roman"/>
          <w:sz w:val="24"/>
          <w:szCs w:val="24"/>
          <w:lang w:val="en-CA"/>
        </w:rPr>
        <w:t>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693453E3"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555324">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377FD9">
        <w:rPr>
          <w:rFonts w:ascii="Times New Roman" w:eastAsia="Times New Roman" w:hAnsi="Times New Roman" w:cs="Times New Roman"/>
          <w:i/>
          <w:sz w:val="24"/>
          <w:szCs w:val="24"/>
          <w:lang w:val="en-GB"/>
        </w:rPr>
        <w:t>R</w:t>
      </w:r>
      <w:r w:rsidR="0084240D" w:rsidRPr="0007763B">
        <w:rPr>
          <w:rFonts w:ascii="Times New Roman" w:eastAsia="Times New Roman" w:hAnsi="Times New Roman" w:cs="Times New Roman"/>
          <w:sz w:val="24"/>
          <w:szCs w:val="24"/>
          <w:lang w:val="en-GB"/>
        </w:rPr>
        <w:t xml:space="preserve"> packages for 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29CB61CF" w14:textId="1EB571BE" w:rsidR="009821DF"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ins w:id="297" w:author="Pierre" w:date="2020-02-02T21:35:00Z">
        <w:r w:rsidR="0041772B">
          <w:rPr>
            <w:rFonts w:ascii="Times New Roman" w:eastAsia="Times New Roman" w:hAnsi="Times New Roman" w:cs="Times New Roman"/>
            <w:b/>
            <w:sz w:val="24"/>
            <w:szCs w:val="24"/>
          </w:rPr>
          <w:t xml:space="preserve"> </w:t>
        </w:r>
      </w:ins>
    </w:p>
    <w:p w14:paraId="2AC8DBE1" w14:textId="309A48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 xml:space="preserve">Dispersal </w:t>
      </w:r>
    </w:p>
    <w:p w14:paraId="7C59CC4B" w14:textId="4C6E3C75" w:rsidR="006141B4" w:rsidRDefault="007F259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w:t>
      </w:r>
      <w:r w:rsidR="00861BB3" w:rsidRPr="0007763B">
        <w:rPr>
          <w:rFonts w:ascii="Times New Roman" w:eastAsia="Times New Roman" w:hAnsi="Times New Roman" w:cs="Times New Roman"/>
          <w:sz w:val="24"/>
          <w:szCs w:val="24"/>
        </w:rPr>
        <w:t xml:space="preserve">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r w:rsidR="001F6EAA">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sidR="001F6EAA">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001F6EAA" w:rsidRPr="0007763B">
        <w:rPr>
          <w:rFonts w:ascii="Times New Roman" w:eastAsia="Times New Roman" w:hAnsi="Times New Roman" w:cs="Times New Roman"/>
          <w:sz w:val="24"/>
          <w:szCs w:val="24"/>
        </w:rPr>
        <w:t xml:space="preserve">(Fig. </w:t>
      </w:r>
      <w:r w:rsidR="001F6EAA">
        <w:rPr>
          <w:rFonts w:ascii="Times New Roman" w:eastAsia="Times New Roman" w:hAnsi="Times New Roman" w:cs="Times New Roman"/>
          <w:sz w:val="24"/>
          <w:szCs w:val="24"/>
        </w:rPr>
        <w:t>2</w:t>
      </w:r>
      <w:r w:rsidR="001F6EAA"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sidR="001F6EAA">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sidR="001F6EAA">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sidR="001F6EAA">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 xml:space="preserve">regardless of </w:t>
      </w:r>
      <w:r w:rsidR="000637AB">
        <w:rPr>
          <w:rFonts w:ascii="Times New Roman" w:eastAsia="Times New Roman" w:hAnsi="Times New Roman" w:cs="Times New Roman"/>
          <w:sz w:val="24"/>
          <w:szCs w:val="24"/>
        </w:rPr>
        <w:lastRenderedPageBreak/>
        <w:t>which threshold was</w:t>
      </w:r>
      <w:r w:rsidR="001F6EAA">
        <w:rPr>
          <w:rFonts w:ascii="Times New Roman" w:eastAsia="Times New Roman" w:hAnsi="Times New Roman" w:cs="Times New Roman"/>
          <w:sz w:val="24"/>
          <w:szCs w:val="24"/>
        </w:rPr>
        <w:t xml:space="preserve"> used</w:t>
      </w:r>
      <w:r w:rsidR="006F2BC3">
        <w:rPr>
          <w:rFonts w:ascii="Times New Roman" w:eastAsia="Times New Roman" w:hAnsi="Times New Roman" w:cs="Times New Roman"/>
          <w:sz w:val="24"/>
          <w:szCs w:val="24"/>
        </w:rPr>
        <w:t xml:space="preserve"> (Fig. 1)</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w:t>
      </w:r>
      <w:del w:id="298" w:author="Pierre" w:date="2020-02-03T14:57:00Z">
        <w:r w:rsidR="006141B4" w:rsidDel="00C754F6">
          <w:rPr>
            <w:rFonts w:ascii="Times New Roman" w:eastAsia="Times New Roman" w:hAnsi="Times New Roman" w:cs="Times New Roman"/>
            <w:sz w:val="24"/>
            <w:szCs w:val="24"/>
          </w:rPr>
          <w:delText>er</w:delText>
        </w:r>
      </w:del>
      <w:r w:rsidR="006141B4">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dispersal and two scenarios with moderate dispersal (M1, M2) stayed below 5%</w:t>
      </w:r>
      <w:ins w:id="299" w:author="Pierre" w:date="2020-02-03T14:57:00Z">
        <w:r w:rsidR="00C754F6">
          <w:rPr>
            <w:rFonts w:ascii="Times New Roman" w:eastAsia="Times New Roman" w:hAnsi="Times New Roman" w:cs="Times New Roman"/>
            <w:sz w:val="24"/>
            <w:szCs w:val="24"/>
          </w:rPr>
          <w:t>,</w:t>
        </w:r>
      </w:ins>
      <w:r w:rsidR="00611A4E">
        <w:rPr>
          <w:rFonts w:ascii="Times New Roman" w:eastAsia="Times New Roman" w:hAnsi="Times New Roman" w:cs="Times New Roman"/>
          <w:sz w:val="24"/>
          <w:szCs w:val="24"/>
        </w:rPr>
        <w:t xml:space="preserve"> except for the lowest threshold which ha</w:t>
      </w:r>
      <w:ins w:id="300" w:author="Pierre" w:date="2020-02-03T14:57:00Z">
        <w:r w:rsidR="00C754F6">
          <w:rPr>
            <w:rFonts w:ascii="Times New Roman" w:eastAsia="Times New Roman" w:hAnsi="Times New Roman" w:cs="Times New Roman"/>
            <w:sz w:val="24"/>
            <w:szCs w:val="24"/>
          </w:rPr>
          <w:t>d</w:t>
        </w:r>
      </w:ins>
      <w:del w:id="301" w:author="Pierre" w:date="2020-02-03T14:57:00Z">
        <w:r w:rsidR="00611A4E" w:rsidDel="00C754F6">
          <w:rPr>
            <w:rFonts w:ascii="Times New Roman" w:eastAsia="Times New Roman" w:hAnsi="Times New Roman" w:cs="Times New Roman"/>
            <w:sz w:val="24"/>
            <w:szCs w:val="24"/>
          </w:rPr>
          <w:delText>s</w:delText>
        </w:r>
      </w:del>
      <w:r w:rsidR="00611A4E">
        <w:rPr>
          <w:rFonts w:ascii="Times New Roman" w:eastAsia="Times New Roman" w:hAnsi="Times New Roman" w:cs="Times New Roman"/>
          <w:sz w:val="24"/>
          <w:szCs w:val="24"/>
        </w:rPr>
        <w:t xml:space="preserve">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scenarios</w:t>
      </w:r>
      <w:r w:rsidR="005F4F97">
        <w:rPr>
          <w:rFonts w:ascii="Times New Roman" w:eastAsia="Times New Roman" w:hAnsi="Times New Roman" w:cs="Times New Roman"/>
          <w:sz w:val="24"/>
          <w:szCs w:val="24"/>
        </w:rPr>
        <w:t xml:space="preserve">; this scenario is </w:t>
      </w:r>
      <w:r w:rsidR="00611A4E">
        <w:rPr>
          <w:rFonts w:ascii="Times New Roman" w:eastAsia="Times New Roman" w:hAnsi="Times New Roman" w:cs="Times New Roman"/>
          <w:sz w:val="24"/>
          <w:szCs w:val="24"/>
        </w:rPr>
        <w:t xml:space="preserve">so conservative that it never </w:t>
      </w:r>
      <w:r w:rsidR="00F42B89" w:rsidRPr="00F42B89">
        <w:rPr>
          <w:rFonts w:ascii="Times New Roman" w:eastAsia="Times New Roman" w:hAnsi="Times New Roman" w:cs="Times New Roman"/>
          <w:sz w:val="24"/>
          <w:szCs w:val="24"/>
        </w:rPr>
        <w:t>correctly identifies the affected populations</w:t>
      </w:r>
      <w:r w:rsidR="00611A4E">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Our </w:t>
      </w:r>
      <w:r w:rsidR="009F61E0">
        <w:rPr>
          <w:rFonts w:ascii="Times New Roman" w:eastAsia="Times New Roman" w:hAnsi="Times New Roman" w:cs="Times New Roman"/>
          <w:sz w:val="24"/>
          <w:szCs w:val="24"/>
        </w:rPr>
        <w:t xml:space="preserve">high dispersal scenario with the </w:t>
      </w:r>
      <w:r w:rsidR="005F4F97">
        <w:rPr>
          <w:rFonts w:ascii="Times New Roman" w:eastAsia="Times New Roman" w:hAnsi="Times New Roman" w:cs="Times New Roman"/>
          <w:sz w:val="24"/>
          <w:szCs w:val="24"/>
        </w:rPr>
        <w:t xml:space="preserve">fewest </w:t>
      </w:r>
      <w:r w:rsidR="009F61E0">
        <w:rPr>
          <w:rFonts w:ascii="Times New Roman" w:eastAsia="Times New Roman" w:hAnsi="Times New Roman" w:cs="Times New Roman"/>
          <w:sz w:val="24"/>
          <w:szCs w:val="24"/>
        </w:rPr>
        <w:t>affected population</w:t>
      </w:r>
      <w:r w:rsidR="00D2058D">
        <w:rPr>
          <w:rFonts w:ascii="Times New Roman" w:eastAsia="Times New Roman" w:hAnsi="Times New Roman" w:cs="Times New Roman"/>
          <w:sz w:val="24"/>
          <w:szCs w:val="24"/>
        </w:rPr>
        <w:t>s</w:t>
      </w:r>
      <w:r w:rsidR="009F61E0">
        <w:rPr>
          <w:rFonts w:ascii="Times New Roman" w:eastAsia="Times New Roman" w:hAnsi="Times New Roman" w:cs="Times New Roman"/>
          <w:sz w:val="24"/>
          <w:szCs w:val="24"/>
        </w:rPr>
        <w:t xml:space="preserve"> (H1) had overlapping 95% </w:t>
      </w:r>
      <w:r w:rsidR="00B03466">
        <w:rPr>
          <w:rFonts w:ascii="Times New Roman" w:eastAsia="Times New Roman" w:hAnsi="Times New Roman" w:cs="Times New Roman"/>
          <w:sz w:val="24"/>
          <w:szCs w:val="24"/>
        </w:rPr>
        <w:t xml:space="preserve">confidence intervals with other, lower dispersal scenarios </w:t>
      </w:r>
      <w:commentRangeStart w:id="302"/>
      <w:r w:rsidR="00B03466" w:rsidRPr="008E00E0">
        <w:rPr>
          <w:rFonts w:ascii="Times New Roman" w:eastAsia="Times New Roman" w:hAnsi="Times New Roman" w:cs="Times New Roman"/>
          <w:dstrike/>
          <w:sz w:val="24"/>
          <w:szCs w:val="24"/>
        </w:rPr>
        <w:t>(Fig. 2)</w:t>
      </w:r>
      <w:commentRangeEnd w:id="302"/>
      <w:r w:rsidR="008E00E0">
        <w:rPr>
          <w:rStyle w:val="Marquedecommentaire"/>
        </w:rPr>
        <w:commentReference w:id="302"/>
      </w:r>
      <w:r w:rsidR="00B03466">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w:t>
      </w:r>
      <w:ins w:id="303" w:author="Pierre" w:date="2020-02-03T15:04:00Z">
        <w:r w:rsidR="008E00E0">
          <w:rPr>
            <w:rFonts w:ascii="Times New Roman" w:eastAsia="Times New Roman" w:hAnsi="Times New Roman" w:cs="Times New Roman"/>
            <w:sz w:val="24"/>
            <w:szCs w:val="24"/>
          </w:rPr>
          <w:t xml:space="preserve">mean </w:t>
        </w:r>
      </w:ins>
      <w:r w:rsidR="000222ED">
        <w:rPr>
          <w:rFonts w:ascii="Times New Roman" w:eastAsia="Times New Roman" w:hAnsi="Times New Roman" w:cs="Times New Roman"/>
          <w:sz w:val="24"/>
          <w:szCs w:val="24"/>
        </w:rPr>
        <w:t>FNRs of</w:t>
      </w:r>
      <w:r w:rsidR="00611A4E">
        <w:rPr>
          <w:rFonts w:ascii="Times New Roman" w:eastAsia="Times New Roman" w:hAnsi="Times New Roman" w:cs="Times New Roman"/>
          <w:sz w:val="24"/>
          <w:szCs w:val="24"/>
        </w:rPr>
        <w:t xml:space="preserve"> </w:t>
      </w:r>
      <w:commentRangeStart w:id="304"/>
      <w:r w:rsidR="00611A4E">
        <w:rPr>
          <w:rFonts w:ascii="Times New Roman" w:eastAsia="Times New Roman" w:hAnsi="Times New Roman" w:cs="Times New Roman"/>
          <w:sz w:val="24"/>
          <w:szCs w:val="24"/>
        </w:rPr>
        <w:t xml:space="preserve">0.0046 </w:t>
      </w:r>
      <w:commentRangeEnd w:id="304"/>
      <w:r w:rsidR="008E00E0">
        <w:rPr>
          <w:rStyle w:val="Marquedecommentaire"/>
        </w:rPr>
        <w:commentReference w:id="304"/>
      </w:r>
      <w:r w:rsidR="003F1140">
        <w:rPr>
          <w:rFonts w:ascii="Times New Roman" w:eastAsia="Times New Roman" w:hAnsi="Times New Roman" w:cs="Times New Roman"/>
          <w:sz w:val="24"/>
          <w:szCs w:val="24"/>
        </w:rPr>
        <w:t>(0.00</w:t>
      </w:r>
      <w:r w:rsidR="00BE0353">
        <w:rPr>
          <w:rFonts w:ascii="Times New Roman" w:eastAsia="Times New Roman" w:hAnsi="Times New Roman" w:cs="Times New Roman"/>
          <w:sz w:val="24"/>
          <w:szCs w:val="24"/>
        </w:rPr>
        <w:t>12-0.0080</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 xml:space="preserve">for low dispersal, </w:t>
      </w:r>
      <w:commentRangeStart w:id="305"/>
      <w:r w:rsidR="00611A4E">
        <w:rPr>
          <w:rFonts w:ascii="Times New Roman" w:eastAsia="Times New Roman" w:hAnsi="Times New Roman" w:cs="Times New Roman"/>
          <w:sz w:val="24"/>
          <w:szCs w:val="24"/>
        </w:rPr>
        <w:t>0.0235</w:t>
      </w:r>
      <w:r w:rsidR="00BE0353">
        <w:rPr>
          <w:rFonts w:ascii="Times New Roman" w:eastAsia="Times New Roman" w:hAnsi="Times New Roman" w:cs="Times New Roman"/>
          <w:sz w:val="24"/>
          <w:szCs w:val="24"/>
        </w:rPr>
        <w:t xml:space="preserve"> </w:t>
      </w:r>
      <w:commentRangeEnd w:id="305"/>
      <w:r w:rsidR="008E00E0">
        <w:rPr>
          <w:rStyle w:val="Marquedecommentaire"/>
        </w:rPr>
        <w:commentReference w:id="305"/>
      </w:r>
      <w:r w:rsidR="00BE0353">
        <w:rPr>
          <w:rFonts w:ascii="Times New Roman" w:eastAsia="Times New Roman" w:hAnsi="Times New Roman" w:cs="Times New Roman"/>
          <w:sz w:val="24"/>
          <w:szCs w:val="24"/>
        </w:rPr>
        <w:t>(0.0152-0.0317</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 xml:space="preserve">for moderate dispersal, and </w:t>
      </w:r>
      <w:commentRangeStart w:id="306"/>
      <w:r w:rsidR="00611A4E">
        <w:rPr>
          <w:rFonts w:ascii="Times New Roman" w:eastAsia="Times New Roman" w:hAnsi="Times New Roman" w:cs="Times New Roman"/>
          <w:sz w:val="24"/>
          <w:szCs w:val="24"/>
        </w:rPr>
        <w:t>0.2164</w:t>
      </w:r>
      <w:r w:rsidR="00BE0353">
        <w:rPr>
          <w:rFonts w:ascii="Times New Roman" w:eastAsia="Times New Roman" w:hAnsi="Times New Roman" w:cs="Times New Roman"/>
          <w:sz w:val="24"/>
          <w:szCs w:val="24"/>
        </w:rPr>
        <w:t xml:space="preserve"> </w:t>
      </w:r>
      <w:commentRangeEnd w:id="306"/>
      <w:r w:rsidR="008E00E0">
        <w:rPr>
          <w:rStyle w:val="Marquedecommentaire"/>
        </w:rPr>
        <w:commentReference w:id="306"/>
      </w:r>
      <w:r w:rsidR="00BE0353">
        <w:rPr>
          <w:rFonts w:ascii="Times New Roman" w:eastAsia="Times New Roman" w:hAnsi="Times New Roman" w:cs="Times New Roman"/>
          <w:sz w:val="24"/>
          <w:szCs w:val="24"/>
        </w:rPr>
        <w:t>(0.1901-0.2426</w:t>
      </w:r>
      <w:r w:rsidR="002C3D4F">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w:t>
      </w:r>
      <w:r w:rsidR="00611A4E">
        <w:rPr>
          <w:rFonts w:ascii="Times New Roman" w:eastAsia="Times New Roman" w:hAnsi="Times New Roman" w:cs="Times New Roman"/>
          <w:sz w:val="24"/>
          <w:szCs w:val="24"/>
        </w:rPr>
        <w:t xml:space="preserve"> for high 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 by a slower decrease until 0.1 </w:t>
      </w:r>
      <w:commentRangeStart w:id="307"/>
      <w:r w:rsidR="00D66B9D" w:rsidRPr="008E00E0">
        <w:rPr>
          <w:rFonts w:ascii="Times New Roman" w:eastAsia="Times New Roman" w:hAnsi="Times New Roman" w:cs="Times New Roman"/>
          <w:dstrike/>
          <w:sz w:val="24"/>
          <w:szCs w:val="24"/>
        </w:rPr>
        <w:t>(Fig. 2)</w:t>
      </w:r>
      <w:commentRangeEnd w:id="307"/>
      <w:r w:rsidR="008E00E0">
        <w:rPr>
          <w:rStyle w:val="Marquedecommentaire"/>
        </w:rPr>
        <w:commentReference w:id="307"/>
      </w:r>
      <w:r w:rsidR="00D66B9D">
        <w:rPr>
          <w:rFonts w:ascii="Times New Roman" w:eastAsia="Times New Roman" w:hAnsi="Times New Roman" w:cs="Times New Roman"/>
          <w:sz w:val="24"/>
          <w:szCs w:val="24"/>
        </w:rPr>
        <w:t>.</w:t>
      </w:r>
    </w:p>
    <w:p w14:paraId="5BD0A54B" w14:textId="7BBFE078"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as </w:t>
      </w:r>
      <w:r w:rsidRPr="0007763B">
        <w:rPr>
          <w:rFonts w:ascii="Times New Roman" w:eastAsia="Times New Roman" w:hAnsi="Times New Roman" w:cs="Times New Roman"/>
          <w:sz w:val="24"/>
          <w:szCs w:val="24"/>
        </w:rPr>
        <w:t xml:space="preserve">dispersal </w:t>
      </w:r>
      <w:r w:rsidR="005F4F97">
        <w:rPr>
          <w:rFonts w:ascii="Times New Roman" w:eastAsia="Times New Roman" w:hAnsi="Times New Roman" w:cs="Times New Roman"/>
          <w:sz w:val="24"/>
          <w:szCs w:val="24"/>
        </w:rPr>
        <w:t xml:space="preserve">capacity increased </w:t>
      </w:r>
      <w:r w:rsidRPr="0007763B">
        <w:rPr>
          <w:rFonts w:ascii="Times New Roman" w:eastAsia="Times New Roman" w:hAnsi="Times New Roman" w:cs="Times New Roman"/>
          <w:sz w:val="24"/>
          <w:szCs w:val="24"/>
        </w:rPr>
        <w:t xml:space="preserve">(Fig.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w:t>
      </w:r>
      <w:r w:rsidR="005F4F97">
        <w:rPr>
          <w:rFonts w:ascii="Times New Roman" w:eastAsia="Times New Roman" w:hAnsi="Times New Roman" w:cs="Times New Roman"/>
          <w:sz w:val="24"/>
          <w:szCs w:val="24"/>
        </w:rPr>
        <w:t xml:space="preserve">consistently resulted in </w:t>
      </w:r>
      <w:r w:rsidR="00E341C6">
        <w:rPr>
          <w:rFonts w:ascii="Times New Roman" w:eastAsia="Times New Roman" w:hAnsi="Times New Roman" w:cs="Times New Roman"/>
          <w:sz w:val="24"/>
          <w:szCs w:val="24"/>
        </w:rPr>
        <w:t xml:space="preserve">higher FPR than moderate dispersal, which </w:t>
      </w:r>
      <w:del w:id="308" w:author="Pierre" w:date="2020-02-03T15:14:00Z">
        <w:r w:rsidR="005F4F97" w:rsidDel="0030512B">
          <w:rPr>
            <w:rFonts w:ascii="Times New Roman" w:eastAsia="Times New Roman" w:hAnsi="Times New Roman" w:cs="Times New Roman"/>
            <w:sz w:val="24"/>
            <w:szCs w:val="24"/>
          </w:rPr>
          <w:delText xml:space="preserve">resulted </w:delText>
        </w:r>
        <w:r w:rsidR="00E341C6" w:rsidDel="0030512B">
          <w:rPr>
            <w:rFonts w:ascii="Times New Roman" w:eastAsia="Times New Roman" w:hAnsi="Times New Roman" w:cs="Times New Roman"/>
            <w:sz w:val="24"/>
            <w:szCs w:val="24"/>
          </w:rPr>
          <w:delText xml:space="preserve">in turn </w:delText>
        </w:r>
      </w:del>
      <w:ins w:id="309" w:author="Pierre" w:date="2020-02-03T15:14:00Z">
        <w:r w:rsidR="0030512B">
          <w:rPr>
            <w:rFonts w:ascii="Times New Roman" w:eastAsia="Times New Roman" w:hAnsi="Times New Roman" w:cs="Times New Roman"/>
            <w:sz w:val="24"/>
            <w:szCs w:val="24"/>
          </w:rPr>
          <w:t xml:space="preserve">had </w:t>
        </w:r>
      </w:ins>
      <w:r w:rsidR="00E341C6">
        <w:rPr>
          <w:rFonts w:ascii="Times New Roman" w:eastAsia="Times New Roman" w:hAnsi="Times New Roman" w:cs="Times New Roman"/>
          <w:sz w:val="24"/>
          <w:szCs w:val="24"/>
        </w:rPr>
        <w:t xml:space="preserve">higher FPR values </w:t>
      </w:r>
      <w:del w:id="310" w:author="Pierre" w:date="2020-02-03T15:14:00Z">
        <w:r w:rsidR="005F4F97" w:rsidDel="0030512B">
          <w:rPr>
            <w:rFonts w:ascii="Times New Roman" w:eastAsia="Times New Roman" w:hAnsi="Times New Roman" w:cs="Times New Roman"/>
            <w:sz w:val="24"/>
            <w:szCs w:val="24"/>
          </w:rPr>
          <w:delText>relative</w:delText>
        </w:r>
        <w:r w:rsidR="00914FD7" w:rsidDel="0030512B">
          <w:rPr>
            <w:rFonts w:ascii="Times New Roman" w:eastAsia="Times New Roman" w:hAnsi="Times New Roman" w:cs="Times New Roman"/>
            <w:sz w:val="24"/>
            <w:szCs w:val="24"/>
          </w:rPr>
          <w:delText xml:space="preserve"> to</w:delText>
        </w:r>
      </w:del>
      <w:ins w:id="311" w:author="Pierre" w:date="2020-02-03T15:14:00Z">
        <w:r w:rsidR="0030512B">
          <w:rPr>
            <w:rFonts w:ascii="Times New Roman" w:eastAsia="Times New Roman" w:hAnsi="Times New Roman" w:cs="Times New Roman"/>
            <w:sz w:val="24"/>
            <w:szCs w:val="24"/>
          </w:rPr>
          <w:t>than</w:t>
        </w:r>
      </w:ins>
      <w:r w:rsidR="005F4F97">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high dispersal s</w:t>
      </w:r>
      <w:r w:rsidR="0012642F">
        <w:rPr>
          <w:rFonts w:ascii="Times New Roman" w:eastAsia="Times New Roman" w:hAnsi="Times New Roman" w:cs="Times New Roman"/>
          <w:sz w:val="24"/>
          <w:szCs w:val="24"/>
        </w:rPr>
        <w:t>cenario</w:t>
      </w:r>
      <w:r w:rsidR="005F4F97">
        <w:rPr>
          <w:rFonts w:ascii="Times New Roman" w:eastAsia="Times New Roman" w:hAnsi="Times New Roman" w:cs="Times New Roman"/>
          <w:sz w:val="24"/>
          <w:szCs w:val="24"/>
        </w:rPr>
        <w:t>s</w:t>
      </w:r>
      <w:r w:rsidR="0012642F">
        <w:rPr>
          <w:rFonts w:ascii="Times New Roman" w:eastAsia="Times New Roman" w:hAnsi="Times New Roman" w:cs="Times New Roman"/>
          <w:sz w:val="24"/>
          <w:szCs w:val="24"/>
        </w:rPr>
        <w:t xml:space="preserve"> (Fig. 3)</w:t>
      </w:r>
      <w:r w:rsidR="005F4F97">
        <w:rPr>
          <w:rFonts w:ascii="Times New Roman" w:eastAsia="Times New Roman" w:hAnsi="Times New Roman" w:cs="Times New Roman"/>
          <w:sz w:val="24"/>
          <w:szCs w:val="24"/>
        </w:rPr>
        <w:t>. Ho</w:t>
      </w:r>
      <w:r w:rsidR="00914FD7">
        <w:rPr>
          <w:rFonts w:ascii="Times New Roman" w:eastAsia="Times New Roman" w:hAnsi="Times New Roman" w:cs="Times New Roman"/>
          <w:sz w:val="24"/>
          <w:szCs w:val="24"/>
        </w:rPr>
        <w:t>w</w:t>
      </w:r>
      <w:r w:rsidR="006F2BC3">
        <w:rPr>
          <w:rFonts w:ascii="Times New Roman" w:eastAsia="Times New Roman" w:hAnsi="Times New Roman" w:cs="Times New Roman"/>
          <w:sz w:val="24"/>
          <w:szCs w:val="24"/>
        </w:rPr>
        <w:t>ever, we did identify</w:t>
      </w:r>
      <w:r w:rsidR="00B105CD">
        <w:rPr>
          <w:rFonts w:ascii="Times New Roman" w:eastAsia="Times New Roman" w:hAnsi="Times New Roman" w:cs="Times New Roman"/>
          <w:sz w:val="24"/>
          <w:szCs w:val="24"/>
        </w:rPr>
        <w:t xml:space="preserve"> some overlap between the performance of </w:t>
      </w:r>
      <w:r w:rsidR="005F4F97">
        <w:rPr>
          <w:rFonts w:ascii="Times New Roman" w:eastAsia="Times New Roman" w:hAnsi="Times New Roman" w:cs="Times New Roman"/>
          <w:sz w:val="24"/>
          <w:szCs w:val="24"/>
        </w:rPr>
        <w:t xml:space="preserve">scenarios </w:t>
      </w:r>
      <w:r w:rsidR="00B105CD">
        <w:rPr>
          <w:rFonts w:ascii="Times New Roman" w:eastAsia="Times New Roman" w:hAnsi="Times New Roman" w:cs="Times New Roman"/>
          <w:sz w:val="24"/>
          <w:szCs w:val="24"/>
        </w:rPr>
        <w:t>M1 and L3</w:t>
      </w:r>
      <w:r w:rsidR="005C6B4D">
        <w:rPr>
          <w:rFonts w:ascii="Times New Roman" w:eastAsia="Times New Roman" w:hAnsi="Times New Roman" w:cs="Times New Roman"/>
          <w:sz w:val="24"/>
          <w:szCs w:val="24"/>
        </w:rPr>
        <w:t xml:space="preserve"> </w:t>
      </w:r>
      <w:r w:rsidR="005C6B4D" w:rsidRPr="00DE45D1">
        <w:rPr>
          <w:rFonts w:ascii="Times New Roman" w:eastAsia="Times New Roman" w:hAnsi="Times New Roman" w:cs="Times New Roman"/>
          <w:dstrike/>
          <w:sz w:val="24"/>
          <w:szCs w:val="24"/>
        </w:rPr>
        <w:t>(Fig. 3)</w:t>
      </w:r>
      <w:r w:rsidR="0012642F">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C</w:t>
      </w:r>
      <w:r w:rsidR="0012642F">
        <w:rPr>
          <w:rFonts w:ascii="Times New Roman" w:eastAsia="Times New Roman" w:hAnsi="Times New Roman" w:cs="Times New Roman"/>
          <w:sz w:val="24"/>
          <w:szCs w:val="24"/>
        </w:rPr>
        <w:t>o</w:t>
      </w:r>
      <w:r w:rsidR="00A324A1">
        <w:rPr>
          <w:rFonts w:ascii="Times New Roman" w:eastAsia="Times New Roman" w:hAnsi="Times New Roman" w:cs="Times New Roman"/>
          <w:sz w:val="24"/>
          <w:szCs w:val="24"/>
        </w:rPr>
        <w:t>nservatively defining</w:t>
      </w:r>
      <w:r w:rsidR="0012642F">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FPR</w:t>
      </w:r>
      <w:r w:rsidR="00A324A1">
        <w:rPr>
          <w:rFonts w:ascii="Times New Roman" w:eastAsia="Times New Roman" w:hAnsi="Times New Roman" w:cs="Times New Roman"/>
          <w:sz w:val="24"/>
          <w:szCs w:val="24"/>
        </w:rPr>
        <w:t xml:space="preserve"> as acceptable</w:t>
      </w:r>
      <w:r w:rsidR="00E341C6">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by whether it is</w:t>
      </w:r>
      <w:r w:rsidR="0012642F">
        <w:rPr>
          <w:rFonts w:ascii="Times New Roman" w:eastAsia="Times New Roman" w:hAnsi="Times New Roman" w:cs="Times New Roman"/>
          <w:sz w:val="24"/>
          <w:szCs w:val="24"/>
        </w:rPr>
        <w:t xml:space="preserve"> below the t</w:t>
      </w:r>
      <w:r w:rsidR="00CB24CD">
        <w:rPr>
          <w:rFonts w:ascii="Times New Roman" w:eastAsia="Times New Roman" w:hAnsi="Times New Roman" w:cs="Times New Roman"/>
          <w:sz w:val="24"/>
          <w:szCs w:val="24"/>
        </w:rPr>
        <w:t xml:space="preserve">hreshold used in the test, </w:t>
      </w:r>
      <w:r w:rsidR="00A324A1">
        <w:rPr>
          <w:rFonts w:ascii="Times New Roman" w:eastAsia="Times New Roman" w:hAnsi="Times New Roman" w:cs="Times New Roman"/>
          <w:sz w:val="24"/>
          <w:szCs w:val="24"/>
        </w:rPr>
        <w:t xml:space="preserve">we notice that </w:t>
      </w:r>
      <w:r w:rsidR="005E4D5F">
        <w:rPr>
          <w:rFonts w:ascii="Times New Roman" w:eastAsia="Times New Roman" w:hAnsi="Times New Roman" w:cs="Times New Roman"/>
          <w:sz w:val="24"/>
          <w:szCs w:val="24"/>
        </w:rPr>
        <w:t>higher dispersal</w:t>
      </w:r>
      <w:r w:rsidR="00A324A1">
        <w:rPr>
          <w:rFonts w:ascii="Times New Roman" w:eastAsia="Times New Roman" w:hAnsi="Times New Roman" w:cs="Times New Roman"/>
          <w:sz w:val="24"/>
          <w:szCs w:val="24"/>
        </w:rPr>
        <w:t xml:space="preserve"> scenarios more often offered acceptable</w:t>
      </w:r>
      <w:r w:rsidR="005E4D5F">
        <w:rPr>
          <w:rFonts w:ascii="Times New Roman" w:eastAsia="Times New Roman" w:hAnsi="Times New Roman" w:cs="Times New Roman"/>
          <w:sz w:val="24"/>
          <w:szCs w:val="24"/>
        </w:rPr>
        <w:t xml:space="preserve"> FPR values (Table 2). Only the high dispersal scenarios (H1, H2, H3) presented </w:t>
      </w:r>
      <w:r w:rsidR="004E50E5">
        <w:rPr>
          <w:rFonts w:ascii="Times New Roman" w:eastAsia="Times New Roman" w:hAnsi="Times New Roman" w:cs="Times New Roman"/>
          <w:sz w:val="24"/>
          <w:szCs w:val="24"/>
        </w:rPr>
        <w:t>acceptable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w:t>
      </w:r>
      <w:r w:rsidR="004E50E5">
        <w:rPr>
          <w:rFonts w:ascii="Times New Roman" w:eastAsia="Times New Roman" w:hAnsi="Times New Roman" w:cs="Times New Roman"/>
          <w:sz w:val="24"/>
          <w:szCs w:val="24"/>
        </w:rPr>
        <w:t>ow dispersal scenario (L1)</w:t>
      </w:r>
      <w:r w:rsidR="00D66B9D">
        <w:rPr>
          <w:rFonts w:ascii="Times New Roman" w:eastAsia="Times New Roman" w:hAnsi="Times New Roman" w:cs="Times New Roman"/>
          <w:sz w:val="24"/>
          <w:szCs w:val="24"/>
        </w:rPr>
        <w:t xml:space="preserve"> </w:t>
      </w:r>
      <w:r w:rsidR="004E50E5">
        <w:rPr>
          <w:rFonts w:ascii="Times New Roman" w:eastAsia="Times New Roman" w:hAnsi="Times New Roman" w:cs="Times New Roman"/>
          <w:sz w:val="24"/>
          <w:szCs w:val="24"/>
        </w:rPr>
        <w:t>presented</w:t>
      </w:r>
      <w:r w:rsidR="00D66B9D">
        <w:rPr>
          <w:rFonts w:ascii="Times New Roman" w:eastAsia="Times New Roman" w:hAnsi="Times New Roman" w:cs="Times New Roman"/>
          <w:sz w:val="24"/>
          <w:szCs w:val="24"/>
        </w:rPr>
        <w:t xml:space="preserve"> FPR values consistently higher than the threshold, except for the first one </w:t>
      </w:r>
      <w:del w:id="312" w:author="Pierre" w:date="2020-02-03T15:36:00Z">
        <w:r w:rsidR="00D66B9D" w:rsidDel="00DE45D1">
          <w:rPr>
            <w:rFonts w:ascii="Times New Roman" w:eastAsia="Times New Roman" w:hAnsi="Times New Roman" w:cs="Times New Roman"/>
            <w:sz w:val="24"/>
            <w:szCs w:val="24"/>
          </w:rPr>
          <w:delText xml:space="preserve">which </w:delText>
        </w:r>
      </w:del>
      <w:ins w:id="313" w:author="Pierre" w:date="2020-02-03T15:36:00Z">
        <w:r w:rsidR="00DE45D1">
          <w:rPr>
            <w:rFonts w:ascii="Times New Roman" w:eastAsia="Times New Roman" w:hAnsi="Times New Roman" w:cs="Times New Roman"/>
            <w:sz w:val="24"/>
            <w:szCs w:val="24"/>
          </w:rPr>
          <w:t xml:space="preserve">whose </w:t>
        </w:r>
      </w:ins>
      <w:r w:rsidR="00D66B9D">
        <w:rPr>
          <w:rFonts w:ascii="Times New Roman" w:eastAsia="Times New Roman" w:hAnsi="Times New Roman" w:cs="Times New Roman"/>
          <w:sz w:val="24"/>
          <w:szCs w:val="24"/>
        </w:rPr>
        <w:t>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w:t>
      </w:r>
      <w:r w:rsidR="006F2BC3">
        <w:rPr>
          <w:rFonts w:ascii="Times New Roman" w:eastAsia="Times New Roman" w:hAnsi="Times New Roman" w:cs="Times New Roman"/>
          <w:sz w:val="24"/>
          <w:szCs w:val="24"/>
        </w:rPr>
        <w:t xml:space="preserve">the </w:t>
      </w:r>
      <w:r w:rsidR="009B001E">
        <w:rPr>
          <w:rFonts w:ascii="Times New Roman" w:eastAsia="Times New Roman" w:hAnsi="Times New Roman" w:cs="Times New Roman"/>
          <w:sz w:val="24"/>
          <w:szCs w:val="24"/>
        </w:rPr>
        <w:t>0.05 threshold, were 0.0796</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0.0735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0.0857</w:t>
      </w:r>
      <w:r w:rsidR="006F2BC3">
        <w:rPr>
          <w:rFonts w:ascii="Times New Roman" w:eastAsia="Times New Roman" w:hAnsi="Times New Roman" w:cs="Times New Roman"/>
          <w:sz w:val="24"/>
          <w:szCs w:val="24"/>
        </w:rPr>
        <w:t>; 95% CI)</w:t>
      </w:r>
      <w:r w:rsidR="009B001E">
        <w:rPr>
          <w:rFonts w:ascii="Times New Roman" w:eastAsia="Times New Roman" w:hAnsi="Times New Roman" w:cs="Times New Roman"/>
          <w:sz w:val="24"/>
          <w:szCs w:val="24"/>
        </w:rPr>
        <w:t xml:space="preserve"> for low dispersal, 0.0322</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0.0275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0.036</w:t>
      </w:r>
      <w:r w:rsidR="006F2BC3">
        <w:rPr>
          <w:rFonts w:ascii="Times New Roman" w:eastAsia="Times New Roman" w:hAnsi="Times New Roman" w:cs="Times New Roman"/>
          <w:sz w:val="24"/>
          <w:szCs w:val="24"/>
        </w:rPr>
        <w:t>8; 95% CI)</w:t>
      </w:r>
      <w:r w:rsidR="009B001E">
        <w:rPr>
          <w:rFonts w:ascii="Times New Roman" w:eastAsia="Times New Roman" w:hAnsi="Times New Roman" w:cs="Times New Roman"/>
          <w:sz w:val="24"/>
          <w:szCs w:val="24"/>
        </w:rPr>
        <w:t xml:space="preserve"> for moderate dispersal, a</w:t>
      </w:r>
      <w:r w:rsidR="00D23CEC">
        <w:rPr>
          <w:rFonts w:ascii="Times New Roman" w:eastAsia="Times New Roman" w:hAnsi="Times New Roman" w:cs="Times New Roman"/>
          <w:sz w:val="24"/>
          <w:szCs w:val="24"/>
        </w:rPr>
        <w:t xml:space="preserve">nd 0.0035 </w:t>
      </w:r>
      <w:r w:rsidR="00981F59">
        <w:rPr>
          <w:rFonts w:ascii="Times New Roman" w:eastAsia="Times New Roman" w:hAnsi="Times New Roman" w:cs="Times New Roman"/>
          <w:sz w:val="24"/>
          <w:szCs w:val="24"/>
        </w:rPr>
        <w:t>(</w:t>
      </w:r>
      <w:r w:rsidR="00981F59" w:rsidRPr="006F2BC3">
        <w:rPr>
          <w:rFonts w:ascii="Times New Roman" w:eastAsia="Times New Roman" w:hAnsi="Times New Roman" w:cs="Times New Roman"/>
          <w:sz w:val="24"/>
          <w:szCs w:val="24"/>
        </w:rPr>
        <w:t>0.0</w:t>
      </w:r>
      <w:r w:rsidR="00981F59">
        <w:rPr>
          <w:rFonts w:ascii="Times New Roman" w:eastAsia="Times New Roman" w:hAnsi="Times New Roman" w:cs="Times New Roman"/>
          <w:sz w:val="24"/>
          <w:szCs w:val="24"/>
        </w:rPr>
        <w:t xml:space="preserve">020-0.0049; 95% CI) </w:t>
      </w:r>
      <w:r w:rsidR="00D23CEC">
        <w:rPr>
          <w:rFonts w:ascii="Times New Roman" w:eastAsia="Times New Roman" w:hAnsi="Times New Roman" w:cs="Times New Roman"/>
          <w:sz w:val="24"/>
          <w:szCs w:val="24"/>
        </w:rPr>
        <w:t>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 xml:space="preserve">continued but saturating increase until </w:t>
      </w:r>
      <w:ins w:id="314" w:author="Pierre" w:date="2020-02-03T15:40:00Z">
        <w:r w:rsidR="00DE45D1">
          <w:rPr>
            <w:rFonts w:ascii="Times New Roman" w:eastAsia="Times New Roman" w:hAnsi="Times New Roman" w:cs="Times New Roman"/>
            <w:sz w:val="24"/>
            <w:szCs w:val="24"/>
          </w:rPr>
          <w:t xml:space="preserve">threshold </w:t>
        </w:r>
      </w:ins>
      <w:r w:rsidR="00D23CEC">
        <w:rPr>
          <w:rFonts w:ascii="Times New Roman" w:eastAsia="Times New Roman" w:hAnsi="Times New Roman" w:cs="Times New Roman"/>
          <w:sz w:val="24"/>
          <w:szCs w:val="24"/>
        </w:rPr>
        <w:t xml:space="preserve">0.1 </w:t>
      </w:r>
      <w:r w:rsidR="00D23CEC" w:rsidRPr="00DE45D1">
        <w:rPr>
          <w:rFonts w:ascii="Times New Roman" w:eastAsia="Times New Roman" w:hAnsi="Times New Roman" w:cs="Times New Roman"/>
          <w:dstrike/>
          <w:sz w:val="24"/>
          <w:szCs w:val="24"/>
        </w:rPr>
        <w:t>(Fig. 3</w:t>
      </w:r>
      <w:r w:rsidR="009B001E" w:rsidRPr="00DE45D1">
        <w:rPr>
          <w:rFonts w:ascii="Times New Roman" w:eastAsia="Times New Roman" w:hAnsi="Times New Roman" w:cs="Times New Roman"/>
          <w:dstrike/>
          <w:sz w:val="24"/>
          <w:szCs w:val="24"/>
        </w:rPr>
        <w:t>)</w:t>
      </w:r>
      <w:r w:rsidR="009B001E">
        <w:rPr>
          <w:rFonts w:ascii="Times New Roman" w:eastAsia="Times New Roman" w:hAnsi="Times New Roman" w:cs="Times New Roman"/>
          <w:sz w:val="24"/>
          <w:szCs w:val="24"/>
        </w:rPr>
        <w:t xml:space="preserve">. </w:t>
      </w:r>
    </w:p>
    <w:p w14:paraId="074FD808" w14:textId="519B5D41" w:rsidR="00117E9F" w:rsidRDefault="00A8176B" w:rsidP="00A51948">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lastRenderedPageBreak/>
        <w:drawing>
          <wp:inline distT="0" distB="0" distL="0" distR="0" wp14:anchorId="1F573B35" wp14:editId="7BC97E7E">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A58C40" w14:textId="0DAE6478" w:rsidR="00117E9F" w:rsidRDefault="004B20F9"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w:t>
      </w:r>
      <w:r w:rsidR="00117E9F">
        <w:rPr>
          <w:rFonts w:ascii="Times New Roman" w:eastAsia="Times New Roman" w:hAnsi="Times New Roman" w:cs="Times New Roman"/>
          <w:sz w:val="24"/>
          <w:szCs w:val="24"/>
        </w:rPr>
        <w:t>FNR across all threshold and scenarios.</w:t>
      </w:r>
      <w:r w:rsidR="00B1651D">
        <w:rPr>
          <w:rFonts w:ascii="Times New Roman" w:eastAsia="Times New Roman" w:hAnsi="Times New Roman" w:cs="Times New Roman"/>
          <w:sz w:val="24"/>
          <w:szCs w:val="24"/>
        </w:rPr>
        <w:t xml:space="preserve"> There are no control experiment results displayed for FNR because there are no possible true positives in control experiments, hence no false negatives either.</w:t>
      </w:r>
      <w:r w:rsidR="00BC2FDB">
        <w:rPr>
          <w:rFonts w:ascii="Times New Roman" w:eastAsia="Times New Roman" w:hAnsi="Times New Roman" w:cs="Times New Roman"/>
          <w:sz w:val="24"/>
          <w:szCs w:val="24"/>
        </w:rPr>
        <w:t xml:space="preserve"> Those values are for samplings done at </w:t>
      </w:r>
      <w:del w:id="315" w:author="Pierre" w:date="2020-02-03T14:49:00Z">
        <w:r w:rsidR="00BC2FDB" w:rsidDel="007C7871">
          <w:rPr>
            <w:rFonts w:ascii="Times New Roman" w:eastAsia="Times New Roman" w:hAnsi="Times New Roman" w:cs="Times New Roman"/>
            <w:sz w:val="24"/>
            <w:szCs w:val="24"/>
          </w:rPr>
          <w:delText xml:space="preserve">the 100 and 101 </w:delText>
        </w:r>
      </w:del>
      <w:r w:rsidR="00BC2FDB">
        <w:rPr>
          <w:rFonts w:ascii="Times New Roman" w:eastAsia="Times New Roman" w:hAnsi="Times New Roman" w:cs="Times New Roman"/>
          <w:sz w:val="24"/>
          <w:szCs w:val="24"/>
        </w:rPr>
        <w:t>generations</w:t>
      </w:r>
      <w:ins w:id="316" w:author="Pierre" w:date="2020-02-03T14:49:00Z">
        <w:r w:rsidR="007C7871">
          <w:rPr>
            <w:rFonts w:ascii="Times New Roman" w:eastAsia="Times New Roman" w:hAnsi="Times New Roman" w:cs="Times New Roman"/>
            <w:sz w:val="24"/>
            <w:szCs w:val="24"/>
          </w:rPr>
          <w:t xml:space="preserve"> 100 and 102, i.e.</w:t>
        </w:r>
      </w:ins>
      <w:r w:rsidR="00BC2FDB">
        <w:rPr>
          <w:rFonts w:ascii="Times New Roman" w:eastAsia="Times New Roman" w:hAnsi="Times New Roman" w:cs="Times New Roman"/>
          <w:sz w:val="24"/>
          <w:szCs w:val="24"/>
        </w:rPr>
        <w:t xml:space="preserve"> </w:t>
      </w:r>
      <w:del w:id="317" w:author="Pierre" w:date="2020-02-03T14:49:00Z">
        <w:r w:rsidR="00BC2FDB" w:rsidDel="007C7871">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 xml:space="preserve">right before and </w:t>
      </w:r>
      <w:del w:id="318" w:author="Pierre" w:date="2020-02-03T14:49:00Z">
        <w:r w:rsidR="00BC2FDB" w:rsidDel="007C7871">
          <w:rPr>
            <w:rFonts w:ascii="Times New Roman" w:eastAsia="Times New Roman" w:hAnsi="Times New Roman" w:cs="Times New Roman"/>
            <w:sz w:val="24"/>
            <w:szCs w:val="24"/>
          </w:rPr>
          <w:delText xml:space="preserve">right </w:delText>
        </w:r>
      </w:del>
      <w:r w:rsidR="00BC2FDB">
        <w:rPr>
          <w:rFonts w:ascii="Times New Roman" w:eastAsia="Times New Roman" w:hAnsi="Times New Roman" w:cs="Times New Roman"/>
          <w:sz w:val="24"/>
          <w:szCs w:val="24"/>
        </w:rPr>
        <w:t xml:space="preserve">after the </w:t>
      </w:r>
      <w:ins w:id="319" w:author="Pierre" w:date="2020-02-03T14:50:00Z">
        <w:r w:rsidR="007C7871">
          <w:rPr>
            <w:rFonts w:ascii="Times New Roman" w:eastAsia="Times New Roman" w:hAnsi="Times New Roman" w:cs="Times New Roman"/>
            <w:sz w:val="24"/>
            <w:szCs w:val="24"/>
          </w:rPr>
          <w:t xml:space="preserve">migration </w:t>
        </w:r>
      </w:ins>
      <w:r w:rsidR="00BC2FDB">
        <w:rPr>
          <w:rFonts w:ascii="Times New Roman" w:eastAsia="Times New Roman" w:hAnsi="Times New Roman" w:cs="Times New Roman"/>
          <w:sz w:val="24"/>
          <w:szCs w:val="24"/>
        </w:rPr>
        <w:t>event</w:t>
      </w:r>
      <w:del w:id="320" w:author="Pierre" w:date="2020-02-03T14:50:00Z">
        <w:r w:rsidR="00BC2FDB" w:rsidDel="007C7871">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5%</w:t>
      </w:r>
      <w:r w:rsidR="009F61E0">
        <w:rPr>
          <w:rFonts w:ascii="Times New Roman" w:eastAsia="Times New Roman" w:hAnsi="Times New Roman" w:cs="Times New Roman"/>
          <w:sz w:val="24"/>
          <w:szCs w:val="24"/>
        </w:rPr>
        <w:t xml:space="preserve"> confidence intervals </w:t>
      </w:r>
      <w:ins w:id="321" w:author="Pierre" w:date="2020-02-03T14:50:00Z">
        <w:r w:rsidR="007C7871">
          <w:rPr>
            <w:rFonts w:ascii="Times New Roman" w:eastAsia="Times New Roman" w:hAnsi="Times New Roman" w:cs="Times New Roman"/>
            <w:sz w:val="24"/>
            <w:szCs w:val="24"/>
          </w:rPr>
          <w:t xml:space="preserve">of the FNR </w:t>
        </w:r>
      </w:ins>
      <w:ins w:id="322" w:author="Pierre" w:date="2020-02-03T15:10:00Z">
        <w:r w:rsidR="00864999">
          <w:rPr>
            <w:rFonts w:ascii="Times New Roman" w:eastAsia="Times New Roman" w:hAnsi="Times New Roman" w:cs="Times New Roman"/>
            <w:sz w:val="24"/>
            <w:szCs w:val="24"/>
          </w:rPr>
          <w:t xml:space="preserve">estimates </w:t>
        </w:r>
      </w:ins>
      <w:r w:rsidR="009F61E0">
        <w:rPr>
          <w:rFonts w:ascii="Times New Roman" w:eastAsia="Times New Roman" w:hAnsi="Times New Roman" w:cs="Times New Roman"/>
          <w:sz w:val="24"/>
          <w:szCs w:val="24"/>
        </w:rPr>
        <w:t>are displayed by bars.</w:t>
      </w:r>
      <w:ins w:id="323" w:author="Pierre" w:date="2020-02-03T14:50:00Z">
        <w:r w:rsidR="007C7871">
          <w:rPr>
            <w:rFonts w:ascii="Times New Roman" w:eastAsia="Times New Roman" w:hAnsi="Times New Roman" w:cs="Times New Roman"/>
            <w:sz w:val="24"/>
            <w:szCs w:val="24"/>
          </w:rPr>
          <w:t xml:space="preserve"> </w:t>
        </w:r>
        <w:r w:rsidR="007C7871" w:rsidRPr="00DF23B7">
          <w:rPr>
            <w:rFonts w:ascii="Times New Roman" w:eastAsia="Times New Roman" w:hAnsi="Times New Roman" w:cs="Times New Roman"/>
            <w:sz w:val="24"/>
            <w:szCs w:val="24"/>
            <w:highlight w:val="yellow"/>
            <w:lang w:val="fr-CA"/>
            <w:rPrChange w:id="324" w:author="Julian WITTISCHE" w:date="2020-02-06T13:42:00Z">
              <w:rPr>
                <w:rFonts w:ascii="Times New Roman" w:eastAsia="Times New Roman" w:hAnsi="Times New Roman" w:cs="Times New Roman"/>
                <w:sz w:val="24"/>
                <w:szCs w:val="24"/>
                <w:highlight w:val="yellow"/>
              </w:rPr>
            </w:rPrChange>
          </w:rPr>
          <w:t xml:space="preserve">### Je suggère d’utiliser des </w:t>
        </w:r>
      </w:ins>
      <w:ins w:id="325" w:author="Pierre" w:date="2020-02-03T15:37:00Z">
        <w:r w:rsidR="00DE45D1" w:rsidRPr="00DF23B7">
          <w:rPr>
            <w:rFonts w:ascii="Times New Roman" w:eastAsia="Times New Roman" w:hAnsi="Times New Roman" w:cs="Times New Roman"/>
            <w:sz w:val="24"/>
            <w:szCs w:val="24"/>
            <w:highlight w:val="yellow"/>
            <w:lang w:val="fr-CA"/>
            <w:rPrChange w:id="326" w:author="Julian WITTISCHE" w:date="2020-02-06T13:42:00Z">
              <w:rPr>
                <w:rFonts w:ascii="Times New Roman" w:eastAsia="Times New Roman" w:hAnsi="Times New Roman" w:cs="Times New Roman"/>
                <w:sz w:val="24"/>
                <w:szCs w:val="24"/>
                <w:highlight w:val="yellow"/>
              </w:rPr>
            </w:rPrChange>
          </w:rPr>
          <w:t xml:space="preserve">couleurs différenes pour les </w:t>
        </w:r>
      </w:ins>
      <w:ins w:id="327" w:author="Pierre" w:date="2020-02-03T14:50:00Z">
        <w:r w:rsidR="007C7871" w:rsidRPr="00DF23B7">
          <w:rPr>
            <w:rFonts w:ascii="Times New Roman" w:eastAsia="Times New Roman" w:hAnsi="Times New Roman" w:cs="Times New Roman"/>
            <w:sz w:val="24"/>
            <w:szCs w:val="24"/>
            <w:highlight w:val="yellow"/>
            <w:lang w:val="fr-CA"/>
            <w:rPrChange w:id="328" w:author="Julian WITTISCHE" w:date="2020-02-06T13:42:00Z">
              <w:rPr>
                <w:rFonts w:ascii="Times New Roman" w:eastAsia="Times New Roman" w:hAnsi="Times New Roman" w:cs="Times New Roman"/>
                <w:sz w:val="24"/>
                <w:szCs w:val="24"/>
                <w:highlight w:val="yellow"/>
              </w:rPr>
            </w:rPrChange>
          </w:rPr>
          <w:t>lignes</w:t>
        </w:r>
      </w:ins>
      <w:ins w:id="329" w:author="Pierre" w:date="2020-02-03T15:37:00Z">
        <w:r w:rsidR="00DE45D1" w:rsidRPr="00DF23B7">
          <w:rPr>
            <w:rFonts w:ascii="Times New Roman" w:eastAsia="Times New Roman" w:hAnsi="Times New Roman" w:cs="Times New Roman"/>
            <w:sz w:val="24"/>
            <w:szCs w:val="24"/>
            <w:highlight w:val="yellow"/>
            <w:lang w:val="fr-CA"/>
            <w:rPrChange w:id="330" w:author="Julian WITTISCHE" w:date="2020-02-06T13:42:00Z">
              <w:rPr>
                <w:rFonts w:ascii="Times New Roman" w:eastAsia="Times New Roman" w:hAnsi="Times New Roman" w:cs="Times New Roman"/>
                <w:sz w:val="24"/>
                <w:szCs w:val="24"/>
                <w:highlight w:val="yellow"/>
              </w:rPr>
            </w:rPrChange>
          </w:rPr>
          <w:t xml:space="preserve"> correspondant aux trois valeurs de </w:t>
        </w:r>
        <w:r w:rsidR="00DE45D1" w:rsidRPr="00DF23B7">
          <w:rPr>
            <w:rFonts w:ascii="Times New Roman" w:eastAsia="Times New Roman" w:hAnsi="Times New Roman" w:cs="Times New Roman"/>
            <w:i/>
            <w:sz w:val="24"/>
            <w:szCs w:val="24"/>
            <w:highlight w:val="yellow"/>
            <w:lang w:val="fr-CA"/>
            <w:rPrChange w:id="331" w:author="Julian WITTISCHE" w:date="2020-02-06T13:42:00Z">
              <w:rPr>
                <w:rFonts w:ascii="Times New Roman" w:eastAsia="Times New Roman" w:hAnsi="Times New Roman" w:cs="Times New Roman"/>
                <w:i/>
                <w:sz w:val="24"/>
                <w:szCs w:val="24"/>
                <w:highlight w:val="yellow"/>
              </w:rPr>
            </w:rPrChange>
          </w:rPr>
          <w:t>dispersal</w:t>
        </w:r>
        <w:r w:rsidR="00DE45D1" w:rsidRPr="00DF23B7">
          <w:rPr>
            <w:rFonts w:ascii="Times New Roman" w:eastAsia="Times New Roman" w:hAnsi="Times New Roman" w:cs="Times New Roman"/>
            <w:sz w:val="24"/>
            <w:szCs w:val="24"/>
            <w:highlight w:val="yellow"/>
            <w:lang w:val="fr-CA"/>
            <w:rPrChange w:id="332" w:author="Julian WITTISCHE" w:date="2020-02-06T13:42:00Z">
              <w:rPr>
                <w:rFonts w:ascii="Times New Roman" w:eastAsia="Times New Roman" w:hAnsi="Times New Roman" w:cs="Times New Roman"/>
                <w:sz w:val="24"/>
                <w:szCs w:val="24"/>
                <w:highlight w:val="yellow"/>
              </w:rPr>
            </w:rPrChange>
          </w:rPr>
          <w:t xml:space="preserve">. </w:t>
        </w:r>
      </w:ins>
      <w:ins w:id="333" w:author="Pierre" w:date="2020-02-03T14:58:00Z">
        <w:r w:rsidR="00C754F6" w:rsidRPr="00DF23B7">
          <w:rPr>
            <w:rFonts w:ascii="Times New Roman" w:eastAsia="Times New Roman" w:hAnsi="Times New Roman" w:cs="Times New Roman"/>
            <w:sz w:val="24"/>
            <w:szCs w:val="24"/>
            <w:highlight w:val="yellow"/>
            <w:lang w:val="fr-CA"/>
            <w:rPrChange w:id="334" w:author="Julian WITTISCHE" w:date="2020-02-06T13:42:00Z">
              <w:rPr>
                <w:rFonts w:ascii="Times New Roman" w:eastAsia="Times New Roman" w:hAnsi="Times New Roman" w:cs="Times New Roman"/>
                <w:sz w:val="24"/>
                <w:szCs w:val="24"/>
                <w:highlight w:val="yellow"/>
              </w:rPr>
            </w:rPrChange>
          </w:rPr>
          <w:t>Je s</w:t>
        </w:r>
        <w:r w:rsidR="00DE45D1" w:rsidRPr="00DF23B7">
          <w:rPr>
            <w:rFonts w:ascii="Times New Roman" w:eastAsia="Times New Roman" w:hAnsi="Times New Roman" w:cs="Times New Roman"/>
            <w:sz w:val="24"/>
            <w:szCs w:val="24"/>
            <w:highlight w:val="yellow"/>
            <w:lang w:val="fr-CA"/>
            <w:rPrChange w:id="335" w:author="Julian WITTISCHE" w:date="2020-02-06T13:42:00Z">
              <w:rPr>
                <w:rFonts w:ascii="Times New Roman" w:eastAsia="Times New Roman" w:hAnsi="Times New Roman" w:cs="Times New Roman"/>
                <w:sz w:val="24"/>
                <w:szCs w:val="24"/>
                <w:highlight w:val="yellow"/>
              </w:rPr>
            </w:rPrChange>
          </w:rPr>
          <w:t>uggère aussi d’écrire dans la lé</w:t>
        </w:r>
        <w:r w:rsidR="00C754F6" w:rsidRPr="00DF23B7">
          <w:rPr>
            <w:rFonts w:ascii="Times New Roman" w:eastAsia="Times New Roman" w:hAnsi="Times New Roman" w:cs="Times New Roman"/>
            <w:sz w:val="24"/>
            <w:szCs w:val="24"/>
            <w:highlight w:val="yellow"/>
            <w:lang w:val="fr-CA"/>
            <w:rPrChange w:id="336" w:author="Julian WITTISCHE" w:date="2020-02-06T13:42:00Z">
              <w:rPr>
                <w:rFonts w:ascii="Times New Roman" w:eastAsia="Times New Roman" w:hAnsi="Times New Roman" w:cs="Times New Roman"/>
                <w:sz w:val="24"/>
                <w:szCs w:val="24"/>
                <w:highlight w:val="yellow"/>
              </w:rPr>
            </w:rPrChange>
          </w:rPr>
          <w:t>gend</w:t>
        </w:r>
      </w:ins>
      <w:ins w:id="337" w:author="Pierre" w:date="2020-02-03T14:59:00Z">
        <w:r w:rsidR="00C754F6" w:rsidRPr="00DF23B7">
          <w:rPr>
            <w:rFonts w:ascii="Times New Roman" w:eastAsia="Times New Roman" w:hAnsi="Times New Roman" w:cs="Times New Roman"/>
            <w:sz w:val="24"/>
            <w:szCs w:val="24"/>
            <w:highlight w:val="yellow"/>
            <w:lang w:val="fr-CA"/>
            <w:rPrChange w:id="338" w:author="Julian WITTISCHE" w:date="2020-02-06T13:42:00Z">
              <w:rPr>
                <w:rFonts w:ascii="Times New Roman" w:eastAsia="Times New Roman" w:hAnsi="Times New Roman" w:cs="Times New Roman"/>
                <w:sz w:val="24"/>
                <w:szCs w:val="24"/>
                <w:highlight w:val="yellow"/>
              </w:rPr>
            </w:rPrChange>
          </w:rPr>
          <w:t>e</w:t>
        </w:r>
      </w:ins>
      <w:ins w:id="339" w:author="Pierre" w:date="2020-02-03T14:58:00Z">
        <w:r w:rsidR="00C754F6" w:rsidRPr="00DF23B7">
          <w:rPr>
            <w:rFonts w:ascii="Times New Roman" w:eastAsia="Times New Roman" w:hAnsi="Times New Roman" w:cs="Times New Roman"/>
            <w:sz w:val="24"/>
            <w:szCs w:val="24"/>
            <w:highlight w:val="yellow"/>
            <w:lang w:val="fr-CA"/>
            <w:rPrChange w:id="340" w:author="Julian WITTISCHE" w:date="2020-02-06T13:42:00Z">
              <w:rPr>
                <w:rFonts w:ascii="Times New Roman" w:eastAsia="Times New Roman" w:hAnsi="Times New Roman" w:cs="Times New Roman"/>
                <w:sz w:val="24"/>
                <w:szCs w:val="24"/>
                <w:highlight w:val="yellow"/>
              </w:rPr>
            </w:rPrChange>
          </w:rPr>
          <w:t xml:space="preserve"> de la figure les abréviations qui sont utilisées dans le texte</w:t>
        </w:r>
      </w:ins>
      <w:ins w:id="341" w:author="Pierre" w:date="2020-02-03T14:59:00Z">
        <w:r w:rsidR="00DE45D1" w:rsidRPr="00DF23B7">
          <w:rPr>
            <w:rFonts w:ascii="Times New Roman" w:eastAsia="Times New Roman" w:hAnsi="Times New Roman" w:cs="Times New Roman"/>
            <w:sz w:val="24"/>
            <w:szCs w:val="24"/>
            <w:highlight w:val="yellow"/>
            <w:lang w:val="fr-CA"/>
            <w:rPrChange w:id="342" w:author="Julian WITTISCHE" w:date="2020-02-06T13:42:00Z">
              <w:rPr>
                <w:rFonts w:ascii="Times New Roman" w:eastAsia="Times New Roman" w:hAnsi="Times New Roman" w:cs="Times New Roman"/>
                <w:sz w:val="24"/>
                <w:szCs w:val="24"/>
                <w:highlight w:val="yellow"/>
              </w:rPr>
            </w:rPrChange>
          </w:rPr>
          <w:t>: “low</w:t>
        </w:r>
        <w:r w:rsidR="00C754F6" w:rsidRPr="00DF23B7">
          <w:rPr>
            <w:rFonts w:ascii="Times New Roman" w:eastAsia="Times New Roman" w:hAnsi="Times New Roman" w:cs="Times New Roman"/>
            <w:sz w:val="24"/>
            <w:szCs w:val="24"/>
            <w:highlight w:val="yellow"/>
            <w:lang w:val="fr-CA"/>
            <w:rPrChange w:id="343" w:author="Julian WITTISCHE" w:date="2020-02-06T13:42:00Z">
              <w:rPr>
                <w:rFonts w:ascii="Times New Roman" w:eastAsia="Times New Roman" w:hAnsi="Times New Roman" w:cs="Times New Roman"/>
                <w:sz w:val="24"/>
                <w:szCs w:val="24"/>
                <w:highlight w:val="yellow"/>
              </w:rPr>
            </w:rPrChange>
          </w:rPr>
          <w:t xml:space="preserve"> (L)”, “moderate (M)”, “high (H)”. </w:t>
        </w:r>
        <w:r w:rsidR="00C754F6" w:rsidRPr="00DE45D1">
          <w:rPr>
            <w:rFonts w:ascii="Times New Roman" w:eastAsia="Times New Roman" w:hAnsi="Times New Roman" w:cs="Times New Roman"/>
            <w:sz w:val="24"/>
            <w:szCs w:val="24"/>
            <w:highlight w:val="yellow"/>
          </w:rPr>
          <w:t>###</w:t>
        </w:r>
      </w:ins>
    </w:p>
    <w:p w14:paraId="3D0EB4E2" w14:textId="7C5EB18C" w:rsidR="003D67FC" w:rsidRDefault="0069475B" w:rsidP="00A51948">
      <w:pPr>
        <w:spacing w:before="240" w:after="240" w:line="480" w:lineRule="auto"/>
        <w:rPr>
          <w:rFonts w:ascii="Times New Roman" w:eastAsia="Times New Roman" w:hAnsi="Times New Roman" w:cs="Times New Roman"/>
          <w:sz w:val="24"/>
          <w:szCs w:val="24"/>
        </w:rPr>
      </w:pPr>
      <w:r w:rsidRPr="0069475B">
        <w:rPr>
          <w:rFonts w:ascii="Times New Roman" w:eastAsia="Times New Roman" w:hAnsi="Times New Roman" w:cs="Times New Roman"/>
          <w:noProof/>
          <w:sz w:val="24"/>
          <w:szCs w:val="24"/>
        </w:rPr>
        <w:lastRenderedPageBreak/>
        <w:drawing>
          <wp:inline distT="0" distB="0" distL="0" distR="0" wp14:anchorId="797C6411" wp14:editId="6E80D398">
            <wp:extent cx="5943600" cy="4457700"/>
            <wp:effectExtent l="0" t="0" r="0" b="0"/>
            <wp:docPr id="1" name="Image 1"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OneDrive\Desktop\Git_Projects\Genetic_TBI_LCBD\Fig3_800x6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05A5E0" w14:textId="5CFCC93D" w:rsidR="009F61E0" w:rsidRDefault="00510355" w:rsidP="009F61E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w:t>
      </w:r>
      <w:r w:rsidR="002760DF">
        <w:rPr>
          <w:rFonts w:ascii="Times New Roman" w:eastAsia="Times New Roman" w:hAnsi="Times New Roman" w:cs="Times New Roman"/>
          <w:sz w:val="24"/>
          <w:szCs w:val="24"/>
        </w:rPr>
        <w:t xml:space="preserve"> </w:t>
      </w:r>
      <w:commentRangeStart w:id="344"/>
      <w:r w:rsidR="002760DF">
        <w:rPr>
          <w:rFonts w:ascii="Times New Roman" w:eastAsia="Times New Roman" w:hAnsi="Times New Roman" w:cs="Times New Roman"/>
          <w:sz w:val="24"/>
          <w:szCs w:val="24"/>
        </w:rPr>
        <w:t>Control</w:t>
      </w:r>
      <w:r w:rsidR="005B5111">
        <w:rPr>
          <w:rFonts w:ascii="Times New Roman" w:eastAsia="Times New Roman" w:hAnsi="Times New Roman" w:cs="Times New Roman"/>
          <w:sz w:val="24"/>
          <w:szCs w:val="24"/>
        </w:rPr>
        <w:t xml:space="preserve"> experiments</w:t>
      </w:r>
      <w:r w:rsidR="002760DF">
        <w:rPr>
          <w:rFonts w:ascii="Times New Roman" w:eastAsia="Times New Roman" w:hAnsi="Times New Roman" w:cs="Times New Roman"/>
          <w:sz w:val="24"/>
          <w:szCs w:val="24"/>
        </w:rPr>
        <w:t xml:space="preserve"> are shown with </w:t>
      </w:r>
      <w:r w:rsidR="005B5111">
        <w:rPr>
          <w:rFonts w:ascii="Times New Roman" w:eastAsia="Times New Roman" w:hAnsi="Times New Roman" w:cs="Times New Roman"/>
          <w:sz w:val="24"/>
          <w:szCs w:val="24"/>
        </w:rPr>
        <w:t>dashed</w:t>
      </w:r>
      <w:r w:rsidR="002760DF">
        <w:rPr>
          <w:rFonts w:ascii="Times New Roman" w:eastAsia="Times New Roman" w:hAnsi="Times New Roman" w:cs="Times New Roman"/>
          <w:sz w:val="24"/>
          <w:szCs w:val="24"/>
        </w:rPr>
        <w:t xml:space="preserve"> lines</w:t>
      </w:r>
      <w:r w:rsidR="00CE71E7">
        <w:rPr>
          <w:rFonts w:ascii="Times New Roman" w:eastAsia="Times New Roman" w:hAnsi="Times New Roman" w:cs="Times New Roman"/>
          <w:sz w:val="24"/>
          <w:szCs w:val="24"/>
        </w:rPr>
        <w:t>.</w:t>
      </w:r>
      <w:r w:rsidR="00BC2FDB">
        <w:rPr>
          <w:rFonts w:ascii="Times New Roman" w:eastAsia="Times New Roman" w:hAnsi="Times New Roman" w:cs="Times New Roman"/>
          <w:sz w:val="24"/>
          <w:szCs w:val="24"/>
        </w:rPr>
        <w:t xml:space="preserve"> </w:t>
      </w:r>
      <w:commentRangeEnd w:id="344"/>
      <w:r w:rsidR="00CE217D">
        <w:rPr>
          <w:rStyle w:val="Marquedecommentaire"/>
        </w:rPr>
        <w:commentReference w:id="344"/>
      </w:r>
      <w:r w:rsidR="00BC2FDB">
        <w:rPr>
          <w:rFonts w:ascii="Times New Roman" w:eastAsia="Times New Roman" w:hAnsi="Times New Roman" w:cs="Times New Roman"/>
          <w:sz w:val="24"/>
          <w:szCs w:val="24"/>
        </w:rPr>
        <w:t xml:space="preserve">Those values are for samplings done at the 100 and 101 generations </w:t>
      </w:r>
      <w:ins w:id="345" w:author="Pierre" w:date="2020-02-03T15:09:00Z">
        <w:r w:rsidR="00864999">
          <w:rPr>
            <w:rFonts w:ascii="Times New Roman" w:eastAsia="Times New Roman" w:hAnsi="Times New Roman" w:cs="Times New Roman"/>
            <w:sz w:val="24"/>
            <w:szCs w:val="24"/>
          </w:rPr>
          <w:t xml:space="preserve">100 and 102, i.e. </w:t>
        </w:r>
      </w:ins>
      <w:del w:id="346" w:author="Pierre" w:date="2020-02-03T15:09:00Z">
        <w:r w:rsidR="00BC2FDB" w:rsidDel="00864999">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 xml:space="preserve">right before and </w:t>
      </w:r>
      <w:del w:id="347" w:author="Pierre" w:date="2020-02-03T15:09:00Z">
        <w:r w:rsidR="00BC2FDB" w:rsidDel="00864999">
          <w:rPr>
            <w:rFonts w:ascii="Times New Roman" w:eastAsia="Times New Roman" w:hAnsi="Times New Roman" w:cs="Times New Roman"/>
            <w:sz w:val="24"/>
            <w:szCs w:val="24"/>
          </w:rPr>
          <w:delText xml:space="preserve">right </w:delText>
        </w:r>
      </w:del>
      <w:r w:rsidR="00BC2FDB">
        <w:rPr>
          <w:rFonts w:ascii="Times New Roman" w:eastAsia="Times New Roman" w:hAnsi="Times New Roman" w:cs="Times New Roman"/>
          <w:sz w:val="24"/>
          <w:szCs w:val="24"/>
        </w:rPr>
        <w:t xml:space="preserve">after the </w:t>
      </w:r>
      <w:ins w:id="348" w:author="Pierre" w:date="2020-02-03T15:09:00Z">
        <w:r w:rsidR="00864999">
          <w:rPr>
            <w:rFonts w:ascii="Times New Roman" w:eastAsia="Times New Roman" w:hAnsi="Times New Roman" w:cs="Times New Roman"/>
            <w:sz w:val="24"/>
            <w:szCs w:val="24"/>
          </w:rPr>
          <w:t xml:space="preserve">migration </w:t>
        </w:r>
      </w:ins>
      <w:r w:rsidR="00BC2FDB">
        <w:rPr>
          <w:rFonts w:ascii="Times New Roman" w:eastAsia="Times New Roman" w:hAnsi="Times New Roman" w:cs="Times New Roman"/>
          <w:sz w:val="24"/>
          <w:szCs w:val="24"/>
        </w:rPr>
        <w:t>event</w:t>
      </w:r>
      <w:del w:id="349" w:author="Pierre" w:date="2020-02-03T15:09:00Z">
        <w:r w:rsidR="00BC2FDB" w:rsidDel="00864999">
          <w:rPr>
            <w:rFonts w:ascii="Times New Roman" w:eastAsia="Times New Roman" w:hAnsi="Times New Roman" w:cs="Times New Roman"/>
            <w:sz w:val="24"/>
            <w:szCs w:val="24"/>
          </w:rPr>
          <w:delText>)</w:delText>
        </w:r>
      </w:del>
      <w:r w:rsidR="00BC2FDB">
        <w:rPr>
          <w:rFonts w:ascii="Times New Roman" w:eastAsia="Times New Roman" w:hAnsi="Times New Roman" w:cs="Times New Roman"/>
          <w:sz w:val="24"/>
          <w:szCs w:val="24"/>
        </w:rPr>
        <w:t>.</w:t>
      </w:r>
      <w:r w:rsidR="009F61E0">
        <w:rPr>
          <w:rFonts w:ascii="Times New Roman" w:eastAsia="Times New Roman" w:hAnsi="Times New Roman" w:cs="Times New Roman"/>
          <w:sz w:val="24"/>
          <w:szCs w:val="24"/>
        </w:rPr>
        <w:t xml:space="preserve"> 9</w:t>
      </w:r>
      <w:r w:rsidR="00A3005D">
        <w:rPr>
          <w:rFonts w:ascii="Times New Roman" w:eastAsia="Times New Roman" w:hAnsi="Times New Roman" w:cs="Times New Roman"/>
          <w:sz w:val="24"/>
          <w:szCs w:val="24"/>
        </w:rPr>
        <w:t xml:space="preserve">5% </w:t>
      </w:r>
      <w:r w:rsidR="009F61E0">
        <w:rPr>
          <w:rFonts w:ascii="Times New Roman" w:eastAsia="Times New Roman" w:hAnsi="Times New Roman" w:cs="Times New Roman"/>
          <w:sz w:val="24"/>
          <w:szCs w:val="24"/>
        </w:rPr>
        <w:t xml:space="preserve"> confidence intervals </w:t>
      </w:r>
      <w:ins w:id="350" w:author="Pierre" w:date="2020-02-03T15:10:00Z">
        <w:r w:rsidR="00864999">
          <w:rPr>
            <w:rFonts w:ascii="Times New Roman" w:eastAsia="Times New Roman" w:hAnsi="Times New Roman" w:cs="Times New Roman"/>
            <w:sz w:val="24"/>
            <w:szCs w:val="24"/>
          </w:rPr>
          <w:t xml:space="preserve">of the FPR estimates </w:t>
        </w:r>
      </w:ins>
      <w:r w:rsidR="009F61E0">
        <w:rPr>
          <w:rFonts w:ascii="Times New Roman" w:eastAsia="Times New Roman" w:hAnsi="Times New Roman" w:cs="Times New Roman"/>
          <w:sz w:val="24"/>
          <w:szCs w:val="24"/>
        </w:rPr>
        <w:t>are displayed by bars.</w:t>
      </w:r>
      <w:ins w:id="351" w:author="Pierre" w:date="2020-02-03T15:10:00Z">
        <w:r w:rsidR="00864999">
          <w:rPr>
            <w:rFonts w:ascii="Times New Roman" w:eastAsia="Times New Roman" w:hAnsi="Times New Roman" w:cs="Times New Roman"/>
            <w:sz w:val="24"/>
            <w:szCs w:val="24"/>
          </w:rPr>
          <w:t xml:space="preserve"> </w:t>
        </w:r>
        <w:r w:rsidR="00864999" w:rsidRPr="00864999">
          <w:rPr>
            <w:rFonts w:ascii="Times New Roman" w:eastAsia="Times New Roman" w:hAnsi="Times New Roman" w:cs="Times New Roman"/>
            <w:sz w:val="24"/>
            <w:szCs w:val="24"/>
            <w:highlight w:val="yellow"/>
            <w:rPrChange w:id="352" w:author="Pierre" w:date="2020-02-03T15:11:00Z">
              <w:rPr>
                <w:rFonts w:ascii="Times New Roman" w:eastAsia="Times New Roman" w:hAnsi="Times New Roman" w:cs="Times New Roman"/>
                <w:sz w:val="24"/>
                <w:szCs w:val="24"/>
              </w:rPr>
            </w:rPrChange>
          </w:rPr>
          <w:t xml:space="preserve">### Traits et </w:t>
        </w:r>
      </w:ins>
      <w:ins w:id="353" w:author="Pierre" w:date="2020-02-03T15:11:00Z">
        <w:r w:rsidR="00864999" w:rsidRPr="00864999">
          <w:rPr>
            <w:rFonts w:ascii="Times New Roman" w:eastAsia="Times New Roman" w:hAnsi="Times New Roman" w:cs="Times New Roman"/>
            <w:sz w:val="24"/>
            <w:szCs w:val="24"/>
            <w:highlight w:val="yellow"/>
            <w:rPrChange w:id="354" w:author="Pierre" w:date="2020-02-03T15:11:00Z">
              <w:rPr>
                <w:rFonts w:ascii="Times New Roman" w:eastAsia="Times New Roman" w:hAnsi="Times New Roman" w:cs="Times New Roman"/>
                <w:sz w:val="24"/>
                <w:szCs w:val="24"/>
              </w:rPr>
            </w:rPrChange>
          </w:rPr>
          <w:t>légende</w:t>
        </w:r>
      </w:ins>
      <w:ins w:id="355" w:author="Pierre" w:date="2020-02-03T15:10:00Z">
        <w:r w:rsidR="00864999" w:rsidRPr="00864999">
          <w:rPr>
            <w:rFonts w:ascii="Times New Roman" w:eastAsia="Times New Roman" w:hAnsi="Times New Roman" w:cs="Times New Roman"/>
            <w:sz w:val="24"/>
            <w:szCs w:val="24"/>
            <w:highlight w:val="yellow"/>
            <w:rPrChange w:id="356" w:author="Pierre" w:date="2020-02-03T15:11:00Z">
              <w:rPr>
                <w:rFonts w:ascii="Times New Roman" w:eastAsia="Times New Roman" w:hAnsi="Times New Roman" w:cs="Times New Roman"/>
                <w:sz w:val="24"/>
                <w:szCs w:val="24"/>
              </w:rPr>
            </w:rPrChange>
          </w:rPr>
          <w:t>:</w:t>
        </w:r>
      </w:ins>
      <w:ins w:id="357" w:author="Pierre" w:date="2020-02-03T15:11:00Z">
        <w:r w:rsidR="00864999" w:rsidRPr="00864999">
          <w:rPr>
            <w:rFonts w:ascii="Times New Roman" w:eastAsia="Times New Roman" w:hAnsi="Times New Roman" w:cs="Times New Roman"/>
            <w:sz w:val="24"/>
            <w:szCs w:val="24"/>
            <w:highlight w:val="yellow"/>
            <w:rPrChange w:id="358" w:author="Pierre" w:date="2020-02-03T15:11:00Z">
              <w:rPr>
                <w:rFonts w:ascii="Times New Roman" w:eastAsia="Times New Roman" w:hAnsi="Times New Roman" w:cs="Times New Roman"/>
                <w:sz w:val="24"/>
                <w:szCs w:val="24"/>
              </w:rPr>
            </w:rPrChange>
          </w:rPr>
          <w:t xml:space="preserve"> même suggestions que pour Fig. 2. ###</w:t>
        </w:r>
      </w:ins>
    </w:p>
    <w:p w14:paraId="23ADBAA0" w14:textId="3DFA290D" w:rsidR="00BC2FDB" w:rsidRDefault="00BC2FDB" w:rsidP="00BC2FDB">
      <w:pPr>
        <w:spacing w:before="240" w:after="240" w:line="480" w:lineRule="auto"/>
        <w:rPr>
          <w:rFonts w:ascii="Times New Roman" w:eastAsia="Times New Roman" w:hAnsi="Times New Roman" w:cs="Times New Roman"/>
          <w:sz w:val="24"/>
          <w:szCs w:val="24"/>
        </w:rPr>
      </w:pPr>
    </w:p>
    <w:p w14:paraId="542079E7" w14:textId="3F971FDA" w:rsidR="00510355" w:rsidRDefault="00510355" w:rsidP="00510355">
      <w:pPr>
        <w:spacing w:before="240" w:after="240" w:line="480" w:lineRule="auto"/>
        <w:rPr>
          <w:rFonts w:ascii="Times New Roman" w:eastAsia="Times New Roman" w:hAnsi="Times New Roman" w:cs="Times New Roman"/>
          <w:sz w:val="24"/>
          <w:szCs w:val="24"/>
        </w:rPr>
      </w:pPr>
    </w:p>
    <w:p w14:paraId="5CD3B67D" w14:textId="480D1363" w:rsidR="004B20F9" w:rsidRDefault="004B20F9" w:rsidP="00A51948">
      <w:pPr>
        <w:spacing w:before="240" w:after="240" w:line="480" w:lineRule="auto"/>
        <w:rPr>
          <w:rFonts w:ascii="Times New Roman" w:eastAsia="Times New Roman" w:hAnsi="Times New Roman" w:cs="Times New Roman"/>
          <w:sz w:val="24"/>
          <w:szCs w:val="24"/>
        </w:rPr>
      </w:pP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69DA08A9" w14:textId="1B765D26" w:rsidR="00D66B9D" w:rsidRPr="00D66B9D" w:rsidRDefault="00D66B9D" w:rsidP="00A51948">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lastRenderedPageBreak/>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w:t>
      </w:r>
      <w:r w:rsidR="004B20F9">
        <w:rPr>
          <w:rFonts w:ascii="Times New Roman" w:eastAsia="Times New Roman" w:hAnsi="Times New Roman" w:cs="Times New Roman"/>
          <w:sz w:val="24"/>
          <w:szCs w:val="24"/>
        </w:rPr>
        <w:t>eshold</w:t>
      </w:r>
      <w:r w:rsidR="00357CA8">
        <w:rPr>
          <w:rFonts w:ascii="Times New Roman" w:eastAsia="Times New Roman" w:hAnsi="Times New Roman" w:cs="Times New Roman"/>
          <w:sz w:val="24"/>
          <w:szCs w:val="24"/>
        </w:rPr>
        <w:t>s</w:t>
      </w:r>
      <w:r w:rsidR="004B20F9">
        <w:rPr>
          <w:rFonts w:ascii="Times New Roman" w:eastAsia="Times New Roman" w:hAnsi="Times New Roman" w:cs="Times New Roman"/>
          <w:sz w:val="24"/>
          <w:szCs w:val="24"/>
        </w:rPr>
        <w:t xml:space="preserve"> used in the TGI tests? </w:t>
      </w:r>
      <w:ins w:id="359" w:author="Pierre" w:date="2020-02-03T15:16:00Z">
        <w:r w:rsidR="0030512B">
          <w:rPr>
            <w:rFonts w:ascii="Times New Roman" w:eastAsia="Times New Roman" w:hAnsi="Times New Roman" w:cs="Times New Roman"/>
            <w:sz w:val="24"/>
            <w:szCs w:val="24"/>
          </w:rPr>
          <w:t>True (T) or False (F).</w:t>
        </w:r>
      </w:ins>
      <w:ins w:id="360" w:author="Pierre" w:date="2020-02-03T15:17:00Z">
        <w:r w:rsidR="0030512B">
          <w:rPr>
            <w:rFonts w:ascii="Times New Roman" w:eastAsia="Times New Roman" w:hAnsi="Times New Roman" w:cs="Times New Roman"/>
            <w:sz w:val="24"/>
            <w:szCs w:val="24"/>
          </w:rPr>
          <w:t xml:space="preserve"> </w:t>
        </w:r>
      </w:ins>
      <w:r w:rsidR="004B20F9" w:rsidRPr="0030512B">
        <w:rPr>
          <w:rFonts w:ascii="Times New Roman" w:eastAsia="Times New Roman" w:hAnsi="Times New Roman" w:cs="Times New Roman"/>
          <w:dstrike/>
          <w:sz w:val="24"/>
          <w:szCs w:val="24"/>
          <w:rPrChange w:id="361" w:author="Pierre" w:date="2020-02-03T15:17:00Z">
            <w:rPr>
              <w:rFonts w:ascii="Times New Roman" w:eastAsia="Times New Roman" w:hAnsi="Times New Roman" w:cs="Times New Roman"/>
              <w:sz w:val="24"/>
              <w:szCs w:val="24"/>
            </w:rPr>
          </w:rPrChange>
        </w:rPr>
        <w:t>T stands for</w:t>
      </w:r>
      <w:r w:rsidRPr="0030512B">
        <w:rPr>
          <w:rFonts w:ascii="Times New Roman" w:eastAsia="Times New Roman" w:hAnsi="Times New Roman" w:cs="Times New Roman"/>
          <w:dstrike/>
          <w:sz w:val="24"/>
          <w:szCs w:val="24"/>
          <w:rPrChange w:id="362" w:author="Pierre" w:date="2020-02-03T15:17:00Z">
            <w:rPr>
              <w:rFonts w:ascii="Times New Roman" w:eastAsia="Times New Roman" w:hAnsi="Times New Roman" w:cs="Times New Roman"/>
              <w:sz w:val="24"/>
              <w:szCs w:val="24"/>
            </w:rPr>
          </w:rPrChange>
        </w:rPr>
        <w:t xml:space="preserve"> </w:t>
      </w:r>
      <w:r w:rsidR="004B20F9" w:rsidRPr="0030512B">
        <w:rPr>
          <w:rFonts w:ascii="Times New Roman" w:eastAsia="Times New Roman" w:hAnsi="Times New Roman" w:cs="Times New Roman"/>
          <w:dstrike/>
          <w:sz w:val="24"/>
          <w:szCs w:val="24"/>
          <w:rPrChange w:id="363" w:author="Pierre" w:date="2020-02-03T15:17:00Z">
            <w:rPr>
              <w:rFonts w:ascii="Times New Roman" w:eastAsia="Times New Roman" w:hAnsi="Times New Roman" w:cs="Times New Roman"/>
              <w:sz w:val="24"/>
              <w:szCs w:val="24"/>
            </w:rPr>
          </w:rPrChange>
        </w:rPr>
        <w:t>“</w:t>
      </w:r>
      <w:r w:rsidRPr="0030512B">
        <w:rPr>
          <w:rFonts w:ascii="Times New Roman" w:eastAsia="Times New Roman" w:hAnsi="Times New Roman" w:cs="Times New Roman"/>
          <w:dstrike/>
          <w:sz w:val="24"/>
          <w:szCs w:val="24"/>
          <w:rPrChange w:id="364" w:author="Pierre" w:date="2020-02-03T15:17:00Z">
            <w:rPr>
              <w:rFonts w:ascii="Times New Roman" w:eastAsia="Times New Roman" w:hAnsi="Times New Roman" w:cs="Times New Roman"/>
              <w:sz w:val="24"/>
              <w:szCs w:val="24"/>
            </w:rPr>
          </w:rPrChange>
        </w:rPr>
        <w:t>T</w:t>
      </w:r>
      <w:r w:rsidR="004B20F9" w:rsidRPr="0030512B">
        <w:rPr>
          <w:rFonts w:ascii="Times New Roman" w:eastAsia="Times New Roman" w:hAnsi="Times New Roman" w:cs="Times New Roman"/>
          <w:dstrike/>
          <w:sz w:val="24"/>
          <w:szCs w:val="24"/>
          <w:rPrChange w:id="365" w:author="Pierre" w:date="2020-02-03T15:17:00Z">
            <w:rPr>
              <w:rFonts w:ascii="Times New Roman" w:eastAsia="Times New Roman" w:hAnsi="Times New Roman" w:cs="Times New Roman"/>
              <w:sz w:val="24"/>
              <w:szCs w:val="24"/>
            </w:rPr>
          </w:rPrChange>
        </w:rPr>
        <w:t xml:space="preserve">rue” and </w:t>
      </w:r>
      <w:r w:rsidRPr="0030512B">
        <w:rPr>
          <w:rFonts w:ascii="Times New Roman" w:eastAsia="Times New Roman" w:hAnsi="Times New Roman" w:cs="Times New Roman"/>
          <w:dstrike/>
          <w:sz w:val="24"/>
          <w:szCs w:val="24"/>
          <w:rPrChange w:id="366" w:author="Pierre" w:date="2020-02-03T15:17:00Z">
            <w:rPr>
              <w:rFonts w:ascii="Times New Roman" w:eastAsia="Times New Roman" w:hAnsi="Times New Roman" w:cs="Times New Roman"/>
              <w:sz w:val="24"/>
              <w:szCs w:val="24"/>
            </w:rPr>
          </w:rPrChange>
        </w:rPr>
        <w:t>F</w:t>
      </w:r>
      <w:r w:rsidR="004B20F9" w:rsidRPr="0030512B">
        <w:rPr>
          <w:rFonts w:ascii="Times New Roman" w:eastAsia="Times New Roman" w:hAnsi="Times New Roman" w:cs="Times New Roman"/>
          <w:dstrike/>
          <w:sz w:val="24"/>
          <w:szCs w:val="24"/>
          <w:rPrChange w:id="367" w:author="Pierre" w:date="2020-02-03T15:17:00Z">
            <w:rPr>
              <w:rFonts w:ascii="Times New Roman" w:eastAsia="Times New Roman" w:hAnsi="Times New Roman" w:cs="Times New Roman"/>
              <w:sz w:val="24"/>
              <w:szCs w:val="24"/>
            </w:rPr>
          </w:rPrChange>
        </w:rPr>
        <w:t xml:space="preserve"> </w:t>
      </w:r>
      <w:del w:id="368" w:author="Pierre" w:date="2020-02-02T14:01:00Z">
        <w:r w:rsidR="004B20F9" w:rsidRPr="0030512B" w:rsidDel="00184FCD">
          <w:rPr>
            <w:rFonts w:ascii="Times New Roman" w:eastAsia="Times New Roman" w:hAnsi="Times New Roman" w:cs="Times New Roman"/>
            <w:dstrike/>
            <w:sz w:val="24"/>
            <w:szCs w:val="24"/>
            <w:rPrChange w:id="369" w:author="Pierre" w:date="2020-02-03T15:17:00Z">
              <w:rPr>
                <w:rFonts w:ascii="Times New Roman" w:eastAsia="Times New Roman" w:hAnsi="Times New Roman" w:cs="Times New Roman"/>
                <w:sz w:val="24"/>
                <w:szCs w:val="24"/>
              </w:rPr>
            </w:rPrChange>
          </w:rPr>
          <w:delText xml:space="preserve">stands </w:delText>
        </w:r>
      </w:del>
      <w:r w:rsidR="004B20F9" w:rsidRPr="0030512B">
        <w:rPr>
          <w:rFonts w:ascii="Times New Roman" w:eastAsia="Times New Roman" w:hAnsi="Times New Roman" w:cs="Times New Roman"/>
          <w:dstrike/>
          <w:sz w:val="24"/>
          <w:szCs w:val="24"/>
          <w:rPrChange w:id="370" w:author="Pierre" w:date="2020-02-03T15:17:00Z">
            <w:rPr>
              <w:rFonts w:ascii="Times New Roman" w:eastAsia="Times New Roman" w:hAnsi="Times New Roman" w:cs="Times New Roman"/>
              <w:sz w:val="24"/>
              <w:szCs w:val="24"/>
            </w:rPr>
          </w:rPrChange>
        </w:rPr>
        <w:t>for “</w:t>
      </w:r>
      <w:r w:rsidRPr="0030512B">
        <w:rPr>
          <w:rFonts w:ascii="Times New Roman" w:eastAsia="Times New Roman" w:hAnsi="Times New Roman" w:cs="Times New Roman"/>
          <w:dstrike/>
          <w:sz w:val="24"/>
          <w:szCs w:val="24"/>
          <w:rPrChange w:id="371" w:author="Pierre" w:date="2020-02-03T15:17:00Z">
            <w:rPr>
              <w:rFonts w:ascii="Times New Roman" w:eastAsia="Times New Roman" w:hAnsi="Times New Roman" w:cs="Times New Roman"/>
              <w:sz w:val="24"/>
              <w:szCs w:val="24"/>
            </w:rPr>
          </w:rPrChange>
        </w:rPr>
        <w:t>F</w:t>
      </w:r>
      <w:r w:rsidR="004B20F9" w:rsidRPr="0030512B">
        <w:rPr>
          <w:rFonts w:ascii="Times New Roman" w:eastAsia="Times New Roman" w:hAnsi="Times New Roman" w:cs="Times New Roman"/>
          <w:dstrike/>
          <w:sz w:val="24"/>
          <w:szCs w:val="24"/>
          <w:rPrChange w:id="372" w:author="Pierre" w:date="2020-02-03T15:17:00Z">
            <w:rPr>
              <w:rFonts w:ascii="Times New Roman" w:eastAsia="Times New Roman" w:hAnsi="Times New Roman" w:cs="Times New Roman"/>
              <w:sz w:val="24"/>
              <w:szCs w:val="24"/>
            </w:rPr>
          </w:rPrChange>
        </w:rPr>
        <w:t>alse”.</w:t>
      </w:r>
    </w:p>
    <w:tbl>
      <w:tblPr>
        <w:tblStyle w:val="Grilledutableau"/>
        <w:tblW w:w="0" w:type="auto"/>
        <w:tblCellMar>
          <w:left w:w="0" w:type="dxa"/>
          <w:right w:w="0" w:type="dxa"/>
        </w:tblCellMar>
        <w:tblLook w:val="04A0" w:firstRow="1" w:lastRow="0" w:firstColumn="1" w:lastColumn="0" w:noHBand="0" w:noVBand="1"/>
        <w:tblPrChange w:id="373" w:author="Pierre" w:date="2020-02-03T15:18:00Z">
          <w:tblPr>
            <w:tblStyle w:val="Grilledutableau"/>
            <w:tblW w:w="0" w:type="auto"/>
            <w:tblCellMar>
              <w:left w:w="0" w:type="dxa"/>
              <w:right w:w="0" w:type="dxa"/>
            </w:tblCellMar>
            <w:tblLook w:val="04A0" w:firstRow="1" w:lastRow="0" w:firstColumn="1" w:lastColumn="0" w:noHBand="0" w:noVBand="1"/>
          </w:tblPr>
        </w:tblPrChange>
      </w:tblPr>
      <w:tblGrid>
        <w:gridCol w:w="1281"/>
        <w:gridCol w:w="713"/>
        <w:gridCol w:w="919"/>
        <w:gridCol w:w="920"/>
        <w:gridCol w:w="919"/>
        <w:gridCol w:w="920"/>
        <w:gridCol w:w="919"/>
        <w:gridCol w:w="920"/>
        <w:gridCol w:w="919"/>
        <w:gridCol w:w="920"/>
        <w:tblGridChange w:id="374">
          <w:tblGrid>
            <w:gridCol w:w="1075"/>
            <w:gridCol w:w="919"/>
            <w:gridCol w:w="919"/>
            <w:gridCol w:w="920"/>
            <w:gridCol w:w="919"/>
            <w:gridCol w:w="920"/>
            <w:gridCol w:w="919"/>
            <w:gridCol w:w="920"/>
            <w:gridCol w:w="919"/>
            <w:gridCol w:w="920"/>
          </w:tblGrid>
        </w:tblGridChange>
      </w:tblGrid>
      <w:tr w:rsidR="00CB24CD" w14:paraId="1DA54E7F" w14:textId="77777777" w:rsidTr="0030512B">
        <w:trPr>
          <w:cantSplit/>
          <w:trHeight w:val="1097"/>
          <w:trPrChange w:id="375" w:author="Pierre" w:date="2020-02-03T15:18:00Z">
            <w:trPr>
              <w:cantSplit/>
              <w:trHeight w:val="1097"/>
            </w:trPr>
          </w:trPrChange>
        </w:trPr>
        <w:tc>
          <w:tcPr>
            <w:tcW w:w="1281" w:type="dxa"/>
            <w:noWrap/>
            <w:tcPrChange w:id="376" w:author="Pierre" w:date="2020-02-03T15:18:00Z">
              <w:tcPr>
                <w:tcW w:w="1075" w:type="dxa"/>
                <w:noWrap/>
              </w:tcPr>
            </w:tcPrChange>
          </w:tcPr>
          <w:p w14:paraId="4A5BD3B4" w14:textId="22CA9397" w:rsidR="0072718C" w:rsidRDefault="0072718C">
            <w:pPr>
              <w:spacing w:before="240" w:after="240"/>
              <w:jc w:val="right"/>
              <w:rPr>
                <w:rFonts w:ascii="Times New Roman" w:eastAsia="Times New Roman" w:hAnsi="Times New Roman" w:cs="Times New Roman"/>
                <w:i/>
                <w:sz w:val="24"/>
                <w:szCs w:val="24"/>
              </w:rPr>
              <w:pPrChange w:id="377" w:author="Pierre" w:date="2020-02-03T15:19:00Z">
                <w:pPr>
                  <w:spacing w:before="240" w:after="240"/>
                  <w:jc w:val="center"/>
                </w:pPr>
              </w:pPrChange>
            </w:pPr>
            <w:r w:rsidRPr="00CB24CD">
              <w:rPr>
                <w:rFonts w:ascii="Times New Roman" w:eastAsia="Times New Roman" w:hAnsi="Times New Roman" w:cs="Times New Roman"/>
                <w:i/>
                <w:sz w:val="24"/>
                <w:szCs w:val="24"/>
              </w:rPr>
              <w:t>Scenario</w:t>
            </w:r>
            <w:ins w:id="378" w:author="Pierre" w:date="2020-02-03T15:18:00Z">
              <w:r w:rsidR="0030512B">
                <w:rPr>
                  <w:rFonts w:ascii="Times New Roman" w:eastAsia="Times New Roman" w:hAnsi="Times New Roman" w:cs="Times New Roman"/>
                  <w:i/>
                  <w:sz w:val="24"/>
                  <w:szCs w:val="24"/>
                </w:rPr>
                <w:t>s</w:t>
              </w:r>
            </w:ins>
          </w:p>
          <w:p w14:paraId="3D5E84F9" w14:textId="2B35D65F" w:rsidR="00CB24CD" w:rsidRPr="00CB24CD" w:rsidRDefault="0072718C">
            <w:pPr>
              <w:spacing w:before="240" w:after="240"/>
              <w:rPr>
                <w:rFonts w:ascii="Times New Roman" w:eastAsia="Times New Roman" w:hAnsi="Times New Roman" w:cs="Times New Roman"/>
                <w:i/>
                <w:sz w:val="24"/>
                <w:szCs w:val="24"/>
              </w:rPr>
              <w:pPrChange w:id="379" w:author="Pierre" w:date="2020-02-03T15:19:00Z">
                <w:pPr>
                  <w:spacing w:before="240" w:after="240"/>
                  <w:jc w:val="center"/>
                </w:pPr>
              </w:pPrChange>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w:t>
            </w:r>
            <w:ins w:id="380" w:author="Pierre" w:date="2020-02-03T15:19:00Z">
              <w:r w:rsidR="0030512B">
                <w:rPr>
                  <w:rFonts w:ascii="Times New Roman" w:eastAsia="Times New Roman" w:hAnsi="Times New Roman" w:cs="Times New Roman"/>
                  <w:i/>
                  <w:sz w:val="24"/>
                  <w:szCs w:val="24"/>
                </w:rPr>
                <w:t>s</w:t>
              </w:r>
            </w:ins>
          </w:p>
        </w:tc>
        <w:tc>
          <w:tcPr>
            <w:tcW w:w="713" w:type="dxa"/>
            <w:tcPrChange w:id="381" w:author="Pierre" w:date="2020-02-03T15:18:00Z">
              <w:tcPr>
                <w:tcW w:w="919" w:type="dxa"/>
              </w:tcPr>
            </w:tcPrChange>
          </w:tcPr>
          <w:p w14:paraId="6E2007AA" w14:textId="4C829968"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Change w:id="382" w:author="Pierre" w:date="2020-02-03T15:18:00Z">
              <w:tcPr>
                <w:tcW w:w="919" w:type="dxa"/>
              </w:tcPr>
            </w:tcPrChange>
          </w:tcPr>
          <w:p w14:paraId="5DD30256" w14:textId="53B6BF4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Change w:id="383" w:author="Pierre" w:date="2020-02-03T15:18:00Z">
              <w:tcPr>
                <w:tcW w:w="920" w:type="dxa"/>
              </w:tcPr>
            </w:tcPrChange>
          </w:tcPr>
          <w:p w14:paraId="030D8792" w14:textId="4561D3A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Change w:id="384" w:author="Pierre" w:date="2020-02-03T15:18:00Z">
              <w:tcPr>
                <w:tcW w:w="919" w:type="dxa"/>
              </w:tcPr>
            </w:tcPrChange>
          </w:tcPr>
          <w:p w14:paraId="391695DA" w14:textId="487BCB4E"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Change w:id="385" w:author="Pierre" w:date="2020-02-03T15:18:00Z">
              <w:tcPr>
                <w:tcW w:w="920" w:type="dxa"/>
              </w:tcPr>
            </w:tcPrChange>
          </w:tcPr>
          <w:p w14:paraId="327F8D50" w14:textId="5AD011EA"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Change w:id="386" w:author="Pierre" w:date="2020-02-03T15:18:00Z">
              <w:tcPr>
                <w:tcW w:w="919" w:type="dxa"/>
              </w:tcPr>
            </w:tcPrChange>
          </w:tcPr>
          <w:p w14:paraId="625CFA9F" w14:textId="33975659"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Change w:id="387" w:author="Pierre" w:date="2020-02-03T15:18:00Z">
              <w:tcPr>
                <w:tcW w:w="920" w:type="dxa"/>
              </w:tcPr>
            </w:tcPrChange>
          </w:tcPr>
          <w:p w14:paraId="24078752" w14:textId="39C0056C"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Change w:id="388" w:author="Pierre" w:date="2020-02-03T15:18:00Z">
              <w:tcPr>
                <w:tcW w:w="919" w:type="dxa"/>
              </w:tcPr>
            </w:tcPrChange>
          </w:tcPr>
          <w:p w14:paraId="4FDF1B4C" w14:textId="16B24741"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Change w:id="389" w:author="Pierre" w:date="2020-02-03T15:18:00Z">
              <w:tcPr>
                <w:tcW w:w="920" w:type="dxa"/>
              </w:tcPr>
            </w:tcPrChange>
          </w:tcPr>
          <w:p w14:paraId="3D270987" w14:textId="32E5F30F" w:rsidR="00CB24CD" w:rsidRPr="00CB24CD" w:rsidRDefault="00CB24CD" w:rsidP="0072718C">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CB24CD" w14:paraId="20042ECB" w14:textId="77777777" w:rsidTr="0030512B">
        <w:trPr>
          <w:trHeight w:hRule="exact" w:val="576"/>
          <w:trPrChange w:id="390" w:author="Pierre" w:date="2020-02-03T15:18:00Z">
            <w:trPr>
              <w:trHeight w:hRule="exact" w:val="576"/>
            </w:trPr>
          </w:trPrChange>
        </w:trPr>
        <w:tc>
          <w:tcPr>
            <w:tcW w:w="1281" w:type="dxa"/>
            <w:tcPrChange w:id="391" w:author="Pierre" w:date="2020-02-03T15:18:00Z">
              <w:tcPr>
                <w:tcW w:w="1075" w:type="dxa"/>
              </w:tcPr>
            </w:tcPrChange>
          </w:tcPr>
          <w:p w14:paraId="69C1186E" w14:textId="0529C61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713" w:type="dxa"/>
            <w:shd w:val="clear" w:color="auto" w:fill="92D050"/>
            <w:tcPrChange w:id="392" w:author="Pierre" w:date="2020-02-03T15:18:00Z">
              <w:tcPr>
                <w:tcW w:w="919" w:type="dxa"/>
                <w:shd w:val="clear" w:color="auto" w:fill="92D050"/>
              </w:tcPr>
            </w:tcPrChange>
          </w:tcPr>
          <w:p w14:paraId="2FD319F1" w14:textId="2912D4F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93" w:author="Pierre" w:date="2020-02-03T15:18:00Z">
              <w:tcPr>
                <w:tcW w:w="919" w:type="dxa"/>
                <w:shd w:val="clear" w:color="auto" w:fill="92D050"/>
              </w:tcPr>
            </w:tcPrChange>
          </w:tcPr>
          <w:p w14:paraId="5096EE31" w14:textId="13F5B05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94" w:author="Pierre" w:date="2020-02-03T15:18:00Z">
              <w:tcPr>
                <w:tcW w:w="920" w:type="dxa"/>
                <w:shd w:val="clear" w:color="auto" w:fill="92D050"/>
              </w:tcPr>
            </w:tcPrChange>
          </w:tcPr>
          <w:p w14:paraId="493CBE1E" w14:textId="15B7191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95" w:author="Pierre" w:date="2020-02-03T15:18:00Z">
              <w:tcPr>
                <w:tcW w:w="919" w:type="dxa"/>
                <w:shd w:val="clear" w:color="auto" w:fill="92D050"/>
              </w:tcPr>
            </w:tcPrChange>
          </w:tcPr>
          <w:p w14:paraId="3A566974" w14:textId="25C5929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96" w:author="Pierre" w:date="2020-02-03T15:18:00Z">
              <w:tcPr>
                <w:tcW w:w="920" w:type="dxa"/>
                <w:shd w:val="clear" w:color="auto" w:fill="92D050"/>
              </w:tcPr>
            </w:tcPrChange>
          </w:tcPr>
          <w:p w14:paraId="201857D7" w14:textId="1719682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97" w:author="Pierre" w:date="2020-02-03T15:18:00Z">
              <w:tcPr>
                <w:tcW w:w="919" w:type="dxa"/>
                <w:shd w:val="clear" w:color="auto" w:fill="92D050"/>
              </w:tcPr>
            </w:tcPrChange>
          </w:tcPr>
          <w:p w14:paraId="60EE9EA2" w14:textId="2B02D7D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398" w:author="Pierre" w:date="2020-02-03T15:18:00Z">
              <w:tcPr>
                <w:tcW w:w="920" w:type="dxa"/>
                <w:shd w:val="clear" w:color="auto" w:fill="92D050"/>
              </w:tcPr>
            </w:tcPrChange>
          </w:tcPr>
          <w:p w14:paraId="3D488A4A" w14:textId="38256B1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399" w:author="Pierre" w:date="2020-02-03T15:18:00Z">
              <w:tcPr>
                <w:tcW w:w="919" w:type="dxa"/>
                <w:shd w:val="clear" w:color="auto" w:fill="92D050"/>
              </w:tcPr>
            </w:tcPrChange>
          </w:tcPr>
          <w:p w14:paraId="22EDFFC4" w14:textId="6C89C8F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00" w:author="Pierre" w:date="2020-02-03T15:18:00Z">
              <w:tcPr>
                <w:tcW w:w="920" w:type="dxa"/>
                <w:shd w:val="clear" w:color="auto" w:fill="92D050"/>
              </w:tcPr>
            </w:tcPrChange>
          </w:tcPr>
          <w:p w14:paraId="1F79D59A" w14:textId="048658A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6E7B338" w14:textId="77777777" w:rsidTr="0030512B">
        <w:trPr>
          <w:trHeight w:hRule="exact" w:val="576"/>
          <w:trPrChange w:id="401" w:author="Pierre" w:date="2020-02-03T15:18:00Z">
            <w:trPr>
              <w:trHeight w:hRule="exact" w:val="576"/>
            </w:trPr>
          </w:trPrChange>
        </w:trPr>
        <w:tc>
          <w:tcPr>
            <w:tcW w:w="1281" w:type="dxa"/>
            <w:tcPrChange w:id="402" w:author="Pierre" w:date="2020-02-03T15:18:00Z">
              <w:tcPr>
                <w:tcW w:w="1075" w:type="dxa"/>
              </w:tcPr>
            </w:tcPrChange>
          </w:tcPr>
          <w:p w14:paraId="5B83DDEA" w14:textId="09E0693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713" w:type="dxa"/>
            <w:tcPrChange w:id="403" w:author="Pierre" w:date="2020-02-03T15:18:00Z">
              <w:tcPr>
                <w:tcW w:w="919" w:type="dxa"/>
              </w:tcPr>
            </w:tcPrChange>
          </w:tcPr>
          <w:p w14:paraId="6CE52E60" w14:textId="5EF5E0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04" w:author="Pierre" w:date="2020-02-03T15:18:00Z">
              <w:tcPr>
                <w:tcW w:w="919" w:type="dxa"/>
              </w:tcPr>
            </w:tcPrChange>
          </w:tcPr>
          <w:p w14:paraId="2F3106F2" w14:textId="19B9EE8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405" w:author="Pierre" w:date="2020-02-03T15:18:00Z">
              <w:tcPr>
                <w:tcW w:w="920" w:type="dxa"/>
              </w:tcPr>
            </w:tcPrChange>
          </w:tcPr>
          <w:p w14:paraId="06E44550" w14:textId="0D0046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06" w:author="Pierre" w:date="2020-02-03T15:18:00Z">
              <w:tcPr>
                <w:tcW w:w="919" w:type="dxa"/>
              </w:tcPr>
            </w:tcPrChange>
          </w:tcPr>
          <w:p w14:paraId="7E43C7E7" w14:textId="5EA5077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407" w:author="Pierre" w:date="2020-02-03T15:18:00Z">
              <w:tcPr>
                <w:tcW w:w="920" w:type="dxa"/>
              </w:tcPr>
            </w:tcPrChange>
          </w:tcPr>
          <w:p w14:paraId="0958F1D1" w14:textId="7C1C09D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08" w:author="Pierre" w:date="2020-02-03T15:18:00Z">
              <w:tcPr>
                <w:tcW w:w="919" w:type="dxa"/>
              </w:tcPr>
            </w:tcPrChange>
          </w:tcPr>
          <w:p w14:paraId="34418D02" w14:textId="5AB1697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409" w:author="Pierre" w:date="2020-02-03T15:18:00Z">
              <w:tcPr>
                <w:tcW w:w="920" w:type="dxa"/>
                <w:shd w:val="clear" w:color="auto" w:fill="92D050"/>
              </w:tcPr>
            </w:tcPrChange>
          </w:tcPr>
          <w:p w14:paraId="51CB5467" w14:textId="38FA6B1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10" w:author="Pierre" w:date="2020-02-03T15:18:00Z">
              <w:tcPr>
                <w:tcW w:w="919" w:type="dxa"/>
                <w:shd w:val="clear" w:color="auto" w:fill="92D050"/>
              </w:tcPr>
            </w:tcPrChange>
          </w:tcPr>
          <w:p w14:paraId="0071C29F" w14:textId="6DB7405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11" w:author="Pierre" w:date="2020-02-03T15:18:00Z">
              <w:tcPr>
                <w:tcW w:w="920" w:type="dxa"/>
                <w:shd w:val="clear" w:color="auto" w:fill="92D050"/>
              </w:tcPr>
            </w:tcPrChange>
          </w:tcPr>
          <w:p w14:paraId="27440104" w14:textId="668A024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1E40BEAA" w14:textId="77777777" w:rsidTr="0030512B">
        <w:trPr>
          <w:trHeight w:hRule="exact" w:val="576"/>
          <w:trPrChange w:id="412" w:author="Pierre" w:date="2020-02-03T15:18:00Z">
            <w:trPr>
              <w:trHeight w:hRule="exact" w:val="576"/>
            </w:trPr>
          </w:trPrChange>
        </w:trPr>
        <w:tc>
          <w:tcPr>
            <w:tcW w:w="1281" w:type="dxa"/>
            <w:tcPrChange w:id="413" w:author="Pierre" w:date="2020-02-03T15:18:00Z">
              <w:tcPr>
                <w:tcW w:w="1075" w:type="dxa"/>
              </w:tcPr>
            </w:tcPrChange>
          </w:tcPr>
          <w:p w14:paraId="31D35C99" w14:textId="63ECBE4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713" w:type="dxa"/>
            <w:tcPrChange w:id="414" w:author="Pierre" w:date="2020-02-03T15:18:00Z">
              <w:tcPr>
                <w:tcW w:w="919" w:type="dxa"/>
              </w:tcPr>
            </w:tcPrChange>
          </w:tcPr>
          <w:p w14:paraId="1494355F" w14:textId="3AA501E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15" w:author="Pierre" w:date="2020-02-03T15:18:00Z">
              <w:tcPr>
                <w:tcW w:w="919" w:type="dxa"/>
              </w:tcPr>
            </w:tcPrChange>
          </w:tcPr>
          <w:p w14:paraId="14D0448C" w14:textId="674780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416" w:author="Pierre" w:date="2020-02-03T15:18:00Z">
              <w:tcPr>
                <w:tcW w:w="920" w:type="dxa"/>
              </w:tcPr>
            </w:tcPrChange>
          </w:tcPr>
          <w:p w14:paraId="14E269D5" w14:textId="3D0AE06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17" w:author="Pierre" w:date="2020-02-03T15:18:00Z">
              <w:tcPr>
                <w:tcW w:w="919" w:type="dxa"/>
              </w:tcPr>
            </w:tcPrChange>
          </w:tcPr>
          <w:p w14:paraId="4D02C1FB" w14:textId="654ECF24"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418" w:author="Pierre" w:date="2020-02-03T15:18:00Z">
              <w:tcPr>
                <w:tcW w:w="920" w:type="dxa"/>
              </w:tcPr>
            </w:tcPrChange>
          </w:tcPr>
          <w:p w14:paraId="7DD89D76" w14:textId="1B6D731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19" w:author="Pierre" w:date="2020-02-03T15:18:00Z">
              <w:tcPr>
                <w:tcW w:w="919" w:type="dxa"/>
              </w:tcPr>
            </w:tcPrChange>
          </w:tcPr>
          <w:p w14:paraId="7A1DAB8E" w14:textId="50E613F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420" w:author="Pierre" w:date="2020-02-03T15:18:00Z">
              <w:tcPr>
                <w:tcW w:w="920" w:type="dxa"/>
                <w:shd w:val="clear" w:color="auto" w:fill="92D050"/>
              </w:tcPr>
            </w:tcPrChange>
          </w:tcPr>
          <w:p w14:paraId="5F4B51CF" w14:textId="25991BA3"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21" w:author="Pierre" w:date="2020-02-03T15:18:00Z">
              <w:tcPr>
                <w:tcW w:w="919" w:type="dxa"/>
                <w:shd w:val="clear" w:color="auto" w:fill="92D050"/>
              </w:tcPr>
            </w:tcPrChange>
          </w:tcPr>
          <w:p w14:paraId="678E4957" w14:textId="3271527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22" w:author="Pierre" w:date="2020-02-03T15:18:00Z">
              <w:tcPr>
                <w:tcW w:w="920" w:type="dxa"/>
                <w:shd w:val="clear" w:color="auto" w:fill="92D050"/>
              </w:tcPr>
            </w:tcPrChange>
          </w:tcPr>
          <w:p w14:paraId="58A071F6" w14:textId="6A77FA8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A112674" w14:textId="77777777" w:rsidTr="0030512B">
        <w:trPr>
          <w:trHeight w:hRule="exact" w:val="576"/>
          <w:trPrChange w:id="423" w:author="Pierre" w:date="2020-02-03T15:18:00Z">
            <w:trPr>
              <w:trHeight w:hRule="exact" w:val="576"/>
            </w:trPr>
          </w:trPrChange>
        </w:trPr>
        <w:tc>
          <w:tcPr>
            <w:tcW w:w="1281" w:type="dxa"/>
            <w:tcPrChange w:id="424" w:author="Pierre" w:date="2020-02-03T15:18:00Z">
              <w:tcPr>
                <w:tcW w:w="1075" w:type="dxa"/>
              </w:tcPr>
            </w:tcPrChange>
          </w:tcPr>
          <w:p w14:paraId="34DF407F" w14:textId="6B8E9657"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713" w:type="dxa"/>
            <w:tcPrChange w:id="425" w:author="Pierre" w:date="2020-02-03T15:18:00Z">
              <w:tcPr>
                <w:tcW w:w="919" w:type="dxa"/>
              </w:tcPr>
            </w:tcPrChange>
          </w:tcPr>
          <w:p w14:paraId="73BA1F93" w14:textId="4ADAB035"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26" w:author="Pierre" w:date="2020-02-03T15:18:00Z">
              <w:tcPr>
                <w:tcW w:w="919" w:type="dxa"/>
              </w:tcPr>
            </w:tcPrChange>
          </w:tcPr>
          <w:p w14:paraId="465A49A1" w14:textId="42A6B36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427" w:author="Pierre" w:date="2020-02-03T15:18:00Z">
              <w:tcPr>
                <w:tcW w:w="920" w:type="dxa"/>
              </w:tcPr>
            </w:tcPrChange>
          </w:tcPr>
          <w:p w14:paraId="10C78FD1" w14:textId="103C46B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28" w:author="Pierre" w:date="2020-02-03T15:18:00Z">
              <w:tcPr>
                <w:tcW w:w="919" w:type="dxa"/>
              </w:tcPr>
            </w:tcPrChange>
          </w:tcPr>
          <w:p w14:paraId="52E4EEBC" w14:textId="73718FFA"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429" w:author="Pierre" w:date="2020-02-03T15:18:00Z">
              <w:tcPr>
                <w:tcW w:w="920" w:type="dxa"/>
              </w:tcPr>
            </w:tcPrChange>
          </w:tcPr>
          <w:p w14:paraId="33A789C6" w14:textId="66AD5E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30" w:author="Pierre" w:date="2020-02-03T15:18:00Z">
              <w:tcPr>
                <w:tcW w:w="919" w:type="dxa"/>
              </w:tcPr>
            </w:tcPrChange>
          </w:tcPr>
          <w:p w14:paraId="3D5D44DA" w14:textId="24030E5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431" w:author="Pierre" w:date="2020-02-03T15:18:00Z">
              <w:tcPr>
                <w:tcW w:w="920" w:type="dxa"/>
                <w:shd w:val="clear" w:color="auto" w:fill="92D050"/>
              </w:tcPr>
            </w:tcPrChange>
          </w:tcPr>
          <w:p w14:paraId="3E272375" w14:textId="6283E7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32" w:author="Pierre" w:date="2020-02-03T15:18:00Z">
              <w:tcPr>
                <w:tcW w:w="919" w:type="dxa"/>
                <w:shd w:val="clear" w:color="auto" w:fill="92D050"/>
              </w:tcPr>
            </w:tcPrChange>
          </w:tcPr>
          <w:p w14:paraId="7E88052F" w14:textId="335B10B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33" w:author="Pierre" w:date="2020-02-03T15:18:00Z">
              <w:tcPr>
                <w:tcW w:w="920" w:type="dxa"/>
                <w:shd w:val="clear" w:color="auto" w:fill="92D050"/>
              </w:tcPr>
            </w:tcPrChange>
          </w:tcPr>
          <w:p w14:paraId="433BD96E" w14:textId="6A4CA0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6C54B607" w14:textId="77777777" w:rsidTr="0030512B">
        <w:trPr>
          <w:trHeight w:hRule="exact" w:val="576"/>
          <w:trPrChange w:id="434" w:author="Pierre" w:date="2020-02-03T15:18:00Z">
            <w:trPr>
              <w:trHeight w:hRule="exact" w:val="576"/>
            </w:trPr>
          </w:trPrChange>
        </w:trPr>
        <w:tc>
          <w:tcPr>
            <w:tcW w:w="1281" w:type="dxa"/>
            <w:tcPrChange w:id="435" w:author="Pierre" w:date="2020-02-03T15:18:00Z">
              <w:tcPr>
                <w:tcW w:w="1075" w:type="dxa"/>
              </w:tcPr>
            </w:tcPrChange>
          </w:tcPr>
          <w:p w14:paraId="2EFD13A6" w14:textId="6B4EB40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713" w:type="dxa"/>
            <w:tcPrChange w:id="436" w:author="Pierre" w:date="2020-02-03T15:18:00Z">
              <w:tcPr>
                <w:tcW w:w="919" w:type="dxa"/>
              </w:tcPr>
            </w:tcPrChange>
          </w:tcPr>
          <w:p w14:paraId="3DE7832C" w14:textId="4FAB9607"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37" w:author="Pierre" w:date="2020-02-03T15:18:00Z">
              <w:tcPr>
                <w:tcW w:w="919" w:type="dxa"/>
              </w:tcPr>
            </w:tcPrChange>
          </w:tcPr>
          <w:p w14:paraId="75A00DD7" w14:textId="04A762F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438" w:author="Pierre" w:date="2020-02-03T15:18:00Z">
              <w:tcPr>
                <w:tcW w:w="920" w:type="dxa"/>
              </w:tcPr>
            </w:tcPrChange>
          </w:tcPr>
          <w:p w14:paraId="183FEFAA" w14:textId="248C37B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39" w:author="Pierre" w:date="2020-02-03T15:18:00Z">
              <w:tcPr>
                <w:tcW w:w="919" w:type="dxa"/>
              </w:tcPr>
            </w:tcPrChange>
          </w:tcPr>
          <w:p w14:paraId="67D9F84A" w14:textId="3242DBE6"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440" w:author="Pierre" w:date="2020-02-03T15:18:00Z">
              <w:tcPr>
                <w:tcW w:w="920" w:type="dxa"/>
              </w:tcPr>
            </w:tcPrChange>
          </w:tcPr>
          <w:p w14:paraId="30171D2E" w14:textId="49FACDA9"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41" w:author="Pierre" w:date="2020-02-03T15:18:00Z">
              <w:tcPr>
                <w:tcW w:w="919" w:type="dxa"/>
              </w:tcPr>
            </w:tcPrChange>
          </w:tcPr>
          <w:p w14:paraId="01C72F94" w14:textId="35B0B4B2"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442" w:author="Pierre" w:date="2020-02-03T15:18:00Z">
              <w:tcPr>
                <w:tcW w:w="920" w:type="dxa"/>
                <w:shd w:val="clear" w:color="auto" w:fill="92D050"/>
              </w:tcPr>
            </w:tcPrChange>
          </w:tcPr>
          <w:p w14:paraId="5178E747" w14:textId="5710E48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43" w:author="Pierre" w:date="2020-02-03T15:18:00Z">
              <w:tcPr>
                <w:tcW w:w="919" w:type="dxa"/>
                <w:shd w:val="clear" w:color="auto" w:fill="92D050"/>
              </w:tcPr>
            </w:tcPrChange>
          </w:tcPr>
          <w:p w14:paraId="264D7693" w14:textId="347BD1E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44" w:author="Pierre" w:date="2020-02-03T15:18:00Z">
              <w:tcPr>
                <w:tcW w:w="920" w:type="dxa"/>
                <w:shd w:val="clear" w:color="auto" w:fill="92D050"/>
              </w:tcPr>
            </w:tcPrChange>
          </w:tcPr>
          <w:p w14:paraId="04CA9F7A" w14:textId="19DA5B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DE23041" w14:textId="77777777" w:rsidTr="0030512B">
        <w:trPr>
          <w:trHeight w:hRule="exact" w:val="576"/>
          <w:trPrChange w:id="445" w:author="Pierre" w:date="2020-02-03T15:18:00Z">
            <w:trPr>
              <w:trHeight w:hRule="exact" w:val="576"/>
            </w:trPr>
          </w:trPrChange>
        </w:trPr>
        <w:tc>
          <w:tcPr>
            <w:tcW w:w="1281" w:type="dxa"/>
            <w:tcPrChange w:id="446" w:author="Pierre" w:date="2020-02-03T15:18:00Z">
              <w:tcPr>
                <w:tcW w:w="1075" w:type="dxa"/>
              </w:tcPr>
            </w:tcPrChange>
          </w:tcPr>
          <w:p w14:paraId="08D818EB" w14:textId="1B2BC3E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713" w:type="dxa"/>
            <w:tcPrChange w:id="447" w:author="Pierre" w:date="2020-02-03T15:18:00Z">
              <w:tcPr>
                <w:tcW w:w="919" w:type="dxa"/>
              </w:tcPr>
            </w:tcPrChange>
          </w:tcPr>
          <w:p w14:paraId="654091E9" w14:textId="0ECB822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48" w:author="Pierre" w:date="2020-02-03T15:18:00Z">
              <w:tcPr>
                <w:tcW w:w="919" w:type="dxa"/>
              </w:tcPr>
            </w:tcPrChange>
          </w:tcPr>
          <w:p w14:paraId="792A8DBA" w14:textId="304DFF98"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449" w:author="Pierre" w:date="2020-02-03T15:18:00Z">
              <w:tcPr>
                <w:tcW w:w="920" w:type="dxa"/>
              </w:tcPr>
            </w:tcPrChange>
          </w:tcPr>
          <w:p w14:paraId="708C22F6" w14:textId="3B533EBD"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50" w:author="Pierre" w:date="2020-02-03T15:18:00Z">
              <w:tcPr>
                <w:tcW w:w="919" w:type="dxa"/>
              </w:tcPr>
            </w:tcPrChange>
          </w:tcPr>
          <w:p w14:paraId="4B262416" w14:textId="039AAE4F"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451" w:author="Pierre" w:date="2020-02-03T15:18:00Z">
              <w:tcPr>
                <w:tcW w:w="920" w:type="dxa"/>
                <w:shd w:val="clear" w:color="auto" w:fill="92D050"/>
              </w:tcPr>
            </w:tcPrChange>
          </w:tcPr>
          <w:p w14:paraId="11434F6A" w14:textId="601DB16A"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52" w:author="Pierre" w:date="2020-02-03T15:18:00Z">
              <w:tcPr>
                <w:tcW w:w="919" w:type="dxa"/>
                <w:shd w:val="clear" w:color="auto" w:fill="92D050"/>
              </w:tcPr>
            </w:tcPrChange>
          </w:tcPr>
          <w:p w14:paraId="5E4A4CCE" w14:textId="6E2C097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53" w:author="Pierre" w:date="2020-02-03T15:18:00Z">
              <w:tcPr>
                <w:tcW w:w="920" w:type="dxa"/>
                <w:shd w:val="clear" w:color="auto" w:fill="92D050"/>
              </w:tcPr>
            </w:tcPrChange>
          </w:tcPr>
          <w:p w14:paraId="6371569F" w14:textId="2A752CB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54" w:author="Pierre" w:date="2020-02-03T15:18:00Z">
              <w:tcPr>
                <w:tcW w:w="919" w:type="dxa"/>
                <w:shd w:val="clear" w:color="auto" w:fill="92D050"/>
              </w:tcPr>
            </w:tcPrChange>
          </w:tcPr>
          <w:p w14:paraId="0E14FF29" w14:textId="4B4A92B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55" w:author="Pierre" w:date="2020-02-03T15:18:00Z">
              <w:tcPr>
                <w:tcW w:w="920" w:type="dxa"/>
                <w:shd w:val="clear" w:color="auto" w:fill="92D050"/>
              </w:tcPr>
            </w:tcPrChange>
          </w:tcPr>
          <w:p w14:paraId="568D82DD" w14:textId="374E3DF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212A536" w14:textId="77777777" w:rsidTr="0030512B">
        <w:trPr>
          <w:trHeight w:hRule="exact" w:val="576"/>
          <w:trPrChange w:id="456" w:author="Pierre" w:date="2020-02-03T15:18:00Z">
            <w:trPr>
              <w:trHeight w:hRule="exact" w:val="576"/>
            </w:trPr>
          </w:trPrChange>
        </w:trPr>
        <w:tc>
          <w:tcPr>
            <w:tcW w:w="1281" w:type="dxa"/>
            <w:tcPrChange w:id="457" w:author="Pierre" w:date="2020-02-03T15:18:00Z">
              <w:tcPr>
                <w:tcW w:w="1075" w:type="dxa"/>
              </w:tcPr>
            </w:tcPrChange>
          </w:tcPr>
          <w:p w14:paraId="3961EA88" w14:textId="2A56210C"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713" w:type="dxa"/>
            <w:tcPrChange w:id="458" w:author="Pierre" w:date="2020-02-03T15:18:00Z">
              <w:tcPr>
                <w:tcW w:w="919" w:type="dxa"/>
              </w:tcPr>
            </w:tcPrChange>
          </w:tcPr>
          <w:p w14:paraId="7C6F30BB" w14:textId="5CA8265E"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59" w:author="Pierre" w:date="2020-02-03T15:18:00Z">
              <w:tcPr>
                <w:tcW w:w="919" w:type="dxa"/>
              </w:tcPr>
            </w:tcPrChange>
          </w:tcPr>
          <w:p w14:paraId="50AD6128" w14:textId="39D4DA5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Change w:id="460" w:author="Pierre" w:date="2020-02-03T15:18:00Z">
              <w:tcPr>
                <w:tcW w:w="920" w:type="dxa"/>
              </w:tcPr>
            </w:tcPrChange>
          </w:tcPr>
          <w:p w14:paraId="267512AD" w14:textId="35C7F3B3"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Change w:id="461" w:author="Pierre" w:date="2020-02-03T15:18:00Z">
              <w:tcPr>
                <w:tcW w:w="919" w:type="dxa"/>
                <w:shd w:val="clear" w:color="auto" w:fill="92D050"/>
              </w:tcPr>
            </w:tcPrChange>
          </w:tcPr>
          <w:p w14:paraId="745A33D6" w14:textId="52DCDC3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62" w:author="Pierre" w:date="2020-02-03T15:18:00Z">
              <w:tcPr>
                <w:tcW w:w="920" w:type="dxa"/>
                <w:shd w:val="clear" w:color="auto" w:fill="92D050"/>
              </w:tcPr>
            </w:tcPrChange>
          </w:tcPr>
          <w:p w14:paraId="43839366" w14:textId="7DF8062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63" w:author="Pierre" w:date="2020-02-03T15:18:00Z">
              <w:tcPr>
                <w:tcW w:w="919" w:type="dxa"/>
                <w:shd w:val="clear" w:color="auto" w:fill="92D050"/>
              </w:tcPr>
            </w:tcPrChange>
          </w:tcPr>
          <w:p w14:paraId="29BA973C" w14:textId="2F1236B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64" w:author="Pierre" w:date="2020-02-03T15:18:00Z">
              <w:tcPr>
                <w:tcW w:w="920" w:type="dxa"/>
                <w:shd w:val="clear" w:color="auto" w:fill="92D050"/>
              </w:tcPr>
            </w:tcPrChange>
          </w:tcPr>
          <w:p w14:paraId="764890D7" w14:textId="68CA6EE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65" w:author="Pierre" w:date="2020-02-03T15:18:00Z">
              <w:tcPr>
                <w:tcW w:w="919" w:type="dxa"/>
                <w:shd w:val="clear" w:color="auto" w:fill="92D050"/>
              </w:tcPr>
            </w:tcPrChange>
          </w:tcPr>
          <w:p w14:paraId="58E98336" w14:textId="05F094FD"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66" w:author="Pierre" w:date="2020-02-03T15:18:00Z">
              <w:tcPr>
                <w:tcW w:w="920" w:type="dxa"/>
                <w:shd w:val="clear" w:color="auto" w:fill="92D050"/>
              </w:tcPr>
            </w:tcPrChange>
          </w:tcPr>
          <w:p w14:paraId="115B993E" w14:textId="31991449"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05E4E038" w14:textId="77777777" w:rsidTr="0030512B">
        <w:trPr>
          <w:trHeight w:hRule="exact" w:val="576"/>
          <w:trPrChange w:id="467" w:author="Pierre" w:date="2020-02-03T15:18:00Z">
            <w:trPr>
              <w:trHeight w:hRule="exact" w:val="576"/>
            </w:trPr>
          </w:trPrChange>
        </w:trPr>
        <w:tc>
          <w:tcPr>
            <w:tcW w:w="1281" w:type="dxa"/>
            <w:tcPrChange w:id="468" w:author="Pierre" w:date="2020-02-03T15:18:00Z">
              <w:tcPr>
                <w:tcW w:w="1075" w:type="dxa"/>
              </w:tcPr>
            </w:tcPrChange>
          </w:tcPr>
          <w:p w14:paraId="2058B93F" w14:textId="7659A28F"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713" w:type="dxa"/>
            <w:tcPrChange w:id="469" w:author="Pierre" w:date="2020-02-03T15:18:00Z">
              <w:tcPr>
                <w:tcW w:w="919" w:type="dxa"/>
              </w:tcPr>
            </w:tcPrChange>
          </w:tcPr>
          <w:p w14:paraId="06C77B50" w14:textId="1A283320"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Change w:id="470" w:author="Pierre" w:date="2020-02-03T15:18:00Z">
              <w:tcPr>
                <w:tcW w:w="919" w:type="dxa"/>
              </w:tcPr>
            </w:tcPrChange>
          </w:tcPr>
          <w:p w14:paraId="2DD252E0" w14:textId="133E04C1"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Change w:id="471" w:author="Pierre" w:date="2020-02-03T15:18:00Z">
              <w:tcPr>
                <w:tcW w:w="920" w:type="dxa"/>
                <w:shd w:val="clear" w:color="auto" w:fill="92D050"/>
              </w:tcPr>
            </w:tcPrChange>
          </w:tcPr>
          <w:p w14:paraId="78C238A8" w14:textId="62BDFEC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72" w:author="Pierre" w:date="2020-02-03T15:18:00Z">
              <w:tcPr>
                <w:tcW w:w="919" w:type="dxa"/>
                <w:shd w:val="clear" w:color="auto" w:fill="92D050"/>
              </w:tcPr>
            </w:tcPrChange>
          </w:tcPr>
          <w:p w14:paraId="4E048AB4" w14:textId="2DE33E0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73" w:author="Pierre" w:date="2020-02-03T15:18:00Z">
              <w:tcPr>
                <w:tcW w:w="920" w:type="dxa"/>
                <w:shd w:val="clear" w:color="auto" w:fill="92D050"/>
              </w:tcPr>
            </w:tcPrChange>
          </w:tcPr>
          <w:p w14:paraId="1F49F708" w14:textId="1779239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74" w:author="Pierre" w:date="2020-02-03T15:18:00Z">
              <w:tcPr>
                <w:tcW w:w="919" w:type="dxa"/>
                <w:shd w:val="clear" w:color="auto" w:fill="92D050"/>
              </w:tcPr>
            </w:tcPrChange>
          </w:tcPr>
          <w:p w14:paraId="7396A700" w14:textId="1D56579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75" w:author="Pierre" w:date="2020-02-03T15:18:00Z">
              <w:tcPr>
                <w:tcW w:w="920" w:type="dxa"/>
                <w:shd w:val="clear" w:color="auto" w:fill="92D050"/>
              </w:tcPr>
            </w:tcPrChange>
          </w:tcPr>
          <w:p w14:paraId="75919492" w14:textId="45BCE225"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76" w:author="Pierre" w:date="2020-02-03T15:18:00Z">
              <w:tcPr>
                <w:tcW w:w="919" w:type="dxa"/>
                <w:shd w:val="clear" w:color="auto" w:fill="92D050"/>
              </w:tcPr>
            </w:tcPrChange>
          </w:tcPr>
          <w:p w14:paraId="6CFDA2B1" w14:textId="459D79D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77" w:author="Pierre" w:date="2020-02-03T15:18:00Z">
              <w:tcPr>
                <w:tcW w:w="920" w:type="dxa"/>
                <w:shd w:val="clear" w:color="auto" w:fill="92D050"/>
              </w:tcPr>
            </w:tcPrChange>
          </w:tcPr>
          <w:p w14:paraId="595751AB" w14:textId="3E3706D8"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CB24CD" w14:paraId="724B0AA5" w14:textId="77777777" w:rsidTr="0030512B">
        <w:trPr>
          <w:trHeight w:hRule="exact" w:val="576"/>
          <w:trPrChange w:id="478" w:author="Pierre" w:date="2020-02-03T15:18:00Z">
            <w:trPr>
              <w:trHeight w:hRule="exact" w:val="576"/>
            </w:trPr>
          </w:trPrChange>
        </w:trPr>
        <w:tc>
          <w:tcPr>
            <w:tcW w:w="1281" w:type="dxa"/>
            <w:tcPrChange w:id="479" w:author="Pierre" w:date="2020-02-03T15:18:00Z">
              <w:tcPr>
                <w:tcW w:w="1075" w:type="dxa"/>
              </w:tcPr>
            </w:tcPrChange>
          </w:tcPr>
          <w:p w14:paraId="387A88AE" w14:textId="1197C210"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713" w:type="dxa"/>
            <w:tcPrChange w:id="480" w:author="Pierre" w:date="2020-02-03T15:18:00Z">
              <w:tcPr>
                <w:tcW w:w="919" w:type="dxa"/>
              </w:tcPr>
            </w:tcPrChange>
          </w:tcPr>
          <w:p w14:paraId="4FDA47DD" w14:textId="11703EDC" w:rsidR="00CB24CD" w:rsidRDefault="00CB24CD" w:rsidP="0072718C">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Change w:id="481" w:author="Pierre" w:date="2020-02-03T15:18:00Z">
              <w:tcPr>
                <w:tcW w:w="919" w:type="dxa"/>
                <w:shd w:val="clear" w:color="auto" w:fill="92D050"/>
              </w:tcPr>
            </w:tcPrChange>
          </w:tcPr>
          <w:p w14:paraId="0403BC29" w14:textId="1A1E15E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82" w:author="Pierre" w:date="2020-02-03T15:18:00Z">
              <w:tcPr>
                <w:tcW w:w="920" w:type="dxa"/>
                <w:shd w:val="clear" w:color="auto" w:fill="92D050"/>
              </w:tcPr>
            </w:tcPrChange>
          </w:tcPr>
          <w:p w14:paraId="1E562054" w14:textId="5357D7D1"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83" w:author="Pierre" w:date="2020-02-03T15:18:00Z">
              <w:tcPr>
                <w:tcW w:w="919" w:type="dxa"/>
                <w:shd w:val="clear" w:color="auto" w:fill="92D050"/>
              </w:tcPr>
            </w:tcPrChange>
          </w:tcPr>
          <w:p w14:paraId="6922E92A" w14:textId="3B789CC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84" w:author="Pierre" w:date="2020-02-03T15:18:00Z">
              <w:tcPr>
                <w:tcW w:w="920" w:type="dxa"/>
                <w:shd w:val="clear" w:color="auto" w:fill="92D050"/>
              </w:tcPr>
            </w:tcPrChange>
          </w:tcPr>
          <w:p w14:paraId="7B57E85D" w14:textId="19C9806B"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85" w:author="Pierre" w:date="2020-02-03T15:18:00Z">
              <w:tcPr>
                <w:tcW w:w="919" w:type="dxa"/>
                <w:shd w:val="clear" w:color="auto" w:fill="92D050"/>
              </w:tcPr>
            </w:tcPrChange>
          </w:tcPr>
          <w:p w14:paraId="767A3E81" w14:textId="3ADD375E"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86" w:author="Pierre" w:date="2020-02-03T15:18:00Z">
              <w:tcPr>
                <w:tcW w:w="920" w:type="dxa"/>
                <w:shd w:val="clear" w:color="auto" w:fill="92D050"/>
              </w:tcPr>
            </w:tcPrChange>
          </w:tcPr>
          <w:p w14:paraId="4ABCCB7B" w14:textId="047ECC12"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Change w:id="487" w:author="Pierre" w:date="2020-02-03T15:18:00Z">
              <w:tcPr>
                <w:tcW w:w="919" w:type="dxa"/>
                <w:shd w:val="clear" w:color="auto" w:fill="92D050"/>
              </w:tcPr>
            </w:tcPrChange>
          </w:tcPr>
          <w:p w14:paraId="47D707D2" w14:textId="111063D6"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Change w:id="488" w:author="Pierre" w:date="2020-02-03T15:18:00Z">
              <w:tcPr>
                <w:tcW w:w="920" w:type="dxa"/>
                <w:shd w:val="clear" w:color="auto" w:fill="92D050"/>
              </w:tcPr>
            </w:tcPrChange>
          </w:tcPr>
          <w:p w14:paraId="1F53F0D6" w14:textId="7B0D07B4" w:rsidR="00CB24CD" w:rsidRPr="005248EF" w:rsidRDefault="00CB24CD" w:rsidP="0072718C">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22992E98" w14:textId="77777777" w:rsidR="00D66B9D" w:rsidRDefault="00D66B9D"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36ACAFE4"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w:t>
      </w:r>
      <w:ins w:id="489" w:author="Pierre" w:date="2020-02-03T15:49:00Z">
        <w:r w:rsidR="00B63C0C">
          <w:rPr>
            <w:rFonts w:ascii="Times New Roman" w:eastAsia="Times New Roman" w:hAnsi="Times New Roman" w:cs="Times New Roman"/>
            <w:sz w:val="24"/>
            <w:szCs w:val="24"/>
          </w:rPr>
          <w:t xml:space="preserve"> migration</w:t>
        </w:r>
      </w:ins>
      <w:del w:id="490" w:author="Pierre" w:date="2020-02-03T15:49:00Z">
        <w:r w:rsidR="007F2596" w:rsidRPr="0007763B" w:rsidDel="00B63C0C">
          <w:rPr>
            <w:rFonts w:ascii="Times New Roman" w:eastAsia="Times New Roman" w:hAnsi="Times New Roman" w:cs="Times New Roman"/>
            <w:sz w:val="24"/>
            <w:szCs w:val="24"/>
          </w:rPr>
          <w:delText>n</w:delText>
        </w:r>
      </w:del>
      <w:r w:rsidR="007F2596" w:rsidRPr="0007763B">
        <w:rPr>
          <w:rFonts w:ascii="Times New Roman" w:eastAsia="Times New Roman" w:hAnsi="Times New Roman" w:cs="Times New Roman"/>
          <w:sz w:val="24"/>
          <w:szCs w:val="24"/>
        </w:rPr>
        <w:t xml:space="preserve">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r w:rsidR="003837A0">
        <w:rPr>
          <w:rFonts w:ascii="Times New Roman" w:eastAsia="Times New Roman" w:hAnsi="Times New Roman" w:cs="Times New Roman"/>
          <w:sz w:val="24"/>
          <w:szCs w:val="24"/>
        </w:rPr>
        <w:t>meaningful</w:t>
      </w:r>
      <w:r w:rsidR="007F2596" w:rsidRPr="0007763B">
        <w:rPr>
          <w:rFonts w:ascii="Times New Roman" w:eastAsia="Times New Roman" w:hAnsi="Times New Roman" w:cs="Times New Roman"/>
          <w:sz w:val="24"/>
          <w:szCs w:val="24"/>
        </w:rPr>
        <w:t xml:space="preserve">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w:t>
      </w:r>
      <w:ins w:id="491" w:author="Pierre" w:date="2020-02-03T15:51:00Z">
        <w:r w:rsidR="00AF5779">
          <w:rPr>
            <w:rFonts w:ascii="Times New Roman" w:eastAsia="Times New Roman" w:hAnsi="Times New Roman" w:cs="Times New Roman"/>
            <w:sz w:val="24"/>
            <w:szCs w:val="24"/>
          </w:rPr>
          <w:t>s</w:t>
        </w:r>
      </w:ins>
      <w:r w:rsidR="00535B75">
        <w:rPr>
          <w:rFonts w:ascii="Times New Roman" w:eastAsia="Times New Roman" w:hAnsi="Times New Roman" w:cs="Times New Roman"/>
          <w:sz w:val="24"/>
          <w:szCs w:val="24"/>
        </w:rPr>
        <w:t>.</w:t>
      </w:r>
      <w:commentRangeStart w:id="492"/>
      <w:ins w:id="493" w:author="Pierre" w:date="2020-02-03T15:43:00Z">
        <w:r w:rsidR="006E7977">
          <w:rPr>
            <w:rFonts w:ascii="Times New Roman" w:eastAsia="Times New Roman" w:hAnsi="Times New Roman" w:cs="Times New Roman"/>
            <w:sz w:val="24"/>
            <w:szCs w:val="24"/>
          </w:rPr>
          <w:t xml:space="preserve"> </w:t>
        </w:r>
        <w:commentRangeEnd w:id="492"/>
        <w:r w:rsidR="006E7977">
          <w:rPr>
            <w:rStyle w:val="Marquedecommentaire"/>
          </w:rPr>
          <w:commentReference w:id="492"/>
        </w:r>
      </w:ins>
      <w:r w:rsidR="00535B75">
        <w:rPr>
          <w:rFonts w:ascii="Times New Roman" w:eastAsia="Times New Roman" w:hAnsi="Times New Roman" w:cs="Times New Roman"/>
          <w:sz w:val="24"/>
          <w:szCs w:val="24"/>
        </w:rPr>
        <w:t>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As shown by the overlap</w:t>
      </w:r>
      <w:del w:id="494" w:author="Pierre" w:date="2020-02-03T15:51:00Z">
        <w:r w:rsidR="009D581E" w:rsidDel="00AF5779">
          <w:rPr>
            <w:rFonts w:ascii="Times New Roman" w:eastAsia="Times New Roman" w:hAnsi="Times New Roman" w:cs="Times New Roman"/>
            <w:sz w:val="24"/>
            <w:szCs w:val="24"/>
          </w:rPr>
          <w:delText>ping</w:delText>
        </w:r>
      </w:del>
      <w:r w:rsidR="009D581E">
        <w:rPr>
          <w:rFonts w:ascii="Times New Roman" w:eastAsia="Times New Roman" w:hAnsi="Times New Roman" w:cs="Times New Roman"/>
          <w:sz w:val="24"/>
          <w:szCs w:val="24"/>
        </w:rPr>
        <w:t xml:space="preserve"> of FPR and FNR values across scenarios with similar dispersal, </w:t>
      </w:r>
      <w:r w:rsidR="001563B0">
        <w:rPr>
          <w:rFonts w:ascii="Times New Roman" w:eastAsia="Times New Roman" w:hAnsi="Times New Roman" w:cs="Times New Roman"/>
          <w:sz w:val="24"/>
          <w:szCs w:val="24"/>
        </w:rPr>
        <w:t xml:space="preserve">the effect of the number of populations did not affect the performance as much as dispersal, </w:t>
      </w:r>
      <w:del w:id="495" w:author="Pierre" w:date="2020-02-03T15:52:00Z">
        <w:r w:rsidR="001563B0" w:rsidDel="00876350">
          <w:rPr>
            <w:rFonts w:ascii="Times New Roman" w:eastAsia="Times New Roman" w:hAnsi="Times New Roman" w:cs="Times New Roman"/>
            <w:sz w:val="24"/>
            <w:szCs w:val="24"/>
          </w:rPr>
          <w:delText xml:space="preserve">with </w:delText>
        </w:r>
      </w:del>
      <w:ins w:id="496" w:author="Pierre" w:date="2020-02-03T15:52:00Z">
        <w:r w:rsidR="00876350">
          <w:rPr>
            <w:rFonts w:ascii="Times New Roman" w:eastAsia="Times New Roman" w:hAnsi="Times New Roman" w:cs="Times New Roman"/>
            <w:sz w:val="24"/>
            <w:szCs w:val="24"/>
          </w:rPr>
          <w:t xml:space="preserve">for </w:t>
        </w:r>
      </w:ins>
      <w:r w:rsidR="001563B0">
        <w:rPr>
          <w:rFonts w:ascii="Times New Roman" w:eastAsia="Times New Roman" w:hAnsi="Times New Roman" w:cs="Times New Roman"/>
          <w:sz w:val="24"/>
          <w:szCs w:val="24"/>
        </w:rPr>
        <w:t>the lev</w:t>
      </w:r>
      <w:r w:rsidR="00535B75">
        <w:rPr>
          <w:rFonts w:ascii="Times New Roman" w:eastAsia="Times New Roman" w:hAnsi="Times New Roman" w:cs="Times New Roman"/>
          <w:sz w:val="24"/>
          <w:szCs w:val="24"/>
        </w:rPr>
        <w:t xml:space="preserve">els we used </w:t>
      </w:r>
      <w:ins w:id="497" w:author="Pierre" w:date="2020-02-03T15:52:00Z">
        <w:r w:rsidR="00876350">
          <w:rPr>
            <w:rFonts w:ascii="Times New Roman" w:eastAsia="Times New Roman" w:hAnsi="Times New Roman" w:cs="Times New Roman"/>
            <w:sz w:val="24"/>
            <w:szCs w:val="24"/>
          </w:rPr>
          <w:t xml:space="preserve">in the simulations </w:t>
        </w:r>
      </w:ins>
      <w:r w:rsidR="00535B75">
        <w:rPr>
          <w:rFonts w:ascii="Times New Roman" w:eastAsia="Times New Roman" w:hAnsi="Times New Roman" w:cs="Times New Roman"/>
          <w:sz w:val="24"/>
          <w:szCs w:val="24"/>
        </w:rPr>
        <w:t>(Table 2; Fig</w:t>
      </w:r>
      <w:ins w:id="498" w:author="Pierre" w:date="2020-02-03T15:52:00Z">
        <w:r w:rsidR="00876350">
          <w:rPr>
            <w:rFonts w:ascii="Times New Roman" w:eastAsia="Times New Roman" w:hAnsi="Times New Roman" w:cs="Times New Roman"/>
            <w:sz w:val="24"/>
            <w:szCs w:val="24"/>
          </w:rPr>
          <w:t>s</w:t>
        </w:r>
      </w:ins>
      <w:r w:rsidR="00535B75">
        <w:rPr>
          <w:rFonts w:ascii="Times New Roman" w:eastAsia="Times New Roman" w:hAnsi="Times New Roman" w:cs="Times New Roman"/>
          <w:sz w:val="24"/>
          <w:szCs w:val="24"/>
        </w:rPr>
        <w:t>.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t>
      </w:r>
      <w:ins w:id="499" w:author="Pierre" w:date="2020-02-03T15:53:00Z">
        <w:r w:rsidR="00876350">
          <w:rPr>
            <w:rFonts w:ascii="Times New Roman" w:eastAsia="Times New Roman" w:hAnsi="Times New Roman" w:cs="Times New Roman"/>
            <w:sz w:val="24"/>
            <w:szCs w:val="24"/>
          </w:rPr>
          <w:t xml:space="preserve">on </w:t>
        </w:r>
        <w:r w:rsidR="00876350">
          <w:rPr>
            <w:rFonts w:ascii="Times New Roman" w:eastAsia="Times New Roman" w:hAnsi="Times New Roman" w:cs="Times New Roman"/>
            <w:sz w:val="24"/>
            <w:szCs w:val="24"/>
          </w:rPr>
          <w:lastRenderedPageBreak/>
          <w:t xml:space="preserve">performance </w:t>
        </w:r>
      </w:ins>
      <w:r w:rsidR="004A6C2F">
        <w:rPr>
          <w:rFonts w:ascii="Times New Roman" w:eastAsia="Times New Roman" w:hAnsi="Times New Roman" w:cs="Times New Roman"/>
          <w:sz w:val="24"/>
          <w:szCs w:val="24"/>
        </w:rPr>
        <w:t xml:space="preserve">was generally the most </w:t>
      </w:r>
      <w:del w:id="500" w:author="Pierre" w:date="2020-02-03T15:52:00Z">
        <w:r w:rsidR="004A6C2F" w:rsidDel="00876350">
          <w:rPr>
            <w:rFonts w:ascii="Times New Roman" w:eastAsia="Times New Roman" w:hAnsi="Times New Roman" w:cs="Times New Roman"/>
            <w:sz w:val="24"/>
            <w:szCs w:val="24"/>
          </w:rPr>
          <w:delText xml:space="preserve">substantial </w:delText>
        </w:r>
      </w:del>
      <w:ins w:id="501" w:author="Pierre" w:date="2020-02-03T15:52:00Z">
        <w:r w:rsidR="00876350">
          <w:rPr>
            <w:rFonts w:ascii="Times New Roman" w:eastAsia="Times New Roman" w:hAnsi="Times New Roman" w:cs="Times New Roman"/>
            <w:sz w:val="24"/>
            <w:szCs w:val="24"/>
          </w:rPr>
          <w:t>important</w:t>
        </w:r>
      </w:ins>
      <w:del w:id="502" w:author="Pierre" w:date="2020-02-03T15:53:00Z">
        <w:r w:rsidR="004A6C2F" w:rsidDel="00876350">
          <w:rPr>
            <w:rFonts w:ascii="Times New Roman" w:eastAsia="Times New Roman" w:hAnsi="Times New Roman" w:cs="Times New Roman"/>
            <w:sz w:val="24"/>
            <w:szCs w:val="24"/>
          </w:rPr>
          <w:delText>on performance</w:delText>
        </w:r>
      </w:del>
      <w:r w:rsidR="004A6C2F">
        <w:rPr>
          <w:rFonts w:ascii="Times New Roman" w:eastAsia="Times New Roman" w:hAnsi="Times New Roman" w:cs="Times New Roman"/>
          <w:sz w:val="24"/>
          <w:szCs w:val="24"/>
        </w:rPr>
        <w:t>,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0B9CA4B4" w:rsidR="008601CB" w:rsidRPr="0007763B" w:rsidRDefault="008661B5" w:rsidP="00A51948">
      <w:pPr>
        <w:spacing w:before="240" w:after="240" w:line="480" w:lineRule="auto"/>
        <w:rPr>
          <w:rFonts w:ascii="Times New Roman" w:eastAsia="Times New Roman" w:hAnsi="Times New Roman" w:cs="Times New Roman"/>
          <w:i/>
          <w:sz w:val="24"/>
          <w:szCs w:val="24"/>
        </w:rPr>
      </w:pPr>
      <w:commentRangeStart w:id="503"/>
      <w:r>
        <w:rPr>
          <w:rFonts w:ascii="Times New Roman" w:eastAsia="Times New Roman" w:hAnsi="Times New Roman" w:cs="Times New Roman"/>
          <w:i/>
          <w:sz w:val="24"/>
          <w:szCs w:val="24"/>
        </w:rPr>
        <w:t xml:space="preserve">Lag time </w:t>
      </w:r>
      <w:commentRangeEnd w:id="503"/>
      <w:r w:rsidR="00BE3F8E">
        <w:rPr>
          <w:rStyle w:val="Marquedecommentaire"/>
        </w:rPr>
        <w:commentReference w:id="503"/>
      </w:r>
      <w:r>
        <w:rPr>
          <w:rFonts w:ascii="Times New Roman" w:eastAsia="Times New Roman" w:hAnsi="Times New Roman" w:cs="Times New Roman"/>
          <w:i/>
          <w:sz w:val="24"/>
          <w:szCs w:val="24"/>
        </w:rPr>
        <w:t>between samplings</w:t>
      </w:r>
    </w:p>
    <w:p w14:paraId="4E2D29FA" w14:textId="1E8D8FE2"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w:t>
      </w:r>
      <w:commentRangeStart w:id="504"/>
      <w:r w:rsidRPr="0007763B">
        <w:rPr>
          <w:rFonts w:ascii="Times New Roman" w:eastAsia="Times New Roman" w:hAnsi="Times New Roman" w:cs="Times New Roman"/>
          <w:sz w:val="24"/>
          <w:szCs w:val="24"/>
        </w:rPr>
        <w:t xml:space="preserve">demographic event </w:t>
      </w:r>
      <w:commentRangeEnd w:id="504"/>
      <w:r w:rsidR="00BB07F2">
        <w:rPr>
          <w:rStyle w:val="Marquedecommentaire"/>
        </w:rPr>
        <w:commentReference w:id="504"/>
      </w:r>
      <w:ins w:id="505" w:author="Pierre" w:date="2020-02-03T15:54:00Z">
        <w:r w:rsidR="00BE3F8E">
          <w:rPr>
            <w:rFonts w:ascii="Times New Roman" w:eastAsia="Times New Roman" w:hAnsi="Times New Roman" w:cs="Times New Roman"/>
            <w:sz w:val="24"/>
            <w:szCs w:val="24"/>
          </w:rPr>
          <w:t xml:space="preserve">(migration), </w:t>
        </w:r>
      </w:ins>
      <w:r w:rsidRPr="0007763B">
        <w:rPr>
          <w:rFonts w:ascii="Times New Roman" w:eastAsia="Times New Roman" w:hAnsi="Times New Roman" w:cs="Times New Roman"/>
          <w:sz w:val="24"/>
          <w:szCs w:val="24"/>
        </w:rPr>
        <w:t>inflicted upon populations</w:t>
      </w:r>
      <w:ins w:id="506" w:author="Pierre" w:date="2020-02-03T15:54:00Z">
        <w:r w:rsidR="00BE3F8E">
          <w:rPr>
            <w:rFonts w:ascii="Times New Roman" w:eastAsia="Times New Roman" w:hAnsi="Times New Roman" w:cs="Times New Roman"/>
            <w:sz w:val="24"/>
            <w:szCs w:val="24"/>
          </w:rPr>
          <w:t>,</w:t>
        </w:r>
      </w:ins>
      <w:r w:rsidRPr="0007763B">
        <w:rPr>
          <w:rFonts w:ascii="Times New Roman" w:eastAsia="Times New Roman" w:hAnsi="Times New Roman" w:cs="Times New Roman"/>
          <w:sz w:val="24"/>
          <w:szCs w:val="24"/>
        </w:rPr>
        <w:t xml:space="preserve"> </w:t>
      </w:r>
      <w:r w:rsidR="00823BCE">
        <w:rPr>
          <w:rFonts w:ascii="Times New Roman" w:eastAsia="Times New Roman" w:hAnsi="Times New Roman" w:cs="Times New Roman"/>
          <w:sz w:val="24"/>
          <w:szCs w:val="24"/>
        </w:rPr>
        <w:t>decays</w:t>
      </w:r>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w:t>
      </w:r>
      <w:del w:id="507" w:author="Pierre" w:date="2020-02-03T15:56:00Z">
        <w:r w:rsidR="008661B5" w:rsidDel="00BE3F8E">
          <w:rPr>
            <w:rFonts w:ascii="Times New Roman" w:eastAsia="Times New Roman" w:hAnsi="Times New Roman" w:cs="Times New Roman"/>
            <w:sz w:val="24"/>
            <w:szCs w:val="24"/>
          </w:rPr>
          <w:delText xml:space="preserve">sampling </w:delText>
        </w:r>
      </w:del>
      <w:r w:rsidR="008661B5">
        <w:rPr>
          <w:rFonts w:ascii="Times New Roman" w:eastAsia="Times New Roman" w:hAnsi="Times New Roman" w:cs="Times New Roman"/>
          <w:sz w:val="24"/>
          <w:szCs w:val="24"/>
        </w:rPr>
        <w:t xml:space="preserve">and </w:t>
      </w:r>
      <w:ins w:id="508" w:author="Pierre" w:date="2020-02-03T15:56:00Z">
        <w:r w:rsidR="00BE3F8E">
          <w:rPr>
            <w:rFonts w:ascii="Times New Roman" w:eastAsia="Times New Roman" w:hAnsi="Times New Roman" w:cs="Times New Roman"/>
            <w:sz w:val="24"/>
            <w:szCs w:val="24"/>
          </w:rPr>
          <w:t xml:space="preserve">a </w:t>
        </w:r>
      </w:ins>
      <w:r w:rsidR="008661B5">
        <w:rPr>
          <w:rFonts w:ascii="Times New Roman" w:eastAsia="Times New Roman" w:hAnsi="Times New Roman" w:cs="Times New Roman"/>
          <w:sz w:val="24"/>
          <w:szCs w:val="24"/>
        </w:rPr>
        <w:t>post-event sampling</w:t>
      </w:r>
      <w:r w:rsidR="00A30430" w:rsidRPr="0007763B">
        <w:rPr>
          <w:rFonts w:ascii="Times New Roman" w:eastAsia="Times New Roman" w:hAnsi="Times New Roman" w:cs="Times New Roman"/>
          <w:sz w:val="24"/>
          <w:szCs w:val="24"/>
        </w:rPr>
        <w:t xml:space="preserve">, the </w:t>
      </w:r>
      <w:del w:id="509" w:author="Pierre" w:date="2020-02-03T15:56:00Z">
        <w:r w:rsidR="00A30430" w:rsidRPr="0007763B" w:rsidDel="00BE3F8E">
          <w:rPr>
            <w:rFonts w:ascii="Times New Roman" w:eastAsia="Times New Roman" w:hAnsi="Times New Roman" w:cs="Times New Roman"/>
            <w:sz w:val="24"/>
            <w:szCs w:val="24"/>
          </w:rPr>
          <w:delText xml:space="preserve">less </w:delText>
        </w:r>
      </w:del>
      <w:ins w:id="510" w:author="Pierre" w:date="2020-02-03T15:56:00Z">
        <w:r w:rsidR="00BE3F8E">
          <w:rPr>
            <w:rFonts w:ascii="Times New Roman" w:eastAsia="Times New Roman" w:hAnsi="Times New Roman" w:cs="Times New Roman"/>
            <w:sz w:val="24"/>
            <w:szCs w:val="24"/>
          </w:rPr>
          <w:t>lower the</w:t>
        </w:r>
        <w:r w:rsidR="00BE3F8E" w:rsidRPr="0007763B">
          <w:rPr>
            <w:rFonts w:ascii="Times New Roman" w:eastAsia="Times New Roman" w:hAnsi="Times New Roman" w:cs="Times New Roman"/>
            <w:sz w:val="24"/>
            <w:szCs w:val="24"/>
          </w:rPr>
          <w:t xml:space="preserve"> </w:t>
        </w:r>
      </w:ins>
      <w:r w:rsidR="00A30430" w:rsidRPr="0007763B">
        <w:rPr>
          <w:rFonts w:ascii="Times New Roman" w:eastAsia="Times New Roman" w:hAnsi="Times New Roman" w:cs="Times New Roman"/>
          <w:sz w:val="24"/>
          <w:szCs w:val="24"/>
        </w:rPr>
        <w:t xml:space="preserve">power </w:t>
      </w:r>
      <w:del w:id="511" w:author="Pierre" w:date="2020-02-03T15:56:00Z">
        <w:r w:rsidR="00AE35CD" w:rsidDel="00BE3F8E">
          <w:rPr>
            <w:rFonts w:ascii="Times New Roman" w:eastAsia="Times New Roman" w:hAnsi="Times New Roman" w:cs="Times New Roman"/>
            <w:sz w:val="24"/>
            <w:szCs w:val="24"/>
          </w:rPr>
          <w:delText>we have</w:delText>
        </w:r>
      </w:del>
      <w:ins w:id="512" w:author="Pierre" w:date="2020-02-03T15:56:00Z">
        <w:r w:rsidR="00BE3F8E">
          <w:rPr>
            <w:rFonts w:ascii="Times New Roman" w:eastAsia="Times New Roman" w:hAnsi="Times New Roman" w:cs="Times New Roman"/>
            <w:sz w:val="24"/>
            <w:szCs w:val="24"/>
          </w:rPr>
          <w:t>available</w:t>
        </w:r>
      </w:ins>
      <w:r w:rsidR="00AE35CD">
        <w:rPr>
          <w:rFonts w:ascii="Times New Roman" w:eastAsia="Times New Roman" w:hAnsi="Times New Roman" w:cs="Times New Roman"/>
          <w:sz w:val="24"/>
          <w:szCs w:val="24"/>
        </w:rPr>
        <w:t xml:space="preser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del w:id="513" w:author="Pierre" w:date="2020-02-03T16:00:00Z">
        <w:r w:rsidR="00AE35CD" w:rsidDel="00BE3F8E">
          <w:rPr>
            <w:rFonts w:ascii="Times New Roman" w:eastAsia="Times New Roman" w:hAnsi="Times New Roman" w:cs="Times New Roman"/>
            <w:sz w:val="24"/>
            <w:szCs w:val="24"/>
          </w:rPr>
          <w:delText>,</w:delText>
        </w:r>
      </w:del>
      <w:r w:rsidR="00AE35CD">
        <w:rPr>
          <w:rFonts w:ascii="Times New Roman" w:eastAsia="Times New Roman" w:hAnsi="Times New Roman" w:cs="Times New Roman"/>
          <w:sz w:val="24"/>
          <w:szCs w:val="24"/>
        </w:rPr>
        <w:t xml:space="preserve"> and</w:t>
      </w:r>
      <w:ins w:id="514" w:author="Pierre" w:date="2020-02-03T16:00:00Z">
        <w:r w:rsidR="00BE3F8E">
          <w:rPr>
            <w:rFonts w:ascii="Times New Roman" w:eastAsia="Times New Roman" w:hAnsi="Times New Roman" w:cs="Times New Roman"/>
            <w:sz w:val="24"/>
            <w:szCs w:val="24"/>
          </w:rPr>
          <w:t>,</w:t>
        </w:r>
      </w:ins>
      <w:r w:rsidR="00AE35CD">
        <w:rPr>
          <w:rFonts w:ascii="Times New Roman" w:eastAsia="Times New Roman" w:hAnsi="Times New Roman" w:cs="Times New Roman"/>
          <w:sz w:val="24"/>
          <w:szCs w:val="24"/>
        </w:rPr>
        <w:t xml:space="preserve"> </w:t>
      </w:r>
      <w:ins w:id="515" w:author="Pierre" w:date="2020-02-03T15:59:00Z">
        <w:r w:rsidR="00BE3F8E">
          <w:rPr>
            <w:rFonts w:ascii="Times New Roman" w:eastAsia="Times New Roman" w:hAnsi="Times New Roman" w:cs="Times New Roman"/>
            <w:sz w:val="24"/>
            <w:szCs w:val="24"/>
          </w:rPr>
          <w:t>to a lower degree</w:t>
        </w:r>
      </w:ins>
      <w:ins w:id="516" w:author="Pierre" w:date="2020-02-03T16:00:00Z">
        <w:r w:rsidR="00BE3F8E">
          <w:rPr>
            <w:rFonts w:ascii="Times New Roman" w:eastAsia="Times New Roman" w:hAnsi="Times New Roman" w:cs="Times New Roman"/>
            <w:sz w:val="24"/>
            <w:szCs w:val="24"/>
          </w:rPr>
          <w:t>,</w:t>
        </w:r>
      </w:ins>
      <w:ins w:id="517" w:author="Pierre" w:date="2020-02-03T15:59:00Z">
        <w:r w:rsidR="00BE3F8E">
          <w:rPr>
            <w:rFonts w:ascii="Times New Roman" w:eastAsia="Times New Roman" w:hAnsi="Times New Roman" w:cs="Times New Roman"/>
            <w:sz w:val="24"/>
            <w:szCs w:val="24"/>
          </w:rPr>
          <w:t xml:space="preserve"> </w:t>
        </w:r>
      </w:ins>
      <w:r w:rsidR="00AE35CD">
        <w:rPr>
          <w:rFonts w:ascii="Times New Roman" w:eastAsia="Times New Roman" w:hAnsi="Times New Roman" w:cs="Times New Roman"/>
          <w:sz w:val="24"/>
          <w:szCs w:val="24"/>
        </w:rPr>
        <w:t>by the number of populations</w:t>
      </w:r>
      <w:del w:id="518" w:author="Pierre" w:date="2020-02-03T15:59:00Z">
        <w:r w:rsidR="00AE35CD" w:rsidDel="00BE3F8E">
          <w:rPr>
            <w:rFonts w:ascii="Times New Roman" w:eastAsia="Times New Roman" w:hAnsi="Times New Roman" w:cs="Times New Roman"/>
            <w:sz w:val="24"/>
            <w:szCs w:val="24"/>
          </w:rPr>
          <w:delText xml:space="preserve"> to a lower degree</w:delText>
        </w:r>
      </w:del>
      <w:r w:rsidR="00D2058D">
        <w:rPr>
          <w:rFonts w:ascii="Times New Roman" w:eastAsia="Times New Roman" w:hAnsi="Times New Roman" w:cs="Times New Roman"/>
          <w:sz w:val="24"/>
          <w:szCs w:val="24"/>
        </w:rPr>
        <w:t>.</w:t>
      </w:r>
    </w:p>
    <w:p w14:paraId="4665EAC7" w14:textId="60A83415"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ins w:id="519" w:author="Pierre" w:date="2020-02-03T16:00:00Z">
        <w:r w:rsidR="00BE3F8E">
          <w:rPr>
            <w:rFonts w:ascii="Times New Roman" w:eastAsia="Times New Roman" w:hAnsi="Times New Roman" w:cs="Times New Roman"/>
            <w:sz w:val="24"/>
            <w:szCs w:val="24"/>
          </w:rPr>
          <w:t xml:space="preserve">migration </w:t>
        </w:r>
      </w:ins>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w:t>
      </w:r>
      <w:ins w:id="520" w:author="Pierre" w:date="2020-02-03T16:00:00Z">
        <w:r w:rsidR="00BE3F8E">
          <w:rPr>
            <w:rFonts w:ascii="Times New Roman" w:eastAsia="Times New Roman" w:hAnsi="Times New Roman" w:cs="Times New Roman"/>
            <w:sz w:val="24"/>
            <w:szCs w:val="24"/>
          </w:rPr>
          <w:t xml:space="preserve">values </w:t>
        </w:r>
      </w:ins>
      <w:del w:id="521" w:author="Pierre" w:date="2020-02-03T16:00:00Z">
        <w:r w:rsidR="006D5CD5" w:rsidRPr="0007763B" w:rsidDel="00BE3F8E">
          <w:rPr>
            <w:rFonts w:ascii="Times New Roman" w:eastAsia="Times New Roman" w:hAnsi="Times New Roman" w:cs="Times New Roman"/>
            <w:sz w:val="24"/>
            <w:szCs w:val="24"/>
          </w:rPr>
          <w:delText xml:space="preserve">as </w:delText>
        </w:r>
      </w:del>
      <w:ins w:id="522" w:author="Pierre" w:date="2020-02-03T16:00:00Z">
        <w:r w:rsidR="00BE3F8E">
          <w:rPr>
            <w:rFonts w:ascii="Times New Roman" w:eastAsia="Times New Roman" w:hAnsi="Times New Roman" w:cs="Times New Roman"/>
            <w:sz w:val="24"/>
            <w:szCs w:val="24"/>
          </w:rPr>
          <w:t>of</w:t>
        </w:r>
        <w:r w:rsidR="00BE3F8E" w:rsidRPr="0007763B">
          <w:rPr>
            <w:rFonts w:ascii="Times New Roman" w:eastAsia="Times New Roman" w:hAnsi="Times New Roman" w:cs="Times New Roman"/>
            <w:sz w:val="24"/>
            <w:szCs w:val="24"/>
          </w:rPr>
          <w:t xml:space="preserve"> </w:t>
        </w:r>
      </w:ins>
      <w:r w:rsidR="006D5CD5" w:rsidRPr="0007763B">
        <w:rPr>
          <w:rFonts w:ascii="Times New Roman" w:eastAsia="Times New Roman" w:hAnsi="Times New Roman" w:cs="Times New Roman"/>
          <w:sz w:val="24"/>
          <w:szCs w:val="24"/>
        </w:rPr>
        <w:t xml:space="preserve">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4E072F">
        <w:rPr>
          <w:rFonts w:ascii="Times New Roman" w:eastAsia="Times New Roman" w:hAnsi="Times New Roman" w:cs="Times New Roman"/>
          <w:sz w:val="24"/>
          <w:szCs w:val="24"/>
        </w:rPr>
        <w:t xml:space="preserve"> (Fig. 5</w:t>
      </w:r>
      <w:r w:rsidR="00FA090A">
        <w:rPr>
          <w:rFonts w:ascii="Times New Roman" w:eastAsia="Times New Roman" w:hAnsi="Times New Roman" w:cs="Times New Roman"/>
          <w:sz w:val="24"/>
          <w:szCs w:val="24"/>
        </w:rPr>
        <w:t>)</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 </w:t>
      </w:r>
      <w:r w:rsidR="004E072F">
        <w:rPr>
          <w:rFonts w:ascii="Times New Roman" w:eastAsia="Times New Roman" w:hAnsi="Times New Roman" w:cs="Times New Roman"/>
          <w:sz w:val="24"/>
          <w:szCs w:val="24"/>
        </w:rPr>
        <w:t>(Fig. 5</w:t>
      </w:r>
      <w:r w:rsidR="00FA090A">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w:t>
      </w:r>
      <w:r w:rsidR="004E072F">
        <w:rPr>
          <w:rFonts w:ascii="Times New Roman" w:eastAsia="Times New Roman" w:hAnsi="Times New Roman" w:cs="Times New Roman"/>
          <w:sz w:val="24"/>
          <w:szCs w:val="24"/>
        </w:rPr>
        <w:t xml:space="preserve"> (Fig. 5</w:t>
      </w:r>
      <w:r w:rsidR="00B031BE">
        <w:rPr>
          <w:rFonts w:ascii="Times New Roman" w:eastAsia="Times New Roman" w:hAnsi="Times New Roman" w:cs="Times New Roman"/>
          <w:sz w:val="24"/>
          <w:szCs w:val="24"/>
        </w:rPr>
        <w:t>). For sampling after the event, moderate dispersal values bec</w:t>
      </w:r>
      <w:ins w:id="523" w:author="Pierre" w:date="2020-02-03T16:02:00Z">
        <w:r w:rsidR="00BE3F8E">
          <w:rPr>
            <w:rFonts w:ascii="Times New Roman" w:eastAsia="Times New Roman" w:hAnsi="Times New Roman" w:cs="Times New Roman"/>
            <w:sz w:val="24"/>
            <w:szCs w:val="24"/>
          </w:rPr>
          <w:t>a</w:t>
        </w:r>
      </w:ins>
      <w:del w:id="524" w:author="Pierre" w:date="2020-02-03T16:02:00Z">
        <w:r w:rsidR="00B031BE" w:rsidDel="00BE3F8E">
          <w:rPr>
            <w:rFonts w:ascii="Times New Roman" w:eastAsia="Times New Roman" w:hAnsi="Times New Roman" w:cs="Times New Roman"/>
            <w:sz w:val="24"/>
            <w:szCs w:val="24"/>
          </w:rPr>
          <w:delText>o</w:delText>
        </w:r>
      </w:del>
      <w:r w:rsidR="00B031BE">
        <w:rPr>
          <w:rFonts w:ascii="Times New Roman" w:eastAsia="Times New Roman" w:hAnsi="Times New Roman" w:cs="Times New Roman"/>
          <w:sz w:val="24"/>
          <w:szCs w:val="24"/>
        </w:rPr>
        <w:t xml:space="preserve">me even higher than </w:t>
      </w:r>
      <w:del w:id="525" w:author="Pierre" w:date="2020-02-03T16:02:00Z">
        <w:r w:rsidR="00B031BE" w:rsidDel="00BE3F8E">
          <w:rPr>
            <w:rFonts w:ascii="Times New Roman" w:eastAsia="Times New Roman" w:hAnsi="Times New Roman" w:cs="Times New Roman"/>
            <w:sz w:val="24"/>
            <w:szCs w:val="24"/>
          </w:rPr>
          <w:delText>that of</w:delText>
        </w:r>
      </w:del>
      <w:ins w:id="526" w:author="Pierre" w:date="2020-02-03T16:02:00Z">
        <w:r w:rsidR="00BE3F8E">
          <w:rPr>
            <w:rFonts w:ascii="Times New Roman" w:eastAsia="Times New Roman" w:hAnsi="Times New Roman" w:cs="Times New Roman"/>
            <w:sz w:val="24"/>
            <w:szCs w:val="24"/>
          </w:rPr>
          <w:t>in</w:t>
        </w:r>
      </w:ins>
      <w:r w:rsidR="00B031BE">
        <w:rPr>
          <w:rFonts w:ascii="Times New Roman" w:eastAsia="Times New Roman" w:hAnsi="Times New Roman" w:cs="Times New Roman"/>
          <w:sz w:val="24"/>
          <w:szCs w:val="24"/>
        </w:rPr>
        <w:t xml:space="preserve"> low dispersal scenarios, despite large overlaps in th</w:t>
      </w:r>
      <w:r w:rsidR="004E072F">
        <w:rPr>
          <w:rFonts w:ascii="Times New Roman" w:eastAsia="Times New Roman" w:hAnsi="Times New Roman" w:cs="Times New Roman"/>
          <w:sz w:val="24"/>
          <w:szCs w:val="24"/>
        </w:rPr>
        <w:t>eir confidence intervals (Fig. 5</w:t>
      </w:r>
      <w:r w:rsidR="00B031BE">
        <w:rPr>
          <w:rFonts w:ascii="Times New Roman" w:eastAsia="Times New Roman" w:hAnsi="Times New Roman" w:cs="Times New Roman"/>
          <w:sz w:val="24"/>
          <w:szCs w:val="24"/>
        </w:rPr>
        <w:t>). The previously described relationship between FPR and the number of populations affected by the demographic event also changed for moderate scenarios in distant second samplings</w:t>
      </w:r>
      <w:ins w:id="527" w:author="Pierre" w:date="2020-02-03T16:02:00Z">
        <w:r w:rsidR="00464830">
          <w:rPr>
            <w:rFonts w:ascii="Times New Roman" w:eastAsia="Times New Roman" w:hAnsi="Times New Roman" w:cs="Times New Roman"/>
            <w:sz w:val="24"/>
            <w:szCs w:val="24"/>
          </w:rPr>
          <w:t>,</w:t>
        </w:r>
      </w:ins>
      <w:r w:rsidR="00B031BE">
        <w:rPr>
          <w:rFonts w:ascii="Times New Roman" w:eastAsia="Times New Roman" w:hAnsi="Times New Roman" w:cs="Times New Roman"/>
          <w:sz w:val="24"/>
          <w:szCs w:val="24"/>
        </w:rPr>
        <w:t xml:space="preserve"> with M2 displaying</w:t>
      </w:r>
      <w:ins w:id="528" w:author="Pierre" w:date="2020-02-03T16:03:00Z">
        <w:r w:rsidR="00464830">
          <w:rPr>
            <w:rFonts w:ascii="Times New Roman" w:eastAsia="Times New Roman" w:hAnsi="Times New Roman" w:cs="Times New Roman"/>
            <w:sz w:val="24"/>
            <w:szCs w:val="24"/>
          </w:rPr>
          <w:t>,</w:t>
        </w:r>
      </w:ins>
      <w:r w:rsidR="00B031BE">
        <w:rPr>
          <w:rFonts w:ascii="Times New Roman" w:eastAsia="Times New Roman" w:hAnsi="Times New Roman" w:cs="Times New Roman"/>
          <w:sz w:val="24"/>
          <w:szCs w:val="24"/>
        </w:rPr>
        <w:t xml:space="preserve"> </w:t>
      </w:r>
      <w:ins w:id="529" w:author="Pierre" w:date="2020-02-03T16:03:00Z">
        <w:r w:rsidR="00464830">
          <w:rPr>
            <w:rFonts w:ascii="Times New Roman" w:eastAsia="Times New Roman" w:hAnsi="Times New Roman" w:cs="Times New Roman"/>
            <w:sz w:val="24"/>
            <w:szCs w:val="24"/>
          </w:rPr>
          <w:t>on average ,</w:t>
        </w:r>
      </w:ins>
      <w:r w:rsidR="00B031BE">
        <w:rPr>
          <w:rFonts w:ascii="Times New Roman" w:eastAsia="Times New Roman" w:hAnsi="Times New Roman" w:cs="Times New Roman"/>
          <w:sz w:val="24"/>
          <w:szCs w:val="24"/>
        </w:rPr>
        <w:t>higher values than M3</w:t>
      </w:r>
      <w:del w:id="530" w:author="Pierre" w:date="2020-02-03T16:03:00Z">
        <w:r w:rsidR="00B031BE" w:rsidDel="00464830">
          <w:rPr>
            <w:rFonts w:ascii="Times New Roman" w:eastAsia="Times New Roman" w:hAnsi="Times New Roman" w:cs="Times New Roman"/>
            <w:sz w:val="24"/>
            <w:szCs w:val="24"/>
          </w:rPr>
          <w:delText>,</w:delText>
        </w:r>
      </w:del>
      <w:r w:rsidR="00B031BE">
        <w:rPr>
          <w:rFonts w:ascii="Times New Roman" w:eastAsia="Times New Roman" w:hAnsi="Times New Roman" w:cs="Times New Roman"/>
          <w:sz w:val="24"/>
          <w:szCs w:val="24"/>
        </w:rPr>
        <w:t xml:space="preserve"> </w:t>
      </w:r>
      <w:del w:id="531" w:author="Pierre" w:date="2020-02-03T16:03:00Z">
        <w:r w:rsidR="00B031BE" w:rsidDel="00464830">
          <w:rPr>
            <w:rFonts w:ascii="Times New Roman" w:eastAsia="Times New Roman" w:hAnsi="Times New Roman" w:cs="Times New Roman"/>
            <w:sz w:val="24"/>
            <w:szCs w:val="24"/>
          </w:rPr>
          <w:delText xml:space="preserve">on average </w:delText>
        </w:r>
      </w:del>
      <w:r w:rsidR="00B031BE">
        <w:rPr>
          <w:rFonts w:ascii="Times New Roman" w:eastAsia="Times New Roman" w:hAnsi="Times New Roman" w:cs="Times New Roman"/>
          <w:sz w:val="24"/>
          <w:szCs w:val="24"/>
        </w:rPr>
        <w:t xml:space="preserve">(Fig. </w:t>
      </w:r>
      <w:r w:rsidR="004E072F">
        <w:rPr>
          <w:rFonts w:ascii="Times New Roman" w:eastAsia="Times New Roman" w:hAnsi="Times New Roman" w:cs="Times New Roman"/>
          <w:sz w:val="24"/>
          <w:szCs w:val="24"/>
        </w:rPr>
        <w:t>5</w:t>
      </w:r>
      <w:r w:rsidR="00B031BE">
        <w:rPr>
          <w:rFonts w:ascii="Times New Roman" w:eastAsia="Times New Roman" w:hAnsi="Times New Roman" w:cs="Times New Roman"/>
          <w:sz w:val="24"/>
          <w:szCs w:val="24"/>
        </w:rPr>
        <w:t>).</w:t>
      </w:r>
      <w:r w:rsidR="00ED5A15">
        <w:rPr>
          <w:rFonts w:ascii="Times New Roman" w:eastAsia="Times New Roman" w:hAnsi="Times New Roman" w:cs="Times New Roman"/>
          <w:sz w:val="24"/>
          <w:szCs w:val="24"/>
        </w:rPr>
        <w:t xml:space="preserve"> </w:t>
      </w:r>
      <w:r w:rsidR="00F51277">
        <w:rPr>
          <w:rFonts w:ascii="Times New Roman" w:eastAsia="Times New Roman" w:hAnsi="Times New Roman" w:cs="Times New Roman"/>
          <w:sz w:val="24"/>
          <w:szCs w:val="24"/>
        </w:rPr>
        <w:t xml:space="preserve">Except </w:t>
      </w:r>
      <w:r w:rsidR="00ED5A15">
        <w:rPr>
          <w:rFonts w:ascii="Times New Roman" w:eastAsia="Times New Roman" w:hAnsi="Times New Roman" w:cs="Times New Roman"/>
          <w:sz w:val="24"/>
          <w:szCs w:val="24"/>
        </w:rPr>
        <w:t xml:space="preserve">for high dispersal scenarios, FPR changed sharply for </w:t>
      </w:r>
      <w:r w:rsidR="00ED5A15">
        <w:rPr>
          <w:rFonts w:ascii="Times New Roman" w:eastAsia="Times New Roman" w:hAnsi="Times New Roman" w:cs="Times New Roman"/>
          <w:sz w:val="24"/>
          <w:szCs w:val="24"/>
        </w:rPr>
        <w:lastRenderedPageBreak/>
        <w:t>time lags of 4 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w:t>
      </w:r>
      <w:r w:rsidR="004E072F">
        <w:rPr>
          <w:rFonts w:ascii="Times New Roman" w:eastAsia="Times New Roman" w:hAnsi="Times New Roman" w:cs="Times New Roman"/>
          <w:sz w:val="24"/>
          <w:szCs w:val="24"/>
        </w:rPr>
        <w:t xml:space="preserve"> (Fig. 5</w:t>
      </w:r>
      <w:r w:rsidR="00ED5A15">
        <w:rPr>
          <w:rFonts w:ascii="Times New Roman" w:eastAsia="Times New Roman" w:hAnsi="Times New Roman" w:cs="Times New Roman"/>
          <w:sz w:val="24"/>
          <w:szCs w:val="24"/>
        </w:rPr>
        <w:t>), and generally became higher than 50%, one false positive for each true positive, after 5 years.</w:t>
      </w:r>
    </w:p>
    <w:p w14:paraId="1D8D78E9" w14:textId="7A213E7A" w:rsidR="004E072F" w:rsidRDefault="00823BCE"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to FPR,</w:t>
      </w:r>
      <w:r w:rsidR="00A239B8">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sidR="00A239B8">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r>
        <w:rPr>
          <w:rFonts w:ascii="Times New Roman" w:eastAsia="Times New Roman" w:hAnsi="Times New Roman" w:cs="Times New Roman"/>
          <w:sz w:val="24"/>
          <w:szCs w:val="24"/>
        </w:rPr>
        <w:t xml:space="preserve">. Instead, </w:t>
      </w:r>
      <w:r w:rsidR="00FA090A">
        <w:rPr>
          <w:rFonts w:ascii="Times New Roman" w:eastAsia="Times New Roman" w:hAnsi="Times New Roman" w:cs="Times New Roman"/>
          <w:sz w:val="24"/>
          <w:szCs w:val="24"/>
        </w:rPr>
        <w:t xml:space="preserve">the </w:t>
      </w:r>
      <w:r w:rsidR="00A239B8">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sampling </w:t>
      </w:r>
      <w:r>
        <w:rPr>
          <w:rFonts w:ascii="Times New Roman" w:eastAsia="Times New Roman" w:hAnsi="Times New Roman" w:cs="Times New Roman"/>
          <w:sz w:val="24"/>
          <w:szCs w:val="24"/>
        </w:rPr>
        <w:t xml:space="preserve">prior to a simulated </w:t>
      </w:r>
      <w:r w:rsidR="00FA090A">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 xml:space="preserve">is </w:t>
      </w:r>
      <w:r w:rsidR="00FA090A">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important </w:t>
      </w:r>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167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is particularly so </w:t>
      </w:r>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r w:rsidR="003837A0">
        <w:rPr>
          <w:rFonts w:ascii="Times New Roman" w:eastAsia="Times New Roman" w:hAnsi="Times New Roman" w:cs="Times New Roman"/>
          <w:sz w:val="24"/>
          <w:szCs w:val="24"/>
        </w:rPr>
        <w:t>pathological</w:t>
      </w:r>
      <w:r w:rsidR="00415B08">
        <w:rPr>
          <w:rFonts w:ascii="Times New Roman" w:eastAsia="Times New Roman" w:hAnsi="Times New Roman" w:cs="Times New Roman"/>
          <w:sz w:val="24"/>
          <w:szCs w:val="24"/>
        </w:rPr>
        <w:t xml:space="preser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 xml:space="preserve">after the event </w:t>
      </w:r>
      <w:r w:rsidR="004E072F">
        <w:rPr>
          <w:rFonts w:ascii="Times New Roman" w:eastAsia="Times New Roman" w:hAnsi="Times New Roman" w:cs="Times New Roman"/>
          <w:sz w:val="24"/>
          <w:szCs w:val="24"/>
        </w:rPr>
        <w:t>(Fig</w:t>
      </w:r>
      <w:del w:id="532" w:author="Pierre" w:date="2020-02-03T16:04:00Z">
        <w:r w:rsidR="004E072F" w:rsidDel="00464830">
          <w:rPr>
            <w:rFonts w:ascii="Times New Roman" w:eastAsia="Times New Roman" w:hAnsi="Times New Roman" w:cs="Times New Roman"/>
            <w:sz w:val="24"/>
            <w:szCs w:val="24"/>
          </w:rPr>
          <w:delText xml:space="preserve"> </w:delText>
        </w:r>
      </w:del>
      <w:r w:rsidR="004E072F">
        <w:rPr>
          <w:rFonts w:ascii="Times New Roman" w:eastAsia="Times New Roman" w:hAnsi="Times New Roman" w:cs="Times New Roman"/>
          <w:sz w:val="24"/>
          <w:szCs w:val="24"/>
        </w:rPr>
        <w:t>.</w:t>
      </w:r>
      <w:commentRangeStart w:id="533"/>
      <w:ins w:id="534" w:author="Pierre" w:date="2020-02-03T16:04:00Z">
        <w:r w:rsidR="00464830">
          <w:rPr>
            <w:rFonts w:ascii="Times New Roman" w:eastAsia="Times New Roman" w:hAnsi="Times New Roman" w:cs="Times New Roman"/>
            <w:sz w:val="24"/>
            <w:szCs w:val="24"/>
          </w:rPr>
          <w:t xml:space="preserve"> </w:t>
        </w:r>
        <w:commentRangeEnd w:id="533"/>
        <w:r w:rsidR="00464830">
          <w:rPr>
            <w:rStyle w:val="Marquedecommentaire"/>
          </w:rPr>
          <w:commentReference w:id="533"/>
        </w:r>
      </w:ins>
      <w:r w:rsidR="004E072F">
        <w:rPr>
          <w:rFonts w:ascii="Times New Roman" w:eastAsia="Times New Roman" w:hAnsi="Times New Roman" w:cs="Times New Roman"/>
          <w:sz w:val="24"/>
          <w:szCs w:val="24"/>
        </w:rPr>
        <w:t>4</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w:t>
      </w:r>
      <w:ins w:id="535" w:author="Pierre" w:date="2020-02-03T16:05:00Z">
        <w:r w:rsidR="00464830">
          <w:rPr>
            <w:rFonts w:ascii="Times New Roman" w:eastAsia="Times New Roman" w:hAnsi="Times New Roman" w:cs="Times New Roman"/>
            <w:sz w:val="24"/>
            <w:szCs w:val="24"/>
          </w:rPr>
          <w:t>ed</w:t>
        </w:r>
      </w:ins>
      <w:del w:id="536" w:author="Pierre" w:date="2020-02-03T16:05:00Z">
        <w:r w:rsidR="00AF5BB5" w:rsidDel="00464830">
          <w:rPr>
            <w:rFonts w:ascii="Times New Roman" w:eastAsia="Times New Roman" w:hAnsi="Times New Roman" w:cs="Times New Roman"/>
            <w:sz w:val="24"/>
            <w:szCs w:val="24"/>
          </w:rPr>
          <w:delText>ing</w:delText>
        </w:r>
      </w:del>
      <w:r w:rsidR="00AF5BB5">
        <w:rPr>
          <w:rFonts w:ascii="Times New Roman" w:eastAsia="Times New Roman" w:hAnsi="Times New Roman" w:cs="Times New Roman"/>
          <w:sz w:val="24"/>
          <w:szCs w:val="24"/>
        </w:rPr>
        <w:t xml:space="preserve"> 25% in the scope of our analyses, even after 9 years (Fig. 4). The increase of FNR with time lag for the prior sampling was weaker than that for the posterior sampling for moderate dispersal scenarios and was similar for low dispersal scenarios (Fig</w:t>
      </w:r>
      <w:del w:id="537" w:author="Pierre" w:date="2020-02-03T16:05:00Z">
        <w:r w:rsidR="00AF5BB5" w:rsidDel="00464830">
          <w:rPr>
            <w:rFonts w:ascii="Times New Roman" w:eastAsia="Times New Roman" w:hAnsi="Times New Roman" w:cs="Times New Roman"/>
            <w:sz w:val="24"/>
            <w:szCs w:val="24"/>
          </w:rPr>
          <w:delText xml:space="preserve"> </w:delText>
        </w:r>
      </w:del>
      <w:r w:rsidR="00AF5BB5">
        <w:rPr>
          <w:rFonts w:ascii="Times New Roman" w:eastAsia="Times New Roman" w:hAnsi="Times New Roman" w:cs="Times New Roman"/>
          <w:sz w:val="24"/>
          <w:szCs w:val="24"/>
        </w:rPr>
        <w:t>.</w:t>
      </w:r>
      <w:commentRangeStart w:id="538"/>
      <w:ins w:id="539" w:author="Pierre" w:date="2020-02-03T16:05:00Z">
        <w:r w:rsidR="00464830">
          <w:rPr>
            <w:rFonts w:ascii="Times New Roman" w:eastAsia="Times New Roman" w:hAnsi="Times New Roman" w:cs="Times New Roman"/>
            <w:sz w:val="24"/>
            <w:szCs w:val="24"/>
          </w:rPr>
          <w:t xml:space="preserve"> </w:t>
        </w:r>
        <w:commentRangeEnd w:id="538"/>
        <w:r w:rsidR="00464830">
          <w:rPr>
            <w:rStyle w:val="Marquedecommentaire"/>
          </w:rPr>
          <w:commentReference w:id="538"/>
        </w:r>
      </w:ins>
      <w:r w:rsidR="00AF5BB5">
        <w:rPr>
          <w:rFonts w:ascii="Times New Roman" w:eastAsia="Times New Roman" w:hAnsi="Times New Roman" w:cs="Times New Roman"/>
          <w:sz w:val="24"/>
          <w:szCs w:val="24"/>
        </w:rPr>
        <w:t>4).</w:t>
      </w:r>
    </w:p>
    <w:p w14:paraId="329E398D" w14:textId="05F212E3"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w:t>
      </w:r>
      <w:ins w:id="540" w:author="Pierre" w:date="2020-02-03T16:06:00Z">
        <w:r w:rsidR="00464830">
          <w:rPr>
            <w:rFonts w:ascii="Times New Roman" w:eastAsia="Times New Roman" w:hAnsi="Times New Roman" w:cs="Times New Roman"/>
            <w:sz w:val="24"/>
            <w:szCs w:val="24"/>
          </w:rPr>
          <w:t xml:space="preserve"> well</w:t>
        </w:r>
      </w:ins>
      <w:r w:rsidR="004E072F">
        <w:rPr>
          <w:rFonts w:ascii="Times New Roman" w:eastAsia="Times New Roman" w:hAnsi="Times New Roman" w:cs="Times New Roman"/>
          <w:sz w:val="24"/>
          <w:szCs w:val="24"/>
        </w:rPr>
        <w:t xml:space="preserve">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w:t>
      </w:r>
      <w:r w:rsidR="006467E3">
        <w:rPr>
          <w:rFonts w:ascii="Times New Roman" w:eastAsia="Times New Roman" w:hAnsi="Times New Roman" w:cs="Times New Roman"/>
          <w:sz w:val="24"/>
          <w:szCs w:val="24"/>
        </w:rPr>
        <w:t>e FPR sharply increased, reaching</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sidR="00A736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w:t>
      </w:r>
      <w:del w:id="541" w:author="Pierre" w:date="2020-02-03T16:06:00Z">
        <w:r w:rsidR="00D2058D" w:rsidDel="00464830">
          <w:rPr>
            <w:rFonts w:ascii="Times New Roman" w:eastAsia="Times New Roman" w:hAnsi="Times New Roman" w:cs="Times New Roman"/>
            <w:sz w:val="24"/>
            <w:szCs w:val="24"/>
          </w:rPr>
          <w:delText>,</w:delText>
        </w:r>
      </w:del>
      <w:r w:rsidR="00D2058D">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each parameter </w:t>
      </w:r>
      <w:ins w:id="542" w:author="Pierre" w:date="2020-02-03T16:06:00Z">
        <w:r w:rsidR="00464830">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 xml:space="preserve">we considered, </w:t>
      </w:r>
      <w:del w:id="543" w:author="Pierre" w:date="2020-02-03T16:07:00Z">
        <w:r w:rsidDel="00464830">
          <w:rPr>
            <w:rFonts w:ascii="Times New Roman" w:eastAsia="Times New Roman" w:hAnsi="Times New Roman" w:cs="Times New Roman"/>
            <w:sz w:val="24"/>
            <w:szCs w:val="24"/>
          </w:rPr>
          <w:delText xml:space="preserve">we believe that the parameters </w:delText>
        </w:r>
      </w:del>
      <w:ins w:id="544" w:author="Pierre" w:date="2020-02-03T16:07:00Z">
        <w:r w:rsidR="00464830">
          <w:rPr>
            <w:rFonts w:ascii="Times New Roman" w:eastAsia="Times New Roman" w:hAnsi="Times New Roman" w:cs="Times New Roman"/>
            <w:sz w:val="24"/>
            <w:szCs w:val="24"/>
          </w:rPr>
          <w:t xml:space="preserve">the parameter values </w:t>
        </w:r>
      </w:ins>
      <w:r>
        <w:rPr>
          <w:rFonts w:ascii="Times New Roman" w:eastAsia="Times New Roman" w:hAnsi="Times New Roman" w:cs="Times New Roman"/>
          <w:sz w:val="24"/>
          <w:szCs w:val="24"/>
        </w:rPr>
        <w:t>we chose to define different scenarios produced sufficiently complex, and useful simulation</w:t>
      </w:r>
      <w:ins w:id="545" w:author="Pierre" w:date="2020-02-03T16:07:00Z">
        <w:r w:rsidR="00464830">
          <w:rPr>
            <w:rFonts w:ascii="Times New Roman" w:eastAsia="Times New Roman" w:hAnsi="Times New Roman" w:cs="Times New Roman"/>
            <w:sz w:val="24"/>
            <w:szCs w:val="24"/>
          </w:rPr>
          <w:t xml:space="preserve"> result</w:t>
        </w:r>
      </w:ins>
      <w:r>
        <w:rPr>
          <w:rFonts w:ascii="Times New Roman" w:eastAsia="Times New Roman" w:hAnsi="Times New Roman" w:cs="Times New Roman"/>
          <w:sz w:val="24"/>
          <w:szCs w:val="24"/>
        </w:rPr>
        <w:t>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9ADAE03" w14:textId="77777777" w:rsidR="00074D7C" w:rsidRDefault="00074D7C" w:rsidP="00A51948">
      <w:pPr>
        <w:spacing w:before="240" w:after="240" w:line="480" w:lineRule="auto"/>
        <w:rPr>
          <w:rFonts w:ascii="Times New Roman" w:eastAsia="Times New Roman" w:hAnsi="Times New Roman" w:cs="Times New Roman"/>
          <w:sz w:val="24"/>
          <w:szCs w:val="24"/>
        </w:rPr>
      </w:pPr>
    </w:p>
    <w:p w14:paraId="71E43ED0" w14:textId="65C43125" w:rsidR="00795488" w:rsidRDefault="009A0A45" w:rsidP="00A51948">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64384" behindDoc="0" locked="0" layoutInCell="1" allowOverlap="1" wp14:anchorId="085CB3B1" wp14:editId="263EF649">
                <wp:simplePos x="0" y="0"/>
                <wp:positionH relativeFrom="column">
                  <wp:posOffset>2581275</wp:posOffset>
                </wp:positionH>
                <wp:positionV relativeFrom="paragraph">
                  <wp:posOffset>4772025</wp:posOffset>
                </wp:positionV>
                <wp:extent cx="2228850" cy="33401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34010"/>
                        </a:xfrm>
                        <a:prstGeom prst="rect">
                          <a:avLst/>
                        </a:prstGeom>
                        <a:solidFill>
                          <a:srgbClr val="FFFFFF"/>
                        </a:solidFill>
                        <a:ln w="9525">
                          <a:noFill/>
                          <a:miter lim="800000"/>
                          <a:headEnd/>
                          <a:tailEnd/>
                        </a:ln>
                      </wps:spPr>
                      <wps:txbx>
                        <w:txbxContent>
                          <w:p w14:paraId="36B8D602" w14:textId="6CAB340B" w:rsidR="00154844" w:rsidRDefault="00154844"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154844" w:rsidRPr="009A0A45" w:rsidRDefault="00154844"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CB3B1" id="_x0000_t202" coordsize="21600,21600" o:spt="202" path="m,l,21600r21600,l21600,xe">
                <v:stroke joinstyle="miter"/>
                <v:path gradientshapeok="t" o:connecttype="rect"/>
              </v:shapetype>
              <v:shape id="Zone de texte 2" o:spid="_x0000_s1026" type="#_x0000_t202" style="position:absolute;margin-left:203.25pt;margin-top:375.75pt;width:175.5pt;height:26.3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" stroked="f">
                <v:textbox style="mso-fit-shape-to-text:t">
                  <w:txbxContent>
                    <w:p w14:paraId="36B8D602" w14:textId="6CAB340B" w:rsidR="00154844" w:rsidRDefault="00154844"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BF6CA7D" w14:textId="20965D06" w:rsidR="00154844" w:rsidRPr="009A0A45" w:rsidRDefault="00154844"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57216" behindDoc="0" locked="0" layoutInCell="1" allowOverlap="1" wp14:anchorId="3264FFD2" wp14:editId="1C0EDB83">
                <wp:simplePos x="0" y="0"/>
                <wp:positionH relativeFrom="column">
                  <wp:posOffset>409575</wp:posOffset>
                </wp:positionH>
                <wp:positionV relativeFrom="paragraph">
                  <wp:posOffset>4772025</wp:posOffset>
                </wp:positionV>
                <wp:extent cx="2133600" cy="33401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0FD2F32A" w14:textId="59661846" w:rsidR="00154844" w:rsidRDefault="00154844"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154844" w:rsidRPr="009A0A45" w:rsidRDefault="00154844"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4FFD2" id="_x0000_s1027" type="#_x0000_t202" style="position:absolute;margin-left:32.25pt;margin-top:375.75pt;width:168pt;height:26.3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" stroked="f">
                <v:textbox style="mso-fit-shape-to-text:t">
                  <w:txbxContent>
                    <w:p w14:paraId="0FD2F32A" w14:textId="59661846" w:rsidR="00154844" w:rsidRDefault="00154844"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4018E045" w14:textId="3DDE2F8C" w:rsidR="00154844" w:rsidRPr="009A0A45" w:rsidRDefault="00154844" w:rsidP="009A0A45">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9024" behindDoc="0" locked="0" layoutInCell="1" allowOverlap="1" wp14:anchorId="61E00FB1" wp14:editId="79C5034A">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11057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42880" behindDoc="0" locked="0" layoutInCell="1" allowOverlap="1" wp14:anchorId="16A8C1FE" wp14:editId="585CCD46">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6CE886" id="Double flèche horizontale 18" o:spid="_x0000_s1026" type="#_x0000_t69" style="position:absolute;margin-left:32.25pt;margin-top:363pt;width:165pt;height:7.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5487717C" wp14:editId="4EED3AD6">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FB67E30" w14:textId="1FDA858C" w:rsidR="009A0A45" w:rsidRDefault="009A0A45" w:rsidP="009A0A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4F8A992" w14:textId="77777777" w:rsidR="009A0A45" w:rsidRPr="009A0A45" w:rsidRDefault="009A0A45" w:rsidP="00A51948">
      <w:pPr>
        <w:spacing w:before="240" w:after="240" w:line="480" w:lineRule="auto"/>
        <w:rPr>
          <w:rFonts w:ascii="Times New Roman" w:eastAsia="Times New Roman" w:hAnsi="Times New Roman" w:cs="Times New Roman"/>
          <w:sz w:val="24"/>
          <w:szCs w:val="24"/>
        </w:rPr>
      </w:pPr>
    </w:p>
    <w:p w14:paraId="76FC40AD" w14:textId="5E7EFCAB" w:rsidR="00AB4F71" w:rsidRDefault="00617696"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w:t>
      </w:r>
      <w:r w:rsidR="009A0A45">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sidR="00EA49CD">
        <w:rPr>
          <w:rFonts w:ascii="Times New Roman" w:eastAsia="Times New Roman" w:hAnsi="Times New Roman" w:cs="Times New Roman"/>
          <w:sz w:val="24"/>
          <w:szCs w:val="24"/>
        </w:rPr>
        <w:t>FNR</w:t>
      </w:r>
      <w:r w:rsidR="00A63C66">
        <w:rPr>
          <w:rFonts w:ascii="Times New Roman" w:eastAsia="Times New Roman" w:hAnsi="Times New Roman" w:cs="Times New Roman"/>
          <w:sz w:val="24"/>
          <w:szCs w:val="24"/>
        </w:rPr>
        <w:t xml:space="preserve"> from TGI tests performed between sampling</w:t>
      </w:r>
      <w:r w:rsidR="00B2075A">
        <w:rPr>
          <w:rFonts w:ascii="Times New Roman" w:eastAsia="Times New Roman" w:hAnsi="Times New Roman" w:cs="Times New Roman"/>
          <w:sz w:val="24"/>
          <w:szCs w:val="24"/>
        </w:rPr>
        <w:t>s</w:t>
      </w:r>
      <w:r w:rsidR="00A63C66">
        <w:rPr>
          <w:rFonts w:ascii="Times New Roman" w:eastAsia="Times New Roman" w:hAnsi="Times New Roman" w:cs="Times New Roman"/>
          <w:sz w:val="24"/>
          <w:szCs w:val="24"/>
        </w:rPr>
        <w:t xml:space="preserve"> </w:t>
      </w:r>
      <w:del w:id="546" w:author="Pierre" w:date="2020-02-03T15:44:00Z">
        <w:r w:rsidR="00A63C66" w:rsidDel="006E7977">
          <w:rPr>
            <w:rFonts w:ascii="Times New Roman" w:eastAsia="Times New Roman" w:hAnsi="Times New Roman" w:cs="Times New Roman"/>
            <w:sz w:val="24"/>
            <w:szCs w:val="24"/>
          </w:rPr>
          <w:delText xml:space="preserve">executed </w:delText>
        </w:r>
      </w:del>
      <w:ins w:id="547" w:author="Pierre" w:date="2020-02-03T15:44:00Z">
        <w:r w:rsidR="006E7977">
          <w:rPr>
            <w:rFonts w:ascii="Times New Roman" w:eastAsia="Times New Roman" w:hAnsi="Times New Roman" w:cs="Times New Roman"/>
            <w:sz w:val="24"/>
            <w:szCs w:val="24"/>
          </w:rPr>
          <w:t xml:space="preserve">carried out </w:t>
        </w:r>
      </w:ins>
      <w:r w:rsidR="00A63C66">
        <w:rPr>
          <w:rFonts w:ascii="Times New Roman" w:eastAsia="Times New Roman" w:hAnsi="Times New Roman" w:cs="Times New Roman"/>
          <w:sz w:val="24"/>
          <w:szCs w:val="24"/>
        </w:rPr>
        <w:t xml:space="preserve">up to </w:t>
      </w:r>
      <w:commentRangeStart w:id="548"/>
      <w:r w:rsidR="00A63C66">
        <w:rPr>
          <w:rFonts w:ascii="Times New Roman" w:eastAsia="Times New Roman" w:hAnsi="Times New Roman" w:cs="Times New Roman"/>
          <w:sz w:val="24"/>
          <w:szCs w:val="24"/>
        </w:rPr>
        <w:t xml:space="preserve">9 years before or after the </w:t>
      </w:r>
      <w:ins w:id="549" w:author="Pierre" w:date="2020-02-03T15:44:00Z">
        <w:r w:rsidR="006E7977">
          <w:rPr>
            <w:rFonts w:ascii="Times New Roman" w:eastAsia="Times New Roman" w:hAnsi="Times New Roman" w:cs="Times New Roman"/>
            <w:sz w:val="24"/>
            <w:szCs w:val="24"/>
          </w:rPr>
          <w:t xml:space="preserve">migration </w:t>
        </w:r>
      </w:ins>
      <w:r w:rsidR="00A63C66">
        <w:rPr>
          <w:rFonts w:ascii="Times New Roman" w:eastAsia="Times New Roman" w:hAnsi="Times New Roman" w:cs="Times New Roman"/>
          <w:sz w:val="24"/>
          <w:szCs w:val="24"/>
        </w:rPr>
        <w:t xml:space="preserve">event </w:t>
      </w:r>
      <w:commentRangeEnd w:id="548"/>
      <w:r w:rsidR="00B63C0C">
        <w:rPr>
          <w:rStyle w:val="Marquedecommentaire"/>
        </w:rPr>
        <w:commentReference w:id="548"/>
      </w:r>
      <w:r w:rsidR="00A63C66">
        <w:rPr>
          <w:rFonts w:ascii="Times New Roman" w:eastAsia="Times New Roman" w:hAnsi="Times New Roman" w:cs="Times New Roman"/>
          <w:sz w:val="24"/>
          <w:szCs w:val="24"/>
        </w:rPr>
        <w:t>(arrow)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9</w:t>
      </w:r>
      <w:r w:rsidR="00640C87">
        <w:rPr>
          <w:rFonts w:ascii="Times New Roman" w:eastAsia="Times New Roman" w:hAnsi="Times New Roman" w:cs="Times New Roman"/>
          <w:sz w:val="24"/>
          <w:szCs w:val="24"/>
        </w:rPr>
        <w:t>5%</w:t>
      </w:r>
      <w:r w:rsidR="00AB4F71">
        <w:rPr>
          <w:rFonts w:ascii="Times New Roman" w:eastAsia="Times New Roman" w:hAnsi="Times New Roman" w:cs="Times New Roman"/>
          <w:sz w:val="24"/>
          <w:szCs w:val="24"/>
        </w:rPr>
        <w:t xml:space="preserve"> confidence intervals are displayed by bars.</w:t>
      </w:r>
    </w:p>
    <w:p w14:paraId="141A94AB" w14:textId="592B8E3B" w:rsidR="00026783" w:rsidRDefault="00026783" w:rsidP="00A51948">
      <w:pPr>
        <w:spacing w:before="240" w:after="240" w:line="480" w:lineRule="auto"/>
        <w:rPr>
          <w:rFonts w:ascii="Times New Roman" w:eastAsia="Times New Roman" w:hAnsi="Times New Roman" w:cs="Times New Roman"/>
          <w:sz w:val="24"/>
          <w:szCs w:val="24"/>
        </w:rPr>
      </w:pPr>
    </w:p>
    <w:p w14:paraId="5D83D964" w14:textId="0C8717BF" w:rsidR="00A020EA" w:rsidRDefault="00A020EA" w:rsidP="00A51948">
      <w:pPr>
        <w:spacing w:before="240" w:after="240" w:line="480" w:lineRule="auto"/>
        <w:rPr>
          <w:rFonts w:ascii="Times New Roman" w:eastAsia="Times New Roman" w:hAnsi="Times New Roman" w:cs="Times New Roman"/>
          <w:sz w:val="24"/>
          <w:szCs w:val="24"/>
        </w:rPr>
      </w:pPr>
      <w:r w:rsidRPr="00A02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637C671" w14:textId="221453BA" w:rsidR="00A020EA" w:rsidRPr="00617696" w:rsidRDefault="00A020EA" w:rsidP="00A51948">
      <w:pPr>
        <w:spacing w:before="240" w:after="240" w:line="480" w:lineRule="auto"/>
        <w:rPr>
          <w:rFonts w:ascii="Times New Roman" w:eastAsia="Times New Roman" w:hAnsi="Times New Roman" w:cs="Times New Roman"/>
          <w:sz w:val="24"/>
          <w:szCs w:val="24"/>
        </w:rPr>
      </w:pPr>
    </w:p>
    <w:p w14:paraId="57A8A91D" w14:textId="77777777" w:rsidR="00E64624" w:rsidRDefault="00E64624" w:rsidP="00611155">
      <w:pPr>
        <w:spacing w:before="240" w:after="240" w:line="480" w:lineRule="auto"/>
        <w:rPr>
          <w:rFonts w:ascii="Times New Roman" w:eastAsia="Times New Roman" w:hAnsi="Times New Roman" w:cs="Times New Roman"/>
          <w:b/>
          <w:sz w:val="24"/>
          <w:szCs w:val="24"/>
        </w:rPr>
      </w:pPr>
    </w:p>
    <w:p w14:paraId="70030C7F" w14:textId="717BCB6C" w:rsidR="00E64624" w:rsidRDefault="00E64624" w:rsidP="00611155">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14:anchorId="0432E408" wp14:editId="6C3A88E1">
                <wp:simplePos x="0" y="0"/>
                <wp:positionH relativeFrom="column">
                  <wp:posOffset>2552699</wp:posOffset>
                </wp:positionH>
                <wp:positionV relativeFrom="paragraph">
                  <wp:posOffset>4600575</wp:posOffset>
                </wp:positionV>
                <wp:extent cx="2219325" cy="33401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34010"/>
                        </a:xfrm>
                        <a:prstGeom prst="rect">
                          <a:avLst/>
                        </a:prstGeom>
                        <a:solidFill>
                          <a:srgbClr val="FFFFFF"/>
                        </a:solidFill>
                        <a:ln w="9525">
                          <a:noFill/>
                          <a:miter lim="800000"/>
                          <a:headEnd/>
                          <a:tailEnd/>
                        </a:ln>
                      </wps:spPr>
                      <wps:txbx>
                        <w:txbxContent>
                          <w:p w14:paraId="379B9A49" w14:textId="7400DA83" w:rsidR="00154844" w:rsidRDefault="00154844"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154844" w:rsidRPr="009A0A45" w:rsidRDefault="00154844"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2E408" id="_x0000_s1028" type="#_x0000_t202" style="position:absolute;margin-left:201pt;margin-top:362.25pt;width:174.75pt;height:26.3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" stroked="f">
                <v:textbox style="mso-fit-shape-to-text:t">
                  <w:txbxContent>
                    <w:p w14:paraId="379B9A49" w14:textId="7400DA83" w:rsidR="00154844" w:rsidRDefault="00154844"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677AA6DA" w14:textId="77777777" w:rsidR="00154844" w:rsidRPr="009A0A45" w:rsidRDefault="00154844"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14:anchorId="1C00DF35" wp14:editId="2E5BC427">
                <wp:simplePos x="0" y="0"/>
                <wp:positionH relativeFrom="column">
                  <wp:posOffset>381000</wp:posOffset>
                </wp:positionH>
                <wp:positionV relativeFrom="paragraph">
                  <wp:posOffset>4601845</wp:posOffset>
                </wp:positionV>
                <wp:extent cx="2133600" cy="33401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41381695" w14:textId="59C5C118" w:rsidR="00154844" w:rsidRDefault="00154844"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154844" w:rsidRPr="009A0A45" w:rsidRDefault="00154844"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0DF35" id="_x0000_s1029" type="#_x0000_t202" style="position:absolute;margin-left:30pt;margin-top:362.35pt;width:168pt;height:26.3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" stroked="f">
                <v:textbox style="mso-fit-shape-to-text:t">
                  <w:txbxContent>
                    <w:p w14:paraId="41381695" w14:textId="59C5C118" w:rsidR="00154844" w:rsidRDefault="00154844"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FC731AA" w14:textId="77777777" w:rsidR="00154844" w:rsidRPr="009A0A45" w:rsidRDefault="00154844" w:rsidP="00E64624">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678124A" wp14:editId="0F4C21D6">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0FD1FD" id="Double flèche horizontale 24" o:spid="_x0000_s1026" type="#_x0000_t69" style="position:absolute;margin-left:201pt;margin-top:351.5pt;width:165pt;height: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3FFCA1BD" wp14:editId="76BAD8FE">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8CD3EC" id="Double flèche horizontale 23" o:spid="_x0000_s1026" type="#_x0000_t69" style="position:absolute;margin-left:30pt;margin-top:351.25pt;width:16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7470CAD4" wp14:editId="792388B3">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E495F04" w14:textId="10F42AD0" w:rsidR="00E64624" w:rsidRDefault="00E64624" w:rsidP="00611155">
      <w:pPr>
        <w:spacing w:before="240" w:after="240" w:line="480" w:lineRule="auto"/>
        <w:rPr>
          <w:rFonts w:ascii="Times New Roman" w:eastAsia="Times New Roman" w:hAnsi="Times New Roman" w:cs="Times New Roman"/>
          <w:b/>
          <w:sz w:val="24"/>
          <w:szCs w:val="24"/>
        </w:rPr>
      </w:pPr>
    </w:p>
    <w:p w14:paraId="258CCA9C" w14:textId="39AB0FEF" w:rsidR="00AB4F71" w:rsidRDefault="00E64624" w:rsidP="00AB4F71">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sidR="00611155">
        <w:rPr>
          <w:rFonts w:ascii="Times New Roman" w:eastAsia="Times New Roman" w:hAnsi="Times New Roman" w:cs="Times New Roman"/>
          <w:sz w:val="24"/>
          <w:szCs w:val="24"/>
        </w:rPr>
        <w:t>. FPR from TGI tests performed between sampling executed up to 9 years before or after the event (arrow) when compared with sampling done the year after the event for prior samplings, or the year before the event for posterior samplings.</w:t>
      </w:r>
      <w:r w:rsidR="00AB4F71">
        <w:rPr>
          <w:rFonts w:ascii="Times New Roman" w:eastAsia="Times New Roman" w:hAnsi="Times New Roman" w:cs="Times New Roman"/>
          <w:sz w:val="24"/>
          <w:szCs w:val="24"/>
        </w:rPr>
        <w:t xml:space="preserve"> </w:t>
      </w:r>
      <w:r w:rsidR="00AB4F71" w:rsidRPr="00DF23B7">
        <w:rPr>
          <w:rFonts w:ascii="Times New Roman" w:eastAsia="Times New Roman" w:hAnsi="Times New Roman" w:cs="Times New Roman"/>
          <w:sz w:val="24"/>
          <w:szCs w:val="24"/>
          <w:lang w:val="fr-CA"/>
          <w:rPrChange w:id="550" w:author="Julian WITTISCHE" w:date="2020-02-06T13:42:00Z">
            <w:rPr>
              <w:rFonts w:ascii="Times New Roman" w:eastAsia="Times New Roman" w:hAnsi="Times New Roman" w:cs="Times New Roman"/>
              <w:sz w:val="24"/>
              <w:szCs w:val="24"/>
            </w:rPr>
          </w:rPrChange>
        </w:rPr>
        <w:t>9</w:t>
      </w:r>
      <w:r w:rsidR="00640C87" w:rsidRPr="00DF23B7">
        <w:rPr>
          <w:rFonts w:ascii="Times New Roman" w:eastAsia="Times New Roman" w:hAnsi="Times New Roman" w:cs="Times New Roman"/>
          <w:sz w:val="24"/>
          <w:szCs w:val="24"/>
          <w:lang w:val="fr-CA"/>
          <w:rPrChange w:id="551" w:author="Julian WITTISCHE" w:date="2020-02-06T13:42:00Z">
            <w:rPr>
              <w:rFonts w:ascii="Times New Roman" w:eastAsia="Times New Roman" w:hAnsi="Times New Roman" w:cs="Times New Roman"/>
              <w:sz w:val="24"/>
              <w:szCs w:val="24"/>
            </w:rPr>
          </w:rPrChange>
        </w:rPr>
        <w:t>5%</w:t>
      </w:r>
      <w:r w:rsidR="00AB4F71" w:rsidRPr="00DF23B7">
        <w:rPr>
          <w:rFonts w:ascii="Times New Roman" w:eastAsia="Times New Roman" w:hAnsi="Times New Roman" w:cs="Times New Roman"/>
          <w:sz w:val="24"/>
          <w:szCs w:val="24"/>
          <w:lang w:val="fr-CA"/>
          <w:rPrChange w:id="552" w:author="Julian WITTISCHE" w:date="2020-02-06T13:42:00Z">
            <w:rPr>
              <w:rFonts w:ascii="Times New Roman" w:eastAsia="Times New Roman" w:hAnsi="Times New Roman" w:cs="Times New Roman"/>
              <w:sz w:val="24"/>
              <w:szCs w:val="24"/>
            </w:rPr>
          </w:rPrChange>
        </w:rPr>
        <w:t xml:space="preserve"> confidence intervals are displayed by bars.</w:t>
      </w:r>
      <w:ins w:id="553" w:author="Pierre" w:date="2020-02-03T15:58:00Z">
        <w:r w:rsidR="00BE3F8E" w:rsidRPr="00DF23B7">
          <w:rPr>
            <w:rFonts w:ascii="Times New Roman" w:eastAsia="Times New Roman" w:hAnsi="Times New Roman" w:cs="Times New Roman"/>
            <w:sz w:val="24"/>
            <w:szCs w:val="24"/>
            <w:lang w:val="fr-CA"/>
            <w:rPrChange w:id="554" w:author="Julian WITTISCHE" w:date="2020-02-06T13:42:00Z">
              <w:rPr>
                <w:rFonts w:ascii="Times New Roman" w:eastAsia="Times New Roman" w:hAnsi="Times New Roman" w:cs="Times New Roman"/>
                <w:sz w:val="24"/>
                <w:szCs w:val="24"/>
              </w:rPr>
            </w:rPrChange>
          </w:rPr>
          <w:t xml:space="preserve"> </w:t>
        </w:r>
        <w:r w:rsidR="00BE3F8E" w:rsidRPr="00DF23B7">
          <w:rPr>
            <w:rFonts w:ascii="Times New Roman" w:eastAsia="Times New Roman" w:hAnsi="Times New Roman" w:cs="Times New Roman"/>
            <w:sz w:val="24"/>
            <w:szCs w:val="24"/>
            <w:highlight w:val="yellow"/>
            <w:lang w:val="fr-CA"/>
            <w:rPrChange w:id="555" w:author="Julian WITTISCHE" w:date="2020-02-06T13:42:00Z">
              <w:rPr>
                <w:rFonts w:ascii="Times New Roman" w:eastAsia="Times New Roman" w:hAnsi="Times New Roman" w:cs="Times New Roman"/>
                <w:sz w:val="24"/>
                <w:szCs w:val="24"/>
                <w:highlight w:val="yellow"/>
              </w:rPr>
            </w:rPrChange>
          </w:rPr>
          <w:t>### M</w:t>
        </w:r>
      </w:ins>
      <w:ins w:id="556" w:author="Pierre" w:date="2020-02-03T15:59:00Z">
        <w:r w:rsidR="00BE3F8E" w:rsidRPr="00DF23B7">
          <w:rPr>
            <w:rFonts w:ascii="Times New Roman" w:eastAsia="Times New Roman" w:hAnsi="Times New Roman" w:cs="Times New Roman"/>
            <w:sz w:val="24"/>
            <w:szCs w:val="24"/>
            <w:highlight w:val="yellow"/>
            <w:lang w:val="fr-CA"/>
            <w:rPrChange w:id="557" w:author="Julian WITTISCHE" w:date="2020-02-06T13:42:00Z">
              <w:rPr>
                <w:rFonts w:ascii="Times New Roman" w:eastAsia="Times New Roman" w:hAnsi="Times New Roman" w:cs="Times New Roman"/>
                <w:sz w:val="24"/>
                <w:szCs w:val="24"/>
                <w:highlight w:val="yellow"/>
              </w:rPr>
            </w:rPrChange>
          </w:rPr>
          <w:t xml:space="preserve">êmes corrections et remarques que pour la Fig. 4. </w:t>
        </w:r>
        <w:r w:rsidR="00BE3F8E" w:rsidRPr="00BE3F8E">
          <w:rPr>
            <w:rFonts w:ascii="Times New Roman" w:eastAsia="Times New Roman" w:hAnsi="Times New Roman" w:cs="Times New Roman"/>
            <w:sz w:val="24"/>
            <w:szCs w:val="24"/>
            <w:highlight w:val="yellow"/>
          </w:rPr>
          <w:t>###</w:t>
        </w:r>
      </w:ins>
    </w:p>
    <w:p w14:paraId="0999E60E" w14:textId="77777777" w:rsidR="00171B72" w:rsidRDefault="00171B72" w:rsidP="00A51948">
      <w:pPr>
        <w:spacing w:before="240" w:after="240" w:line="480" w:lineRule="auto"/>
        <w:rPr>
          <w:rFonts w:ascii="Times New Roman" w:eastAsia="Times New Roman" w:hAnsi="Times New Roman" w:cs="Times New Roman"/>
          <w:i/>
          <w:sz w:val="24"/>
          <w:szCs w:val="24"/>
        </w:rPr>
      </w:pPr>
    </w:p>
    <w:p w14:paraId="43930590" w14:textId="091BC67A"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Control</w:t>
      </w:r>
      <w:r w:rsidR="00B441F7" w:rsidRPr="0007763B">
        <w:rPr>
          <w:rFonts w:ascii="Times New Roman" w:eastAsia="Times New Roman" w:hAnsi="Times New Roman" w:cs="Times New Roman"/>
          <w:i/>
          <w:sz w:val="24"/>
          <w:szCs w:val="24"/>
        </w:rPr>
        <w:t xml:space="preserve"> simulations</w:t>
      </w:r>
    </w:p>
    <w:p w14:paraId="6DA5C5C0" w14:textId="22FBD2C0" w:rsidR="001E58E9" w:rsidRPr="0007763B" w:rsidRDefault="00A30430" w:rsidP="00A51948">
      <w:pPr>
        <w:spacing w:before="240" w:after="240" w:line="480" w:lineRule="auto"/>
        <w:rPr>
          <w:rFonts w:ascii="Times New Roman" w:eastAsia="Times New Roman" w:hAnsi="Times New Roman" w:cs="Times New Roman"/>
          <w:sz w:val="24"/>
          <w:szCs w:val="24"/>
        </w:rPr>
      </w:pPr>
      <w:commentRangeStart w:id="558"/>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 xml:space="preserve">xperimental FPR values </w:t>
      </w:r>
      <w:commentRangeEnd w:id="558"/>
      <w:r w:rsidR="00CE217D">
        <w:rPr>
          <w:rStyle w:val="Marquedecommentaire"/>
        </w:rPr>
        <w:commentReference w:id="558"/>
      </w:r>
      <w:r w:rsidR="001E58E9" w:rsidRPr="0007763B">
        <w:rPr>
          <w:rFonts w:ascii="Times New Roman" w:eastAsia="Times New Roman" w:hAnsi="Times New Roman" w:cs="Times New Roman"/>
          <w:sz w:val="24"/>
          <w:szCs w:val="24"/>
        </w:rPr>
        <w:t>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7947EF">
        <w:rPr>
          <w:rFonts w:ascii="Times New Roman" w:eastAsia="Times New Roman" w:hAnsi="Times New Roman" w:cs="Times New Roman"/>
          <w:sz w:val="24"/>
          <w:szCs w:val="24"/>
        </w:rPr>
        <w:t xml:space="preserve"> corresponding to their dispersal scenario</w:t>
      </w:r>
      <w:r w:rsidR="003B3FF3">
        <w:rPr>
          <w:rFonts w:ascii="Times New Roman" w:eastAsia="Times New Roman" w:hAnsi="Times New Roman" w:cs="Times New Roman"/>
          <w:sz w:val="24"/>
          <w:szCs w:val="24"/>
        </w:rPr>
        <w:t xml:space="preserve"> for low and moderate dispersal </w:t>
      </w:r>
      <w:r w:rsidR="002377D0">
        <w:rPr>
          <w:rFonts w:ascii="Times New Roman" w:eastAsia="Times New Roman" w:hAnsi="Times New Roman" w:cs="Times New Roman"/>
          <w:sz w:val="24"/>
          <w:szCs w:val="24"/>
        </w:rPr>
        <w:t>(Fig.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w:t>
      </w:r>
      <w:ins w:id="559" w:author="Pierre" w:date="2020-02-03T16:12:00Z">
        <w:r w:rsidR="00124A09">
          <w:rPr>
            <w:rFonts w:ascii="Times New Roman" w:eastAsia="Times New Roman" w:hAnsi="Times New Roman" w:cs="Times New Roman"/>
            <w:sz w:val="24"/>
            <w:szCs w:val="24"/>
          </w:rPr>
          <w:t xml:space="preserve">migration </w:t>
        </w:r>
      </w:ins>
      <w:r w:rsidR="001D512F" w:rsidRPr="0007763B">
        <w:rPr>
          <w:rFonts w:ascii="Times New Roman" w:eastAsia="Times New Roman" w:hAnsi="Times New Roman" w:cs="Times New Roman"/>
          <w:sz w:val="24"/>
          <w:szCs w:val="24"/>
        </w:rPr>
        <w:t xml:space="preserve">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t>
      </w:r>
      <w:del w:id="560" w:author="Pierre" w:date="2020-02-03T16:12:00Z">
        <w:r w:rsidR="001D512F" w:rsidRPr="0007763B" w:rsidDel="00124A09">
          <w:rPr>
            <w:rFonts w:ascii="Times New Roman" w:eastAsia="Times New Roman" w:hAnsi="Times New Roman" w:cs="Times New Roman"/>
            <w:sz w:val="24"/>
            <w:szCs w:val="24"/>
          </w:rPr>
          <w:delText xml:space="preserve">wrongfully </w:delText>
        </w:r>
      </w:del>
      <w:ins w:id="561" w:author="Pierre" w:date="2020-02-03T16:12:00Z">
        <w:r w:rsidR="00124A09">
          <w:rPr>
            <w:rFonts w:ascii="Times New Roman" w:eastAsia="Times New Roman" w:hAnsi="Times New Roman" w:cs="Times New Roman"/>
            <w:sz w:val="24"/>
            <w:szCs w:val="24"/>
          </w:rPr>
          <w:t>incorrectly</w:t>
        </w:r>
        <w:r w:rsidR="00124A09" w:rsidRPr="0007763B">
          <w:rPr>
            <w:rFonts w:ascii="Times New Roman" w:eastAsia="Times New Roman" w:hAnsi="Times New Roman" w:cs="Times New Roman"/>
            <w:sz w:val="24"/>
            <w:szCs w:val="24"/>
          </w:rPr>
          <w:t xml:space="preserve"> </w:t>
        </w:r>
      </w:ins>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a population as having been affected</w:t>
      </w:r>
      <w:ins w:id="562" w:author="Pierre" w:date="2020-02-03T16:15:00Z">
        <w:r w:rsidR="000B306E">
          <w:rPr>
            <w:rFonts w:ascii="Times New Roman" w:eastAsia="Times New Roman" w:hAnsi="Times New Roman" w:cs="Times New Roman"/>
            <w:sz w:val="24"/>
            <w:szCs w:val="24"/>
          </w:rPr>
          <w:t xml:space="preserve"> than without such an event</w:t>
        </w:r>
      </w:ins>
      <w:r w:rsidR="001D512F"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For high dispersal, control FPR values were very low and similar to experimental values</w:t>
      </w:r>
      <w:r w:rsidR="005015CA">
        <w:rPr>
          <w:rFonts w:ascii="Times New Roman" w:eastAsia="Times New Roman" w:hAnsi="Times New Roman" w:cs="Times New Roman"/>
          <w:sz w:val="24"/>
          <w:szCs w:val="24"/>
        </w:rPr>
        <w:t xml:space="preserve"> (Fig. 3)</w:t>
      </w:r>
      <w:r w:rsidR="003B3FF3">
        <w:rPr>
          <w:rFonts w:ascii="Times New Roman" w:eastAsia="Times New Roman" w:hAnsi="Times New Roman" w:cs="Times New Roman"/>
          <w:sz w:val="24"/>
          <w:szCs w:val="24"/>
        </w:rPr>
        <w:t xml:space="preserve">. </w:t>
      </w:r>
      <w:del w:id="563" w:author="Pierre" w:date="2020-02-03T16:17:00Z">
        <w:r w:rsidR="00130BC1" w:rsidRPr="0007763B" w:rsidDel="000B306E">
          <w:rPr>
            <w:rFonts w:ascii="Times New Roman" w:eastAsia="Times New Roman" w:hAnsi="Times New Roman" w:cs="Times New Roman"/>
            <w:sz w:val="24"/>
            <w:szCs w:val="24"/>
          </w:rPr>
          <w:delText>Finally</w:delText>
        </w:r>
      </w:del>
      <w:ins w:id="564" w:author="Pierre" w:date="2020-02-03T16:17:00Z">
        <w:r w:rsidR="000B306E">
          <w:rPr>
            <w:rFonts w:ascii="Times New Roman" w:eastAsia="Times New Roman" w:hAnsi="Times New Roman" w:cs="Times New Roman"/>
            <w:sz w:val="24"/>
            <w:szCs w:val="24"/>
          </w:rPr>
          <w:t>Also</w:t>
        </w:r>
      </w:ins>
      <w:r w:rsidR="00130BC1"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 xml:space="preserve">low dispersal </w:t>
      </w:r>
      <w:r w:rsidR="00130BC1" w:rsidRPr="0007763B">
        <w:rPr>
          <w:rFonts w:ascii="Times New Roman" w:eastAsia="Times New Roman" w:hAnsi="Times New Roman" w:cs="Times New Roman"/>
          <w:sz w:val="24"/>
          <w:szCs w:val="24"/>
        </w:rPr>
        <w:t>control FPR</w:t>
      </w:r>
      <w:r w:rsidR="002377D0">
        <w:rPr>
          <w:rFonts w:ascii="Times New Roman" w:eastAsia="Times New Roman" w:hAnsi="Times New Roman" w:cs="Times New Roman"/>
          <w:sz w:val="24"/>
          <w:szCs w:val="24"/>
        </w:rPr>
        <w:t xml:space="preserve"> values </w:t>
      </w:r>
      <w:r w:rsidR="00702DAA">
        <w:rPr>
          <w:rFonts w:ascii="Times New Roman" w:eastAsia="Times New Roman" w:hAnsi="Times New Roman" w:cs="Times New Roman"/>
          <w:sz w:val="24"/>
          <w:szCs w:val="24"/>
        </w:rPr>
        <w:t xml:space="preserve">were approximately </w:t>
      </w:r>
      <w:r w:rsidR="002377D0">
        <w:rPr>
          <w:rFonts w:ascii="Times New Roman" w:eastAsia="Times New Roman" w:hAnsi="Times New Roman" w:cs="Times New Roman"/>
          <w:sz w:val="24"/>
          <w:szCs w:val="24"/>
        </w:rPr>
        <w:t>twice as high as the maximum experimental FPR values</w:t>
      </w:r>
      <w:r w:rsidR="00FD22B7">
        <w:rPr>
          <w:rFonts w:ascii="Times New Roman" w:eastAsia="Times New Roman" w:hAnsi="Times New Roman" w:cs="Times New Roman"/>
          <w:sz w:val="24"/>
          <w:szCs w:val="24"/>
        </w:rPr>
        <w:t xml:space="preserve"> (L1). This means that even for the worst scenario, TGI was still </w:t>
      </w:r>
      <w:commentRangeStart w:id="565"/>
      <w:r w:rsidR="00FD22B7">
        <w:rPr>
          <w:rFonts w:ascii="Times New Roman" w:eastAsia="Times New Roman" w:hAnsi="Times New Roman" w:cs="Times New Roman"/>
          <w:sz w:val="24"/>
          <w:szCs w:val="24"/>
        </w:rPr>
        <w:t>twice as effective at avoiding false positives</w:t>
      </w:r>
      <w:commentRangeEnd w:id="565"/>
      <w:r w:rsidR="004F7DFD">
        <w:rPr>
          <w:rStyle w:val="Marquedecommentaire"/>
        </w:rPr>
        <w:commentReference w:id="565"/>
      </w:r>
      <w:r w:rsidR="00FD22B7">
        <w:rPr>
          <w:rFonts w:ascii="Times New Roman" w:eastAsia="Times New Roman" w:hAnsi="Times New Roman" w:cs="Times New Roman"/>
          <w:sz w:val="24"/>
          <w:szCs w:val="24"/>
        </w:rPr>
        <w:t xml:space="preserve">, in the presence of an event, </w:t>
      </w:r>
      <w:ins w:id="566" w:author="Pierre" w:date="2020-02-03T16:28:00Z">
        <w:r w:rsidR="004F7DFD">
          <w:rPr>
            <w:rFonts w:ascii="Times New Roman" w:eastAsia="Times New Roman" w:hAnsi="Times New Roman" w:cs="Times New Roman"/>
            <w:sz w:val="24"/>
            <w:szCs w:val="24"/>
          </w:rPr>
          <w:t>than</w:t>
        </w:r>
      </w:ins>
      <w:del w:id="567" w:author="Pierre" w:date="2020-02-03T16:28:00Z">
        <w:r w:rsidR="00FD22B7" w:rsidDel="004F7DFD">
          <w:rPr>
            <w:rFonts w:ascii="Times New Roman" w:eastAsia="Times New Roman" w:hAnsi="Times New Roman" w:cs="Times New Roman"/>
            <w:sz w:val="24"/>
            <w:szCs w:val="24"/>
          </w:rPr>
          <w:delText>as</w:delText>
        </w:r>
      </w:del>
      <w:r w:rsidR="00FD22B7">
        <w:rPr>
          <w:rFonts w:ascii="Times New Roman" w:eastAsia="Times New Roman" w:hAnsi="Times New Roman" w:cs="Times New Roman"/>
          <w:sz w:val="24"/>
          <w:szCs w:val="24"/>
        </w:rPr>
        <w:t xml:space="preserve"> in its absence</w:t>
      </w:r>
      <w:ins w:id="568" w:author="Pierre" w:date="2020-02-03T16:24:00Z">
        <w:r w:rsidR="004F7DFD">
          <w:rPr>
            <w:rFonts w:ascii="Times New Roman" w:eastAsia="Times New Roman" w:hAnsi="Times New Roman" w:cs="Times New Roman"/>
            <w:sz w:val="24"/>
            <w:szCs w:val="24"/>
          </w:rPr>
          <w:t xml:space="preserve"> (</w:t>
        </w:r>
      </w:ins>
      <w:ins w:id="569" w:author="Pierre" w:date="2020-02-03T16:29:00Z">
        <w:r w:rsidR="004F7DFD">
          <w:rPr>
            <w:rFonts w:ascii="Times New Roman" w:eastAsia="Times New Roman" w:hAnsi="Times New Roman" w:cs="Times New Roman"/>
            <w:sz w:val="24"/>
            <w:szCs w:val="24"/>
          </w:rPr>
          <w:t xml:space="preserve">as shown </w:t>
        </w:r>
      </w:ins>
      <w:ins w:id="570" w:author="Pierre" w:date="2020-02-03T16:24:00Z">
        <w:r w:rsidR="004F7DFD">
          <w:rPr>
            <w:rFonts w:ascii="Times New Roman" w:eastAsia="Times New Roman" w:hAnsi="Times New Roman" w:cs="Times New Roman"/>
            <w:sz w:val="24"/>
            <w:szCs w:val="24"/>
          </w:rPr>
          <w:t>in the control simulations)</w:t>
        </w:r>
      </w:ins>
      <w:r w:rsidR="00FD22B7">
        <w:rPr>
          <w:rFonts w:ascii="Times New Roman" w:eastAsia="Times New Roman" w:hAnsi="Times New Roman" w:cs="Times New Roman"/>
          <w:sz w:val="24"/>
          <w:szCs w:val="24"/>
        </w:rPr>
        <w:t>.</w:t>
      </w:r>
      <w:r w:rsidR="00702DAA">
        <w:rPr>
          <w:rFonts w:ascii="Times New Roman" w:eastAsia="Times New Roman" w:hAnsi="Times New Roman" w:cs="Times New Roman"/>
          <w:sz w:val="24"/>
          <w:szCs w:val="24"/>
        </w:rPr>
        <w:t xml:space="preserve"> </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856901C" w14:textId="16F581F5" w:rsidR="004B7793" w:rsidRPr="00E91D97" w:rsidRDefault="00E91D9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populations </w:t>
      </w:r>
      <w:r w:rsidR="009E00FB">
        <w:rPr>
          <w:rFonts w:ascii="Times New Roman" w:eastAsia="Times New Roman" w:hAnsi="Times New Roman" w:cs="Times New Roman"/>
          <w:sz w:val="24"/>
          <w:szCs w:val="24"/>
        </w:rPr>
        <w:t>having undergone significant changes in genetic diversity. Using</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commentRangeStart w:id="571"/>
      <w:del w:id="572" w:author="Pierre" w:date="2020-02-03T17:50:00Z">
        <w:r w:rsidR="009E00FB" w:rsidDel="00C47756">
          <w:rPr>
            <w:rFonts w:ascii="Times New Roman" w:eastAsia="Times New Roman" w:hAnsi="Times New Roman" w:cs="Times New Roman"/>
            <w:sz w:val="24"/>
            <w:szCs w:val="24"/>
          </w:rPr>
          <w:delText xml:space="preserve">demonstrate </w:delText>
        </w:r>
      </w:del>
      <w:ins w:id="573" w:author="Pierre" w:date="2020-02-03T17:50:00Z">
        <w:r w:rsidR="00C47756">
          <w:rPr>
            <w:rFonts w:ascii="Times New Roman" w:eastAsia="Times New Roman" w:hAnsi="Times New Roman" w:cs="Times New Roman"/>
            <w:sz w:val="24"/>
            <w:szCs w:val="24"/>
          </w:rPr>
          <w:t>show</w:t>
        </w:r>
        <w:commentRangeEnd w:id="571"/>
        <w:r w:rsidR="00C47756">
          <w:rPr>
            <w:rStyle w:val="Marquedecommentaire"/>
          </w:rPr>
          <w:commentReference w:id="571"/>
        </w:r>
      </w:ins>
      <w:ins w:id="574" w:author="Pierre" w:date="2020-02-03T17:53:00Z">
        <w:r w:rsidR="00C47756">
          <w:rPr>
            <w:rFonts w:ascii="Times New Roman" w:eastAsia="Times New Roman" w:hAnsi="Times New Roman" w:cs="Times New Roman"/>
            <w:sz w:val="24"/>
            <w:szCs w:val="24"/>
          </w:rPr>
          <w:t>ed</w:t>
        </w:r>
      </w:ins>
      <w:ins w:id="575" w:author="Pierre" w:date="2020-02-03T17:50:00Z">
        <w:r w:rsidR="00C47756">
          <w:rPr>
            <w:rFonts w:ascii="Times New Roman" w:eastAsia="Times New Roman" w:hAnsi="Times New Roman" w:cs="Times New Roman"/>
            <w:sz w:val="24"/>
            <w:szCs w:val="24"/>
          </w:rPr>
          <w:t xml:space="preserve"> </w:t>
        </w:r>
      </w:ins>
      <w:r w:rsidR="009E00FB">
        <w:rPr>
          <w:rFonts w:ascii="Times New Roman" w:eastAsia="Times New Roman" w:hAnsi="Times New Roman" w:cs="Times New Roman"/>
          <w:sz w:val="24"/>
          <w:szCs w:val="24"/>
        </w:rPr>
        <w:t xml:space="preserve">that </w:t>
      </w:r>
      <w:r w:rsidR="007E7573">
        <w:rPr>
          <w:rFonts w:ascii="Times New Roman" w:eastAsia="Times New Roman" w:hAnsi="Times New Roman" w:cs="Times New Roman"/>
          <w:sz w:val="24"/>
          <w:szCs w:val="24"/>
        </w:rPr>
        <w:t>useful information about temporal change</w:t>
      </w:r>
      <w:ins w:id="576" w:author="Pierre" w:date="2020-02-03T17:53:00Z">
        <w:r w:rsidR="00C47756">
          <w:rPr>
            <w:rFonts w:ascii="Times New Roman" w:eastAsia="Times New Roman" w:hAnsi="Times New Roman" w:cs="Times New Roman"/>
            <w:sz w:val="24"/>
            <w:szCs w:val="24"/>
          </w:rPr>
          <w:t>s in the genetic structure of populations</w:t>
        </w:r>
      </w:ins>
      <w:r w:rsidR="007E7573">
        <w:rPr>
          <w:rFonts w:ascii="Times New Roman" w:eastAsia="Times New Roman" w:hAnsi="Times New Roman" w:cs="Times New Roman"/>
          <w:sz w:val="24"/>
          <w:szCs w:val="24"/>
        </w:rPr>
        <w:t xml:space="preserve"> can be </w:t>
      </w:r>
      <w:commentRangeStart w:id="577"/>
      <w:r w:rsidR="007E7573">
        <w:rPr>
          <w:rFonts w:ascii="Times New Roman" w:eastAsia="Times New Roman" w:hAnsi="Times New Roman" w:cs="Times New Roman"/>
          <w:sz w:val="24"/>
          <w:szCs w:val="24"/>
        </w:rPr>
        <w:t>harnessed</w:t>
      </w:r>
      <w:commentRangeEnd w:id="577"/>
      <w:r w:rsidR="006F243F">
        <w:rPr>
          <w:rStyle w:val="Marquedecommentaire"/>
        </w:rPr>
        <w:commentReference w:id="577"/>
      </w:r>
      <w:r>
        <w:rPr>
          <w:rFonts w:ascii="Times New Roman" w:eastAsia="Times New Roman" w:hAnsi="Times New Roman" w:cs="Times New Roman"/>
          <w:sz w:val="24"/>
          <w:szCs w:val="24"/>
        </w:rPr>
        <w:t xml:space="preserve">. </w:t>
      </w:r>
      <w:r w:rsidR="009E00FB">
        <w:rPr>
          <w:rFonts w:ascii="Times New Roman" w:eastAsia="Times New Roman" w:hAnsi="Times New Roman" w:cs="Times New Roman"/>
          <w:sz w:val="24"/>
          <w:szCs w:val="24"/>
        </w:rPr>
        <w:t xml:space="preserve">Performance of </w:t>
      </w:r>
      <w:del w:id="578" w:author="Pierre" w:date="2020-02-03T17:53:00Z">
        <w:r w:rsidR="009E00FB" w:rsidDel="00C47756">
          <w:rPr>
            <w:rFonts w:ascii="Times New Roman" w:eastAsia="Times New Roman" w:hAnsi="Times New Roman" w:cs="Times New Roman"/>
            <w:sz w:val="24"/>
            <w:szCs w:val="24"/>
          </w:rPr>
          <w:delText>our approach</w:delText>
        </w:r>
      </w:del>
      <w:ins w:id="579" w:author="Pierre" w:date="2020-02-03T17:53:00Z">
        <w:r w:rsidR="00C47756">
          <w:rPr>
            <w:rFonts w:ascii="Times New Roman" w:eastAsia="Times New Roman" w:hAnsi="Times New Roman" w:cs="Times New Roman"/>
            <w:sz w:val="24"/>
            <w:szCs w:val="24"/>
          </w:rPr>
          <w:t>the new procedure</w:t>
        </w:r>
      </w:ins>
      <w:r w:rsidR="009E00FB">
        <w:rPr>
          <w:rFonts w:ascii="Times New Roman" w:eastAsia="Times New Roman" w:hAnsi="Times New Roman" w:cs="Times New Roman"/>
          <w:sz w:val="24"/>
          <w:szCs w:val="24"/>
        </w:rPr>
        <w:t xml:space="preserve"> was evaluated using data generated using a </w:t>
      </w:r>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r w:rsidR="009E00FB">
        <w:rPr>
          <w:rFonts w:ascii="Times New Roman" w:eastAsia="Times New Roman" w:hAnsi="Times New Roman" w:cs="Times New Roman"/>
          <w:sz w:val="24"/>
          <w:szCs w:val="24"/>
        </w:rPr>
        <w:t xml:space="preserve">. Using this model, we explored </w:t>
      </w:r>
      <w:r w:rsidR="00B258FF">
        <w:rPr>
          <w:rFonts w:ascii="Times New Roman" w:eastAsia="Times New Roman" w:hAnsi="Times New Roman" w:cs="Times New Roman"/>
          <w:sz w:val="24"/>
          <w:szCs w:val="24"/>
        </w:rPr>
        <w:t>our ability to detect</w:t>
      </w:r>
      <w:r w:rsidR="009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punctual and </w:t>
      </w:r>
      <w:r w:rsidR="007E7573">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demographic event</w:t>
      </w:r>
      <w:r w:rsidR="00B258F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ins w:id="580" w:author="Pierre" w:date="2020-02-02T21:25:00Z">
        <w:r w:rsidR="006F243F">
          <w:rPr>
            <w:rFonts w:ascii="Times New Roman" w:eastAsia="Times New Roman" w:hAnsi="Times New Roman" w:cs="Times New Roman"/>
            <w:sz w:val="24"/>
            <w:szCs w:val="24"/>
          </w:rPr>
          <w:t>i</w:t>
        </w:r>
      </w:ins>
      <w:del w:id="581" w:author="Pierre" w:date="2020-02-02T21:25:00Z">
        <w:r w:rsidDel="006F243F">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n one to three </w:t>
      </w:r>
      <w:commentRangeStart w:id="582"/>
      <w:ins w:id="583" w:author="Pierre" w:date="2020-02-03T18:03:00Z">
        <w:r w:rsidR="007A6666">
          <w:rPr>
            <w:rFonts w:ascii="Times New Roman" w:eastAsia="Times New Roman" w:hAnsi="Times New Roman" w:cs="Times New Roman"/>
            <w:sz w:val="24"/>
            <w:szCs w:val="24"/>
          </w:rPr>
          <w:t xml:space="preserve">local </w:t>
        </w:r>
      </w:ins>
      <w:r>
        <w:rPr>
          <w:rFonts w:ascii="Times New Roman" w:eastAsia="Times New Roman" w:hAnsi="Times New Roman" w:cs="Times New Roman"/>
          <w:sz w:val="24"/>
          <w:szCs w:val="24"/>
        </w:rPr>
        <w:t>populations</w:t>
      </w:r>
      <w:commentRangeEnd w:id="582"/>
      <w:r w:rsidR="007A6666">
        <w:rPr>
          <w:rStyle w:val="Marquedecommentaire"/>
        </w:rPr>
        <w:commentReference w:id="582"/>
      </w:r>
      <w:r w:rsidR="00B258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within a larger landscape of connected populations bearing more than a thousand individuals</w:t>
      </w:r>
      <w:r w:rsidR="00B258FF">
        <w:rPr>
          <w:rFonts w:ascii="Times New Roman" w:eastAsia="Times New Roman" w:hAnsi="Times New Roman" w:cs="Times New Roman"/>
          <w:sz w:val="24"/>
          <w:szCs w:val="24"/>
        </w:rPr>
        <w:t xml:space="preserve"> in total</w:t>
      </w:r>
      <w:r>
        <w:rPr>
          <w:rFonts w:ascii="Times New Roman" w:eastAsia="Times New Roman" w:hAnsi="Times New Roman" w:cs="Times New Roman"/>
          <w:sz w:val="24"/>
          <w:szCs w:val="24"/>
        </w:rPr>
        <w:t xml:space="preserve">.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w:t>
      </w:r>
      <w:del w:id="584" w:author="Pierre" w:date="2020-02-02T21:26:00Z">
        <w:r w:rsidR="00213093" w:rsidDel="006F243F">
          <w:rPr>
            <w:rFonts w:ascii="Times New Roman" w:eastAsia="Times New Roman" w:hAnsi="Times New Roman" w:cs="Times New Roman"/>
            <w:sz w:val="24"/>
            <w:szCs w:val="24"/>
          </w:rPr>
          <w:delText xml:space="preserve">to </w:delText>
        </w:r>
      </w:del>
      <w:ins w:id="585" w:author="Pierre" w:date="2020-02-02T21:26:00Z">
        <w:r w:rsidR="006F243F">
          <w:rPr>
            <w:rFonts w:ascii="Times New Roman" w:eastAsia="Times New Roman" w:hAnsi="Times New Roman" w:cs="Times New Roman"/>
            <w:sz w:val="24"/>
            <w:szCs w:val="24"/>
          </w:rPr>
          <w:t xml:space="preserve">at </w:t>
        </w:r>
      </w:ins>
      <w:r w:rsidR="00213093">
        <w:rPr>
          <w:rFonts w:ascii="Times New Roman" w:eastAsia="Times New Roman" w:hAnsi="Times New Roman" w:cs="Times New Roman"/>
          <w:sz w:val="24"/>
          <w:szCs w:val="24"/>
        </w:rPr>
        <w:t>evaluat</w:t>
      </w:r>
      <w:ins w:id="586" w:author="Pierre" w:date="2020-02-02T21:26:00Z">
        <w:r w:rsidR="006F243F">
          <w:rPr>
            <w:rFonts w:ascii="Times New Roman" w:eastAsia="Times New Roman" w:hAnsi="Times New Roman" w:cs="Times New Roman"/>
            <w:sz w:val="24"/>
            <w:szCs w:val="24"/>
          </w:rPr>
          <w:t>ing</w:t>
        </w:r>
      </w:ins>
      <w:del w:id="587" w:author="Pierre" w:date="2020-02-02T21:26:00Z">
        <w:r w:rsidR="00213093" w:rsidDel="006F243F">
          <w:rPr>
            <w:rFonts w:ascii="Times New Roman" w:eastAsia="Times New Roman" w:hAnsi="Times New Roman" w:cs="Times New Roman"/>
            <w:sz w:val="24"/>
            <w:szCs w:val="24"/>
          </w:rPr>
          <w:delText>e</w:delText>
        </w:r>
      </w:del>
      <w:r w:rsidR="00213093">
        <w:rPr>
          <w:rFonts w:ascii="Times New Roman" w:eastAsia="Times New Roman" w:hAnsi="Times New Roman" w:cs="Times New Roman"/>
          <w:sz w:val="24"/>
          <w:szCs w:val="24"/>
        </w:rPr>
        <w:t xml:space="preserve"> how often TGI would fail to identify populations that truly experienced </w:t>
      </w:r>
      <w:r w:rsidR="007E7573">
        <w:rPr>
          <w:rFonts w:ascii="Times New Roman" w:eastAsia="Times New Roman" w:hAnsi="Times New Roman" w:cs="Times New Roman"/>
          <w:sz w:val="24"/>
          <w:szCs w:val="24"/>
        </w:rPr>
        <w:t>significant</w:t>
      </w:r>
      <w:r w:rsidR="00213093">
        <w:rPr>
          <w:rFonts w:ascii="Times New Roman" w:eastAsia="Times New Roman" w:hAnsi="Times New Roman" w:cs="Times New Roman"/>
          <w:sz w:val="24"/>
          <w:szCs w:val="24"/>
        </w:rPr>
        <w:t xml:space="preserve"> genetic change</w:t>
      </w:r>
      <w:ins w:id="588" w:author="Pierre" w:date="2020-02-03T18:05:00Z">
        <w:r w:rsidR="007A6666">
          <w:rPr>
            <w:rFonts w:ascii="Times New Roman" w:eastAsia="Times New Roman" w:hAnsi="Times New Roman" w:cs="Times New Roman"/>
            <w:sz w:val="24"/>
            <w:szCs w:val="24"/>
          </w:rPr>
          <w:t>s</w:t>
        </w:r>
      </w:ins>
      <w:r w:rsidR="0039025A">
        <w:rPr>
          <w:rFonts w:ascii="Times New Roman" w:eastAsia="Times New Roman" w:hAnsi="Times New Roman" w:cs="Times New Roman"/>
          <w:sz w:val="24"/>
          <w:szCs w:val="24"/>
        </w:rPr>
        <w:t xml:space="preserve"> under different dispersal</w:t>
      </w:r>
      <w:ins w:id="589" w:author="Pierre" w:date="2020-02-02T21:28:00Z">
        <w:r w:rsidR="005718BB">
          <w:rPr>
            <w:rFonts w:ascii="Times New Roman" w:eastAsia="Times New Roman" w:hAnsi="Times New Roman" w:cs="Times New Roman"/>
            <w:sz w:val="24"/>
            <w:szCs w:val="24"/>
          </w:rPr>
          <w:t xml:space="preserve"> intensities</w:t>
        </w:r>
      </w:ins>
      <w:r w:rsidR="0039025A">
        <w:rPr>
          <w:rFonts w:ascii="Times New Roman" w:eastAsia="Times New Roman" w:hAnsi="Times New Roman" w:cs="Times New Roman"/>
          <w:sz w:val="24"/>
          <w:szCs w:val="24"/>
        </w:rPr>
        <w:t>, event spatial extent</w:t>
      </w:r>
      <w:ins w:id="590" w:author="Pierre" w:date="2020-02-02T21:28:00Z">
        <w:r w:rsidR="005718BB">
          <w:rPr>
            <w:rFonts w:ascii="Times New Roman" w:eastAsia="Times New Roman" w:hAnsi="Times New Roman" w:cs="Times New Roman"/>
            <w:sz w:val="24"/>
            <w:szCs w:val="24"/>
          </w:rPr>
          <w:t>s</w:t>
        </w:r>
      </w:ins>
      <w:r w:rsidR="0039025A">
        <w:rPr>
          <w:rFonts w:ascii="Times New Roman" w:eastAsia="Times New Roman" w:hAnsi="Times New Roman" w:cs="Times New Roman"/>
          <w:sz w:val="24"/>
          <w:szCs w:val="24"/>
        </w:rPr>
        <w:t>, and sampling timing scenarios. We found that those three factors all influe</w:t>
      </w:r>
      <w:r w:rsidR="00795844">
        <w:rPr>
          <w:rFonts w:ascii="Times New Roman" w:eastAsia="Times New Roman" w:hAnsi="Times New Roman" w:cs="Times New Roman"/>
          <w:sz w:val="24"/>
          <w:szCs w:val="24"/>
        </w:rPr>
        <w:t xml:space="preserve">nce our </w:t>
      </w:r>
      <w:r w:rsidR="00795844">
        <w:rPr>
          <w:rFonts w:ascii="Times New Roman" w:eastAsia="Times New Roman" w:hAnsi="Times New Roman" w:cs="Times New Roman"/>
          <w:sz w:val="24"/>
          <w:szCs w:val="24"/>
        </w:rPr>
        <w:lastRenderedPageBreak/>
        <w:t>ability to d</w:t>
      </w:r>
      <w:r w:rsidR="00795844" w:rsidRPr="00795844">
        <w:rPr>
          <w:rFonts w:ascii="Times New Roman" w:eastAsia="Times New Roman" w:hAnsi="Times New Roman" w:cs="Times New Roman"/>
          <w:sz w:val="24"/>
          <w:szCs w:val="24"/>
        </w:rPr>
        <w:t>etect exceptional temporal changes in genetic diversity</w:t>
      </w:r>
      <w:r w:rsidR="00AA76BD">
        <w:rPr>
          <w:rFonts w:ascii="Times New Roman" w:eastAsia="Times New Roman" w:hAnsi="Times New Roman" w:cs="Times New Roman"/>
          <w:sz w:val="24"/>
          <w:szCs w:val="24"/>
        </w:rPr>
        <w:t>,</w:t>
      </w:r>
      <w:r w:rsidR="00795844" w:rsidRPr="00795844">
        <w:rPr>
          <w:rFonts w:ascii="Times New Roman" w:eastAsia="Times New Roman" w:hAnsi="Times New Roman" w:cs="Times New Roman"/>
          <w:sz w:val="24"/>
          <w:szCs w:val="24"/>
        </w:rPr>
        <w:t xml:space="preserve"> using limited </w:t>
      </w:r>
      <w:r w:rsidR="00AA76BD">
        <w:rPr>
          <w:rFonts w:ascii="Times New Roman" w:eastAsia="Times New Roman" w:hAnsi="Times New Roman" w:cs="Times New Roman"/>
          <w:sz w:val="24"/>
          <w:szCs w:val="24"/>
        </w:rPr>
        <w:t xml:space="preserve">genetic </w:t>
      </w:r>
      <w:r w:rsidR="00795844" w:rsidRPr="00795844">
        <w:rPr>
          <w:rFonts w:ascii="Times New Roman" w:eastAsia="Times New Roman" w:hAnsi="Times New Roman" w:cs="Times New Roman"/>
          <w:sz w:val="24"/>
          <w:szCs w:val="24"/>
        </w:rPr>
        <w:t>information</w:t>
      </w:r>
      <w:r w:rsidR="00795844">
        <w:rPr>
          <w:rFonts w:ascii="Times New Roman" w:eastAsia="Times New Roman" w:hAnsi="Times New Roman" w:cs="Times New Roman"/>
          <w:sz w:val="24"/>
          <w:szCs w:val="24"/>
        </w:rPr>
        <w:t xml:space="preserve">. Beyond the </w:t>
      </w:r>
      <w:del w:id="591" w:author="Pierre" w:date="2020-02-02T21:30:00Z">
        <w:r w:rsidR="00795844" w:rsidDel="005718BB">
          <w:rPr>
            <w:rFonts w:ascii="Times New Roman" w:eastAsia="Times New Roman" w:hAnsi="Times New Roman" w:cs="Times New Roman"/>
            <w:sz w:val="24"/>
            <w:szCs w:val="24"/>
          </w:rPr>
          <w:delText xml:space="preserve">introduction </w:delText>
        </w:r>
      </w:del>
      <w:ins w:id="592" w:author="Pierre" w:date="2020-02-02T21:30:00Z">
        <w:r w:rsidR="005718BB">
          <w:rPr>
            <w:rFonts w:ascii="Times New Roman" w:eastAsia="Times New Roman" w:hAnsi="Times New Roman" w:cs="Times New Roman"/>
            <w:sz w:val="24"/>
            <w:szCs w:val="24"/>
          </w:rPr>
          <w:t xml:space="preserve">interest </w:t>
        </w:r>
      </w:ins>
      <w:del w:id="593" w:author="Pierre" w:date="2020-02-02T21:28:00Z">
        <w:r w:rsidR="00795844" w:rsidDel="005718BB">
          <w:rPr>
            <w:rFonts w:ascii="Times New Roman" w:eastAsia="Times New Roman" w:hAnsi="Times New Roman" w:cs="Times New Roman"/>
            <w:sz w:val="24"/>
            <w:szCs w:val="24"/>
          </w:rPr>
          <w:delText xml:space="preserve">to </w:delText>
        </w:r>
      </w:del>
      <w:ins w:id="594" w:author="Pierre" w:date="2020-02-02T21:28:00Z">
        <w:r w:rsidR="005718BB">
          <w:rPr>
            <w:rFonts w:ascii="Times New Roman" w:eastAsia="Times New Roman" w:hAnsi="Times New Roman" w:cs="Times New Roman"/>
            <w:sz w:val="24"/>
            <w:szCs w:val="24"/>
          </w:rPr>
          <w:t xml:space="preserve">of </w:t>
        </w:r>
      </w:ins>
      <w:r w:rsidR="00795844">
        <w:rPr>
          <w:rFonts w:ascii="Times New Roman" w:eastAsia="Times New Roman" w:hAnsi="Times New Roman" w:cs="Times New Roman"/>
          <w:sz w:val="24"/>
          <w:szCs w:val="24"/>
        </w:rPr>
        <w:t xml:space="preserve">our new approach </w:t>
      </w:r>
      <w:ins w:id="595" w:author="Pierre" w:date="2020-02-03T18:06:00Z">
        <w:r w:rsidR="007A6666">
          <w:rPr>
            <w:rFonts w:ascii="Times New Roman" w:eastAsia="Times New Roman" w:hAnsi="Times New Roman" w:cs="Times New Roman"/>
            <w:sz w:val="24"/>
            <w:szCs w:val="24"/>
          </w:rPr>
          <w:t xml:space="preserve">for population genetics </w:t>
        </w:r>
      </w:ins>
      <w:r w:rsidR="00795844">
        <w:rPr>
          <w:rFonts w:ascii="Times New Roman" w:eastAsia="Times New Roman" w:hAnsi="Times New Roman" w:cs="Times New Roman"/>
          <w:sz w:val="24"/>
          <w:szCs w:val="24"/>
        </w:rPr>
        <w:t xml:space="preserve">and </w:t>
      </w:r>
      <w:ins w:id="596" w:author="Pierre" w:date="2020-02-03T18:06:00Z">
        <w:r w:rsidR="000E5A37">
          <w:rPr>
            <w:rFonts w:ascii="Times New Roman" w:eastAsia="Times New Roman" w:hAnsi="Times New Roman" w:cs="Times New Roman"/>
            <w:sz w:val="24"/>
            <w:szCs w:val="24"/>
          </w:rPr>
          <w:t>the fact that we</w:t>
        </w:r>
      </w:ins>
      <w:del w:id="597" w:author="Pierre" w:date="2020-02-03T18:06:00Z">
        <w:r w:rsidR="00795844" w:rsidDel="000E5A37">
          <w:rPr>
            <w:rFonts w:ascii="Times New Roman" w:eastAsia="Times New Roman" w:hAnsi="Times New Roman" w:cs="Times New Roman"/>
            <w:sz w:val="24"/>
            <w:szCs w:val="24"/>
          </w:rPr>
          <w:delText>a</w:delText>
        </w:r>
      </w:del>
      <w:r w:rsidR="00795844">
        <w:rPr>
          <w:rFonts w:ascii="Times New Roman" w:eastAsia="Times New Roman" w:hAnsi="Times New Roman" w:cs="Times New Roman"/>
          <w:sz w:val="24"/>
          <w:szCs w:val="24"/>
        </w:rPr>
        <w:t xml:space="preserve"> </w:t>
      </w:r>
      <w:del w:id="598" w:author="Pierre" w:date="2020-02-03T18:06:00Z">
        <w:r w:rsidR="00795844" w:rsidDel="000E5A37">
          <w:rPr>
            <w:rFonts w:ascii="Times New Roman" w:eastAsia="Times New Roman" w:hAnsi="Times New Roman" w:cs="Times New Roman"/>
            <w:sz w:val="24"/>
            <w:szCs w:val="24"/>
          </w:rPr>
          <w:delText xml:space="preserve">test </w:delText>
        </w:r>
      </w:del>
      <w:ins w:id="599" w:author="Pierre" w:date="2020-02-03T18:06:00Z">
        <w:r w:rsidR="000E5A37">
          <w:rPr>
            <w:rFonts w:ascii="Times New Roman" w:eastAsia="Times New Roman" w:hAnsi="Times New Roman" w:cs="Times New Roman"/>
            <w:sz w:val="24"/>
            <w:szCs w:val="24"/>
          </w:rPr>
          <w:t>tested</w:t>
        </w:r>
      </w:ins>
      <w:del w:id="600" w:author="Pierre" w:date="2020-02-03T18:06:00Z">
        <w:r w:rsidR="00795844" w:rsidDel="000E5A37">
          <w:rPr>
            <w:rFonts w:ascii="Times New Roman" w:eastAsia="Times New Roman" w:hAnsi="Times New Roman" w:cs="Times New Roman"/>
            <w:sz w:val="24"/>
            <w:szCs w:val="24"/>
          </w:rPr>
          <w:delText>of</w:delText>
        </w:r>
      </w:del>
      <w:r w:rsidR="00795844">
        <w:rPr>
          <w:rFonts w:ascii="Times New Roman" w:eastAsia="Times New Roman" w:hAnsi="Times New Roman" w:cs="Times New Roman"/>
          <w:sz w:val="24"/>
          <w:szCs w:val="24"/>
        </w:rPr>
        <w:t xml:space="preserve"> its performance</w:t>
      </w:r>
      <w:ins w:id="601" w:author="Pierre" w:date="2020-02-03T18:06:00Z">
        <w:r w:rsidR="000E5A37">
          <w:rPr>
            <w:rFonts w:ascii="Times New Roman" w:eastAsia="Times New Roman" w:hAnsi="Times New Roman" w:cs="Times New Roman"/>
            <w:sz w:val="24"/>
            <w:szCs w:val="24"/>
          </w:rPr>
          <w:t xml:space="preserve"> in an extensive simulation study</w:t>
        </w:r>
      </w:ins>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 xml:space="preserve">ould serve as a guide on how to use </w:t>
      </w:r>
      <w:ins w:id="602" w:author="Pierre" w:date="2020-02-03T18:07:00Z">
        <w:r w:rsidR="000E5A37">
          <w:rPr>
            <w:rFonts w:ascii="Times New Roman" w:eastAsia="Times New Roman" w:hAnsi="Times New Roman" w:cs="Times New Roman"/>
            <w:sz w:val="24"/>
            <w:szCs w:val="24"/>
          </w:rPr>
          <w:t>the new method</w:t>
        </w:r>
      </w:ins>
      <w:del w:id="603" w:author="Pierre" w:date="2020-02-03T18:07:00Z">
        <w:r w:rsidR="00795844" w:rsidDel="000E5A37">
          <w:rPr>
            <w:rFonts w:ascii="Times New Roman" w:eastAsia="Times New Roman" w:hAnsi="Times New Roman" w:cs="Times New Roman"/>
            <w:sz w:val="24"/>
            <w:szCs w:val="24"/>
          </w:rPr>
          <w:delText>it</w:delText>
        </w:r>
      </w:del>
      <w:ins w:id="604" w:author="Pierre" w:date="2020-02-02T21:29:00Z">
        <w:r w:rsidR="005718BB">
          <w:rPr>
            <w:rFonts w:ascii="Times New Roman" w:eastAsia="Times New Roman" w:hAnsi="Times New Roman" w:cs="Times New Roman"/>
            <w:sz w:val="24"/>
            <w:szCs w:val="24"/>
          </w:rPr>
          <w:t>,</w:t>
        </w:r>
      </w:ins>
      <w:r w:rsidR="00795844">
        <w:rPr>
          <w:rFonts w:ascii="Times New Roman" w:eastAsia="Times New Roman" w:hAnsi="Times New Roman" w:cs="Times New Roman"/>
          <w:sz w:val="24"/>
          <w:szCs w:val="24"/>
        </w:rPr>
        <w:t xml:space="preserve"> alongside simulations</w:t>
      </w:r>
      <w:r w:rsidR="008A0CE4">
        <w:rPr>
          <w:rFonts w:ascii="Times New Roman" w:eastAsia="Times New Roman" w:hAnsi="Times New Roman" w:cs="Times New Roman"/>
          <w:sz w:val="24"/>
          <w:szCs w:val="24"/>
        </w:rPr>
        <w:t xml:space="preserve">, </w:t>
      </w:r>
      <w:del w:id="605" w:author="Pierre" w:date="2020-02-02T21:29:00Z">
        <w:r w:rsidR="008A0CE4" w:rsidDel="005718BB">
          <w:rPr>
            <w:rFonts w:ascii="Times New Roman" w:eastAsia="Times New Roman" w:hAnsi="Times New Roman" w:cs="Times New Roman"/>
            <w:sz w:val="24"/>
            <w:szCs w:val="24"/>
          </w:rPr>
          <w:delText xml:space="preserve">for </w:delText>
        </w:r>
      </w:del>
      <w:ins w:id="606" w:author="Pierre" w:date="2020-02-02T21:29:00Z">
        <w:r w:rsidR="005718BB">
          <w:rPr>
            <w:rFonts w:ascii="Times New Roman" w:eastAsia="Times New Roman" w:hAnsi="Times New Roman" w:cs="Times New Roman"/>
            <w:sz w:val="24"/>
            <w:szCs w:val="24"/>
          </w:rPr>
          <w:t xml:space="preserve">to </w:t>
        </w:r>
      </w:ins>
      <w:r w:rsidR="008A0CE4">
        <w:rPr>
          <w:rFonts w:ascii="Times New Roman" w:eastAsia="Times New Roman" w:hAnsi="Times New Roman" w:cs="Times New Roman"/>
          <w:sz w:val="24"/>
          <w:szCs w:val="24"/>
        </w:rPr>
        <w:t>evaluat</w:t>
      </w:r>
      <w:ins w:id="607" w:author="Pierre" w:date="2020-02-02T21:29:00Z">
        <w:r w:rsidR="005718BB">
          <w:rPr>
            <w:rFonts w:ascii="Times New Roman" w:eastAsia="Times New Roman" w:hAnsi="Times New Roman" w:cs="Times New Roman"/>
            <w:sz w:val="24"/>
            <w:szCs w:val="24"/>
          </w:rPr>
          <w:t>e</w:t>
        </w:r>
      </w:ins>
      <w:del w:id="608" w:author="Pierre" w:date="2020-02-02T21:29:00Z">
        <w:r w:rsidR="009E00FB" w:rsidDel="005718BB">
          <w:rPr>
            <w:rFonts w:ascii="Times New Roman" w:eastAsia="Times New Roman" w:hAnsi="Times New Roman" w:cs="Times New Roman"/>
            <w:sz w:val="24"/>
            <w:szCs w:val="24"/>
          </w:rPr>
          <w:delText>ing</w:delText>
        </w:r>
      </w:del>
      <w:r w:rsidR="008A0CE4">
        <w:rPr>
          <w:rFonts w:ascii="Times New Roman" w:eastAsia="Times New Roman" w:hAnsi="Times New Roman" w:cs="Times New Roman"/>
          <w:sz w:val="24"/>
          <w:szCs w:val="24"/>
        </w:rPr>
        <w:t xml:space="preserve"> the information loss </w:t>
      </w:r>
      <w:r w:rsidR="00AA76BD">
        <w:rPr>
          <w:rFonts w:ascii="Times New Roman" w:eastAsia="Times New Roman" w:hAnsi="Times New Roman" w:cs="Times New Roman"/>
          <w:sz w:val="24"/>
          <w:szCs w:val="24"/>
        </w:rPr>
        <w:t>o</w:t>
      </w:r>
      <w:r w:rsidR="008A0CE4">
        <w:rPr>
          <w:rFonts w:ascii="Times New Roman" w:eastAsia="Times New Roman" w:hAnsi="Times New Roman" w:cs="Times New Roman"/>
          <w:sz w:val="24"/>
          <w:szCs w:val="24"/>
        </w:rPr>
        <w:t>f different sampling schemes.</w:t>
      </w:r>
      <w:ins w:id="609" w:author="Pierre" w:date="2020-02-02T21:35:00Z">
        <w:r w:rsidR="0041772B">
          <w:rPr>
            <w:rFonts w:ascii="Times New Roman" w:eastAsia="Times New Roman" w:hAnsi="Times New Roman" w:cs="Times New Roman"/>
            <w:sz w:val="24"/>
            <w:szCs w:val="24"/>
          </w:rPr>
          <w:t xml:space="preserve"> </w:t>
        </w:r>
      </w:ins>
    </w:p>
    <w:p w14:paraId="0921A734" w14:textId="1A0261F8" w:rsidR="004960F6" w:rsidRDefault="00425BB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r w:rsidR="00F02EAB">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t>
      </w:r>
      <w:del w:id="610" w:author="Pierre" w:date="2020-02-03T18:19:00Z">
        <w:r w:rsidDel="004F3DEA">
          <w:rPr>
            <w:rFonts w:ascii="Times New Roman" w:eastAsia="Times New Roman" w:hAnsi="Times New Roman" w:cs="Times New Roman"/>
            <w:sz w:val="24"/>
            <w:szCs w:val="24"/>
          </w:rPr>
          <w:delText xml:space="preserve">we </w:delText>
        </w:r>
      </w:del>
      <w:ins w:id="611" w:author="Pierre" w:date="2020-02-03T18:19:00Z">
        <w:r w:rsidR="004F3DEA">
          <w:rPr>
            <w:rFonts w:ascii="Times New Roman" w:eastAsia="Times New Roman" w:hAnsi="Times New Roman" w:cs="Times New Roman"/>
            <w:sz w:val="24"/>
            <w:szCs w:val="24"/>
          </w:rPr>
          <w:t xml:space="preserve">our simulations </w:t>
        </w:r>
      </w:ins>
      <w:del w:id="612" w:author="Pierre" w:date="2020-02-03T18:19:00Z">
        <w:r w:rsidDel="004F3DEA">
          <w:rPr>
            <w:rFonts w:ascii="Times New Roman" w:eastAsia="Times New Roman" w:hAnsi="Times New Roman" w:cs="Times New Roman"/>
            <w:sz w:val="24"/>
            <w:szCs w:val="24"/>
          </w:rPr>
          <w:delText>found</w:delText>
        </w:r>
        <w:r w:rsidR="00522BA6" w:rsidDel="004F3DEA">
          <w:rPr>
            <w:rFonts w:ascii="Times New Roman" w:eastAsia="Times New Roman" w:hAnsi="Times New Roman" w:cs="Times New Roman"/>
            <w:sz w:val="24"/>
            <w:szCs w:val="24"/>
          </w:rPr>
          <w:delText xml:space="preserve"> </w:delText>
        </w:r>
      </w:del>
      <w:ins w:id="613" w:author="Pierre" w:date="2020-02-03T18:19:00Z">
        <w:r w:rsidR="004F3DEA">
          <w:rPr>
            <w:rFonts w:ascii="Times New Roman" w:eastAsia="Times New Roman" w:hAnsi="Times New Roman" w:cs="Times New Roman"/>
            <w:sz w:val="24"/>
            <w:szCs w:val="24"/>
          </w:rPr>
          <w:t xml:space="preserve">showed </w:t>
        </w:r>
      </w:ins>
      <w:r w:rsidR="00522BA6">
        <w:rPr>
          <w:rFonts w:ascii="Times New Roman" w:eastAsia="Times New Roman" w:hAnsi="Times New Roman" w:cs="Times New Roman"/>
          <w:sz w:val="24"/>
          <w:szCs w:val="24"/>
        </w:rPr>
        <w:t xml:space="preserve">that false negatives increased with dispersal ability, </w:t>
      </w:r>
      <w:del w:id="614" w:author="Pierre" w:date="2020-02-03T18:19:00Z">
        <w:r w:rsidR="00522BA6" w:rsidDel="004F3DEA">
          <w:rPr>
            <w:rFonts w:ascii="Times New Roman" w:eastAsia="Times New Roman" w:hAnsi="Times New Roman" w:cs="Times New Roman"/>
            <w:sz w:val="24"/>
            <w:szCs w:val="24"/>
          </w:rPr>
          <w:delText xml:space="preserve">while </w:delText>
        </w:r>
      </w:del>
      <w:ins w:id="615" w:author="Pierre" w:date="2020-02-03T18:19:00Z">
        <w:r w:rsidR="004F3DEA">
          <w:rPr>
            <w:rFonts w:ascii="Times New Roman" w:eastAsia="Times New Roman" w:hAnsi="Times New Roman" w:cs="Times New Roman"/>
            <w:sz w:val="24"/>
            <w:szCs w:val="24"/>
          </w:rPr>
          <w:t xml:space="preserve">whereas </w:t>
        </w:r>
      </w:ins>
      <w:r w:rsidR="00522BA6">
        <w:rPr>
          <w:rFonts w:ascii="Times New Roman" w:eastAsia="Times New Roman" w:hAnsi="Times New Roman" w:cs="Times New Roman"/>
          <w:sz w:val="24"/>
          <w:szCs w:val="24"/>
        </w:rPr>
        <w:t xml:space="preserve">false positives </w:t>
      </w:r>
      <w:r w:rsidR="00021D02">
        <w:rPr>
          <w:rFonts w:ascii="Times New Roman" w:eastAsia="Times New Roman" w:hAnsi="Times New Roman" w:cs="Times New Roman"/>
          <w:sz w:val="24"/>
          <w:szCs w:val="24"/>
        </w:rPr>
        <w:t>de</w:t>
      </w:r>
      <w:r w:rsidR="00522BA6">
        <w:rPr>
          <w:rFonts w:ascii="Times New Roman" w:eastAsia="Times New Roman" w:hAnsi="Times New Roman" w:cs="Times New Roman"/>
          <w:sz w:val="24"/>
          <w:szCs w:val="24"/>
        </w:rPr>
        <w:t>creased</w:t>
      </w:r>
      <w:del w:id="616" w:author="Pierre" w:date="2020-02-03T18:19:00Z">
        <w:r w:rsidR="00BD57C8" w:rsidDel="004F3DEA">
          <w:rPr>
            <w:rFonts w:ascii="Times New Roman" w:eastAsia="Times New Roman" w:hAnsi="Times New Roman" w:cs="Times New Roman"/>
            <w:sz w:val="24"/>
            <w:szCs w:val="24"/>
          </w:rPr>
          <w:delText xml:space="preserve"> </w:delText>
        </w:r>
      </w:del>
      <w:ins w:id="617" w:author="Pierre" w:date="2020-02-03T18:18:00Z">
        <w:r w:rsidR="004F3DEA">
          <w:rPr>
            <w:rFonts w:ascii="Times New Roman" w:eastAsia="Times New Roman" w:hAnsi="Times New Roman" w:cs="Times New Roman"/>
            <w:sz w:val="24"/>
            <w:szCs w:val="24"/>
          </w:rPr>
          <w:t xml:space="preserve"> </w:t>
        </w:r>
      </w:ins>
      <w:r w:rsidR="00BD57C8">
        <w:rPr>
          <w:rFonts w:ascii="Times New Roman" w:eastAsia="Times New Roman" w:hAnsi="Times New Roman" w:cs="Times New Roman"/>
          <w:sz w:val="24"/>
          <w:szCs w:val="24"/>
        </w:rPr>
        <w:t>(Fig</w:t>
      </w:r>
      <w:ins w:id="618" w:author="Pierre" w:date="2020-02-03T18:18:00Z">
        <w:r w:rsidR="004F3DEA">
          <w:rPr>
            <w:rFonts w:ascii="Times New Roman" w:eastAsia="Times New Roman" w:hAnsi="Times New Roman" w:cs="Times New Roman"/>
            <w:sz w:val="24"/>
            <w:szCs w:val="24"/>
          </w:rPr>
          <w:t>s</w:t>
        </w:r>
      </w:ins>
      <w:r w:rsidR="00BD57C8">
        <w:rPr>
          <w:rFonts w:ascii="Times New Roman" w:eastAsia="Times New Roman" w:hAnsi="Times New Roman" w:cs="Times New Roman"/>
          <w:sz w:val="24"/>
          <w:szCs w:val="24"/>
        </w:rPr>
        <w:t>. 2,</w:t>
      </w:r>
      <w:r w:rsidR="00011C71">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r w:rsidR="00F02EAB">
        <w:rPr>
          <w:rFonts w:ascii="Times New Roman" w:eastAsia="Times New Roman" w:hAnsi="Times New Roman" w:cs="Times New Roman"/>
          <w:sz w:val="24"/>
          <w:szCs w:val="24"/>
        </w:rPr>
        <w:t>unaffected</w:t>
      </w:r>
      <w:r w:rsidR="00522BA6">
        <w:rPr>
          <w:rFonts w:ascii="Times New Roman" w:eastAsia="Times New Roman" w:hAnsi="Times New Roman" w:cs="Times New Roman"/>
          <w:sz w:val="24"/>
          <w:szCs w:val="24"/>
        </w:rPr>
        <w:t xml:space="preserve"> populations and </w:t>
      </w:r>
      <w:commentRangeStart w:id="619"/>
      <w:r w:rsidR="00522BA6">
        <w:rPr>
          <w:rFonts w:ascii="Times New Roman" w:eastAsia="Times New Roman" w:hAnsi="Times New Roman" w:cs="Times New Roman"/>
          <w:sz w:val="24"/>
          <w:szCs w:val="24"/>
        </w:rPr>
        <w:t>avoiding the rejection of the right population(s)</w:t>
      </w:r>
      <w:commentRangeEnd w:id="619"/>
      <w:r w:rsidR="004F3DEA">
        <w:rPr>
          <w:rStyle w:val="Marquedecommentaire"/>
        </w:rPr>
        <w:commentReference w:id="619"/>
      </w:r>
      <w:r w:rsidR="00522B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trade-off in performance</w:t>
      </w:r>
      <w:ins w:id="620" w:author="Pierre" w:date="2020-02-04T09:51:00Z">
        <w:r w:rsidR="00D4209F">
          <w:rPr>
            <w:rFonts w:ascii="Times New Roman" w:eastAsia="Times New Roman" w:hAnsi="Times New Roman" w:cs="Times New Roman"/>
            <w:sz w:val="24"/>
            <w:szCs w:val="24"/>
          </w:rPr>
          <w:t>, which varies with</w:t>
        </w:r>
      </w:ins>
      <w:r w:rsidR="00522BA6">
        <w:rPr>
          <w:rFonts w:ascii="Times New Roman" w:eastAsia="Times New Roman" w:hAnsi="Times New Roman" w:cs="Times New Roman"/>
          <w:sz w:val="24"/>
          <w:szCs w:val="24"/>
        </w:rPr>
        <w:t xml:space="preserve"> </w:t>
      </w:r>
      <w:del w:id="621" w:author="Pierre" w:date="2020-02-04T09:51:00Z">
        <w:r w:rsidR="00522BA6" w:rsidDel="00D4209F">
          <w:rPr>
            <w:rFonts w:ascii="Times New Roman" w:eastAsia="Times New Roman" w:hAnsi="Times New Roman" w:cs="Times New Roman"/>
            <w:sz w:val="24"/>
            <w:szCs w:val="24"/>
          </w:rPr>
          <w:delText xml:space="preserve">according to </w:delText>
        </w:r>
      </w:del>
      <w:r w:rsidR="00522BA6">
        <w:rPr>
          <w:rFonts w:ascii="Times New Roman" w:eastAsia="Times New Roman" w:hAnsi="Times New Roman" w:cs="Times New Roman"/>
          <w:sz w:val="24"/>
          <w:szCs w:val="24"/>
        </w:rPr>
        <w:t>dispersal ability</w:t>
      </w:r>
      <w:ins w:id="622" w:author="Pierre" w:date="2020-02-04T09:51:00Z">
        <w:r w:rsidR="00D4209F">
          <w:rPr>
            <w:rFonts w:ascii="Times New Roman" w:eastAsia="Times New Roman" w:hAnsi="Times New Roman" w:cs="Times New Roman"/>
            <w:sz w:val="24"/>
            <w:szCs w:val="24"/>
          </w:rPr>
          <w:t>,</w:t>
        </w:r>
      </w:ins>
      <w:r w:rsidR="00522B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 xml:space="preserve">and is made worse </w:t>
      </w:r>
      <w:commentRangeStart w:id="623"/>
      <w:r w:rsidR="00BD57C8">
        <w:rPr>
          <w:rFonts w:ascii="Times New Roman" w:eastAsia="Times New Roman" w:hAnsi="Times New Roman" w:cs="Times New Roman"/>
          <w:sz w:val="24"/>
          <w:szCs w:val="24"/>
        </w:rPr>
        <w:t xml:space="preserve">with time </w:t>
      </w:r>
      <w:commentRangeEnd w:id="623"/>
      <w:r w:rsidR="00CB17CB">
        <w:rPr>
          <w:rStyle w:val="Marquedecommentaire"/>
        </w:rPr>
        <w:commentReference w:id="623"/>
      </w:r>
      <w:r w:rsidR="00BD57C8">
        <w:rPr>
          <w:rFonts w:ascii="Times New Roman" w:eastAsia="Times New Roman" w:hAnsi="Times New Roman" w:cs="Times New Roman"/>
          <w:sz w:val="24"/>
          <w:szCs w:val="24"/>
        </w:rPr>
        <w:t>(Fig</w:t>
      </w:r>
      <w:ins w:id="624" w:author="Pierre" w:date="2020-02-03T18:18:00Z">
        <w:r w:rsidR="004F3DEA">
          <w:rPr>
            <w:rFonts w:ascii="Times New Roman" w:eastAsia="Times New Roman" w:hAnsi="Times New Roman" w:cs="Times New Roman"/>
            <w:sz w:val="24"/>
            <w:szCs w:val="24"/>
          </w:rPr>
          <w:t>s</w:t>
        </w:r>
      </w:ins>
      <w:r w:rsidR="00BD57C8">
        <w:rPr>
          <w:rFonts w:ascii="Times New Roman" w:eastAsia="Times New Roman" w:hAnsi="Times New Roman" w:cs="Times New Roman"/>
          <w:sz w:val="24"/>
          <w:szCs w:val="24"/>
        </w:rPr>
        <w:t>.</w:t>
      </w:r>
      <w:commentRangeStart w:id="625"/>
      <w:ins w:id="626" w:author="Pierre" w:date="2020-02-03T18:18:00Z">
        <w:r w:rsidR="004F3DEA">
          <w:rPr>
            <w:rFonts w:ascii="Times New Roman" w:eastAsia="Times New Roman" w:hAnsi="Times New Roman" w:cs="Times New Roman"/>
            <w:sz w:val="24"/>
            <w:szCs w:val="24"/>
          </w:rPr>
          <w:t xml:space="preserve"> </w:t>
        </w:r>
        <w:commentRangeEnd w:id="625"/>
        <w:r w:rsidR="004F3DEA">
          <w:rPr>
            <w:rStyle w:val="Marquedecommentaire"/>
          </w:rPr>
          <w:commentReference w:id="625"/>
        </w:r>
      </w:ins>
      <w:r w:rsidR="00BD57C8">
        <w:rPr>
          <w:rFonts w:ascii="Times New Roman" w:eastAsia="Times New Roman" w:hAnsi="Times New Roman" w:cs="Times New Roman"/>
          <w:sz w:val="24"/>
          <w:szCs w:val="24"/>
        </w:rPr>
        <w:t>4, 5)</w:t>
      </w:r>
      <w:r w:rsidR="009D33DF">
        <w:rPr>
          <w:rFonts w:ascii="Times New Roman" w:eastAsia="Times New Roman" w:hAnsi="Times New Roman" w:cs="Times New Roman"/>
          <w:sz w:val="24"/>
          <w:szCs w:val="24"/>
        </w:rPr>
        <w:t xml:space="preserve">. </w:t>
      </w:r>
      <w:ins w:id="627" w:author="Pierre" w:date="2020-02-04T09:52:00Z">
        <w:r w:rsidR="00D4209F">
          <w:rPr>
            <w:rFonts w:ascii="Times New Roman" w:eastAsia="Times New Roman" w:hAnsi="Times New Roman" w:cs="Times New Roman"/>
            <w:sz w:val="24"/>
            <w:szCs w:val="24"/>
          </w:rPr>
          <w:t>Considering that geographic connectedness among the sites</w:t>
        </w:r>
      </w:ins>
      <w:ins w:id="628" w:author="Pierre" w:date="2020-02-04T09:53:00Z">
        <w:r w:rsidR="001A0280">
          <w:rPr>
            <w:rFonts w:ascii="Times New Roman" w:eastAsia="Times New Roman" w:hAnsi="Times New Roman" w:cs="Times New Roman"/>
            <w:sz w:val="24"/>
            <w:szCs w:val="24"/>
          </w:rPr>
          <w:t xml:space="preserve"> (or cells)</w:t>
        </w:r>
      </w:ins>
      <w:ins w:id="629" w:author="Pierre" w:date="2020-02-04T09:52:00Z">
        <w:r w:rsidR="00D4209F">
          <w:rPr>
            <w:rFonts w:ascii="Times New Roman" w:eastAsia="Times New Roman" w:hAnsi="Times New Roman" w:cs="Times New Roman"/>
            <w:sz w:val="24"/>
            <w:szCs w:val="24"/>
          </w:rPr>
          <w:t xml:space="preserve"> increases dispersal ability, </w:t>
        </w:r>
      </w:ins>
      <w:ins w:id="630" w:author="Pierre" w:date="2020-02-04T09:53:00Z">
        <w:r w:rsidR="001A0280">
          <w:rPr>
            <w:rFonts w:ascii="Times New Roman" w:eastAsia="Times New Roman" w:hAnsi="Times New Roman" w:cs="Times New Roman"/>
            <w:sz w:val="24"/>
            <w:szCs w:val="24"/>
          </w:rPr>
          <w:t>t</w:t>
        </w:r>
      </w:ins>
      <w:del w:id="631" w:author="Pierre" w:date="2020-02-04T09:53:00Z">
        <w:r w:rsidR="009D33DF" w:rsidDel="001A0280">
          <w:rPr>
            <w:rFonts w:ascii="Times New Roman" w:eastAsia="Times New Roman" w:hAnsi="Times New Roman" w:cs="Times New Roman"/>
            <w:sz w:val="24"/>
            <w:szCs w:val="24"/>
          </w:rPr>
          <w:delText>T</w:delText>
        </w:r>
      </w:del>
      <w:r w:rsidR="009D33DF">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 xml:space="preserve">ensure they have detected the </w:t>
      </w:r>
      <w:del w:id="632" w:author="Pierre" w:date="2020-02-04T10:03:00Z">
        <w:r w:rsidR="009D33DF" w:rsidDel="0075208A">
          <w:rPr>
            <w:rFonts w:ascii="Times New Roman" w:eastAsia="Times New Roman" w:hAnsi="Times New Roman" w:cs="Times New Roman"/>
            <w:sz w:val="24"/>
            <w:szCs w:val="24"/>
          </w:rPr>
          <w:delText xml:space="preserve">right </w:delText>
        </w:r>
      </w:del>
      <w:ins w:id="633" w:author="Pierre" w:date="2020-02-04T10:03:00Z">
        <w:r w:rsidR="0075208A">
          <w:rPr>
            <w:rFonts w:ascii="Times New Roman" w:eastAsia="Times New Roman" w:hAnsi="Times New Roman" w:cs="Times New Roman"/>
            <w:sz w:val="24"/>
            <w:szCs w:val="24"/>
          </w:rPr>
          <w:t xml:space="preserve">affected </w:t>
        </w:r>
      </w:ins>
      <w:r w:rsidR="009D33DF">
        <w:rPr>
          <w:rFonts w:ascii="Times New Roman" w:eastAsia="Times New Roman" w:hAnsi="Times New Roman" w:cs="Times New Roman"/>
          <w:sz w:val="24"/>
          <w:szCs w:val="24"/>
        </w:rPr>
        <w:t>population</w:t>
      </w:r>
      <w:ins w:id="634" w:author="Pierre" w:date="2020-02-04T10:03:00Z">
        <w:r w:rsidR="0075208A">
          <w:rPr>
            <w:rFonts w:ascii="Times New Roman" w:eastAsia="Times New Roman" w:hAnsi="Times New Roman" w:cs="Times New Roman"/>
            <w:sz w:val="24"/>
            <w:szCs w:val="24"/>
          </w:rPr>
          <w:t>s</w:t>
        </w:r>
      </w:ins>
      <w:r w:rsidR="009D33DF">
        <w:rPr>
          <w:rFonts w:ascii="Times New Roman" w:eastAsia="Times New Roman" w:hAnsi="Times New Roman" w:cs="Times New Roman"/>
          <w:sz w:val="24"/>
          <w:szCs w:val="24"/>
        </w:rPr>
        <w:t xml:space="preserve">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w:t>
      </w:r>
      <w:del w:id="635" w:author="Pierre" w:date="2020-02-04T10:04:00Z">
        <w:r w:rsidR="009D33DF" w:rsidDel="0075208A">
          <w:rPr>
            <w:rFonts w:ascii="Times New Roman" w:eastAsia="Times New Roman" w:hAnsi="Times New Roman" w:cs="Times New Roman"/>
            <w:sz w:val="24"/>
            <w:szCs w:val="24"/>
          </w:rPr>
          <w:delText xml:space="preserve">little </w:delText>
        </w:r>
      </w:del>
      <w:ins w:id="636" w:author="Pierre" w:date="2020-02-04T10:04:00Z">
        <w:r w:rsidR="0075208A">
          <w:rPr>
            <w:rFonts w:ascii="Times New Roman" w:eastAsia="Times New Roman" w:hAnsi="Times New Roman" w:cs="Times New Roman"/>
            <w:sz w:val="24"/>
            <w:szCs w:val="24"/>
          </w:rPr>
          <w:t xml:space="preserve">few </w:t>
        </w:r>
      </w:ins>
      <w:r w:rsidR="009D33DF">
        <w:rPr>
          <w:rFonts w:ascii="Times New Roman" w:eastAsia="Times New Roman" w:hAnsi="Times New Roman" w:cs="Times New Roman"/>
          <w:sz w:val="24"/>
          <w:szCs w:val="24"/>
        </w:rPr>
        <w:t>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w:t>
      </w:r>
      <w:ins w:id="637" w:author="Pierre" w:date="2020-02-04T10:04:00Z">
        <w:r w:rsidR="0075208A">
          <w:rPr>
            <w:rFonts w:ascii="Times New Roman" w:eastAsia="Times New Roman" w:hAnsi="Times New Roman" w:cs="Times New Roman"/>
            <w:sz w:val="24"/>
            <w:szCs w:val="24"/>
          </w:rPr>
          <w:t>,</w:t>
        </w:r>
      </w:ins>
      <w:r w:rsidR="00006829">
        <w:rPr>
          <w:rFonts w:ascii="Times New Roman" w:eastAsia="Times New Roman" w:hAnsi="Times New Roman" w:cs="Times New Roman"/>
          <w:sz w:val="24"/>
          <w:szCs w:val="24"/>
        </w:rPr>
        <w:t xml:space="preserve"> </w:t>
      </w:r>
      <w:commentRangeStart w:id="638"/>
      <w:r w:rsidR="00006829">
        <w:rPr>
          <w:rFonts w:ascii="Times New Roman" w:eastAsia="Times New Roman" w:hAnsi="Times New Roman" w:cs="Times New Roman"/>
          <w:sz w:val="24"/>
          <w:szCs w:val="24"/>
        </w:rPr>
        <w:t>which</w:t>
      </w:r>
      <w:commentRangeEnd w:id="638"/>
      <w:r w:rsidR="0075208A">
        <w:rPr>
          <w:rStyle w:val="Marquedecommentaire"/>
        </w:rPr>
        <w:commentReference w:id="638"/>
      </w:r>
      <w:r w:rsidR="00006829">
        <w:rPr>
          <w:rFonts w:ascii="Times New Roman" w:eastAsia="Times New Roman" w:hAnsi="Times New Roman" w:cs="Times New Roman"/>
          <w:sz w:val="24"/>
          <w:szCs w:val="24"/>
        </w:rPr>
        <w:t xml:space="preserve">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lastRenderedPageBreak/>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w:t>
      </w:r>
      <w:del w:id="639" w:author="Pierre" w:date="2020-02-04T10:07:00Z">
        <w:r w:rsidR="00C519A3" w:rsidDel="00F71A63">
          <w:rPr>
            <w:rFonts w:ascii="Times New Roman" w:eastAsia="Times New Roman" w:hAnsi="Times New Roman" w:cs="Times New Roman"/>
            <w:sz w:val="24"/>
            <w:szCs w:val="24"/>
          </w:rPr>
          <w:delText>s</w:delText>
        </w:r>
      </w:del>
      <w:r w:rsidR="00C519A3">
        <w:rPr>
          <w:rFonts w:ascii="Times New Roman" w:eastAsia="Times New Roman" w:hAnsi="Times New Roman" w:cs="Times New Roman"/>
          <w:sz w:val="24"/>
          <w:szCs w:val="24"/>
        </w:rPr>
        <w:t xml:space="preserve">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75F3AAB0" w:rsidR="00C519A3" w:rsidRDefault="00DE3FED"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w:t>
      </w:r>
      <w:ins w:id="640" w:author="Pierre" w:date="2020-02-04T10:15:00Z">
        <w:r w:rsidR="00684F6A">
          <w:rPr>
            <w:rFonts w:ascii="Times New Roman" w:eastAsia="Times New Roman" w:hAnsi="Times New Roman" w:cs="Times New Roman"/>
            <w:sz w:val="24"/>
            <w:szCs w:val="24"/>
          </w:rPr>
          <w:t xml:space="preserve">local </w:t>
        </w:r>
      </w:ins>
      <w:r>
        <w:rPr>
          <w:rFonts w:ascii="Times New Roman" w:eastAsia="Times New Roman" w:hAnsi="Times New Roman" w:cs="Times New Roman"/>
          <w:sz w:val="24"/>
          <w:szCs w:val="24"/>
        </w:rPr>
        <w:t xml:space="preserve">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xml:space="preserve">, </w:t>
      </w:r>
      <w:r w:rsidR="00011C71">
        <w:rPr>
          <w:rFonts w:ascii="Times New Roman" w:eastAsia="Times New Roman" w:hAnsi="Times New Roman" w:cs="Times New Roman"/>
          <w:sz w:val="24"/>
          <w:szCs w:val="24"/>
        </w:rPr>
        <w:t xml:space="preserve">also </w:t>
      </w:r>
      <w:r w:rsidR="000B6A15">
        <w:rPr>
          <w:rFonts w:ascii="Times New Roman" w:eastAsia="Times New Roman" w:hAnsi="Times New Roman" w:cs="Times New Roman"/>
          <w:sz w:val="24"/>
          <w:szCs w:val="24"/>
        </w:rPr>
        <w:t>displayed</w:t>
      </w:r>
      <w:r w:rsidR="0043100B">
        <w:rPr>
          <w:rFonts w:ascii="Times New Roman" w:eastAsia="Times New Roman" w:hAnsi="Times New Roman" w:cs="Times New Roman"/>
          <w:sz w:val="24"/>
          <w:szCs w:val="24"/>
        </w:rPr>
        <w:t xml:space="preserve"> a performance trade-off. Indeed, the spatial extent </w:t>
      </w:r>
      <w:r w:rsidR="00AE1AED">
        <w:rPr>
          <w:rFonts w:ascii="Times New Roman" w:eastAsia="Times New Roman" w:hAnsi="Times New Roman" w:cs="Times New Roman"/>
          <w:sz w:val="24"/>
          <w:szCs w:val="24"/>
        </w:rPr>
        <w:t>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t>
      </w:r>
      <w:del w:id="641" w:author="Pierre" w:date="2020-02-04T10:15:00Z">
        <w:r w:rsidR="00AE1AED" w:rsidDel="00684F6A">
          <w:rPr>
            <w:rFonts w:ascii="Times New Roman" w:eastAsia="Times New Roman" w:hAnsi="Times New Roman" w:cs="Times New Roman"/>
            <w:sz w:val="24"/>
            <w:szCs w:val="24"/>
          </w:rPr>
          <w:delText xml:space="preserve">which </w:delText>
        </w:r>
      </w:del>
      <w:ins w:id="642" w:author="Pierre" w:date="2020-02-04T10:15:00Z">
        <w:r w:rsidR="00684F6A">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del w:id="643" w:author="Pierre" w:date="2020-02-04T10:15:00Z">
        <w:r w:rsidR="00B32337" w:rsidDel="008B21CA">
          <w:rPr>
            <w:rFonts w:ascii="Times New Roman" w:eastAsia="Times New Roman" w:hAnsi="Times New Roman" w:cs="Times New Roman"/>
            <w:sz w:val="24"/>
            <w:szCs w:val="24"/>
          </w:rPr>
          <w:delText xml:space="preserve">which </w:delText>
        </w:r>
      </w:del>
      <w:ins w:id="644" w:author="Pierre" w:date="2020-02-04T10:15:00Z">
        <w:r w:rsidR="008B21CA">
          <w:rPr>
            <w:rFonts w:ascii="Times New Roman" w:eastAsia="Times New Roman" w:hAnsi="Times New Roman" w:cs="Times New Roman"/>
            <w:sz w:val="24"/>
            <w:szCs w:val="24"/>
          </w:rPr>
          <w:t xml:space="preserve">that </w:t>
        </w:r>
      </w:ins>
      <w:r w:rsidR="00B32337">
        <w:rPr>
          <w:rFonts w:ascii="Times New Roman" w:eastAsia="Times New Roman" w:hAnsi="Times New Roman" w:cs="Times New Roman"/>
          <w:sz w:val="24"/>
          <w:szCs w:val="24"/>
        </w:rPr>
        <w:t>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r w:rsidR="001F4124">
        <w:rPr>
          <w:rFonts w:ascii="Times New Roman" w:eastAsia="Times New Roman" w:hAnsi="Times New Roman" w:cs="Times New Roman"/>
          <w:sz w:val="24"/>
          <w:szCs w:val="24"/>
        </w:rPr>
        <w:t>s</w:t>
      </w:r>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F9282F">
        <w:rPr>
          <w:rFonts w:ascii="Times New Roman" w:eastAsia="Times New Roman" w:hAnsi="Times New Roman" w:cs="Times New Roman"/>
          <w:sz w:val="24"/>
          <w:szCs w:val="24"/>
        </w:rPr>
        <w:t>hen several populations were targeted by the punctual demographic event, we chose</w:t>
      </w:r>
      <w:r w:rsidR="00B11125">
        <w:rPr>
          <w:rFonts w:ascii="Times New Roman" w:eastAsia="Times New Roman" w:hAnsi="Times New Roman" w:cs="Times New Roman"/>
          <w:sz w:val="24"/>
          <w:szCs w:val="24"/>
        </w:rPr>
        <w:t xml:space="preserve"> </w:t>
      </w:r>
      <w:r w:rsidR="00F9282F">
        <w:rPr>
          <w:rFonts w:ascii="Times New Roman" w:eastAsia="Times New Roman" w:hAnsi="Times New Roman" w:cs="Times New Roman"/>
          <w:sz w:val="24"/>
          <w:szCs w:val="24"/>
        </w:rPr>
        <w:t>adjacent populations</w:t>
      </w:r>
      <w:ins w:id="645" w:author="Pierre" w:date="2020-02-04T10:17:00Z">
        <w:r w:rsidR="008B21CA">
          <w:rPr>
            <w:rFonts w:ascii="Times New Roman" w:eastAsia="Times New Roman" w:hAnsi="Times New Roman" w:cs="Times New Roman"/>
            <w:sz w:val="24"/>
            <w:szCs w:val="24"/>
          </w:rPr>
          <w:t>;</w:t>
        </w:r>
      </w:ins>
      <w:del w:id="646" w:author="Pierre" w:date="2020-02-04T10:17:00Z">
        <w:r w:rsidR="00F9282F" w:rsidDel="008B21CA">
          <w:rPr>
            <w:rFonts w:ascii="Times New Roman" w:eastAsia="Times New Roman" w:hAnsi="Times New Roman" w:cs="Times New Roman"/>
            <w:sz w:val="24"/>
            <w:szCs w:val="24"/>
          </w:rPr>
          <w:delText>,</w:delText>
        </w:r>
      </w:del>
      <w:r w:rsidR="00F9282F">
        <w:rPr>
          <w:rFonts w:ascii="Times New Roman" w:eastAsia="Times New Roman" w:hAnsi="Times New Roman" w:cs="Times New Roman"/>
          <w:sz w:val="24"/>
          <w:szCs w:val="24"/>
        </w:rPr>
        <w:t xml:space="preserve"> </w:t>
      </w:r>
      <w:del w:id="647" w:author="Pierre" w:date="2020-02-04T10:17:00Z">
        <w:r w:rsidR="00B11125" w:rsidDel="008B21CA">
          <w:rPr>
            <w:rFonts w:ascii="Times New Roman" w:eastAsia="Times New Roman" w:hAnsi="Times New Roman" w:cs="Times New Roman"/>
            <w:sz w:val="24"/>
            <w:szCs w:val="24"/>
          </w:rPr>
          <w:delText xml:space="preserve">and </w:delText>
        </w:r>
      </w:del>
      <w:r w:rsidR="00B11125">
        <w:rPr>
          <w:rFonts w:ascii="Times New Roman" w:eastAsia="Times New Roman" w:hAnsi="Times New Roman" w:cs="Times New Roman"/>
          <w:sz w:val="24"/>
          <w:szCs w:val="24"/>
        </w:rPr>
        <w:t>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w:t>
      </w:r>
      <w:ins w:id="648" w:author="Pierre" w:date="2020-02-04T10:18:00Z">
        <w:r w:rsidR="008B21CA">
          <w:rPr>
            <w:rFonts w:ascii="Times New Roman" w:eastAsia="Times New Roman" w:hAnsi="Times New Roman" w:cs="Times New Roman"/>
            <w:sz w:val="24"/>
            <w:szCs w:val="24"/>
          </w:rPr>
          <w:t xml:space="preserve">that </w:t>
        </w:r>
      </w:ins>
      <w:r w:rsidR="00E46EF8">
        <w:rPr>
          <w:rFonts w:ascii="Times New Roman" w:eastAsia="Times New Roman" w:hAnsi="Times New Roman" w:cs="Times New Roman"/>
          <w:sz w:val="24"/>
          <w:szCs w:val="24"/>
        </w:rPr>
        <w:t xml:space="preserve">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74D2DD70" w:rsidR="003B771C" w:rsidRDefault="00253769"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r w:rsidR="003F7F85" w:rsidRPr="003F7F85">
        <w:rPr>
          <w:rFonts w:ascii="Times New Roman" w:eastAsia="Times New Roman" w:hAnsi="Times New Roman" w:cs="Times New Roman"/>
          <w:sz w:val="24"/>
          <w:szCs w:val="24"/>
        </w:rPr>
        <w:t xml:space="preserve">spatial genetic legacies tend to decay over time </w:t>
      </w:r>
      <w:r w:rsidR="00AB68BE">
        <w:rPr>
          <w:rFonts w:ascii="Times New Roman" w:eastAsia="Times New Roman" w:hAnsi="Times New Roman" w:cs="Times New Roman"/>
          <w:sz w:val="24"/>
          <w:szCs w:val="24"/>
        </w:rPr>
        <w:t>(Fig</w:t>
      </w:r>
      <w:ins w:id="649" w:author="Pierre" w:date="2020-02-04T10:18:00Z">
        <w:r w:rsidR="008B21CA">
          <w:rPr>
            <w:rFonts w:ascii="Times New Roman" w:eastAsia="Times New Roman" w:hAnsi="Times New Roman" w:cs="Times New Roman"/>
            <w:sz w:val="24"/>
            <w:szCs w:val="24"/>
          </w:rPr>
          <w:t>s</w:t>
        </w:r>
      </w:ins>
      <w:r w:rsidR="00AB68BE">
        <w:rPr>
          <w:rFonts w:ascii="Times New Roman" w:eastAsia="Times New Roman" w:hAnsi="Times New Roman" w:cs="Times New Roman"/>
          <w:sz w:val="24"/>
          <w:szCs w:val="24"/>
        </w:rPr>
        <w:t>.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r w:rsidR="001F4124">
        <w:rPr>
          <w:rFonts w:ascii="Times New Roman" w:eastAsia="Times New Roman" w:hAnsi="Times New Roman" w:cs="Times New Roman"/>
          <w:sz w:val="24"/>
          <w:szCs w:val="24"/>
        </w:rPr>
        <w:t xml:space="preserve">required </w:t>
      </w:r>
      <w:r w:rsidR="00786CFE">
        <w:rPr>
          <w:rFonts w:ascii="Times New Roman" w:eastAsia="Times New Roman" w:hAnsi="Times New Roman" w:cs="Times New Roman"/>
          <w:sz w:val="24"/>
          <w:szCs w:val="24"/>
        </w:rPr>
        <w:t xml:space="preserve">to detect </w:t>
      </w:r>
      <w:r w:rsidR="001F4124">
        <w:rPr>
          <w:rFonts w:ascii="Times New Roman" w:eastAsia="Times New Roman" w:hAnsi="Times New Roman" w:cs="Times New Roman"/>
          <w:sz w:val="24"/>
          <w:szCs w:val="24"/>
        </w:rPr>
        <w:t xml:space="preserve">significant </w:t>
      </w:r>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trade-off </w:t>
      </w:r>
      <w:r w:rsidR="001F4124">
        <w:rPr>
          <w:rFonts w:ascii="Times New Roman" w:eastAsia="Times New Roman" w:hAnsi="Times New Roman" w:cs="Times New Roman"/>
          <w:sz w:val="24"/>
          <w:szCs w:val="24"/>
        </w:rPr>
        <w:t xml:space="preserve">between FNR and FPR </w:t>
      </w:r>
      <w:r>
        <w:rPr>
          <w:rFonts w:ascii="Times New Roman" w:eastAsia="Times New Roman" w:hAnsi="Times New Roman" w:cs="Times New Roman"/>
          <w:sz w:val="24"/>
          <w:szCs w:val="24"/>
        </w:rPr>
        <w:t xml:space="preserve">generally holds with increasing time </w:t>
      </w:r>
      <w:r w:rsidR="00B64B9E">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 xml:space="preserve">first </w:t>
      </w:r>
      <w:r w:rsidR="00B64B9E">
        <w:rPr>
          <w:rFonts w:ascii="Times New Roman" w:eastAsia="Times New Roman" w:hAnsi="Times New Roman" w:cs="Times New Roman"/>
          <w:sz w:val="24"/>
          <w:szCs w:val="24"/>
        </w:rPr>
        <w:t xml:space="preserve">and second </w:t>
      </w:r>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r w:rsidR="00B64B9E">
        <w:rPr>
          <w:rFonts w:ascii="Times New Roman" w:eastAsia="Times New Roman" w:hAnsi="Times New Roman" w:cs="Times New Roman"/>
          <w:sz w:val="24"/>
          <w:szCs w:val="24"/>
        </w:rPr>
        <w:t>centred around a simulated event</w:t>
      </w:r>
      <w:r w:rsidR="00786CFE">
        <w:rPr>
          <w:rFonts w:ascii="Times New Roman" w:eastAsia="Times New Roman" w:hAnsi="Times New Roman" w:cs="Times New Roman"/>
          <w:sz w:val="24"/>
          <w:szCs w:val="24"/>
        </w:rPr>
        <w:t xml:space="preserve">, the timing of the first sampling </w:t>
      </w:r>
      <w:r w:rsidR="00B64B9E">
        <w:rPr>
          <w:rFonts w:ascii="Times New Roman" w:eastAsia="Times New Roman" w:hAnsi="Times New Roman" w:cs="Times New Roman"/>
          <w:sz w:val="24"/>
          <w:szCs w:val="24"/>
        </w:rPr>
        <w:t xml:space="preserve">appears to be </w:t>
      </w:r>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w:t>
      </w:r>
      <w:r w:rsidR="00FD22B7">
        <w:rPr>
          <w:rFonts w:ascii="Times New Roman" w:eastAsia="Times New Roman" w:hAnsi="Times New Roman" w:cs="Times New Roman"/>
          <w:sz w:val="24"/>
          <w:szCs w:val="24"/>
        </w:rPr>
        <w:t xml:space="preserve"> (Fig. 4). This is especially true </w:t>
      </w:r>
      <w:r w:rsidR="00786CFE">
        <w:rPr>
          <w:rFonts w:ascii="Times New Roman" w:eastAsia="Times New Roman" w:hAnsi="Times New Roman" w:cs="Times New Roman"/>
          <w:sz w:val="24"/>
          <w:szCs w:val="24"/>
        </w:rPr>
        <w:t>in high dispersal systems</w:t>
      </w:r>
      <w:r w:rsidR="00E648B6">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w:t>
      </w:r>
      <w:r w:rsidR="004B5712">
        <w:rPr>
          <w:rFonts w:ascii="Times New Roman" w:eastAsia="Times New Roman" w:hAnsi="Times New Roman" w:cs="Times New Roman"/>
          <w:sz w:val="24"/>
          <w:szCs w:val="24"/>
        </w:rPr>
        <w:lastRenderedPageBreak/>
        <w:t>of this result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r w:rsidR="002C36D6">
        <w:rPr>
          <w:rFonts w:ascii="Times New Roman" w:eastAsia="Times New Roman" w:hAnsi="Times New Roman" w:cs="Times New Roman"/>
          <w:sz w:val="24"/>
          <w:szCs w:val="24"/>
        </w:rPr>
        <w:t xml:space="preserve">compare </w:t>
      </w:r>
      <w:r w:rsidR="004B5712">
        <w:rPr>
          <w:rFonts w:ascii="Times New Roman" w:eastAsia="Times New Roman" w:hAnsi="Times New Roman" w:cs="Times New Roman"/>
          <w:sz w:val="24"/>
          <w:szCs w:val="24"/>
        </w:rPr>
        <w:t>an old</w:t>
      </w:r>
      <w:r w:rsidR="002C36D6">
        <w:rPr>
          <w:rFonts w:ascii="Times New Roman" w:eastAsia="Times New Roman" w:hAnsi="Times New Roman" w:cs="Times New Roman"/>
          <w:sz w:val="24"/>
          <w:szCs w:val="24"/>
        </w:rPr>
        <w:t>er</w:t>
      </w:r>
      <w:r w:rsidR="004B5712">
        <w:rPr>
          <w:rFonts w:ascii="Times New Roman" w:eastAsia="Times New Roman" w:hAnsi="Times New Roman" w:cs="Times New Roman"/>
          <w:sz w:val="24"/>
          <w:szCs w:val="24"/>
        </w:rPr>
        <w:t xml:space="preserve"> </w:t>
      </w:r>
      <w:r w:rsidR="00DF443E">
        <w:rPr>
          <w:rFonts w:ascii="Times New Roman" w:eastAsia="Times New Roman" w:hAnsi="Times New Roman" w:cs="Times New Roman"/>
          <w:sz w:val="24"/>
          <w:szCs w:val="24"/>
        </w:rPr>
        <w:t xml:space="preserve">sample </w:t>
      </w:r>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recent</w:t>
      </w:r>
      <w:r w:rsidR="00DF443E">
        <w:rPr>
          <w:rFonts w:ascii="Times New Roman" w:eastAsia="Times New Roman" w:hAnsi="Times New Roman" w:cs="Times New Roman"/>
          <w:sz w:val="24"/>
          <w:szCs w:val="24"/>
        </w:rPr>
        <w:t xml:space="preserve"> </w:t>
      </w:r>
      <w:del w:id="650" w:author="Pierre" w:date="2020-02-04T10:19:00Z">
        <w:r w:rsidR="00DF443E" w:rsidDel="008B21CA">
          <w:rPr>
            <w:rFonts w:ascii="Times New Roman" w:eastAsia="Times New Roman" w:hAnsi="Times New Roman" w:cs="Times New Roman"/>
            <w:sz w:val="24"/>
            <w:szCs w:val="24"/>
          </w:rPr>
          <w:delText xml:space="preserve">sample </w:delText>
        </w:r>
      </w:del>
      <w:ins w:id="651" w:author="Pierre" w:date="2020-02-04T10:19:00Z">
        <w:r w:rsidR="008B21CA">
          <w:rPr>
            <w:rFonts w:ascii="Times New Roman" w:eastAsia="Times New Roman" w:hAnsi="Times New Roman" w:cs="Times New Roman"/>
            <w:sz w:val="24"/>
            <w:szCs w:val="24"/>
          </w:rPr>
          <w:t xml:space="preserve">one </w:t>
        </w:r>
      </w:ins>
      <w:del w:id="652" w:author="Pierre" w:date="2020-02-04T10:19:00Z">
        <w:r w:rsidR="00DF443E" w:rsidDel="008B21CA">
          <w:rPr>
            <w:rFonts w:ascii="Times New Roman" w:eastAsia="Times New Roman" w:hAnsi="Times New Roman" w:cs="Times New Roman"/>
            <w:sz w:val="24"/>
            <w:szCs w:val="24"/>
          </w:rPr>
          <w:delText xml:space="preserve">done </w:delText>
        </w:r>
      </w:del>
      <w:ins w:id="653" w:author="Pierre" w:date="2020-02-04T10:19:00Z">
        <w:r w:rsidR="008B21CA">
          <w:rPr>
            <w:rFonts w:ascii="Times New Roman" w:eastAsia="Times New Roman" w:hAnsi="Times New Roman" w:cs="Times New Roman"/>
            <w:sz w:val="24"/>
            <w:szCs w:val="24"/>
          </w:rPr>
          <w:t xml:space="preserve">obtained </w:t>
        </w:r>
      </w:ins>
      <w:r w:rsidR="00DF443E">
        <w:rPr>
          <w:rFonts w:ascii="Times New Roman" w:eastAsia="Times New Roman" w:hAnsi="Times New Roman" w:cs="Times New Roman"/>
          <w:sz w:val="24"/>
          <w:szCs w:val="24"/>
        </w:rPr>
        <w:t>shortly after the event</w:t>
      </w:r>
      <w:r w:rsidR="001056C8">
        <w:rPr>
          <w:rFonts w:ascii="Times New Roman" w:eastAsia="Times New Roman" w:hAnsi="Times New Roman" w:cs="Times New Roman"/>
          <w:sz w:val="24"/>
          <w:szCs w:val="24"/>
        </w:rPr>
        <w:t xml:space="preserve">, the power to detect change decreases rapidly </w:t>
      </w:r>
      <w:r w:rsidR="00DF443E">
        <w:rPr>
          <w:rFonts w:ascii="Times New Roman" w:eastAsia="Times New Roman" w:hAnsi="Times New Roman" w:cs="Times New Roman"/>
          <w:sz w:val="24"/>
          <w:szCs w:val="24"/>
        </w:rPr>
        <w:t>(Fig. 5)</w:t>
      </w:r>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F60294">
        <w:rPr>
          <w:rFonts w:ascii="Times New Roman" w:eastAsia="Times New Roman" w:hAnsi="Times New Roman" w:cs="Times New Roman"/>
          <w:sz w:val="24"/>
          <w:szCs w:val="24"/>
        </w:rPr>
        <w:t xml:space="preserve"> similar, which</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e dispersal scenarios (Fig. 5)</w:t>
      </w:r>
      <w:r w:rsidR="00F60294">
        <w:rPr>
          <w:rFonts w:ascii="Times New Roman" w:eastAsia="Times New Roman" w:hAnsi="Times New Roman" w:cs="Times New Roman"/>
          <w:sz w:val="24"/>
          <w:szCs w:val="24"/>
        </w:rPr>
        <w:t>. This has serious implications: if</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 xml:space="preserve">the </w:t>
      </w:r>
      <w:r w:rsidR="00E648B6">
        <w:rPr>
          <w:rFonts w:ascii="Times New Roman" w:eastAsia="Times New Roman" w:hAnsi="Times New Roman" w:cs="Times New Roman"/>
          <w:sz w:val="24"/>
          <w:szCs w:val="24"/>
        </w:rPr>
        <w:t xml:space="preserve">demographic parameters of </w:t>
      </w:r>
      <w:r w:rsidR="00C37D52">
        <w:rPr>
          <w:rFonts w:ascii="Times New Roman" w:eastAsia="Times New Roman" w:hAnsi="Times New Roman" w:cs="Times New Roman"/>
          <w:sz w:val="24"/>
          <w:szCs w:val="24"/>
        </w:rPr>
        <w:t xml:space="preserve">the models of </w:t>
      </w:r>
      <w:r w:rsidR="00F60294">
        <w:rPr>
          <w:rFonts w:ascii="Times New Roman" w:eastAsia="Times New Roman" w:hAnsi="Times New Roman" w:cs="Times New Roman"/>
          <w:sz w:val="24"/>
          <w:szCs w:val="24"/>
        </w:rPr>
        <w:t>a</w:t>
      </w:r>
      <w:r w:rsidR="00E648B6">
        <w:rPr>
          <w:rFonts w:ascii="Times New Roman" w:eastAsia="Times New Roman" w:hAnsi="Times New Roman" w:cs="Times New Roman"/>
          <w:sz w:val="24"/>
          <w:szCs w:val="24"/>
        </w:rPr>
        <w:t xml:space="preserve"> study system</w:t>
      </w:r>
      <w:r w:rsidR="00F60294">
        <w:rPr>
          <w:rFonts w:ascii="Times New Roman" w:eastAsia="Times New Roman" w:hAnsi="Times New Roman" w:cs="Times New Roman"/>
          <w:sz w:val="24"/>
          <w:szCs w:val="24"/>
        </w:rPr>
        <w:t xml:space="preserve"> would be similar to our inputs</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mode</w:t>
      </w:r>
      <w:r w:rsidR="00F60294">
        <w:rPr>
          <w:rFonts w:ascii="Times New Roman" w:eastAsia="Times New Roman" w:hAnsi="Times New Roman" w:cs="Times New Roman"/>
          <w:sz w:val="24"/>
          <w:szCs w:val="24"/>
        </w:rPr>
        <w:t>rate dispersal for example)</w:t>
      </w:r>
      <w:ins w:id="654" w:author="Pierre" w:date="2020-02-04T10:20:00Z">
        <w:r w:rsidR="008B21CA">
          <w:rPr>
            <w:rFonts w:ascii="Times New Roman" w:eastAsia="Times New Roman" w:hAnsi="Times New Roman" w:cs="Times New Roman"/>
            <w:sz w:val="24"/>
            <w:szCs w:val="24"/>
          </w:rPr>
          <w:t>,</w:t>
        </w:r>
      </w:ins>
      <w:r w:rsidR="00F60294">
        <w:rPr>
          <w:rFonts w:ascii="Times New Roman" w:eastAsia="Times New Roman" w:hAnsi="Times New Roman" w:cs="Times New Roman"/>
          <w:sz w:val="24"/>
          <w:szCs w:val="24"/>
        </w:rPr>
        <w:t xml:space="preserve"> researchers</w:t>
      </w:r>
      <w:r w:rsidR="00E648B6">
        <w:rPr>
          <w:rFonts w:ascii="Times New Roman" w:eastAsia="Times New Roman" w:hAnsi="Times New Roman" w:cs="Times New Roman"/>
          <w:sz w:val="24"/>
          <w:szCs w:val="24"/>
        </w:rPr>
        <w:t xml:space="preserve">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w:t>
      </w:r>
      <w:del w:id="655" w:author="Pierre" w:date="2020-02-04T10:20:00Z">
        <w:r w:rsidR="00E648B6" w:rsidDel="008B21CA">
          <w:rPr>
            <w:rFonts w:ascii="Times New Roman" w:eastAsia="Times New Roman" w:hAnsi="Times New Roman" w:cs="Times New Roman"/>
            <w:sz w:val="24"/>
            <w:szCs w:val="24"/>
          </w:rPr>
          <w:delText>the wrong</w:delText>
        </w:r>
      </w:del>
      <w:ins w:id="656" w:author="Pierre" w:date="2020-02-04T10:20:00Z">
        <w:r w:rsidR="008B21CA">
          <w:rPr>
            <w:rFonts w:ascii="Times New Roman" w:eastAsia="Times New Roman" w:hAnsi="Times New Roman" w:cs="Times New Roman"/>
            <w:sz w:val="24"/>
            <w:szCs w:val="24"/>
          </w:rPr>
          <w:t>unaffected</w:t>
        </w:r>
      </w:ins>
      <w:r w:rsidR="00E648B6">
        <w:rPr>
          <w:rFonts w:ascii="Times New Roman" w:eastAsia="Times New Roman" w:hAnsi="Times New Roman" w:cs="Times New Roman"/>
          <w:sz w:val="24"/>
          <w:szCs w:val="24"/>
        </w:rPr>
        <w:t xml:space="preserve"> populations. </w:t>
      </w:r>
      <w:r w:rsidR="00DF443E">
        <w:rPr>
          <w:rFonts w:ascii="Times New Roman" w:eastAsia="Times New Roman" w:hAnsi="Times New Roman" w:cs="Times New Roman"/>
          <w:sz w:val="24"/>
          <w:szCs w:val="24"/>
        </w:rPr>
        <w:t xml:space="preserve">For example, if 10 guards would be hired to protect populations of a threatened salamander </w:t>
      </w:r>
      <w:del w:id="657" w:author="Pierre" w:date="2020-02-04T10:21:00Z">
        <w:r w:rsidR="00251650" w:rsidDel="008B21CA">
          <w:rPr>
            <w:rFonts w:ascii="Times New Roman" w:eastAsia="Times New Roman" w:hAnsi="Times New Roman" w:cs="Times New Roman"/>
            <w:sz w:val="24"/>
            <w:szCs w:val="24"/>
          </w:rPr>
          <w:delText xml:space="preserve">which have been </w:delText>
        </w:r>
      </w:del>
      <w:r w:rsidR="00DF443E">
        <w:rPr>
          <w:rFonts w:ascii="Times New Roman" w:eastAsia="Times New Roman" w:hAnsi="Times New Roman" w:cs="Times New Roman"/>
          <w:sz w:val="24"/>
          <w:szCs w:val="24"/>
        </w:rPr>
        <w:t xml:space="preserve">identified as having </w:t>
      </w:r>
      <w:r w:rsidR="00251650">
        <w:rPr>
          <w:rFonts w:ascii="Times New Roman" w:eastAsia="Times New Roman" w:hAnsi="Times New Roman" w:cs="Times New Roman"/>
          <w:sz w:val="24"/>
          <w:szCs w:val="24"/>
        </w:rPr>
        <w:t>recently</w:t>
      </w:r>
      <w:r w:rsidR="00DF443E">
        <w:rPr>
          <w:rFonts w:ascii="Times New Roman" w:eastAsia="Times New Roman" w:hAnsi="Times New Roman" w:cs="Times New Roman"/>
          <w:sz w:val="24"/>
          <w:szCs w:val="24"/>
        </w:rPr>
        <w:t xml:space="preserve"> </w:t>
      </w:r>
      <w:r w:rsidR="00B51D74">
        <w:rPr>
          <w:rFonts w:ascii="Times New Roman" w:eastAsia="Times New Roman" w:hAnsi="Times New Roman" w:cs="Times New Roman"/>
          <w:sz w:val="24"/>
          <w:szCs w:val="24"/>
        </w:rPr>
        <w:t xml:space="preserve">lost </w:t>
      </w:r>
      <w:r w:rsidR="00251650">
        <w:rPr>
          <w:rFonts w:ascii="Times New Roman" w:eastAsia="Times New Roman" w:hAnsi="Times New Roman" w:cs="Times New Roman"/>
          <w:sz w:val="24"/>
          <w:szCs w:val="24"/>
        </w:rPr>
        <w:t xml:space="preserve">more </w:t>
      </w:r>
      <w:r w:rsidR="00B51D74">
        <w:rPr>
          <w:rFonts w:ascii="Times New Roman" w:eastAsia="Times New Roman" w:hAnsi="Times New Roman" w:cs="Times New Roman"/>
          <w:sz w:val="24"/>
          <w:szCs w:val="24"/>
        </w:rPr>
        <w:t>genetic diversity</w:t>
      </w:r>
      <w:r w:rsidR="00251650">
        <w:rPr>
          <w:rFonts w:ascii="Times New Roman" w:eastAsia="Times New Roman" w:hAnsi="Times New Roman" w:cs="Times New Roman"/>
          <w:sz w:val="24"/>
          <w:szCs w:val="24"/>
        </w:rPr>
        <w:t xml:space="preserve"> than expected</w:t>
      </w:r>
      <w:r w:rsidR="00DF443E">
        <w:rPr>
          <w:rFonts w:ascii="Times New Roman" w:eastAsia="Times New Roman" w:hAnsi="Times New Roman" w:cs="Times New Roman"/>
          <w:sz w:val="24"/>
          <w:szCs w:val="24"/>
        </w:rPr>
        <w:t xml:space="preserve">, 5 of them would protect populations </w:t>
      </w:r>
      <w:del w:id="658" w:author="Pierre" w:date="2020-02-04T10:21:00Z">
        <w:r w:rsidR="00DF443E" w:rsidDel="008B21CA">
          <w:rPr>
            <w:rFonts w:ascii="Times New Roman" w:eastAsia="Times New Roman" w:hAnsi="Times New Roman" w:cs="Times New Roman"/>
            <w:sz w:val="24"/>
            <w:szCs w:val="24"/>
          </w:rPr>
          <w:delText xml:space="preserve">which </w:delText>
        </w:r>
      </w:del>
      <w:ins w:id="659" w:author="Pierre" w:date="2020-02-04T10:21:00Z">
        <w:r w:rsidR="008B21CA">
          <w:rPr>
            <w:rFonts w:ascii="Times New Roman" w:eastAsia="Times New Roman" w:hAnsi="Times New Roman" w:cs="Times New Roman"/>
            <w:sz w:val="24"/>
            <w:szCs w:val="24"/>
          </w:rPr>
          <w:t xml:space="preserve">that </w:t>
        </w:r>
      </w:ins>
      <w:r w:rsidR="00DF443E">
        <w:rPr>
          <w:rFonts w:ascii="Times New Roman" w:eastAsia="Times New Roman" w:hAnsi="Times New Roman" w:cs="Times New Roman"/>
          <w:sz w:val="24"/>
          <w:szCs w:val="24"/>
        </w:rPr>
        <w:t>have actually been stable</w:t>
      </w:r>
      <w:r w:rsidR="00F60294">
        <w:rPr>
          <w:rFonts w:ascii="Times New Roman" w:eastAsia="Times New Roman" w:hAnsi="Times New Roman" w:cs="Times New Roman"/>
          <w:sz w:val="24"/>
          <w:szCs w:val="24"/>
        </w:rPr>
        <w:t>, and may</w:t>
      </w:r>
      <w:r w:rsidR="00FD0BAE">
        <w:rPr>
          <w:rFonts w:ascii="Times New Roman" w:eastAsia="Times New Roman" w:hAnsi="Times New Roman" w:cs="Times New Roman"/>
          <w:sz w:val="24"/>
          <w:szCs w:val="24"/>
        </w:rPr>
        <w:t>, therefore,</w:t>
      </w:r>
      <w:r w:rsidR="00F60294">
        <w:rPr>
          <w:rFonts w:ascii="Times New Roman" w:eastAsia="Times New Roman" w:hAnsi="Times New Roman" w:cs="Times New Roman"/>
          <w:sz w:val="24"/>
          <w:szCs w:val="24"/>
        </w:rPr>
        <w:t xml:space="preserve"> be less important to protect</w:t>
      </w:r>
      <w:r w:rsidR="00DF443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w:t>
      </w:r>
      <w:del w:id="660" w:author="Pierre" w:date="2020-02-04T10:22:00Z">
        <w:r w:rsidR="003B771C" w:rsidRPr="0007763B" w:rsidDel="008B21CA">
          <w:rPr>
            <w:rFonts w:ascii="Times New Roman" w:eastAsia="Times New Roman" w:hAnsi="Times New Roman" w:cs="Times New Roman"/>
            <w:sz w:val="24"/>
            <w:szCs w:val="24"/>
          </w:rPr>
          <w:delText xml:space="preserve">kept </w:delText>
        </w:r>
      </w:del>
      <w:ins w:id="661" w:author="Pierre" w:date="2020-02-04T10:22:00Z">
        <w:r w:rsidR="008B21CA">
          <w:rPr>
            <w:rFonts w:ascii="Times New Roman" w:eastAsia="Times New Roman" w:hAnsi="Times New Roman" w:cs="Times New Roman"/>
            <w:sz w:val="24"/>
            <w:szCs w:val="24"/>
          </w:rPr>
          <w:t>perceptible</w:t>
        </w:r>
        <w:r w:rsidR="008B21CA" w:rsidRPr="0007763B">
          <w:rPr>
            <w:rFonts w:ascii="Times New Roman" w:eastAsia="Times New Roman" w:hAnsi="Times New Roman" w:cs="Times New Roman"/>
            <w:sz w:val="24"/>
            <w:szCs w:val="24"/>
          </w:rPr>
          <w:t xml:space="preserve"> </w:t>
        </w:r>
      </w:ins>
      <w:r w:rsidR="003B771C" w:rsidRPr="0007763B">
        <w:rPr>
          <w:rFonts w:ascii="Times New Roman" w:eastAsia="Times New Roman" w:hAnsi="Times New Roman" w:cs="Times New Roman"/>
          <w:sz w:val="24"/>
          <w:szCs w:val="24"/>
        </w:rPr>
        <w:t>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25EC9590" w:rsidR="00390597" w:rsidRPr="00E75CDD" w:rsidRDefault="001467B2" w:rsidP="00CC677C">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r w:rsidR="00C029BB">
        <w:rPr>
          <w:rFonts w:ascii="Times New Roman" w:eastAsia="Times New Roman" w:hAnsi="Times New Roman" w:cs="Times New Roman"/>
          <w:sz w:val="24"/>
          <w:szCs w:val="24"/>
        </w:rPr>
        <w:t>is adequate to study genetic change</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using it.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xml:space="preserve"> past a low threshold value, regardless of dispersal level </w:t>
      </w:r>
      <w:r w:rsidR="003E094B">
        <w:rPr>
          <w:rFonts w:ascii="Times New Roman" w:hAnsi="Times New Roman" w:cs="Times New Roman"/>
          <w:sz w:val="24"/>
          <w:szCs w:val="24"/>
        </w:rPr>
        <w:lastRenderedPageBreak/>
        <w:t>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r w:rsidR="001056C8">
        <w:rPr>
          <w:rFonts w:ascii="Times New Roman" w:eastAsia="Times New Roman" w:hAnsi="Times New Roman" w:cs="Times New Roman"/>
          <w:sz w:val="24"/>
          <w:szCs w:val="24"/>
        </w:rPr>
        <w:t xml:space="preserve"> other types of genetic data, such as</w:t>
      </w:r>
      <w:r w:rsidR="00635AF6">
        <w:rPr>
          <w:rFonts w:ascii="Times New Roman" w:eastAsia="Times New Roman" w:hAnsi="Times New Roman" w:cs="Times New Roman"/>
          <w:sz w:val="24"/>
          <w:szCs w:val="24"/>
        </w:rPr>
        <w:t xml:space="preserve"> microsatellite</w:t>
      </w:r>
      <w:r w:rsidR="001056C8">
        <w:rPr>
          <w:rFonts w:ascii="Times New Roman" w:eastAsia="Times New Roman" w:hAnsi="Times New Roman" w:cs="Times New Roman"/>
          <w:sz w:val="24"/>
          <w:szCs w:val="24"/>
        </w:rPr>
        <w:t>s</w:t>
      </w:r>
      <w:r w:rsidR="00635AF6">
        <w:rPr>
          <w:rFonts w:ascii="Times New Roman" w:eastAsia="Times New Roman" w:hAnsi="Times New Roman" w:cs="Times New Roman"/>
          <w:sz w:val="24"/>
          <w:szCs w:val="24"/>
        </w:rPr>
        <w:t xml:space="preserve">. </w:t>
      </w:r>
      <w:r w:rsidR="00A91D2E">
        <w:rPr>
          <w:rFonts w:ascii="Times New Roman" w:eastAsia="Times New Roman" w:hAnsi="Times New Roman" w:cs="Times New Roman"/>
          <w:sz w:val="24"/>
          <w:szCs w:val="24"/>
        </w:rPr>
        <w:t>Although TGI already represents a more transparent alternative to arbitrarily comparing pairwise genetic differentiation</w:t>
      </w:r>
      <w:r w:rsidR="001F4307">
        <w:rPr>
          <w:rFonts w:ascii="Times New Roman" w:eastAsia="Times New Roman" w:hAnsi="Times New Roman" w:cs="Times New Roman"/>
          <w:sz w:val="24"/>
          <w:szCs w:val="24"/>
        </w:rPr>
        <w:t>,</w:t>
      </w:r>
      <w:r w:rsidR="00A91D2E">
        <w:rPr>
          <w:rFonts w:ascii="Times New Roman" w:eastAsia="Times New Roman" w:hAnsi="Times New Roman" w:cs="Times New Roman"/>
          <w:sz w:val="24"/>
          <w:szCs w:val="24"/>
        </w:rPr>
        <w:t xml:space="preserve"> </w:t>
      </w:r>
      <w:r w:rsidR="00FD0BAE">
        <w:rPr>
          <w:rFonts w:ascii="Times New Roman" w:eastAsia="Times New Roman" w:hAnsi="Times New Roman" w:cs="Times New Roman"/>
          <w:sz w:val="24"/>
          <w:szCs w:val="24"/>
        </w:rPr>
        <w:t>or node-based genetic diversity values</w:t>
      </w:r>
      <w:r w:rsidR="00A91D2E">
        <w:rPr>
          <w:rFonts w:ascii="Times New Roman" w:eastAsia="Times New Roman" w:hAnsi="Times New Roman" w:cs="Times New Roman"/>
          <w:sz w:val="24"/>
          <w:szCs w:val="24"/>
        </w:rPr>
        <w:t>, f</w:t>
      </w:r>
      <w:r w:rsidR="003E3E3C">
        <w:rPr>
          <w:rFonts w:ascii="Times New Roman" w:eastAsia="Times New Roman" w:hAnsi="Times New Roman" w:cs="Times New Roman"/>
          <w:sz w:val="24"/>
          <w:szCs w:val="24"/>
        </w:rPr>
        <w:t>u</w:t>
      </w:r>
      <w:r w:rsidR="00390597">
        <w:rPr>
          <w:rFonts w:ascii="Times New Roman" w:eastAsia="Times New Roman" w:hAnsi="Times New Roman" w:cs="Times New Roman"/>
          <w:sz w:val="24"/>
          <w:szCs w:val="24"/>
        </w:rPr>
        <w:t xml:space="preserve">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1F4307">
        <w:rPr>
          <w:rFonts w:ascii="Times New Roman" w:eastAsia="Times New Roman" w:hAnsi="Times New Roman" w:cs="Times New Roman"/>
          <w:sz w:val="24"/>
          <w:szCs w:val="24"/>
        </w:rPr>
        <w:t>not</w:t>
      </w:r>
      <w:r w:rsidR="003E094B">
        <w:rPr>
          <w:rFonts w:ascii="Times New Roman" w:eastAsia="Times New Roman" w:hAnsi="Times New Roman" w:cs="Times New Roman"/>
          <w:sz w:val="24"/>
          <w:szCs w:val="24"/>
        </w:rPr>
        <w:t xml:space="preserve"> considered in this study. </w:t>
      </w:r>
      <w:del w:id="662" w:author="Pierre" w:date="2020-02-04T10:25:00Z">
        <w:r w:rsidR="003E094B" w:rsidDel="007D0454">
          <w:rPr>
            <w:rFonts w:ascii="Times New Roman" w:eastAsia="Times New Roman" w:hAnsi="Times New Roman" w:cs="Times New Roman"/>
            <w:sz w:val="24"/>
            <w:szCs w:val="24"/>
          </w:rPr>
          <w:delText xml:space="preserve">We believe </w:delText>
        </w:r>
      </w:del>
      <w:ins w:id="663" w:author="Pierre" w:date="2020-02-04T10:25:00Z">
        <w:r w:rsidR="007D0454">
          <w:rPr>
            <w:rFonts w:ascii="Times New Roman" w:eastAsia="Times New Roman" w:hAnsi="Times New Roman" w:cs="Times New Roman"/>
            <w:sz w:val="24"/>
            <w:szCs w:val="24"/>
          </w:rPr>
          <w:t>A</w:t>
        </w:r>
      </w:ins>
      <w:del w:id="664" w:author="Pierre" w:date="2020-02-04T10:25:00Z">
        <w:r w:rsidR="003E094B" w:rsidDel="007D0454">
          <w:rPr>
            <w:rFonts w:ascii="Times New Roman" w:eastAsia="Times New Roman" w:hAnsi="Times New Roman" w:cs="Times New Roman"/>
            <w:sz w:val="24"/>
            <w:szCs w:val="24"/>
          </w:rPr>
          <w:delText>a</w:delText>
        </w:r>
      </w:del>
      <w:r w:rsidR="003E094B">
        <w:rPr>
          <w:rFonts w:ascii="Times New Roman" w:eastAsia="Times New Roman" w:hAnsi="Times New Roman" w:cs="Times New Roman"/>
          <w:sz w:val="24"/>
          <w:szCs w:val="24"/>
        </w:rPr>
        <w:t>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504319" w:rsidRPr="00504319">
        <w:rPr>
          <w:rFonts w:ascii="Times New Roman" w:eastAsia="Times New Roman" w:hAnsi="Times New Roman" w:cs="Times New Roman"/>
          <w:sz w:val="24"/>
          <w:szCs w:val="24"/>
        </w:rPr>
        <w:t>Successful implem</w:t>
      </w:r>
      <w:r w:rsidR="00C51299">
        <w:rPr>
          <w:rFonts w:ascii="Times New Roman" w:eastAsia="Times New Roman" w:hAnsi="Times New Roman" w:cs="Times New Roman"/>
          <w:sz w:val="24"/>
          <w:szCs w:val="24"/>
        </w:rPr>
        <w:t>en</w:t>
      </w:r>
      <w:r w:rsidR="00504319" w:rsidRPr="00504319">
        <w:rPr>
          <w:rFonts w:ascii="Times New Roman" w:eastAsia="Times New Roman" w:hAnsi="Times New Roman" w:cs="Times New Roman"/>
          <w:sz w:val="24"/>
          <w:szCs w:val="24"/>
        </w:rPr>
        <w:t>tation of TGI will require some a priori understand</w:t>
      </w:r>
      <w:r w:rsidR="00CB0ABF">
        <w:rPr>
          <w:rFonts w:ascii="Times New Roman" w:eastAsia="Times New Roman" w:hAnsi="Times New Roman" w:cs="Times New Roman"/>
          <w:sz w:val="24"/>
          <w:szCs w:val="24"/>
        </w:rPr>
        <w:t>ing of the range of useful</w:t>
      </w:r>
      <w:r w:rsidR="00504319" w:rsidRPr="00504319">
        <w:rPr>
          <w:rFonts w:ascii="Times New Roman" w:eastAsia="Times New Roman" w:hAnsi="Times New Roman" w:cs="Times New Roman"/>
          <w:sz w:val="24"/>
          <w:szCs w:val="24"/>
        </w:rPr>
        <w:t xml:space="preserve"> threshold values to u</w:t>
      </w:r>
      <w:r w:rsidR="00CB0ABF">
        <w:rPr>
          <w:rFonts w:ascii="Times New Roman" w:eastAsia="Times New Roman" w:hAnsi="Times New Roman" w:cs="Times New Roman"/>
          <w:sz w:val="24"/>
          <w:szCs w:val="24"/>
        </w:rPr>
        <w:t xml:space="preserve">se. Simulation </w:t>
      </w:r>
      <w:r w:rsidR="001F4307">
        <w:rPr>
          <w:rFonts w:ascii="Times New Roman" w:eastAsia="Times New Roman" w:hAnsi="Times New Roman" w:cs="Times New Roman"/>
          <w:sz w:val="24"/>
          <w:szCs w:val="24"/>
        </w:rPr>
        <w:t>is</w:t>
      </w:r>
      <w:r w:rsidR="005F2768">
        <w:rPr>
          <w:rFonts w:ascii="Times New Roman" w:eastAsia="Times New Roman" w:hAnsi="Times New Roman" w:cs="Times New Roman"/>
          <w:sz w:val="24"/>
          <w:szCs w:val="24"/>
        </w:rPr>
        <w:t xml:space="preserve"> </w:t>
      </w:r>
      <w:r w:rsidR="005F2768" w:rsidRPr="0007763B">
        <w:rPr>
          <w:rFonts w:ascii="Times New Roman" w:eastAsia="Times New Roman" w:hAnsi="Times New Roman" w:cs="Times New Roman"/>
          <w:sz w:val="24"/>
          <w:szCs w:val="24"/>
        </w:rPr>
        <w:t xml:space="preserve">a </w:t>
      </w:r>
      <w:r w:rsidR="005F2768">
        <w:rPr>
          <w:rFonts w:ascii="Times New Roman" w:eastAsia="Times New Roman" w:hAnsi="Times New Roman" w:cs="Times New Roman"/>
          <w:sz w:val="24"/>
          <w:szCs w:val="24"/>
        </w:rPr>
        <w:t xml:space="preserve">powerful </w:t>
      </w:r>
      <w:r w:rsidR="005F2768" w:rsidRPr="0007763B">
        <w:rPr>
          <w:rFonts w:ascii="Times New Roman" w:eastAsia="Times New Roman" w:hAnsi="Times New Roman" w:cs="Times New Roman"/>
          <w:sz w:val="24"/>
          <w:szCs w:val="24"/>
        </w:rPr>
        <w:t xml:space="preserve">tool for </w:t>
      </w:r>
      <w:r w:rsidR="005F2768">
        <w:rPr>
          <w:rFonts w:ascii="Times New Roman" w:eastAsia="Times New Roman" w:hAnsi="Times New Roman" w:cs="Times New Roman"/>
          <w:sz w:val="24"/>
          <w:szCs w:val="24"/>
        </w:rPr>
        <w:t xml:space="preserve">investigating how demography and spatial context influence population genetic dynamics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63E88">
        <w:rPr>
          <w:rFonts w:ascii="Times New Roman" w:eastAsia="Times New Roman" w:hAnsi="Times New Roman" w:cs="Times New Roman"/>
          <w:noProof/>
          <w:sz w:val="24"/>
          <w:szCs w:val="24"/>
        </w:rPr>
        <w:t>(Epperson et al., 2010)</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 xml:space="preserve">and </w:t>
      </w:r>
      <w:r w:rsidR="00CB0ABF">
        <w:rPr>
          <w:rFonts w:ascii="Times New Roman" w:eastAsia="Times New Roman" w:hAnsi="Times New Roman" w:cs="Times New Roman"/>
          <w:sz w:val="24"/>
          <w:szCs w:val="24"/>
        </w:rPr>
        <w:t>can be used</w:t>
      </w:r>
      <w:r w:rsidR="005F2768">
        <w:rPr>
          <w:rFonts w:ascii="Times New Roman" w:eastAsia="Times New Roman" w:hAnsi="Times New Roman" w:cs="Times New Roman"/>
          <w:sz w:val="24"/>
          <w:szCs w:val="24"/>
        </w:rPr>
        <w:t xml:space="preserve"> </w:t>
      </w:r>
      <w:r w:rsidR="005F2768" w:rsidRPr="00504319">
        <w:rPr>
          <w:rFonts w:ascii="Times New Roman" w:eastAsia="Times New Roman" w:hAnsi="Times New Roman" w:cs="Times New Roman"/>
          <w:sz w:val="24"/>
          <w:szCs w:val="24"/>
        </w:rPr>
        <w:t>to help identify those appropriate threshold values</w:t>
      </w:r>
      <w:r w:rsidR="00CB0ABF">
        <w:rPr>
          <w:rFonts w:ascii="Times New Roman" w:eastAsia="Times New Roman" w:hAnsi="Times New Roman" w:cs="Times New Roman"/>
          <w:sz w:val="24"/>
          <w:szCs w:val="24"/>
        </w:rPr>
        <w:t xml:space="preserve">, as </w:t>
      </w:r>
      <w:r w:rsidR="00FA7433">
        <w:rPr>
          <w:rFonts w:ascii="Times New Roman" w:eastAsia="Times New Roman" w:hAnsi="Times New Roman" w:cs="Times New Roman"/>
          <w:sz w:val="24"/>
          <w:szCs w:val="24"/>
        </w:rPr>
        <w:t>we have demonstrated here</w:t>
      </w:r>
      <w:r w:rsidR="00504319" w:rsidRPr="00504319">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t xml:space="preserve">A number of programs such as </w:t>
      </w:r>
      <w:r w:rsidR="005F2768" w:rsidRPr="00DF7D4D">
        <w:rPr>
          <w:rFonts w:ascii="Times New Roman" w:eastAsia="Times New Roman" w:hAnsi="Times New Roman" w:cs="Times New Roman"/>
          <w:i/>
          <w:sz w:val="24"/>
          <w:szCs w:val="24"/>
        </w:rPr>
        <w:t>CDMetaPOP</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7F6443">
        <w:rPr>
          <w:rFonts w:ascii="Times New Roman" w:eastAsia="Times New Roman" w:hAnsi="Times New Roman" w:cs="Times New Roman"/>
          <w:noProof/>
          <w:sz w:val="24"/>
          <w:szCs w:val="24"/>
        </w:rPr>
        <w:t>(Landguth, Bearlin, et al., 2017)</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FF7F91">
        <w:rPr>
          <w:rFonts w:ascii="Times New Roman" w:eastAsia="Times New Roman" w:hAnsi="Times New Roman" w:cs="Times New Roman"/>
          <w:i/>
          <w:sz w:val="24"/>
          <w:szCs w:val="24"/>
        </w:rPr>
        <w:t>Nemo</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(Guillaume &amp; Rougemont, 2006)</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DF7D4D">
        <w:rPr>
          <w:rFonts w:ascii="Times New Roman" w:eastAsia="Times New Roman" w:hAnsi="Times New Roman" w:cs="Times New Roman"/>
          <w:i/>
          <w:sz w:val="24"/>
          <w:szCs w:val="24"/>
        </w:rPr>
        <w:t>SPLATCHE</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9D4A91">
        <w:rPr>
          <w:rFonts w:ascii="Times New Roman" w:eastAsia="Times New Roman" w:hAnsi="Times New Roman" w:cs="Times New Roman"/>
          <w:noProof/>
          <w:sz w:val="24"/>
          <w:szCs w:val="24"/>
        </w:rPr>
        <w:t>(Currat, Ray, &amp; Excoffier, 2004)</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or </w:t>
      </w:r>
      <w:r w:rsidR="005F2768" w:rsidRPr="00DF7D4D">
        <w:rPr>
          <w:rFonts w:ascii="Times New Roman" w:eastAsia="Times New Roman" w:hAnsi="Times New Roman" w:cs="Times New Roman"/>
          <w:i/>
          <w:sz w:val="24"/>
          <w:szCs w:val="24"/>
        </w:rPr>
        <w:t>SLIM</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(Haller &amp; Messer, 2019)</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provide very flexible and sophisticated ways to implement such simulations.</w:t>
      </w:r>
      <w:r w:rsidR="00FA7433">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We</w:t>
      </w:r>
      <w:r w:rsidR="00504319" w:rsidRPr="00504319">
        <w:rPr>
          <w:rFonts w:ascii="Times New Roman" w:eastAsia="Times New Roman" w:hAnsi="Times New Roman" w:cs="Times New Roman"/>
          <w:sz w:val="24"/>
          <w:szCs w:val="24"/>
        </w:rPr>
        <w:t xml:space="preserve"> expect greater sensitivity to thre</w:t>
      </w:r>
      <w:r w:rsidR="00CB0ABF">
        <w:rPr>
          <w:rFonts w:ascii="Times New Roman" w:eastAsia="Times New Roman" w:hAnsi="Times New Roman" w:cs="Times New Roman"/>
          <w:sz w:val="24"/>
          <w:szCs w:val="24"/>
        </w:rPr>
        <w:t xml:space="preserve">shold selection in systems that </w:t>
      </w:r>
      <w:r w:rsidR="00504319" w:rsidRPr="00504319">
        <w:rPr>
          <w:rFonts w:ascii="Times New Roman" w:eastAsia="Times New Roman" w:hAnsi="Times New Roman" w:cs="Times New Roman"/>
          <w:sz w:val="24"/>
          <w:szCs w:val="24"/>
        </w:rPr>
        <w:t>exhibit dramatic demogr</w:t>
      </w:r>
      <w:r w:rsidR="005F2768">
        <w:rPr>
          <w:rFonts w:ascii="Times New Roman" w:eastAsia="Times New Roman" w:hAnsi="Times New Roman" w:cs="Times New Roman"/>
          <w:sz w:val="24"/>
          <w:szCs w:val="24"/>
        </w:rPr>
        <w:t>a</w:t>
      </w:r>
      <w:r w:rsidR="00504319" w:rsidRPr="00504319">
        <w:rPr>
          <w:rFonts w:ascii="Times New Roman" w:eastAsia="Times New Roman" w:hAnsi="Times New Roman" w:cs="Times New Roman"/>
          <w:sz w:val="24"/>
          <w:szCs w:val="24"/>
        </w:rPr>
        <w:t>phic fl</w:t>
      </w:r>
      <w:r w:rsidR="006171E0">
        <w:rPr>
          <w:rFonts w:ascii="Times New Roman" w:eastAsia="Times New Roman" w:hAnsi="Times New Roman" w:cs="Times New Roman"/>
          <w:sz w:val="24"/>
          <w:szCs w:val="24"/>
        </w:rPr>
        <w:t>uc</w:t>
      </w:r>
      <w:r w:rsidR="00504319" w:rsidRPr="00504319">
        <w:rPr>
          <w:rFonts w:ascii="Times New Roman" w:eastAsia="Times New Roman" w:hAnsi="Times New Roman" w:cs="Times New Roman"/>
          <w:sz w:val="24"/>
          <w:szCs w:val="24"/>
        </w:rPr>
        <w:t>tuations, as is the case in outbreaking or invasive species.</w:t>
      </w:r>
    </w:p>
    <w:p w14:paraId="764C2B7F" w14:textId="7446AEBC" w:rsidR="00804242" w:rsidRDefault="009E00FB"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changes in genetic diversity, beyond what one would expect due to background micro-evolutionary processes, can help researchers and conservation managers identify locations that have experienced important past demographic events. </w:t>
      </w:r>
      <w:r w:rsidR="00C029BB">
        <w:rPr>
          <w:rFonts w:ascii="Times New Roman" w:eastAsia="Times New Roman" w:hAnsi="Times New Roman" w:cs="Times New Roman"/>
          <w:sz w:val="24"/>
          <w:szCs w:val="24"/>
        </w:rPr>
        <w:t>These events could be detrimental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loss of diversity, maladaptation) or beneficial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higher effective population size, genetic rescue).</w:t>
      </w:r>
      <w:r w:rsidR="00C029BB"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sites could then be prioritized for increased monitoring and further investigation into the origin</w:t>
      </w:r>
      <w:del w:id="665" w:author="Pierre" w:date="2020-02-04T10:33:00Z">
        <w:r w:rsidDel="00E90919">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w:t>
      </w:r>
      <w:r w:rsidR="00121054">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detecting</w:t>
      </w:r>
      <w:r w:rsidRPr="004176BF">
        <w:rPr>
          <w:rFonts w:ascii="Times New Roman" w:eastAsia="Times New Roman" w:hAnsi="Times New Roman" w:cs="Times New Roman"/>
          <w:sz w:val="24"/>
          <w:szCs w:val="24"/>
        </w:rPr>
        <w:t xml:space="preserve"> </w:t>
      </w:r>
      <w:r w:rsidR="00121054">
        <w:rPr>
          <w:rFonts w:ascii="Times New Roman" w:eastAsia="Times New Roman" w:hAnsi="Times New Roman" w:cs="Times New Roman"/>
          <w:sz w:val="24"/>
          <w:szCs w:val="24"/>
        </w:rPr>
        <w:t>tempora</w:t>
      </w:r>
      <w:r>
        <w:rPr>
          <w:rFonts w:ascii="Times New Roman" w:eastAsia="Times New Roman" w:hAnsi="Times New Roman" w:cs="Times New Roman"/>
          <w:sz w:val="24"/>
          <w:szCs w:val="24"/>
        </w:rPr>
        <w:t>l genetic different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at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on does not require extensive genomic information and can be used to explore the temporal dynami</w:t>
      </w:r>
      <w:r w:rsidR="0012105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s of </w:t>
      </w:r>
      <w:r>
        <w:rPr>
          <w:rFonts w:ascii="Times New Roman" w:eastAsia="Times New Roman" w:hAnsi="Times New Roman" w:cs="Times New Roman"/>
          <w:sz w:val="24"/>
          <w:szCs w:val="24"/>
        </w:rPr>
        <w:lastRenderedPageBreak/>
        <w:t xml:space="preserve">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As such, our approach holds great promise</w:t>
      </w:r>
      <w:ins w:id="666" w:author="Pierre" w:date="2020-02-04T10:34:00Z">
        <w:r w:rsidR="00E90919">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del w:id="667" w:author="Pierre" w:date="2020-02-04T10:34:00Z">
        <w:r w:rsidDel="00E90919">
          <w:rPr>
            <w:rFonts w:ascii="Times New Roman" w:eastAsia="Times New Roman" w:hAnsi="Times New Roman" w:cs="Times New Roman"/>
            <w:sz w:val="24"/>
            <w:szCs w:val="24"/>
          </w:rPr>
          <w:delText xml:space="preserve">for </w:delText>
        </w:r>
      </w:del>
      <w:ins w:id="668" w:author="Pierre" w:date="2020-02-04T10:34:00Z">
        <w:r w:rsidR="00E90919">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facilitat</w:t>
      </w:r>
      <w:ins w:id="669" w:author="Pierre" w:date="2020-02-04T10:35:00Z">
        <w:r w:rsidR="00E90919">
          <w:rPr>
            <w:rFonts w:ascii="Times New Roman" w:eastAsia="Times New Roman" w:hAnsi="Times New Roman" w:cs="Times New Roman"/>
            <w:sz w:val="24"/>
            <w:szCs w:val="24"/>
          </w:rPr>
          <w:t>e</w:t>
        </w:r>
      </w:ins>
      <w:del w:id="670" w:author="Pierre" w:date="2020-02-04T10:35:00Z">
        <w:r w:rsidDel="00E90919">
          <w:rPr>
            <w:rFonts w:ascii="Times New Roman" w:eastAsia="Times New Roman" w:hAnsi="Times New Roman" w:cs="Times New Roman"/>
            <w:sz w:val="24"/>
            <w:szCs w:val="24"/>
          </w:rPr>
          <w:delText>in</w:delText>
        </w:r>
      </w:del>
      <w:del w:id="671" w:author="Pierre" w:date="2020-02-04T10:34:00Z">
        <w:r w:rsidDel="00E90919">
          <w:rPr>
            <w:rFonts w:ascii="Times New Roman" w:eastAsia="Times New Roman" w:hAnsi="Times New Roman" w:cs="Times New Roman"/>
            <w:sz w:val="24"/>
            <w:szCs w:val="24"/>
          </w:rPr>
          <w:delText>g</w:delText>
        </w:r>
      </w:del>
      <w:r>
        <w:rPr>
          <w:rFonts w:ascii="Times New Roman" w:eastAsia="Times New Roman" w:hAnsi="Times New Roman" w:cs="Times New Roman"/>
          <w:sz w:val="24"/>
          <w:szCs w:val="24"/>
        </w:rPr>
        <w:t xml:space="preserve"> spati</w:t>
      </w:r>
      <w:ins w:id="672" w:author="Pierre" w:date="2020-02-04T10:36:00Z">
        <w:r w:rsidR="00154844">
          <w:rPr>
            <w:rFonts w:ascii="Times New Roman" w:eastAsia="Times New Roman" w:hAnsi="Times New Roman" w:cs="Times New Roman"/>
            <w:sz w:val="24"/>
            <w:szCs w:val="24"/>
          </w:rPr>
          <w:t>o</w:t>
        </w:r>
      </w:ins>
      <w:del w:id="673" w:author="Pierre" w:date="2020-02-04T10:36:00Z">
        <w:r w:rsidDel="00154844">
          <w:rPr>
            <w:rFonts w:ascii="Times New Roman" w:eastAsia="Times New Roman" w:hAnsi="Times New Roman" w:cs="Times New Roman"/>
            <w:sz w:val="24"/>
            <w:szCs w:val="24"/>
          </w:rPr>
          <w:delText>al</w:delText>
        </w:r>
      </w:del>
      <w:r>
        <w:rPr>
          <w:rFonts w:ascii="Times New Roman" w:eastAsia="Times New Roman" w:hAnsi="Times New Roman" w:cs="Times New Roman"/>
          <w:sz w:val="24"/>
          <w:szCs w:val="24"/>
        </w:rPr>
        <w:t xml:space="preserve">-temporal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developed</w:t>
      </w:r>
      <w:r w:rsidR="00C029BB">
        <w:rPr>
          <w:rFonts w:ascii="Times New Roman" w:eastAsia="Times New Roman" w:hAnsi="Times New Roman" w:cs="Times New Roman"/>
          <w:sz w:val="24"/>
          <w:szCs w:val="24"/>
        </w:rPr>
        <w:t>.</w:t>
      </w:r>
    </w:p>
    <w:p w14:paraId="3120FE26" w14:textId="77777777" w:rsidR="00C029BB" w:rsidRPr="00C029BB" w:rsidRDefault="00C029BB" w:rsidP="00CC677C">
      <w:pPr>
        <w:spacing w:before="240" w:after="240" w:line="480" w:lineRule="auto"/>
        <w:rPr>
          <w:rFonts w:ascii="Times New Roman" w:eastAsia="Times New Roman" w:hAnsi="Times New Roman" w:cs="Times New Roman"/>
          <w:b/>
          <w:sz w:val="24"/>
          <w:szCs w:val="24"/>
        </w:rPr>
      </w:pPr>
    </w:p>
    <w:p w14:paraId="3749F458" w14:textId="7364005E" w:rsidR="00E308A2" w:rsidRDefault="00E308A2" w:rsidP="00A51948">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33EFF6AF" w:rsidR="00E308A2" w:rsidRPr="00032375" w:rsidRDefault="00D02F42" w:rsidP="00A51948">
      <w:pPr>
        <w:spacing w:before="240" w:after="240" w:line="480" w:lineRule="auto"/>
        <w:rPr>
          <w:rFonts w:ascii="Times New Roman" w:hAnsi="Times New Roman" w:cs="Times New Roman"/>
          <w:i/>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sidR="00926F7A">
        <w:rPr>
          <w:rFonts w:ascii="Times New Roman" w:hAnsi="Times New Roman" w:cs="Times New Roman"/>
          <w:sz w:val="24"/>
          <w:szCs w:val="24"/>
        </w:rPr>
        <w:t xml:space="preserve"> upon acceptance</w:t>
      </w:r>
      <w:r w:rsidR="00E308A2">
        <w:rPr>
          <w:rFonts w:ascii="Times New Roman" w:hAnsi="Times New Roman" w:cs="Times New Roman"/>
          <w:sz w:val="24"/>
          <w:szCs w:val="24"/>
        </w:rPr>
        <w:t>.</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sidR="00032375">
        <w:rPr>
          <w:rFonts w:ascii="Times New Roman" w:hAnsi="Times New Roman" w:cs="Times New Roman"/>
          <w:i/>
          <w:sz w:val="24"/>
          <w:szCs w:val="24"/>
        </w:rPr>
        <w:t xml:space="preserve"> </w:t>
      </w:r>
      <w:r w:rsidR="00032375" w:rsidRPr="008C2A8C">
        <w:rPr>
          <w:rFonts w:ascii="Times New Roman" w:hAnsi="Times New Roman" w:cs="Times New Roman"/>
          <w:sz w:val="24"/>
          <w:szCs w:val="24"/>
          <w:rPrChange w:id="674" w:author="Pierre" w:date="2020-02-02T21:31:00Z">
            <w:rPr>
              <w:rFonts w:ascii="Times New Roman" w:hAnsi="Times New Roman" w:cs="Times New Roman"/>
              <w:i/>
              <w:sz w:val="24"/>
              <w:szCs w:val="24"/>
            </w:rPr>
          </w:rPrChange>
        </w:rPr>
        <w:t>TG</w:t>
      </w:r>
      <w:r w:rsidR="00926F7A" w:rsidRPr="008C2A8C">
        <w:rPr>
          <w:rFonts w:ascii="Times New Roman" w:hAnsi="Times New Roman" w:cs="Times New Roman"/>
          <w:sz w:val="24"/>
          <w:szCs w:val="24"/>
          <w:rPrChange w:id="675" w:author="Pierre" w:date="2020-02-02T21:31:00Z">
            <w:rPr>
              <w:rFonts w:ascii="Times New Roman" w:hAnsi="Times New Roman" w:cs="Times New Roman"/>
              <w:i/>
              <w:sz w:val="24"/>
              <w:szCs w:val="24"/>
            </w:rPr>
          </w:rPrChange>
        </w:rPr>
        <w:t>I,</w:t>
      </w:r>
      <w:r>
        <w:rPr>
          <w:rFonts w:ascii="Times New Roman" w:hAnsi="Times New Roman" w:cs="Times New Roman"/>
          <w:sz w:val="24"/>
          <w:szCs w:val="24"/>
        </w:rPr>
        <w:t xml:space="preserve"> </w:t>
      </w:r>
      <w:del w:id="676" w:author="Pierre" w:date="2020-02-02T21:31:00Z">
        <w:r w:rsidDel="008C2A8C">
          <w:rPr>
            <w:rFonts w:ascii="Times New Roman" w:hAnsi="Times New Roman" w:cs="Times New Roman"/>
            <w:sz w:val="24"/>
            <w:szCs w:val="24"/>
          </w:rPr>
          <w:delText xml:space="preserve">which is </w:delText>
        </w:r>
      </w:del>
      <w:r>
        <w:rPr>
          <w:rFonts w:ascii="Times New Roman" w:hAnsi="Times New Roman" w:cs="Times New Roman"/>
          <w:sz w:val="24"/>
          <w:szCs w:val="24"/>
        </w:rPr>
        <w:t xml:space="preserve">the function that would be most useful to potential users of our approach, will continue to be maintained and developed and may be contributed to a </w:t>
      </w:r>
      <w:ins w:id="677" w:author="Pierre" w:date="2020-02-02T21:32:00Z">
        <w:r w:rsidR="008C2A8C">
          <w:rPr>
            <w:rFonts w:ascii="Times New Roman" w:hAnsi="Times New Roman" w:cs="Times New Roman"/>
            <w:sz w:val="24"/>
            <w:szCs w:val="24"/>
          </w:rPr>
          <w:t xml:space="preserve">CRAN </w:t>
        </w:r>
      </w:ins>
      <w:r>
        <w:rPr>
          <w:rFonts w:ascii="Times New Roman" w:hAnsi="Times New Roman" w:cs="Times New Roman"/>
          <w:sz w:val="24"/>
          <w:szCs w:val="24"/>
        </w:rPr>
        <w:t>package</w:t>
      </w:r>
      <w:r w:rsidR="002A1E12">
        <w:rPr>
          <w:rFonts w:ascii="Times New Roman" w:hAnsi="Times New Roman" w:cs="Times New Roman"/>
          <w:sz w:val="24"/>
          <w:szCs w:val="24"/>
        </w:rPr>
        <w:t xml:space="preserve"> </w:t>
      </w:r>
      <w:commentRangeStart w:id="678"/>
      <w:r w:rsidR="002A1E12">
        <w:rPr>
          <w:rFonts w:ascii="Times New Roman" w:hAnsi="Times New Roman" w:cs="Times New Roman"/>
          <w:sz w:val="24"/>
          <w:szCs w:val="24"/>
        </w:rPr>
        <w:t>in the near future</w:t>
      </w:r>
      <w:commentRangeEnd w:id="678"/>
      <w:r w:rsidR="008C2A8C">
        <w:rPr>
          <w:rStyle w:val="Marquedecommentaire"/>
        </w:rPr>
        <w:commentReference w:id="678"/>
      </w:r>
      <w:r>
        <w:rPr>
          <w:rFonts w:ascii="Times New Roman" w:hAnsi="Times New Roman" w:cs="Times New Roman"/>
          <w:sz w:val="24"/>
          <w:szCs w:val="24"/>
        </w:rPr>
        <w:t>.</w:t>
      </w:r>
    </w:p>
    <w:p w14:paraId="4D132C5F" w14:textId="77777777" w:rsidR="000D683F" w:rsidRPr="00D02F42" w:rsidRDefault="000D683F" w:rsidP="00A51948">
      <w:pPr>
        <w:spacing w:before="240" w:after="240" w:line="480" w:lineRule="auto"/>
        <w:rPr>
          <w:rFonts w:ascii="Times New Roman" w:hAnsi="Times New Roman" w:cs="Times New Roman"/>
          <w:sz w:val="24"/>
          <w:szCs w:val="24"/>
        </w:rPr>
      </w:pPr>
    </w:p>
    <w:p w14:paraId="7643BE20" w14:textId="71339E7D"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1B45C417"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6"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Hinatea Ariey</w:t>
      </w:r>
      <w:del w:id="679" w:author="Pierre" w:date="2020-02-02T21:34:00Z">
        <w:r w:rsidR="00796D26" w:rsidDel="0041772B">
          <w:rPr>
            <w:rFonts w:ascii="Times New Roman" w:hAnsi="Times New Roman" w:cs="Times New Roman"/>
            <w:sz w:val="24"/>
            <w:szCs w:val="24"/>
          </w:rPr>
          <w:delText>,</w:delText>
        </w:r>
      </w:del>
      <w:r w:rsidR="005E037A">
        <w:rPr>
          <w:rFonts w:ascii="Times New Roman" w:hAnsi="Times New Roman" w:cs="Times New Roman"/>
          <w:sz w:val="24"/>
          <w:szCs w:val="24"/>
        </w:rPr>
        <w:t xml:space="preserve"> and </w:t>
      </w:r>
      <w:r w:rsidR="00C37D52">
        <w:rPr>
          <w:rFonts w:ascii="Times New Roman" w:hAnsi="Times New Roman" w:cs="Times New Roman"/>
          <w:sz w:val="24"/>
          <w:szCs w:val="24"/>
        </w:rPr>
        <w:t>Charlotte Van Engeland</w:t>
      </w:r>
      <w:del w:id="680" w:author="Pierre" w:date="2020-02-02T21:34:00Z">
        <w:r w:rsidR="005E037A" w:rsidDel="0041772B">
          <w:rPr>
            <w:rFonts w:ascii="Times New Roman" w:hAnsi="Times New Roman" w:cs="Times New Roman"/>
            <w:sz w:val="24"/>
            <w:szCs w:val="24"/>
          </w:rPr>
          <w:delText>,</w:delText>
        </w:r>
      </w:del>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A51948">
      <w:pPr>
        <w:spacing w:before="240" w:after="240" w:line="480" w:lineRule="auto"/>
        <w:rPr>
          <w:rFonts w:ascii="Times New Roman" w:hAnsi="Times New Roman" w:cs="Times New Roman"/>
          <w:sz w:val="24"/>
          <w:szCs w:val="24"/>
        </w:rPr>
      </w:pPr>
    </w:p>
    <w:p w14:paraId="5629C031" w14:textId="1828F4CB"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commentRangeStart w:id="681"/>
      <w:r w:rsidRPr="0007763B">
        <w:rPr>
          <w:rFonts w:ascii="Times New Roman" w:eastAsia="Times New Roman" w:hAnsi="Times New Roman" w:cs="Times New Roman"/>
          <w:b/>
          <w:sz w:val="24"/>
          <w:szCs w:val="24"/>
        </w:rPr>
        <w:t>REFERENCES</w:t>
      </w:r>
      <w:commentRangeEnd w:id="681"/>
      <w:r w:rsidR="00C37D52">
        <w:rPr>
          <w:rStyle w:val="Marquedecommentaire"/>
        </w:rPr>
        <w:commentReference w:id="681"/>
      </w:r>
    </w:p>
    <w:p w14:paraId="42BE4703" w14:textId="1B8E7725" w:rsidR="004D4681" w:rsidRPr="004D4681" w:rsidRDefault="004E13A5"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4D4681" w:rsidRPr="004D4681">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4D4681" w:rsidRPr="004D4681">
        <w:rPr>
          <w:rFonts w:ascii="Times New Roman" w:hAnsi="Times New Roman" w:cs="Times New Roman"/>
          <w:i/>
          <w:iCs/>
          <w:noProof/>
          <w:sz w:val="24"/>
          <w:szCs w:val="24"/>
        </w:rPr>
        <w:t>Evolution</w:t>
      </w:r>
      <w:r w:rsidR="004D4681" w:rsidRPr="004D4681">
        <w:rPr>
          <w:rFonts w:ascii="Times New Roman" w:hAnsi="Times New Roman" w:cs="Times New Roman"/>
          <w:noProof/>
          <w:sz w:val="24"/>
          <w:szCs w:val="24"/>
        </w:rPr>
        <w:t xml:space="preserve">, </w:t>
      </w:r>
      <w:r w:rsidR="004D4681" w:rsidRPr="004D4681">
        <w:rPr>
          <w:rFonts w:ascii="Times New Roman" w:hAnsi="Times New Roman" w:cs="Times New Roman"/>
          <w:i/>
          <w:iCs/>
          <w:noProof/>
          <w:sz w:val="24"/>
          <w:szCs w:val="24"/>
        </w:rPr>
        <w:t>69</w:t>
      </w:r>
      <w:r w:rsidR="004D4681" w:rsidRPr="004D4681">
        <w:rPr>
          <w:rFonts w:ascii="Times New Roman" w:hAnsi="Times New Roman" w:cs="Times New Roman"/>
          <w:noProof/>
          <w:sz w:val="24"/>
          <w:szCs w:val="24"/>
        </w:rPr>
        <w:t>(3), 823–829. doi: 10.1111/evo.12596</w:t>
      </w:r>
    </w:p>
    <w:p w14:paraId="18B706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Aeschbacher, S., Selby, J. P., Willis, J. H., &amp; Coop, G. M. (2016). </w:t>
      </w:r>
      <w:r w:rsidRPr="004D4681">
        <w:rPr>
          <w:rFonts w:ascii="Times New Roman" w:hAnsi="Times New Roman" w:cs="Times New Roman"/>
          <w:i/>
          <w:iCs/>
          <w:noProof/>
          <w:sz w:val="24"/>
          <w:szCs w:val="24"/>
        </w:rPr>
        <w:t>Population-genomic inference of the strength and timing of selection against gene flow</w:t>
      </w:r>
      <w:r w:rsidRPr="004D4681">
        <w:rPr>
          <w:rFonts w:ascii="Times New Roman" w:hAnsi="Times New Roman" w:cs="Times New Roman"/>
          <w:noProof/>
          <w:sz w:val="24"/>
          <w:szCs w:val="24"/>
        </w:rPr>
        <w:t>. (18), 1–6. doi: 10.1101/072736</w:t>
      </w:r>
    </w:p>
    <w:p w14:paraId="407D356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Albrechtsen, A., Nielsen, F. C., &amp; Nielsen, R. (2010). Ascertainment biases in SNP chips affect measures of population divergence.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(11), 2534–2547. doi: 10.1093/molbev/msq148</w:t>
      </w:r>
    </w:p>
    <w:p w14:paraId="1E76425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Allendorf, F. W., Hohenlohe, P. A., &amp; Luikart, G. (2010). Genomics and the future of conservation genetics. </w:t>
      </w:r>
      <w:r w:rsidRPr="004D4681">
        <w:rPr>
          <w:rFonts w:ascii="Times New Roman" w:hAnsi="Times New Roman" w:cs="Times New Roman"/>
          <w:i/>
          <w:iCs/>
          <w:noProof/>
          <w:sz w:val="24"/>
          <w:szCs w:val="24"/>
        </w:rPr>
        <w:t>Nature Reviews.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(10), 697–709. doi: 10.1038/nrg2844</w:t>
      </w:r>
    </w:p>
    <w:p w14:paraId="39DB53C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Allio, R., Donega, S., Galtier, N., &amp; Nabholz, B. (2017). Large variation in the ratio of mitochondrial to nuclear mutation rate across animals: Implications for genetic diversity and the use of mitochondrial DNA as a molecular marker.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34</w:t>
      </w:r>
      <w:r w:rsidRPr="004D4681">
        <w:rPr>
          <w:rFonts w:ascii="Times New Roman" w:hAnsi="Times New Roman" w:cs="Times New Roman"/>
          <w:noProof/>
          <w:sz w:val="24"/>
          <w:szCs w:val="24"/>
        </w:rPr>
        <w:t>(11), 2762–2772. doi: 10.1093/molbev/msx197</w:t>
      </w:r>
    </w:p>
    <w:p w14:paraId="2E2ABDA9"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(17), 3565–3575. doi: 10.1111/j.1365-</w:t>
      </w:r>
      <w:r w:rsidRPr="004D4681">
        <w:rPr>
          <w:rFonts w:ascii="Times New Roman" w:hAnsi="Times New Roman" w:cs="Times New Roman"/>
          <w:noProof/>
          <w:sz w:val="24"/>
          <w:szCs w:val="24"/>
        </w:rPr>
        <w:lastRenderedPageBreak/>
        <w:t>294X.2010.04757.x</w:t>
      </w:r>
    </w:p>
    <w:p w14:paraId="38BABC3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4D4681">
        <w:rPr>
          <w:rFonts w:ascii="Times New Roman" w:hAnsi="Times New Roman" w:cs="Times New Roman"/>
          <w:i/>
          <w:iCs/>
          <w:noProof/>
          <w:sz w:val="24"/>
          <w:szCs w:val="24"/>
        </w:rPr>
        <w:t>American Naturalist</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181</w:t>
      </w:r>
      <w:r w:rsidRPr="004D4681">
        <w:rPr>
          <w:rFonts w:ascii="Times New Roman" w:hAnsi="Times New Roman" w:cs="Times New Roman"/>
          <w:noProof/>
          <w:sz w:val="24"/>
          <w:szCs w:val="24"/>
        </w:rPr>
        <w:t>(2), 254–263. doi: 10.1086/668831</w:t>
      </w:r>
    </w:p>
    <w:p w14:paraId="6ED41A5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Avise, J. C. (1994). </w:t>
      </w:r>
      <w:r w:rsidRPr="004D4681">
        <w:rPr>
          <w:rFonts w:ascii="Times New Roman" w:hAnsi="Times New Roman" w:cs="Times New Roman"/>
          <w:i/>
          <w:iCs/>
          <w:noProof/>
          <w:sz w:val="24"/>
          <w:szCs w:val="24"/>
        </w:rPr>
        <w:t>Molecular markers, natural history and evolution</w:t>
      </w:r>
      <w:r w:rsidRPr="004D4681">
        <w:rPr>
          <w:rFonts w:ascii="Times New Roman" w:hAnsi="Times New Roman" w:cs="Times New Roman"/>
          <w:noProof/>
          <w:sz w:val="24"/>
          <w:szCs w:val="24"/>
        </w:rPr>
        <w:t>. London, UK: Chapman &amp; Hall.</w:t>
      </w:r>
    </w:p>
    <w:p w14:paraId="5A0385E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4D4681">
        <w:rPr>
          <w:rFonts w:ascii="Times New Roman" w:hAnsi="Times New Roman" w:cs="Times New Roman"/>
          <w:i/>
          <w:iCs/>
          <w:noProof/>
          <w:sz w:val="24"/>
          <w:szCs w:val="24"/>
        </w:rPr>
        <w:t>Copeia</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106</w:t>
      </w:r>
      <w:r w:rsidRPr="004D4681">
        <w:rPr>
          <w:rFonts w:ascii="Times New Roman" w:hAnsi="Times New Roman" w:cs="Times New Roman"/>
          <w:noProof/>
          <w:sz w:val="24"/>
          <w:szCs w:val="24"/>
        </w:rPr>
        <w:t>(3), 414–420. doi: 10.1643/cg-17-682</w:t>
      </w:r>
    </w:p>
    <w:p w14:paraId="5435949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4D4681">
        <w:rPr>
          <w:rFonts w:ascii="Times New Roman" w:hAnsi="Times New Roman" w:cs="Times New Roman"/>
          <w:i/>
          <w:iCs/>
          <w:noProof/>
          <w:sz w:val="24"/>
          <w:szCs w:val="24"/>
        </w:rPr>
        <w:t>Trends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(11), 670–679. doi: 10.1016/j.tree.2013.08.005</w:t>
      </w:r>
    </w:p>
    <w:p w14:paraId="26912C6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Bellard, C., Bertelsmeier, C., Leadley, P., Thuiller, W., &amp; Courchamp, F. (2012). Impacts of climate change on the future of biodiversity.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(4), 365–377. doi: 10.1111/j.1461-0248.2011.01736.x</w:t>
      </w:r>
    </w:p>
    <w:p w14:paraId="2A607DC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Bennett, P. I., &amp; Stone, J. K. (2019). Environmental variables associated with Nothophaeocryptopus gaeumannii population structure and Swiss needle cast severity in Western Oregon and Washington. </w:t>
      </w:r>
      <w:r w:rsidRPr="004D4681">
        <w:rPr>
          <w:rFonts w:ascii="Times New Roman" w:hAnsi="Times New Roman" w:cs="Times New Roman"/>
          <w:i/>
          <w:iCs/>
          <w:noProof/>
          <w:sz w:val="24"/>
          <w:szCs w:val="24"/>
        </w:rPr>
        <w:t>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(19), 11379–11394. doi: 10.1002/ece3.5639</w:t>
      </w:r>
    </w:p>
    <w:p w14:paraId="52C6DE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Bezemer, N., Krauss, S. L., Roberts, D. G., &amp; Hopper, S. D. (2019). Conservation of old individual trees and small populations is integral to maintain species’ genetic diversity of a historically fragmented woody perennial.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(January), 3339–3357. doi: 10.1111/mec.15164</w:t>
      </w:r>
    </w:p>
    <w:p w14:paraId="32628EC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Bhatia, G., Patterson, N., Sankararaman, S., &amp; Price, A. L. (2013). Estimating and interpreting F. </w:t>
      </w:r>
      <w:r w:rsidRPr="004D4681">
        <w:rPr>
          <w:rFonts w:ascii="Times New Roman" w:hAnsi="Times New Roman" w:cs="Times New Roman"/>
          <w:i/>
          <w:iCs/>
          <w:noProof/>
          <w:sz w:val="24"/>
          <w:szCs w:val="24"/>
        </w:rPr>
        <w:t>Genome Research</w:t>
      </w:r>
      <w:r w:rsidRPr="004D4681">
        <w:rPr>
          <w:rFonts w:ascii="Times New Roman" w:hAnsi="Times New Roman" w:cs="Times New Roman"/>
          <w:noProof/>
          <w:sz w:val="24"/>
          <w:szCs w:val="24"/>
        </w:rPr>
        <w:t>, (2), 1–9. doi: 10.1101/gr.154831.113.23</w:t>
      </w:r>
    </w:p>
    <w:p w14:paraId="0A0B2A21"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Bolliger, J., Lander, T., &amp; Balkenhol, N. (2014). Landscape genetics since 2003: Status, challenges and future directions. </w:t>
      </w:r>
      <w:r w:rsidRPr="004D4681">
        <w:rPr>
          <w:rFonts w:ascii="Times New Roman" w:hAnsi="Times New Roman" w:cs="Times New Roman"/>
          <w:i/>
          <w:iCs/>
          <w:noProof/>
          <w:sz w:val="24"/>
          <w:szCs w:val="24"/>
        </w:rPr>
        <w:t>Landscape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29</w:t>
      </w:r>
      <w:r w:rsidRPr="004D4681">
        <w:rPr>
          <w:rFonts w:ascii="Times New Roman" w:hAnsi="Times New Roman" w:cs="Times New Roman"/>
          <w:noProof/>
          <w:sz w:val="24"/>
          <w:szCs w:val="24"/>
        </w:rPr>
        <w:t>(3), 361–366. doi: 10.1007/s10980-013-9982-x</w:t>
      </w:r>
    </w:p>
    <w:p w14:paraId="695BE75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Bolnick, D. I., &amp; Nosil, P. (2007). Natural selection in populations subject to a migration load. </w:t>
      </w:r>
      <w:r w:rsidRPr="004D4681">
        <w:rPr>
          <w:rFonts w:ascii="Times New Roman" w:hAnsi="Times New Roman" w:cs="Times New Roman"/>
          <w:i/>
          <w:iCs/>
          <w:noProof/>
          <w:sz w:val="24"/>
          <w:szCs w:val="24"/>
        </w:rPr>
        <w:t>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61</w:t>
      </w:r>
      <w:r w:rsidRPr="004D4681">
        <w:rPr>
          <w:rFonts w:ascii="Times New Roman" w:hAnsi="Times New Roman" w:cs="Times New Roman"/>
          <w:noProof/>
          <w:sz w:val="24"/>
          <w:szCs w:val="24"/>
        </w:rPr>
        <w:t>(9), 2229–2243. doi: 10.1111/j.1558-5646.2007.00179.x</w:t>
      </w:r>
    </w:p>
    <w:p w14:paraId="05C5D22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Bradburd, G. S., &amp; Ralph, P. L. (2019). Spatial Population Genetics: It’s About Time. </w:t>
      </w:r>
      <w:r w:rsidRPr="004D4681">
        <w:rPr>
          <w:rFonts w:ascii="Times New Roman" w:hAnsi="Times New Roman" w:cs="Times New Roman"/>
          <w:i/>
          <w:iCs/>
          <w:noProof/>
          <w:sz w:val="24"/>
          <w:szCs w:val="24"/>
        </w:rPr>
        <w:t>Annual Review of Ecology, Evolution, and Systematics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50</w:t>
      </w:r>
      <w:r w:rsidRPr="004D4681">
        <w:rPr>
          <w:rFonts w:ascii="Times New Roman" w:hAnsi="Times New Roman" w:cs="Times New Roman"/>
          <w:noProof/>
          <w:sz w:val="24"/>
          <w:szCs w:val="24"/>
        </w:rPr>
        <w:t>(1), 427–449. doi: 10.1146/annurev-ecolsys-110316-022659</w:t>
      </w:r>
    </w:p>
    <w:p w14:paraId="111C5087"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Buschbom, J., Yanbaev, Y., &amp; Degen, B. (2011). Efficient long-distance gene flow into an isolated relict oak stand. </w:t>
      </w:r>
      <w:r w:rsidRPr="004D4681">
        <w:rPr>
          <w:rFonts w:ascii="Times New Roman" w:hAnsi="Times New Roman" w:cs="Times New Roman"/>
          <w:i/>
          <w:iCs/>
          <w:noProof/>
          <w:sz w:val="24"/>
          <w:szCs w:val="24"/>
        </w:rPr>
        <w:t>Journal of Heredity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102</w:t>
      </w:r>
      <w:r w:rsidRPr="004D4681">
        <w:rPr>
          <w:rFonts w:ascii="Times New Roman" w:hAnsi="Times New Roman" w:cs="Times New Roman"/>
          <w:noProof/>
          <w:sz w:val="24"/>
          <w:szCs w:val="24"/>
        </w:rPr>
        <w:t>(4), 464–472. doi: 10.1093/jhered/esr023</w:t>
      </w:r>
    </w:p>
    <w:p w14:paraId="064A188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(20), 3976–4010. doi: 10.1111/mec.14848</w:t>
      </w:r>
    </w:p>
    <w:p w14:paraId="639B791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Clark, A. G., Hubisz, M. J., Bustamante, C. D., Williamson, S. H., &amp; Nielsen, R. (2005). Ascertainment bias in studies of human genome-wide polymorphism. </w:t>
      </w:r>
      <w:r w:rsidRPr="004D4681">
        <w:rPr>
          <w:rFonts w:ascii="Times New Roman" w:hAnsi="Times New Roman" w:cs="Times New Roman"/>
          <w:i/>
          <w:iCs/>
          <w:noProof/>
          <w:sz w:val="24"/>
          <w:szCs w:val="24"/>
        </w:rPr>
        <w:t>Genome Research</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(11), 1496–1502. doi: 10.1101/gr.4107905</w:t>
      </w:r>
    </w:p>
    <w:p w14:paraId="5E821C5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4D4681">
        <w:rPr>
          <w:rFonts w:ascii="Times New Roman" w:hAnsi="Times New Roman" w:cs="Times New Roman"/>
          <w:i/>
          <w:iCs/>
          <w:noProof/>
          <w:sz w:val="24"/>
          <w:szCs w:val="24"/>
        </w:rPr>
        <w:t>Molecular Ecology Notes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w:t>
      </w:r>
      <w:r w:rsidRPr="004D4681">
        <w:rPr>
          <w:rFonts w:ascii="Times New Roman" w:hAnsi="Times New Roman" w:cs="Times New Roman"/>
          <w:noProof/>
          <w:sz w:val="24"/>
          <w:szCs w:val="24"/>
        </w:rPr>
        <w:t>(1), 139–142. doi: 10.1046/j.1471-8286.2003.00582.x</w:t>
      </w:r>
    </w:p>
    <w:p w14:paraId="4086D28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Díez-del-Molino, D., Sánchez-Barreiro, F., Barnes, I., Gilbert, M. T. P., &amp; Dalén, L. (2018). Quantifying Temporal Genomic Erosion in Endangered Species. </w:t>
      </w:r>
      <w:r w:rsidRPr="004D4681">
        <w:rPr>
          <w:rFonts w:ascii="Times New Roman" w:hAnsi="Times New Roman" w:cs="Times New Roman"/>
          <w:i/>
          <w:iCs/>
          <w:noProof/>
          <w:sz w:val="24"/>
          <w:szCs w:val="24"/>
        </w:rPr>
        <w:t>Trends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33</w:t>
      </w:r>
      <w:r w:rsidRPr="004D4681">
        <w:rPr>
          <w:rFonts w:ascii="Times New Roman" w:hAnsi="Times New Roman" w:cs="Times New Roman"/>
          <w:noProof/>
          <w:sz w:val="24"/>
          <w:szCs w:val="24"/>
        </w:rPr>
        <w:t>(3), 176–185. doi: 10.1016/j.tree.2017.12.002</w:t>
      </w:r>
    </w:p>
    <w:p w14:paraId="0F48895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Dirzo, R., Young, H. S., Galetti, M., Ceballos, G., Isaac, N. J. B., &amp; Collen, B. (2014). Defaunation in the Antrhopocene. </w:t>
      </w:r>
      <w:r w:rsidRPr="004D4681">
        <w:rPr>
          <w:rFonts w:ascii="Times New Roman" w:hAnsi="Times New Roman" w:cs="Times New Roman"/>
          <w:i/>
          <w:iCs/>
          <w:noProof/>
          <w:sz w:val="24"/>
          <w:szCs w:val="24"/>
        </w:rPr>
        <w:t>Science</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401</w:t>
      </w:r>
      <w:r w:rsidRPr="004D4681">
        <w:rPr>
          <w:rFonts w:ascii="Times New Roman" w:hAnsi="Times New Roman" w:cs="Times New Roman"/>
          <w:noProof/>
          <w:sz w:val="24"/>
          <w:szCs w:val="24"/>
        </w:rPr>
        <w:t>(6195), 401–406. doi: 10.1126/science.1251817</w:t>
      </w:r>
    </w:p>
    <w:p w14:paraId="6CC8F2A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(8), 1219–1230. doi: 10.1111/eva.12617</w:t>
      </w:r>
    </w:p>
    <w:p w14:paraId="741268D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Dray, S., Bauman, D., Blanchet, G., Borcard, D., Clappe, S., Guenard, G., … Wagner, H. H. (2019). </w:t>
      </w:r>
      <w:r w:rsidRPr="004D4681">
        <w:rPr>
          <w:rFonts w:ascii="Times New Roman" w:hAnsi="Times New Roman" w:cs="Times New Roman"/>
          <w:i/>
          <w:iCs/>
          <w:noProof/>
          <w:sz w:val="24"/>
          <w:szCs w:val="24"/>
        </w:rPr>
        <w:t>adespatial: Multivariate Multiscale Spatial Analysis.</w:t>
      </w:r>
      <w:r w:rsidRPr="004D4681">
        <w:rPr>
          <w:rFonts w:ascii="Times New Roman" w:hAnsi="Times New Roman" w:cs="Times New Roman"/>
          <w:noProof/>
          <w:sz w:val="24"/>
          <w:szCs w:val="24"/>
        </w:rPr>
        <w:t xml:space="preserve"> Retrieved from https://cran.r-project.org/package=adespatial</w:t>
      </w:r>
    </w:p>
    <w:p w14:paraId="014C7DA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(17), 3549–3564. doi: 10.1111/j.1365-294X.2010.04678.x</w:t>
      </w:r>
    </w:p>
    <w:p w14:paraId="6E7C89F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Epps, C. W., &amp; Keyghobadi, N. (2015). Landscape genetics in a changing world: Disentangling historical and contemporary influences and inferring change.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24</w:t>
      </w:r>
      <w:r w:rsidRPr="004D4681">
        <w:rPr>
          <w:rFonts w:ascii="Times New Roman" w:hAnsi="Times New Roman" w:cs="Times New Roman"/>
          <w:noProof/>
          <w:sz w:val="24"/>
          <w:szCs w:val="24"/>
        </w:rPr>
        <w:t>(24), 6021–6040. doi: 10.1111/mec.13454</w:t>
      </w:r>
    </w:p>
    <w:p w14:paraId="3AC69C7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Excoffier, L., Dupanloup, I., Huerta-Sánchez, E., Sousa, V. C., &amp; Foll, M. (2013). Robust Demographic Inference from Genomic and SNP Data. </w:t>
      </w:r>
      <w:r w:rsidRPr="004D4681">
        <w:rPr>
          <w:rFonts w:ascii="Times New Roman" w:hAnsi="Times New Roman" w:cs="Times New Roman"/>
          <w:i/>
          <w:iCs/>
          <w:noProof/>
          <w:sz w:val="24"/>
          <w:szCs w:val="24"/>
        </w:rPr>
        <w:t>PLoS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(10). doi: 10.1371/journal.pgen.1003905</w:t>
      </w:r>
    </w:p>
    <w:p w14:paraId="706D08F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Fenderson, L. E., Kovach, A. I., &amp; Llamas, B. (2019). Spatiotemporal Landscape Genetics: Investigating Ecology and Evolution through Space and Time.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(November 2019), mec.15315. doi: 10.1111/mec.15315</w:t>
      </w:r>
    </w:p>
    <w:p w14:paraId="21FD20F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4D4681">
        <w:rPr>
          <w:rFonts w:ascii="Times New Roman" w:hAnsi="Times New Roman" w:cs="Times New Roman"/>
          <w:i/>
          <w:iCs/>
          <w:noProof/>
          <w:sz w:val="24"/>
          <w:szCs w:val="24"/>
        </w:rPr>
        <w:t>Heredity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110</w:t>
      </w:r>
      <w:r w:rsidRPr="004D4681">
        <w:rPr>
          <w:rFonts w:ascii="Times New Roman" w:hAnsi="Times New Roman" w:cs="Times New Roman"/>
          <w:noProof/>
          <w:sz w:val="24"/>
          <w:szCs w:val="24"/>
        </w:rPr>
        <w:t>(5), 409–419. doi: 10.1038/hdy.2012.120</w:t>
      </w:r>
    </w:p>
    <w:p w14:paraId="06E5FFF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Guillaume, F., &amp; Rougemont, J. (2006). Nemo: An evolutionary and population genetics programming framework.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22</w:t>
      </w:r>
      <w:r w:rsidRPr="004D4681">
        <w:rPr>
          <w:rFonts w:ascii="Times New Roman" w:hAnsi="Times New Roman" w:cs="Times New Roman"/>
          <w:noProof/>
          <w:sz w:val="24"/>
          <w:szCs w:val="24"/>
        </w:rPr>
        <w:t>(20), 2556–2557. doi: 10.1093/bioinformatics/btl415</w:t>
      </w:r>
    </w:p>
    <w:p w14:paraId="409A747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4D4681">
        <w:rPr>
          <w:rFonts w:ascii="Times New Roman" w:hAnsi="Times New Roman" w:cs="Times New Roman"/>
          <w:i/>
          <w:iCs/>
          <w:noProof/>
          <w:sz w:val="24"/>
          <w:szCs w:val="24"/>
        </w:rPr>
        <w:t>PLoS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w:t>
      </w:r>
      <w:r w:rsidRPr="004D4681">
        <w:rPr>
          <w:rFonts w:ascii="Times New Roman" w:hAnsi="Times New Roman" w:cs="Times New Roman"/>
          <w:noProof/>
          <w:sz w:val="24"/>
          <w:szCs w:val="24"/>
        </w:rPr>
        <w:t>(10). doi: 10.1371/journal.pgen.1000695</w:t>
      </w:r>
    </w:p>
    <w:p w14:paraId="0072ADC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Haller, B. C., &amp; Messer, P. W. (2019). SLiM 3: Forward Genetic Simulations Beyond the Wright-Fisher Model.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36</w:t>
      </w:r>
      <w:r w:rsidRPr="004D4681">
        <w:rPr>
          <w:rFonts w:ascii="Times New Roman" w:hAnsi="Times New Roman" w:cs="Times New Roman"/>
          <w:noProof/>
          <w:sz w:val="24"/>
          <w:szCs w:val="24"/>
        </w:rPr>
        <w:t>(3), 632–637. doi: 10.1093/molbev/msy228</w:t>
      </w:r>
    </w:p>
    <w:p w14:paraId="4A80AB9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Harrisson, K. A., Pavlova, A., Telonis-Scott, M., &amp; Sunnucks, P. (2014). Using genomics to characterize evolutionary potential for conservation of wild populations.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7</w:t>
      </w:r>
      <w:r w:rsidRPr="004D4681">
        <w:rPr>
          <w:rFonts w:ascii="Times New Roman" w:hAnsi="Times New Roman" w:cs="Times New Roman"/>
          <w:noProof/>
          <w:sz w:val="24"/>
          <w:szCs w:val="24"/>
        </w:rPr>
        <w:t>(9), 1008–1025. doi: 10.1111/eva.12149</w:t>
      </w:r>
    </w:p>
    <w:p w14:paraId="4544927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Jombart, T. (2008). Adegenet: A R package for the multivariate analysis of genetic markers.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24</w:t>
      </w:r>
      <w:r w:rsidRPr="004D4681">
        <w:rPr>
          <w:rFonts w:ascii="Times New Roman" w:hAnsi="Times New Roman" w:cs="Times New Roman"/>
          <w:noProof/>
          <w:sz w:val="24"/>
          <w:szCs w:val="24"/>
        </w:rPr>
        <w:t>(11), 1403–1405. doi: 10.1093/bioinformatics/btn129</w:t>
      </w:r>
    </w:p>
    <w:p w14:paraId="72B3716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Jombart, T., &amp; Ahmed, I. (2011). adegenet 1.3-1: New tools for the analysis of genome-wide SNP data.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27</w:t>
      </w:r>
      <w:r w:rsidRPr="004D4681">
        <w:rPr>
          <w:rFonts w:ascii="Times New Roman" w:hAnsi="Times New Roman" w:cs="Times New Roman"/>
          <w:noProof/>
          <w:sz w:val="24"/>
          <w:szCs w:val="24"/>
        </w:rPr>
        <w:t>(21), 3070–3071. doi: 10.1093/bioinformatics/btr521</w:t>
      </w:r>
    </w:p>
    <w:p w14:paraId="6913B4D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4D4681">
        <w:rPr>
          <w:rFonts w:ascii="Times New Roman" w:hAnsi="Times New Roman" w:cs="Times New Roman"/>
          <w:i/>
          <w:iCs/>
          <w:noProof/>
          <w:sz w:val="24"/>
          <w:szCs w:val="24"/>
        </w:rPr>
        <w:t>Journal of the American Statistical Association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0</w:t>
      </w:r>
      <w:r w:rsidRPr="004D4681">
        <w:rPr>
          <w:rFonts w:ascii="Times New Roman" w:hAnsi="Times New Roman" w:cs="Times New Roman"/>
          <w:noProof/>
          <w:sz w:val="24"/>
          <w:szCs w:val="24"/>
        </w:rPr>
        <w:t>(0), 1–16. doi: 10.1080/01621459.2019.1635482</w:t>
      </w:r>
    </w:p>
    <w:p w14:paraId="340DB6A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15</w:t>
      </w:r>
      <w:r w:rsidRPr="004D4681">
        <w:rPr>
          <w:rFonts w:ascii="Times New Roman" w:hAnsi="Times New Roman" w:cs="Times New Roman"/>
          <w:noProof/>
          <w:sz w:val="24"/>
          <w:szCs w:val="24"/>
        </w:rPr>
        <w:t>(4), 378–392. doi: 10.1111/j.1461-0248.2012.01746.x</w:t>
      </w:r>
    </w:p>
    <w:p w14:paraId="0D2626D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Bearlin, A., Day, C. C., &amp; Dunham, J. (2016). CDMetaPOP: an individual-based, eco-evolutionary model for spatially-explicit simulation of landscape demogenetics.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doi: 10.1111/2041-210X.12608</w:t>
      </w:r>
    </w:p>
    <w:p w14:paraId="0BAD336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(1), 4–11. doi: 10.1111/2041-210X.12608</w:t>
      </w:r>
    </w:p>
    <w:p w14:paraId="0E9A488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Cushman, S. a., Schwartz, M. K., McKelvey, K. S., Murphy, M., &amp; Luikart, G. </w:t>
      </w:r>
      <w:r w:rsidRPr="004D4681">
        <w:rPr>
          <w:rFonts w:ascii="Times New Roman" w:hAnsi="Times New Roman" w:cs="Times New Roman"/>
          <w:noProof/>
          <w:sz w:val="24"/>
          <w:szCs w:val="24"/>
        </w:rPr>
        <w:lastRenderedPageBreak/>
        <w:t xml:space="preserve">(2010). Quantifying the lag time to detect barriers in landscape genetics.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 4179–4191. doi: 10.1111/j.1365-294X.2010.04808.x</w:t>
      </w:r>
    </w:p>
    <w:p w14:paraId="4FDCD61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4D4681">
        <w:rPr>
          <w:rFonts w:ascii="Times New Roman" w:hAnsi="Times New Roman" w:cs="Times New Roman"/>
          <w:i/>
          <w:iCs/>
          <w:noProof/>
          <w:sz w:val="24"/>
          <w:szCs w:val="24"/>
        </w:rPr>
        <w:t>Molecular Ecology Resources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10</w:t>
      </w:r>
      <w:r w:rsidRPr="004D4681">
        <w:rPr>
          <w:rFonts w:ascii="Times New Roman" w:hAnsi="Times New Roman" w:cs="Times New Roman"/>
          <w:noProof/>
          <w:sz w:val="24"/>
          <w:szCs w:val="24"/>
        </w:rPr>
        <w:t>(5), 854–862. doi: 10.1111/j.1755-0998.2010.02867.x</w:t>
      </w:r>
    </w:p>
    <w:p w14:paraId="660DAD3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4D4681">
        <w:rPr>
          <w:rFonts w:ascii="Times New Roman" w:hAnsi="Times New Roman" w:cs="Times New Roman"/>
          <w:i/>
          <w:iCs/>
          <w:noProof/>
          <w:sz w:val="24"/>
          <w:szCs w:val="24"/>
        </w:rPr>
        <w:t>Frontiers in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(FEB), 1–12. doi: 10.3389/fgene.2017.00009</w:t>
      </w:r>
    </w:p>
    <w:p w14:paraId="35BAB255"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(July), 1–15. doi: 10.1111/eva.12852</w:t>
      </w:r>
    </w:p>
    <w:p w14:paraId="565825D1"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Lauterjung, M. B., Montagna, T., Bernardi, A. P., da Silva, J. Z., da Costa, N. C. F., Steiner, F., … dos Reis, M. S. (2019). Temporal changes in population genetics of six threatened Brazilian plant species in a fragmented landscape. </w:t>
      </w:r>
      <w:r w:rsidRPr="004D4681">
        <w:rPr>
          <w:rFonts w:ascii="Times New Roman" w:hAnsi="Times New Roman" w:cs="Times New Roman"/>
          <w:i/>
          <w:iCs/>
          <w:noProof/>
          <w:sz w:val="24"/>
          <w:szCs w:val="24"/>
        </w:rPr>
        <w:t>Forest Ecology and Management</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435</w:t>
      </w:r>
      <w:r w:rsidRPr="004D4681">
        <w:rPr>
          <w:rFonts w:ascii="Times New Roman" w:hAnsi="Times New Roman" w:cs="Times New Roman"/>
          <w:noProof/>
          <w:sz w:val="24"/>
          <w:szCs w:val="24"/>
        </w:rPr>
        <w:t>(October 2018), 144–150. doi: 10.1016/j.foreco.2018.12.058</w:t>
      </w:r>
    </w:p>
    <w:p w14:paraId="0EAFB2F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(2019). A temporal beta-diversity index to identify sites that have changed in exceptional ways in space–time surveys. </w:t>
      </w:r>
      <w:r w:rsidRPr="004D4681">
        <w:rPr>
          <w:rFonts w:ascii="Times New Roman" w:hAnsi="Times New Roman" w:cs="Times New Roman"/>
          <w:i/>
          <w:iCs/>
          <w:noProof/>
          <w:sz w:val="24"/>
          <w:szCs w:val="24"/>
        </w:rPr>
        <w:t>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(6), 3500–3514. doi: 10.1002/ece3.4984</w:t>
      </w:r>
    </w:p>
    <w:p w14:paraId="0570B699" w14:textId="5038E4F5"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&amp; Gauthier, O. (2014). Statistical methods for temporal and space-time analysis of community composition data. </w:t>
      </w:r>
      <w:r w:rsidRPr="004D4681">
        <w:rPr>
          <w:rFonts w:ascii="Times New Roman" w:hAnsi="Times New Roman" w:cs="Times New Roman"/>
          <w:i/>
          <w:iCs/>
          <w:noProof/>
          <w:sz w:val="24"/>
          <w:szCs w:val="24"/>
        </w:rPr>
        <w:t>Proceedings of the Royal Society B: Biological Sciences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281</w:t>
      </w:r>
      <w:ins w:id="682" w:author="Pierre" w:date="2020-02-04T11:33:00Z">
        <w:r w:rsidR="00C1386F">
          <w:rPr>
            <w:rFonts w:ascii="Times New Roman" w:hAnsi="Times New Roman" w:cs="Times New Roman"/>
            <w:noProof/>
            <w:sz w:val="24"/>
            <w:szCs w:val="24"/>
          </w:rPr>
          <w:t xml:space="preserve">, </w:t>
        </w:r>
        <w:r w:rsidR="00C1386F">
          <w:rPr>
            <w:rFonts w:ascii="Times New Roman" w:hAnsi="Times New Roman" w:cs="Times New Roman"/>
            <w:noProof/>
            <w:sz w:val="24"/>
            <w:szCs w:val="24"/>
          </w:rPr>
          <w:lastRenderedPageBreak/>
          <w:t>20132728</w:t>
        </w:r>
      </w:ins>
      <w:del w:id="683" w:author="Pierre" w:date="2020-02-04T11:33:00Z">
        <w:r w:rsidRPr="004D4681" w:rsidDel="00C1386F">
          <w:rPr>
            <w:rFonts w:ascii="Times New Roman" w:hAnsi="Times New Roman" w:cs="Times New Roman"/>
            <w:noProof/>
            <w:sz w:val="24"/>
            <w:szCs w:val="24"/>
          </w:rPr>
          <w:delText>(1778)</w:delText>
        </w:r>
      </w:del>
      <w:r w:rsidRPr="004D4681">
        <w:rPr>
          <w:rFonts w:ascii="Times New Roman" w:hAnsi="Times New Roman" w:cs="Times New Roman"/>
          <w:noProof/>
          <w:sz w:val="24"/>
          <w:szCs w:val="24"/>
        </w:rPr>
        <w:t>. doi: 10.1098/rspb.2013.2728</w:t>
      </w:r>
    </w:p>
    <w:p w14:paraId="5019C666" w14:textId="6D581CEF"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Legendre, P., &amp; Legendre, L. (2012). </w:t>
      </w:r>
      <w:r w:rsidRPr="004D4681">
        <w:rPr>
          <w:rFonts w:ascii="Times New Roman" w:hAnsi="Times New Roman" w:cs="Times New Roman"/>
          <w:i/>
          <w:iCs/>
          <w:noProof/>
          <w:sz w:val="24"/>
          <w:szCs w:val="24"/>
        </w:rPr>
        <w:t>Numerical Ecology</w:t>
      </w:r>
      <w:r w:rsidRPr="004D4681">
        <w:rPr>
          <w:rFonts w:ascii="Times New Roman" w:hAnsi="Times New Roman" w:cs="Times New Roman"/>
          <w:noProof/>
          <w:sz w:val="24"/>
          <w:szCs w:val="24"/>
        </w:rPr>
        <w:t xml:space="preserve"> (Third Engl</w:t>
      </w:r>
      <w:ins w:id="684" w:author="Pierre" w:date="2020-02-02T14:00:00Z">
        <w:r w:rsidR="00184FCD">
          <w:rPr>
            <w:rFonts w:ascii="Times New Roman" w:hAnsi="Times New Roman" w:cs="Times New Roman"/>
            <w:noProof/>
            <w:sz w:val="24"/>
            <w:szCs w:val="24"/>
          </w:rPr>
          <w:t>ish ed.</w:t>
        </w:r>
      </w:ins>
      <w:r w:rsidRPr="004D4681">
        <w:rPr>
          <w:rFonts w:ascii="Times New Roman" w:hAnsi="Times New Roman" w:cs="Times New Roman"/>
          <w:noProof/>
          <w:sz w:val="24"/>
          <w:szCs w:val="24"/>
        </w:rPr>
        <w:t>). Amsterdam: Elsevier</w:t>
      </w:r>
      <w:ins w:id="685" w:author="Pierre" w:date="2020-02-04T11:28:00Z">
        <w:r w:rsidR="006D1F0D">
          <w:rPr>
            <w:rFonts w:ascii="Times New Roman" w:hAnsi="Times New Roman" w:cs="Times New Roman"/>
            <w:noProof/>
            <w:sz w:val="24"/>
            <w:szCs w:val="24"/>
          </w:rPr>
          <w:t xml:space="preserve"> Science BV</w:t>
        </w:r>
      </w:ins>
      <w:r w:rsidRPr="004D4681">
        <w:rPr>
          <w:rFonts w:ascii="Times New Roman" w:hAnsi="Times New Roman" w:cs="Times New Roman"/>
          <w:noProof/>
          <w:sz w:val="24"/>
          <w:szCs w:val="24"/>
        </w:rPr>
        <w:t>.</w:t>
      </w:r>
    </w:p>
    <w:p w14:paraId="07DD277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4D4681">
        <w:rPr>
          <w:rFonts w:ascii="Times New Roman" w:hAnsi="Times New Roman" w:cs="Times New Roman"/>
          <w:i/>
          <w:iCs/>
          <w:noProof/>
          <w:sz w:val="24"/>
          <w:szCs w:val="24"/>
        </w:rPr>
        <w:t>Evolutionary Applications</w:t>
      </w:r>
      <w:r w:rsidRPr="004D4681">
        <w:rPr>
          <w:rFonts w:ascii="Times New Roman" w:hAnsi="Times New Roman" w:cs="Times New Roman"/>
          <w:noProof/>
          <w:sz w:val="24"/>
          <w:szCs w:val="24"/>
        </w:rPr>
        <w:t>, (April), 1–8. doi: 10.1111/eva.12810</w:t>
      </w:r>
    </w:p>
    <w:p w14:paraId="4A3F2BF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Lowe, W. H., &amp; Allendorf, F. W. (2010). What can genetics tell us about population connectivity? </w:t>
      </w:r>
      <w:r w:rsidRPr="004D4681">
        <w:rPr>
          <w:rFonts w:ascii="Times New Roman" w:hAnsi="Times New Roman" w:cs="Times New Roman"/>
          <w:i/>
          <w:iCs/>
          <w:noProof/>
          <w:sz w:val="24"/>
          <w:szCs w:val="24"/>
        </w:rPr>
        <w:t>Molecular Ecology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19</w:t>
      </w:r>
      <w:r w:rsidRPr="004D4681">
        <w:rPr>
          <w:rFonts w:ascii="Times New Roman" w:hAnsi="Times New Roman" w:cs="Times New Roman"/>
          <w:noProof/>
          <w:sz w:val="24"/>
          <w:szCs w:val="24"/>
        </w:rPr>
        <w:t>(15), 3038–3051. doi: 10.1111/j.1365-294X.2010.04688.x</w:t>
      </w:r>
    </w:p>
    <w:p w14:paraId="748562C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Manel, S., &amp; Holderegger, R. (2013). Ten years of landscape genetics. </w:t>
      </w:r>
      <w:r w:rsidRPr="004D4681">
        <w:rPr>
          <w:rFonts w:ascii="Times New Roman" w:hAnsi="Times New Roman" w:cs="Times New Roman"/>
          <w:i/>
          <w:iCs/>
          <w:noProof/>
          <w:sz w:val="24"/>
          <w:szCs w:val="24"/>
        </w:rPr>
        <w:t>Trends in Ecology &amp;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(10), 614–621. doi: 10.1016/j.tree.2013.05.012</w:t>
      </w:r>
    </w:p>
    <w:p w14:paraId="3C2AC51B"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Manel, S., Schwartz, M. K., Luikart, G., &amp; Taberlet, P. (2003). Landscape genetics: combining landscape ecology and population genetics. </w:t>
      </w:r>
      <w:r w:rsidRPr="004D4681">
        <w:rPr>
          <w:rFonts w:ascii="Times New Roman" w:hAnsi="Times New Roman" w:cs="Times New Roman"/>
          <w:i/>
          <w:iCs/>
          <w:noProof/>
          <w:sz w:val="24"/>
          <w:szCs w:val="24"/>
        </w:rPr>
        <w:t>Trends in Ecology &amp;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w:t>
      </w:r>
      <w:r w:rsidRPr="004D4681">
        <w:rPr>
          <w:rFonts w:ascii="Times New Roman" w:hAnsi="Times New Roman" w:cs="Times New Roman"/>
          <w:noProof/>
          <w:sz w:val="24"/>
          <w:szCs w:val="24"/>
        </w:rPr>
        <w:t>(4), 189–197. doi: 10.1016/S0169-5347(03)00008-9</w:t>
      </w:r>
    </w:p>
    <w:p w14:paraId="4FD876C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8</w:t>
      </w:r>
      <w:r w:rsidRPr="004D4681">
        <w:rPr>
          <w:rFonts w:ascii="Times New Roman" w:hAnsi="Times New Roman" w:cs="Times New Roman"/>
          <w:noProof/>
          <w:sz w:val="24"/>
          <w:szCs w:val="24"/>
        </w:rPr>
        <w:t>(10), 1253–1264. doi: 10.1111/2041-210X.12799</w:t>
      </w:r>
    </w:p>
    <w:p w14:paraId="3E524FB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166</w:t>
      </w:r>
      <w:r w:rsidRPr="004D4681">
        <w:rPr>
          <w:rFonts w:ascii="Times New Roman" w:hAnsi="Times New Roman" w:cs="Times New Roman"/>
          <w:noProof/>
          <w:sz w:val="24"/>
          <w:szCs w:val="24"/>
        </w:rPr>
        <w:t xml:space="preserve">(1), 351–372. doi: </w:t>
      </w:r>
      <w:r w:rsidRPr="004D4681">
        <w:rPr>
          <w:rFonts w:ascii="Times New Roman" w:hAnsi="Times New Roman" w:cs="Times New Roman"/>
          <w:noProof/>
          <w:sz w:val="24"/>
          <w:szCs w:val="24"/>
        </w:rPr>
        <w:lastRenderedPageBreak/>
        <w:t>10.1534/genetics.166.1.351</w:t>
      </w:r>
    </w:p>
    <w:p w14:paraId="76C916F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111</w:t>
      </w:r>
      <w:r w:rsidRPr="004D4681">
        <w:rPr>
          <w:rFonts w:ascii="Times New Roman" w:hAnsi="Times New Roman" w:cs="Times New Roman"/>
          <w:noProof/>
          <w:sz w:val="24"/>
          <w:szCs w:val="24"/>
        </w:rPr>
        <w:t>(3), 675–689. Retrieved from https://www.ncbi.nlm.nih.gov/pmc/articles/PMC1202664/pdf/675.pdf</w:t>
      </w:r>
    </w:p>
    <w:p w14:paraId="1B83DD40"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4D4681">
        <w:rPr>
          <w:rFonts w:ascii="Times New Roman" w:hAnsi="Times New Roman" w:cs="Times New Roman"/>
          <w:i/>
          <w:iCs/>
          <w:noProof/>
          <w:sz w:val="24"/>
          <w:szCs w:val="24"/>
        </w:rPr>
        <w:t>PLoS Neglected Tropical Diseases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(4), 1–27. doi: 10.1371/journal.pntd.0005546</w:t>
      </w:r>
    </w:p>
    <w:p w14:paraId="2CCBA51C"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4D4681">
        <w:rPr>
          <w:rFonts w:ascii="Times New Roman" w:hAnsi="Times New Roman" w:cs="Times New Roman"/>
          <w:i/>
          <w:iCs/>
          <w:noProof/>
          <w:sz w:val="24"/>
          <w:szCs w:val="24"/>
        </w:rPr>
        <w:t>Genome</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w:t>
      </w:r>
      <w:r w:rsidRPr="004D4681">
        <w:rPr>
          <w:rFonts w:ascii="Times New Roman" w:hAnsi="Times New Roman" w:cs="Times New Roman"/>
          <w:noProof/>
          <w:sz w:val="24"/>
          <w:szCs w:val="24"/>
        </w:rPr>
        <w:t>(July), 1–13. doi: 10.1139/gen-2019-0004</w:t>
      </w:r>
    </w:p>
    <w:p w14:paraId="1B89FA3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Moraes, A. M., Ruiz-Miranda, C. R., Ribeiro, M. C., Grativol, A. D., da S. Carvalho, C., Dietz, J. M., … Galetti, P. M. (2017). Temporal genetic dynamics of reintroduced and translocated populations of the endangered golden lion tamarin (Leontopithecus rosalia).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18</w:t>
      </w:r>
      <w:r w:rsidRPr="004D4681">
        <w:rPr>
          <w:rFonts w:ascii="Times New Roman" w:hAnsi="Times New Roman" w:cs="Times New Roman"/>
          <w:noProof/>
          <w:sz w:val="24"/>
          <w:szCs w:val="24"/>
        </w:rPr>
        <w:t>(5), 995–1009. doi: 10.1007/s10592-017-0948-4</w:t>
      </w:r>
    </w:p>
    <w:p w14:paraId="1751D28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7</w:t>
      </w:r>
      <w:r w:rsidRPr="004D4681">
        <w:rPr>
          <w:rFonts w:ascii="Times New Roman" w:hAnsi="Times New Roman" w:cs="Times New Roman"/>
          <w:noProof/>
          <w:sz w:val="24"/>
          <w:szCs w:val="24"/>
        </w:rPr>
        <w:t>(1), 80–89. doi: 10.1111/2041-210X.12466</w:t>
      </w:r>
    </w:p>
    <w:p w14:paraId="39071D47"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Nair, A., Fountain, T., Ikonen, S., Ojanen, S. P., &amp; Van Nouhuys, S. (2016). Spatial and </w:t>
      </w:r>
      <w:r w:rsidRPr="004D4681">
        <w:rPr>
          <w:rFonts w:ascii="Times New Roman" w:hAnsi="Times New Roman" w:cs="Times New Roman"/>
          <w:noProof/>
          <w:sz w:val="24"/>
          <w:szCs w:val="24"/>
        </w:rPr>
        <w:lastRenderedPageBreak/>
        <w:t xml:space="preserve">temporal genetic structure at the fourth trophic level in a fragmented landscape. </w:t>
      </w:r>
      <w:r w:rsidRPr="004D4681">
        <w:rPr>
          <w:rFonts w:ascii="Times New Roman" w:hAnsi="Times New Roman" w:cs="Times New Roman"/>
          <w:i/>
          <w:iCs/>
          <w:noProof/>
          <w:sz w:val="24"/>
          <w:szCs w:val="24"/>
        </w:rPr>
        <w:t>Proceedings of the Royal Society B: Biological Sciences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283</w:t>
      </w:r>
      <w:r w:rsidRPr="004D4681">
        <w:rPr>
          <w:rFonts w:ascii="Times New Roman" w:hAnsi="Times New Roman" w:cs="Times New Roman"/>
          <w:noProof/>
          <w:sz w:val="24"/>
          <w:szCs w:val="24"/>
        </w:rPr>
        <w:t>(1831), 1–8. doi: 10.1098/rspb.2016.0668</w:t>
      </w:r>
    </w:p>
    <w:p w14:paraId="60FAED2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Paradis, E. (2010). Pegas: An R package for population genetics with an integrated-modular approach. </w:t>
      </w:r>
      <w:r w:rsidRPr="004D4681">
        <w:rPr>
          <w:rFonts w:ascii="Times New Roman" w:hAnsi="Times New Roman" w:cs="Times New Roman"/>
          <w:i/>
          <w:iCs/>
          <w:noProof/>
          <w:sz w:val="24"/>
          <w:szCs w:val="24"/>
        </w:rPr>
        <w:t>Bioinformatics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26</w:t>
      </w:r>
      <w:r w:rsidRPr="004D4681">
        <w:rPr>
          <w:rFonts w:ascii="Times New Roman" w:hAnsi="Times New Roman" w:cs="Times New Roman"/>
          <w:noProof/>
          <w:sz w:val="24"/>
          <w:szCs w:val="24"/>
        </w:rPr>
        <w:t>(3), 419–420. doi: 10.1093/bioinformatics/btp696</w:t>
      </w:r>
    </w:p>
    <w:p w14:paraId="1568F27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Pereira, P., Teixeira, J., &amp; Velo-Antón, G. (2018). Allele surfing shaped the genetic structure of the European pond turtle via colonization and population expansion across the Iberian Peninsula from Africa. </w:t>
      </w:r>
      <w:r w:rsidRPr="004D4681">
        <w:rPr>
          <w:rFonts w:ascii="Times New Roman" w:hAnsi="Times New Roman" w:cs="Times New Roman"/>
          <w:i/>
          <w:iCs/>
          <w:noProof/>
          <w:sz w:val="24"/>
          <w:szCs w:val="24"/>
        </w:rPr>
        <w:t>Journal of Biogeography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45</w:t>
      </w:r>
      <w:r w:rsidRPr="004D4681">
        <w:rPr>
          <w:rFonts w:ascii="Times New Roman" w:hAnsi="Times New Roman" w:cs="Times New Roman"/>
          <w:noProof/>
          <w:sz w:val="24"/>
          <w:szCs w:val="24"/>
        </w:rPr>
        <w:t>(9), 2202–2215. doi: 10.1111/jbi.13412</w:t>
      </w:r>
    </w:p>
    <w:p w14:paraId="762BB93E"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4D4681">
        <w:rPr>
          <w:rFonts w:ascii="Times New Roman" w:hAnsi="Times New Roman" w:cs="Times New Roman"/>
          <w:i/>
          <w:iCs/>
          <w:noProof/>
          <w:sz w:val="24"/>
          <w:szCs w:val="24"/>
        </w:rPr>
        <w:t>Ecology Letters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21</w:t>
      </w:r>
      <w:r w:rsidRPr="004D4681">
        <w:rPr>
          <w:rFonts w:ascii="Times New Roman" w:hAnsi="Times New Roman" w:cs="Times New Roman"/>
          <w:noProof/>
          <w:sz w:val="24"/>
          <w:szCs w:val="24"/>
        </w:rPr>
        <w:t>(4), 525–535. doi: 10.1111/ele.12918</w:t>
      </w:r>
    </w:p>
    <w:p w14:paraId="066E67D4"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 Core Team. (2019). </w:t>
      </w:r>
      <w:r w:rsidRPr="004D4681">
        <w:rPr>
          <w:rFonts w:ascii="Times New Roman" w:hAnsi="Times New Roman" w:cs="Times New Roman"/>
          <w:i/>
          <w:iCs/>
          <w:noProof/>
          <w:sz w:val="24"/>
          <w:szCs w:val="24"/>
        </w:rPr>
        <w:t>R: A language and environment for statistical computing</w:t>
      </w:r>
      <w:r w:rsidRPr="004D4681">
        <w:rPr>
          <w:rFonts w:ascii="Times New Roman" w:hAnsi="Times New Roman" w:cs="Times New Roman"/>
          <w:noProof/>
          <w:sz w:val="24"/>
          <w:szCs w:val="24"/>
        </w:rPr>
        <w:t>. Retrieved from https://www.r-project.org/</w:t>
      </w:r>
    </w:p>
    <w:p w14:paraId="5491DD7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Rogers, J. S. (1972). Measures of genetic similarity and genetic distances. In M. R. Wheeler (Ed.), </w:t>
      </w:r>
      <w:r w:rsidRPr="004D4681">
        <w:rPr>
          <w:rFonts w:ascii="Times New Roman" w:hAnsi="Times New Roman" w:cs="Times New Roman"/>
          <w:i/>
          <w:iCs/>
          <w:noProof/>
          <w:sz w:val="24"/>
          <w:szCs w:val="24"/>
        </w:rPr>
        <w:t>Studies in Genetics VII</w:t>
      </w:r>
      <w:r w:rsidRPr="004D4681">
        <w:rPr>
          <w:rFonts w:ascii="Times New Roman" w:hAnsi="Times New Roman" w:cs="Times New Roman"/>
          <w:noProof/>
          <w:sz w:val="24"/>
          <w:szCs w:val="24"/>
        </w:rPr>
        <w:t xml:space="preserve"> (pp. 145–153). Austin: The University of Texas.</w:t>
      </w:r>
    </w:p>
    <w:p w14:paraId="7AEB34C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Rousset, F. (1997). Genetic Differentiation and Estimation of Gene Flow from FStatistics Under Isolation by Distance.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145</w:t>
      </w:r>
      <w:r w:rsidRPr="004D4681">
        <w:rPr>
          <w:rFonts w:ascii="Times New Roman" w:hAnsi="Times New Roman" w:cs="Times New Roman"/>
          <w:noProof/>
          <w:sz w:val="24"/>
          <w:szCs w:val="24"/>
        </w:rPr>
        <w:t>(4), 1219–1228.</w:t>
      </w:r>
    </w:p>
    <w:p w14:paraId="2C55198D"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Rousset, F., &amp; Ferdy, J.-B. (2014). Testing environmental and genetic effects in the presence of spatial autocorrelation. </w:t>
      </w:r>
      <w:r w:rsidRPr="004D4681">
        <w:rPr>
          <w:rFonts w:ascii="Times New Roman" w:hAnsi="Times New Roman" w:cs="Times New Roman"/>
          <w:i/>
          <w:iCs/>
          <w:noProof/>
          <w:sz w:val="24"/>
          <w:szCs w:val="24"/>
        </w:rPr>
        <w:t>Ecography</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37</w:t>
      </w:r>
      <w:r w:rsidRPr="004D4681">
        <w:rPr>
          <w:rFonts w:ascii="Times New Roman" w:hAnsi="Times New Roman" w:cs="Times New Roman"/>
          <w:noProof/>
          <w:sz w:val="24"/>
          <w:szCs w:val="24"/>
        </w:rPr>
        <w:t>(December 2013), 781–790. doi: 10.1111/ecog.00566</w:t>
      </w:r>
    </w:p>
    <w:p w14:paraId="57C20C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RStudio Team. (2018). </w:t>
      </w:r>
      <w:r w:rsidRPr="004D4681">
        <w:rPr>
          <w:rFonts w:ascii="Times New Roman" w:hAnsi="Times New Roman" w:cs="Times New Roman"/>
          <w:i/>
          <w:iCs/>
          <w:noProof/>
          <w:sz w:val="24"/>
          <w:szCs w:val="24"/>
        </w:rPr>
        <w:t>RStudio: Integrated Development for R</w:t>
      </w:r>
      <w:r w:rsidRPr="004D4681">
        <w:rPr>
          <w:rFonts w:ascii="Times New Roman" w:hAnsi="Times New Roman" w:cs="Times New Roman"/>
          <w:noProof/>
          <w:sz w:val="24"/>
          <w:szCs w:val="24"/>
        </w:rPr>
        <w:t>. Retrieved from http://www.rstudio.com/</w:t>
      </w:r>
    </w:p>
    <w:p w14:paraId="4A764CE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11</w:t>
      </w:r>
      <w:r w:rsidRPr="004D4681">
        <w:rPr>
          <w:rFonts w:ascii="Times New Roman" w:hAnsi="Times New Roman" w:cs="Times New Roman"/>
          <w:noProof/>
          <w:sz w:val="24"/>
          <w:szCs w:val="24"/>
        </w:rPr>
        <w:t>(2), 375–385. doi: 10.1007/s10592-009-0044-5</w:t>
      </w:r>
    </w:p>
    <w:p w14:paraId="37719A08"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4D4681">
        <w:rPr>
          <w:rFonts w:ascii="Times New Roman" w:hAnsi="Times New Roman" w:cs="Times New Roman"/>
          <w:i/>
          <w:iCs/>
          <w:noProof/>
          <w:sz w:val="24"/>
          <w:szCs w:val="24"/>
        </w:rPr>
        <w:t>Scientific Reports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9</w:t>
      </w:r>
      <w:r w:rsidRPr="004D4681">
        <w:rPr>
          <w:rFonts w:ascii="Times New Roman" w:hAnsi="Times New Roman" w:cs="Times New Roman"/>
          <w:noProof/>
          <w:sz w:val="24"/>
          <w:szCs w:val="24"/>
        </w:rPr>
        <w:t>(1), 1–9. doi: 10.1038/s41598-019-43435-9</w:t>
      </w:r>
    </w:p>
    <w:p w14:paraId="1C2EE36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Shimadzu, H., Dornelas, M., &amp; Magurran, A. E. (2015). Measuring temporal turnover in ecological communities. </w:t>
      </w:r>
      <w:r w:rsidRPr="004D4681">
        <w:rPr>
          <w:rFonts w:ascii="Times New Roman" w:hAnsi="Times New Roman" w:cs="Times New Roman"/>
          <w:i/>
          <w:iCs/>
          <w:noProof/>
          <w:sz w:val="24"/>
          <w:szCs w:val="24"/>
        </w:rPr>
        <w:t>Methods in Ecology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6</w:t>
      </w:r>
      <w:r w:rsidRPr="004D4681">
        <w:rPr>
          <w:rFonts w:ascii="Times New Roman" w:hAnsi="Times New Roman" w:cs="Times New Roman"/>
          <w:noProof/>
          <w:sz w:val="24"/>
          <w:szCs w:val="24"/>
        </w:rPr>
        <w:t>(12), 1384–1394. doi: 10.1111/2041-210X.12438</w:t>
      </w:r>
    </w:p>
    <w:p w14:paraId="4DD6864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4D4681">
        <w:rPr>
          <w:rFonts w:ascii="Times New Roman" w:hAnsi="Times New Roman" w:cs="Times New Roman"/>
          <w:i/>
          <w:iCs/>
          <w:noProof/>
          <w:sz w:val="24"/>
          <w:szCs w:val="24"/>
        </w:rPr>
        <w:t>Molecular Biology and Evolution</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31</w:t>
      </w:r>
      <w:r w:rsidRPr="004D4681">
        <w:rPr>
          <w:rFonts w:ascii="Times New Roman" w:hAnsi="Times New Roman" w:cs="Times New Roman"/>
          <w:noProof/>
          <w:sz w:val="24"/>
          <w:szCs w:val="24"/>
        </w:rPr>
        <w:t>(9), 2516–2527. doi: 10.1093/molbev/msu192</w:t>
      </w:r>
    </w:p>
    <w:p w14:paraId="39E999BF"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w:t>
      </w:r>
      <w:r w:rsidRPr="004D4681">
        <w:rPr>
          <w:rFonts w:ascii="Times New Roman" w:hAnsi="Times New Roman" w:cs="Times New Roman"/>
          <w:noProof/>
          <w:sz w:val="24"/>
          <w:szCs w:val="24"/>
        </w:rPr>
        <w:t>(2), 499–507. doi: 10.1007/s10592-011-0302-1</w:t>
      </w:r>
    </w:p>
    <w:p w14:paraId="51BC1352"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4D4681">
        <w:rPr>
          <w:rFonts w:ascii="Times New Roman" w:hAnsi="Times New Roman" w:cs="Times New Roman"/>
          <w:i/>
          <w:iCs/>
          <w:noProof/>
          <w:sz w:val="24"/>
          <w:szCs w:val="24"/>
        </w:rPr>
        <w:t>Marine Ecology Progress Series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565</w:t>
      </w:r>
      <w:r w:rsidRPr="004D4681">
        <w:rPr>
          <w:rFonts w:ascii="Times New Roman" w:hAnsi="Times New Roman" w:cs="Times New Roman"/>
          <w:noProof/>
          <w:sz w:val="24"/>
          <w:szCs w:val="24"/>
        </w:rPr>
        <w:t>, 79–93. doi: 10.3354/meps12009</w:t>
      </w:r>
    </w:p>
    <w:p w14:paraId="373E0FF3"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lastRenderedPageBreak/>
        <w:t xml:space="preserve">Wagner, H. H., &amp; Fortin, M.-J. (2013). A conceptual framework for the spatial analysis of landscape genetic data. </w:t>
      </w:r>
      <w:r w:rsidRPr="004D4681">
        <w:rPr>
          <w:rFonts w:ascii="Times New Roman" w:hAnsi="Times New Roman" w:cs="Times New Roman"/>
          <w:i/>
          <w:iCs/>
          <w:noProof/>
          <w:sz w:val="24"/>
          <w:szCs w:val="24"/>
        </w:rPr>
        <w:t>Conservation 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14</w:t>
      </w:r>
      <w:r w:rsidRPr="004D4681">
        <w:rPr>
          <w:rFonts w:ascii="Times New Roman" w:hAnsi="Times New Roman" w:cs="Times New Roman"/>
          <w:noProof/>
          <w:sz w:val="24"/>
          <w:szCs w:val="24"/>
        </w:rPr>
        <w:t>(2), 253–261. doi: 10.1007/s10592-012-0391-5</w:t>
      </w:r>
    </w:p>
    <w:p w14:paraId="62F6AAFA"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4D4681">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4D4681">
        <w:rPr>
          <w:rFonts w:ascii="Times New Roman" w:hAnsi="Times New Roman" w:cs="Times New Roman"/>
          <w:i/>
          <w:iCs/>
          <w:noProof/>
          <w:sz w:val="24"/>
          <w:szCs w:val="24"/>
        </w:rPr>
        <w:t>Canadian Journal of Forest Research</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1348</w:t>
      </w:r>
      <w:r w:rsidRPr="004D4681">
        <w:rPr>
          <w:rFonts w:ascii="Times New Roman" w:hAnsi="Times New Roman" w:cs="Times New Roman"/>
          <w:noProof/>
          <w:sz w:val="24"/>
          <w:szCs w:val="24"/>
        </w:rPr>
        <w:t>(September), 1339–1348. doi: 10.1139/cjfr-2018-0417</w:t>
      </w:r>
    </w:p>
    <w:p w14:paraId="2C0A2086" w14:textId="77777777" w:rsidR="004D4681" w:rsidRPr="004D4681" w:rsidRDefault="004D4681" w:rsidP="004D4681">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4D4681">
        <w:rPr>
          <w:rFonts w:ascii="Times New Roman" w:hAnsi="Times New Roman" w:cs="Times New Roman"/>
          <w:noProof/>
          <w:sz w:val="24"/>
          <w:szCs w:val="24"/>
        </w:rPr>
        <w:t xml:space="preserve">Wright, S. (1943). Isolation by Distance. </w:t>
      </w:r>
      <w:r w:rsidRPr="004D4681">
        <w:rPr>
          <w:rFonts w:ascii="Times New Roman" w:hAnsi="Times New Roman" w:cs="Times New Roman"/>
          <w:i/>
          <w:iCs/>
          <w:noProof/>
          <w:sz w:val="24"/>
          <w:szCs w:val="24"/>
        </w:rPr>
        <w:t>Genetics</w:t>
      </w:r>
      <w:r w:rsidRPr="004D4681">
        <w:rPr>
          <w:rFonts w:ascii="Times New Roman" w:hAnsi="Times New Roman" w:cs="Times New Roman"/>
          <w:noProof/>
          <w:sz w:val="24"/>
          <w:szCs w:val="24"/>
        </w:rPr>
        <w:t xml:space="preserve">, </w:t>
      </w:r>
      <w:r w:rsidRPr="004D4681">
        <w:rPr>
          <w:rFonts w:ascii="Times New Roman" w:hAnsi="Times New Roman" w:cs="Times New Roman"/>
          <w:i/>
          <w:iCs/>
          <w:noProof/>
          <w:sz w:val="24"/>
          <w:szCs w:val="24"/>
        </w:rPr>
        <w:t>28</w:t>
      </w:r>
      <w:r w:rsidRPr="004D4681">
        <w:rPr>
          <w:rFonts w:ascii="Times New Roman" w:hAnsi="Times New Roman" w:cs="Times New Roman"/>
          <w:noProof/>
          <w:sz w:val="24"/>
          <w:szCs w:val="24"/>
        </w:rPr>
        <w:t>(2), 114–138.</w:t>
      </w:r>
    </w:p>
    <w:p w14:paraId="52BF2944" w14:textId="1F6A987D" w:rsidR="004E13A5" w:rsidRDefault="004E13A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sectPr w:rsidR="004E13A5" w:rsidSect="00596125">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Pierre" w:date="2020-02-02T14:09:00Z" w:initials="PL">
    <w:p w14:paraId="120B08AC" w14:textId="22078D3A" w:rsidR="00154844" w:rsidRDefault="00154844">
      <w:pPr>
        <w:pStyle w:val="Commentaire"/>
      </w:pPr>
      <w:r>
        <w:rPr>
          <w:rStyle w:val="Marquedecommentaire"/>
        </w:rPr>
        <w:annotationRef/>
      </w:r>
      <w:r>
        <w:t>Je crains que l’éditeur te dise que l’introduction est trop longue (5.5 pages, 136 lignes).</w:t>
      </w:r>
    </w:p>
  </w:comment>
  <w:comment w:id="85" w:author="Pierre" w:date="2020-02-02T16:30:00Z" w:initials="PL">
    <w:p w14:paraId="4C23C4EC" w14:textId="58AF9F6D" w:rsidR="00154844" w:rsidRDefault="00154844">
      <w:pPr>
        <w:pStyle w:val="Commentaire"/>
      </w:pPr>
      <w:r>
        <w:rPr>
          <w:rStyle w:val="Marquedecommentaire"/>
        </w:rPr>
        <w:annotationRef/>
      </w:r>
      <w:r>
        <w:t>Suggestion: In the Discussion section, discuss the implications of this finding on the design of empirical field studies.</w:t>
      </w:r>
    </w:p>
  </w:comment>
  <w:comment w:id="87" w:author="Pierre" w:date="2020-02-02T16:35:00Z" w:initials="PL">
    <w:p w14:paraId="20E8A04C" w14:textId="459C0B7D" w:rsidR="00154844" w:rsidRDefault="00154844">
      <w:pPr>
        <w:pStyle w:val="Commentaire"/>
      </w:pPr>
      <w:r>
        <w:rPr>
          <w:rStyle w:val="Marquedecommentaire"/>
        </w:rPr>
        <w:annotationRef/>
      </w:r>
      <w:r w:rsidRPr="00045E93">
        <w:rPr>
          <w:rFonts w:cs="Helvetica"/>
          <w:szCs w:val="24"/>
          <w:lang w:val="fr-FR"/>
        </w:rPr>
        <w:t>Legendre, P.</w:t>
      </w:r>
      <w:r>
        <w:rPr>
          <w:rFonts w:cs="Helvetica"/>
          <w:szCs w:val="24"/>
          <w:lang w:val="fr-FR"/>
        </w:rPr>
        <w:t xml:space="preserve"> &amp; </w:t>
      </w:r>
      <w:r>
        <w:rPr>
          <w:rFonts w:ascii="Times New Roman" w:hAnsi="Times New Roman"/>
          <w:lang w:val="en-GB"/>
        </w:rPr>
        <w:t xml:space="preserve">M. De </w:t>
      </w:r>
      <w:r w:rsidRPr="002624BA">
        <w:rPr>
          <w:lang w:val="fr-FR"/>
        </w:rPr>
        <w:t>C</w:t>
      </w:r>
      <w:r w:rsidRPr="002624BA">
        <w:rPr>
          <w:szCs w:val="28"/>
          <w:lang w:val="fr-FR"/>
        </w:rPr>
        <w:t>á</w:t>
      </w:r>
      <w:r w:rsidRPr="002624BA">
        <w:rPr>
          <w:lang w:val="fr-FR"/>
        </w:rPr>
        <w:t>ceres</w:t>
      </w:r>
      <w:r>
        <w:rPr>
          <w:lang w:val="fr-FR"/>
        </w:rPr>
        <w:t xml:space="preserve">. 2013. </w:t>
      </w:r>
      <w:r w:rsidRPr="003E60E6">
        <w:rPr>
          <w:lang w:val="fr-FR"/>
        </w:rPr>
        <w:t>Beta diversity as the variance of community data: dissimilarity coefficients and partitioning</w:t>
      </w:r>
      <w:r>
        <w:rPr>
          <w:lang w:val="fr-FR"/>
        </w:rPr>
        <w:t xml:space="preserve">. </w:t>
      </w:r>
      <w:r w:rsidRPr="003E60E6">
        <w:rPr>
          <w:i/>
          <w:lang w:val="fr-FR"/>
        </w:rPr>
        <w:t>Ecology Letters</w:t>
      </w:r>
      <w:r>
        <w:rPr>
          <w:lang w:val="fr-FR"/>
        </w:rPr>
        <w:t xml:space="preserve"> 16: 951-963. </w:t>
      </w:r>
      <w:r w:rsidRPr="008C4432">
        <w:rPr>
          <w:lang w:val="fr-FR"/>
        </w:rPr>
        <w:t>https://dx.doi.org/10.1111/ele.12141</w:t>
      </w:r>
      <w:r>
        <w:rPr>
          <w:lang w:val="fr-FR"/>
        </w:rPr>
        <w:t>.</w:t>
      </w:r>
    </w:p>
  </w:comment>
  <w:comment w:id="118" w:author="Pierre" w:date="2020-02-02T16:41:00Z" w:initials="PL">
    <w:p w14:paraId="6C281029" w14:textId="4C1BDFE6" w:rsidR="00154844" w:rsidRDefault="00154844">
      <w:pPr>
        <w:pStyle w:val="Commentaire"/>
      </w:pPr>
      <w:r>
        <w:rPr>
          <w:rStyle w:val="Marquedecommentaire"/>
        </w:rPr>
        <w:annotationRef/>
      </w:r>
      <w:r>
        <w:t>Je ne comprends pas de quoi il s’agit. Peux-tu expliquer? Ou modifier ce segment de phrase?</w:t>
      </w:r>
    </w:p>
  </w:comment>
  <w:comment w:id="168" w:author="Pierre" w:date="2020-02-02T17:16:00Z" w:initials="PL">
    <w:p w14:paraId="58835F72" w14:textId="0B507720" w:rsidR="00154844" w:rsidRDefault="00154844">
      <w:pPr>
        <w:pStyle w:val="Commentaire"/>
      </w:pPr>
      <w:r>
        <w:rPr>
          <w:rStyle w:val="Marquedecommentaire"/>
        </w:rPr>
        <w:annotationRef/>
      </w:r>
      <w:r>
        <w:t>Il serait bon de décrire brièvement cette distance dans une annexe.</w:t>
      </w:r>
    </w:p>
  </w:comment>
  <w:comment w:id="177" w:author="Pierre" w:date="2020-02-02T17:35:00Z" w:initials="PL">
    <w:p w14:paraId="5A750860" w14:textId="50D66550" w:rsidR="00154844" w:rsidRDefault="00154844">
      <w:pPr>
        <w:pStyle w:val="Commentaire"/>
      </w:pPr>
      <w:r>
        <w:rPr>
          <w:rStyle w:val="Marquedecommentaire"/>
        </w:rPr>
        <w:annotationRef/>
      </w:r>
      <w:r>
        <w:t>“</w:t>
      </w:r>
      <w:r>
        <w:rPr>
          <w:rFonts w:ascii="Times New Roman" w:eastAsia="Times New Roman" w:hAnsi="Times New Roman" w:cs="Times New Roman"/>
          <w:sz w:val="24"/>
          <w:szCs w:val="24"/>
          <w:lang w:val="en-CA"/>
        </w:rPr>
        <w:t xml:space="preserve">was strictly a function of geographic </w:t>
      </w:r>
      <w:r w:rsidRPr="0007763B">
        <w:rPr>
          <w:rFonts w:ascii="Times New Roman" w:eastAsia="Times New Roman" w:hAnsi="Times New Roman" w:cs="Times New Roman"/>
          <w:sz w:val="24"/>
          <w:szCs w:val="24"/>
          <w:lang w:val="en-CA"/>
        </w:rPr>
        <w:t>distance</w:t>
      </w:r>
      <w:r>
        <w:rPr>
          <w:rFonts w:ascii="Times New Roman" w:eastAsia="Times New Roman" w:hAnsi="Times New Roman" w:cs="Times New Roman"/>
          <w:sz w:val="24"/>
          <w:szCs w:val="24"/>
          <w:lang w:val="en-CA"/>
        </w:rPr>
        <w:t>” ?</w:t>
      </w:r>
    </w:p>
  </w:comment>
  <w:comment w:id="181" w:author="Pierre" w:date="2020-02-02T17:51:00Z" w:initials="PL">
    <w:p w14:paraId="77275C4D" w14:textId="74BEDDC0" w:rsidR="00154844" w:rsidRDefault="00154844">
      <w:pPr>
        <w:pStyle w:val="Commentaire"/>
      </w:pPr>
      <w:r>
        <w:rPr>
          <w:rStyle w:val="Marquedecommentaire"/>
        </w:rPr>
        <w:annotationRef/>
      </w:r>
      <w:r>
        <w:t>Tu n’as pas encore décrit les scénarios.</w:t>
      </w:r>
    </w:p>
  </w:comment>
  <w:comment w:id="184" w:author="Pierre" w:date="2020-02-02T17:40:00Z" w:initials="PL">
    <w:p w14:paraId="740ACEA1" w14:textId="58131018" w:rsidR="00154844" w:rsidRDefault="00154844">
      <w:pPr>
        <w:pStyle w:val="Commentaire"/>
      </w:pPr>
      <w:r>
        <w:rPr>
          <w:rStyle w:val="Marquedecommentaire"/>
        </w:rPr>
        <w:annotationRef/>
      </w:r>
      <w:r>
        <w:t>L’attribution aléatoire assure-t-elle vraiment la diversité maximum à tout coup? Par hazard, tous tes individus pourraient obtenir exactement la meme structure génétique, donc une diversité nulle.</w:t>
      </w:r>
    </w:p>
  </w:comment>
  <w:comment w:id="186" w:author="Pierre" w:date="2020-02-02T17:41:00Z" w:initials="PL">
    <w:p w14:paraId="39D9E8C3" w14:textId="1450D898" w:rsidR="00154844" w:rsidRDefault="00154844">
      <w:pPr>
        <w:pStyle w:val="Commentaire"/>
      </w:pPr>
      <w:r>
        <w:rPr>
          <w:rStyle w:val="Marquedecommentaire"/>
        </w:rPr>
        <w:annotationRef/>
      </w:r>
      <w:r>
        <w:t>Éviter le mot “believe”: on pourrait te demander sur quoi s’appuie cette croyance.</w:t>
      </w:r>
    </w:p>
  </w:comment>
  <w:comment w:id="198" w:author="Pierre" w:date="2020-02-02T17:45:00Z" w:initials="PL">
    <w:p w14:paraId="07DC4616" w14:textId="62B399EC" w:rsidR="00154844" w:rsidRDefault="00154844">
      <w:pPr>
        <w:pStyle w:val="Commentaire"/>
      </w:pPr>
      <w:r>
        <w:rPr>
          <w:rStyle w:val="Marquedecommentaire"/>
        </w:rPr>
        <w:annotationRef/>
      </w:r>
      <w:r>
        <w:t>Ai-je bien compris?</w:t>
      </w:r>
    </w:p>
  </w:comment>
  <w:comment w:id="199" w:author="Pierre" w:date="2020-02-02T18:23:00Z" w:initials="PL">
    <w:p w14:paraId="58303EBC" w14:textId="152A2C72" w:rsidR="00154844" w:rsidRDefault="00154844">
      <w:pPr>
        <w:pStyle w:val="Commentaire"/>
      </w:pPr>
      <w:r>
        <w:rPr>
          <w:rStyle w:val="Marquedecommentaire"/>
        </w:rPr>
        <w:annotationRef/>
      </w:r>
      <w:r>
        <w:t>Décrire ce que représente cette expression. Expression impressionnante mais pas Claire!</w:t>
      </w:r>
    </w:p>
  </w:comment>
  <w:comment w:id="201" w:author="Pierre" w:date="2020-02-02T17:49:00Z" w:initials="PL">
    <w:p w14:paraId="624AD9F6" w14:textId="1F421193" w:rsidR="00154844" w:rsidRDefault="00154844">
      <w:pPr>
        <w:pStyle w:val="Commentaire"/>
      </w:pPr>
      <w:r>
        <w:rPr>
          <w:rStyle w:val="Marquedecommentaire"/>
        </w:rPr>
        <w:annotationRef/>
      </w:r>
      <w:r>
        <w:t>Lignes 249-250, tu as écrit: “</w:t>
      </w:r>
      <w:r w:rsidRPr="0007763B">
        <w:rPr>
          <w:rFonts w:ascii="Times New Roman" w:eastAsia="Times New Roman" w:hAnsi="Times New Roman" w:cs="Times New Roman"/>
          <w:sz w:val="24"/>
          <w:szCs w:val="24"/>
          <w:lang w:val="en-CA"/>
        </w:rPr>
        <w:t xml:space="preserve">a demographic event </w:t>
      </w:r>
      <w:r>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Pr>
          <w:rFonts w:ascii="Times New Roman" w:eastAsia="Times New Roman" w:hAnsi="Times New Roman" w:cs="Times New Roman"/>
          <w:sz w:val="24"/>
          <w:szCs w:val="24"/>
          <w:lang w:val="en-CA"/>
        </w:rPr>
        <w:t>imposed</w:t>
      </w:r>
      <w:r w:rsidRPr="0007763B">
        <w:rPr>
          <w:rFonts w:ascii="Times New Roman" w:eastAsia="Times New Roman" w:hAnsi="Times New Roman" w:cs="Times New Roman"/>
          <w:sz w:val="24"/>
          <w:szCs w:val="24"/>
          <w:lang w:val="en-CA"/>
        </w:rPr>
        <w:t xml:space="preserve"> on up to three </w:t>
      </w:r>
      <w:r>
        <w:rPr>
          <w:rFonts w:ascii="Times New Roman" w:eastAsia="Times New Roman" w:hAnsi="Times New Roman" w:cs="Times New Roman"/>
          <w:sz w:val="24"/>
          <w:szCs w:val="24"/>
          <w:lang w:val="en-CA"/>
        </w:rPr>
        <w:t>populations in the landscape</w:t>
      </w:r>
      <w:r>
        <w:t>”. Dois-je comprendre que les “three different numbers of populations” furent {1,2,3} ?</w:t>
      </w:r>
    </w:p>
  </w:comment>
  <w:comment w:id="222" w:author="Pierre" w:date="2020-02-02T18:17:00Z" w:initials="PL">
    <w:p w14:paraId="4B8E11C3" w14:textId="7049A91E" w:rsidR="00154844" w:rsidRDefault="00154844">
      <w:pPr>
        <w:pStyle w:val="Commentaire"/>
      </w:pPr>
      <w:r>
        <w:rPr>
          <w:rStyle w:val="Marquedecommentaire"/>
        </w:rPr>
        <w:annotationRef/>
      </w:r>
      <w:r>
        <w:t>Qu’est-ce que “the previous step” ? Pas clair.</w:t>
      </w:r>
    </w:p>
  </w:comment>
  <w:comment w:id="223" w:author="Pierre" w:date="2020-02-02T18:14:00Z" w:initials="PL">
    <w:p w14:paraId="230C5549" w14:textId="63F2CEDD" w:rsidR="00154844" w:rsidRDefault="00154844">
      <w:pPr>
        <w:pStyle w:val="Commentaire"/>
      </w:pPr>
      <w:r>
        <w:rPr>
          <w:rStyle w:val="Marquedecommentaire"/>
        </w:rPr>
        <w:annotationRef/>
      </w:r>
      <w:r>
        <w:t>Les revues demandent que les figures et tableaux soient fournis au robot de soumission de façon indépendante du fichier contenant le manuscript. Pour le moment, tu peux placer les tableaux et figures dans un fichier séparé.</w:t>
      </w:r>
    </w:p>
  </w:comment>
  <w:comment w:id="232" w:author="Pierre" w:date="2020-02-03T14:45:00Z" w:initials="PL">
    <w:p w14:paraId="06789BEE" w14:textId="1A0A53EA" w:rsidR="00154844" w:rsidRDefault="00154844">
      <w:pPr>
        <w:pStyle w:val="Commentaire"/>
      </w:pPr>
      <w:r>
        <w:rPr>
          <w:rStyle w:val="Marquedecommentaire"/>
        </w:rPr>
        <w:annotationRef/>
      </w:r>
      <w:r>
        <w:t>“Pop. Number” =&gt; en français: Numéro de la population. Est-ce bien ce que tu voulais écrire? Ou serait-ce plutôt “Number of populations” ?</w:t>
      </w:r>
    </w:p>
    <w:p w14:paraId="6B6E6223" w14:textId="77777777" w:rsidR="00154844" w:rsidRDefault="00154844">
      <w:pPr>
        <w:pStyle w:val="Commentaire"/>
      </w:pPr>
    </w:p>
    <w:p w14:paraId="6598126D" w14:textId="7435531F" w:rsidR="00154844" w:rsidRDefault="00154844">
      <w:pPr>
        <w:pStyle w:val="Commentaire"/>
      </w:pPr>
      <w:r>
        <w:t>Dans cette case du tableau, tu pourrais écrire “Dispersal B” sur la première ligne, cadrée à droite, puis ““No. populations” sur une seconde ligne cadrée à gauche.</w:t>
      </w:r>
    </w:p>
  </w:comment>
  <w:comment w:id="240" w:author="Pierre" w:date="2020-02-02T18:25:00Z" w:initials="PL">
    <w:p w14:paraId="2FD1CC4C" w14:textId="57043758" w:rsidR="00154844" w:rsidRDefault="00154844">
      <w:pPr>
        <w:pStyle w:val="Commentaire"/>
      </w:pPr>
      <w:r>
        <w:rPr>
          <w:rStyle w:val="Marquedecommentaire"/>
        </w:rPr>
        <w:annotationRef/>
      </w:r>
      <w:r>
        <w:t>Were the positions of these 6 populations set by you at the beginning of the run, or were they selected at random?</w:t>
      </w:r>
    </w:p>
  </w:comment>
  <w:comment w:id="245" w:author="Pierre" w:date="2020-02-02T21:11:00Z" w:initials="PL">
    <w:p w14:paraId="47CCA023" w14:textId="3DD1C37B" w:rsidR="00154844" w:rsidRDefault="00154844">
      <w:pPr>
        <w:pStyle w:val="Commentaire"/>
      </w:pPr>
      <w:r>
        <w:rPr>
          <w:rStyle w:val="Marquedecommentaire"/>
        </w:rPr>
        <w:annotationRef/>
      </w:r>
      <w:r>
        <w:t>Not sure what you meant to say here.</w:t>
      </w:r>
    </w:p>
  </w:comment>
  <w:comment w:id="260" w:author="Pierre" w:date="2020-02-03T08:42:00Z" w:initials="PL">
    <w:p w14:paraId="24AFB168" w14:textId="57DB156A" w:rsidR="00154844" w:rsidRDefault="00154844">
      <w:pPr>
        <w:pStyle w:val="Commentaire"/>
      </w:pPr>
      <w:r>
        <w:rPr>
          <w:rStyle w:val="Marquedecommentaire"/>
        </w:rPr>
        <w:annotationRef/>
      </w:r>
      <w:r>
        <w:t>Dans les simulations pour estimer l’erreur de type I, ceci est le nombre total de tests (ou de simulations), n’est-ce pas?</w:t>
      </w:r>
    </w:p>
  </w:comment>
  <w:comment w:id="302" w:author="Pierre" w:date="2020-02-03T15:01:00Z" w:initials="PL">
    <w:p w14:paraId="62881465" w14:textId="09589B1A" w:rsidR="00154844" w:rsidRDefault="00154844">
      <w:pPr>
        <w:pStyle w:val="Commentaire"/>
      </w:pPr>
      <w:r>
        <w:rPr>
          <w:rStyle w:val="Marquedecommentaire"/>
        </w:rPr>
        <w:annotationRef/>
      </w:r>
      <w:r>
        <w:t>Pas nécessaire de repeater le numéro de la figure: ce paragraphe discute de la Fig. 2.</w:t>
      </w:r>
    </w:p>
  </w:comment>
  <w:comment w:id="304" w:author="Pierre" w:date="2020-02-03T15:08:00Z" w:initials="PL">
    <w:p w14:paraId="74D23BD5" w14:textId="76EFE9C5" w:rsidR="00154844" w:rsidRDefault="00154844">
      <w:pPr>
        <w:pStyle w:val="Commentaire"/>
      </w:pPr>
      <w:r>
        <w:rPr>
          <w:rStyle w:val="Marquedecommentaire"/>
        </w:rPr>
        <w:annotationRef/>
      </w:r>
      <w:r>
        <w:t xml:space="preserve">Dans la Fig. 2, la moyenne pour </w:t>
      </w:r>
      <w:r w:rsidRPr="008E00E0">
        <w:rPr>
          <w:i/>
        </w:rPr>
        <w:t>low dispersal</w:t>
      </w:r>
      <w:r>
        <w:t xml:space="preserve"> a plutôt l’air de 0.05 plutôt que 0.005.</w:t>
      </w:r>
    </w:p>
  </w:comment>
  <w:comment w:id="305" w:author="Pierre" w:date="2020-02-03T15:07:00Z" w:initials="PL">
    <w:p w14:paraId="1E72EB6A" w14:textId="34AF41E9" w:rsidR="00154844" w:rsidRDefault="00154844">
      <w:pPr>
        <w:pStyle w:val="Commentaire"/>
      </w:pPr>
      <w:r>
        <w:rPr>
          <w:rStyle w:val="Marquedecommentaire"/>
        </w:rPr>
        <w:annotationRef/>
      </w:r>
      <w:r>
        <w:t xml:space="preserve">Idem pour </w:t>
      </w:r>
      <w:r w:rsidRPr="008E00E0">
        <w:rPr>
          <w:i/>
        </w:rPr>
        <w:t>moderate</w:t>
      </w:r>
      <w:r>
        <w:t xml:space="preserve"> dispersal: à peu près 0.25 et non 0.023.</w:t>
      </w:r>
    </w:p>
  </w:comment>
  <w:comment w:id="306" w:author="Pierre" w:date="2020-02-03T15:07:00Z" w:initials="PL">
    <w:p w14:paraId="720BB594" w14:textId="01D1A771" w:rsidR="00154844" w:rsidRDefault="00154844">
      <w:pPr>
        <w:pStyle w:val="Commentaire"/>
      </w:pPr>
      <w:r>
        <w:rPr>
          <w:rStyle w:val="Marquedecommentaire"/>
        </w:rPr>
        <w:annotationRef/>
      </w:r>
      <w:r>
        <w:t xml:space="preserve">Idem pour </w:t>
      </w:r>
      <w:r w:rsidRPr="008E00E0">
        <w:rPr>
          <w:i/>
        </w:rPr>
        <w:t>high dispersal</w:t>
      </w:r>
      <w:r>
        <w:t>: à peu près 0.40 et non 0.21.</w:t>
      </w:r>
    </w:p>
  </w:comment>
  <w:comment w:id="307" w:author="Pierre" w:date="2020-02-03T15:02:00Z" w:initials="PL">
    <w:p w14:paraId="1A22C7A1" w14:textId="0C94DA10" w:rsidR="00154844" w:rsidRDefault="00154844">
      <w:pPr>
        <w:pStyle w:val="Commentaire"/>
      </w:pPr>
      <w:r>
        <w:rPr>
          <w:rStyle w:val="Marquedecommentaire"/>
        </w:rPr>
        <w:annotationRef/>
      </w:r>
      <w:r>
        <w:t>Idem</w:t>
      </w:r>
    </w:p>
  </w:comment>
  <w:comment w:id="344" w:author="Pierre" w:date="2020-02-03T16:11:00Z" w:initials="PL">
    <w:p w14:paraId="25B019D2" w14:textId="03129114" w:rsidR="00154844" w:rsidRDefault="00154844">
      <w:pPr>
        <w:pStyle w:val="Commentaire"/>
      </w:pPr>
      <w:r>
        <w:rPr>
          <w:rStyle w:val="Marquedecommentaire"/>
        </w:rPr>
        <w:annotationRef/>
      </w:r>
      <w:r>
        <w:t>Pourquoi y a-t-il deux lignes en tirets dans cette figure? – J’ai inscrit la meme question à la ligne 546.</w:t>
      </w:r>
    </w:p>
  </w:comment>
  <w:comment w:id="492" w:author="Pierre" w:date="2020-02-03T15:43:00Z" w:initials="PL">
    <w:p w14:paraId="452C4D96" w14:textId="28D21C9F" w:rsidR="00154844" w:rsidRDefault="00154844">
      <w:pPr>
        <w:pStyle w:val="Commentaire"/>
      </w:pPr>
      <w:r>
        <w:rPr>
          <w:rStyle w:val="Marquedecommentaire"/>
        </w:rPr>
        <w:annotationRef/>
      </w:r>
      <w:r>
        <w:t>Ajouter une espace ici.</w:t>
      </w:r>
    </w:p>
  </w:comment>
  <w:comment w:id="503" w:author="Pierre" w:date="2020-02-03T15:53:00Z" w:initials="PL">
    <w:p w14:paraId="63454107" w14:textId="5E43C7EF" w:rsidR="00154844" w:rsidRDefault="00154844">
      <w:pPr>
        <w:pStyle w:val="Commentaire"/>
      </w:pPr>
      <w:r>
        <w:rPr>
          <w:rStyle w:val="Marquedecommentaire"/>
        </w:rPr>
        <w:annotationRef/>
      </w:r>
      <w:r>
        <w:t>“Time interval” ?</w:t>
      </w:r>
    </w:p>
  </w:comment>
  <w:comment w:id="504" w:author="Pierre" w:date="2020-02-04T10:14:00Z" w:initials="PL">
    <w:p w14:paraId="3B77BB1C" w14:textId="3AE10E20" w:rsidR="00154844" w:rsidRDefault="00154844">
      <w:pPr>
        <w:pStyle w:val="Commentaire"/>
      </w:pPr>
      <w:r>
        <w:rPr>
          <w:rStyle w:val="Marquedecommentaire"/>
        </w:rPr>
        <w:annotationRef/>
      </w:r>
      <w:r>
        <w:t>Expliquer dès le début des Méthodes quells sont les processus génétiques qui peuvent changer la composition génétique d’une cellule (population locale). Indiquer que tu as utilisé la migration dans les simulations parce que c’était une façon commode de procéder, alors que d’autres processus génétiques peuvent aussi changer la structure génétique d’une cellule.</w:t>
      </w:r>
    </w:p>
  </w:comment>
  <w:comment w:id="533" w:author="Pierre" w:date="2020-02-03T16:04:00Z" w:initials="PL">
    <w:p w14:paraId="075A13F6" w14:textId="1A4F3CA5" w:rsidR="00154844" w:rsidRDefault="00154844">
      <w:pPr>
        <w:pStyle w:val="Commentaire"/>
      </w:pPr>
      <w:r>
        <w:rPr>
          <w:rStyle w:val="Marquedecommentaire"/>
        </w:rPr>
        <w:annotationRef/>
      </w:r>
      <w:r>
        <w:t>Ajouer une espace ici.</w:t>
      </w:r>
    </w:p>
  </w:comment>
  <w:comment w:id="538" w:author="Pierre" w:date="2020-02-03T16:05:00Z" w:initials="PL">
    <w:p w14:paraId="404C5935" w14:textId="099367B7" w:rsidR="00154844" w:rsidRDefault="00154844">
      <w:pPr>
        <w:pStyle w:val="Commentaire"/>
      </w:pPr>
      <w:r>
        <w:rPr>
          <w:rStyle w:val="Marquedecommentaire"/>
        </w:rPr>
        <w:annotationRef/>
      </w:r>
      <w:r>
        <w:t>Ajouer une espace ici.</w:t>
      </w:r>
    </w:p>
  </w:comment>
  <w:comment w:id="548" w:author="Pierre" w:date="2020-02-03T15:48:00Z" w:initials="PL">
    <w:p w14:paraId="1E368EF6" w14:textId="7B8291CF" w:rsidR="00154844" w:rsidRDefault="00154844">
      <w:pPr>
        <w:pStyle w:val="Commentaire"/>
      </w:pPr>
      <w:r>
        <w:rPr>
          <w:rStyle w:val="Marquedecommentaire"/>
        </w:rPr>
        <w:annotationRef/>
      </w:r>
      <w:r>
        <w:t>Tu parles d’années ici alors que dans la figure, l’abscisse est exprimée en nombres de générations. Quel rapport y a-t-il entre les générations et les années? Combien y a-t-il de générations par année?</w:t>
      </w:r>
    </w:p>
  </w:comment>
  <w:comment w:id="558" w:author="Pierre" w:date="2020-02-03T16:22:00Z" w:initials="PL">
    <w:p w14:paraId="63A93BD9" w14:textId="2DC80B73" w:rsidR="00154844" w:rsidRDefault="00154844">
      <w:pPr>
        <w:pStyle w:val="Commentaire"/>
      </w:pPr>
      <w:r>
        <w:rPr>
          <w:rStyle w:val="Marquedecommentaire"/>
        </w:rPr>
        <w:annotationRef/>
      </w:r>
      <w:r>
        <w:t xml:space="preserve">Pourquoi n’y a-t-il que deux lignes en tirets à la Fig. 3? Je vois une ligne pour low dispersal et une pour high dispersal. Le paragraphe qui décrit les </w:t>
      </w:r>
      <w:r w:rsidRPr="000B306E">
        <w:rPr>
          <w:i/>
        </w:rPr>
        <w:t xml:space="preserve">Control </w:t>
      </w:r>
      <w:r>
        <w:rPr>
          <w:i/>
        </w:rPr>
        <w:t>simulati</w:t>
      </w:r>
      <w:r w:rsidRPr="000B306E">
        <w:rPr>
          <w:i/>
        </w:rPr>
        <w:t>ons</w:t>
      </w:r>
      <w:r>
        <w:t xml:space="preserve"> dit qu’il y en aurait trois aux L. 380–381.</w:t>
      </w:r>
    </w:p>
  </w:comment>
  <w:comment w:id="565" w:author="Pierre" w:date="2020-02-03T16:29:00Z" w:initials="PL">
    <w:p w14:paraId="07B93B70" w14:textId="3DC8B738" w:rsidR="00154844" w:rsidRDefault="00154844">
      <w:pPr>
        <w:pStyle w:val="Commentaire"/>
      </w:pPr>
      <w:r>
        <w:rPr>
          <w:rStyle w:val="Marquedecommentaire"/>
        </w:rPr>
        <w:annotationRef/>
      </w:r>
      <w:r>
        <w:t>Je tique sur le segment “</w:t>
      </w:r>
      <w:r>
        <w:rPr>
          <w:rFonts w:ascii="Times New Roman" w:eastAsia="Times New Roman" w:hAnsi="Times New Roman" w:cs="Times New Roman"/>
          <w:sz w:val="24"/>
          <w:szCs w:val="24"/>
        </w:rPr>
        <w:t>twice as effective at avoiding false positives</w:t>
      </w:r>
      <w:r>
        <w:rPr>
          <w:rStyle w:val="Marquedecommentaire"/>
        </w:rPr>
        <w:annotationRef/>
      </w:r>
      <w:r>
        <w:t xml:space="preserve">” car je ne sais pas comment mesurer de façon positive l’effet “avoiding false positives”. Les réviseurs pourraient aussi tiquer sur cette phrase. Il serait plus prudent d’écrire: </w:t>
      </w:r>
    </w:p>
    <w:p w14:paraId="4F805CBB" w14:textId="77777777" w:rsidR="00154844" w:rsidRDefault="00154844">
      <w:pPr>
        <w:pStyle w:val="Commentaire"/>
      </w:pPr>
    </w:p>
    <w:p w14:paraId="6E729B9D" w14:textId="4CF28483" w:rsidR="00154844" w:rsidRDefault="00154844">
      <w:pPr>
        <w:pStyle w:val="Commentaire"/>
      </w:pPr>
      <w:r>
        <w:t xml:space="preserve">“TGI was much more effective </w:t>
      </w:r>
      <w:r>
        <w:rPr>
          <w:rFonts w:ascii="Times New Roman" w:eastAsia="Times New Roman" w:hAnsi="Times New Roman" w:cs="Times New Roman"/>
          <w:sz w:val="24"/>
          <w:szCs w:val="24"/>
        </w:rPr>
        <w:t>at avoiding false positives</w:t>
      </w:r>
      <w:r>
        <w:rPr>
          <w:rStyle w:val="Marquedecommentaire"/>
        </w:rPr>
        <w:annotationRef/>
      </w:r>
      <w:r>
        <w:rPr>
          <w:rFonts w:ascii="Times New Roman" w:eastAsia="Times New Roman" w:hAnsi="Times New Roman" w:cs="Times New Roman"/>
          <w:sz w:val="24"/>
          <w:szCs w:val="24"/>
        </w:rPr>
        <w:t xml:space="preserve"> […] </w:t>
      </w:r>
      <w:r w:rsidRPr="004F7DFD">
        <w:rPr>
          <w:rFonts w:ascii="Times New Roman" w:eastAsia="Times New Roman" w:hAnsi="Times New Roman" w:cs="Times New Roman"/>
          <w:sz w:val="24"/>
          <w:szCs w:val="24"/>
          <w:highlight w:val="yellow"/>
        </w:rPr>
        <w:t>than</w:t>
      </w:r>
      <w:r>
        <w:rPr>
          <w:rFonts w:ascii="Times New Roman" w:eastAsia="Times New Roman" w:hAnsi="Times New Roman" w:cs="Times New Roman"/>
          <w:sz w:val="24"/>
          <w:szCs w:val="24"/>
        </w:rPr>
        <w:t xml:space="preserve"> in its absence (as shown in the coltrol simulations)</w:t>
      </w:r>
      <w:r>
        <w:t>”.</w:t>
      </w:r>
    </w:p>
  </w:comment>
  <w:comment w:id="571" w:author="Pierre" w:date="2020-02-03T17:51:00Z" w:initials="PL">
    <w:p w14:paraId="22EAFF49" w14:textId="4DC9E8C2" w:rsidR="00154844" w:rsidRDefault="00154844">
      <w:pPr>
        <w:pStyle w:val="Commentaire"/>
      </w:pPr>
      <w:r>
        <w:rPr>
          <w:rStyle w:val="Marquedecommentaire"/>
        </w:rPr>
        <w:annotationRef/>
      </w:r>
      <w:r>
        <w:t>Je préfère parler de “démonstration” dans le cas d’une démonstration formelle, par exemple un théorème en mathématiques.</w:t>
      </w:r>
    </w:p>
  </w:comment>
  <w:comment w:id="577" w:author="Pierre" w:date="2020-02-02T21:25:00Z" w:initials="PL">
    <w:p w14:paraId="7787315D" w14:textId="257BFB81" w:rsidR="00154844" w:rsidRDefault="00154844">
      <w:pPr>
        <w:pStyle w:val="Commentaire"/>
      </w:pPr>
      <w:r>
        <w:rPr>
          <w:rStyle w:val="Marquedecommentaire"/>
        </w:rPr>
        <w:annotationRef/>
      </w:r>
      <w:r>
        <w:t>“obtained” ?</w:t>
      </w:r>
    </w:p>
  </w:comment>
  <w:comment w:id="582" w:author="Pierre" w:date="2020-02-03T18:04:00Z" w:initials="PL">
    <w:p w14:paraId="3A384BC6" w14:textId="0359AD2D" w:rsidR="00154844" w:rsidRDefault="00154844">
      <w:pPr>
        <w:pStyle w:val="Commentaire"/>
      </w:pPr>
      <w:r>
        <w:rPr>
          <w:rStyle w:val="Marquedecommentaire"/>
        </w:rPr>
        <w:annotationRef/>
      </w:r>
      <w:r>
        <w:t>Le mot “population” sans qualificatif a un sens beaucoup plus large.</w:t>
      </w:r>
    </w:p>
  </w:comment>
  <w:comment w:id="619" w:author="Pierre" w:date="2020-02-04T10:06:00Z" w:initials="PL">
    <w:p w14:paraId="139289F0" w14:textId="6EEAC3FE" w:rsidR="00154844" w:rsidRDefault="00154844">
      <w:pPr>
        <w:pStyle w:val="Commentaire"/>
      </w:pPr>
      <w:r>
        <w:rPr>
          <w:rStyle w:val="Marquedecommentaire"/>
        </w:rPr>
        <w:annotationRef/>
      </w:r>
      <w:r>
        <w:t xml:space="preserve">Phrase difficile è comprendre: qu’est-ce qu’une “right population”? Tu pourrais écrire par exemple: “and increasing the detection of those that have </w:t>
      </w:r>
      <w:r w:rsidRPr="004F3DEA">
        <w:t>been genetically changed</w:t>
      </w:r>
      <w:r>
        <w:t>.” Ou autre formulation directe avec le mot “genetic” dans la phrase.</w:t>
      </w:r>
    </w:p>
    <w:p w14:paraId="3481A5C8" w14:textId="26AC505F" w:rsidR="00154844" w:rsidRDefault="00154844">
      <w:pPr>
        <w:pStyle w:val="Commentaire"/>
      </w:pPr>
      <w:r>
        <w:t>Je te signale en pasant que les asiatiques ont beaucoup de difficultè à comprendre les phrases des occidentaux qui contiennent une double négation, comme dans la présente phrase: “avoiding the rejection”.</w:t>
      </w:r>
    </w:p>
  </w:comment>
  <w:comment w:id="623" w:author="Pierre" w:date="2020-02-03T18:26:00Z" w:initials="PL">
    <w:p w14:paraId="67151445" w14:textId="589845EE" w:rsidR="00154844" w:rsidRDefault="00154844">
      <w:pPr>
        <w:pStyle w:val="Commentaire"/>
      </w:pPr>
      <w:r>
        <w:rPr>
          <w:rStyle w:val="Marquedecommentaire"/>
        </w:rPr>
        <w:annotationRef/>
      </w:r>
      <w:r>
        <w:t>“when time between samplings increases” ?</w:t>
      </w:r>
    </w:p>
  </w:comment>
  <w:comment w:id="625" w:author="Pierre" w:date="2020-02-03T18:19:00Z" w:initials="PL">
    <w:p w14:paraId="3DFA953C" w14:textId="0A7529BC" w:rsidR="00154844" w:rsidRDefault="00154844">
      <w:pPr>
        <w:pStyle w:val="Commentaire"/>
      </w:pPr>
      <w:r>
        <w:rPr>
          <w:rStyle w:val="Marquedecommentaire"/>
        </w:rPr>
        <w:annotationRef/>
      </w:r>
      <w:r>
        <w:t>Insérer une espace ici.</w:t>
      </w:r>
    </w:p>
  </w:comment>
  <w:comment w:id="638" w:author="Pierre" w:date="2020-02-04T10:06:00Z" w:initials="PL">
    <w:p w14:paraId="25753600" w14:textId="0ADD9C9A" w:rsidR="00154844" w:rsidRDefault="00154844">
      <w:pPr>
        <w:pStyle w:val="Commentaire"/>
      </w:pPr>
      <w:r>
        <w:rPr>
          <w:rStyle w:val="Marquedecommentaire"/>
        </w:rPr>
        <w:annotationRef/>
      </w:r>
      <w:r>
        <w:t>Préciser la phrase: “which” = “higher gene flow" ou "</w:t>
      </w:r>
      <w:r w:rsidRPr="00F71A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short-term or long-term mechanisms" ?</w:t>
      </w:r>
    </w:p>
  </w:comment>
  <w:comment w:id="678" w:author="Pierre" w:date="2020-02-02T21:33:00Z" w:initials="PL">
    <w:p w14:paraId="6C90B734" w14:textId="071D15AF" w:rsidR="00154844" w:rsidRPr="008C2A8C" w:rsidRDefault="00154844" w:rsidP="008C2A8C">
      <w:pPr>
        <w:rPr>
          <w:rFonts w:ascii="Times New Roman" w:eastAsia="Times New Roman" w:hAnsi="Times New Roman" w:cs="Times New Roman"/>
          <w:sz w:val="20"/>
          <w:szCs w:val="20"/>
          <w:lang w:val="fr-CA" w:eastAsia="fr-FR"/>
        </w:rPr>
      </w:pPr>
      <w:r>
        <w:rPr>
          <w:rStyle w:val="Marquedecommentaire"/>
        </w:rPr>
        <w:annotationRef/>
      </w:r>
      <w:r>
        <w:t xml:space="preserve">En effet, tu pourras l’envoyer à </w:t>
      </w:r>
      <w:r w:rsidRPr="008C2A8C">
        <w:rPr>
          <w:rFonts w:ascii="-webkit-standard" w:eastAsia="Times New Roman" w:hAnsi="-webkit-standard" w:cs="Times New Roman"/>
          <w:color w:val="000000"/>
          <w:sz w:val="27"/>
          <w:szCs w:val="27"/>
          <w:shd w:val="clear" w:color="auto" w:fill="FFFFFF"/>
          <w:lang w:val="fr-CA" w:eastAsia="fr-FR"/>
        </w:rPr>
        <w:t>Zhian N. Kamvar</w:t>
      </w:r>
      <w:r>
        <w:rPr>
          <w:rFonts w:ascii="-webkit-standard" w:eastAsia="Times New Roman" w:hAnsi="-webkit-standard" w:cs="Times New Roman"/>
          <w:color w:val="000000"/>
          <w:sz w:val="27"/>
          <w:szCs w:val="27"/>
          <w:shd w:val="clear" w:color="auto" w:fill="FFFFFF"/>
          <w:lang w:val="fr-CA" w:eastAsia="fr-FR"/>
        </w:rPr>
        <w:t xml:space="preserve"> (adegenet) dès que l</w:t>
      </w:r>
      <w:r>
        <w:rPr>
          <w:rFonts w:ascii="-webkit-standard" w:eastAsia="Times New Roman" w:hAnsi="-webkit-standard" w:cs="Times New Roman" w:hint="eastAsia"/>
          <w:color w:val="000000"/>
          <w:sz w:val="27"/>
          <w:szCs w:val="27"/>
          <w:shd w:val="clear" w:color="auto" w:fill="FFFFFF"/>
          <w:lang w:val="fr-CA" w:eastAsia="fr-FR"/>
        </w:rPr>
        <w:t>’</w:t>
      </w:r>
      <w:r>
        <w:rPr>
          <w:rFonts w:ascii="-webkit-standard" w:eastAsia="Times New Roman" w:hAnsi="-webkit-standard" w:cs="Times New Roman"/>
          <w:color w:val="000000"/>
          <w:sz w:val="27"/>
          <w:szCs w:val="27"/>
          <w:shd w:val="clear" w:color="auto" w:fill="FFFFFF"/>
          <w:lang w:val="fr-CA" w:eastAsia="fr-FR"/>
        </w:rPr>
        <w:t>article sera accepté.</w:t>
      </w:r>
    </w:p>
    <w:p w14:paraId="7BFF65BA" w14:textId="2228E900" w:rsidR="00154844" w:rsidRDefault="00154844">
      <w:pPr>
        <w:pStyle w:val="Commentaire"/>
      </w:pPr>
    </w:p>
  </w:comment>
  <w:comment w:id="681" w:author="Julian WITTISCHE" w:date="2020-01-23T21:31:00Z" w:initials="JW">
    <w:p w14:paraId="47A07D9B" w14:textId="7D461A8D" w:rsidR="00154844" w:rsidRDefault="00154844">
      <w:pPr>
        <w:pStyle w:val="Commentaire"/>
      </w:pPr>
      <w:r>
        <w:rPr>
          <w:rStyle w:val="Marquedecommentaire"/>
        </w:rPr>
        <w:annotationRef/>
      </w:r>
      <w:r>
        <w:t>doi values are to be given for Mol Eco 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0B08AC" w15:done="0"/>
  <w15:commentEx w15:paraId="4C23C4EC" w15:done="0"/>
  <w15:commentEx w15:paraId="20E8A04C" w15:done="0"/>
  <w15:commentEx w15:paraId="6C281029" w15:done="0"/>
  <w15:commentEx w15:paraId="58835F72" w15:done="0"/>
  <w15:commentEx w15:paraId="5A750860" w15:done="0"/>
  <w15:commentEx w15:paraId="77275C4D" w15:done="0"/>
  <w15:commentEx w15:paraId="740ACEA1" w15:done="0"/>
  <w15:commentEx w15:paraId="39D9E8C3" w15:done="0"/>
  <w15:commentEx w15:paraId="07DC4616" w15:done="0"/>
  <w15:commentEx w15:paraId="58303EBC" w15:done="0"/>
  <w15:commentEx w15:paraId="624AD9F6" w15:done="0"/>
  <w15:commentEx w15:paraId="4B8E11C3" w15:done="0"/>
  <w15:commentEx w15:paraId="230C5549" w15:done="0"/>
  <w15:commentEx w15:paraId="6598126D" w15:done="0"/>
  <w15:commentEx w15:paraId="2FD1CC4C" w15:done="0"/>
  <w15:commentEx w15:paraId="47CCA023" w15:done="0"/>
  <w15:commentEx w15:paraId="24AFB168" w15:done="0"/>
  <w15:commentEx w15:paraId="62881465" w15:done="0"/>
  <w15:commentEx w15:paraId="74D23BD5" w15:done="0"/>
  <w15:commentEx w15:paraId="1E72EB6A" w15:done="0"/>
  <w15:commentEx w15:paraId="720BB594" w15:done="0"/>
  <w15:commentEx w15:paraId="1A22C7A1" w15:done="0"/>
  <w15:commentEx w15:paraId="25B019D2" w15:done="0"/>
  <w15:commentEx w15:paraId="452C4D96" w15:done="0"/>
  <w15:commentEx w15:paraId="63454107" w15:done="0"/>
  <w15:commentEx w15:paraId="3B77BB1C" w15:done="0"/>
  <w15:commentEx w15:paraId="075A13F6" w15:done="0"/>
  <w15:commentEx w15:paraId="404C5935" w15:done="0"/>
  <w15:commentEx w15:paraId="1E368EF6" w15:done="0"/>
  <w15:commentEx w15:paraId="63A93BD9" w15:done="0"/>
  <w15:commentEx w15:paraId="6E729B9D" w15:done="0"/>
  <w15:commentEx w15:paraId="22EAFF49" w15:done="0"/>
  <w15:commentEx w15:paraId="7787315D" w15:done="0"/>
  <w15:commentEx w15:paraId="3A384BC6" w15:done="0"/>
  <w15:commentEx w15:paraId="3481A5C8" w15:done="0"/>
  <w15:commentEx w15:paraId="67151445" w15:done="0"/>
  <w15:commentEx w15:paraId="3DFA953C" w15:done="0"/>
  <w15:commentEx w15:paraId="25753600" w15:done="0"/>
  <w15:commentEx w15:paraId="7BFF65BA" w15:done="0"/>
  <w15:commentEx w15:paraId="47A07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A0C82" w14:textId="77777777" w:rsidR="00A129FB" w:rsidRDefault="00A129FB" w:rsidP="00596125">
      <w:pPr>
        <w:spacing w:after="0" w:line="240" w:lineRule="auto"/>
      </w:pPr>
      <w:r>
        <w:separator/>
      </w:r>
    </w:p>
  </w:endnote>
  <w:endnote w:type="continuationSeparator" w:id="0">
    <w:p w14:paraId="52F71FED" w14:textId="77777777" w:rsidR="00A129FB" w:rsidRDefault="00A129FB" w:rsidP="0059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Yu Mincho">
    <w:altName w:val="游明朝"/>
    <w:panose1 w:val="00000000000000000000"/>
    <w:charset w:val="80"/>
    <w:family w:val="roman"/>
    <w:notTrueType/>
    <w:pitch w:val="default"/>
  </w:font>
  <w:font w:name="-webkit-standard">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723703"/>
      <w:docPartObj>
        <w:docPartGallery w:val="Page Numbers (Bottom of Page)"/>
        <w:docPartUnique/>
      </w:docPartObj>
    </w:sdtPr>
    <w:sdtEndPr/>
    <w:sdtContent>
      <w:p w14:paraId="4D925038" w14:textId="4A52B2A4" w:rsidR="00154844" w:rsidRDefault="00154844">
        <w:pPr>
          <w:pStyle w:val="Pieddepage"/>
          <w:jc w:val="right"/>
        </w:pPr>
        <w:r>
          <w:fldChar w:fldCharType="begin"/>
        </w:r>
        <w:r>
          <w:instrText>PAGE   \* MERGEFORMAT</w:instrText>
        </w:r>
        <w:r>
          <w:fldChar w:fldCharType="separate"/>
        </w:r>
        <w:r w:rsidR="00DF23B7" w:rsidRPr="00DF23B7">
          <w:rPr>
            <w:noProof/>
            <w:lang w:val="fr-FR"/>
          </w:rPr>
          <w:t>1</w:t>
        </w:r>
        <w:r>
          <w:fldChar w:fldCharType="end"/>
        </w:r>
      </w:p>
    </w:sdtContent>
  </w:sdt>
  <w:p w14:paraId="3FAB228B" w14:textId="77777777" w:rsidR="00154844" w:rsidRDefault="0015484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FF81C" w14:textId="77777777" w:rsidR="00A129FB" w:rsidRDefault="00A129FB" w:rsidP="00596125">
      <w:pPr>
        <w:spacing w:after="0" w:line="240" w:lineRule="auto"/>
      </w:pPr>
      <w:r>
        <w:separator/>
      </w:r>
    </w:p>
  </w:footnote>
  <w:footnote w:type="continuationSeparator" w:id="0">
    <w:p w14:paraId="5FEA3FDF" w14:textId="77777777" w:rsidR="00A129FB" w:rsidRDefault="00A129FB" w:rsidP="00596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A3MjCzMDQ2MTYxMjNQ0lEKTi0uzszPAykwtKwFAH9VCDUtAAAA"/>
  </w:docVars>
  <w:rsids>
    <w:rsidRoot w:val="004E13A5"/>
    <w:rsid w:val="0000168C"/>
    <w:rsid w:val="00002466"/>
    <w:rsid w:val="00002A64"/>
    <w:rsid w:val="0000391E"/>
    <w:rsid w:val="000053C7"/>
    <w:rsid w:val="00005F69"/>
    <w:rsid w:val="00006829"/>
    <w:rsid w:val="00011C71"/>
    <w:rsid w:val="0001269B"/>
    <w:rsid w:val="000141B3"/>
    <w:rsid w:val="00021D02"/>
    <w:rsid w:val="000222ED"/>
    <w:rsid w:val="000227A4"/>
    <w:rsid w:val="00023F2C"/>
    <w:rsid w:val="00024F61"/>
    <w:rsid w:val="0002624B"/>
    <w:rsid w:val="00026490"/>
    <w:rsid w:val="00026783"/>
    <w:rsid w:val="000270B4"/>
    <w:rsid w:val="00027F85"/>
    <w:rsid w:val="0003098F"/>
    <w:rsid w:val="00032375"/>
    <w:rsid w:val="00033B96"/>
    <w:rsid w:val="0004518E"/>
    <w:rsid w:val="00045E93"/>
    <w:rsid w:val="00051F54"/>
    <w:rsid w:val="00053498"/>
    <w:rsid w:val="00055B96"/>
    <w:rsid w:val="00055C1A"/>
    <w:rsid w:val="00056C25"/>
    <w:rsid w:val="00056F49"/>
    <w:rsid w:val="00061580"/>
    <w:rsid w:val="000623C8"/>
    <w:rsid w:val="00063753"/>
    <w:rsid w:val="000637AB"/>
    <w:rsid w:val="00064F7E"/>
    <w:rsid w:val="000673CD"/>
    <w:rsid w:val="00067B6C"/>
    <w:rsid w:val="00067CAB"/>
    <w:rsid w:val="00072895"/>
    <w:rsid w:val="000745F8"/>
    <w:rsid w:val="00074A90"/>
    <w:rsid w:val="00074D7C"/>
    <w:rsid w:val="000752B5"/>
    <w:rsid w:val="000753A8"/>
    <w:rsid w:val="0007763B"/>
    <w:rsid w:val="00077818"/>
    <w:rsid w:val="00082620"/>
    <w:rsid w:val="00084066"/>
    <w:rsid w:val="00087ACB"/>
    <w:rsid w:val="00093A55"/>
    <w:rsid w:val="000955D0"/>
    <w:rsid w:val="00095B49"/>
    <w:rsid w:val="00097A65"/>
    <w:rsid w:val="000A22EB"/>
    <w:rsid w:val="000A3EC4"/>
    <w:rsid w:val="000A5079"/>
    <w:rsid w:val="000A6671"/>
    <w:rsid w:val="000A7724"/>
    <w:rsid w:val="000B078B"/>
    <w:rsid w:val="000B306E"/>
    <w:rsid w:val="000B568D"/>
    <w:rsid w:val="000B6A15"/>
    <w:rsid w:val="000B7CDD"/>
    <w:rsid w:val="000C1EE3"/>
    <w:rsid w:val="000C2859"/>
    <w:rsid w:val="000C43B2"/>
    <w:rsid w:val="000C4C79"/>
    <w:rsid w:val="000D08D6"/>
    <w:rsid w:val="000D1B30"/>
    <w:rsid w:val="000D1CB4"/>
    <w:rsid w:val="000D683F"/>
    <w:rsid w:val="000E1A78"/>
    <w:rsid w:val="000E3A1A"/>
    <w:rsid w:val="000E5A37"/>
    <w:rsid w:val="000F06F3"/>
    <w:rsid w:val="000F49A2"/>
    <w:rsid w:val="001056C8"/>
    <w:rsid w:val="00107891"/>
    <w:rsid w:val="001079BE"/>
    <w:rsid w:val="00117E9F"/>
    <w:rsid w:val="00121054"/>
    <w:rsid w:val="0012140E"/>
    <w:rsid w:val="001221C3"/>
    <w:rsid w:val="00124A09"/>
    <w:rsid w:val="0012642F"/>
    <w:rsid w:val="00127CC5"/>
    <w:rsid w:val="00127D3A"/>
    <w:rsid w:val="00127F13"/>
    <w:rsid w:val="0013089B"/>
    <w:rsid w:val="00130BC1"/>
    <w:rsid w:val="00131252"/>
    <w:rsid w:val="00131E2F"/>
    <w:rsid w:val="00136405"/>
    <w:rsid w:val="00136C7B"/>
    <w:rsid w:val="001371AE"/>
    <w:rsid w:val="00140675"/>
    <w:rsid w:val="00140CCA"/>
    <w:rsid w:val="001411DE"/>
    <w:rsid w:val="001425D4"/>
    <w:rsid w:val="001429F5"/>
    <w:rsid w:val="001446F6"/>
    <w:rsid w:val="00146654"/>
    <w:rsid w:val="001467B2"/>
    <w:rsid w:val="00147BDF"/>
    <w:rsid w:val="00154844"/>
    <w:rsid w:val="001563B0"/>
    <w:rsid w:val="00161403"/>
    <w:rsid w:val="00162C41"/>
    <w:rsid w:val="001633CB"/>
    <w:rsid w:val="00164AEE"/>
    <w:rsid w:val="00167AEB"/>
    <w:rsid w:val="00171477"/>
    <w:rsid w:val="00171B72"/>
    <w:rsid w:val="00174C4C"/>
    <w:rsid w:val="001756ED"/>
    <w:rsid w:val="00176B13"/>
    <w:rsid w:val="0017749B"/>
    <w:rsid w:val="00180AFB"/>
    <w:rsid w:val="0018247F"/>
    <w:rsid w:val="00183124"/>
    <w:rsid w:val="00184ABD"/>
    <w:rsid w:val="00184FCD"/>
    <w:rsid w:val="001854BA"/>
    <w:rsid w:val="00190258"/>
    <w:rsid w:val="0019294D"/>
    <w:rsid w:val="0019382F"/>
    <w:rsid w:val="001950CB"/>
    <w:rsid w:val="001965D2"/>
    <w:rsid w:val="001A0280"/>
    <w:rsid w:val="001A3BDD"/>
    <w:rsid w:val="001A5222"/>
    <w:rsid w:val="001A5615"/>
    <w:rsid w:val="001B42BC"/>
    <w:rsid w:val="001B5C4E"/>
    <w:rsid w:val="001C38DB"/>
    <w:rsid w:val="001D0ACA"/>
    <w:rsid w:val="001D1B0E"/>
    <w:rsid w:val="001D2ADC"/>
    <w:rsid w:val="001D3FDE"/>
    <w:rsid w:val="001D512F"/>
    <w:rsid w:val="001E1272"/>
    <w:rsid w:val="001E16C9"/>
    <w:rsid w:val="001E3806"/>
    <w:rsid w:val="001E3C7E"/>
    <w:rsid w:val="001E483E"/>
    <w:rsid w:val="001E4D7C"/>
    <w:rsid w:val="001E570D"/>
    <w:rsid w:val="001E58E9"/>
    <w:rsid w:val="001F3196"/>
    <w:rsid w:val="001F4124"/>
    <w:rsid w:val="001F4307"/>
    <w:rsid w:val="001F6DBA"/>
    <w:rsid w:val="001F6EAA"/>
    <w:rsid w:val="001F6EAC"/>
    <w:rsid w:val="001F7518"/>
    <w:rsid w:val="00200373"/>
    <w:rsid w:val="0020343C"/>
    <w:rsid w:val="00204474"/>
    <w:rsid w:val="002050D0"/>
    <w:rsid w:val="0021147F"/>
    <w:rsid w:val="00213093"/>
    <w:rsid w:val="00217199"/>
    <w:rsid w:val="002234E0"/>
    <w:rsid w:val="0022740C"/>
    <w:rsid w:val="0023072B"/>
    <w:rsid w:val="0023083C"/>
    <w:rsid w:val="002363EE"/>
    <w:rsid w:val="002377D0"/>
    <w:rsid w:val="0024289D"/>
    <w:rsid w:val="002446CC"/>
    <w:rsid w:val="00245CCF"/>
    <w:rsid w:val="0025060E"/>
    <w:rsid w:val="00251650"/>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0FDF"/>
    <w:rsid w:val="00292102"/>
    <w:rsid w:val="00295FF4"/>
    <w:rsid w:val="002A1E12"/>
    <w:rsid w:val="002A1F8B"/>
    <w:rsid w:val="002A3DE7"/>
    <w:rsid w:val="002A488E"/>
    <w:rsid w:val="002B4583"/>
    <w:rsid w:val="002C3535"/>
    <w:rsid w:val="002C36D6"/>
    <w:rsid w:val="002C3D4F"/>
    <w:rsid w:val="002C668E"/>
    <w:rsid w:val="002C7903"/>
    <w:rsid w:val="002C7C02"/>
    <w:rsid w:val="002D00E2"/>
    <w:rsid w:val="002D2EEA"/>
    <w:rsid w:val="002D63E3"/>
    <w:rsid w:val="002E0D4E"/>
    <w:rsid w:val="002E1313"/>
    <w:rsid w:val="002E7623"/>
    <w:rsid w:val="002F00E9"/>
    <w:rsid w:val="002F50D0"/>
    <w:rsid w:val="002F53A6"/>
    <w:rsid w:val="002F5737"/>
    <w:rsid w:val="00302E8C"/>
    <w:rsid w:val="0030512B"/>
    <w:rsid w:val="0031038B"/>
    <w:rsid w:val="00310B2C"/>
    <w:rsid w:val="00311C05"/>
    <w:rsid w:val="003143B1"/>
    <w:rsid w:val="00314411"/>
    <w:rsid w:val="00314CA1"/>
    <w:rsid w:val="00315CBD"/>
    <w:rsid w:val="00316ED7"/>
    <w:rsid w:val="00322EF1"/>
    <w:rsid w:val="00332595"/>
    <w:rsid w:val="00335E2F"/>
    <w:rsid w:val="00337F86"/>
    <w:rsid w:val="003422BA"/>
    <w:rsid w:val="00347EEB"/>
    <w:rsid w:val="00350E98"/>
    <w:rsid w:val="00351520"/>
    <w:rsid w:val="003545AD"/>
    <w:rsid w:val="003549D9"/>
    <w:rsid w:val="00354DBD"/>
    <w:rsid w:val="00354E8A"/>
    <w:rsid w:val="00355E82"/>
    <w:rsid w:val="00357CA8"/>
    <w:rsid w:val="003615F1"/>
    <w:rsid w:val="003654C9"/>
    <w:rsid w:val="00367BC5"/>
    <w:rsid w:val="0037039A"/>
    <w:rsid w:val="003706EC"/>
    <w:rsid w:val="003741B4"/>
    <w:rsid w:val="00374ECD"/>
    <w:rsid w:val="003759E4"/>
    <w:rsid w:val="00377029"/>
    <w:rsid w:val="0037716B"/>
    <w:rsid w:val="00377FD9"/>
    <w:rsid w:val="00382F3C"/>
    <w:rsid w:val="00383673"/>
    <w:rsid w:val="003837A0"/>
    <w:rsid w:val="00384231"/>
    <w:rsid w:val="00384DF0"/>
    <w:rsid w:val="003854C0"/>
    <w:rsid w:val="0039025A"/>
    <w:rsid w:val="0039028C"/>
    <w:rsid w:val="00390597"/>
    <w:rsid w:val="00391295"/>
    <w:rsid w:val="00394C28"/>
    <w:rsid w:val="00396770"/>
    <w:rsid w:val="003A1360"/>
    <w:rsid w:val="003A30C6"/>
    <w:rsid w:val="003B19F7"/>
    <w:rsid w:val="003B3778"/>
    <w:rsid w:val="003B3FF3"/>
    <w:rsid w:val="003B771C"/>
    <w:rsid w:val="003C17E9"/>
    <w:rsid w:val="003C228D"/>
    <w:rsid w:val="003C3E3B"/>
    <w:rsid w:val="003C46CA"/>
    <w:rsid w:val="003C4854"/>
    <w:rsid w:val="003C4910"/>
    <w:rsid w:val="003C4FA0"/>
    <w:rsid w:val="003C681E"/>
    <w:rsid w:val="003C7909"/>
    <w:rsid w:val="003C7CA3"/>
    <w:rsid w:val="003D41F3"/>
    <w:rsid w:val="003D4FA3"/>
    <w:rsid w:val="003D56EC"/>
    <w:rsid w:val="003D5A1B"/>
    <w:rsid w:val="003D67FC"/>
    <w:rsid w:val="003D72B7"/>
    <w:rsid w:val="003E094B"/>
    <w:rsid w:val="003E3E3C"/>
    <w:rsid w:val="003E71A5"/>
    <w:rsid w:val="003E73EA"/>
    <w:rsid w:val="003F1140"/>
    <w:rsid w:val="003F114F"/>
    <w:rsid w:val="003F2FF1"/>
    <w:rsid w:val="003F354B"/>
    <w:rsid w:val="003F3E31"/>
    <w:rsid w:val="003F6100"/>
    <w:rsid w:val="003F69D8"/>
    <w:rsid w:val="003F7F85"/>
    <w:rsid w:val="004024F6"/>
    <w:rsid w:val="004036B9"/>
    <w:rsid w:val="004058E4"/>
    <w:rsid w:val="00406446"/>
    <w:rsid w:val="0041016F"/>
    <w:rsid w:val="00411503"/>
    <w:rsid w:val="00415B08"/>
    <w:rsid w:val="004170BB"/>
    <w:rsid w:val="004176BF"/>
    <w:rsid w:val="0041772B"/>
    <w:rsid w:val="00422C59"/>
    <w:rsid w:val="00425183"/>
    <w:rsid w:val="00425BB7"/>
    <w:rsid w:val="004305E4"/>
    <w:rsid w:val="004306AD"/>
    <w:rsid w:val="0043100B"/>
    <w:rsid w:val="00433983"/>
    <w:rsid w:val="00435DEE"/>
    <w:rsid w:val="00435FC0"/>
    <w:rsid w:val="00436872"/>
    <w:rsid w:val="004378A1"/>
    <w:rsid w:val="0044118B"/>
    <w:rsid w:val="004441A5"/>
    <w:rsid w:val="00450EC4"/>
    <w:rsid w:val="00451660"/>
    <w:rsid w:val="00461C2D"/>
    <w:rsid w:val="00464830"/>
    <w:rsid w:val="0047226E"/>
    <w:rsid w:val="00472402"/>
    <w:rsid w:val="004724FE"/>
    <w:rsid w:val="00475747"/>
    <w:rsid w:val="00476B05"/>
    <w:rsid w:val="00480063"/>
    <w:rsid w:val="0048240C"/>
    <w:rsid w:val="0048505E"/>
    <w:rsid w:val="00492036"/>
    <w:rsid w:val="00492594"/>
    <w:rsid w:val="00495321"/>
    <w:rsid w:val="004960F6"/>
    <w:rsid w:val="004A38A8"/>
    <w:rsid w:val="004A42FA"/>
    <w:rsid w:val="004A6053"/>
    <w:rsid w:val="004A6ACA"/>
    <w:rsid w:val="004A6C2F"/>
    <w:rsid w:val="004A6CE0"/>
    <w:rsid w:val="004B01E2"/>
    <w:rsid w:val="004B1469"/>
    <w:rsid w:val="004B20F9"/>
    <w:rsid w:val="004B3E70"/>
    <w:rsid w:val="004B5712"/>
    <w:rsid w:val="004B600A"/>
    <w:rsid w:val="004B65F7"/>
    <w:rsid w:val="004B7793"/>
    <w:rsid w:val="004C0170"/>
    <w:rsid w:val="004C27A8"/>
    <w:rsid w:val="004C5976"/>
    <w:rsid w:val="004D104E"/>
    <w:rsid w:val="004D1456"/>
    <w:rsid w:val="004D4681"/>
    <w:rsid w:val="004D63F8"/>
    <w:rsid w:val="004D7255"/>
    <w:rsid w:val="004E072F"/>
    <w:rsid w:val="004E13A5"/>
    <w:rsid w:val="004E3D3B"/>
    <w:rsid w:val="004E3EF4"/>
    <w:rsid w:val="004E50E5"/>
    <w:rsid w:val="004E6917"/>
    <w:rsid w:val="004F11B7"/>
    <w:rsid w:val="004F3DEA"/>
    <w:rsid w:val="004F670E"/>
    <w:rsid w:val="004F75B9"/>
    <w:rsid w:val="004F7610"/>
    <w:rsid w:val="004F7DFD"/>
    <w:rsid w:val="00500E46"/>
    <w:rsid w:val="005015CA"/>
    <w:rsid w:val="00504319"/>
    <w:rsid w:val="0050472E"/>
    <w:rsid w:val="00505232"/>
    <w:rsid w:val="005063D9"/>
    <w:rsid w:val="00506E45"/>
    <w:rsid w:val="00510355"/>
    <w:rsid w:val="005154C3"/>
    <w:rsid w:val="005159F5"/>
    <w:rsid w:val="00522BA6"/>
    <w:rsid w:val="00522C3E"/>
    <w:rsid w:val="00523484"/>
    <w:rsid w:val="00524392"/>
    <w:rsid w:val="005248EF"/>
    <w:rsid w:val="0053064B"/>
    <w:rsid w:val="00530C19"/>
    <w:rsid w:val="005336FB"/>
    <w:rsid w:val="00533C55"/>
    <w:rsid w:val="00534D93"/>
    <w:rsid w:val="00535B75"/>
    <w:rsid w:val="005363F4"/>
    <w:rsid w:val="00537BAC"/>
    <w:rsid w:val="00540E32"/>
    <w:rsid w:val="00541832"/>
    <w:rsid w:val="0054565E"/>
    <w:rsid w:val="00546239"/>
    <w:rsid w:val="00547B44"/>
    <w:rsid w:val="005524EA"/>
    <w:rsid w:val="00552FCF"/>
    <w:rsid w:val="005542C9"/>
    <w:rsid w:val="00555324"/>
    <w:rsid w:val="00561DE1"/>
    <w:rsid w:val="00562FD4"/>
    <w:rsid w:val="005663CD"/>
    <w:rsid w:val="0056645A"/>
    <w:rsid w:val="005718BB"/>
    <w:rsid w:val="005725C7"/>
    <w:rsid w:val="005750CA"/>
    <w:rsid w:val="00577AF7"/>
    <w:rsid w:val="00577BA0"/>
    <w:rsid w:val="00584133"/>
    <w:rsid w:val="00586186"/>
    <w:rsid w:val="0058664C"/>
    <w:rsid w:val="0059053F"/>
    <w:rsid w:val="00596125"/>
    <w:rsid w:val="00596B92"/>
    <w:rsid w:val="005A17AF"/>
    <w:rsid w:val="005A19D3"/>
    <w:rsid w:val="005A4792"/>
    <w:rsid w:val="005A56C0"/>
    <w:rsid w:val="005A7AE1"/>
    <w:rsid w:val="005B5111"/>
    <w:rsid w:val="005B52B2"/>
    <w:rsid w:val="005B67F7"/>
    <w:rsid w:val="005B723C"/>
    <w:rsid w:val="005C17F4"/>
    <w:rsid w:val="005C1D4B"/>
    <w:rsid w:val="005C6117"/>
    <w:rsid w:val="005C66EB"/>
    <w:rsid w:val="005C6B4D"/>
    <w:rsid w:val="005D027E"/>
    <w:rsid w:val="005D0E13"/>
    <w:rsid w:val="005D5434"/>
    <w:rsid w:val="005D5951"/>
    <w:rsid w:val="005D663D"/>
    <w:rsid w:val="005D6657"/>
    <w:rsid w:val="005D6EA5"/>
    <w:rsid w:val="005E0041"/>
    <w:rsid w:val="005E037A"/>
    <w:rsid w:val="005E07EE"/>
    <w:rsid w:val="005E309B"/>
    <w:rsid w:val="005E4D5F"/>
    <w:rsid w:val="005E5CC4"/>
    <w:rsid w:val="005F2768"/>
    <w:rsid w:val="005F29B0"/>
    <w:rsid w:val="005F394B"/>
    <w:rsid w:val="005F3C03"/>
    <w:rsid w:val="005F4F97"/>
    <w:rsid w:val="005F6CBE"/>
    <w:rsid w:val="005F6E17"/>
    <w:rsid w:val="005F736B"/>
    <w:rsid w:val="00601497"/>
    <w:rsid w:val="006026A8"/>
    <w:rsid w:val="00604C02"/>
    <w:rsid w:val="00611055"/>
    <w:rsid w:val="00611155"/>
    <w:rsid w:val="00611A4E"/>
    <w:rsid w:val="006141B4"/>
    <w:rsid w:val="0061427D"/>
    <w:rsid w:val="00614ACA"/>
    <w:rsid w:val="00616333"/>
    <w:rsid w:val="006171E0"/>
    <w:rsid w:val="00617696"/>
    <w:rsid w:val="00621C36"/>
    <w:rsid w:val="00625DA8"/>
    <w:rsid w:val="00626150"/>
    <w:rsid w:val="00631CD3"/>
    <w:rsid w:val="006339F9"/>
    <w:rsid w:val="00634B5A"/>
    <w:rsid w:val="00635445"/>
    <w:rsid w:val="00635AF6"/>
    <w:rsid w:val="00635E61"/>
    <w:rsid w:val="006368E7"/>
    <w:rsid w:val="00636A47"/>
    <w:rsid w:val="00640C87"/>
    <w:rsid w:val="00643C26"/>
    <w:rsid w:val="006451B0"/>
    <w:rsid w:val="006458B4"/>
    <w:rsid w:val="0064599B"/>
    <w:rsid w:val="00646321"/>
    <w:rsid w:val="00646795"/>
    <w:rsid w:val="006467E3"/>
    <w:rsid w:val="00646D9C"/>
    <w:rsid w:val="00646E49"/>
    <w:rsid w:val="006507CE"/>
    <w:rsid w:val="006520B8"/>
    <w:rsid w:val="0065400A"/>
    <w:rsid w:val="00654C24"/>
    <w:rsid w:val="00655DDB"/>
    <w:rsid w:val="0065660C"/>
    <w:rsid w:val="006624C2"/>
    <w:rsid w:val="00667F46"/>
    <w:rsid w:val="006715EF"/>
    <w:rsid w:val="006738FD"/>
    <w:rsid w:val="0067400C"/>
    <w:rsid w:val="006754D0"/>
    <w:rsid w:val="00675D5B"/>
    <w:rsid w:val="006814B3"/>
    <w:rsid w:val="006815E1"/>
    <w:rsid w:val="00681C46"/>
    <w:rsid w:val="00684DBB"/>
    <w:rsid w:val="00684F6A"/>
    <w:rsid w:val="00685386"/>
    <w:rsid w:val="00690CD2"/>
    <w:rsid w:val="00691A19"/>
    <w:rsid w:val="00692022"/>
    <w:rsid w:val="00694155"/>
    <w:rsid w:val="0069475B"/>
    <w:rsid w:val="0069486C"/>
    <w:rsid w:val="006975A3"/>
    <w:rsid w:val="006A175B"/>
    <w:rsid w:val="006A2E72"/>
    <w:rsid w:val="006B08FC"/>
    <w:rsid w:val="006B5D89"/>
    <w:rsid w:val="006B7759"/>
    <w:rsid w:val="006C17CD"/>
    <w:rsid w:val="006C6F92"/>
    <w:rsid w:val="006D0458"/>
    <w:rsid w:val="006D198B"/>
    <w:rsid w:val="006D1F0D"/>
    <w:rsid w:val="006D2272"/>
    <w:rsid w:val="006D298C"/>
    <w:rsid w:val="006D3001"/>
    <w:rsid w:val="006D4C4D"/>
    <w:rsid w:val="006D5CD5"/>
    <w:rsid w:val="006D70DA"/>
    <w:rsid w:val="006E3979"/>
    <w:rsid w:val="006E412E"/>
    <w:rsid w:val="006E7977"/>
    <w:rsid w:val="006F04E2"/>
    <w:rsid w:val="006F1AD7"/>
    <w:rsid w:val="006F243F"/>
    <w:rsid w:val="006F2BC3"/>
    <w:rsid w:val="006F4BDE"/>
    <w:rsid w:val="006F59FE"/>
    <w:rsid w:val="006F69BC"/>
    <w:rsid w:val="006F6A06"/>
    <w:rsid w:val="006F7782"/>
    <w:rsid w:val="00702DAA"/>
    <w:rsid w:val="00706123"/>
    <w:rsid w:val="0070692F"/>
    <w:rsid w:val="00710291"/>
    <w:rsid w:val="00713536"/>
    <w:rsid w:val="00713FE7"/>
    <w:rsid w:val="00716E49"/>
    <w:rsid w:val="00717877"/>
    <w:rsid w:val="00720E9A"/>
    <w:rsid w:val="0072718C"/>
    <w:rsid w:val="00730648"/>
    <w:rsid w:val="0073485F"/>
    <w:rsid w:val="00736400"/>
    <w:rsid w:val="00745D2C"/>
    <w:rsid w:val="007466CC"/>
    <w:rsid w:val="00746931"/>
    <w:rsid w:val="00747A55"/>
    <w:rsid w:val="00751073"/>
    <w:rsid w:val="0075208A"/>
    <w:rsid w:val="00754884"/>
    <w:rsid w:val="00754EBE"/>
    <w:rsid w:val="00757698"/>
    <w:rsid w:val="0075793A"/>
    <w:rsid w:val="007627B6"/>
    <w:rsid w:val="00764A61"/>
    <w:rsid w:val="00771580"/>
    <w:rsid w:val="007729F2"/>
    <w:rsid w:val="0077390A"/>
    <w:rsid w:val="00773BE4"/>
    <w:rsid w:val="007749FA"/>
    <w:rsid w:val="00775867"/>
    <w:rsid w:val="00776CEC"/>
    <w:rsid w:val="00777B9A"/>
    <w:rsid w:val="007839F5"/>
    <w:rsid w:val="007848A4"/>
    <w:rsid w:val="007850C5"/>
    <w:rsid w:val="00786CFE"/>
    <w:rsid w:val="00787B05"/>
    <w:rsid w:val="00790718"/>
    <w:rsid w:val="00791081"/>
    <w:rsid w:val="00791C0F"/>
    <w:rsid w:val="00792DB8"/>
    <w:rsid w:val="007947EF"/>
    <w:rsid w:val="00795488"/>
    <w:rsid w:val="00795844"/>
    <w:rsid w:val="00796D26"/>
    <w:rsid w:val="007A49EF"/>
    <w:rsid w:val="007A4D11"/>
    <w:rsid w:val="007A50B8"/>
    <w:rsid w:val="007A6666"/>
    <w:rsid w:val="007A686D"/>
    <w:rsid w:val="007B05E0"/>
    <w:rsid w:val="007B0795"/>
    <w:rsid w:val="007B643B"/>
    <w:rsid w:val="007C16E3"/>
    <w:rsid w:val="007C19E5"/>
    <w:rsid w:val="007C62DE"/>
    <w:rsid w:val="007C7871"/>
    <w:rsid w:val="007C7FE1"/>
    <w:rsid w:val="007D0454"/>
    <w:rsid w:val="007D5A56"/>
    <w:rsid w:val="007D60E9"/>
    <w:rsid w:val="007D68AE"/>
    <w:rsid w:val="007D76B3"/>
    <w:rsid w:val="007D7E27"/>
    <w:rsid w:val="007D7FB8"/>
    <w:rsid w:val="007E082E"/>
    <w:rsid w:val="007E0A1E"/>
    <w:rsid w:val="007E138A"/>
    <w:rsid w:val="007E1C8E"/>
    <w:rsid w:val="007E677E"/>
    <w:rsid w:val="007E7573"/>
    <w:rsid w:val="007F2596"/>
    <w:rsid w:val="007F2634"/>
    <w:rsid w:val="007F274B"/>
    <w:rsid w:val="007F43DF"/>
    <w:rsid w:val="007F6443"/>
    <w:rsid w:val="00804242"/>
    <w:rsid w:val="00805090"/>
    <w:rsid w:val="0081052F"/>
    <w:rsid w:val="00813DBB"/>
    <w:rsid w:val="008152A9"/>
    <w:rsid w:val="00816D23"/>
    <w:rsid w:val="00821191"/>
    <w:rsid w:val="008221AF"/>
    <w:rsid w:val="00823BCE"/>
    <w:rsid w:val="008268BA"/>
    <w:rsid w:val="00830373"/>
    <w:rsid w:val="008309BF"/>
    <w:rsid w:val="008317CD"/>
    <w:rsid w:val="008348EE"/>
    <w:rsid w:val="00834A69"/>
    <w:rsid w:val="008375B6"/>
    <w:rsid w:val="008410E8"/>
    <w:rsid w:val="00841510"/>
    <w:rsid w:val="0084240D"/>
    <w:rsid w:val="00843B2E"/>
    <w:rsid w:val="0084643E"/>
    <w:rsid w:val="00847992"/>
    <w:rsid w:val="00850187"/>
    <w:rsid w:val="00850FB4"/>
    <w:rsid w:val="008537CB"/>
    <w:rsid w:val="00853B20"/>
    <w:rsid w:val="00860047"/>
    <w:rsid w:val="008601CB"/>
    <w:rsid w:val="008615D7"/>
    <w:rsid w:val="008617EB"/>
    <w:rsid w:val="00861BB3"/>
    <w:rsid w:val="00864392"/>
    <w:rsid w:val="008647FB"/>
    <w:rsid w:val="00864999"/>
    <w:rsid w:val="00864FAF"/>
    <w:rsid w:val="008661B5"/>
    <w:rsid w:val="008668B7"/>
    <w:rsid w:val="00867C10"/>
    <w:rsid w:val="00873F32"/>
    <w:rsid w:val="00874586"/>
    <w:rsid w:val="00875EA5"/>
    <w:rsid w:val="00876118"/>
    <w:rsid w:val="00876350"/>
    <w:rsid w:val="00877B8B"/>
    <w:rsid w:val="00886D97"/>
    <w:rsid w:val="008903BF"/>
    <w:rsid w:val="0089340C"/>
    <w:rsid w:val="00896E43"/>
    <w:rsid w:val="008A0CE4"/>
    <w:rsid w:val="008A219E"/>
    <w:rsid w:val="008A2F5F"/>
    <w:rsid w:val="008A3027"/>
    <w:rsid w:val="008A40CE"/>
    <w:rsid w:val="008A7AF8"/>
    <w:rsid w:val="008B21CA"/>
    <w:rsid w:val="008B2B6D"/>
    <w:rsid w:val="008B2DA1"/>
    <w:rsid w:val="008B6491"/>
    <w:rsid w:val="008B7986"/>
    <w:rsid w:val="008C2A8C"/>
    <w:rsid w:val="008C31BD"/>
    <w:rsid w:val="008C35FC"/>
    <w:rsid w:val="008C480D"/>
    <w:rsid w:val="008D2682"/>
    <w:rsid w:val="008D3CBE"/>
    <w:rsid w:val="008D57CB"/>
    <w:rsid w:val="008D5B11"/>
    <w:rsid w:val="008D5DC5"/>
    <w:rsid w:val="008D6209"/>
    <w:rsid w:val="008E00E0"/>
    <w:rsid w:val="008E5867"/>
    <w:rsid w:val="008E65CC"/>
    <w:rsid w:val="008E6B15"/>
    <w:rsid w:val="008F2088"/>
    <w:rsid w:val="008F394F"/>
    <w:rsid w:val="008F66A1"/>
    <w:rsid w:val="008F6FB3"/>
    <w:rsid w:val="0090094F"/>
    <w:rsid w:val="00903156"/>
    <w:rsid w:val="00903FDD"/>
    <w:rsid w:val="009048D9"/>
    <w:rsid w:val="00904B54"/>
    <w:rsid w:val="0090522E"/>
    <w:rsid w:val="00906C92"/>
    <w:rsid w:val="00907699"/>
    <w:rsid w:val="00910194"/>
    <w:rsid w:val="00911F2D"/>
    <w:rsid w:val="00914FD7"/>
    <w:rsid w:val="009150FB"/>
    <w:rsid w:val="00921376"/>
    <w:rsid w:val="009219AB"/>
    <w:rsid w:val="00925D59"/>
    <w:rsid w:val="009267FF"/>
    <w:rsid w:val="00926F7A"/>
    <w:rsid w:val="009275A9"/>
    <w:rsid w:val="009279F4"/>
    <w:rsid w:val="00927E09"/>
    <w:rsid w:val="00931038"/>
    <w:rsid w:val="0093343E"/>
    <w:rsid w:val="00933BE9"/>
    <w:rsid w:val="00940D8A"/>
    <w:rsid w:val="009507E1"/>
    <w:rsid w:val="00955C73"/>
    <w:rsid w:val="00955D0E"/>
    <w:rsid w:val="00960F8C"/>
    <w:rsid w:val="0096227D"/>
    <w:rsid w:val="00962B5C"/>
    <w:rsid w:val="00964666"/>
    <w:rsid w:val="00965170"/>
    <w:rsid w:val="00966A00"/>
    <w:rsid w:val="009671FF"/>
    <w:rsid w:val="00973A4F"/>
    <w:rsid w:val="00976615"/>
    <w:rsid w:val="00981F59"/>
    <w:rsid w:val="009821DF"/>
    <w:rsid w:val="00987604"/>
    <w:rsid w:val="00987774"/>
    <w:rsid w:val="00990CFD"/>
    <w:rsid w:val="0099229B"/>
    <w:rsid w:val="0099254D"/>
    <w:rsid w:val="00992E41"/>
    <w:rsid w:val="00993057"/>
    <w:rsid w:val="00993792"/>
    <w:rsid w:val="00994541"/>
    <w:rsid w:val="009A0A45"/>
    <w:rsid w:val="009A1C9A"/>
    <w:rsid w:val="009A2299"/>
    <w:rsid w:val="009A3B7C"/>
    <w:rsid w:val="009A43EF"/>
    <w:rsid w:val="009B001E"/>
    <w:rsid w:val="009B0696"/>
    <w:rsid w:val="009B1C8F"/>
    <w:rsid w:val="009C1654"/>
    <w:rsid w:val="009C383E"/>
    <w:rsid w:val="009C5C6C"/>
    <w:rsid w:val="009C6F0C"/>
    <w:rsid w:val="009C7677"/>
    <w:rsid w:val="009D06C0"/>
    <w:rsid w:val="009D181A"/>
    <w:rsid w:val="009D2703"/>
    <w:rsid w:val="009D33DF"/>
    <w:rsid w:val="009D3B27"/>
    <w:rsid w:val="009D4A91"/>
    <w:rsid w:val="009D56FB"/>
    <w:rsid w:val="009D581E"/>
    <w:rsid w:val="009E00FB"/>
    <w:rsid w:val="009E0DF8"/>
    <w:rsid w:val="009E4A05"/>
    <w:rsid w:val="009E7BAF"/>
    <w:rsid w:val="009F267D"/>
    <w:rsid w:val="009F38AB"/>
    <w:rsid w:val="009F3A4A"/>
    <w:rsid w:val="009F61E0"/>
    <w:rsid w:val="009F76DA"/>
    <w:rsid w:val="00A020EA"/>
    <w:rsid w:val="00A03B83"/>
    <w:rsid w:val="00A04F14"/>
    <w:rsid w:val="00A07C15"/>
    <w:rsid w:val="00A07FFC"/>
    <w:rsid w:val="00A10ABA"/>
    <w:rsid w:val="00A11506"/>
    <w:rsid w:val="00A11547"/>
    <w:rsid w:val="00A129FB"/>
    <w:rsid w:val="00A1387D"/>
    <w:rsid w:val="00A13D2D"/>
    <w:rsid w:val="00A17632"/>
    <w:rsid w:val="00A211B7"/>
    <w:rsid w:val="00A212A8"/>
    <w:rsid w:val="00A239B8"/>
    <w:rsid w:val="00A24993"/>
    <w:rsid w:val="00A26A5C"/>
    <w:rsid w:val="00A277A6"/>
    <w:rsid w:val="00A3005D"/>
    <w:rsid w:val="00A30430"/>
    <w:rsid w:val="00A312A8"/>
    <w:rsid w:val="00A324A1"/>
    <w:rsid w:val="00A35D40"/>
    <w:rsid w:val="00A42BF1"/>
    <w:rsid w:val="00A43AB7"/>
    <w:rsid w:val="00A44CD5"/>
    <w:rsid w:val="00A45D09"/>
    <w:rsid w:val="00A51228"/>
    <w:rsid w:val="00A51906"/>
    <w:rsid w:val="00A51948"/>
    <w:rsid w:val="00A51D3F"/>
    <w:rsid w:val="00A538F0"/>
    <w:rsid w:val="00A53D4B"/>
    <w:rsid w:val="00A54C18"/>
    <w:rsid w:val="00A60F90"/>
    <w:rsid w:val="00A61965"/>
    <w:rsid w:val="00A6316D"/>
    <w:rsid w:val="00A63C66"/>
    <w:rsid w:val="00A64B43"/>
    <w:rsid w:val="00A656C6"/>
    <w:rsid w:val="00A66D8B"/>
    <w:rsid w:val="00A736F8"/>
    <w:rsid w:val="00A74CDA"/>
    <w:rsid w:val="00A75ECD"/>
    <w:rsid w:val="00A80FA5"/>
    <w:rsid w:val="00A8176B"/>
    <w:rsid w:val="00A84ED9"/>
    <w:rsid w:val="00A91D2E"/>
    <w:rsid w:val="00A92DD0"/>
    <w:rsid w:val="00A93089"/>
    <w:rsid w:val="00A95594"/>
    <w:rsid w:val="00A95B48"/>
    <w:rsid w:val="00A96BD0"/>
    <w:rsid w:val="00A970F5"/>
    <w:rsid w:val="00A97629"/>
    <w:rsid w:val="00AA3A0B"/>
    <w:rsid w:val="00AA4E39"/>
    <w:rsid w:val="00AA76BD"/>
    <w:rsid w:val="00AA784F"/>
    <w:rsid w:val="00AB2B18"/>
    <w:rsid w:val="00AB4F71"/>
    <w:rsid w:val="00AB5220"/>
    <w:rsid w:val="00AB68BE"/>
    <w:rsid w:val="00AC0D96"/>
    <w:rsid w:val="00AC11B4"/>
    <w:rsid w:val="00AC1399"/>
    <w:rsid w:val="00AC1D0A"/>
    <w:rsid w:val="00AC2F7C"/>
    <w:rsid w:val="00AC4388"/>
    <w:rsid w:val="00AC7B7B"/>
    <w:rsid w:val="00AD1069"/>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779"/>
    <w:rsid w:val="00AF5BB5"/>
    <w:rsid w:val="00AF661E"/>
    <w:rsid w:val="00AF6D3B"/>
    <w:rsid w:val="00AF7CC7"/>
    <w:rsid w:val="00B00A89"/>
    <w:rsid w:val="00B0214F"/>
    <w:rsid w:val="00B031BE"/>
    <w:rsid w:val="00B03466"/>
    <w:rsid w:val="00B06606"/>
    <w:rsid w:val="00B105CD"/>
    <w:rsid w:val="00B11125"/>
    <w:rsid w:val="00B11673"/>
    <w:rsid w:val="00B13AE1"/>
    <w:rsid w:val="00B147F6"/>
    <w:rsid w:val="00B14D5E"/>
    <w:rsid w:val="00B1651D"/>
    <w:rsid w:val="00B16FB5"/>
    <w:rsid w:val="00B20342"/>
    <w:rsid w:val="00B2075A"/>
    <w:rsid w:val="00B2132B"/>
    <w:rsid w:val="00B22380"/>
    <w:rsid w:val="00B238ED"/>
    <w:rsid w:val="00B258FF"/>
    <w:rsid w:val="00B25EF6"/>
    <w:rsid w:val="00B32337"/>
    <w:rsid w:val="00B34350"/>
    <w:rsid w:val="00B3465A"/>
    <w:rsid w:val="00B3786F"/>
    <w:rsid w:val="00B37A76"/>
    <w:rsid w:val="00B43648"/>
    <w:rsid w:val="00B441F7"/>
    <w:rsid w:val="00B51B58"/>
    <w:rsid w:val="00B51D74"/>
    <w:rsid w:val="00B53747"/>
    <w:rsid w:val="00B56B96"/>
    <w:rsid w:val="00B63983"/>
    <w:rsid w:val="00B63A97"/>
    <w:rsid w:val="00B63C0C"/>
    <w:rsid w:val="00B63E88"/>
    <w:rsid w:val="00B6498A"/>
    <w:rsid w:val="00B64B9E"/>
    <w:rsid w:val="00B70338"/>
    <w:rsid w:val="00B71811"/>
    <w:rsid w:val="00B72DF0"/>
    <w:rsid w:val="00B752BC"/>
    <w:rsid w:val="00B76004"/>
    <w:rsid w:val="00B76891"/>
    <w:rsid w:val="00B803AC"/>
    <w:rsid w:val="00B82026"/>
    <w:rsid w:val="00B825BE"/>
    <w:rsid w:val="00B82AB3"/>
    <w:rsid w:val="00B87FEB"/>
    <w:rsid w:val="00B90851"/>
    <w:rsid w:val="00B910E4"/>
    <w:rsid w:val="00B922D5"/>
    <w:rsid w:val="00B9640C"/>
    <w:rsid w:val="00B964CC"/>
    <w:rsid w:val="00BA0803"/>
    <w:rsid w:val="00BA2D31"/>
    <w:rsid w:val="00BA5835"/>
    <w:rsid w:val="00BA6B34"/>
    <w:rsid w:val="00BA72C1"/>
    <w:rsid w:val="00BA77FD"/>
    <w:rsid w:val="00BB07F2"/>
    <w:rsid w:val="00BB6B2C"/>
    <w:rsid w:val="00BB6EC7"/>
    <w:rsid w:val="00BC1041"/>
    <w:rsid w:val="00BC2783"/>
    <w:rsid w:val="00BC2FDB"/>
    <w:rsid w:val="00BC3588"/>
    <w:rsid w:val="00BC3881"/>
    <w:rsid w:val="00BC6E54"/>
    <w:rsid w:val="00BC72FE"/>
    <w:rsid w:val="00BD001D"/>
    <w:rsid w:val="00BD0403"/>
    <w:rsid w:val="00BD4E64"/>
    <w:rsid w:val="00BD57C8"/>
    <w:rsid w:val="00BD5E9A"/>
    <w:rsid w:val="00BD6DD3"/>
    <w:rsid w:val="00BD7264"/>
    <w:rsid w:val="00BE0353"/>
    <w:rsid w:val="00BE0825"/>
    <w:rsid w:val="00BE3F8E"/>
    <w:rsid w:val="00BE6331"/>
    <w:rsid w:val="00BF391B"/>
    <w:rsid w:val="00BF78ED"/>
    <w:rsid w:val="00C00283"/>
    <w:rsid w:val="00C00686"/>
    <w:rsid w:val="00C011E9"/>
    <w:rsid w:val="00C0184F"/>
    <w:rsid w:val="00C023E3"/>
    <w:rsid w:val="00C029BB"/>
    <w:rsid w:val="00C06039"/>
    <w:rsid w:val="00C074BE"/>
    <w:rsid w:val="00C07FA2"/>
    <w:rsid w:val="00C11EEA"/>
    <w:rsid w:val="00C126BB"/>
    <w:rsid w:val="00C1386F"/>
    <w:rsid w:val="00C1393E"/>
    <w:rsid w:val="00C15D2E"/>
    <w:rsid w:val="00C16340"/>
    <w:rsid w:val="00C16802"/>
    <w:rsid w:val="00C16C0E"/>
    <w:rsid w:val="00C20F65"/>
    <w:rsid w:val="00C21316"/>
    <w:rsid w:val="00C2150B"/>
    <w:rsid w:val="00C23647"/>
    <w:rsid w:val="00C27137"/>
    <w:rsid w:val="00C3279E"/>
    <w:rsid w:val="00C3547E"/>
    <w:rsid w:val="00C365FA"/>
    <w:rsid w:val="00C37C45"/>
    <w:rsid w:val="00C37D52"/>
    <w:rsid w:val="00C402B5"/>
    <w:rsid w:val="00C414D5"/>
    <w:rsid w:val="00C422DB"/>
    <w:rsid w:val="00C4355E"/>
    <w:rsid w:val="00C44162"/>
    <w:rsid w:val="00C4728B"/>
    <w:rsid w:val="00C47756"/>
    <w:rsid w:val="00C47A12"/>
    <w:rsid w:val="00C51299"/>
    <w:rsid w:val="00C5132F"/>
    <w:rsid w:val="00C519A3"/>
    <w:rsid w:val="00C5386F"/>
    <w:rsid w:val="00C5479F"/>
    <w:rsid w:val="00C569A0"/>
    <w:rsid w:val="00C60673"/>
    <w:rsid w:val="00C6094D"/>
    <w:rsid w:val="00C60DE9"/>
    <w:rsid w:val="00C61BAE"/>
    <w:rsid w:val="00C639AD"/>
    <w:rsid w:val="00C64363"/>
    <w:rsid w:val="00C64D99"/>
    <w:rsid w:val="00C71E31"/>
    <w:rsid w:val="00C71E83"/>
    <w:rsid w:val="00C7231E"/>
    <w:rsid w:val="00C72944"/>
    <w:rsid w:val="00C73507"/>
    <w:rsid w:val="00C74EA1"/>
    <w:rsid w:val="00C7501F"/>
    <w:rsid w:val="00C754F6"/>
    <w:rsid w:val="00C77098"/>
    <w:rsid w:val="00C86B88"/>
    <w:rsid w:val="00C908FF"/>
    <w:rsid w:val="00C912AB"/>
    <w:rsid w:val="00C91C4C"/>
    <w:rsid w:val="00C955CE"/>
    <w:rsid w:val="00CA4A18"/>
    <w:rsid w:val="00CB0166"/>
    <w:rsid w:val="00CB0ABF"/>
    <w:rsid w:val="00CB17CB"/>
    <w:rsid w:val="00CB24CD"/>
    <w:rsid w:val="00CB560E"/>
    <w:rsid w:val="00CB6200"/>
    <w:rsid w:val="00CB6FB3"/>
    <w:rsid w:val="00CC1F19"/>
    <w:rsid w:val="00CC2517"/>
    <w:rsid w:val="00CC38F2"/>
    <w:rsid w:val="00CC5AFB"/>
    <w:rsid w:val="00CC677C"/>
    <w:rsid w:val="00CC72B2"/>
    <w:rsid w:val="00CE0FF0"/>
    <w:rsid w:val="00CE217D"/>
    <w:rsid w:val="00CE517A"/>
    <w:rsid w:val="00CE6B0A"/>
    <w:rsid w:val="00CE6FD9"/>
    <w:rsid w:val="00CE71E7"/>
    <w:rsid w:val="00CF097B"/>
    <w:rsid w:val="00CF30F2"/>
    <w:rsid w:val="00CF353A"/>
    <w:rsid w:val="00CF7403"/>
    <w:rsid w:val="00CF7E96"/>
    <w:rsid w:val="00D00F0A"/>
    <w:rsid w:val="00D01E4D"/>
    <w:rsid w:val="00D02662"/>
    <w:rsid w:val="00D02F42"/>
    <w:rsid w:val="00D03563"/>
    <w:rsid w:val="00D07A3A"/>
    <w:rsid w:val="00D100F7"/>
    <w:rsid w:val="00D14145"/>
    <w:rsid w:val="00D2058D"/>
    <w:rsid w:val="00D21628"/>
    <w:rsid w:val="00D21F28"/>
    <w:rsid w:val="00D23CEC"/>
    <w:rsid w:val="00D2425A"/>
    <w:rsid w:val="00D24C18"/>
    <w:rsid w:val="00D2594B"/>
    <w:rsid w:val="00D265A0"/>
    <w:rsid w:val="00D276A5"/>
    <w:rsid w:val="00D3019E"/>
    <w:rsid w:val="00D33BEF"/>
    <w:rsid w:val="00D34C06"/>
    <w:rsid w:val="00D36BFD"/>
    <w:rsid w:val="00D373F0"/>
    <w:rsid w:val="00D41158"/>
    <w:rsid w:val="00D419BF"/>
    <w:rsid w:val="00D42082"/>
    <w:rsid w:val="00D4209F"/>
    <w:rsid w:val="00D433EE"/>
    <w:rsid w:val="00D43790"/>
    <w:rsid w:val="00D438AC"/>
    <w:rsid w:val="00D4510C"/>
    <w:rsid w:val="00D476F7"/>
    <w:rsid w:val="00D521FC"/>
    <w:rsid w:val="00D54E9F"/>
    <w:rsid w:val="00D56318"/>
    <w:rsid w:val="00D60D2C"/>
    <w:rsid w:val="00D62AED"/>
    <w:rsid w:val="00D62FA6"/>
    <w:rsid w:val="00D65028"/>
    <w:rsid w:val="00D66B9D"/>
    <w:rsid w:val="00D72DC4"/>
    <w:rsid w:val="00D73057"/>
    <w:rsid w:val="00D74ECC"/>
    <w:rsid w:val="00D77D74"/>
    <w:rsid w:val="00D8178E"/>
    <w:rsid w:val="00D82B29"/>
    <w:rsid w:val="00D8326B"/>
    <w:rsid w:val="00D84E37"/>
    <w:rsid w:val="00D851FB"/>
    <w:rsid w:val="00D85461"/>
    <w:rsid w:val="00D854FE"/>
    <w:rsid w:val="00D85987"/>
    <w:rsid w:val="00D87DAF"/>
    <w:rsid w:val="00D90AAF"/>
    <w:rsid w:val="00D92DB8"/>
    <w:rsid w:val="00D944C3"/>
    <w:rsid w:val="00D9453C"/>
    <w:rsid w:val="00D95DF9"/>
    <w:rsid w:val="00DA17B9"/>
    <w:rsid w:val="00DA20F1"/>
    <w:rsid w:val="00DA3E21"/>
    <w:rsid w:val="00DA5888"/>
    <w:rsid w:val="00DB377C"/>
    <w:rsid w:val="00DB693D"/>
    <w:rsid w:val="00DC074F"/>
    <w:rsid w:val="00DC1FCE"/>
    <w:rsid w:val="00DC2BAC"/>
    <w:rsid w:val="00DC6119"/>
    <w:rsid w:val="00DC62C0"/>
    <w:rsid w:val="00DC6E86"/>
    <w:rsid w:val="00DD02CB"/>
    <w:rsid w:val="00DD02FD"/>
    <w:rsid w:val="00DD6118"/>
    <w:rsid w:val="00DD759F"/>
    <w:rsid w:val="00DE0B71"/>
    <w:rsid w:val="00DE3FED"/>
    <w:rsid w:val="00DE45D1"/>
    <w:rsid w:val="00DE4C3E"/>
    <w:rsid w:val="00DE72D8"/>
    <w:rsid w:val="00DE7729"/>
    <w:rsid w:val="00DF23B7"/>
    <w:rsid w:val="00DF26F3"/>
    <w:rsid w:val="00DF3A37"/>
    <w:rsid w:val="00DF443E"/>
    <w:rsid w:val="00DF567C"/>
    <w:rsid w:val="00DF5ADE"/>
    <w:rsid w:val="00DF7D4D"/>
    <w:rsid w:val="00E02731"/>
    <w:rsid w:val="00E05108"/>
    <w:rsid w:val="00E06812"/>
    <w:rsid w:val="00E0779F"/>
    <w:rsid w:val="00E10E04"/>
    <w:rsid w:val="00E116E0"/>
    <w:rsid w:val="00E12952"/>
    <w:rsid w:val="00E164C3"/>
    <w:rsid w:val="00E21228"/>
    <w:rsid w:val="00E25199"/>
    <w:rsid w:val="00E2582E"/>
    <w:rsid w:val="00E260AA"/>
    <w:rsid w:val="00E273FB"/>
    <w:rsid w:val="00E308A2"/>
    <w:rsid w:val="00E3166A"/>
    <w:rsid w:val="00E326F3"/>
    <w:rsid w:val="00E33831"/>
    <w:rsid w:val="00E33E95"/>
    <w:rsid w:val="00E341C6"/>
    <w:rsid w:val="00E3621D"/>
    <w:rsid w:val="00E4125D"/>
    <w:rsid w:val="00E43BA5"/>
    <w:rsid w:val="00E455A2"/>
    <w:rsid w:val="00E45849"/>
    <w:rsid w:val="00E46177"/>
    <w:rsid w:val="00E46584"/>
    <w:rsid w:val="00E46AFF"/>
    <w:rsid w:val="00E46EF8"/>
    <w:rsid w:val="00E51646"/>
    <w:rsid w:val="00E535D3"/>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0919"/>
    <w:rsid w:val="00E9164A"/>
    <w:rsid w:val="00E91D97"/>
    <w:rsid w:val="00E92C64"/>
    <w:rsid w:val="00E9314B"/>
    <w:rsid w:val="00E946DA"/>
    <w:rsid w:val="00E95A2C"/>
    <w:rsid w:val="00E97F87"/>
    <w:rsid w:val="00EA3D89"/>
    <w:rsid w:val="00EA48BC"/>
    <w:rsid w:val="00EA49CD"/>
    <w:rsid w:val="00EA515D"/>
    <w:rsid w:val="00EA64AE"/>
    <w:rsid w:val="00EA7841"/>
    <w:rsid w:val="00EB269F"/>
    <w:rsid w:val="00EB39CE"/>
    <w:rsid w:val="00ED2205"/>
    <w:rsid w:val="00ED5A15"/>
    <w:rsid w:val="00EE3211"/>
    <w:rsid w:val="00EE4532"/>
    <w:rsid w:val="00EE6000"/>
    <w:rsid w:val="00EE7EE0"/>
    <w:rsid w:val="00EF28F1"/>
    <w:rsid w:val="00EF5DFD"/>
    <w:rsid w:val="00F02E66"/>
    <w:rsid w:val="00F02EAB"/>
    <w:rsid w:val="00F03276"/>
    <w:rsid w:val="00F045D5"/>
    <w:rsid w:val="00F04F70"/>
    <w:rsid w:val="00F05BC1"/>
    <w:rsid w:val="00F05FD6"/>
    <w:rsid w:val="00F06536"/>
    <w:rsid w:val="00F065FC"/>
    <w:rsid w:val="00F07F7B"/>
    <w:rsid w:val="00F11734"/>
    <w:rsid w:val="00F11CC4"/>
    <w:rsid w:val="00F1314A"/>
    <w:rsid w:val="00F135FE"/>
    <w:rsid w:val="00F136EF"/>
    <w:rsid w:val="00F14791"/>
    <w:rsid w:val="00F147BB"/>
    <w:rsid w:val="00F15220"/>
    <w:rsid w:val="00F17C3F"/>
    <w:rsid w:val="00F2342E"/>
    <w:rsid w:val="00F236E8"/>
    <w:rsid w:val="00F2498B"/>
    <w:rsid w:val="00F24C6B"/>
    <w:rsid w:val="00F26C85"/>
    <w:rsid w:val="00F27778"/>
    <w:rsid w:val="00F320FC"/>
    <w:rsid w:val="00F322CA"/>
    <w:rsid w:val="00F37ADB"/>
    <w:rsid w:val="00F424FD"/>
    <w:rsid w:val="00F42B89"/>
    <w:rsid w:val="00F42FFF"/>
    <w:rsid w:val="00F50B1C"/>
    <w:rsid w:val="00F50BB1"/>
    <w:rsid w:val="00F51277"/>
    <w:rsid w:val="00F52026"/>
    <w:rsid w:val="00F54551"/>
    <w:rsid w:val="00F5629D"/>
    <w:rsid w:val="00F60294"/>
    <w:rsid w:val="00F62EA3"/>
    <w:rsid w:val="00F63000"/>
    <w:rsid w:val="00F63903"/>
    <w:rsid w:val="00F64C3B"/>
    <w:rsid w:val="00F6615F"/>
    <w:rsid w:val="00F71A63"/>
    <w:rsid w:val="00F73330"/>
    <w:rsid w:val="00F74AFD"/>
    <w:rsid w:val="00F85527"/>
    <w:rsid w:val="00F90329"/>
    <w:rsid w:val="00F9052D"/>
    <w:rsid w:val="00F91B30"/>
    <w:rsid w:val="00F9282F"/>
    <w:rsid w:val="00F92D6E"/>
    <w:rsid w:val="00F95452"/>
    <w:rsid w:val="00F962E5"/>
    <w:rsid w:val="00F972F2"/>
    <w:rsid w:val="00FA090A"/>
    <w:rsid w:val="00FA3B98"/>
    <w:rsid w:val="00FA7433"/>
    <w:rsid w:val="00FB1B10"/>
    <w:rsid w:val="00FB4507"/>
    <w:rsid w:val="00FC0721"/>
    <w:rsid w:val="00FC1F62"/>
    <w:rsid w:val="00FC33C1"/>
    <w:rsid w:val="00FC4D0C"/>
    <w:rsid w:val="00FC5954"/>
    <w:rsid w:val="00FD0BAE"/>
    <w:rsid w:val="00FD1093"/>
    <w:rsid w:val="00FD22B7"/>
    <w:rsid w:val="00FD66A5"/>
    <w:rsid w:val="00FD6BF1"/>
    <w:rsid w:val="00FE2CA3"/>
    <w:rsid w:val="00FF1FF7"/>
    <w:rsid w:val="00FF2602"/>
    <w:rsid w:val="00FF669A"/>
    <w:rsid w:val="00FF66D6"/>
    <w:rsid w:val="00FF7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86140"/>
  <w15:docId w15:val="{BD6AC9CC-71FF-45DE-9566-385759E6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 w:type="paragraph" w:styleId="En-tte">
    <w:name w:val="header"/>
    <w:basedOn w:val="Normal"/>
    <w:link w:val="En-tteCar"/>
    <w:uiPriority w:val="99"/>
    <w:unhideWhenUsed/>
    <w:rsid w:val="00596125"/>
    <w:pPr>
      <w:tabs>
        <w:tab w:val="center" w:pos="4680"/>
        <w:tab w:val="right" w:pos="9360"/>
      </w:tabs>
      <w:spacing w:after="0" w:line="240" w:lineRule="auto"/>
    </w:pPr>
  </w:style>
  <w:style w:type="character" w:customStyle="1" w:styleId="En-tteCar">
    <w:name w:val="En-tête Car"/>
    <w:basedOn w:val="Policepardfaut"/>
    <w:link w:val="En-tte"/>
    <w:uiPriority w:val="99"/>
    <w:rsid w:val="00596125"/>
  </w:style>
  <w:style w:type="paragraph" w:styleId="Pieddepage">
    <w:name w:val="footer"/>
    <w:basedOn w:val="Normal"/>
    <w:link w:val="PieddepageCar"/>
    <w:uiPriority w:val="99"/>
    <w:unhideWhenUsed/>
    <w:rsid w:val="0059612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96125"/>
  </w:style>
  <w:style w:type="character" w:styleId="Numrodeligne">
    <w:name w:val="line number"/>
    <w:basedOn w:val="Policepardfaut"/>
    <w:uiPriority w:val="99"/>
    <w:semiHidden/>
    <w:unhideWhenUsed/>
    <w:rsid w:val="00596125"/>
  </w:style>
  <w:style w:type="paragraph" w:styleId="Rvision">
    <w:name w:val="Revision"/>
    <w:hidden/>
    <w:uiPriority w:val="99"/>
    <w:semiHidden/>
    <w:rsid w:val="007520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07144006">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17453151">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5246659">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ttische@gmail.com"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mputecanada.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16AF7-8465-4AD8-8804-1D1823C5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6851</TotalTime>
  <Pages>41</Pages>
  <Words>42310</Words>
  <Characters>241167</Characters>
  <Application>Microsoft Office Word</Application>
  <DocSecurity>0</DocSecurity>
  <Lines>2009</Lines>
  <Paragraphs>565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179</cp:revision>
  <cp:lastPrinted>2020-02-03T19:43:00Z</cp:lastPrinted>
  <dcterms:created xsi:type="dcterms:W3CDTF">2020-01-15T03:54:00Z</dcterms:created>
  <dcterms:modified xsi:type="dcterms:W3CDTF">2020-02-06T22:14:00Z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