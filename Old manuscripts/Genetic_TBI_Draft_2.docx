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837169" w14:textId="36297462" w:rsidR="22FE9257" w:rsidRPr="004C4000" w:rsidRDefault="00925C2D" w:rsidP="41B2D6B5">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b/>
          <w:bCs/>
          <w:sz w:val="24"/>
          <w:szCs w:val="24"/>
        </w:rPr>
        <w:t xml:space="preserve">Detecting exceptional </w:t>
      </w:r>
      <w:r w:rsidR="009133B8" w:rsidRPr="004C4000">
        <w:rPr>
          <w:rFonts w:ascii="Times New Roman" w:eastAsia="Times New Roman" w:hAnsi="Times New Roman" w:cs="Times New Roman"/>
          <w:b/>
          <w:bCs/>
          <w:sz w:val="24"/>
          <w:szCs w:val="24"/>
        </w:rPr>
        <w:t xml:space="preserve">temporal </w:t>
      </w:r>
      <w:r w:rsidR="006C0BD9" w:rsidRPr="004C4000">
        <w:rPr>
          <w:rFonts w:ascii="Times New Roman" w:eastAsia="Times New Roman" w:hAnsi="Times New Roman" w:cs="Times New Roman"/>
          <w:b/>
          <w:bCs/>
          <w:sz w:val="24"/>
          <w:szCs w:val="24"/>
        </w:rPr>
        <w:t>c</w:t>
      </w:r>
      <w:r w:rsidRPr="004C4000">
        <w:rPr>
          <w:rFonts w:ascii="Times New Roman" w:eastAsia="Times New Roman" w:hAnsi="Times New Roman" w:cs="Times New Roman"/>
          <w:b/>
          <w:bCs/>
          <w:sz w:val="24"/>
          <w:szCs w:val="24"/>
        </w:rPr>
        <w:t>hanges</w:t>
      </w:r>
      <w:r w:rsidR="41B2D6B5" w:rsidRPr="004C4000">
        <w:rPr>
          <w:rFonts w:ascii="Times New Roman" w:eastAsia="Times New Roman" w:hAnsi="Times New Roman" w:cs="Times New Roman"/>
          <w:b/>
          <w:bCs/>
          <w:sz w:val="24"/>
          <w:szCs w:val="24"/>
        </w:rPr>
        <w:t xml:space="preserve"> </w:t>
      </w:r>
      <w:r w:rsidR="007001CC" w:rsidRPr="004C4000">
        <w:rPr>
          <w:rFonts w:ascii="Times New Roman" w:eastAsia="Times New Roman" w:hAnsi="Times New Roman" w:cs="Times New Roman"/>
          <w:b/>
          <w:bCs/>
          <w:sz w:val="24"/>
          <w:szCs w:val="24"/>
        </w:rPr>
        <w:t xml:space="preserve">in genetic diversity </w:t>
      </w:r>
      <w:r w:rsidR="00062DF6" w:rsidRPr="004C4000">
        <w:rPr>
          <w:rFonts w:ascii="Times New Roman" w:eastAsia="Times New Roman" w:hAnsi="Times New Roman" w:cs="Times New Roman"/>
          <w:b/>
          <w:bCs/>
          <w:sz w:val="24"/>
          <w:szCs w:val="24"/>
        </w:rPr>
        <w:t xml:space="preserve">using limited </w:t>
      </w:r>
      <w:r w:rsidR="00777C6B" w:rsidRPr="004C4000">
        <w:rPr>
          <w:rFonts w:ascii="Times New Roman" w:eastAsia="Times New Roman" w:hAnsi="Times New Roman" w:cs="Times New Roman"/>
          <w:b/>
          <w:bCs/>
          <w:sz w:val="24"/>
          <w:szCs w:val="24"/>
        </w:rPr>
        <w:t>information</w:t>
      </w:r>
      <w:r w:rsidRPr="004C4000">
        <w:rPr>
          <w:rFonts w:ascii="Times New Roman" w:eastAsia="Times New Roman" w:hAnsi="Times New Roman" w:cs="Times New Roman"/>
          <w:b/>
          <w:bCs/>
          <w:sz w:val="24"/>
          <w:szCs w:val="24"/>
        </w:rPr>
        <w:t>.</w:t>
      </w:r>
    </w:p>
    <w:p w14:paraId="7BCFD8C4" w14:textId="573AB28A" w:rsidR="22FE9257" w:rsidRPr="004C4000" w:rsidRDefault="22FE9257" w:rsidP="41B2D6B5">
      <w:pPr>
        <w:spacing w:after="240" w:line="480" w:lineRule="auto"/>
        <w:rPr>
          <w:rFonts w:ascii="Times New Roman" w:eastAsia="Times New Roman" w:hAnsi="Times New Roman" w:cs="Times New Roman"/>
          <w:sz w:val="24"/>
          <w:szCs w:val="24"/>
        </w:rPr>
      </w:pPr>
    </w:p>
    <w:p w14:paraId="32FF3CC5" w14:textId="252A91B8" w:rsidR="22FE9257" w:rsidRPr="004C4000" w:rsidRDefault="41B2D6B5" w:rsidP="41B2D6B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Julian Wittische, Pierre Legendre, Patrick M. A. James</w:t>
      </w:r>
    </w:p>
    <w:p w14:paraId="39A8D5D8" w14:textId="65EB1B1B" w:rsidR="22FE9257" w:rsidRPr="004C4000" w:rsidRDefault="22FE9257" w:rsidP="41B2D6B5">
      <w:pPr>
        <w:spacing w:after="240" w:line="480" w:lineRule="auto"/>
        <w:rPr>
          <w:rFonts w:ascii="Times New Roman" w:eastAsia="Times New Roman" w:hAnsi="Times New Roman" w:cs="Times New Roman"/>
          <w:sz w:val="24"/>
          <w:szCs w:val="24"/>
        </w:rPr>
      </w:pPr>
    </w:p>
    <w:p w14:paraId="3B0824B7" w14:textId="03A25022" w:rsidR="22FE9257" w:rsidRPr="004C4000" w:rsidRDefault="41B2D6B5" w:rsidP="41B2D6B5">
      <w:pPr>
        <w:spacing w:after="240" w:line="480" w:lineRule="auto"/>
        <w:rPr>
          <w:rFonts w:ascii="Times New Roman" w:eastAsia="Times New Roman" w:hAnsi="Times New Roman" w:cs="Times New Roman"/>
          <w:sz w:val="24"/>
          <w:szCs w:val="24"/>
          <w:lang w:val="fr-CA"/>
        </w:rPr>
      </w:pPr>
      <w:r w:rsidRPr="004C4000">
        <w:rPr>
          <w:rFonts w:ascii="Times New Roman" w:eastAsia="Times New Roman" w:hAnsi="Times New Roman" w:cs="Times New Roman"/>
          <w:sz w:val="24"/>
          <w:szCs w:val="24"/>
          <w:lang w:val="fr-CA"/>
        </w:rPr>
        <w:t>Département de Sciences Biologiques, CP 6128 Succursale Centre-Ville, Université de Montréal, Pavillon Marie-Victorin, Montréal, QC, Canada, H3C 3J7</w:t>
      </w:r>
    </w:p>
    <w:p w14:paraId="4915448B" w14:textId="2B2CF278" w:rsidR="22FE9257" w:rsidRPr="004C4000" w:rsidRDefault="22FE9257" w:rsidP="41B2D6B5">
      <w:pPr>
        <w:spacing w:after="240" w:line="480" w:lineRule="auto"/>
        <w:rPr>
          <w:rFonts w:ascii="Times New Roman" w:eastAsia="Times New Roman" w:hAnsi="Times New Roman" w:cs="Times New Roman"/>
          <w:sz w:val="24"/>
          <w:szCs w:val="24"/>
          <w:lang w:val="fr-CA"/>
        </w:rPr>
      </w:pPr>
    </w:p>
    <w:p w14:paraId="04A343B2" w14:textId="172ACF65" w:rsidR="22FE9257" w:rsidRPr="004C4000" w:rsidRDefault="41B2D6B5" w:rsidP="41B2D6B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Correspondence: Julian Wittische; E-mail: </w:t>
      </w:r>
      <w:hyperlink r:id="rId6">
        <w:r w:rsidRPr="004C4000">
          <w:rPr>
            <w:rStyle w:val="Lienhypertexte"/>
            <w:rFonts w:ascii="Times New Roman" w:eastAsia="Times New Roman" w:hAnsi="Times New Roman" w:cs="Times New Roman"/>
            <w:sz w:val="24"/>
            <w:szCs w:val="24"/>
          </w:rPr>
          <w:t>jwittische@gmail.com</w:t>
        </w:r>
      </w:hyperlink>
    </w:p>
    <w:p w14:paraId="09E87367" w14:textId="3F764E51" w:rsidR="22FE9257" w:rsidRPr="004C4000" w:rsidRDefault="22FE9257" w:rsidP="41B2D6B5">
      <w:pPr>
        <w:spacing w:after="240" w:line="480" w:lineRule="auto"/>
        <w:rPr>
          <w:rFonts w:ascii="Times New Roman" w:eastAsia="Times New Roman" w:hAnsi="Times New Roman" w:cs="Times New Roman"/>
          <w:sz w:val="24"/>
          <w:szCs w:val="24"/>
        </w:rPr>
      </w:pPr>
    </w:p>
    <w:p w14:paraId="133AA1FF" w14:textId="51E38A04" w:rsidR="22FE9257" w:rsidRPr="004C4000" w:rsidRDefault="41B2D6B5" w:rsidP="41B2D6B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Running title: </w:t>
      </w:r>
      <w:r w:rsidR="004446BB" w:rsidRPr="004C4000">
        <w:rPr>
          <w:rFonts w:ascii="Times New Roman" w:eastAsia="Times New Roman" w:hAnsi="Times New Roman" w:cs="Times New Roman"/>
          <w:sz w:val="24"/>
          <w:szCs w:val="24"/>
        </w:rPr>
        <w:t>Unique s</w:t>
      </w:r>
      <w:r w:rsidRPr="004C4000">
        <w:rPr>
          <w:rFonts w:ascii="Times New Roman" w:eastAsia="Times New Roman" w:hAnsi="Times New Roman" w:cs="Times New Roman"/>
          <w:sz w:val="24"/>
          <w:szCs w:val="24"/>
        </w:rPr>
        <w:t xml:space="preserve">patio-temporal genetic </w:t>
      </w:r>
      <w:r w:rsidR="007E0A82" w:rsidRPr="004C4000">
        <w:rPr>
          <w:rFonts w:ascii="Times New Roman" w:eastAsia="Times New Roman" w:hAnsi="Times New Roman" w:cs="Times New Roman"/>
          <w:sz w:val="24"/>
          <w:szCs w:val="24"/>
        </w:rPr>
        <w:t>change</w:t>
      </w:r>
    </w:p>
    <w:p w14:paraId="4A2A9219" w14:textId="6CD918D1" w:rsidR="22FE9257" w:rsidRPr="004C4000" w:rsidRDefault="22FE9257" w:rsidP="41B2D6B5">
      <w:pPr>
        <w:spacing w:after="240" w:line="480" w:lineRule="auto"/>
        <w:rPr>
          <w:rFonts w:ascii="Times New Roman" w:eastAsia="Times New Roman" w:hAnsi="Times New Roman" w:cs="Times New Roman"/>
          <w:sz w:val="24"/>
          <w:szCs w:val="24"/>
        </w:rPr>
      </w:pPr>
    </w:p>
    <w:p w14:paraId="5F99FD50" w14:textId="3197DBC7" w:rsidR="00EF25C5" w:rsidRPr="004C4000" w:rsidRDefault="00EF25C5" w:rsidP="41B2D6B5">
      <w:pPr>
        <w:spacing w:after="240" w:line="480" w:lineRule="auto"/>
        <w:rPr>
          <w:rFonts w:ascii="Times New Roman" w:eastAsia="Times New Roman" w:hAnsi="Times New Roman" w:cs="Times New Roman"/>
          <w:sz w:val="24"/>
          <w:szCs w:val="24"/>
        </w:rPr>
      </w:pPr>
    </w:p>
    <w:p w14:paraId="29D7227B" w14:textId="3D52A392" w:rsidR="00EF25C5" w:rsidRPr="004C4000" w:rsidRDefault="00EF25C5" w:rsidP="41B2D6B5">
      <w:pPr>
        <w:spacing w:after="240" w:line="480" w:lineRule="auto"/>
        <w:rPr>
          <w:rFonts w:ascii="Times New Roman" w:eastAsia="Times New Roman" w:hAnsi="Times New Roman" w:cs="Times New Roman"/>
          <w:sz w:val="24"/>
          <w:szCs w:val="24"/>
        </w:rPr>
      </w:pPr>
    </w:p>
    <w:p w14:paraId="2659FE8B" w14:textId="6586E08D" w:rsidR="00EF25C5" w:rsidRPr="004C4000" w:rsidRDefault="00EF25C5" w:rsidP="41B2D6B5">
      <w:pPr>
        <w:spacing w:after="240" w:line="480" w:lineRule="auto"/>
        <w:rPr>
          <w:rFonts w:ascii="Times New Roman" w:eastAsia="Times New Roman" w:hAnsi="Times New Roman" w:cs="Times New Roman"/>
          <w:sz w:val="24"/>
          <w:szCs w:val="24"/>
        </w:rPr>
      </w:pPr>
    </w:p>
    <w:p w14:paraId="02617B0F" w14:textId="05B14157" w:rsidR="00EF25C5" w:rsidRPr="004C4000" w:rsidRDefault="00EF25C5" w:rsidP="41B2D6B5">
      <w:pPr>
        <w:spacing w:after="240" w:line="480" w:lineRule="auto"/>
        <w:rPr>
          <w:rFonts w:ascii="Times New Roman" w:eastAsia="Times New Roman" w:hAnsi="Times New Roman" w:cs="Times New Roman"/>
          <w:sz w:val="24"/>
          <w:szCs w:val="24"/>
        </w:rPr>
      </w:pPr>
    </w:p>
    <w:p w14:paraId="7C244B3E" w14:textId="77777777" w:rsidR="00F166B9" w:rsidRPr="004C4000" w:rsidRDefault="00F166B9" w:rsidP="41B2D6B5">
      <w:pPr>
        <w:spacing w:after="240" w:line="480" w:lineRule="auto"/>
        <w:rPr>
          <w:rFonts w:ascii="Times New Roman" w:eastAsia="Times New Roman" w:hAnsi="Times New Roman" w:cs="Times New Roman"/>
          <w:sz w:val="24"/>
          <w:szCs w:val="24"/>
        </w:rPr>
      </w:pPr>
    </w:p>
    <w:p w14:paraId="50CE5E00" w14:textId="4AC1C4FD" w:rsidR="33780FD1" w:rsidRPr="004C4000" w:rsidRDefault="41B2D6B5" w:rsidP="41B2D6B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INTRODUCTION</w:t>
      </w:r>
    </w:p>
    <w:p w14:paraId="05AD893E" w14:textId="3C93CCC9" w:rsidR="00156869" w:rsidRPr="004C4000" w:rsidRDefault="009654F3" w:rsidP="00835BE0">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lastRenderedPageBreak/>
        <w:t xml:space="preserve">Global change, including </w:t>
      </w:r>
      <w:r w:rsidR="005D64D3" w:rsidRPr="004C4000">
        <w:rPr>
          <w:rFonts w:ascii="Times New Roman" w:eastAsia="Times New Roman" w:hAnsi="Times New Roman" w:cs="Times New Roman"/>
          <w:sz w:val="24"/>
          <w:szCs w:val="24"/>
        </w:rPr>
        <w:t xml:space="preserve">climate change </w:t>
      </w:r>
      <w:r w:rsidR="00915270" w:rsidRPr="004C4000">
        <w:rPr>
          <w:rFonts w:ascii="Times New Roman" w:eastAsia="Times New Roman" w:hAnsi="Times New Roman" w:cs="Times New Roman"/>
          <w:sz w:val="24"/>
          <w:szCs w:val="24"/>
        </w:rPr>
        <w:t xml:space="preserve">as well as </w:t>
      </w:r>
      <w:r w:rsidRPr="004C4000">
        <w:rPr>
          <w:rFonts w:ascii="Times New Roman" w:eastAsia="Times New Roman" w:hAnsi="Times New Roman" w:cs="Times New Roman"/>
          <w:sz w:val="24"/>
          <w:szCs w:val="24"/>
        </w:rPr>
        <w:t xml:space="preserve">habitat </w:t>
      </w:r>
      <w:r w:rsidR="005D64D3" w:rsidRPr="004C4000">
        <w:rPr>
          <w:rFonts w:ascii="Times New Roman" w:eastAsia="Times New Roman" w:hAnsi="Times New Roman" w:cs="Times New Roman"/>
          <w:sz w:val="24"/>
          <w:szCs w:val="24"/>
        </w:rPr>
        <w:t xml:space="preserve">destruction and </w:t>
      </w:r>
      <w:r w:rsidRPr="004C4000">
        <w:rPr>
          <w:rFonts w:ascii="Times New Roman" w:eastAsia="Times New Roman" w:hAnsi="Times New Roman" w:cs="Times New Roman"/>
          <w:sz w:val="24"/>
          <w:szCs w:val="24"/>
        </w:rPr>
        <w:t>fragmentation</w:t>
      </w:r>
      <w:r w:rsidR="005D64D3" w:rsidRPr="004C4000">
        <w:rPr>
          <w:rFonts w:ascii="Times New Roman" w:eastAsia="Times New Roman" w:hAnsi="Times New Roman" w:cs="Times New Roman"/>
          <w:sz w:val="24"/>
          <w:szCs w:val="24"/>
        </w:rPr>
        <w:t>,</w:t>
      </w:r>
      <w:r w:rsidRPr="004C4000">
        <w:rPr>
          <w:rFonts w:ascii="Times New Roman" w:eastAsia="Times New Roman" w:hAnsi="Times New Roman" w:cs="Times New Roman"/>
          <w:sz w:val="24"/>
          <w:szCs w:val="24"/>
        </w:rPr>
        <w:t xml:space="preserve"> have caused biodiversity</w:t>
      </w:r>
      <w:r w:rsidR="005D64D3" w:rsidRPr="004C4000">
        <w:rPr>
          <w:rFonts w:ascii="Times New Roman" w:eastAsia="Times New Roman" w:hAnsi="Times New Roman" w:cs="Times New Roman"/>
          <w:sz w:val="24"/>
          <w:szCs w:val="24"/>
        </w:rPr>
        <w:t xml:space="preserve"> to quickly decline in many parts of the world in the last century </w:t>
      </w:r>
      <w:r w:rsidR="005D64D3" w:rsidRPr="004C4000">
        <w:rPr>
          <w:rFonts w:ascii="Times New Roman" w:eastAsia="Times New Roman" w:hAnsi="Times New Roman" w:cs="Times New Roman"/>
          <w:sz w:val="24"/>
          <w:szCs w:val="24"/>
        </w:rPr>
        <w:fldChar w:fldCharType="begin" w:fldLock="1"/>
      </w:r>
      <w:r w:rsidR="00890166" w:rsidRPr="004C4000">
        <w:rPr>
          <w:rFonts w:ascii="Times New Roman" w:eastAsia="Times New Roman" w:hAnsi="Times New Roman" w:cs="Times New Roman"/>
          <w:sz w:val="24"/>
          <w:szCs w:val="24"/>
        </w:rPr>
        <w:instrText>ADDIN CSL_CITATION {"citationItems":[{"id":"ITEM-1","itemData":{"DOI":"10.1111/j.1466-8238.2006.00287.x","ISBN":"1466-822X","ISSN":"01436228","PMID":"20405797","abstract":"Landscape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 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 Keywords","author":[{"dropping-particle":"","family":"Fischer","given":"Joern","non-dropping-particle":"","parse-names":false,"suffix":""},{"dropping-particle":"","family":"Lindenmayer","given":"David B","non-dropping-particle":"","parse-names":false,"suffix":""}],"container-title":"Global Ecology and Biogeography","id":"ITEM-1","issued":{"date-parts":[["2007"]]},"page":"55-66","title":"Landscape modification and habitat fragmentation: a synthesis Joern Fischer* and David B. Lindenmayer Centre","type":"article-journal","volume":"15"},"uris":["http://www.mendeley.com/documents/?uuid=f681441d-40ae-444d-82ba-340c23c0edd9"]},{"id":"ITEM-2","itemData":{"DOI":"10.1126/science.1251817","abstract":"We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Antrhopocene","type":"article-journal","volume":"401"},"uris":["http://www.mendeley.com/documents/?uuid=80298f21-444a-4496-b878-8df0543f4a35"]},{"id":"ITEM-3","itemData":{"DOI":"10.1126/science.1187512","author":[{"dropping-particle":"","family":"Butchart","given":"Stuart H M","non-dropping-particle":"","parse-names":false,"suffix":""},{"dropping-particle":"","family":"Walpole","given":"M.","non-dropping-particle":"","parse-names":false,"suffix":""},{"dropping-particle":"","family":"Collen","given":"B.","non-dropping-particle":"","parse-names":false,"suffix":""},{"dropping-particle":"","family":"Strien","given":"A","non-dropping-particle":"von","parse-names":false,"suffix":""},{"dropping-particle":"","family":"Scharlemann","given":"J. P. W.","non-dropping-particle":"","parse-names":false,"suffix":""},{"dropping-particle":"","family":"Almond","given":"R. E. A.","non-dropping-particle":"","parse-names":false,"suffix":""},{"dropping-particle":"","family":"Baillie","given":"J. E. M.","non-dropping-particle":"","parse-names":false,"suffix":""},{"dropping-particle":"","family":"Bomhard","given":"B.","non-dropping-particle":"","parse-names":false,"suffix":""},{"dropping-particle":"","family":"Brown","given":"C.","non-dropping-particle":"","parse-names":false,"suffix":""},{"dropping-particle":"","family":"Bruno","given":"J.","non-dropping-particle":"","parse-names":false,"suffix":""},{"dropping-particle":"","family":"Carpenter","given":"K. E.","non-dropping-particle":"","parse-names":false,"suffix":""},{"dropping-particle":"","family":"Carr","given":"G. M.","non-dropping-particle":"","parse-names":false,"suffix":""}],"container-title":"Science","id":"ITEM-3","issue":"1164","issued":{"date-parts":[["2010"]]},"title":"Global Biodiversity : Indicators of Recent Declines","type":"article-journal","volume":"328"},"uris":["http://www.mendeley.com/documents/?uuid=2c8b976f-8513-499b-857a-8c9d4fbc66c7"]}],"mendeley":{"formattedCitation":"(Fischer &amp; Lindenmayer, 2007; Butchart et al., 2010; Dirzo et al., 2014)","plainTextFormattedCitation":"(Fischer &amp; Lindenmayer, 2007; Butchart et al., 2010; Dirzo et al., 2014)","previouslyFormattedCitation":"(Fischer &amp; Lindenmayer, 2007; Butchart et al., 2010; Dirzo et al., 2014)"},"properties":{"noteIndex":0},"schema":"https://github.com/citation-style-language/schema/raw/master/csl-citation.json"}</w:instrText>
      </w:r>
      <w:r w:rsidR="005D64D3" w:rsidRPr="004C4000">
        <w:rPr>
          <w:rFonts w:ascii="Times New Roman" w:eastAsia="Times New Roman" w:hAnsi="Times New Roman" w:cs="Times New Roman"/>
          <w:sz w:val="24"/>
          <w:szCs w:val="24"/>
        </w:rPr>
        <w:fldChar w:fldCharType="separate"/>
      </w:r>
      <w:r w:rsidR="00E37BBE" w:rsidRPr="004C4000">
        <w:rPr>
          <w:rFonts w:ascii="Times New Roman" w:eastAsia="Times New Roman" w:hAnsi="Times New Roman" w:cs="Times New Roman"/>
          <w:noProof/>
          <w:sz w:val="24"/>
          <w:szCs w:val="24"/>
        </w:rPr>
        <w:t>(Fischer &amp; Lindenmayer, 2007; Butchart et al., 2010; Dirzo et al., 2014)</w:t>
      </w:r>
      <w:r w:rsidR="005D64D3" w:rsidRPr="004C4000">
        <w:rPr>
          <w:rFonts w:ascii="Times New Roman" w:eastAsia="Times New Roman" w:hAnsi="Times New Roman" w:cs="Times New Roman"/>
          <w:sz w:val="24"/>
          <w:szCs w:val="24"/>
        </w:rPr>
        <w:fldChar w:fldCharType="end"/>
      </w:r>
      <w:r w:rsidR="005D64D3" w:rsidRPr="004C4000">
        <w:rPr>
          <w:rFonts w:ascii="Times New Roman" w:eastAsia="Times New Roman" w:hAnsi="Times New Roman" w:cs="Times New Roman"/>
          <w:color w:val="4472C4" w:themeColor="accent1"/>
          <w:sz w:val="24"/>
          <w:szCs w:val="24"/>
        </w:rPr>
        <w:t xml:space="preserve">. </w:t>
      </w:r>
      <w:r w:rsidR="005D64D3" w:rsidRPr="004C4000">
        <w:rPr>
          <w:rFonts w:ascii="Times New Roman" w:eastAsia="Times New Roman" w:hAnsi="Times New Roman" w:cs="Times New Roman"/>
          <w:sz w:val="24"/>
          <w:szCs w:val="24"/>
        </w:rPr>
        <w:t xml:space="preserve">The future of biodiversity </w:t>
      </w:r>
      <w:r w:rsidR="00C91755" w:rsidRPr="004C4000">
        <w:rPr>
          <w:rFonts w:ascii="Times New Roman" w:eastAsia="Times New Roman" w:hAnsi="Times New Roman" w:cs="Times New Roman"/>
          <w:sz w:val="24"/>
          <w:szCs w:val="24"/>
        </w:rPr>
        <w:t>could be</w:t>
      </w:r>
      <w:r w:rsidR="004E3308" w:rsidRPr="004C4000">
        <w:rPr>
          <w:rFonts w:ascii="Times New Roman" w:eastAsia="Times New Roman" w:hAnsi="Times New Roman" w:cs="Times New Roman"/>
          <w:sz w:val="24"/>
          <w:szCs w:val="24"/>
        </w:rPr>
        <w:t xml:space="preserve"> </w:t>
      </w:r>
      <w:r w:rsidR="005D64D3" w:rsidRPr="004C4000">
        <w:rPr>
          <w:rFonts w:ascii="Times New Roman" w:eastAsia="Times New Roman" w:hAnsi="Times New Roman" w:cs="Times New Roman"/>
          <w:sz w:val="24"/>
          <w:szCs w:val="24"/>
        </w:rPr>
        <w:t xml:space="preserve">bleak </w:t>
      </w:r>
      <w:r w:rsidR="005D64D3" w:rsidRPr="004C4000">
        <w:rPr>
          <w:rFonts w:ascii="Times New Roman" w:eastAsia="Times New Roman" w:hAnsi="Times New Roman" w:cs="Times New Roman"/>
          <w:sz w:val="24"/>
          <w:szCs w:val="24"/>
        </w:rPr>
        <w:fldChar w:fldCharType="begin" w:fldLock="1"/>
      </w:r>
      <w:r w:rsidR="003F634D" w:rsidRPr="004C4000">
        <w:rPr>
          <w:rFonts w:ascii="Times New Roman" w:eastAsia="Times New Roman" w:hAnsi="Times New Roman" w:cs="Times New Roman"/>
          <w:sz w:val="24"/>
          <w:szCs w:val="24"/>
        </w:rPr>
        <w:instrText>ADDIN CSL_CITATION {"citationItems":[{"id":"ITEM-1","itemData":{"DOI":"10.1111/j.1461-0248.2011.01736.x","ISBN":"0471142905","ISSN":"1461-0248","PMID":"22257223","abstract":"Many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letters","id":"ITEM-1","issue":"4","issued":{"date-parts":[["2012"]]},"page":"365-377","title":"Impacts of climate change on the future of biodiversity.","type":"article-journal","volume":"15"},"uris":["http://www.mendeley.com/documents/?uuid=da622bb3-4c0a-4590-a7e4-9a796740a501"]}],"mendeley":{"formattedCitation":"(Bellard, Bertelsmeier, Leadley, Thuiller, &amp; Courchamp, 2012)","plainTextFormattedCitation":"(Bellard, Bertelsmeier, Leadley, Thuiller, &amp; Courchamp, 2012)","previouslyFormattedCitation":"(Bellard, Bertelsmeier, Leadley, Thuiller, &amp; Courchamp, 2012)"},"properties":{"noteIndex":0},"schema":"https://github.com/citation-style-language/schema/raw/master/csl-citation.json"}</w:instrText>
      </w:r>
      <w:r w:rsidR="005D64D3" w:rsidRPr="004C4000">
        <w:rPr>
          <w:rFonts w:ascii="Times New Roman" w:eastAsia="Times New Roman" w:hAnsi="Times New Roman" w:cs="Times New Roman"/>
          <w:sz w:val="24"/>
          <w:szCs w:val="24"/>
        </w:rPr>
        <w:fldChar w:fldCharType="separate"/>
      </w:r>
      <w:r w:rsidR="005D64D3" w:rsidRPr="004C4000">
        <w:rPr>
          <w:rFonts w:ascii="Times New Roman" w:eastAsia="Times New Roman" w:hAnsi="Times New Roman" w:cs="Times New Roman"/>
          <w:noProof/>
          <w:sz w:val="24"/>
          <w:szCs w:val="24"/>
        </w:rPr>
        <w:t>(Bellard, Bertelsmeier, Leadley, Thuiller, &amp; Courchamp, 2012)</w:t>
      </w:r>
      <w:r w:rsidR="005D64D3" w:rsidRPr="004C4000">
        <w:rPr>
          <w:rFonts w:ascii="Times New Roman" w:eastAsia="Times New Roman" w:hAnsi="Times New Roman" w:cs="Times New Roman"/>
          <w:sz w:val="24"/>
          <w:szCs w:val="24"/>
        </w:rPr>
        <w:fldChar w:fldCharType="end"/>
      </w:r>
      <w:r w:rsidR="004E3308" w:rsidRPr="004C4000">
        <w:rPr>
          <w:rFonts w:ascii="Times New Roman" w:eastAsia="Times New Roman" w:hAnsi="Times New Roman" w:cs="Times New Roman"/>
          <w:sz w:val="24"/>
          <w:szCs w:val="24"/>
        </w:rPr>
        <w:t xml:space="preserve">, and thus </w:t>
      </w:r>
      <w:r w:rsidRPr="004C4000">
        <w:rPr>
          <w:rFonts w:ascii="Times New Roman" w:eastAsia="Times New Roman" w:hAnsi="Times New Roman" w:cs="Times New Roman"/>
          <w:sz w:val="24"/>
          <w:szCs w:val="24"/>
        </w:rPr>
        <w:t>there is a</w:t>
      </w:r>
      <w:r w:rsidR="004E3308" w:rsidRPr="004C4000">
        <w:rPr>
          <w:rFonts w:ascii="Times New Roman" w:eastAsia="Times New Roman" w:hAnsi="Times New Roman" w:cs="Times New Roman"/>
          <w:sz w:val="24"/>
          <w:szCs w:val="24"/>
        </w:rPr>
        <w:t>n</w:t>
      </w:r>
      <w:r w:rsidRPr="004C4000">
        <w:rPr>
          <w:rFonts w:ascii="Times New Roman" w:eastAsia="Times New Roman" w:hAnsi="Times New Roman" w:cs="Times New Roman"/>
          <w:sz w:val="24"/>
          <w:szCs w:val="24"/>
        </w:rPr>
        <w:t xml:space="preserve"> </w:t>
      </w:r>
      <w:r w:rsidR="004E3308" w:rsidRPr="004C4000">
        <w:rPr>
          <w:rFonts w:ascii="Times New Roman" w:eastAsia="Times New Roman" w:hAnsi="Times New Roman" w:cs="Times New Roman"/>
          <w:sz w:val="24"/>
          <w:szCs w:val="24"/>
        </w:rPr>
        <w:t>ever-increasing demand from ecosystem managers</w:t>
      </w:r>
      <w:r w:rsidRPr="004C4000">
        <w:rPr>
          <w:rFonts w:ascii="Times New Roman" w:eastAsia="Times New Roman" w:hAnsi="Times New Roman" w:cs="Times New Roman"/>
          <w:sz w:val="24"/>
          <w:szCs w:val="24"/>
        </w:rPr>
        <w:t xml:space="preserve"> to evaluate </w:t>
      </w:r>
      <w:r w:rsidR="004E3308" w:rsidRPr="004C4000">
        <w:rPr>
          <w:rFonts w:ascii="Times New Roman" w:eastAsia="Times New Roman" w:hAnsi="Times New Roman" w:cs="Times New Roman"/>
          <w:sz w:val="24"/>
          <w:szCs w:val="24"/>
        </w:rPr>
        <w:t xml:space="preserve">and mitigate </w:t>
      </w:r>
      <w:r w:rsidR="00DC6940" w:rsidRPr="004C4000">
        <w:rPr>
          <w:rFonts w:ascii="Times New Roman" w:eastAsia="Times New Roman" w:hAnsi="Times New Roman" w:cs="Times New Roman"/>
          <w:sz w:val="24"/>
          <w:szCs w:val="24"/>
        </w:rPr>
        <w:t xml:space="preserve">biodiversity loss, </w:t>
      </w:r>
      <w:r w:rsidR="00915270" w:rsidRPr="004C4000">
        <w:rPr>
          <w:rFonts w:ascii="Times New Roman" w:eastAsia="Times New Roman" w:hAnsi="Times New Roman" w:cs="Times New Roman"/>
          <w:sz w:val="24"/>
          <w:szCs w:val="24"/>
        </w:rPr>
        <w:t>and</w:t>
      </w:r>
      <w:r w:rsidR="00DC6940" w:rsidRPr="004C4000">
        <w:rPr>
          <w:rFonts w:ascii="Times New Roman" w:eastAsia="Times New Roman" w:hAnsi="Times New Roman" w:cs="Times New Roman"/>
          <w:sz w:val="24"/>
          <w:szCs w:val="24"/>
        </w:rPr>
        <w:t xml:space="preserve"> to assess </w:t>
      </w:r>
      <w:r w:rsidR="00E37BBE" w:rsidRPr="004C4000">
        <w:rPr>
          <w:rFonts w:ascii="Times New Roman" w:eastAsia="Times New Roman" w:hAnsi="Times New Roman" w:cs="Times New Roman"/>
          <w:sz w:val="24"/>
          <w:szCs w:val="24"/>
        </w:rPr>
        <w:t xml:space="preserve">current and proposed </w:t>
      </w:r>
      <w:r w:rsidRPr="004C4000">
        <w:rPr>
          <w:rFonts w:ascii="Times New Roman" w:eastAsia="Times New Roman" w:hAnsi="Times New Roman" w:cs="Times New Roman"/>
          <w:sz w:val="24"/>
          <w:szCs w:val="24"/>
        </w:rPr>
        <w:t>management</w:t>
      </w:r>
      <w:r w:rsidR="00E37BBE" w:rsidRPr="004C4000">
        <w:rPr>
          <w:rFonts w:ascii="Times New Roman" w:eastAsia="Times New Roman" w:hAnsi="Times New Roman" w:cs="Times New Roman"/>
          <w:sz w:val="24"/>
          <w:szCs w:val="24"/>
        </w:rPr>
        <w:t xml:space="preserve"> plans</w:t>
      </w:r>
      <w:r w:rsidR="00E37BBE" w:rsidRPr="004C4000">
        <w:rPr>
          <w:rFonts w:ascii="Times New Roman" w:eastAsia="Times New Roman" w:hAnsi="Times New Roman" w:cs="Times New Roman"/>
          <w:color w:val="4472C4" w:themeColor="accent1"/>
          <w:sz w:val="24"/>
          <w:szCs w:val="24"/>
        </w:rPr>
        <w:t xml:space="preserve"> </w:t>
      </w:r>
      <w:commentRangeStart w:id="0"/>
      <w:r w:rsidR="00890166" w:rsidRPr="004C4000">
        <w:rPr>
          <w:rFonts w:ascii="Times New Roman" w:eastAsia="Times New Roman" w:hAnsi="Times New Roman" w:cs="Times New Roman"/>
          <w:sz w:val="24"/>
          <w:szCs w:val="24"/>
        </w:rPr>
        <w:fldChar w:fldCharType="begin" w:fldLock="1"/>
      </w:r>
      <w:r w:rsidR="0072632B" w:rsidRPr="004C4000">
        <w:rPr>
          <w:rFonts w:ascii="Times New Roman" w:eastAsia="Times New Roman" w:hAnsi="Times New Roman" w:cs="Times New Roman"/>
          <w:sz w:val="24"/>
          <w:szCs w:val="24"/>
        </w:rPr>
        <w:instrText>ADDIN CSL_CITATION {"citationItems":[{"id":"ITEM-1","itemData":{"author":[{"dropping-particle":"","family":"Brondizio","given":"E. S.","non-dropping-particle":"","parse-names":false,"suffix":""},{"dropping-particle":"","family":"Settele","given":"J.","non-dropping-particle":"","parse-names":false,"suffix":""},{"dropping-particle":"","family":"Díaz","given":"S.","non-dropping-particle":"","parse-names":false,"suffix":""},{"dropping-particle":"","family":"Ngo","given":"H. T. (editors)","non-dropping-particle":"","parse-names":false,"suffix":""}],"id":"ITEM-1","issued":{"date-parts":[["2019"]]},"publisher-place":"Bonn, Germany","title":"Global assessment report on biodiversity and ecosystem services of the Intergovernmental Science- Policy Platform on Biodiversity and Ecosystem Services. , Bonn, Germany.IPBES. 2019.","type":"report"},"uris":["http://www.mendeley.com/documents/?uuid=50070308-cf86-44a9-92e4-506cdc144335","http://www.mendeley.com/documents/?uuid=c1f870bb-57a1-4647-bb33-434082a46f9e"]}],"mendeley":{"formattedCitation":"(Brondizio, Settele, Díaz, &amp; Ngo, 2019)","plainTextFormattedCitation":"(Brondizio, Settele, Díaz, &amp; Ngo, 2019)","previouslyFormattedCitation":"(Brondizio, Settele, Díaz, &amp; Ngo, 2019)"},"properties":{"noteIndex":0},"schema":"https://github.com/citation-style-language/schema/raw/master/csl-citation.json"}</w:instrText>
      </w:r>
      <w:r w:rsidR="00890166" w:rsidRPr="004C4000">
        <w:rPr>
          <w:rFonts w:ascii="Times New Roman" w:eastAsia="Times New Roman" w:hAnsi="Times New Roman" w:cs="Times New Roman"/>
          <w:sz w:val="24"/>
          <w:szCs w:val="24"/>
        </w:rPr>
        <w:fldChar w:fldCharType="separate"/>
      </w:r>
      <w:r w:rsidR="00890166" w:rsidRPr="004C4000">
        <w:rPr>
          <w:rFonts w:ascii="Times New Roman" w:eastAsia="Times New Roman" w:hAnsi="Times New Roman" w:cs="Times New Roman"/>
          <w:noProof/>
          <w:sz w:val="24"/>
          <w:szCs w:val="24"/>
        </w:rPr>
        <w:t>(Brondizio, Settele, Díaz, &amp; Ngo, 2019)</w:t>
      </w:r>
      <w:r w:rsidR="00890166" w:rsidRPr="004C4000">
        <w:rPr>
          <w:rFonts w:ascii="Times New Roman" w:eastAsia="Times New Roman" w:hAnsi="Times New Roman" w:cs="Times New Roman"/>
          <w:sz w:val="24"/>
          <w:szCs w:val="24"/>
        </w:rPr>
        <w:fldChar w:fldCharType="end"/>
      </w:r>
      <w:commentRangeEnd w:id="0"/>
      <w:r w:rsidR="001D3609">
        <w:rPr>
          <w:rStyle w:val="Marquedecommentaire"/>
        </w:rPr>
        <w:commentReference w:id="0"/>
      </w:r>
      <w:r w:rsidR="00890166" w:rsidRPr="004C4000">
        <w:rPr>
          <w:rFonts w:ascii="Times New Roman" w:eastAsia="Times New Roman" w:hAnsi="Times New Roman" w:cs="Times New Roman"/>
          <w:sz w:val="24"/>
          <w:szCs w:val="24"/>
        </w:rPr>
        <w:t>.</w:t>
      </w:r>
      <w:r w:rsidR="008175E9" w:rsidRPr="004C4000">
        <w:rPr>
          <w:rFonts w:ascii="Times New Roman" w:eastAsia="Times New Roman" w:hAnsi="Times New Roman" w:cs="Times New Roman"/>
          <w:sz w:val="24"/>
          <w:szCs w:val="24"/>
        </w:rPr>
        <w:t xml:space="preserve"> G</w:t>
      </w:r>
      <w:r w:rsidR="00B20D6F" w:rsidRPr="004C4000">
        <w:rPr>
          <w:rFonts w:ascii="Times New Roman" w:eastAsia="Times New Roman" w:hAnsi="Times New Roman" w:cs="Times New Roman"/>
          <w:sz w:val="24"/>
          <w:szCs w:val="24"/>
        </w:rPr>
        <w:t xml:space="preserve">lobal </w:t>
      </w:r>
      <w:r w:rsidR="00F358C6" w:rsidRPr="004C4000">
        <w:rPr>
          <w:rFonts w:ascii="Times New Roman" w:eastAsia="Times New Roman" w:hAnsi="Times New Roman" w:cs="Times New Roman"/>
          <w:sz w:val="24"/>
          <w:szCs w:val="24"/>
        </w:rPr>
        <w:t xml:space="preserve">change </w:t>
      </w:r>
      <w:r w:rsidR="00B20D6F" w:rsidRPr="004C4000">
        <w:rPr>
          <w:rFonts w:ascii="Times New Roman" w:eastAsia="Times New Roman" w:hAnsi="Times New Roman" w:cs="Times New Roman"/>
          <w:sz w:val="24"/>
          <w:szCs w:val="24"/>
        </w:rPr>
        <w:t>trends</w:t>
      </w:r>
      <w:r w:rsidR="00915270" w:rsidRPr="004C4000">
        <w:rPr>
          <w:rFonts w:ascii="Times New Roman" w:eastAsia="Times New Roman" w:hAnsi="Times New Roman" w:cs="Times New Roman"/>
          <w:sz w:val="24"/>
          <w:szCs w:val="24"/>
        </w:rPr>
        <w:t xml:space="preserve"> in biodiversity and ecosystem functioning</w:t>
      </w:r>
      <w:r w:rsidR="001D11C3" w:rsidRPr="004C4000">
        <w:rPr>
          <w:rFonts w:ascii="Times New Roman" w:eastAsia="Times New Roman" w:hAnsi="Times New Roman" w:cs="Times New Roman"/>
          <w:sz w:val="24"/>
          <w:szCs w:val="24"/>
        </w:rPr>
        <w:t>, and associated uncertainty,</w:t>
      </w:r>
      <w:r w:rsidR="00B20D6F" w:rsidRPr="004C4000">
        <w:rPr>
          <w:rFonts w:ascii="Times New Roman" w:eastAsia="Times New Roman" w:hAnsi="Times New Roman" w:cs="Times New Roman"/>
          <w:sz w:val="24"/>
          <w:szCs w:val="24"/>
        </w:rPr>
        <w:t xml:space="preserve"> have been closely </w:t>
      </w:r>
      <w:commentRangeStart w:id="1"/>
      <w:r w:rsidR="00B20D6F" w:rsidRPr="004C4000">
        <w:rPr>
          <w:rFonts w:ascii="Times New Roman" w:eastAsia="Times New Roman" w:hAnsi="Times New Roman" w:cs="Times New Roman"/>
          <w:sz w:val="24"/>
          <w:szCs w:val="24"/>
        </w:rPr>
        <w:t xml:space="preserve">monitored and </w:t>
      </w:r>
      <w:r w:rsidR="00F16D73" w:rsidRPr="004C4000">
        <w:rPr>
          <w:rFonts w:ascii="Times New Roman" w:eastAsia="Times New Roman" w:hAnsi="Times New Roman" w:cs="Times New Roman"/>
          <w:sz w:val="24"/>
          <w:szCs w:val="24"/>
        </w:rPr>
        <w:t>described</w:t>
      </w:r>
      <w:r w:rsidR="00B20D6F" w:rsidRPr="004C4000">
        <w:rPr>
          <w:rFonts w:ascii="Times New Roman" w:eastAsia="Times New Roman" w:hAnsi="Times New Roman" w:cs="Times New Roman"/>
          <w:sz w:val="24"/>
          <w:szCs w:val="24"/>
        </w:rPr>
        <w:t xml:space="preserve"> </w:t>
      </w:r>
      <w:commentRangeEnd w:id="1"/>
      <w:r w:rsidR="00915270" w:rsidRPr="004C4000">
        <w:rPr>
          <w:rStyle w:val="Marquedecommentaire"/>
          <w:rFonts w:ascii="Times New Roman" w:hAnsi="Times New Roman" w:cs="Times New Roman"/>
          <w:sz w:val="24"/>
          <w:szCs w:val="24"/>
        </w:rPr>
        <w:commentReference w:id="1"/>
      </w:r>
      <w:r w:rsidR="003F634D" w:rsidRPr="004C4000">
        <w:rPr>
          <w:rFonts w:ascii="Times New Roman" w:eastAsia="Times New Roman" w:hAnsi="Times New Roman" w:cs="Times New Roman"/>
          <w:sz w:val="24"/>
          <w:szCs w:val="24"/>
        </w:rPr>
        <w:fldChar w:fldCharType="begin" w:fldLock="1"/>
      </w:r>
      <w:r w:rsidR="003F634D" w:rsidRPr="004C4000">
        <w:rPr>
          <w:rFonts w:ascii="Times New Roman" w:eastAsia="Times New Roman" w:hAnsi="Times New Roman" w:cs="Times New Roman"/>
          <w:sz w:val="24"/>
          <w:szCs w:val="24"/>
        </w:rPr>
        <w:instrText>ADDIN CSL_CITATION {"citationItems":[{"id":"ITEM-1","itemData":{"author":[{"dropping-particle":"","family":"Scholes","given":"Author R J","non-dropping-particle":"","parse-names":false,"suffix":""},{"dropping-particle":"","family":"Mace","given":"G M","non-dropping-particle":"","parse-names":false,"suffix":""},{"dropping-particle":"","family":"Turner","given":"W","non-dropping-particle":"","parse-names":false,"suffix":""},{"dropping-particle":"","family":"Geller","given":"G N","non-dropping-particle":"","parse-names":false,"suffix":""},{"dropping-particle":"","family":"Jürgens","given":"N","non-dropping-particle":"","parse-names":false,"suffix":""},{"dropping-particle":"","family":"Larigauderie","given":"A","non-dropping-particle":"","parse-names":false,"suffix":""},{"dropping-particle":"","family":"Muchoney","given":"D","non-dropping-particle":"","parse-names":false,"suffix":""},{"dropping-particle":"","family":"Walther","given":"B A","non-dropping-particle":"","parse-names":false,"suffix":""},{"dropping-particle":"","family":"Mooney","given":"H A","non-dropping-particle":"","parse-names":false,"suffix":""}],"id":"ITEM-1","issue":"5892","issued":{"date-parts":[["2008"]]},"page":"1044-1045","title":"Toward a Global Biodiversity","type":"article-journal","volume":"321"},"uris":["http://www.mendeley.com/documents/?uuid=53a9e777-4c1d-4204-8eb5-cf5437fd87c5"]},{"id":"ITEM-2","itemData":{"DOI":"10.1126/science.287.5459.1770","ISSN":"00368075","author":[{"dropping-particle":"","family":"Sala","given":"Osvaldo E.","non-dropping-particle":"","parse-names":false,"suffix":""},{"dropping-particle":"","family":"Huber-Sanwald","given":"Elisabeth","non-dropping-particle":"","parse-names":false,"suffix":""},{"dropping-particle":"","family":"Mooney","given":"Harold A.","non-dropping-particle":"","parse-names":false,"suffix":""},{"dropping-particle":"","family":"III","given":"Stuart Chapin","non-dropping-particle":"","parse-names":false,"suffix":""},{"dropping-particle":"","family":"Laura F. Huenneke","given":"´n Oesterheld","non-dropping-particle":"","parse-names":false,"suffix":""},{"dropping-particle":"","family":"Juan J. Armesto","given":"N. LeRoy Poff","non-dropping-particle":"","parse-names":false,"suffix":""},{"dropping-particle":"","family":"Berlow","given":"Eric","non-dropping-particle":"","parse-names":false,"suffix":""},{"dropping-particle":"","family":"Jackson","given":"Robert B.","non-dropping-particle":"","parse-names":false,"suffix":""},{"dropping-particle":"","family":"Wall","given":"Diana H.","non-dropping-particle":"","parse-names":false,"suffix":""},{"dropping-particle":"","family":"Ann Kinzig","given":"Martin T. Sykes","non-dropping-particle":"","parse-names":false,"suffix":""},{"dropping-particle":"","family":"Janine Bloomfield","given":"Brian H. Walker","non-dropping-particle":"","parse-names":false,"suffix":""},{"dropping-particle":"","family":"Rodolfo Dirzo","given":"Rik Leemans","non-dropping-particle":"","parse-names":false,"suffix":""},{"dropping-particle":"","family":"David M. Lodge","given":"Marilyn Walker","non-dropping-particle":"","parse-names":false,"suffix":""}],"container-title":"Science","id":"ITEM-2","issue":"5459","issued":{"date-parts":[["2000"]]},"page":"1770-1774","title":"Global Biodiversity Scenarios for the Year 2100","type":"article-journal","volume":"287"},"uris":["http://www.mendeley.com/documents/?uuid=708e9f5b-0757-44ba-bbf5-99909af9e0a2"]}],"mendeley":{"formattedCitation":"(Sala et al., 2000; Scholes et al., 2008)","plainTextFormattedCitation":"(Sala et al., 2000; Scholes et al., 2008)","previouslyFormattedCitation":"(Sala et al., 2000; Scholes et al., 2008)"},"properties":{"noteIndex":0},"schema":"https://github.com/citation-style-language/schema/raw/master/csl-citation.json"}</w:instrText>
      </w:r>
      <w:r w:rsidR="003F634D" w:rsidRPr="004C4000">
        <w:rPr>
          <w:rFonts w:ascii="Times New Roman" w:eastAsia="Times New Roman" w:hAnsi="Times New Roman" w:cs="Times New Roman"/>
          <w:sz w:val="24"/>
          <w:szCs w:val="24"/>
        </w:rPr>
        <w:fldChar w:fldCharType="separate"/>
      </w:r>
      <w:r w:rsidR="003F634D" w:rsidRPr="004C4000">
        <w:rPr>
          <w:rFonts w:ascii="Times New Roman" w:eastAsia="Times New Roman" w:hAnsi="Times New Roman" w:cs="Times New Roman"/>
          <w:noProof/>
          <w:sz w:val="24"/>
          <w:szCs w:val="24"/>
        </w:rPr>
        <w:t>(Sala et al., 2000; Scholes et al., 2008)</w:t>
      </w:r>
      <w:r w:rsidR="003F634D" w:rsidRPr="004C4000">
        <w:rPr>
          <w:rFonts w:ascii="Times New Roman" w:eastAsia="Times New Roman" w:hAnsi="Times New Roman" w:cs="Times New Roman"/>
          <w:sz w:val="24"/>
          <w:szCs w:val="24"/>
        </w:rPr>
        <w:fldChar w:fldCharType="end"/>
      </w:r>
      <w:r w:rsidR="001B415F" w:rsidRPr="004C4000">
        <w:rPr>
          <w:rFonts w:ascii="Times New Roman" w:eastAsia="Times New Roman" w:hAnsi="Times New Roman" w:cs="Times New Roman"/>
          <w:sz w:val="24"/>
          <w:szCs w:val="24"/>
        </w:rPr>
        <w:t xml:space="preserve">. </w:t>
      </w:r>
      <w:r w:rsidR="001D3609">
        <w:rPr>
          <w:rFonts w:ascii="Times New Roman" w:eastAsia="Times New Roman" w:hAnsi="Times New Roman" w:cs="Times New Roman"/>
          <w:sz w:val="24"/>
          <w:szCs w:val="24"/>
        </w:rPr>
        <w:t>This monitoring</w:t>
      </w:r>
      <w:r w:rsidR="00835BE0" w:rsidRPr="004C4000">
        <w:rPr>
          <w:rFonts w:ascii="Times New Roman" w:eastAsia="Times New Roman" w:hAnsi="Times New Roman" w:cs="Times New Roman"/>
          <w:sz w:val="24"/>
          <w:szCs w:val="24"/>
        </w:rPr>
        <w:t xml:space="preserve"> </w:t>
      </w:r>
      <w:r w:rsidR="00835BE0" w:rsidRPr="004C4000">
        <w:rPr>
          <w:rFonts w:ascii="Times New Roman" w:eastAsia="Times New Roman" w:hAnsi="Times New Roman" w:cs="Times New Roman"/>
          <w:sz w:val="24"/>
          <w:szCs w:val="24"/>
        </w:rPr>
        <w:t>aim</w:t>
      </w:r>
      <w:r w:rsidR="001D3609">
        <w:rPr>
          <w:rFonts w:ascii="Times New Roman" w:eastAsia="Times New Roman" w:hAnsi="Times New Roman" w:cs="Times New Roman"/>
          <w:sz w:val="24"/>
          <w:szCs w:val="24"/>
        </w:rPr>
        <w:t>s</w:t>
      </w:r>
      <w:r w:rsidR="00835BE0" w:rsidRPr="004C4000">
        <w:rPr>
          <w:rFonts w:ascii="Times New Roman" w:eastAsia="Times New Roman" w:hAnsi="Times New Roman" w:cs="Times New Roman"/>
          <w:sz w:val="24"/>
          <w:szCs w:val="24"/>
        </w:rPr>
        <w:t xml:space="preserve"> </w:t>
      </w:r>
      <w:r w:rsidR="00835BE0" w:rsidRPr="004C4000">
        <w:rPr>
          <w:rFonts w:ascii="Times New Roman" w:eastAsia="Times New Roman" w:hAnsi="Times New Roman" w:cs="Times New Roman"/>
          <w:sz w:val="24"/>
          <w:szCs w:val="24"/>
        </w:rPr>
        <w:t xml:space="preserve">to be temporally </w:t>
      </w:r>
      <w:r w:rsidR="001D3609">
        <w:rPr>
          <w:rFonts w:ascii="Times New Roman" w:eastAsia="Times New Roman" w:hAnsi="Times New Roman" w:cs="Times New Roman"/>
          <w:sz w:val="24"/>
          <w:szCs w:val="24"/>
        </w:rPr>
        <w:t xml:space="preserve">and spatially </w:t>
      </w:r>
      <w:r w:rsidR="00835BE0" w:rsidRPr="004C4000">
        <w:rPr>
          <w:rFonts w:ascii="Times New Roman" w:eastAsia="Times New Roman" w:hAnsi="Times New Roman" w:cs="Times New Roman"/>
          <w:sz w:val="24"/>
          <w:szCs w:val="24"/>
        </w:rPr>
        <w:t>representative</w:t>
      </w:r>
      <w:r w:rsidR="001D3609">
        <w:rPr>
          <w:rFonts w:ascii="Times New Roman" w:eastAsia="Times New Roman" w:hAnsi="Times New Roman" w:cs="Times New Roman"/>
          <w:sz w:val="24"/>
          <w:szCs w:val="24"/>
        </w:rPr>
        <w:t xml:space="preserve"> at a global level,</w:t>
      </w:r>
      <w:r w:rsidR="00835BE0" w:rsidRPr="004C4000">
        <w:rPr>
          <w:rFonts w:ascii="Times New Roman" w:eastAsia="Times New Roman" w:hAnsi="Times New Roman" w:cs="Times New Roman"/>
          <w:sz w:val="24"/>
          <w:szCs w:val="24"/>
        </w:rPr>
        <w:t xml:space="preserve"> </w:t>
      </w:r>
      <w:r w:rsidR="003F634D" w:rsidRPr="004C4000">
        <w:rPr>
          <w:rFonts w:ascii="Times New Roman" w:eastAsia="Times New Roman" w:hAnsi="Times New Roman" w:cs="Times New Roman"/>
          <w:sz w:val="24"/>
          <w:szCs w:val="24"/>
        </w:rPr>
        <w:t>but spatial bias and the lack of long term research are reducing the quality</w:t>
      </w:r>
      <w:r w:rsidR="004C4000" w:rsidRPr="004C4000">
        <w:rPr>
          <w:rFonts w:ascii="Times New Roman" w:eastAsia="Times New Roman" w:hAnsi="Times New Roman" w:cs="Times New Roman"/>
          <w:sz w:val="24"/>
          <w:szCs w:val="24"/>
        </w:rPr>
        <w:t xml:space="preserve"> of diversity</w:t>
      </w:r>
      <w:r w:rsidR="003F634D" w:rsidRPr="004C4000">
        <w:rPr>
          <w:rFonts w:ascii="Times New Roman" w:eastAsia="Times New Roman" w:hAnsi="Times New Roman" w:cs="Times New Roman"/>
          <w:sz w:val="24"/>
          <w:szCs w:val="24"/>
        </w:rPr>
        <w:t xml:space="preserve"> estimates </w:t>
      </w:r>
      <w:r w:rsidR="003F634D" w:rsidRPr="004C4000">
        <w:rPr>
          <w:rFonts w:ascii="Times New Roman" w:eastAsia="Times New Roman" w:hAnsi="Times New Roman" w:cs="Times New Roman"/>
          <w:sz w:val="24"/>
          <w:szCs w:val="24"/>
        </w:rPr>
        <w:fldChar w:fldCharType="begin" w:fldLock="1"/>
      </w:r>
      <w:r w:rsidR="003F634D" w:rsidRPr="004C4000">
        <w:rPr>
          <w:rFonts w:ascii="Times New Roman" w:eastAsia="Times New Roman" w:hAnsi="Times New Roman" w:cs="Times New Roman"/>
          <w:sz w:val="24"/>
          <w:szCs w:val="24"/>
        </w:rPr>
        <w:instrText>ADDIN CSL_CITATION {"citationItems":[{"id":"ITEM-1","itemData":{"author":[{"dropping-particle":"","family":"Gonzalez","given":"Andrew","non-dropping-particle":"","parse-names":false,"suffix":""},{"dropping-particle":"","family":"Cardinale","given":"Bradley J.","non-dropping-particle":"","parse-names":false,"suffix":""},{"dropping-particle":"","family":"Allington","given":"Ginger R. H.","non-dropping-particle":"","parse-names":false,"suffix":""},{"dropping-particle":"","family":"Byrnes","given":"Jarrett","non-dropping-particle":"","parse-names":false,"suffix":""},{"dropping-particle":"","family":"Endsley","given":"K. Arthur","non-dropping-particle":"","parse-names":false,"suffix":""},{"dropping-particle":"","family":"Brown","given":"Daniel G.","non-dropping-particle":"","parse-names":false,"suffix":""},{"dropping-particle":"","family":"Hooper","given":"David U.","non-dropping-particle":"","parse-names":false,"suffix":""},{"dropping-particle":"","family":"Isbell","given":"Forest","non-dropping-particle":"","parse-names":false,"suffix":""},{"dropping-particle":"","family":"O’Connor","given":"Mary I.","non-dropping-particle":"","parse-names":false,"suffix":""},{"dropping-particle":"","family":"LoreAu","given":"Michel","non-dropping-particle":"","parse-names":false,"suffix":""}],"container-title":"Ecology","id":"ITEM-1","issue":"8","issued":{"date-parts":[["2016"]]},"page":"1949-1960","title":"Estimating local biodiversity change : a critique of papers claiming no net loss of local diversity","type":"article-journal","volume":"97"},"uris":["http://www.mendeley.com/documents/?uuid=5c851aaf-e8b1-445a-bc25-20504472b884"]}],"mendeley":{"formattedCitation":"(Gonzalez et al., 2016)","plainTextFormattedCitation":"(Gonzalez et al., 2016)","previouslyFormattedCitation":"(Gonzalez et al., 2000)"},"properties":{"noteIndex":0},"schema":"https://github.com/citation-style-language/schema/raw/master/csl-citation.json"}</w:instrText>
      </w:r>
      <w:r w:rsidR="003F634D" w:rsidRPr="004C4000">
        <w:rPr>
          <w:rFonts w:ascii="Times New Roman" w:eastAsia="Times New Roman" w:hAnsi="Times New Roman" w:cs="Times New Roman"/>
          <w:sz w:val="24"/>
          <w:szCs w:val="24"/>
        </w:rPr>
        <w:fldChar w:fldCharType="separate"/>
      </w:r>
      <w:r w:rsidR="003F634D" w:rsidRPr="004C4000">
        <w:rPr>
          <w:rFonts w:ascii="Times New Roman" w:eastAsia="Times New Roman" w:hAnsi="Times New Roman" w:cs="Times New Roman"/>
          <w:noProof/>
          <w:sz w:val="24"/>
          <w:szCs w:val="24"/>
        </w:rPr>
        <w:t>(Gonzalez et al., 2016)</w:t>
      </w:r>
      <w:r w:rsidR="003F634D" w:rsidRPr="004C4000">
        <w:rPr>
          <w:rFonts w:ascii="Times New Roman" w:eastAsia="Times New Roman" w:hAnsi="Times New Roman" w:cs="Times New Roman"/>
          <w:sz w:val="24"/>
          <w:szCs w:val="24"/>
        </w:rPr>
        <w:fldChar w:fldCharType="end"/>
      </w:r>
      <w:r w:rsidR="003F634D" w:rsidRPr="004C4000">
        <w:rPr>
          <w:rFonts w:ascii="Times New Roman" w:eastAsia="Times New Roman" w:hAnsi="Times New Roman" w:cs="Times New Roman"/>
          <w:sz w:val="24"/>
          <w:szCs w:val="24"/>
        </w:rPr>
        <w:t xml:space="preserve">. </w:t>
      </w:r>
      <w:r w:rsidR="001D3609">
        <w:rPr>
          <w:rFonts w:ascii="Times New Roman" w:eastAsia="Times New Roman" w:hAnsi="Times New Roman" w:cs="Times New Roman"/>
          <w:sz w:val="24"/>
          <w:szCs w:val="24"/>
        </w:rPr>
        <w:t>L</w:t>
      </w:r>
      <w:r w:rsidR="0016565A" w:rsidRPr="004C4000">
        <w:rPr>
          <w:rFonts w:ascii="Times New Roman" w:eastAsia="Times New Roman" w:hAnsi="Times New Roman" w:cs="Times New Roman"/>
          <w:sz w:val="24"/>
          <w:szCs w:val="24"/>
        </w:rPr>
        <w:t>ocal</w:t>
      </w:r>
      <w:r w:rsidR="00E536D6" w:rsidRPr="004C4000">
        <w:rPr>
          <w:rFonts w:ascii="Times New Roman" w:eastAsia="Times New Roman" w:hAnsi="Times New Roman" w:cs="Times New Roman"/>
          <w:sz w:val="24"/>
          <w:szCs w:val="24"/>
        </w:rPr>
        <w:t xml:space="preserve"> information about within-</w:t>
      </w:r>
      <w:r w:rsidR="0016565A" w:rsidRPr="004C4000">
        <w:rPr>
          <w:rFonts w:ascii="Times New Roman" w:eastAsia="Times New Roman" w:hAnsi="Times New Roman" w:cs="Times New Roman"/>
          <w:sz w:val="24"/>
          <w:szCs w:val="24"/>
        </w:rPr>
        <w:t xml:space="preserve">landscape temporal changes </w:t>
      </w:r>
      <w:r w:rsidR="00E536D6" w:rsidRPr="004C4000">
        <w:rPr>
          <w:rFonts w:ascii="Times New Roman" w:eastAsia="Times New Roman" w:hAnsi="Times New Roman" w:cs="Times New Roman"/>
          <w:sz w:val="24"/>
          <w:szCs w:val="24"/>
        </w:rPr>
        <w:t xml:space="preserve">is needed to further our ability to predict change </w:t>
      </w:r>
      <w:r w:rsidR="00E536D6" w:rsidRPr="004C4000">
        <w:rPr>
          <w:rFonts w:ascii="Times New Roman" w:eastAsia="Times New Roman" w:hAnsi="Times New Roman" w:cs="Times New Roman"/>
          <w:sz w:val="24"/>
          <w:szCs w:val="24"/>
        </w:rPr>
        <w:fldChar w:fldCharType="begin" w:fldLock="1"/>
      </w:r>
      <w:r w:rsidR="003F634D" w:rsidRPr="004C4000">
        <w:rPr>
          <w:rFonts w:ascii="Times New Roman" w:eastAsia="Times New Roman" w:hAnsi="Times New Roman" w:cs="Times New Roman"/>
          <w:sz w:val="24"/>
          <w:szCs w:val="24"/>
        </w:rPr>
        <w:instrText>ADDIN CSL_CITATION {"citationItems":[{"id":"ITEM-1","itemData":{"DOI":"10.1111/gcb.12257","ISSN":"13541013","abstract":"Despite decades of work on climate change biology, the scientific community remains uncertain about where and when most species distributions will respond to altered climates. A major barrier is the spatial mismatch between the size of organisms and the scale at which climate data are collected and modeled. Using a meta-analysis of published literature, we show that grid lengths in species distribution models are, on average, ca. 10 000-fold larger than the animals they study, and ca. 1000-fold larger than the plants they study. And the gap is even worse than these ratios indicate, as most work has focused on organisms that are significantly biased toward large size. This mismatch is problematic because organisms do not experience climate on coarse scales. Rather, they live in microclimates, which can be highly heterogeneous and strongly divergent from surrounding macroclimates. Bridging the spatial gap should be a high priority for research and will require gathering climate data at finer scales, developing better methods for downscaling environmental data to microclimates, and improving our statistical understanding of variation at finer scales. Interdisciplinary collaborations (including ecologists, engineers, climatologists, meteorologists, statisticians, and geographers) will be key to bridging the gap, and ultimately to providing scientifically grounded data and recommendations to conservation biologists and policy makers. © 2013 John Wiley  &amp;  Sons Ltd.","author":[{"dropping-particle":"","family":"Potter","given":"Kristen A.","non-dropping-particle":"","parse-names":false,"suffix":""},{"dropping-particle":"","family":"Arthur Woods","given":"H.","non-dropping-particle":"","parse-names":false,"suffix":""},{"dropping-particle":"","family":"Pincebourde","given":"Sylvain","non-dropping-particle":"","parse-names":false,"suffix":""}],"container-title":"Global Change Biology","id":"ITEM-1","issue":"10","issued":{"date-parts":[["2013"]]},"page":"2932-2939","title":"Microclimatic challenges in global change biology","type":"article-journal","volume":"19"},"uris":["http://www.mendeley.com/documents/?uuid=08cca29f-fb32-438b-b8cb-245eb9abb349"]},{"id":"ITEM-2","itemData":{"DOI":"10.1111/j.1365-2486.2008.01766.x","ISSN":"13541013","abstract":"Mountain ecosystems will likely be affected by global warming during the 21st century, with substantial biodiversity loss predicted by species distribution models (SDMs). Depending on the geographic extent, elevation range, and spatial resolution of data used in making these models, different rates of habitat loss have been predicted, with associated risk of species extinction. Few coordinated across-scale comparisons have been made using data of different resolutions and geographic extents. Here, we assess whether climate change-induced habitat losses predicted at the European scale (10 x 10' grid cells) are also predicted from local-scale data and modeling (25 m x 25 m grid cells) in two regions of the Swiss Alps. We show that local-scale models predict persistence of suitable habitats in up to 100% of species that were predicted by a European-scale model to lose all their suitable habitats in the area. Proportion of habitat loss depends on climate change scenario and study area. We find good agreement between the mismatch in predictions between scales and the fine-grain elevation range within 10 x 10' cells. The greatest prediction discrepancy for alpine species occurs in the area with the largest nival zone. Our results suggest elevation range as the main driver for the observed prediction discrepancies. Local-scale projections may better reflect the possibility for species to track their climatic requirement toward higher elevations.","author":[{"dropping-particle":"","family":"Randin","given":"Christophe F.","non-dropping-particle":"","parse-names":false,"suffix":""},{"dropping-particle":"","family":"Engler","given":"Robin","non-dropping-particle":"","parse-names":false,"suffix":""},{"dropping-particle":"","family":"Normand","given":"Signe","non-dropping-particle":"","parse-names":false,"suffix":""},{"dropping-particle":"","family":"Zappa","given":"Massimiliano","non-dropping-particle":"","parse-names":false,"suffix":""},{"dropping-particle":"","family":"Zimmermann","given":"Niklaus E.","non-dropping-particle":"","parse-names":false,"suffix":""},{"dropping-particle":"","family":"Pearman","given":"Peter B.","non-dropping-particle":"","parse-names":false,"suffix":""},{"dropping-particle":"","family":"Vittoz","given":"Pascal","non-dropping-particle":"","parse-names":false,"suffix":""},{"dropping-particle":"","family":"Thuiller","given":"Wilfried","non-dropping-particle":"","parse-names":false,"suffix":""},{"dropping-particle":"","family":"Guisan","given":"Antoine","non-dropping-particle":"","parse-names":false,"suffix":""}],"container-title":"Global Change Biology","id":"ITEM-2","issue":"6","issued":{"date-parts":[["2009"]]},"page":"1557-1569","title":"Climate change and plant distribution: Local models predict high-elevation persistence","type":"article-journal","volume":"15"},"uris":["http://www.mendeley.com/documents/?uuid=5f12c243-f9f9-4608-b58f-494067998f13"]},{"id":"ITEM-3","itemData":{"DOI":"10.1016/j.tree.2018.08.001","ISBN":"1600-0706","ISSN":"01695347","PMID":"30166069","abstract":"Predictive models are central to many scientific disciplines and vital for informing management in a rapidly changing world. However, limited understanding of the accuracy and precision of models transferred to novel conditions (their ‘transferability’) undermines confidence in their predictions. Here, 50 experts identified priority knowledge gaps which, if filled, will most improve model transfers. These are summarized into six technical and six fundamental challenges, which underlie the combined need to intensify research on the determinants of ecological predictability, including species traits and data quality, and develop best practices for transferring models. Of high importance is the identification of a widely applicable set of transferability metrics, with appropriate tools to quantify the sources and impacts of prediction uncertainty under novel conditions.","author":[{"dropping-particle":"","family":"Yates","given":"Katherine L.","non-dropping-particle":"","parse-names":false,"suffix":""},{"dropping-particle":"","family":"Bouchet","given":"Phil J.","non-dropping-particle":"","parse-names":false,"suffix":""},{"dropping-particle":"","family":"Caley","given":"M. Julian","non-dropping-particle":"","parse-names":false,"suffix":""},{"dropping-particle":"","family":"Mengersen","given":"Kerrie","non-dropping-particle":"","parse-names":false,"suffix":""},{"dropping-particle":"","family":"Randin","given":"Christophe F.","non-dropping-particle":"","parse-names":false,"suffix":""},{"dropping-particle":"","family":"Parnell","given":"Stephen","non-dropping-particle":"","parse-names":false,"suffix":""},{"dropping-particle":"","family":"Fielding","given":"Alan H.","non-dropping-particle":"","parse-names":false,"suffix":""},{"dropping-particle":"","family":"Bamford","given":"Andrew J.","non-dropping-particle":"","parse-names":false,"suffix":""},{"dropping-particle":"","family":"Ban","given":"Stephen","non-dropping-particle":"","parse-names":false,"suffix":""},{"dropping-particle":"","family":"Barbosa","given":"A. Márcia","non-dropping-particle":"","parse-names":false,"suffix":""},{"dropping-particle":"","family":"Dormann","given":"Carsten F.","non-dropping-particle":"","parse-names":false,"suffix":""},{"dropping-particle":"","family":"Elith","given":"Jane","non-dropping-particle":"","parse-names":false,"suffix":""},{"dropping-particle":"","family":"Embling","given":"Clare B.","non-dropping-particle":"","parse-names":false,"suffix":""},{"dropping-particle":"","family":"Ervin","given":"Gary N.","non-dropping-particle":"","parse-names":false,"suffix":""},{"dropping-particle":"","family":"Fisher","given":"Rebecca","non-dropping-particle":"","parse-names":false,"suffix":""},{"dropping-particle":"","family":"Gould","given":"Susan","non-dropping-particle":"","parse-names":false,"suffix":""},{"dropping-particle":"","family":"Graf","given":"Roland F.","non-dropping-particle":"","parse-names":false,"suffix":""},{"dropping-particle":"","family":"Gregr","given":"Edward J.","non-dropping-particle":"","parse-names":false,"suffix":""},{"dropping-particle":"","family":"Halpin","given":"Patrick N.","non-dropping-particle":"","parse-names":false,"suffix":""},{"dropping-particle":"","family":"Heikkinen","given":"Risto K.","non-dropping-particle":"","parse-names":false,"suffix":""},{"dropping-particle":"","family":"Heinänen","given":"Stefan","non-dropping-particle":"","parse-names":false,"suffix":""},{"dropping-particle":"","family":"Jones","given":"Alice R.","non-dropping-particle":"","parse-names":false,"suffix":""},{"dropping-particle":"","family":"Krishnakumar","given":"Periyadan K.","non-dropping-particle":"","parse-names":false,"suffix":""},{"dropping-particle":"","family":"Lauria","given":"Valentina","non-dropping-particle":"","parse-names":false,"suffix":""},{"dropping-particle":"","family":"Lozano-Montes","given":"Hector","non-dropping-particle":"","parse-names":false,"suffix":""},{"dropping-particle":"","family":"Mannocci","given":"Laura","non-dropping-particle":"","parse-names":false,"suffix":""},{"dropping-particle":"","family":"Mellin","given":"Camille","non-dropping-particle":"","parse-names":false,"suffix":""},{"dropping-particle":"","family":"Mesgaran","given":"Mohsen B.","non-dropping-particle":"","parse-names":false,"suffix":""},{"dropping-particle":"","family":"Moreno-Amat","given":"Elena","non-dropping-particle":"","parse-names":false,"suffix":""},{"dropping-particle":"","family":"Mormede","given":"Sophie","non-dropping-particle":"","parse-names":false,"suffix":""},{"dropping-particle":"","family":"Novaczek","given":"Emilie","non-dropping-particle":"","parse-names":false,"suffix":""},{"dropping-particle":"","family":"Oppel","given":"Steffen","non-dropping-particle":"","parse-names":false,"suffix":""},{"dropping-particle":"","family":"Ortuño Crespo","given":"Guillermo","non-dropping-particle":"","parse-names":false,"suffix":""},{"dropping-particle":"","family":"Peterson","given":"A. Townsend","non-dropping-particle":"","parse-names":false,"suffix":""},{"dropping-particle":"","family":"Rapacciuolo","given":"Giovanni","non-dropping-particle":"","parse-names":false,"suffix":""},{"dropping-particle":"","family":"Roberts","given":"Jason J.","non-dropping-particle":"","parse-names":false,"suffix":""},{"dropping-particle":"","family":"Ross","given":"Rebecca E.","non-dropping-particle":"","parse-names":false,"suffix":""},{"dropping-particle":"","family":"Scales","given":"Kylie L.","non-dropping-particle":"","parse-names":false,"suffix":""},{"dropping-particle":"","family":"Schoeman","given":"David","non-dropping-particle":"","parse-names":false,"suffix":""},{"dropping-particle":"","family":"Snelgrove","given":"Paul","non-dropping-particle":"","parse-names":false,"suffix":""},{"dropping-particle":"","family":"Sundblad","given":"Göran","non-dropping-particle":"","parse-names":false,"suffix":""},{"dropping-particle":"","family":"Thuiller","given":"Wilfried","non-dropping-particle":"","parse-names":false,"suffix":""},{"dropping-particle":"","family":"Torres","given":"Leigh G.","non-dropping-particle":"","parse-names":false,"suffix":""},{"dropping-particle":"","family":"Verbruggen","given":"Heroen","non-dropping-particle":"","parse-names":false,"suffix":""},{"dropping-particle":"","family":"Wang","given":"Lifei","non-dropping-particle":"","parse-names":false,"suffix":""},{"dropping-particle":"","family":"Wenger","given":"Seth","non-dropping-particle":"","parse-names":false,"suffix":""},{"dropping-particle":"","family":"Whittingham","given":"Mark J.","non-dropping-particle":"","parse-names":false,"suffix":""},{"dropping-particle":"","family":"Zharikov","given":"Yuri","non-dropping-particle":"","parse-names":false,"suffix":""},{"dropping-particle":"","family":"Zurell","given":"Damaris","non-dropping-particle":"","parse-names":false,"suffix":""},{"dropping-particle":"","family":"Sequeira","given":"Ana M.M.","non-dropping-particle":"","parse-names":false,"suffix":""}],"container-title":"Trends in Ecology and Evolution","id":"ITEM-3","issue":"10","issued":{"date-parts":[["2018"]]},"page":"790-802","publisher":"Elsevier Ltd","title":"Outstanding Challenges in the Transferability of Ecological Models","type":"article-journal","volume":"33"},"uris":["http://www.mendeley.com/documents/?uuid=7f69580b-2ea5-4e03-a0d5-0f3f10f4e522"]}],"mendeley":{"formattedCitation":"(Randin et al., 2009; Potter, Arthur Woods, &amp; Pincebourde, 2013; Yates et al., 2018)","plainTextFormattedCitation":"(Randin et al., 2009; Potter, Arthur Woods, &amp; Pincebourde, 2013; Yates et al., 2018)","previouslyFormattedCitation":"(Randin et al., 2009; Potter, Arthur Woods, &amp; Pincebourde, 2013; Yates et al., 2018)"},"properties":{"noteIndex":0},"schema":"https://github.com/citation-style-language/schema/raw/master/csl-citation.json"}</w:instrText>
      </w:r>
      <w:r w:rsidR="00E536D6" w:rsidRPr="004C4000">
        <w:rPr>
          <w:rFonts w:ascii="Times New Roman" w:eastAsia="Times New Roman" w:hAnsi="Times New Roman" w:cs="Times New Roman"/>
          <w:sz w:val="24"/>
          <w:szCs w:val="24"/>
        </w:rPr>
        <w:fldChar w:fldCharType="separate"/>
      </w:r>
      <w:r w:rsidR="00D85078" w:rsidRPr="004C4000">
        <w:rPr>
          <w:rFonts w:ascii="Times New Roman" w:eastAsia="Times New Roman" w:hAnsi="Times New Roman" w:cs="Times New Roman"/>
          <w:noProof/>
          <w:sz w:val="24"/>
          <w:szCs w:val="24"/>
        </w:rPr>
        <w:t>(Randin et al., 2009; Potter, Arthur Woods, &amp; Pincebourde, 2013; Yates et al., 2018)</w:t>
      </w:r>
      <w:r w:rsidR="00E536D6" w:rsidRPr="004C4000">
        <w:rPr>
          <w:rFonts w:ascii="Times New Roman" w:eastAsia="Times New Roman" w:hAnsi="Times New Roman" w:cs="Times New Roman"/>
          <w:sz w:val="24"/>
          <w:szCs w:val="24"/>
        </w:rPr>
        <w:fldChar w:fldCharType="end"/>
      </w:r>
      <w:r w:rsidR="001D3609">
        <w:rPr>
          <w:rFonts w:ascii="Times New Roman" w:eastAsia="Times New Roman" w:hAnsi="Times New Roman" w:cs="Times New Roman"/>
          <w:sz w:val="24"/>
          <w:szCs w:val="24"/>
        </w:rPr>
        <w:t>, as new local data</w:t>
      </w:r>
      <w:bookmarkStart w:id="2" w:name="_GoBack"/>
      <w:bookmarkEnd w:id="2"/>
      <w:r w:rsidR="009133B8" w:rsidRPr="004C4000">
        <w:rPr>
          <w:rFonts w:ascii="Times New Roman" w:eastAsia="Times New Roman" w:hAnsi="Times New Roman" w:cs="Times New Roman"/>
          <w:sz w:val="24"/>
          <w:szCs w:val="24"/>
        </w:rPr>
        <w:t xml:space="preserve"> </w:t>
      </w:r>
      <w:r w:rsidR="00814896" w:rsidRPr="004C4000">
        <w:rPr>
          <w:rFonts w:ascii="Times New Roman" w:eastAsia="Times New Roman" w:hAnsi="Times New Roman" w:cs="Times New Roman"/>
          <w:sz w:val="24"/>
          <w:szCs w:val="24"/>
        </w:rPr>
        <w:t xml:space="preserve">may decrease the uncertainty plaguing short-term ecological forecasting of global change </w:t>
      </w:r>
      <w:r w:rsidR="00814896" w:rsidRPr="004C4000">
        <w:rPr>
          <w:rFonts w:ascii="Times New Roman" w:eastAsia="Times New Roman" w:hAnsi="Times New Roman" w:cs="Times New Roman"/>
          <w:sz w:val="24"/>
          <w:szCs w:val="24"/>
        </w:rPr>
        <w:fldChar w:fldCharType="begin" w:fldLock="1"/>
      </w:r>
      <w:r w:rsidR="003F634D" w:rsidRPr="004C4000">
        <w:rPr>
          <w:rFonts w:ascii="Times New Roman" w:eastAsia="Times New Roman" w:hAnsi="Times New Roman" w:cs="Times New Roman"/>
          <w:sz w:val="24"/>
          <w:szCs w:val="24"/>
        </w:rPr>
        <w:instrText>ADDIN CSL_CITATION {"citationItems":[{"id":"ITEM-1","itemData":{"DOI":"10.1111/1365-2664.12482","ISSN":"13652664","abstract":"© 2015 British Ecological Society.In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author":[{"dropping-particle":"","family":"Mouquet","given":"Nicolas","non-dropping-particle":"","parse-names":false,"suffix":""},{"dropping-particle":"","family":"Lagadeuc","given":"Yvan","non-dropping-particle":"","parse-names":false,"suffix":""},{"dropping-particle":"","family":"Devictor","given":"Vincent","non-dropping-particle":"","parse-names":false,"suffix":""},{"dropping-particle":"","family":"Doyen","given":"Luc","non-dropping-particle":"","parse-names":false,"suffix":""},{"dropping-particle":"","family":"Duputié","given":"Anne","non-dropping-particle":"","parse-names":false,"suffix":""},{"dropping-particle":"","family":"Eveillard","given":"Damien","non-dropping-particle":"","parse-names":false,"suffix":""},{"dropping-particle":"","family":"Faure","given":"Denis","non-dropping-particle":"","parse-names":false,"suffix":""},{"dropping-particle":"","family":"Garnier","given":"Eric","non-dropping-particle":"","parse-names":false,"suffix":""},{"dropping-particle":"","family":"Gimenez","given":"Olivier","non-dropping-particle":"","parse-names":false,"suffix":""},{"dropping-particle":"","family":"Huneman","given":"Philippe","non-dropping-particle":"","parse-names":false,"suffix":""},{"dropping-particle":"","family":"Jabot","given":"Franck","non-dropping-particle":"","parse-names":false,"suffix":""},{"dropping-particle":"","family":"Jarne","given":"Philippe","non-dropping-particle":"","parse-names":false,"suffix":""},{"dropping-particle":"","family":"Joly","given":"Dominique","non-dropping-particle":"","parse-names":false,"suffix":""},{"dropping-particle":"","family":"Julliard","given":"Romain","non-dropping-particle":"","parse-names":false,"suffix":""},{"dropping-particle":"","family":"Kéfi","given":"Sonia","non-dropping-particle":"","parse-names":false,"suffix":""},{"dropping-particle":"","family":"Kergoat","given":"Gael J.","non-dropping-particle":"","parse-names":false,"suffix":""},{"dropping-particle":"","family":"Lavorel","given":"Sandra","non-dropping-particle":"","parse-names":false,"suffix":""},{"dropping-particle":"","family":"Gall","given":"Line","non-dropping-particle":"Le","parse-names":false,"suffix":""},{"dropping-particle":"","family":"Meslin","given":"Laurence","non-dropping-particle":"","parse-names":false,"suffix":""},{"dropping-particle":"","family":"Morand","given":"Serge","non-dropping-particle":"","parse-names":false,"suffix":""},{"dropping-particle":"","family":"Morin","given":"Xavier","non-dropping-particle":"","parse-names":false,"suffix":""},{"dropping-particle":"","family":"Morlon","given":"Hélène","non-dropping-particle":"","parse-names":false,"suffix":""},{"dropping-particle":"","family":"Pinay","given":"Gilles","non-dropping-particle":"","parse-names":false,"suffix":""},{"dropping-particle":"","family":"Pradel","given":"Roger","non-dropping-particle":"","parse-names":false,"suffix":""},{"dropping-particle":"","family":"Schurr","given":"Frank M.","non-dropping-particle":"","parse-names":false,"suffix":""},{"dropping-particle":"","family":"Thuiller","given":"Wilfried","non-dropping-particle":"","parse-names":false,"suffix":""},{"dropping-particle":"","family":"Loreau","given":"Michel","non-dropping-particle":"","parse-names":false,"suffix":""}],"container-title":"Journal of Applied Ecology","id":"ITEM-1","issue":"5","issued":{"date-parts":[["2015"]]},"page":"1293-1310","title":"Predictive ecology in a changing world","type":"article-journal","volume":"52"},"uris":["http://www.mendeley.com/documents/?uuid=1f9b1af9-4a9a-43b8-80e6-4f1ce31d7c83"]},{"id":"ITEM-2","itemData":{"DOI":"10.1126/science.1196624","ISSN":"0036-8075","abstract":"Quantitative scenarios are coming of age as a tool for evaluating the impact of future socioeconomic development pathways on biodiversity and ecosystem services. We analyze global terrestrial, freshwater, and marine biodiversity scenarios using a range of measures including extinctions, changes in species abundance, habitat loss, and distribution shifts, as well as comparing model projections to observations. Scenarios consistently indicate that biodiversity will continue to decline over the 21st century. However, the range of projected changes is much broader than most studies suggest, partly because there are major opportunities to intervene through better policies, but also because of large uncertainties in projections.","author":[{"dropping-particle":"","family":"Pereira","given":"Henrique M.","non-dropping-particle":"","parse-names":false,"suffix":""},{"dropping-particle":"","family":"Leadley","given":"Paul W.","non-dropping-particle":"","parse-names":false,"suffix":""},{"dropping-particle":"","family":"Proença","given":"Vânia","non-dropping-particle":"","parse-names":false,"suffix":""},{"dropping-particle":"","family":"Alkemade","given":"Rob","non-dropping-particle":"","parse-names":false,"suffix":""},{"dropping-particle":"","family":"Scharlemann","given":"Jörn P. W.","non-dropping-particle":"","parse-names":false,"suffix":""},{"dropping-particle":"","family":"Fernandez-Manjarrés","given":"Juan F.","non-dropping-particle":"","parse-names":false,"suffix":""},{"dropping-particle":"","family":"Araújo","given":"Miguel B.","non-dropping-particle":"","parse-names":false,"suffix":""},{"dropping-particle":"","family":"Balvanera","given":"Patricia","non-dropping-particle":"","parse-names":false,"suffix":""},{"dropping-particle":"","family":"Biggs","given":"Reinette","non-dropping-particle":"","parse-names":false,"suffix":""},{"dropping-particle":"","family":"Cheung","given":"William W. L.","non-dropping-particle":"","parse-names":false,"suffix":""},{"dropping-particle":"","family":"Chini","given":"Louise","non-dropping-particle":"","parse-names":false,"suffix":""},{"dropping-particle":"","family":"Cooper","given":"H. David","non-dropping-particle":"","parse-names":false,"suffix":""},{"dropping-particle":"","family":"Gilman","given":"Eric L.","non-dropping-particle":"","parse-names":false,"suffix":""},{"dropping-particle":"","family":"Guénette","given":"Sylvie","non-dropping-particle":"","parse-names":false,"suffix":""},{"dropping-particle":"","family":"Hurtt","given":"George C.","non-dropping-particle":"","parse-names":false,"suffix":""},{"dropping-particle":"","family":"Huntington","given":"Henry P.","non-dropping-particle":"","parse-names":false,"suffix":""},{"dropping-particle":"","family":"Mace","given":"Georgina M.","non-dropping-particle":"","parse-names":false,"suffix":""},{"dropping-particle":"","family":"Oberdorff","given":"Thierry","non-dropping-particle":"","parse-names":false,"suffix":""},{"dropping-particle":"","family":"Revenga","given":"Carmen","non-dropping-particle":"","parse-names":false,"suffix":""},{"dropping-particle":"","family":"Rodrigues","given":"Patrícia","non-dropping-particle":"","parse-names":false,"suffix":""},{"dropping-particle":"","family":"Scholes","given":"Robert J.","non-dropping-particle":"","parse-names":false,"suffix":""},{"dropping-particle":"","family":"Sumaila","given":"Ussif Rashid","non-dropping-particle":"","parse-names":false,"suffix":""},{"dropping-particle":"","family":"Walpole","given":"Matt","non-dropping-particle":"","parse-names":false,"suffix":""}],"container-title":"Science","id":"ITEM-2","issue":"6010","issued":{"date-parts":[["2010"]]},"page":"1496-1501","title":"Scenarios for Global Biodiversity in the 21st Century","type":"article-journal","volume":"330"},"uris":["http://www.mendeley.com/documents/?uuid=9efbeed3-b383-49ce-9c49-eb80034c0864"]}],"mendeley":{"formattedCitation":"(Pereira et al., 2010; Mouquet et al., 2015)","plainTextFormattedCitation":"(Pereira et al., 2010; Mouquet et al., 2015)","previouslyFormattedCitation":"(Pereira et al., 2010; Mouquet et al., 2015)"},"properties":{"noteIndex":0},"schema":"https://github.com/citation-style-language/schema/raw/master/csl-citation.json"}</w:instrText>
      </w:r>
      <w:r w:rsidR="00814896" w:rsidRPr="004C4000">
        <w:rPr>
          <w:rFonts w:ascii="Times New Roman" w:eastAsia="Times New Roman" w:hAnsi="Times New Roman" w:cs="Times New Roman"/>
          <w:sz w:val="24"/>
          <w:szCs w:val="24"/>
        </w:rPr>
        <w:fldChar w:fldCharType="separate"/>
      </w:r>
      <w:r w:rsidR="00814896" w:rsidRPr="004C4000">
        <w:rPr>
          <w:rFonts w:ascii="Times New Roman" w:eastAsia="Times New Roman" w:hAnsi="Times New Roman" w:cs="Times New Roman"/>
          <w:noProof/>
          <w:sz w:val="24"/>
          <w:szCs w:val="24"/>
        </w:rPr>
        <w:t>(Pereira et al., 2010; Mouquet et al., 2015)</w:t>
      </w:r>
      <w:r w:rsidR="00814896" w:rsidRPr="004C4000">
        <w:rPr>
          <w:rFonts w:ascii="Times New Roman" w:eastAsia="Times New Roman" w:hAnsi="Times New Roman" w:cs="Times New Roman"/>
          <w:sz w:val="24"/>
          <w:szCs w:val="24"/>
        </w:rPr>
        <w:fldChar w:fldCharType="end"/>
      </w:r>
      <w:r w:rsidR="00814896" w:rsidRPr="004C4000">
        <w:rPr>
          <w:rFonts w:ascii="Times New Roman" w:eastAsia="Times New Roman" w:hAnsi="Times New Roman" w:cs="Times New Roman"/>
          <w:sz w:val="24"/>
          <w:szCs w:val="24"/>
        </w:rPr>
        <w:t>.</w:t>
      </w:r>
      <w:r w:rsidR="001D3609">
        <w:rPr>
          <w:rFonts w:ascii="Times New Roman" w:eastAsia="Times New Roman" w:hAnsi="Times New Roman" w:cs="Times New Roman"/>
          <w:sz w:val="24"/>
          <w:szCs w:val="24"/>
        </w:rPr>
        <w:t xml:space="preserve"> Detecting significant change </w:t>
      </w:r>
    </w:p>
    <w:p w14:paraId="5D43CC2E" w14:textId="38E37206" w:rsidR="00B1288E" w:rsidRPr="004C4000" w:rsidRDefault="00601B9A" w:rsidP="00F16D73">
      <w:pPr>
        <w:spacing w:after="240" w:line="480" w:lineRule="auto"/>
        <w:rPr>
          <w:rFonts w:ascii="Times New Roman" w:eastAsia="Times New Roman" w:hAnsi="Times New Roman" w:cs="Times New Roman"/>
          <w:color w:val="4472C4" w:themeColor="accent1"/>
          <w:sz w:val="24"/>
          <w:szCs w:val="24"/>
        </w:rPr>
      </w:pPr>
      <w:r w:rsidRPr="004C4000">
        <w:rPr>
          <w:rFonts w:ascii="Times New Roman" w:eastAsia="Times New Roman" w:hAnsi="Times New Roman" w:cs="Times New Roman"/>
          <w:sz w:val="24"/>
          <w:szCs w:val="24"/>
        </w:rPr>
        <w:t>Spatial and temporal variation in genetic information can tell us a great deal about</w:t>
      </w:r>
      <w:r w:rsidR="00E34874" w:rsidRPr="004C4000">
        <w:rPr>
          <w:rFonts w:ascii="Times New Roman" w:eastAsia="Times New Roman" w:hAnsi="Times New Roman" w:cs="Times New Roman"/>
          <w:sz w:val="24"/>
          <w:szCs w:val="24"/>
        </w:rPr>
        <w:t xml:space="preserve"> </w:t>
      </w:r>
      <w:r w:rsidR="00E34874" w:rsidRPr="004C4000">
        <w:rPr>
          <w:rFonts w:ascii="Times New Roman" w:hAnsi="Times New Roman" w:cs="Times New Roman"/>
          <w:sz w:val="24"/>
          <w:szCs w:val="24"/>
        </w:rPr>
        <w:t>perhaps demography and movement of poplations</w:t>
      </w:r>
      <w:r w:rsidRPr="004C4000">
        <w:rPr>
          <w:rFonts w:ascii="Times New Roman" w:eastAsia="Times New Roman" w:hAnsi="Times New Roman" w:cs="Times New Roman"/>
          <w:sz w:val="24"/>
          <w:szCs w:val="24"/>
        </w:rPr>
        <w:t xml:space="preserve"> </w:t>
      </w:r>
      <w:r w:rsidR="00890166" w:rsidRPr="004C4000">
        <w:rPr>
          <w:rFonts w:ascii="Times New Roman" w:eastAsia="Times New Roman" w:hAnsi="Times New Roman" w:cs="Times New Roman"/>
          <w:sz w:val="24"/>
          <w:szCs w:val="24"/>
        </w:rPr>
        <w:t xml:space="preserve">Landscape genetics approaches are, and will continue to be, widely used for conservation biology purposes </w:t>
      </w:r>
      <w:r w:rsidR="00E34874" w:rsidRPr="004C4000">
        <w:rPr>
          <w:rFonts w:ascii="Times New Roman" w:hAnsi="Times New Roman" w:cs="Times New Roman"/>
          <w:sz w:val="24"/>
          <w:szCs w:val="24"/>
        </w:rPr>
        <w:t xml:space="preserve"> as the approach that is used to translate these genetic data into meaningful inference</w:t>
      </w:r>
      <w:r w:rsidR="00E34874" w:rsidRPr="004C4000">
        <w:rPr>
          <w:rFonts w:ascii="Times New Roman" w:eastAsia="Times New Roman" w:hAnsi="Times New Roman" w:cs="Times New Roman"/>
          <w:sz w:val="24"/>
          <w:szCs w:val="24"/>
        </w:rPr>
        <w:t xml:space="preserve"> </w:t>
      </w:r>
      <w:r w:rsidR="00890166" w:rsidRPr="004C4000">
        <w:rPr>
          <w:rFonts w:ascii="Times New Roman" w:eastAsia="Times New Roman" w:hAnsi="Times New Roman" w:cs="Times New Roman"/>
          <w:sz w:val="24"/>
          <w:szCs w:val="24"/>
        </w:rPr>
        <w:fldChar w:fldCharType="begin" w:fldLock="1"/>
      </w:r>
      <w:r w:rsidR="003F634D" w:rsidRPr="004C4000">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Segelbacher et al., 2010; Harrisson, Pavlova, Telonis-Scott, &amp; Sunnucks, 2014)","plainTextFormattedCitation":"(Allendorf, Hohenlohe, &amp; Luikart, 2010; Segelbacher et al., 2010; Harrisson, Pavlova, Telonis-Scott, &amp; Sunnucks, 2014)","previouslyFormattedCitation":"(Allendorf, Hohenlohe, &amp; Luikart, 2010; Segelbacher et al., 2010; Harrisson, Pavlova, Telonis-Scott, &amp; Sunnucks, 2014)"},"properties":{"noteIndex":0},"schema":"https://github.com/citation-style-language/schema/raw/master/csl-citation.json"}</w:instrText>
      </w:r>
      <w:r w:rsidR="00890166" w:rsidRPr="004C4000">
        <w:rPr>
          <w:rFonts w:ascii="Times New Roman" w:eastAsia="Times New Roman" w:hAnsi="Times New Roman" w:cs="Times New Roman"/>
          <w:sz w:val="24"/>
          <w:szCs w:val="24"/>
        </w:rPr>
        <w:fldChar w:fldCharType="separate"/>
      </w:r>
      <w:r w:rsidR="00890166" w:rsidRPr="004C4000">
        <w:rPr>
          <w:rFonts w:ascii="Times New Roman" w:eastAsia="Times New Roman" w:hAnsi="Times New Roman" w:cs="Times New Roman"/>
          <w:noProof/>
          <w:sz w:val="24"/>
          <w:szCs w:val="24"/>
        </w:rPr>
        <w:t>(Allendorf, Hohenlohe, &amp; Luikart, 2010; Segelbacher et al., 2010; Harrisson, Pavlova, Telonis-Scott, &amp; Sunnucks, 2014)</w:t>
      </w:r>
      <w:r w:rsidR="00890166" w:rsidRPr="004C4000">
        <w:rPr>
          <w:rFonts w:ascii="Times New Roman" w:eastAsia="Times New Roman" w:hAnsi="Times New Roman" w:cs="Times New Roman"/>
          <w:sz w:val="24"/>
          <w:szCs w:val="24"/>
        </w:rPr>
        <w:fldChar w:fldCharType="end"/>
      </w:r>
      <w:r w:rsidR="00890166" w:rsidRPr="004C4000">
        <w:rPr>
          <w:rFonts w:ascii="Times New Roman" w:eastAsia="Times New Roman" w:hAnsi="Times New Roman" w:cs="Times New Roman"/>
          <w:sz w:val="24"/>
          <w:szCs w:val="24"/>
        </w:rPr>
        <w:t>.</w:t>
      </w:r>
      <w:r w:rsidR="007A2DAB" w:rsidRPr="004C4000">
        <w:rPr>
          <w:rFonts w:ascii="Times New Roman" w:eastAsia="Times New Roman" w:hAnsi="Times New Roman" w:cs="Times New Roman"/>
          <w:sz w:val="24"/>
          <w:szCs w:val="24"/>
        </w:rPr>
        <w:t xml:space="preserve"> </w:t>
      </w:r>
      <w:r w:rsidR="00B1288E" w:rsidRPr="004C4000">
        <w:rPr>
          <w:rFonts w:ascii="Times New Roman" w:eastAsia="Times New Roman" w:hAnsi="Times New Roman" w:cs="Times New Roman"/>
          <w:sz w:val="24"/>
          <w:szCs w:val="24"/>
        </w:rPr>
        <w:t>Indeed, l</w:t>
      </w:r>
      <w:r w:rsidR="005E7082" w:rsidRPr="004C4000">
        <w:rPr>
          <w:rFonts w:ascii="Times New Roman" w:eastAsia="Times New Roman" w:hAnsi="Times New Roman" w:cs="Times New Roman"/>
          <w:sz w:val="24"/>
          <w:szCs w:val="24"/>
        </w:rPr>
        <w:t>andscape genetics bridges an important gap in the field of molecular ecology</w:t>
      </w:r>
      <w:r w:rsidR="000725EB" w:rsidRPr="004C4000">
        <w:rPr>
          <w:rFonts w:ascii="Times New Roman" w:eastAsia="Times New Roman" w:hAnsi="Times New Roman" w:cs="Times New Roman"/>
          <w:sz w:val="24"/>
          <w:szCs w:val="24"/>
        </w:rPr>
        <w:t xml:space="preserve">: </w:t>
      </w:r>
      <w:r w:rsidR="00050A75" w:rsidRPr="004C4000">
        <w:rPr>
          <w:rFonts w:ascii="Times New Roman" w:eastAsia="Times New Roman" w:hAnsi="Times New Roman" w:cs="Times New Roman"/>
          <w:sz w:val="24"/>
          <w:szCs w:val="24"/>
        </w:rPr>
        <w:t>providing information about the interaction between micro</w:t>
      </w:r>
      <w:r w:rsidR="001D11C3" w:rsidRPr="004C4000">
        <w:rPr>
          <w:rFonts w:ascii="Times New Roman" w:eastAsia="Times New Roman" w:hAnsi="Times New Roman" w:cs="Times New Roman"/>
          <w:sz w:val="24"/>
          <w:szCs w:val="24"/>
        </w:rPr>
        <w:t>-</w:t>
      </w:r>
      <w:r w:rsidR="00050A75" w:rsidRPr="004C4000">
        <w:rPr>
          <w:rFonts w:ascii="Times New Roman" w:eastAsia="Times New Roman" w:hAnsi="Times New Roman" w:cs="Times New Roman"/>
          <w:sz w:val="24"/>
          <w:szCs w:val="24"/>
        </w:rPr>
        <w:t>evolutionary processes</w:t>
      </w:r>
      <w:r w:rsidR="007163BF" w:rsidRPr="004C4000">
        <w:rPr>
          <w:rFonts w:ascii="Times New Roman" w:eastAsia="Times New Roman" w:hAnsi="Times New Roman" w:cs="Times New Roman"/>
          <w:sz w:val="24"/>
          <w:szCs w:val="24"/>
        </w:rPr>
        <w:t xml:space="preserve"> and landscape features </w:t>
      </w:r>
      <w:r w:rsidR="007163BF" w:rsidRPr="004C4000">
        <w:rPr>
          <w:rFonts w:ascii="Times New Roman" w:eastAsia="Times New Roman" w:hAnsi="Times New Roman" w:cs="Times New Roman"/>
          <w:sz w:val="24"/>
          <w:szCs w:val="24"/>
        </w:rPr>
        <w:fldChar w:fldCharType="begin" w:fldLock="1"/>
      </w:r>
      <w:r w:rsidR="003F634D" w:rsidRPr="004C4000">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genetics.","type":"article-journal","volume":"28"},"uris":["http://www.mendeley.com/documents/?uuid=962fe4e6-fd7a-469e-bd2c-de655f201f37"]},{"id":"ITEM-3","itemData":{"abstract":"Despite the substantial interest in landscape genetics from the scientific community, learning about the concepts and methods underlying the field remains very challenging. The reason for this is the highly interdisciplinary nature of the field, which combines population genetics, landscape ecology, and spatial statistics. These fields have traditionally been treated separately in classes and textbooks, and very few scientists have received the interdisciplinary training necessary to efficiently teach or apply the diversity of techniques encompassed by landscape genetics. To address the current knowledge gap, this book provides the first in depth treatment of landscape genetics in a single volume. Specifically, this book delivers fundamental concepts and methods underlying the field, covering particularly important analytical methods in detail, and presenting empirical and theoretical applications of landscape genetics for a variety of environments and species. Consistent with the interdisciplinary nature of landscape genetics, the book combines an introductory, textbook like section with additional sections on advanced topics and applications that are more typical of edited volumes. The chapter topics and the expertise of the authors and the editorial team make the book a standard reference for anyone interested in landscape genetics. The book includes contributions from many of the leading researchers in landscape genetics. The group of scientists we have assembled has worked on several collaborative projects over the last years, including a large number of peer reviewed papers, several landscape genetics workshops at international conferences, and a distributed graduate seminar on landscape genetics. Based on the experiences gained during these collaborative teaching and research activities, the book includes chapters that synthesize fundamental concepts and methods underlying landscape genetics (Part 1), chapters on advanced topics that deserve a more in depth treatment (Part 2), and chapters illustrating the use of concepts and methods in empirical applications (Part 3). This structure ensures a high usefulness of the book for beginning landscape geneticists and experienced researchers alike, so that it has a broad target audience. At least one of the four co editors is involved in almost every chapter of the book, thereby ensuring a high consistency and coherency among chapters.","author":[{"dropping-particle":"","family":"Balkenhol","given":"Niko","non-dropping-particle":"","parse-names":false,"suffix":""},{"dropping-particle":"","family":"Cushman","given":"Samuel","non-dropping-particle":"","parse-names":false,"suffix":""},{"dropping-particle":"","family":"Storfer","given":"Andrew","non-dropping-particle":"","parse-names":false,"suffix":""},{"dropping-particle":"","family":"Waits","given":"Lisette","non-dropping-particle":"","parse-names":false,"suffix":""}],"id":"ITEM-3","issued":{"date-parts":[["2015"]]},"publisher":"Wiley-Blackwell","title":"Landscape Genetics: Concepts, Methods, Applications","type":"book"},"uris":["http://www.mendeley.com/documents/?uuid=2f65a2ff-2354-4c2a-afdc-54399407d82f"]},{"id":"ITEM-4","itemData":{"DOI":"10.1007/s10592-012-0391-5","ISBN":"1566-0621","ISSN":"1566-0621","abstract":"Understanding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Genetics","id":"ITEM-4","issue":"2","issued":{"date-parts":[["2013","7","28"]]},"page":"253-261","title":"A conceptual framework for the spatial analysis of landscape genetic data","type":"article-journal","volume":"14"},"uris":["http://www.mendeley.com/documents/?uuid=17c3354d-b8cf-4f88-9484-a72ad721ebe2"]}],"mendeley":{"formattedCitation":"(Manel, Schwartz, Luikart, &amp; Taberlet, 2003; Manel &amp; Holderegger, 2013; Wagner &amp; Fortin, 2013; Balkenhol, Cushman, Storfer, &amp; Waits, 2015)","plainTextFormattedCitation":"(Manel, Schwartz, Luikart, &amp; Taberlet, 2003; Manel &amp; Holderegger, 2013; Wagner &amp; Fortin, 2013; Balkenhol, Cushman, Storfer, &amp; Waits, 2015)","previouslyFormattedCitation":"(Manel, Schwartz, Luikart, &amp; Taberlet, 2003; Manel &amp; Holderegger, 2013; Wagner &amp; Fortin, 2013; Balkenhol, Cushman, Storfer, &amp; Waits, 2015)"},"properties":{"noteIndex":0},"schema":"https://github.com/citation-style-language/schema/raw/master/csl-citation.json"}</w:instrText>
      </w:r>
      <w:r w:rsidR="007163BF" w:rsidRPr="004C4000">
        <w:rPr>
          <w:rFonts w:ascii="Times New Roman" w:eastAsia="Times New Roman" w:hAnsi="Times New Roman" w:cs="Times New Roman"/>
          <w:sz w:val="24"/>
          <w:szCs w:val="24"/>
        </w:rPr>
        <w:fldChar w:fldCharType="separate"/>
      </w:r>
      <w:r w:rsidR="00042F44" w:rsidRPr="004C4000">
        <w:rPr>
          <w:rFonts w:ascii="Times New Roman" w:eastAsia="Times New Roman" w:hAnsi="Times New Roman" w:cs="Times New Roman"/>
          <w:noProof/>
          <w:sz w:val="24"/>
          <w:szCs w:val="24"/>
        </w:rPr>
        <w:t>(Manel, Schwartz, Luikart, &amp; Taberlet, 2003; Manel &amp; Holderegger, 2013; Wagner &amp; Fortin, 2013; Balkenhol, Cushman, Storfer, &amp; Waits, 2015)</w:t>
      </w:r>
      <w:r w:rsidR="007163BF" w:rsidRPr="004C4000">
        <w:rPr>
          <w:rFonts w:ascii="Times New Roman" w:eastAsia="Times New Roman" w:hAnsi="Times New Roman" w:cs="Times New Roman"/>
          <w:sz w:val="24"/>
          <w:szCs w:val="24"/>
        </w:rPr>
        <w:fldChar w:fldCharType="end"/>
      </w:r>
      <w:r w:rsidR="005E7082" w:rsidRPr="004C4000">
        <w:rPr>
          <w:rFonts w:ascii="Times New Roman" w:eastAsia="Times New Roman" w:hAnsi="Times New Roman" w:cs="Times New Roman"/>
          <w:sz w:val="24"/>
          <w:szCs w:val="24"/>
        </w:rPr>
        <w:t xml:space="preserve">. </w:t>
      </w:r>
      <w:r w:rsidR="00740ADA" w:rsidRPr="004C4000">
        <w:rPr>
          <w:rFonts w:ascii="Times New Roman" w:eastAsia="Times New Roman" w:hAnsi="Times New Roman" w:cs="Times New Roman"/>
          <w:sz w:val="24"/>
          <w:szCs w:val="24"/>
        </w:rPr>
        <w:t xml:space="preserve">Landscape genetics can therefore help us </w:t>
      </w:r>
      <w:r w:rsidR="005E7082" w:rsidRPr="004C4000">
        <w:rPr>
          <w:rFonts w:ascii="Times New Roman" w:eastAsia="Times New Roman" w:hAnsi="Times New Roman" w:cs="Times New Roman"/>
          <w:sz w:val="24"/>
          <w:szCs w:val="24"/>
        </w:rPr>
        <w:lastRenderedPageBreak/>
        <w:t xml:space="preserve">address </w:t>
      </w:r>
      <w:r w:rsidR="00740ADA" w:rsidRPr="004C4000">
        <w:rPr>
          <w:rFonts w:ascii="Times New Roman" w:eastAsia="Times New Roman" w:hAnsi="Times New Roman" w:cs="Times New Roman"/>
          <w:sz w:val="24"/>
          <w:szCs w:val="24"/>
        </w:rPr>
        <w:t xml:space="preserve">a wide array of </w:t>
      </w:r>
      <w:r w:rsidR="005E7082" w:rsidRPr="004C4000">
        <w:rPr>
          <w:rFonts w:ascii="Times New Roman" w:eastAsia="Times New Roman" w:hAnsi="Times New Roman" w:cs="Times New Roman"/>
          <w:sz w:val="24"/>
          <w:szCs w:val="24"/>
        </w:rPr>
        <w:t>questions, such as</w:t>
      </w:r>
      <w:r w:rsidR="00740ADA" w:rsidRPr="004C4000">
        <w:rPr>
          <w:rFonts w:ascii="Times New Roman" w:eastAsia="Times New Roman" w:hAnsi="Times New Roman" w:cs="Times New Roman"/>
          <w:sz w:val="24"/>
          <w:szCs w:val="24"/>
        </w:rPr>
        <w:t xml:space="preserve"> </w:t>
      </w:r>
      <w:r w:rsidR="0079757B" w:rsidRPr="004C4000">
        <w:rPr>
          <w:rFonts w:ascii="Times New Roman" w:eastAsia="Times New Roman" w:hAnsi="Times New Roman" w:cs="Times New Roman"/>
          <w:sz w:val="24"/>
          <w:szCs w:val="24"/>
        </w:rPr>
        <w:t xml:space="preserve">how </w:t>
      </w:r>
      <w:r w:rsidR="00740ADA" w:rsidRPr="004C4000">
        <w:rPr>
          <w:rFonts w:ascii="Times New Roman" w:eastAsia="Times New Roman" w:hAnsi="Times New Roman" w:cs="Times New Roman"/>
          <w:sz w:val="24"/>
          <w:szCs w:val="24"/>
        </w:rPr>
        <w:t>gene flow</w:t>
      </w:r>
      <w:r w:rsidR="00042F44" w:rsidRPr="004C4000">
        <w:rPr>
          <w:rFonts w:ascii="Times New Roman" w:eastAsia="Times New Roman" w:hAnsi="Times New Roman" w:cs="Times New Roman"/>
          <w:sz w:val="24"/>
          <w:szCs w:val="24"/>
        </w:rPr>
        <w:t>,</w:t>
      </w:r>
      <w:r w:rsidR="00740ADA" w:rsidRPr="004C4000">
        <w:rPr>
          <w:rFonts w:ascii="Times New Roman" w:eastAsia="Times New Roman" w:hAnsi="Times New Roman" w:cs="Times New Roman"/>
          <w:sz w:val="24"/>
          <w:szCs w:val="24"/>
        </w:rPr>
        <w:t xml:space="preserve"> </w:t>
      </w:r>
      <w:r w:rsidR="00B55714" w:rsidRPr="004C4000">
        <w:rPr>
          <w:rFonts w:ascii="Times New Roman" w:eastAsia="Times New Roman" w:hAnsi="Times New Roman" w:cs="Times New Roman"/>
          <w:sz w:val="24"/>
          <w:szCs w:val="24"/>
        </w:rPr>
        <w:t>and therefore effective dispersal</w:t>
      </w:r>
      <w:r w:rsidR="0079757B" w:rsidRPr="004C4000">
        <w:rPr>
          <w:rFonts w:ascii="Times New Roman" w:eastAsia="Times New Roman" w:hAnsi="Times New Roman" w:cs="Times New Roman"/>
          <w:sz w:val="24"/>
          <w:szCs w:val="24"/>
        </w:rPr>
        <w:t xml:space="preserve"> </w:t>
      </w:r>
      <w:r w:rsidR="0079757B" w:rsidRPr="004C4000">
        <w:rPr>
          <w:rFonts w:ascii="Times New Roman" w:eastAsia="Times New Roman" w:hAnsi="Times New Roman" w:cs="Times New Roman"/>
          <w:sz w:val="24"/>
          <w:szCs w:val="24"/>
        </w:rPr>
        <w:fldChar w:fldCharType="begin" w:fldLock="1"/>
      </w:r>
      <w:r w:rsidR="00042F44" w:rsidRPr="004C4000">
        <w:rPr>
          <w:rFonts w:ascii="Times New Roman" w:eastAsia="Times New Roman" w:hAnsi="Times New Roman" w:cs="Times New Roman"/>
          <w:sz w:val="24"/>
          <w:szCs w:val="24"/>
        </w:rPr>
        <w:instrText>ADDIN CSL_CITATION {"citationItems":[{"id":"ITEM-1","itemData":{"DOI":"10.1086/392950","ISBN":"0033-5770","ISSN":"0033-5770","PMID":"10081813","abstract":"The accuracy of gene flow estimates is unknown in most natural populations because direct estimates of dispersal are often not possible. These estimates can be highly imprecise or even biased because population genetic structure reflects more than a simile balance between genetic drift and gene flow. Most of the models used to estimate gene flow also assume very simple patterns of movement. As a result, multiple interpretations of population structure involving contemporary gene flow, departures from equilibrium, and other factors are almost always possible. One way to isolate the relative contribution of gene flow to population genetic differentiation is to utilize comparative methods. Population genetic statistics such as F-ST, heterozygosity and Nei's D can be compared between species with differing dispersal abilities if these species are otherwise phylogenetically, geographically and demographically comparable. Accordingly, the available literature was searched for all groups that meet these criteria to determine whether broad conclusions regarding the relationships between dispersal, population genetic structure, and gene flow estimates are possible. Allozyme and mtDNA data were summarized for 27 animal groups in which dispersal differences can be characterized. In total, genetic data were obtained for 333 species of vertebrates and invertebrates from terrestrial, freshwater and marine habitats. Across these groups, dispersal ability was consistently related to population structure, with a mean rank correlation of -0.72 between ranked dispersal ability and F-ST. Gene flow estimates derived from private alleles were also correlated with dispersal ability, but were less widely available. Direct-count heterozygosity and average values of Nei's D showed moderate degrees of correlation with dispersal ability. Thus, despite regional, taxonomic and methodological differences among the groups of species surveyed, available data demonstrate that dispersal makes a measurable contribution to population genetic differentiation in the majority of animal species in nature, and that gene flow estimates are rarely so overwhelmed by population history, departures from equilibrium, or other microevolutionary forces as to be uninformative.","author":[{"dropping-particle":"","family":"Bohonak","given":"A J","non-dropping-particle":"","parse-names":false,"suffix":""}],"container-title":"Quarterly Review of Biology","id":"ITEM-1","issue":"1","issued":{"date-parts":[["1999"]]},"page":"21-45","title":"Dispersal, gene flow, and population structure","type":"article","volume":"74"},"uris":["http://www.mendeley.com/documents/?uuid=705dad53-f5f8-46b0-8601-cae67e0351cd"]},{"id":"ITEM-2","itemData":{"DOI":"10.1111/j.1461-0248.2008.01267.x","ISBN":"1461-023X","ISSN":"1461023X","PMID":"19170731","abstract":"There is accumulating evidence that individuals leave their natal area and select a breeding habitat non-randomly by relying upon information about their natal and future breeding environments. This variation in dispersal is not only based on external information (condition dependence) but also depends upon the internal state of individuals (phenotype dependence). As a consequence, not all dispersers are of the same quality or search for the same habitats. In addition, the individual's state is characterized by morphological, physiological or behavioural attributes that might themselves serve as a cue altering the habitat choice of conspecifics. These combined effects of internal and external information have the potential to generate complex movement patterns and could influence population dynamics and colonization processes. Here, we highlight three particular processes that link condition-dependent dispersal, phenotype-dependent dispersal and habitat choice strategies: (1) the relationship between the cause of departure and the dispersers' phenotype; (2) the relationship between the cause of departure and the settlement behaviour and (3) the concept of informed dispersal, where individuals gather and transfer information before and during their movements through the landscape. We review the empirical evidence for these processes with a special emphasis on vertebrate and arthropod model systems, and present case studies that have quantified the impacts of these processes on spatially structured population dynamics. We also discuss recent literature providing strong evidence that individual variation in dispersal has an important impact on both reinforcement and colonization success and therefore must be taken into account when predicting ecological responses to global warming and habitat fragmentation.","author":[{"dropping-particle":"","family":"Clobert","given":"Jean","non-dropping-particle":"","parse-names":false,"suffix":""},{"dropping-particle":"","family":"Galliard","given":"Jean François","non-dropping-particle":"Le","parse-names":false,"suffix":""},{"dropping-particle":"","family":"Cote","given":"Julien","non-dropping-particle":"","parse-names":false,"suffix":""},{"dropping-particle":"","family":"Meylan","given":"Sandrine","non-dropping-particle":"","parse-names":false,"suffix":""},{"dropping-particle":"","family":"Massot","given":"Manuel","non-dropping-particle":"","parse-names":false,"suffix":""}],"container-title":"Ecology Letters","id":"ITEM-2","issue":"3","issued":{"date-parts":[["2009"]]},"page":"197-209","title":"Informed dispersal, heterogeneity in animal dispersal syndromes and the dynamics of spatially structured populations","type":"article-journal","volume":"12"},"uris":["http://www.mendeley.com/documents/?uuid=89365591-4dfe-4524-b20b-eb3857ee3997"]}],"mendeley":{"formattedCitation":"(Bohonak, 1999; Clobert, Le Galliard, Cote, Meylan, &amp; Massot, 2009)","plainTextFormattedCitation":"(Bohonak, 1999; Clobert, Le Galliard, Cote, Meylan, &amp; Massot, 2009)","previouslyFormattedCitation":"(Bohonak, 1999; Clobert, Le Galliard, Cote, Meylan, &amp; Massot, 2009)"},"properties":{"noteIndex":0},"schema":"https://github.com/citation-style-language/schema/raw/master/csl-citation.json"}</w:instrText>
      </w:r>
      <w:r w:rsidR="0079757B" w:rsidRPr="004C4000">
        <w:rPr>
          <w:rFonts w:ascii="Times New Roman" w:eastAsia="Times New Roman" w:hAnsi="Times New Roman" w:cs="Times New Roman"/>
          <w:sz w:val="24"/>
          <w:szCs w:val="24"/>
        </w:rPr>
        <w:fldChar w:fldCharType="separate"/>
      </w:r>
      <w:r w:rsidR="0079757B" w:rsidRPr="004C4000">
        <w:rPr>
          <w:rFonts w:ascii="Times New Roman" w:eastAsia="Times New Roman" w:hAnsi="Times New Roman" w:cs="Times New Roman"/>
          <w:noProof/>
          <w:sz w:val="24"/>
          <w:szCs w:val="24"/>
        </w:rPr>
        <w:t>(Bohonak, 1999; Clobert, Le Galliard, Cote, Meylan, &amp; Massot, 2009)</w:t>
      </w:r>
      <w:r w:rsidR="0079757B" w:rsidRPr="004C4000">
        <w:rPr>
          <w:rFonts w:ascii="Times New Roman" w:eastAsia="Times New Roman" w:hAnsi="Times New Roman" w:cs="Times New Roman"/>
          <w:sz w:val="24"/>
          <w:szCs w:val="24"/>
        </w:rPr>
        <w:fldChar w:fldCharType="end"/>
      </w:r>
      <w:r w:rsidR="00042F44" w:rsidRPr="004C4000">
        <w:rPr>
          <w:rFonts w:ascii="Times New Roman" w:eastAsia="Times New Roman" w:hAnsi="Times New Roman" w:cs="Times New Roman"/>
          <w:sz w:val="24"/>
          <w:szCs w:val="24"/>
        </w:rPr>
        <w:t xml:space="preserve">, is affected by environmental heterogeneity (e.g. Wittische </w:t>
      </w:r>
      <w:r w:rsidR="00792102" w:rsidRPr="004C4000">
        <w:rPr>
          <w:rFonts w:ascii="Times New Roman" w:eastAsia="Times New Roman" w:hAnsi="Times New Roman" w:cs="Times New Roman"/>
          <w:sz w:val="24"/>
          <w:szCs w:val="24"/>
        </w:rPr>
        <w:t xml:space="preserve">et al. </w:t>
      </w:r>
      <w:r w:rsidR="00042F44" w:rsidRPr="004C4000">
        <w:rPr>
          <w:rFonts w:ascii="Times New Roman" w:eastAsia="Times New Roman" w:hAnsi="Times New Roman" w:cs="Times New Roman"/>
          <w:sz w:val="24"/>
          <w:szCs w:val="24"/>
        </w:rPr>
        <w:t>2019),</w:t>
      </w:r>
      <w:r w:rsidR="00AD6530" w:rsidRPr="004C4000">
        <w:rPr>
          <w:rFonts w:ascii="Times New Roman" w:eastAsia="Times New Roman" w:hAnsi="Times New Roman" w:cs="Times New Roman"/>
          <w:sz w:val="24"/>
          <w:szCs w:val="24"/>
        </w:rPr>
        <w:t xml:space="preserve"> </w:t>
      </w:r>
      <w:r w:rsidR="00042F44" w:rsidRPr="004C4000">
        <w:rPr>
          <w:rFonts w:ascii="Times New Roman" w:eastAsia="Times New Roman" w:hAnsi="Times New Roman" w:cs="Times New Roman"/>
          <w:sz w:val="24"/>
          <w:szCs w:val="24"/>
        </w:rPr>
        <w:t>how local landscape characteristics</w:t>
      </w:r>
      <w:r w:rsidR="007E01A2" w:rsidRPr="004C4000">
        <w:rPr>
          <w:rFonts w:ascii="Times New Roman" w:eastAsia="Times New Roman" w:hAnsi="Times New Roman" w:cs="Times New Roman"/>
          <w:sz w:val="24"/>
          <w:szCs w:val="24"/>
        </w:rPr>
        <w:t xml:space="preserve"> explain the</w:t>
      </w:r>
      <w:r w:rsidR="00042F44" w:rsidRPr="004C4000">
        <w:rPr>
          <w:rFonts w:ascii="Times New Roman" w:eastAsia="Times New Roman" w:hAnsi="Times New Roman" w:cs="Times New Roman"/>
          <w:sz w:val="24"/>
          <w:szCs w:val="24"/>
        </w:rPr>
        <w:t xml:space="preserve"> spatial distribution of </w:t>
      </w:r>
      <w:r w:rsidR="00006139" w:rsidRPr="004C4000">
        <w:rPr>
          <w:rFonts w:ascii="Times New Roman" w:eastAsia="Times New Roman" w:hAnsi="Times New Roman" w:cs="Times New Roman"/>
          <w:sz w:val="24"/>
          <w:szCs w:val="24"/>
        </w:rPr>
        <w:t xml:space="preserve">neutral and adaptive </w:t>
      </w:r>
      <w:r w:rsidR="00572658" w:rsidRPr="004C4000">
        <w:rPr>
          <w:rFonts w:ascii="Times New Roman" w:eastAsia="Times New Roman" w:hAnsi="Times New Roman" w:cs="Times New Roman"/>
          <w:sz w:val="24"/>
          <w:szCs w:val="24"/>
        </w:rPr>
        <w:t>genetic information</w:t>
      </w:r>
      <w:r w:rsidR="00792102" w:rsidRPr="004C4000">
        <w:rPr>
          <w:rFonts w:ascii="Times New Roman" w:eastAsia="Times New Roman" w:hAnsi="Times New Roman" w:cs="Times New Roman"/>
          <w:sz w:val="24"/>
          <w:szCs w:val="24"/>
        </w:rPr>
        <w:t xml:space="preserve"> </w:t>
      </w:r>
      <w:r w:rsidR="00B1288E" w:rsidRPr="004C4000">
        <w:rPr>
          <w:rFonts w:ascii="Times New Roman" w:eastAsia="Times New Roman" w:hAnsi="Times New Roman" w:cs="Times New Roman"/>
          <w:sz w:val="24"/>
          <w:szCs w:val="24"/>
        </w:rPr>
        <w:fldChar w:fldCharType="begin" w:fldLock="1"/>
      </w:r>
      <w:r w:rsidR="006906EE" w:rsidRPr="004C4000">
        <w:rPr>
          <w:rFonts w:ascii="Times New Roman" w:eastAsia="Times New Roman" w:hAnsi="Times New Roman" w:cs="Times New Roman"/>
          <w:sz w:val="24"/>
          <w:szCs w:val="24"/>
        </w:rPr>
        <w:instrText>ADDIN CSL_CITATION {"citationItems":[{"id":"ITEM-1","itemData":{"DOI":"10.1093/molbev/msu135","ISBN":"0737-4038","ISSN":"15371719","PMID":"24803641","abstract":"The mountain pine beetle (MPB; Dendroctonus ponderosae Hopkins), a major pine forest pest native to western North America, has extended its range north and eastward during an ongoing outbreak. Determining how the MPB has expanded its range to breach putative barriers, whether physical (nonforested prairie and high elevation of the Rocky Mountains) or climatic (extreme continental climate where temperatures can be below -40 °C), may contribute to our general understanding of range changes as well as management of the current epidemic. Here, we use a panel of 1,536 single nucleotide polymorphisms (SNPs) to assess population genetic structure, connectivity, and signals of selection within this MPB range expansion. Biallelic SNPs in MPB from southwestern Canada revealed higher genetic differentiation and lower genetic connectivity than in the northern part of its range. A total of 208 unique SNPs were identified using different outlier detection tests, of which 32 returned annotations for products with putative functions in cholesterol synthesis, actin filament contraction, and membrane transport. We suggest that MPB has been able to spread beyond its previous range by adjusting its cellular and metabolic functions, with genome scale differentiation enabling populations to better withstand cooler climates and facilitate longer dispersal distances. Our study is the first to assess landscape-wide selective adaptation in an insect. We have shown that interrogation of genomic resources can identify shifts in genetic diversity and putative adaptive signals in this forest pest species.","author":[{"dropping-particle":"","family":"Janes","given":"Jasmine K.","non-dropping-particle":"","parse-names":false,"suffix":""},{"dropping-particle":"","family":"Li","given":"Yisu","non-dropping-particle":"","parse-names":false,"suffix":""},{"dropping-particle":"","family":"Keeling","given":"Christopher I.","non-dropping-particle":"","parse-names":false,"suffix":""},{"dropping-particle":"","family":"Yuen","given":"Macaire M.S. S","non-dropping-particle":"","parse-names":false,"suffix":""},{"dropping-particle":"","family":"Boone","given":"Celia K.","non-dropping-particle":"","parse-names":false,"suffix":""},{"dropping-particle":"","family":"Cooke","given":"Janice E.K. K","non-dropping-particle":"","parse-names":false,"suffix":""},{"dropping-particle":"","family":"Bohlmann","given":"Joerg","non-dropping-particle":"","parse-names":false,"suffix":""},{"dropping-particle":"","family":"Huber","given":"Dezene P.W. W","non-dropping-particle":"","parse-names":false,"suffix":""},{"dropping-particle":"","family":"Murray","given":"Brent W.","non-dropping-particle":"","parse-names":false,"suffix":""},{"dropping-particle":"","family":"Coltman","given":"David W.","non-dropping-particle":"","parse-names":false,"suffix":""},{"dropping-particle":"","family":"Sperling","given":"Felix A.H. H","non-dropping-particle":"","parse-names":false,"suffix":""}],"container-title":"Molecular Biology and Evolution","id":"ITEM-1","issue":"7","issued":{"date-parts":[["2014","7"]]},"page":"1803-1815","title":"How the mountain pine beetle (Dendroctonus ponderosae) breached the canadian rocky mountains","type":"article-journal","volume":"31"},"uris":["http://www.mendeley.com/documents/?uuid=5a46b65a-d721-4615-b8df-4becdcb7e9d1"]}],"mendeley":{"formattedCitation":"(Janes et al., 2014)","manualFormatting":"(e.g. Janes et al., 2014)","plainTextFormattedCitation":"(Janes et al., 2014)","previouslyFormattedCitation":"(Janes et al., 2014)"},"properties":{"noteIndex":0},"schema":"https://github.com/citation-style-language/schema/raw/master/csl-citation.json"}</w:instrText>
      </w:r>
      <w:r w:rsidR="00B1288E" w:rsidRPr="004C4000">
        <w:rPr>
          <w:rFonts w:ascii="Times New Roman" w:eastAsia="Times New Roman" w:hAnsi="Times New Roman" w:cs="Times New Roman"/>
          <w:sz w:val="24"/>
          <w:szCs w:val="24"/>
        </w:rPr>
        <w:fldChar w:fldCharType="separate"/>
      </w:r>
      <w:r w:rsidR="00B1288E" w:rsidRPr="004C4000">
        <w:rPr>
          <w:rFonts w:ascii="Times New Roman" w:eastAsia="Times New Roman" w:hAnsi="Times New Roman" w:cs="Times New Roman"/>
          <w:noProof/>
          <w:sz w:val="24"/>
          <w:szCs w:val="24"/>
        </w:rPr>
        <w:t>(e.g. Janes et al., 2014)</w:t>
      </w:r>
      <w:r w:rsidR="00B1288E" w:rsidRPr="004C4000">
        <w:rPr>
          <w:rFonts w:ascii="Times New Roman" w:eastAsia="Times New Roman" w:hAnsi="Times New Roman" w:cs="Times New Roman"/>
          <w:sz w:val="24"/>
          <w:szCs w:val="24"/>
        </w:rPr>
        <w:fldChar w:fldCharType="end"/>
      </w:r>
      <w:r w:rsidR="00E41C67" w:rsidRPr="004C4000">
        <w:rPr>
          <w:rFonts w:ascii="Times New Roman" w:eastAsia="Times New Roman" w:hAnsi="Times New Roman" w:cs="Times New Roman"/>
          <w:sz w:val="24"/>
          <w:szCs w:val="24"/>
        </w:rPr>
        <w:t xml:space="preserve">, or </w:t>
      </w:r>
      <w:r w:rsidR="00B1288E" w:rsidRPr="004C4000">
        <w:rPr>
          <w:rFonts w:ascii="Times New Roman" w:eastAsia="Times New Roman" w:hAnsi="Times New Roman" w:cs="Times New Roman"/>
          <w:sz w:val="24"/>
          <w:szCs w:val="24"/>
        </w:rPr>
        <w:t xml:space="preserve">even </w:t>
      </w:r>
      <w:r w:rsidR="00E41C67" w:rsidRPr="004C4000">
        <w:rPr>
          <w:rFonts w:ascii="Times New Roman" w:eastAsia="Times New Roman" w:hAnsi="Times New Roman" w:cs="Times New Roman"/>
          <w:sz w:val="24"/>
          <w:szCs w:val="24"/>
        </w:rPr>
        <w:t>how to locate genetic boundaries</w:t>
      </w:r>
      <w:r w:rsidR="00D85078" w:rsidRPr="004C4000">
        <w:rPr>
          <w:rFonts w:ascii="Times New Roman" w:eastAsia="Times New Roman" w:hAnsi="Times New Roman" w:cs="Times New Roman"/>
          <w:sz w:val="24"/>
          <w:szCs w:val="24"/>
        </w:rPr>
        <w:t>.</w:t>
      </w:r>
    </w:p>
    <w:p w14:paraId="5E04CE7D" w14:textId="3227F1C6" w:rsidR="33780FD1" w:rsidRPr="004C4000" w:rsidRDefault="41B2D6B5" w:rsidP="41B2D6B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One of the main </w:t>
      </w:r>
      <w:r w:rsidR="003C240A" w:rsidRPr="004C4000">
        <w:rPr>
          <w:rFonts w:ascii="Times New Roman" w:eastAsia="Times New Roman" w:hAnsi="Times New Roman" w:cs="Times New Roman"/>
          <w:sz w:val="24"/>
          <w:szCs w:val="24"/>
        </w:rPr>
        <w:t xml:space="preserve">ongoing </w:t>
      </w:r>
      <w:r w:rsidRPr="004C4000">
        <w:rPr>
          <w:rFonts w:ascii="Times New Roman" w:eastAsia="Times New Roman" w:hAnsi="Times New Roman" w:cs="Times New Roman"/>
          <w:sz w:val="24"/>
          <w:szCs w:val="24"/>
        </w:rPr>
        <w:t xml:space="preserve">challenges for </w:t>
      </w:r>
      <w:r w:rsidR="00A32C6C" w:rsidRPr="004C4000">
        <w:rPr>
          <w:rFonts w:ascii="Times New Roman" w:eastAsia="Times New Roman" w:hAnsi="Times New Roman" w:cs="Times New Roman"/>
          <w:sz w:val="24"/>
          <w:szCs w:val="24"/>
        </w:rPr>
        <w:t xml:space="preserve">landscape geneticists, </w:t>
      </w:r>
      <w:r w:rsidRPr="004C4000">
        <w:rPr>
          <w:rFonts w:ascii="Times New Roman" w:eastAsia="Times New Roman" w:hAnsi="Times New Roman" w:cs="Times New Roman"/>
          <w:sz w:val="24"/>
          <w:szCs w:val="24"/>
        </w:rPr>
        <w:t xml:space="preserve">is to detect and predict where and when </w:t>
      </w:r>
      <w:r w:rsidR="002B59EB" w:rsidRPr="004C4000">
        <w:rPr>
          <w:rFonts w:ascii="Times New Roman" w:eastAsia="Times New Roman" w:hAnsi="Times New Roman" w:cs="Times New Roman"/>
          <w:sz w:val="24"/>
          <w:szCs w:val="24"/>
        </w:rPr>
        <w:t>demographic event</w:t>
      </w:r>
      <w:commentRangeStart w:id="3"/>
      <w:r w:rsidRPr="004C4000">
        <w:rPr>
          <w:rFonts w:ascii="Times New Roman" w:eastAsia="Times New Roman" w:hAnsi="Times New Roman" w:cs="Times New Roman"/>
          <w:sz w:val="24"/>
          <w:szCs w:val="24"/>
        </w:rPr>
        <w:t xml:space="preserve"> events </w:t>
      </w:r>
      <w:commentRangeEnd w:id="3"/>
      <w:r w:rsidR="00A434A0" w:rsidRPr="004C4000">
        <w:rPr>
          <w:rStyle w:val="Marquedecommentaire"/>
          <w:rFonts w:ascii="Times New Roman" w:hAnsi="Times New Roman" w:cs="Times New Roman"/>
          <w:sz w:val="24"/>
          <w:szCs w:val="24"/>
        </w:rPr>
        <w:commentReference w:id="3"/>
      </w:r>
      <w:r w:rsidRPr="004C4000">
        <w:rPr>
          <w:rFonts w:ascii="Times New Roman" w:eastAsia="Times New Roman" w:hAnsi="Times New Roman" w:cs="Times New Roman"/>
          <w:sz w:val="24"/>
          <w:szCs w:val="24"/>
        </w:rPr>
        <w:t xml:space="preserve">influence the ecological dynamics and the evolution of species. </w:t>
      </w:r>
      <w:r w:rsidR="003C240A" w:rsidRPr="004C4000">
        <w:rPr>
          <w:rFonts w:ascii="Times New Roman" w:eastAsia="Times New Roman" w:hAnsi="Times New Roman" w:cs="Times New Roman"/>
          <w:sz w:val="24"/>
          <w:szCs w:val="24"/>
        </w:rPr>
        <w:t xml:space="preserve">Changes in genetic </w:t>
      </w:r>
      <w:r w:rsidR="007A2DAB" w:rsidRPr="004C4000">
        <w:rPr>
          <w:rFonts w:ascii="Times New Roman" w:eastAsia="Times New Roman" w:hAnsi="Times New Roman" w:cs="Times New Roman"/>
          <w:sz w:val="24"/>
          <w:szCs w:val="24"/>
        </w:rPr>
        <w:t>diversity</w:t>
      </w:r>
      <w:r w:rsidR="003C240A" w:rsidRPr="004C4000">
        <w:rPr>
          <w:rFonts w:ascii="Times New Roman" w:eastAsia="Times New Roman" w:hAnsi="Times New Roman" w:cs="Times New Roman"/>
          <w:sz w:val="24"/>
          <w:szCs w:val="24"/>
        </w:rPr>
        <w:t xml:space="preserve"> can be the res</w:t>
      </w:r>
      <w:r w:rsidR="00704C02" w:rsidRPr="004C4000">
        <w:rPr>
          <w:rFonts w:ascii="Times New Roman" w:eastAsia="Times New Roman" w:hAnsi="Times New Roman" w:cs="Times New Roman"/>
          <w:sz w:val="24"/>
          <w:szCs w:val="24"/>
        </w:rPr>
        <w:t>ult of natural or anthropogenic change</w:t>
      </w:r>
      <w:r w:rsidR="003C240A" w:rsidRPr="004C4000">
        <w:rPr>
          <w:rFonts w:ascii="Times New Roman" w:eastAsia="Times New Roman" w:hAnsi="Times New Roman" w:cs="Times New Roman"/>
          <w:sz w:val="24"/>
          <w:szCs w:val="24"/>
        </w:rPr>
        <w:t xml:space="preserve"> at any temporal scale, from a local and abrupt change </w:t>
      </w:r>
      <w:r w:rsidR="00704C02" w:rsidRPr="004C4000">
        <w:rPr>
          <w:rFonts w:ascii="Times New Roman" w:eastAsia="Times New Roman" w:hAnsi="Times New Roman" w:cs="Times New Roman"/>
          <w:sz w:val="24"/>
          <w:szCs w:val="24"/>
        </w:rPr>
        <w:t>like a wildfire to a global</w:t>
      </w:r>
      <w:commentRangeStart w:id="4"/>
      <w:r w:rsidR="003C240A" w:rsidRPr="004C4000">
        <w:rPr>
          <w:rFonts w:ascii="Times New Roman" w:eastAsia="Times New Roman" w:hAnsi="Times New Roman" w:cs="Times New Roman"/>
          <w:sz w:val="24"/>
          <w:szCs w:val="24"/>
        </w:rPr>
        <w:t xml:space="preserve"> change like climate warming</w:t>
      </w:r>
      <w:commentRangeEnd w:id="4"/>
      <w:r w:rsidR="00A434A0" w:rsidRPr="004C4000">
        <w:rPr>
          <w:rStyle w:val="Marquedecommentaire"/>
          <w:rFonts w:ascii="Times New Roman" w:hAnsi="Times New Roman" w:cs="Times New Roman"/>
          <w:sz w:val="24"/>
          <w:szCs w:val="24"/>
        </w:rPr>
        <w:commentReference w:id="4"/>
      </w:r>
      <w:r w:rsidR="006E4383" w:rsidRPr="004C4000">
        <w:rPr>
          <w:rFonts w:ascii="Times New Roman" w:eastAsia="Times New Roman" w:hAnsi="Times New Roman" w:cs="Times New Roman"/>
          <w:sz w:val="24"/>
          <w:szCs w:val="24"/>
        </w:rPr>
        <w:t xml:space="preserve"> </w:t>
      </w:r>
      <w:r w:rsidR="006E4383" w:rsidRPr="004C4000">
        <w:rPr>
          <w:rFonts w:ascii="Times New Roman" w:eastAsia="Times New Roman" w:hAnsi="Times New Roman" w:cs="Times New Roman"/>
          <w:sz w:val="24"/>
          <w:szCs w:val="24"/>
        </w:rPr>
        <w:fldChar w:fldCharType="begin" w:fldLock="1"/>
      </w:r>
      <w:r w:rsidR="00533C15" w:rsidRPr="004C4000">
        <w:rPr>
          <w:rFonts w:ascii="Times New Roman" w:eastAsia="Times New Roman" w:hAnsi="Times New Roman" w:cs="Times New Roman"/>
          <w:sz w:val="24"/>
          <w:szCs w:val="24"/>
        </w:rPr>
        <w:instrText>ADDIN CSL_CITATION {"citationItems":[{"id":"ITEM-1","itemData":{"DOI":"10.1016/j.tree.2013.05.012","ISSN":"1872-8383","PMID":"23769416","abstract":"Landscape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evolution","id":"ITEM-1","issue":"10","issued":{"date-parts":[["2013","10"]]},"page":"614-21","title":"Ten years of landscape genetics.","type":"article-journal","volume":"28"},"uris":["http://www.mendeley.com/documents/?uuid=962fe4e6-fd7a-469e-bd2c-de655f201f37"]}],"mendeley":{"formattedCitation":"(Manel &amp; Holderegger, 2013)","plainTextFormattedCitation":"(Manel &amp; Holderegger, 2013)","previouslyFormattedCitation":"(Manel &amp; Holderegger, 2013)"},"properties":{"noteIndex":0},"schema":"https://github.com/citation-style-language/schema/raw/master/csl-citation.json"}</w:instrText>
      </w:r>
      <w:r w:rsidR="006E4383" w:rsidRPr="004C4000">
        <w:rPr>
          <w:rFonts w:ascii="Times New Roman" w:eastAsia="Times New Roman" w:hAnsi="Times New Roman" w:cs="Times New Roman"/>
          <w:sz w:val="24"/>
          <w:szCs w:val="24"/>
        </w:rPr>
        <w:fldChar w:fldCharType="separate"/>
      </w:r>
      <w:r w:rsidR="006E4383" w:rsidRPr="004C4000">
        <w:rPr>
          <w:rFonts w:ascii="Times New Roman" w:eastAsia="Times New Roman" w:hAnsi="Times New Roman" w:cs="Times New Roman"/>
          <w:noProof/>
          <w:sz w:val="24"/>
          <w:szCs w:val="24"/>
        </w:rPr>
        <w:t>(Manel &amp; Holderegger, 2013)</w:t>
      </w:r>
      <w:r w:rsidR="006E4383" w:rsidRPr="004C4000">
        <w:rPr>
          <w:rFonts w:ascii="Times New Roman" w:eastAsia="Times New Roman" w:hAnsi="Times New Roman" w:cs="Times New Roman"/>
          <w:sz w:val="24"/>
          <w:szCs w:val="24"/>
        </w:rPr>
        <w:fldChar w:fldCharType="end"/>
      </w:r>
      <w:r w:rsidR="003C240A" w:rsidRPr="004C4000">
        <w:rPr>
          <w:rFonts w:ascii="Times New Roman" w:eastAsia="Times New Roman" w:hAnsi="Times New Roman" w:cs="Times New Roman"/>
          <w:sz w:val="24"/>
          <w:szCs w:val="24"/>
        </w:rPr>
        <w:t xml:space="preserve">. However, it is rarely possible to observe the effects of these events instantaneously and researchers are often left with </w:t>
      </w:r>
      <w:r w:rsidR="00E1253F" w:rsidRPr="004C4000">
        <w:rPr>
          <w:rFonts w:ascii="Times New Roman" w:eastAsia="Times New Roman" w:hAnsi="Times New Roman" w:cs="Times New Roman"/>
          <w:sz w:val="24"/>
          <w:szCs w:val="24"/>
        </w:rPr>
        <w:t>spatial</w:t>
      </w:r>
      <w:r w:rsidR="00991DD0" w:rsidRPr="004C4000">
        <w:rPr>
          <w:rFonts w:ascii="Times New Roman" w:eastAsia="Times New Roman" w:hAnsi="Times New Roman" w:cs="Times New Roman"/>
          <w:sz w:val="24"/>
          <w:szCs w:val="24"/>
        </w:rPr>
        <w:t xml:space="preserve"> legacies </w:t>
      </w:r>
      <w:ins w:id="5" w:author="Patrick" w:date="2019-07-18T14:02:00Z">
        <w:r w:rsidR="00A434A0" w:rsidRPr="004C4000">
          <w:rPr>
            <w:rFonts w:ascii="Times New Roman" w:eastAsia="Times New Roman" w:hAnsi="Times New Roman" w:cs="Times New Roman"/>
            <w:sz w:val="24"/>
            <w:szCs w:val="24"/>
          </w:rPr>
          <w:t xml:space="preserve">in xYZ… </w:t>
        </w:r>
      </w:ins>
      <w:r w:rsidR="00991DD0" w:rsidRPr="004C4000">
        <w:rPr>
          <w:rFonts w:ascii="Times New Roman" w:eastAsia="Times New Roman" w:hAnsi="Times New Roman" w:cs="Times New Roman"/>
          <w:sz w:val="24"/>
          <w:szCs w:val="24"/>
        </w:rPr>
        <w:t>which</w:t>
      </w:r>
      <w:r w:rsidR="0061771D" w:rsidRPr="004C4000">
        <w:rPr>
          <w:rFonts w:ascii="Times New Roman" w:eastAsia="Times New Roman" w:hAnsi="Times New Roman" w:cs="Times New Roman"/>
          <w:sz w:val="24"/>
          <w:szCs w:val="24"/>
        </w:rPr>
        <w:t xml:space="preserve"> may not be readily observable from demographic data alone</w:t>
      </w:r>
      <w:r w:rsidR="003C240A" w:rsidRPr="004C4000">
        <w:rPr>
          <w:rFonts w:ascii="Times New Roman" w:eastAsia="Times New Roman" w:hAnsi="Times New Roman" w:cs="Times New Roman"/>
          <w:sz w:val="24"/>
          <w:szCs w:val="24"/>
        </w:rPr>
        <w:t xml:space="preserve">. </w:t>
      </w:r>
      <w:commentRangeStart w:id="6"/>
      <w:r w:rsidR="00533C15" w:rsidRPr="004C4000">
        <w:rPr>
          <w:rFonts w:ascii="Times New Roman" w:eastAsia="Times New Roman" w:hAnsi="Times New Roman" w:cs="Times New Roman"/>
          <w:sz w:val="24"/>
          <w:szCs w:val="24"/>
        </w:rPr>
        <w:t xml:space="preserve">When a </w:t>
      </w:r>
      <w:r w:rsidR="002B59EB" w:rsidRPr="004C4000">
        <w:rPr>
          <w:rFonts w:ascii="Times New Roman" w:eastAsia="Times New Roman" w:hAnsi="Times New Roman" w:cs="Times New Roman"/>
          <w:sz w:val="24"/>
          <w:szCs w:val="24"/>
        </w:rPr>
        <w:t>demographic event</w:t>
      </w:r>
      <w:r w:rsidR="00533C15" w:rsidRPr="004C4000">
        <w:rPr>
          <w:rFonts w:ascii="Times New Roman" w:eastAsia="Times New Roman" w:hAnsi="Times New Roman" w:cs="Times New Roman"/>
          <w:sz w:val="24"/>
          <w:szCs w:val="24"/>
        </w:rPr>
        <w:t xml:space="preserve"> does not constitute a selective pressure, alleles are randomly transferred from a generation to the next and genetic drift happens leading to a loss of diversity. Common examples of situations </w:t>
      </w:r>
      <w:commentRangeEnd w:id="6"/>
      <w:r w:rsidR="00A434A0" w:rsidRPr="004C4000">
        <w:rPr>
          <w:rStyle w:val="Marquedecommentaire"/>
          <w:rFonts w:ascii="Times New Roman" w:hAnsi="Times New Roman" w:cs="Times New Roman"/>
          <w:sz w:val="24"/>
          <w:szCs w:val="24"/>
        </w:rPr>
        <w:commentReference w:id="6"/>
      </w:r>
      <w:r w:rsidR="00533C15" w:rsidRPr="004C4000">
        <w:rPr>
          <w:rFonts w:ascii="Times New Roman" w:eastAsia="Times New Roman" w:hAnsi="Times New Roman" w:cs="Times New Roman"/>
          <w:sz w:val="24"/>
          <w:szCs w:val="24"/>
        </w:rPr>
        <w:t>where genetic drift occurs include geographic isolation, population bottleneck and massive migrations from previously isolated populations</w:t>
      </w:r>
      <w:r w:rsidR="0061771D" w:rsidRPr="004C4000">
        <w:rPr>
          <w:rFonts w:ascii="Times New Roman" w:eastAsia="Times New Roman" w:hAnsi="Times New Roman" w:cs="Times New Roman"/>
          <w:sz w:val="24"/>
          <w:szCs w:val="24"/>
        </w:rPr>
        <w:t>, which would substantially reduce or alter local genetic variation</w:t>
      </w:r>
      <w:r w:rsidR="00533C15" w:rsidRPr="004C4000">
        <w:rPr>
          <w:rFonts w:ascii="Times New Roman" w:eastAsia="Times New Roman" w:hAnsi="Times New Roman" w:cs="Times New Roman"/>
          <w:sz w:val="24"/>
          <w:szCs w:val="24"/>
        </w:rPr>
        <w:t xml:space="preserve">. The result of such events in a local population tend to alter the genetic distance of this population with surrounding populations </w:t>
      </w:r>
      <w:r w:rsidR="00533C15" w:rsidRPr="004C4000">
        <w:rPr>
          <w:rFonts w:ascii="Times New Roman" w:eastAsia="Times New Roman" w:hAnsi="Times New Roman" w:cs="Times New Roman"/>
          <w:sz w:val="24"/>
          <w:szCs w:val="24"/>
        </w:rPr>
        <w:fldChar w:fldCharType="begin" w:fldLock="1"/>
      </w:r>
      <w:r w:rsidR="002E334A" w:rsidRPr="004C4000">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challenges","type":"article-journal","volume":"11"},"uris":["http://www.mendeley.com/documents/?uuid=246c5eae-f2d0-43c0-8dbd-cdd70de7e828"]}],"mendeley":{"formattedCitation":"(Segelbacher et al., 2010)","plainTextFormattedCitation":"(Segelbacher et al., 2010)","previouslyFormattedCitation":"(Segelbacher et al., 2010)"},"properties":{"noteIndex":0},"schema":"https://github.com/citation-style-language/schema/raw/master/csl-citation.json"}</w:instrText>
      </w:r>
      <w:r w:rsidR="00533C15" w:rsidRPr="004C4000">
        <w:rPr>
          <w:rFonts w:ascii="Times New Roman" w:eastAsia="Times New Roman" w:hAnsi="Times New Roman" w:cs="Times New Roman"/>
          <w:sz w:val="24"/>
          <w:szCs w:val="24"/>
        </w:rPr>
        <w:fldChar w:fldCharType="separate"/>
      </w:r>
      <w:r w:rsidR="00533C15" w:rsidRPr="004C4000">
        <w:rPr>
          <w:rFonts w:ascii="Times New Roman" w:eastAsia="Times New Roman" w:hAnsi="Times New Roman" w:cs="Times New Roman"/>
          <w:noProof/>
          <w:sz w:val="24"/>
          <w:szCs w:val="24"/>
        </w:rPr>
        <w:t>(Segelbacher et al., 2010)</w:t>
      </w:r>
      <w:r w:rsidR="00533C15" w:rsidRPr="004C4000">
        <w:rPr>
          <w:rFonts w:ascii="Times New Roman" w:eastAsia="Times New Roman" w:hAnsi="Times New Roman" w:cs="Times New Roman"/>
          <w:sz w:val="24"/>
          <w:szCs w:val="24"/>
        </w:rPr>
        <w:fldChar w:fldCharType="end"/>
      </w:r>
      <w:r w:rsidR="00533C15" w:rsidRPr="004C4000">
        <w:rPr>
          <w:rFonts w:ascii="Times New Roman" w:eastAsia="Times New Roman" w:hAnsi="Times New Roman" w:cs="Times New Roman"/>
          <w:sz w:val="24"/>
          <w:szCs w:val="24"/>
        </w:rPr>
        <w:t xml:space="preserve">. </w:t>
      </w:r>
      <w:r w:rsidR="00E1253F" w:rsidRPr="004C4000">
        <w:rPr>
          <w:rFonts w:ascii="Times New Roman" w:eastAsia="Times New Roman" w:hAnsi="Times New Roman" w:cs="Times New Roman"/>
          <w:sz w:val="24"/>
          <w:szCs w:val="24"/>
        </w:rPr>
        <w:t>D</w:t>
      </w:r>
      <w:r w:rsidR="006C73EF" w:rsidRPr="004C4000">
        <w:rPr>
          <w:rFonts w:ascii="Times New Roman" w:eastAsia="Times New Roman" w:hAnsi="Times New Roman" w:cs="Times New Roman"/>
          <w:sz w:val="24"/>
          <w:szCs w:val="24"/>
        </w:rPr>
        <w:t>etecting changes in the genetic make-up of a population through time</w:t>
      </w:r>
      <w:r w:rsidR="003C240A" w:rsidRPr="004C4000">
        <w:rPr>
          <w:rFonts w:ascii="Times New Roman" w:eastAsia="Times New Roman" w:hAnsi="Times New Roman" w:cs="Times New Roman"/>
          <w:sz w:val="24"/>
          <w:szCs w:val="24"/>
        </w:rPr>
        <w:t>, including the nature of those changes,</w:t>
      </w:r>
      <w:r w:rsidR="006C73EF" w:rsidRPr="004C4000">
        <w:rPr>
          <w:rFonts w:ascii="Times New Roman" w:eastAsia="Times New Roman" w:hAnsi="Times New Roman" w:cs="Times New Roman"/>
          <w:sz w:val="24"/>
          <w:szCs w:val="24"/>
        </w:rPr>
        <w:t xml:space="preserve"> </w:t>
      </w:r>
      <w:r w:rsidR="003C240A" w:rsidRPr="004C4000">
        <w:rPr>
          <w:rFonts w:ascii="Times New Roman" w:eastAsia="Times New Roman" w:hAnsi="Times New Roman" w:cs="Times New Roman"/>
          <w:sz w:val="24"/>
          <w:szCs w:val="24"/>
        </w:rPr>
        <w:t>may describe what is happening at the demographic level, and therefore serve as an alarm for managers.</w:t>
      </w:r>
    </w:p>
    <w:p w14:paraId="243E5726" w14:textId="77777777" w:rsidR="00437721" w:rsidRPr="004C4000" w:rsidRDefault="41B2D6B5" w:rsidP="00B77390">
      <w:pPr>
        <w:spacing w:after="240" w:line="480" w:lineRule="auto"/>
        <w:rPr>
          <w:rFonts w:ascii="Times New Roman" w:eastAsia="Times New Roman" w:hAnsi="Times New Roman" w:cs="Times New Roman"/>
          <w:sz w:val="24"/>
          <w:szCs w:val="24"/>
        </w:rPr>
      </w:pPr>
      <w:del w:id="7" w:author="Patrick" w:date="2019-07-18T14:11:00Z">
        <w:r w:rsidRPr="004C4000" w:rsidDel="00437721">
          <w:rPr>
            <w:rFonts w:ascii="Times New Roman" w:eastAsia="Times New Roman" w:hAnsi="Times New Roman" w:cs="Times New Roman"/>
            <w:sz w:val="24"/>
            <w:szCs w:val="24"/>
          </w:rPr>
          <w:delText>While the development of t</w:delText>
        </w:r>
        <w:r w:rsidR="002E334A" w:rsidRPr="004C4000" w:rsidDel="00437721">
          <w:rPr>
            <w:rFonts w:ascii="Times New Roman" w:eastAsia="Times New Roman" w:hAnsi="Times New Roman" w:cs="Times New Roman"/>
            <w:sz w:val="24"/>
            <w:szCs w:val="24"/>
          </w:rPr>
          <w:delText xml:space="preserve">ools to identify </w:delText>
        </w:r>
        <w:commentRangeStart w:id="8"/>
        <w:r w:rsidR="002E334A" w:rsidRPr="004C4000" w:rsidDel="00437721">
          <w:rPr>
            <w:rFonts w:ascii="Times New Roman" w:eastAsia="Times New Roman" w:hAnsi="Times New Roman" w:cs="Times New Roman"/>
            <w:sz w:val="24"/>
            <w:szCs w:val="24"/>
          </w:rPr>
          <w:delText>loci</w:delText>
        </w:r>
        <w:r w:rsidR="00782034" w:rsidRPr="004C4000" w:rsidDel="00437721">
          <w:rPr>
            <w:rFonts w:ascii="Times New Roman" w:eastAsia="Times New Roman" w:hAnsi="Times New Roman" w:cs="Times New Roman"/>
            <w:sz w:val="24"/>
            <w:szCs w:val="24"/>
          </w:rPr>
          <w:delText xml:space="preserve"> putatively under selection</w:delText>
        </w:r>
        <w:r w:rsidR="002E334A" w:rsidRPr="004C4000" w:rsidDel="00437721">
          <w:rPr>
            <w:rFonts w:ascii="Times New Roman" w:eastAsia="Times New Roman" w:hAnsi="Times New Roman" w:cs="Times New Roman"/>
            <w:sz w:val="24"/>
            <w:szCs w:val="24"/>
          </w:rPr>
          <w:delText xml:space="preserve"> </w:delText>
        </w:r>
        <w:commentRangeEnd w:id="8"/>
        <w:r w:rsidR="00A434A0" w:rsidRPr="004C4000" w:rsidDel="00437721">
          <w:rPr>
            <w:rStyle w:val="Marquedecommentaire"/>
            <w:rFonts w:ascii="Times New Roman" w:hAnsi="Times New Roman" w:cs="Times New Roman"/>
            <w:sz w:val="24"/>
            <w:szCs w:val="24"/>
          </w:rPr>
          <w:commentReference w:id="8"/>
        </w:r>
        <w:r w:rsidR="002E334A" w:rsidRPr="004C4000" w:rsidDel="00437721">
          <w:rPr>
            <w:rFonts w:ascii="Times New Roman" w:eastAsia="Times New Roman" w:hAnsi="Times New Roman" w:cs="Times New Roman"/>
            <w:sz w:val="24"/>
            <w:szCs w:val="24"/>
          </w:rPr>
          <w:fldChar w:fldCharType="begin" w:fldLock="1"/>
        </w:r>
        <w:r w:rsidR="0072632B" w:rsidRPr="004C4000" w:rsidDel="00437721">
          <w:rPr>
            <w:rFonts w:ascii="Times New Roman" w:eastAsia="Times New Roman" w:hAnsi="Times New Roman" w:cs="Times New Roman"/>
            <w:sz w:val="24"/>
            <w:szCs w:val="24"/>
          </w:rPr>
          <w:delInstrText>ADDIN CSL_CITATION {"citationItems":[{"id":"ITEM-1","itemData":{"DOI":"10.1111/1755-0998.12592","ISBN":"1755-0998 (Electronic) 1755-098X (Linking)","ISSN":"1755098X","PMID":"27601374","abstract":"We introduce the R package pcadapt that performs genome scans to detect genes under selection based on population genomic data. The statistical method implemented in pcadapt assumes that markers excessively related with population structure are candidates for local adaptation. Because population structure is ascertained with principal component analysis (PCA), the package is fast and can handle large-scale data generated with next-generation technologies. It can also handle missing data as well as data obtained from pooled sequencing. By contrast to population-based approaches, the package can handle admixed individuals and does not require to group individuals into predefined populations. Using data simulated under an island model, a divergence model and range expansion, we compare pcadapt to other software performing genome scans (BayeScan, hapflk, OutFLANK, sNMF). For the different software, the average proportion of false discoveries is around the nominal false discovery rate set at 10% with the exception of BayeScan that generates 40% of false discoveries. When comparing statistical power for a realized percentage of false discoveries, we find that the power of BayeScan can be severely impacted by the presence of admixed individuals whereas pcadapt is not impacted. Last, we show that pcadapt is the most powerful method in a model of range expansion where population structure is continuous. Because pcadapt can handle molecular data generated with next sequencing technologies, we anticipate that it will be a valuable tool for modern analysis in molecular ecology.","author":[{"dropping-particle":"","family":"Luu","given":"Keurcien","non-dropping-particle":"","parse-names":false,"suffix":""},{"dropping-particle":"","family":"Bazin","given":"Eric","non-dropping-particle":"","parse-names":false,"suffix":""},{"dropping-particle":"","family":"Blum","given":"Michael G. B.","non-dropping-particle":"","parse-names":false,"suffix":""}],"container-title":"Molecular Ecology Resources","id":"ITEM-1","issue":"1","issued":{"date-parts":[["2017"]]},"page":"67-77","title":"&lt;i&gt;pcadapt&lt;/i&gt; : an &lt;scp&gt;R&lt;/scp&gt; package to perform genome scans for selection based on principal component analysis","type":"article-journal","volume":"17"},"uris":["http://www.mendeley.com/documents/?uuid=06e1c5d3-fb35-4474-99e7-045376fa26fa"]},{"id":"ITEM-2","itemData":{"DOI":"10.1111/2041-210X.12382","ISSN":"2041210X","author":[{"dropping-particle":"","family":"Frichot","given":"Eric","non-dropping-particle":"","parse-names":false,"suffix":""},{"dropping-particle":"","family":"François","given":"Olivier","non-dropping-particle":"","parse-names":false,"suffix":""}],"container-title":"Methods in Ecology and Evolution","id":"ITEM-2","issue":"8","issued":{"date-parts":[["2015"]]},"page":"925-929","title":"&lt;tt&gt;LEA&lt;/tt&gt; : An &lt;tt&gt;R&lt;/tt&gt; package for landscape and ecological association studies","type":"article-journal","volume":"6"},"uris":["http://www.mendeley.com/documents/?uuid=f9e37ed1-7f3b-4cd1-8d98-a2bbc0c2d45b","http://www.mendeley.com/documents/?uuid=dca372e2-a4d9-46ce-8ac7-2087a548f765"]},{"id":"ITEM-3","itemData":{"DOI":"10.1111/1755-0998.13044","ISSN":"1755-098X","author":[{"dropping-particle":"","family":"Duruz","given":"Solange","non-dropping-particle":"","parse-names":false,"suffix":""},{"dropping-particle":"","family":"Sevane","given":"Natalia","non-dropping-particle":"","parse-names":false,"suffix":""},{"dropping-particle":"","family":"Selmoni","given":"Oliver","non-dropping-particle":"","parse-names":false,"suffix":""},{"dropping-particle":"","family":"Vajana","given":"Elia","non-dropping-particle":"","parse-names":false,"suffix":""},{"dropping-particle":"","family":"Leempoel","given":"Kevin","non-dropping-particle":"","parse-names":false,"suffix":""},{"dropping-particle":"","family":"Stucki","given":"Sylvie","non-dropping-particle":"","parse-names":false,"suffix":""},{"dropping-particle":"","family":"Orozco‐terWengel","given":"Pablo","non-dropping-particle":"","parse-names":false,"suffix":""},{"dropping-particle":"","family":"Rochat","given":"Estelle","non-dropping-particle":"","parse-names":false,"suffix":""},{"dropping-particle":"","family":"Dunner","given":"Susana","non-dropping-particle":"","parse-names":false,"suffix":""},{"dropping-particle":"","family":"Bruford","given":"Michael W.","non-dropping-particle":"","parse-names":false,"suffix":""},{"dropping-particle":"","family":"Joost","given":"Stéphane","non-dropping-particle":"","parse-names":false,"suffix":""}],"container-title":"Molecular Ecology Resources","id":"ITEM-3","issue":"March","issued":{"date-parts":[["2019"]]},"page":"1755-0998.13044","title":"Rapid identification and interpretation of gene‐environment associations using the new R.SamBada landscape genomics pipeline","type":"article-journal"},"uris":["http://www.mendeley.com/documents/?uuid=27f2557a-c097-4727-a505-74ace014b014","http://www.mendeley.com/documents/?uuid=9dc902e7-c5bc-410a-af9c-c2749ef511da"]}],"mendeley":{"formattedCitation":"(Frichot &amp; François, 2015; Luu, Bazin, &amp; Blum, 2017; Duruz et al., 2019)","plainTextFormattedCitation":"(Frichot &amp; François, 2015; Luu, Bazin, &amp; Blum, 2017; Duruz et al., 2019)","previouslyFormattedCitation":"(Frichot &amp; François, 2015; Luu, Bazin, &amp; Blum, 2017; Duruz et al., 2019)"},"properties":{"noteIndex":0},"schema":"https://github.com/citation-style-language/schema/raw/master/csl-citation.json"}</w:delInstrText>
        </w:r>
        <w:r w:rsidR="002E334A" w:rsidRPr="004C4000" w:rsidDel="00437721">
          <w:rPr>
            <w:rFonts w:ascii="Times New Roman" w:eastAsia="Times New Roman" w:hAnsi="Times New Roman" w:cs="Times New Roman"/>
            <w:sz w:val="24"/>
            <w:szCs w:val="24"/>
          </w:rPr>
          <w:fldChar w:fldCharType="separate"/>
        </w:r>
        <w:r w:rsidR="00D41FF6" w:rsidRPr="004C4000" w:rsidDel="00437721">
          <w:rPr>
            <w:rFonts w:ascii="Times New Roman" w:eastAsia="Times New Roman" w:hAnsi="Times New Roman" w:cs="Times New Roman"/>
            <w:noProof/>
            <w:sz w:val="24"/>
            <w:szCs w:val="24"/>
          </w:rPr>
          <w:delText>(Frichot &amp; François, 2015; Luu, Bazin, &amp; Blum, 2017; Duruz et al., 2019)</w:delText>
        </w:r>
        <w:r w:rsidR="002E334A" w:rsidRPr="004C4000" w:rsidDel="00437721">
          <w:rPr>
            <w:rFonts w:ascii="Times New Roman" w:eastAsia="Times New Roman" w:hAnsi="Times New Roman" w:cs="Times New Roman"/>
            <w:sz w:val="24"/>
            <w:szCs w:val="24"/>
          </w:rPr>
          <w:fldChar w:fldCharType="end"/>
        </w:r>
        <w:r w:rsidR="002E334A" w:rsidRPr="004C4000" w:rsidDel="00437721">
          <w:rPr>
            <w:rFonts w:ascii="Times New Roman" w:eastAsia="Times New Roman" w:hAnsi="Times New Roman" w:cs="Times New Roman"/>
            <w:sz w:val="24"/>
            <w:szCs w:val="24"/>
          </w:rPr>
          <w:delText xml:space="preserve"> </w:delText>
        </w:r>
        <w:r w:rsidRPr="004C4000" w:rsidDel="00437721">
          <w:rPr>
            <w:rFonts w:ascii="Times New Roman" w:eastAsia="Times New Roman" w:hAnsi="Times New Roman" w:cs="Times New Roman"/>
            <w:sz w:val="24"/>
            <w:szCs w:val="24"/>
          </w:rPr>
          <w:delText xml:space="preserve">or classify population samples in </w:delText>
        </w:r>
        <w:r w:rsidRPr="004C4000" w:rsidDel="00437721">
          <w:rPr>
            <w:rFonts w:ascii="Times New Roman" w:eastAsia="Times New Roman" w:hAnsi="Times New Roman" w:cs="Times New Roman"/>
            <w:sz w:val="24"/>
            <w:szCs w:val="24"/>
          </w:rPr>
          <w:lastRenderedPageBreak/>
          <w:delText xml:space="preserve">genetically coherent clusters </w:delText>
        </w:r>
        <w:r w:rsidR="00D41FF6" w:rsidRPr="004C4000" w:rsidDel="00437721">
          <w:rPr>
            <w:rFonts w:ascii="Times New Roman" w:eastAsia="Times New Roman" w:hAnsi="Times New Roman" w:cs="Times New Roman"/>
            <w:sz w:val="24"/>
            <w:szCs w:val="24"/>
          </w:rPr>
          <w:fldChar w:fldCharType="begin" w:fldLock="1"/>
        </w:r>
        <w:r w:rsidR="0072632B" w:rsidRPr="004C4000" w:rsidDel="00437721">
          <w:rPr>
            <w:rFonts w:ascii="Times New Roman" w:eastAsia="Times New Roman" w:hAnsi="Times New Roman" w:cs="Times New Roman"/>
            <w:sz w:val="24"/>
            <w:szCs w:val="24"/>
          </w:rPr>
          <w:delInstrText>ADDIN CSL_CITATION {"citationItems":[{"id":"ITEM-1","itemData":{"DOI":"10.1186/1471-2156-11-94","ISBN":"1471-2156","ISSN":"1471-2156","PMID":"20950446","abstract":"The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author":[{"dropping-particle":"","family":"Jombart","given":"Thibaut","non-dropping-particle":"","parse-names":false,"suffix":""},{"dropping-particle":"","family":"Devillard","given":"Sébastien","non-dropping-particle":"","parse-names":false,"suffix":""},{"dropping-particle":"","family":"Balloux","given":"François","non-dropping-particle":"","parse-names":false,"suffix":""}],"container-title":"BMC genetics","id":"ITEM-1","issue":"1","issued":{"date-parts":[["2010"]]},"page":"94","publisher":"BioMed Central Ltd","title":"Discriminant analysis of principal components: a new method for the analysis of genetically structured populations.","type":"article-journal","volume":"11"},"uris":["http://www.mendeley.com/documents/?uuid=dc84dbdc-67f3-43a1-a1fb-7ffdfaeb2b9e"]},{"id":"ITEM-2","itemData":{"author":[{"dropping-particle":"","family":"Pritchard","given":"Jonathan K","non-dropping-particle":"","parse-names":false,"suffix":""},{"dropping-particle":"","family":"Stephens","given":"Matthew","non-dropping-particle":"","parse-names":false,"suffix":""},{"dropping-particle":"","family":"Donnelly","given":"Peter","non-dropping-particle":"","parse-names":false,"suffix":""}],"id":"ITEM-2","issued":{"date-parts":[["2000"]]},"title":"Inference of Population Structure Using Multilocus Genotype Data","type":"article-journal"},"uris":["http://www.mendeley.com/documents/?uuid=a2640888-2134-44d6-a1c1-99b0964e1d93"]},{"id":"ITEM-3","itemData":{"DOI":"10.1111/1755-0998.12471","ISBN":"3345652005","ISSN":"17550998","abstract":"© 2016 John Wiley &amp; Sons Ltd.Geography and landscape are important determinants of genetic variation in natural populations, and several ancestry estimation methods have been proposed to investigate population structure using genetic and geographic data simultaneously. Those approaches are often based on computer-intensive stochastic simulations and do not scale with the dimensions of the data sets generated by high-throughput sequencing technologies. There is a growing demand for faster algorithms able to analyse genomewide patterns of population genetic variation in their geographic context. In this study, we present TESS3, a major update of the spatial ancestry estimation program TESS. By combining matrix factorization and spatial statistical methods, TESS3 provides estimates of ancestry coefficients with accuracy comparable to TESS and with run-times much faster than the Bayesian version. In addition, the TESS3 program can be used to perform genome scans for selection, and separate adaptive from nonadaptive genetic variation using ancestral allele frequency differentiation tests. The main features of TESS3 are illustrated using simulated data and analysing genomic data from European lines of the plant species Arabidopsis thaliana.","author":[{"dropping-particle":"","family":"Caye","given":"Kevin","non-dropping-particle":"","parse-names":false,"suffix":""},{"dropping-particle":"","family":"Deist","given":"Timo M.","non-dropping-particle":"","parse-names":false,"suffix":""},{"dropping-particle":"","family":"Martins","given":"Helena","non-dropping-particle":"","parse-names":false,"suffix":""},{"dropping-particle":"","family":"Michel","given":"Olivier","non-dropping-particle":"","parse-names":false,"suffix":""},{"dropping-particle":"","family":"François","given":"Olivier","non-dropping-particle":"","parse-names":false,"suffix":""}],"container-title":"Molecular Ecology Resources","id":"ITEM-3","issue":"2","issued":{"date-parts":[["2016"]]},"page":"540-548","title":"TESS3: Fast inference of spatial population structure and genome scans for selection","type":"article-journal","volume":"16"},"uris":["http://www.mendeley.com/documents/?uuid=6d4ba010-b494-47e9-9796-874790971477","http://www.mendeley.com/documents/?uuid=2910df67-a5df-4cb5-a7f1-47e003acbfd0"]},{"id":"ITEM-4","itemData":{"DOI":"10.1534/genetics.115.180992","ISBN":"0000000248","ISSN":"19432631","abstract":"A key quantity in the analysis of structured populations is the parameter K, which describes the number of subpopulations that make up the total population. Inference of K ideally proceeds via the model evidence, which is equivalent to the likelihood of the model. However, the evidence in favour of a particular value of K cannot usually be computed exactly, and instead programs such as STRUCTURE make use of heuristic estimators to approximate this quantity. We show - using simulated data sets small enough that the true evidence can be computed exactly - that these heuristics often fail to estimate the true evidence, and that this can lead to incorrect conclusions about K. Our proposed solution is to use thermodynamic integration (TI) to estimate the model evidence. After outlining the TI methodology we demonstrate the effectiveness of this approach using a range of simulated data sets. We find that TI can be used to obtain estimates of the model evidence that are more accurate and precise than those based on heuristics. Furthermore, estimates of K based on these values are found to be more reliable than those based on a suite of model comparison statistics. Finally, we test our solution in a reanalysis of a white-footed mouse data set. The TI methodology is implemented for models both with and without admixture in the software MAVERICK1.0.","author":[{"dropping-particle":"","family":"Verity","given":"Robert","non-dropping-particle":"","parse-names":false,"suffix":""},{"dropping-particle":"","family":"Nichols","given":"Richard A.","non-dropping-particle":"","parse-names":false,"suffix":""}],"container-title":"Genetics","id":"ITEM-4","issue":"4","issued":{"date-parts":[["2016"]]},"number-of-pages":"1827-1835","title":"Estimating the number of subpopulations (K) in structured populations","type":"book","volume":"203"},"uris":["http://www.mendeley.com/documents/?uuid=39ca0acb-640b-4ce1-ac4b-7a4bb24a8c81","http://www.mendeley.com/documents/?uuid=f331f6cd-992c-498c-9910-2f575b2b87e7"]}],"mendeley":{"formattedCitation":"(Pritchard, Stephens, &amp; Donnelly, 2000; Jombart, Devillard, &amp; Balloux, 2010; Caye, Deist, Martins, Michel, &amp; François, 2016; Verity &amp; Nichols, 2016)","plainTextFormattedCitation":"(Pritchard, Stephens, &amp; Donnelly, 2000; Jombart, Devillard, &amp; Balloux, 2010; Caye, Deist, Martins, Michel, &amp; François, 2016; Verity &amp; Nichols, 2016)","previouslyFormattedCitation":"(Pritchard, Stephens, &amp; Donnelly, 2000; Jombart, Devillard, &amp; Balloux, 2010; Caye, Deist, Martins, Michel, &amp; François, 2016; Verity &amp; Nichols, 2016)"},"properties":{"noteIndex":0},"schema":"https://github.com/citation-style-language/schema/raw/master/csl-citation.json"}</w:delInstrText>
        </w:r>
        <w:r w:rsidR="00D41FF6" w:rsidRPr="004C4000" w:rsidDel="00437721">
          <w:rPr>
            <w:rFonts w:ascii="Times New Roman" w:eastAsia="Times New Roman" w:hAnsi="Times New Roman" w:cs="Times New Roman"/>
            <w:sz w:val="24"/>
            <w:szCs w:val="24"/>
          </w:rPr>
          <w:fldChar w:fldCharType="separate"/>
        </w:r>
        <w:r w:rsidR="00D41FF6" w:rsidRPr="004C4000" w:rsidDel="00437721">
          <w:rPr>
            <w:rFonts w:ascii="Times New Roman" w:eastAsia="Times New Roman" w:hAnsi="Times New Roman" w:cs="Times New Roman"/>
            <w:noProof/>
            <w:sz w:val="24"/>
            <w:szCs w:val="24"/>
          </w:rPr>
          <w:delText>(Pritchard, Stephens, &amp; Donnelly, 2000; Jombart, Devillard, &amp; Balloux, 2010; Caye, Deist, Martins, Michel, &amp; François, 2016; Verity &amp; Nichols, 2016)</w:delText>
        </w:r>
        <w:r w:rsidR="00D41FF6" w:rsidRPr="004C4000" w:rsidDel="00437721">
          <w:rPr>
            <w:rFonts w:ascii="Times New Roman" w:eastAsia="Times New Roman" w:hAnsi="Times New Roman" w:cs="Times New Roman"/>
            <w:sz w:val="24"/>
            <w:szCs w:val="24"/>
          </w:rPr>
          <w:fldChar w:fldCharType="end"/>
        </w:r>
        <w:r w:rsidRPr="004C4000" w:rsidDel="00437721">
          <w:rPr>
            <w:rFonts w:ascii="Times New Roman" w:eastAsia="Times New Roman" w:hAnsi="Times New Roman" w:cs="Times New Roman"/>
            <w:sz w:val="24"/>
            <w:szCs w:val="24"/>
          </w:rPr>
          <w:delText xml:space="preserve"> </w:delText>
        </w:r>
        <w:commentRangeStart w:id="9"/>
        <w:r w:rsidRPr="004C4000" w:rsidDel="00437721">
          <w:rPr>
            <w:rFonts w:ascii="Times New Roman" w:eastAsia="Times New Roman" w:hAnsi="Times New Roman" w:cs="Times New Roman"/>
            <w:sz w:val="24"/>
            <w:szCs w:val="24"/>
          </w:rPr>
          <w:delText>is thriving</w:delText>
        </w:r>
        <w:commentRangeEnd w:id="9"/>
        <w:r w:rsidR="006249CA" w:rsidRPr="004C4000" w:rsidDel="00437721">
          <w:rPr>
            <w:rStyle w:val="Marquedecommentaire"/>
            <w:rFonts w:ascii="Times New Roman" w:hAnsi="Times New Roman" w:cs="Times New Roman"/>
            <w:sz w:val="24"/>
            <w:szCs w:val="24"/>
          </w:rPr>
          <w:commentReference w:id="9"/>
        </w:r>
        <w:r w:rsidRPr="004C4000" w:rsidDel="00437721">
          <w:rPr>
            <w:rFonts w:ascii="Times New Roman" w:eastAsia="Times New Roman" w:hAnsi="Times New Roman" w:cs="Times New Roman"/>
            <w:sz w:val="24"/>
            <w:szCs w:val="24"/>
          </w:rPr>
          <w:delText xml:space="preserve">, </w:delText>
        </w:r>
        <w:commentRangeStart w:id="10"/>
        <w:r w:rsidRPr="004C4000" w:rsidDel="00437721">
          <w:rPr>
            <w:rFonts w:ascii="Times New Roman" w:eastAsia="Times New Roman" w:hAnsi="Times New Roman" w:cs="Times New Roman"/>
            <w:sz w:val="24"/>
            <w:szCs w:val="24"/>
          </w:rPr>
          <w:delText xml:space="preserve">options offering to test whether a sample </w:delText>
        </w:r>
        <w:r w:rsidR="00D41FF6" w:rsidRPr="004C4000" w:rsidDel="00437721">
          <w:rPr>
            <w:rFonts w:ascii="Times New Roman" w:eastAsia="Times New Roman" w:hAnsi="Times New Roman" w:cs="Times New Roman"/>
            <w:sz w:val="24"/>
            <w:szCs w:val="24"/>
          </w:rPr>
          <w:delText>has</w:delText>
        </w:r>
        <w:r w:rsidRPr="004C4000" w:rsidDel="00437721">
          <w:rPr>
            <w:rFonts w:ascii="Times New Roman" w:eastAsia="Times New Roman" w:hAnsi="Times New Roman" w:cs="Times New Roman"/>
            <w:sz w:val="24"/>
            <w:szCs w:val="24"/>
          </w:rPr>
          <w:delText xml:space="preserve"> truly </w:delText>
        </w:r>
        <w:r w:rsidR="00D41FF6" w:rsidRPr="004C4000" w:rsidDel="00437721">
          <w:rPr>
            <w:rFonts w:ascii="Times New Roman" w:eastAsia="Times New Roman" w:hAnsi="Times New Roman" w:cs="Times New Roman"/>
            <w:sz w:val="24"/>
            <w:szCs w:val="24"/>
          </w:rPr>
          <w:delText>changed relative to</w:delText>
        </w:r>
        <w:r w:rsidRPr="004C4000" w:rsidDel="00437721">
          <w:rPr>
            <w:rFonts w:ascii="Times New Roman" w:eastAsia="Times New Roman" w:hAnsi="Times New Roman" w:cs="Times New Roman"/>
            <w:sz w:val="24"/>
            <w:szCs w:val="24"/>
          </w:rPr>
          <w:delText xml:space="preserve"> others</w:delText>
        </w:r>
        <w:commentRangeEnd w:id="10"/>
        <w:r w:rsidR="006249CA" w:rsidRPr="004C4000" w:rsidDel="00437721">
          <w:rPr>
            <w:rStyle w:val="Marquedecommentaire"/>
            <w:rFonts w:ascii="Times New Roman" w:hAnsi="Times New Roman" w:cs="Times New Roman"/>
            <w:sz w:val="24"/>
            <w:szCs w:val="24"/>
          </w:rPr>
          <w:commentReference w:id="10"/>
        </w:r>
        <w:r w:rsidR="00D41FF6" w:rsidRPr="004C4000" w:rsidDel="00437721">
          <w:rPr>
            <w:rFonts w:ascii="Times New Roman" w:eastAsia="Times New Roman" w:hAnsi="Times New Roman" w:cs="Times New Roman"/>
            <w:sz w:val="24"/>
            <w:szCs w:val="24"/>
          </w:rPr>
          <w:delText>, are less visible</w:delText>
        </w:r>
        <w:r w:rsidRPr="004C4000" w:rsidDel="00437721">
          <w:rPr>
            <w:rFonts w:ascii="Times New Roman" w:eastAsia="Times New Roman" w:hAnsi="Times New Roman" w:cs="Times New Roman"/>
            <w:sz w:val="24"/>
            <w:szCs w:val="24"/>
          </w:rPr>
          <w:delText xml:space="preserve">. </w:delText>
        </w:r>
      </w:del>
    </w:p>
    <w:p w14:paraId="4E2975CA" w14:textId="3B771E9E" w:rsidR="33780FD1" w:rsidRPr="004C4000" w:rsidRDefault="00437721" w:rsidP="00B77390">
      <w:pPr>
        <w:spacing w:after="240" w:line="480" w:lineRule="auto"/>
        <w:rPr>
          <w:rFonts w:ascii="Times New Roman" w:eastAsia="Times New Roman" w:hAnsi="Times New Roman" w:cs="Times New Roman"/>
          <w:i/>
          <w:iCs/>
          <w:sz w:val="24"/>
          <w:szCs w:val="24"/>
        </w:rPr>
      </w:pPr>
      <w:r w:rsidRPr="004C4000">
        <w:rPr>
          <w:rFonts w:ascii="Times New Roman" w:eastAsia="Times New Roman" w:hAnsi="Times New Roman" w:cs="Times New Roman"/>
          <w:sz w:val="24"/>
          <w:szCs w:val="24"/>
        </w:rPr>
        <w:t>Few methods currently exist for the temporal comparison of multivariate community and genetic data. For example… (</w:t>
      </w:r>
      <w:r w:rsidRPr="004C4000">
        <w:rPr>
          <w:rFonts w:ascii="Times New Roman" w:eastAsia="Times New Roman" w:hAnsi="Times New Roman" w:cs="Times New Roman"/>
          <w:i/>
          <w:sz w:val="24"/>
          <w:szCs w:val="24"/>
        </w:rPr>
        <w:t>now go through existing tools – Then provide critique</w:t>
      </w:r>
      <w:r w:rsidRPr="004C4000">
        <w:rPr>
          <w:rFonts w:ascii="Times New Roman" w:eastAsia="Times New Roman" w:hAnsi="Times New Roman" w:cs="Times New Roman"/>
          <w:sz w:val="24"/>
          <w:szCs w:val="24"/>
        </w:rPr>
        <w:t>) T</w:t>
      </w:r>
      <w:r w:rsidR="41B2D6B5" w:rsidRPr="004C4000">
        <w:rPr>
          <w:rFonts w:ascii="Times New Roman" w:eastAsia="Times New Roman" w:hAnsi="Times New Roman" w:cs="Times New Roman"/>
          <w:sz w:val="24"/>
          <w:szCs w:val="24"/>
        </w:rPr>
        <w:t>he r</w:t>
      </w:r>
      <w:r w:rsidR="00B77390" w:rsidRPr="004C4000">
        <w:rPr>
          <w:rFonts w:ascii="Times New Roman" w:eastAsia="Times New Roman" w:hAnsi="Times New Roman" w:cs="Times New Roman"/>
          <w:sz w:val="24"/>
          <w:szCs w:val="24"/>
        </w:rPr>
        <w:t>elevance and performance</w:t>
      </w:r>
      <w:r w:rsidR="41B2D6B5" w:rsidRPr="004C4000">
        <w:rPr>
          <w:rFonts w:ascii="Times New Roman" w:eastAsia="Times New Roman" w:hAnsi="Times New Roman" w:cs="Times New Roman"/>
          <w:sz w:val="24"/>
          <w:szCs w:val="24"/>
        </w:rPr>
        <w:t xml:space="preserve"> </w:t>
      </w:r>
      <w:r w:rsidR="007E1A30" w:rsidRPr="004C4000">
        <w:rPr>
          <w:rFonts w:ascii="Times New Roman" w:eastAsia="Times New Roman" w:hAnsi="Times New Roman" w:cs="Times New Roman"/>
          <w:sz w:val="24"/>
          <w:szCs w:val="24"/>
        </w:rPr>
        <w:t xml:space="preserve">of traditional approaches (e.g. PCA-based) to test change using </w:t>
      </w:r>
      <w:r w:rsidR="41B2D6B5" w:rsidRPr="004C4000">
        <w:rPr>
          <w:rFonts w:ascii="Times New Roman" w:eastAsia="Times New Roman" w:hAnsi="Times New Roman" w:cs="Times New Roman"/>
          <w:sz w:val="24"/>
          <w:szCs w:val="24"/>
        </w:rPr>
        <w:t>temporal</w:t>
      </w:r>
      <w:r w:rsidR="007E1A30" w:rsidRPr="004C4000">
        <w:rPr>
          <w:rFonts w:ascii="Times New Roman" w:eastAsia="Times New Roman" w:hAnsi="Times New Roman" w:cs="Times New Roman"/>
          <w:sz w:val="24"/>
          <w:szCs w:val="24"/>
        </w:rPr>
        <w:t xml:space="preserve"> genetic datasets,</w:t>
      </w:r>
      <w:r w:rsidR="41B2D6B5" w:rsidRPr="004C4000">
        <w:rPr>
          <w:rFonts w:ascii="Times New Roman" w:eastAsia="Times New Roman" w:hAnsi="Times New Roman" w:cs="Times New Roman"/>
          <w:sz w:val="24"/>
          <w:szCs w:val="24"/>
        </w:rPr>
        <w:t xml:space="preserve"> where the objective is to find which population has indeed changed more significantly than others in the landscape, has not </w:t>
      </w:r>
      <w:r w:rsidR="00B77390" w:rsidRPr="004C4000">
        <w:rPr>
          <w:rFonts w:ascii="Times New Roman" w:eastAsia="Times New Roman" w:hAnsi="Times New Roman" w:cs="Times New Roman"/>
          <w:sz w:val="24"/>
          <w:szCs w:val="24"/>
        </w:rPr>
        <w:t xml:space="preserve">been </w:t>
      </w:r>
      <w:r w:rsidR="41B2D6B5" w:rsidRPr="004C4000">
        <w:rPr>
          <w:rFonts w:ascii="Times New Roman" w:eastAsia="Times New Roman" w:hAnsi="Times New Roman" w:cs="Times New Roman"/>
          <w:sz w:val="24"/>
          <w:szCs w:val="24"/>
        </w:rPr>
        <w:t>evaluated.</w:t>
      </w:r>
      <w:r w:rsidR="0095690C" w:rsidRPr="004C4000">
        <w:rPr>
          <w:rFonts w:ascii="Times New Roman" w:eastAsia="Times New Roman" w:hAnsi="Times New Roman" w:cs="Times New Roman"/>
          <w:sz w:val="24"/>
          <w:szCs w:val="24"/>
        </w:rPr>
        <w:t xml:space="preserve"> </w:t>
      </w:r>
      <w:r w:rsidRPr="004C4000">
        <w:rPr>
          <w:rFonts w:ascii="Times New Roman" w:eastAsia="Times New Roman" w:hAnsi="Times New Roman" w:cs="Times New Roman"/>
          <w:sz w:val="24"/>
          <w:szCs w:val="24"/>
        </w:rPr>
        <w:t>T</w:t>
      </w:r>
      <w:r w:rsidR="00697341" w:rsidRPr="004C4000">
        <w:rPr>
          <w:rFonts w:ascii="Times New Roman" w:eastAsia="Times New Roman" w:hAnsi="Times New Roman" w:cs="Times New Roman"/>
          <w:sz w:val="24"/>
          <w:szCs w:val="24"/>
        </w:rPr>
        <w:t xml:space="preserve">he </w:t>
      </w:r>
      <w:r w:rsidRPr="004C4000">
        <w:rPr>
          <w:rFonts w:ascii="Times New Roman" w:eastAsia="Times New Roman" w:hAnsi="Times New Roman" w:cs="Times New Roman"/>
          <w:sz w:val="24"/>
          <w:szCs w:val="24"/>
        </w:rPr>
        <w:t xml:space="preserve">rapid pace of </w:t>
      </w:r>
      <w:r w:rsidR="00697341" w:rsidRPr="004C4000">
        <w:rPr>
          <w:rFonts w:ascii="Times New Roman" w:eastAsia="Times New Roman" w:hAnsi="Times New Roman" w:cs="Times New Roman"/>
          <w:sz w:val="24"/>
          <w:szCs w:val="24"/>
        </w:rPr>
        <w:t xml:space="preserve">global loss of genetic diversity </w:t>
      </w:r>
      <w:r w:rsidR="00697341" w:rsidRPr="004C4000">
        <w:rPr>
          <w:rFonts w:ascii="Times New Roman" w:eastAsia="Times New Roman" w:hAnsi="Times New Roman" w:cs="Times New Roman"/>
          <w:sz w:val="24"/>
          <w:szCs w:val="24"/>
        </w:rPr>
        <w:fldChar w:fldCharType="begin" w:fldLock="1"/>
      </w:r>
      <w:r w:rsidR="003F634D" w:rsidRPr="004C4000">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revolution","type":"article-journal"},"uris":["http://www.mendeley.com/documents/?uuid=91c1cbbf-f655-49cd-8943-5c0a434cec6f"]}],"mendeley":{"formattedCitation":"(Leigh, Hendry, Vázquez‐Domínguez, &amp; Friesen, 2019)","plainTextFormattedCitation":"(Leigh, Hendry, Vázquez‐Domínguez, &amp; Friesen, 2019)","previouslyFormattedCitation":"(Leigh, Hendry, Vázquez‐Domínguez, &amp; Friesen, 2019)"},"properties":{"noteIndex":0},"schema":"https://github.com/citation-style-language/schema/raw/master/csl-citation.json"}</w:instrText>
      </w:r>
      <w:r w:rsidR="00697341" w:rsidRPr="004C4000">
        <w:rPr>
          <w:rFonts w:ascii="Times New Roman" w:eastAsia="Times New Roman" w:hAnsi="Times New Roman" w:cs="Times New Roman"/>
          <w:sz w:val="24"/>
          <w:szCs w:val="24"/>
        </w:rPr>
        <w:fldChar w:fldCharType="separate"/>
      </w:r>
      <w:r w:rsidR="00697341" w:rsidRPr="004C4000">
        <w:rPr>
          <w:rFonts w:ascii="Times New Roman" w:eastAsia="Times New Roman" w:hAnsi="Times New Roman" w:cs="Times New Roman"/>
          <w:noProof/>
          <w:sz w:val="24"/>
          <w:szCs w:val="24"/>
        </w:rPr>
        <w:t>(Leigh, Hendry, Vázquez‐Domínguez, &amp; Friesen, 2019)</w:t>
      </w:r>
      <w:r w:rsidR="00697341" w:rsidRPr="004C4000">
        <w:rPr>
          <w:rFonts w:ascii="Times New Roman" w:eastAsia="Times New Roman" w:hAnsi="Times New Roman" w:cs="Times New Roman"/>
          <w:sz w:val="24"/>
          <w:szCs w:val="24"/>
        </w:rPr>
        <w:fldChar w:fldCharType="end"/>
      </w:r>
      <w:r w:rsidR="00697341" w:rsidRPr="004C4000">
        <w:rPr>
          <w:rFonts w:ascii="Times New Roman" w:eastAsia="Times New Roman" w:hAnsi="Times New Roman" w:cs="Times New Roman"/>
          <w:sz w:val="24"/>
          <w:szCs w:val="24"/>
        </w:rPr>
        <w:t xml:space="preserve">, </w:t>
      </w:r>
      <w:r w:rsidRPr="004C4000">
        <w:rPr>
          <w:rFonts w:ascii="Times New Roman" w:eastAsia="Times New Roman" w:hAnsi="Times New Roman" w:cs="Times New Roman"/>
          <w:sz w:val="24"/>
          <w:szCs w:val="24"/>
        </w:rPr>
        <w:t xml:space="preserve">is making it </w:t>
      </w:r>
      <w:r w:rsidR="00697341" w:rsidRPr="004C4000">
        <w:rPr>
          <w:rFonts w:ascii="Times New Roman" w:eastAsia="Times New Roman" w:hAnsi="Times New Roman" w:cs="Times New Roman"/>
          <w:sz w:val="24"/>
          <w:szCs w:val="24"/>
        </w:rPr>
        <w:t>increasingly important to move beyond</w:t>
      </w:r>
      <w:r w:rsidR="002304BE" w:rsidRPr="004C4000">
        <w:rPr>
          <w:rFonts w:ascii="Times New Roman" w:eastAsia="Times New Roman" w:hAnsi="Times New Roman" w:cs="Times New Roman"/>
          <w:sz w:val="24"/>
          <w:szCs w:val="24"/>
        </w:rPr>
        <w:t>, single</w:t>
      </w:r>
      <w:r w:rsidR="002177D5" w:rsidRPr="004C4000">
        <w:rPr>
          <w:rFonts w:ascii="Times New Roman" w:eastAsia="Times New Roman" w:hAnsi="Times New Roman" w:cs="Times New Roman"/>
          <w:sz w:val="24"/>
          <w:szCs w:val="24"/>
        </w:rPr>
        <w:t xml:space="preserve"> sampling/time,</w:t>
      </w:r>
      <w:r w:rsidR="00697341" w:rsidRPr="004C4000">
        <w:rPr>
          <w:rFonts w:ascii="Times New Roman" w:eastAsia="Times New Roman" w:hAnsi="Times New Roman" w:cs="Times New Roman"/>
          <w:sz w:val="24"/>
          <w:szCs w:val="24"/>
        </w:rPr>
        <w:t xml:space="preserve"> snapshot research </w:t>
      </w:r>
      <w:r w:rsidR="00697341" w:rsidRPr="004C4000">
        <w:rPr>
          <w:rFonts w:ascii="Times New Roman" w:eastAsia="Times New Roman" w:hAnsi="Times New Roman" w:cs="Times New Roman"/>
          <w:sz w:val="24"/>
          <w:szCs w:val="24"/>
        </w:rPr>
        <w:fldChar w:fldCharType="begin" w:fldLock="1"/>
      </w:r>
      <w:r w:rsidR="003F634D" w:rsidRPr="004C4000">
        <w:rPr>
          <w:rFonts w:ascii="Times New Roman" w:eastAsia="Times New Roman" w:hAnsi="Times New Roman" w:cs="Times New Roman"/>
          <w:sz w:val="24"/>
          <w:szCs w:val="24"/>
        </w:rPr>
        <w:instrText>ADDIN CSL_CITATION {"citationItems":[{"id":"ITEM-1","itemData":{"DOI":"10.1111/eva.12617","ISSN":"17524571","abstract":"©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Applications","id":"ITEM-1","issue":"8","issued":{"date-parts":[["2018"]]},"page":"1219-1230","title":"Beyond the snapshot: Landscape genetic analysis of time series data reveal responses of American black bears to landscape change","type":"article-journal","volume":"11"},"uris":["http://www.mendeley.com/documents/?uuid=40922df3-d52b-44b8-b962-974459281831"]}],"mendeley":{"formattedCitation":"(Draheim, Moore, Fortin, &amp; Scribner, 2018)","plainTextFormattedCitation":"(Draheim, Moore, Fortin, &amp; Scribner, 2018)","previouslyFormattedCitation":"(Draheim, Moore, Fortin, &amp; Scribner, 2018)"},"properties":{"noteIndex":0},"schema":"https://github.com/citation-style-language/schema/raw/master/csl-citation.json"}</w:instrText>
      </w:r>
      <w:r w:rsidR="00697341" w:rsidRPr="004C4000">
        <w:rPr>
          <w:rFonts w:ascii="Times New Roman" w:eastAsia="Times New Roman" w:hAnsi="Times New Roman" w:cs="Times New Roman"/>
          <w:sz w:val="24"/>
          <w:szCs w:val="24"/>
        </w:rPr>
        <w:fldChar w:fldCharType="separate"/>
      </w:r>
      <w:r w:rsidR="00697341" w:rsidRPr="004C4000">
        <w:rPr>
          <w:rFonts w:ascii="Times New Roman" w:eastAsia="Times New Roman" w:hAnsi="Times New Roman" w:cs="Times New Roman"/>
          <w:noProof/>
          <w:sz w:val="24"/>
          <w:szCs w:val="24"/>
        </w:rPr>
        <w:t>(Draheim, Moore, Fortin, &amp; Scribner, 2018)</w:t>
      </w:r>
      <w:r w:rsidR="00697341" w:rsidRPr="004C4000">
        <w:rPr>
          <w:rFonts w:ascii="Times New Roman" w:eastAsia="Times New Roman" w:hAnsi="Times New Roman" w:cs="Times New Roman"/>
          <w:sz w:val="24"/>
          <w:szCs w:val="24"/>
        </w:rPr>
        <w:fldChar w:fldCharType="end"/>
      </w:r>
      <w:r w:rsidR="00C4150C" w:rsidRPr="004C4000">
        <w:rPr>
          <w:rFonts w:ascii="Times New Roman" w:eastAsia="Times New Roman" w:hAnsi="Times New Roman" w:cs="Times New Roman"/>
          <w:sz w:val="24"/>
          <w:szCs w:val="24"/>
        </w:rPr>
        <w:t>.</w:t>
      </w:r>
    </w:p>
    <w:p w14:paraId="0953AC8A" w14:textId="37526BBE" w:rsidR="33780FD1" w:rsidRPr="004C4000" w:rsidRDefault="00B77390" w:rsidP="41B2D6B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A permutation-based statistical</w:t>
      </w:r>
      <w:r w:rsidR="009E2F47" w:rsidRPr="004C4000">
        <w:rPr>
          <w:rFonts w:ascii="Times New Roman" w:eastAsia="Times New Roman" w:hAnsi="Times New Roman" w:cs="Times New Roman"/>
          <w:sz w:val="24"/>
          <w:szCs w:val="24"/>
        </w:rPr>
        <w:t xml:space="preserve"> inference method</w:t>
      </w:r>
      <w:r w:rsidR="41B2D6B5" w:rsidRPr="004C4000">
        <w:rPr>
          <w:rFonts w:ascii="Times New Roman" w:eastAsia="Times New Roman" w:hAnsi="Times New Roman" w:cs="Times New Roman"/>
          <w:sz w:val="24"/>
          <w:szCs w:val="24"/>
        </w:rPr>
        <w:t xml:space="preserve"> </w:t>
      </w:r>
      <w:r w:rsidR="009E2F47" w:rsidRPr="004C4000">
        <w:rPr>
          <w:rFonts w:ascii="Times New Roman" w:eastAsia="Times New Roman" w:hAnsi="Times New Roman" w:cs="Times New Roman"/>
          <w:sz w:val="24"/>
          <w:szCs w:val="24"/>
        </w:rPr>
        <w:t xml:space="preserve">for the analysis of spatial-temporal changes in community composition </w:t>
      </w:r>
      <w:r w:rsidR="41B2D6B5" w:rsidRPr="004C4000">
        <w:rPr>
          <w:rFonts w:ascii="Times New Roman" w:eastAsia="Times New Roman" w:hAnsi="Times New Roman" w:cs="Times New Roman"/>
          <w:sz w:val="24"/>
          <w:szCs w:val="24"/>
        </w:rPr>
        <w:t>have recently been proposed</w:t>
      </w:r>
      <w:r w:rsidR="009E2F47" w:rsidRPr="004C4000">
        <w:rPr>
          <w:rFonts w:ascii="Times New Roman" w:eastAsia="Times New Roman" w:hAnsi="Times New Roman" w:cs="Times New Roman"/>
          <w:sz w:val="24"/>
          <w:szCs w:val="24"/>
        </w:rPr>
        <w:t xml:space="preserve"> </w:t>
      </w:r>
      <w:r w:rsidR="009E2F47" w:rsidRPr="004C4000">
        <w:rPr>
          <w:rFonts w:ascii="Times New Roman" w:eastAsia="Times New Roman" w:hAnsi="Times New Roman" w:cs="Times New Roman"/>
          <w:sz w:val="24"/>
          <w:szCs w:val="24"/>
        </w:rPr>
        <w:fldChar w:fldCharType="begin" w:fldLock="1"/>
      </w:r>
      <w:r w:rsidR="003F634D" w:rsidRPr="004C4000">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009E2F47" w:rsidRPr="004C4000">
        <w:rPr>
          <w:rFonts w:ascii="Times New Roman" w:eastAsia="Times New Roman" w:hAnsi="Times New Roman" w:cs="Times New Roman"/>
          <w:sz w:val="24"/>
          <w:szCs w:val="24"/>
        </w:rPr>
        <w:fldChar w:fldCharType="separate"/>
      </w:r>
      <w:r w:rsidR="005D31D9" w:rsidRPr="004C4000">
        <w:rPr>
          <w:rFonts w:ascii="Times New Roman" w:eastAsia="Times New Roman" w:hAnsi="Times New Roman" w:cs="Times New Roman"/>
          <w:noProof/>
          <w:sz w:val="24"/>
          <w:szCs w:val="24"/>
        </w:rPr>
        <w:t>(Legendre &amp; Gauthier, 2014; Shimadzu, Dornelas, &amp; Magurran, 2015)</w:t>
      </w:r>
      <w:r w:rsidR="009E2F47" w:rsidRPr="004C4000">
        <w:rPr>
          <w:rFonts w:ascii="Times New Roman" w:eastAsia="Times New Roman" w:hAnsi="Times New Roman" w:cs="Times New Roman"/>
          <w:sz w:val="24"/>
          <w:szCs w:val="24"/>
        </w:rPr>
        <w:fldChar w:fldCharType="end"/>
      </w:r>
      <w:r w:rsidR="00FE67DC" w:rsidRPr="004C4000">
        <w:rPr>
          <w:rFonts w:ascii="Times New Roman" w:eastAsia="Times New Roman" w:hAnsi="Times New Roman" w:cs="Times New Roman"/>
          <w:sz w:val="24"/>
          <w:szCs w:val="24"/>
        </w:rPr>
        <w:t xml:space="preserve">. </w:t>
      </w:r>
      <w:r w:rsidR="009D6346" w:rsidRPr="004C4000">
        <w:rPr>
          <w:rFonts w:ascii="Times New Roman" w:eastAsia="Times New Roman" w:hAnsi="Times New Roman" w:cs="Times New Roman"/>
          <w:sz w:val="24"/>
          <w:szCs w:val="24"/>
        </w:rPr>
        <w:t>Temporal Beta-</w:t>
      </w:r>
      <w:r w:rsidR="41B2D6B5" w:rsidRPr="004C4000">
        <w:rPr>
          <w:rFonts w:ascii="Times New Roman" w:eastAsia="Times New Roman" w:hAnsi="Times New Roman" w:cs="Times New Roman"/>
          <w:sz w:val="24"/>
          <w:szCs w:val="24"/>
        </w:rPr>
        <w:t>diversity Indices (TBI; Legendre 201</w:t>
      </w:r>
      <w:r w:rsidR="009E2F47" w:rsidRPr="004C4000">
        <w:rPr>
          <w:rFonts w:ascii="Times New Roman" w:eastAsia="Times New Roman" w:hAnsi="Times New Roman" w:cs="Times New Roman"/>
          <w:sz w:val="24"/>
          <w:szCs w:val="24"/>
        </w:rPr>
        <w:t>8</w:t>
      </w:r>
      <w:r w:rsidR="41B2D6B5" w:rsidRPr="004C4000">
        <w:rPr>
          <w:rFonts w:ascii="Times New Roman" w:eastAsia="Times New Roman" w:hAnsi="Times New Roman" w:cs="Times New Roman"/>
          <w:sz w:val="24"/>
          <w:szCs w:val="24"/>
        </w:rPr>
        <w:t xml:space="preserve">) </w:t>
      </w:r>
      <w:r w:rsidR="003155FD" w:rsidRPr="004C4000">
        <w:rPr>
          <w:rFonts w:ascii="Times New Roman" w:eastAsia="Times New Roman" w:hAnsi="Times New Roman" w:cs="Times New Roman"/>
          <w:sz w:val="24"/>
          <w:szCs w:val="24"/>
        </w:rPr>
        <w:t>were designed to asses w</w:t>
      </w:r>
      <w:r w:rsidR="41B2D6B5" w:rsidRPr="004C4000">
        <w:rPr>
          <w:rFonts w:ascii="Times New Roman" w:eastAsia="Times New Roman" w:hAnsi="Times New Roman" w:cs="Times New Roman"/>
          <w:sz w:val="24"/>
          <w:szCs w:val="24"/>
        </w:rPr>
        <w:t>hether there are sites where the difference in community composition between survey times seems exceptionally large</w:t>
      </w:r>
      <w:r w:rsidR="00437721" w:rsidRPr="004C4000">
        <w:rPr>
          <w:rFonts w:ascii="Times New Roman" w:eastAsia="Times New Roman" w:hAnsi="Times New Roman" w:cs="Times New Roman"/>
          <w:sz w:val="24"/>
          <w:szCs w:val="24"/>
        </w:rPr>
        <w:t xml:space="preserve">. This approach has not yet been </w:t>
      </w:r>
      <w:r w:rsidR="00E1066E" w:rsidRPr="004C4000">
        <w:rPr>
          <w:rFonts w:ascii="Times New Roman" w:eastAsia="Times New Roman" w:hAnsi="Times New Roman" w:cs="Times New Roman"/>
          <w:sz w:val="24"/>
          <w:szCs w:val="24"/>
        </w:rPr>
        <w:t xml:space="preserve">tested nor </w:t>
      </w:r>
      <w:r w:rsidR="00437721" w:rsidRPr="004C4000">
        <w:rPr>
          <w:rFonts w:ascii="Times New Roman" w:eastAsia="Times New Roman" w:hAnsi="Times New Roman" w:cs="Times New Roman"/>
          <w:sz w:val="24"/>
          <w:szCs w:val="24"/>
        </w:rPr>
        <w:t>applied to the question of temporal variation in genetic data.</w:t>
      </w:r>
      <w:r w:rsidR="41B2D6B5" w:rsidRPr="004C4000">
        <w:rPr>
          <w:rFonts w:ascii="Times New Roman" w:eastAsia="Times New Roman" w:hAnsi="Times New Roman" w:cs="Times New Roman"/>
          <w:sz w:val="24"/>
          <w:szCs w:val="24"/>
        </w:rPr>
        <w:t xml:space="preserve"> </w:t>
      </w:r>
      <w:r w:rsidR="005D31D9" w:rsidRPr="004C4000">
        <w:rPr>
          <w:rFonts w:ascii="Times New Roman" w:eastAsia="Times New Roman" w:hAnsi="Times New Roman" w:cs="Times New Roman"/>
          <w:sz w:val="24"/>
          <w:szCs w:val="24"/>
        </w:rPr>
        <w:t xml:space="preserve">The method involves estimating temporal change in each </w:t>
      </w:r>
      <w:r w:rsidR="009D6346" w:rsidRPr="004C4000">
        <w:rPr>
          <w:rFonts w:ascii="Times New Roman" w:eastAsia="Times New Roman" w:hAnsi="Times New Roman" w:cs="Times New Roman"/>
          <w:sz w:val="24"/>
          <w:szCs w:val="24"/>
        </w:rPr>
        <w:t xml:space="preserve">sampling site between two dates using a </w:t>
      </w:r>
      <w:r w:rsidR="005D31D9" w:rsidRPr="004C4000">
        <w:rPr>
          <w:rFonts w:ascii="Times New Roman" w:eastAsia="Times New Roman" w:hAnsi="Times New Roman" w:cs="Times New Roman"/>
          <w:sz w:val="24"/>
          <w:szCs w:val="24"/>
        </w:rPr>
        <w:t>dissimilarity index</w:t>
      </w:r>
      <w:r w:rsidR="009D6346" w:rsidRPr="004C4000">
        <w:rPr>
          <w:rFonts w:ascii="Times New Roman" w:eastAsia="Times New Roman" w:hAnsi="Times New Roman" w:cs="Times New Roman"/>
          <w:sz w:val="24"/>
          <w:szCs w:val="24"/>
        </w:rPr>
        <w:t>/distance</w:t>
      </w:r>
      <w:r w:rsidR="005D31D9" w:rsidRPr="004C4000">
        <w:rPr>
          <w:rFonts w:ascii="Times New Roman" w:eastAsia="Times New Roman" w:hAnsi="Times New Roman" w:cs="Times New Roman"/>
          <w:sz w:val="24"/>
          <w:szCs w:val="24"/>
        </w:rPr>
        <w:t>, test</w:t>
      </w:r>
      <w:r w:rsidR="009D6346" w:rsidRPr="004C4000">
        <w:rPr>
          <w:rFonts w:ascii="Times New Roman" w:eastAsia="Times New Roman" w:hAnsi="Times New Roman" w:cs="Times New Roman"/>
          <w:sz w:val="24"/>
          <w:szCs w:val="24"/>
        </w:rPr>
        <w:t>ing</w:t>
      </w:r>
      <w:r w:rsidR="005D31D9" w:rsidRPr="004C4000">
        <w:rPr>
          <w:rFonts w:ascii="Times New Roman" w:eastAsia="Times New Roman" w:hAnsi="Times New Roman" w:cs="Times New Roman"/>
          <w:sz w:val="24"/>
          <w:szCs w:val="24"/>
        </w:rPr>
        <w:t xml:space="preserve"> the significance </w:t>
      </w:r>
      <w:r w:rsidR="009D6346" w:rsidRPr="004C4000">
        <w:rPr>
          <w:rFonts w:ascii="Times New Roman" w:eastAsia="Times New Roman" w:hAnsi="Times New Roman" w:cs="Times New Roman"/>
          <w:sz w:val="24"/>
          <w:szCs w:val="24"/>
        </w:rPr>
        <w:t>of each</w:t>
      </w:r>
      <w:r w:rsidR="005D31D9" w:rsidRPr="004C4000">
        <w:rPr>
          <w:rFonts w:ascii="Times New Roman" w:eastAsia="Times New Roman" w:hAnsi="Times New Roman" w:cs="Times New Roman"/>
          <w:sz w:val="24"/>
          <w:szCs w:val="24"/>
        </w:rPr>
        <w:t xml:space="preserve"> change</w:t>
      </w:r>
      <w:r w:rsidR="009D6346" w:rsidRPr="004C4000">
        <w:rPr>
          <w:rFonts w:ascii="Times New Roman" w:eastAsia="Times New Roman" w:hAnsi="Times New Roman" w:cs="Times New Roman"/>
          <w:sz w:val="24"/>
          <w:szCs w:val="24"/>
        </w:rPr>
        <w:t xml:space="preserve"> through permutations,</w:t>
      </w:r>
      <w:r w:rsidR="005D31D9" w:rsidRPr="004C4000">
        <w:rPr>
          <w:rFonts w:ascii="Times New Roman" w:eastAsia="Times New Roman" w:hAnsi="Times New Roman" w:cs="Times New Roman"/>
          <w:sz w:val="24"/>
          <w:szCs w:val="24"/>
        </w:rPr>
        <w:t xml:space="preserve"> </w:t>
      </w:r>
      <w:r w:rsidR="009D6346" w:rsidRPr="004C4000">
        <w:rPr>
          <w:rFonts w:ascii="Times New Roman" w:eastAsia="Times New Roman" w:hAnsi="Times New Roman" w:cs="Times New Roman"/>
          <w:sz w:val="24"/>
          <w:szCs w:val="24"/>
        </w:rPr>
        <w:t xml:space="preserve">and </w:t>
      </w:r>
      <w:r w:rsidR="005D31D9" w:rsidRPr="004C4000">
        <w:rPr>
          <w:rFonts w:ascii="Times New Roman" w:eastAsia="Times New Roman" w:hAnsi="Times New Roman" w:cs="Times New Roman"/>
          <w:sz w:val="24"/>
          <w:szCs w:val="24"/>
        </w:rPr>
        <w:t>partition</w:t>
      </w:r>
      <w:r w:rsidR="009D6346" w:rsidRPr="004C4000">
        <w:rPr>
          <w:rFonts w:ascii="Times New Roman" w:eastAsia="Times New Roman" w:hAnsi="Times New Roman" w:cs="Times New Roman"/>
          <w:sz w:val="24"/>
          <w:szCs w:val="24"/>
        </w:rPr>
        <w:t>ing</w:t>
      </w:r>
      <w:r w:rsidR="005D31D9" w:rsidRPr="004C4000">
        <w:rPr>
          <w:rFonts w:ascii="Times New Roman" w:eastAsia="Times New Roman" w:hAnsi="Times New Roman" w:cs="Times New Roman"/>
          <w:sz w:val="24"/>
          <w:szCs w:val="24"/>
        </w:rPr>
        <w:t xml:space="preserve"> the </w:t>
      </w:r>
      <w:r w:rsidR="009D6346" w:rsidRPr="004C4000">
        <w:rPr>
          <w:rFonts w:ascii="Times New Roman" w:eastAsia="Times New Roman" w:hAnsi="Times New Roman" w:cs="Times New Roman"/>
          <w:sz w:val="24"/>
          <w:szCs w:val="24"/>
        </w:rPr>
        <w:t>change</w:t>
      </w:r>
      <w:r w:rsidR="005D31D9" w:rsidRPr="004C4000">
        <w:rPr>
          <w:rFonts w:ascii="Times New Roman" w:eastAsia="Times New Roman" w:hAnsi="Times New Roman" w:cs="Times New Roman"/>
          <w:sz w:val="24"/>
          <w:szCs w:val="24"/>
        </w:rPr>
        <w:t xml:space="preserve"> </w:t>
      </w:r>
      <w:r w:rsidR="009D6346" w:rsidRPr="004C4000">
        <w:rPr>
          <w:rFonts w:ascii="Times New Roman" w:eastAsia="Times New Roman" w:hAnsi="Times New Roman" w:cs="Times New Roman"/>
          <w:sz w:val="24"/>
          <w:szCs w:val="24"/>
        </w:rPr>
        <w:t>into losses and gains</w:t>
      </w:r>
      <w:r w:rsidR="005D31D9" w:rsidRPr="004C4000">
        <w:rPr>
          <w:rFonts w:ascii="Times New Roman" w:eastAsia="Times New Roman" w:hAnsi="Times New Roman" w:cs="Times New Roman"/>
          <w:sz w:val="24"/>
          <w:szCs w:val="24"/>
        </w:rPr>
        <w:t xml:space="preserve">. </w:t>
      </w:r>
      <w:r w:rsidR="003155FD" w:rsidRPr="004C4000">
        <w:rPr>
          <w:rFonts w:ascii="Times New Roman" w:eastAsia="Times New Roman" w:hAnsi="Times New Roman" w:cs="Times New Roman"/>
          <w:sz w:val="24"/>
          <w:szCs w:val="24"/>
        </w:rPr>
        <w:t>C</w:t>
      </w:r>
      <w:r w:rsidR="41B2D6B5" w:rsidRPr="004C4000">
        <w:rPr>
          <w:rFonts w:ascii="Times New Roman" w:eastAsia="Times New Roman" w:hAnsi="Times New Roman" w:cs="Times New Roman"/>
          <w:sz w:val="24"/>
          <w:szCs w:val="24"/>
        </w:rPr>
        <w:t>omparing genetic data a</w:t>
      </w:r>
      <w:r w:rsidR="00334CB6" w:rsidRPr="004C4000">
        <w:rPr>
          <w:rFonts w:ascii="Times New Roman" w:eastAsia="Times New Roman" w:hAnsi="Times New Roman" w:cs="Times New Roman"/>
          <w:sz w:val="24"/>
          <w:szCs w:val="24"/>
        </w:rPr>
        <w:t xml:space="preserve">t two different dates, whether or not they were </w:t>
      </w:r>
      <w:r w:rsidR="00334CB6" w:rsidRPr="004C4000">
        <w:rPr>
          <w:rFonts w:ascii="Times New Roman" w:eastAsia="Times New Roman" w:hAnsi="Times New Roman" w:cs="Times New Roman"/>
          <w:sz w:val="24"/>
          <w:szCs w:val="24"/>
        </w:rPr>
        <w:lastRenderedPageBreak/>
        <w:t xml:space="preserve">separated </w:t>
      </w:r>
      <w:r w:rsidR="41B2D6B5" w:rsidRPr="004C4000">
        <w:rPr>
          <w:rFonts w:ascii="Times New Roman" w:eastAsia="Times New Roman" w:hAnsi="Times New Roman" w:cs="Times New Roman"/>
          <w:sz w:val="24"/>
          <w:szCs w:val="24"/>
        </w:rPr>
        <w:t>by a</w:t>
      </w:r>
      <w:r w:rsidR="00334CB6" w:rsidRPr="004C4000">
        <w:rPr>
          <w:rFonts w:ascii="Times New Roman" w:eastAsia="Times New Roman" w:hAnsi="Times New Roman" w:cs="Times New Roman"/>
          <w:sz w:val="24"/>
          <w:szCs w:val="24"/>
        </w:rPr>
        <w:t xml:space="preserve">n </w:t>
      </w:r>
      <w:r w:rsidR="00334CB6" w:rsidRPr="004C4000">
        <w:rPr>
          <w:rFonts w:ascii="Times New Roman" w:eastAsia="Times New Roman" w:hAnsi="Times New Roman" w:cs="Times New Roman"/>
          <w:i/>
          <w:sz w:val="24"/>
          <w:szCs w:val="24"/>
        </w:rPr>
        <w:t>a priori</w:t>
      </w:r>
      <w:r w:rsidR="41B2D6B5" w:rsidRPr="004C4000">
        <w:rPr>
          <w:rFonts w:ascii="Times New Roman" w:eastAsia="Times New Roman" w:hAnsi="Times New Roman" w:cs="Times New Roman"/>
          <w:sz w:val="24"/>
          <w:szCs w:val="24"/>
        </w:rPr>
        <w:t xml:space="preserve"> known event</w:t>
      </w:r>
      <w:r w:rsidR="00334CB6" w:rsidRPr="004C4000">
        <w:rPr>
          <w:rFonts w:ascii="Times New Roman" w:eastAsia="Times New Roman" w:hAnsi="Times New Roman" w:cs="Times New Roman"/>
          <w:sz w:val="24"/>
          <w:szCs w:val="24"/>
        </w:rPr>
        <w:t>,</w:t>
      </w:r>
      <w:r w:rsidR="41B2D6B5" w:rsidRPr="004C4000">
        <w:rPr>
          <w:rFonts w:ascii="Times New Roman" w:eastAsia="Times New Roman" w:hAnsi="Times New Roman" w:cs="Times New Roman"/>
          <w:sz w:val="24"/>
          <w:szCs w:val="24"/>
        </w:rPr>
        <w:t xml:space="preserve"> may </w:t>
      </w:r>
      <w:r w:rsidR="00C45E48" w:rsidRPr="004C4000">
        <w:rPr>
          <w:rFonts w:ascii="Times New Roman" w:eastAsia="Times New Roman" w:hAnsi="Times New Roman" w:cs="Times New Roman"/>
          <w:sz w:val="24"/>
          <w:szCs w:val="24"/>
        </w:rPr>
        <w:t>help</w:t>
      </w:r>
      <w:r w:rsidR="009D6346" w:rsidRPr="004C4000">
        <w:rPr>
          <w:rFonts w:ascii="Times New Roman" w:eastAsia="Times New Roman" w:hAnsi="Times New Roman" w:cs="Times New Roman"/>
          <w:sz w:val="24"/>
          <w:szCs w:val="24"/>
        </w:rPr>
        <w:t xml:space="preserve"> us </w:t>
      </w:r>
      <w:r w:rsidR="00C45E48" w:rsidRPr="004C4000">
        <w:rPr>
          <w:rFonts w:ascii="Times New Roman" w:eastAsia="Times New Roman" w:hAnsi="Times New Roman" w:cs="Times New Roman"/>
          <w:sz w:val="24"/>
          <w:szCs w:val="24"/>
        </w:rPr>
        <w:t>understand more</w:t>
      </w:r>
      <w:r w:rsidR="009D6346" w:rsidRPr="004C4000">
        <w:rPr>
          <w:rFonts w:ascii="Times New Roman" w:eastAsia="Times New Roman" w:hAnsi="Times New Roman" w:cs="Times New Roman"/>
          <w:sz w:val="24"/>
          <w:szCs w:val="24"/>
        </w:rPr>
        <w:t xml:space="preserve"> about the </w:t>
      </w:r>
      <w:r w:rsidR="00C45E48" w:rsidRPr="004C4000">
        <w:rPr>
          <w:rFonts w:ascii="Times New Roman" w:eastAsia="Times New Roman" w:hAnsi="Times New Roman" w:cs="Times New Roman"/>
          <w:sz w:val="24"/>
          <w:szCs w:val="24"/>
        </w:rPr>
        <w:t xml:space="preserve">ecological </w:t>
      </w:r>
      <w:r w:rsidR="009D6346" w:rsidRPr="004C4000">
        <w:rPr>
          <w:rFonts w:ascii="Times New Roman" w:eastAsia="Times New Roman" w:hAnsi="Times New Roman" w:cs="Times New Roman"/>
          <w:sz w:val="24"/>
          <w:szCs w:val="24"/>
        </w:rPr>
        <w:t xml:space="preserve">processes </w:t>
      </w:r>
      <w:r w:rsidR="00C45E48" w:rsidRPr="004C4000">
        <w:rPr>
          <w:rFonts w:ascii="Times New Roman" w:eastAsia="Times New Roman" w:hAnsi="Times New Roman" w:cs="Times New Roman"/>
          <w:sz w:val="24"/>
          <w:szCs w:val="24"/>
        </w:rPr>
        <w:t>shaping the</w:t>
      </w:r>
      <w:r w:rsidR="00782034" w:rsidRPr="004C4000">
        <w:rPr>
          <w:rFonts w:ascii="Times New Roman" w:eastAsia="Times New Roman" w:hAnsi="Times New Roman" w:cs="Times New Roman"/>
          <w:sz w:val="24"/>
          <w:szCs w:val="24"/>
        </w:rPr>
        <w:t xml:space="preserve"> system. </w:t>
      </w:r>
      <w:r w:rsidR="00C96FEA" w:rsidRPr="004C4000">
        <w:rPr>
          <w:rFonts w:ascii="Times New Roman" w:eastAsia="Times New Roman" w:hAnsi="Times New Roman" w:cs="Times New Roman"/>
          <w:sz w:val="24"/>
          <w:szCs w:val="24"/>
        </w:rPr>
        <w:t>A strong genetic change</w:t>
      </w:r>
      <w:r w:rsidR="00782034" w:rsidRPr="004C4000">
        <w:rPr>
          <w:rFonts w:ascii="Times New Roman" w:eastAsia="Times New Roman" w:hAnsi="Times New Roman" w:cs="Times New Roman"/>
          <w:sz w:val="24"/>
          <w:szCs w:val="24"/>
        </w:rPr>
        <w:t xml:space="preserve"> would also </w:t>
      </w:r>
      <w:r w:rsidR="41B2D6B5" w:rsidRPr="004C4000">
        <w:rPr>
          <w:rFonts w:ascii="Times New Roman" w:eastAsia="Times New Roman" w:hAnsi="Times New Roman" w:cs="Times New Roman"/>
          <w:sz w:val="24"/>
          <w:szCs w:val="24"/>
        </w:rPr>
        <w:t xml:space="preserve">indicate the </w:t>
      </w:r>
      <w:r w:rsidR="00C45E48" w:rsidRPr="004C4000">
        <w:rPr>
          <w:rFonts w:ascii="Times New Roman" w:eastAsia="Times New Roman" w:hAnsi="Times New Roman" w:cs="Times New Roman"/>
          <w:sz w:val="24"/>
          <w:szCs w:val="24"/>
        </w:rPr>
        <w:t>parts of the landscape</w:t>
      </w:r>
      <w:r w:rsidR="41B2D6B5" w:rsidRPr="004C4000">
        <w:rPr>
          <w:rFonts w:ascii="Times New Roman" w:eastAsia="Times New Roman" w:hAnsi="Times New Roman" w:cs="Times New Roman"/>
          <w:sz w:val="24"/>
          <w:szCs w:val="24"/>
        </w:rPr>
        <w:t xml:space="preserve"> where </w:t>
      </w:r>
      <w:r w:rsidR="00C45E48" w:rsidRPr="004C4000">
        <w:rPr>
          <w:rFonts w:ascii="Times New Roman" w:eastAsia="Times New Roman" w:hAnsi="Times New Roman" w:cs="Times New Roman"/>
          <w:sz w:val="24"/>
          <w:szCs w:val="24"/>
        </w:rPr>
        <w:t>an</w:t>
      </w:r>
      <w:r w:rsidR="41B2D6B5" w:rsidRPr="004C4000">
        <w:rPr>
          <w:rFonts w:ascii="Times New Roman" w:eastAsia="Times New Roman" w:hAnsi="Times New Roman" w:cs="Times New Roman"/>
          <w:sz w:val="24"/>
          <w:szCs w:val="24"/>
        </w:rPr>
        <w:t xml:space="preserve"> event had</w:t>
      </w:r>
      <w:r w:rsidR="00C45E48" w:rsidRPr="004C4000">
        <w:rPr>
          <w:rFonts w:ascii="Times New Roman" w:eastAsia="Times New Roman" w:hAnsi="Times New Roman" w:cs="Times New Roman"/>
          <w:sz w:val="24"/>
          <w:szCs w:val="24"/>
        </w:rPr>
        <w:t xml:space="preserve"> the</w:t>
      </w:r>
      <w:r w:rsidR="41B2D6B5" w:rsidRPr="004C4000">
        <w:rPr>
          <w:rFonts w:ascii="Times New Roman" w:eastAsia="Times New Roman" w:hAnsi="Times New Roman" w:cs="Times New Roman"/>
          <w:sz w:val="24"/>
          <w:szCs w:val="24"/>
        </w:rPr>
        <w:t xml:space="preserve"> strong</w:t>
      </w:r>
      <w:r w:rsidR="00C45E48" w:rsidRPr="004C4000">
        <w:rPr>
          <w:rFonts w:ascii="Times New Roman" w:eastAsia="Times New Roman" w:hAnsi="Times New Roman" w:cs="Times New Roman"/>
          <w:sz w:val="24"/>
          <w:szCs w:val="24"/>
        </w:rPr>
        <w:t>est</w:t>
      </w:r>
      <w:r w:rsidR="41B2D6B5" w:rsidRPr="004C4000">
        <w:rPr>
          <w:rFonts w:ascii="Times New Roman" w:eastAsia="Times New Roman" w:hAnsi="Times New Roman" w:cs="Times New Roman"/>
          <w:sz w:val="24"/>
          <w:szCs w:val="24"/>
        </w:rPr>
        <w:t xml:space="preserve"> effects, or </w:t>
      </w:r>
      <w:r w:rsidR="00C45E48" w:rsidRPr="004C4000">
        <w:rPr>
          <w:rFonts w:ascii="Times New Roman" w:eastAsia="Times New Roman" w:hAnsi="Times New Roman" w:cs="Times New Roman"/>
          <w:sz w:val="24"/>
          <w:szCs w:val="24"/>
        </w:rPr>
        <w:t>highlight which sites should be investigated</w:t>
      </w:r>
      <w:r w:rsidR="41B2D6B5" w:rsidRPr="004C4000">
        <w:rPr>
          <w:rFonts w:ascii="Times New Roman" w:eastAsia="Times New Roman" w:hAnsi="Times New Roman" w:cs="Times New Roman"/>
          <w:sz w:val="24"/>
          <w:szCs w:val="24"/>
        </w:rPr>
        <w:t xml:space="preserve"> </w:t>
      </w:r>
      <w:r w:rsidR="00782034" w:rsidRPr="004C4000">
        <w:rPr>
          <w:rFonts w:ascii="Times New Roman" w:eastAsia="Times New Roman" w:hAnsi="Times New Roman" w:cs="Times New Roman"/>
          <w:sz w:val="24"/>
          <w:szCs w:val="24"/>
        </w:rPr>
        <w:t>if managers are not aware of a</w:t>
      </w:r>
      <w:r w:rsidR="41B2D6B5" w:rsidRPr="004C4000">
        <w:rPr>
          <w:rFonts w:ascii="Times New Roman" w:eastAsia="Times New Roman" w:hAnsi="Times New Roman" w:cs="Times New Roman"/>
          <w:sz w:val="24"/>
          <w:szCs w:val="24"/>
        </w:rPr>
        <w:t xml:space="preserve">n </w:t>
      </w:r>
      <w:r w:rsidR="41B2D6B5" w:rsidRPr="004C4000">
        <w:rPr>
          <w:rFonts w:ascii="Times New Roman" w:eastAsia="Times New Roman" w:hAnsi="Times New Roman" w:cs="Times New Roman"/>
          <w:i/>
          <w:iCs/>
          <w:sz w:val="24"/>
          <w:szCs w:val="24"/>
        </w:rPr>
        <w:t xml:space="preserve">a priori </w:t>
      </w:r>
      <w:r w:rsidR="003155FD" w:rsidRPr="004C4000">
        <w:rPr>
          <w:rFonts w:ascii="Times New Roman" w:eastAsia="Times New Roman" w:hAnsi="Times New Roman" w:cs="Times New Roman"/>
          <w:iCs/>
          <w:sz w:val="24"/>
          <w:szCs w:val="24"/>
        </w:rPr>
        <w:t xml:space="preserve">known </w:t>
      </w:r>
      <w:r w:rsidR="00C45E48" w:rsidRPr="004C4000">
        <w:rPr>
          <w:rFonts w:ascii="Times New Roman" w:eastAsia="Times New Roman" w:hAnsi="Times New Roman" w:cs="Times New Roman"/>
          <w:sz w:val="24"/>
          <w:szCs w:val="24"/>
        </w:rPr>
        <w:t>event.</w:t>
      </w:r>
    </w:p>
    <w:p w14:paraId="18663A71" w14:textId="3490F156" w:rsidR="33780FD1" w:rsidRPr="004C4000" w:rsidRDefault="00A434A0" w:rsidP="41B2D6B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In this chapter, I develop and describe a method </w:t>
      </w:r>
      <w:r w:rsidR="00782034" w:rsidRPr="004C4000">
        <w:rPr>
          <w:rFonts w:ascii="Times New Roman" w:eastAsia="Times New Roman" w:hAnsi="Times New Roman" w:cs="Times New Roman"/>
          <w:sz w:val="24"/>
          <w:szCs w:val="24"/>
        </w:rPr>
        <w:t>to</w:t>
      </w:r>
      <w:r w:rsidR="41B2D6B5" w:rsidRPr="004C4000">
        <w:rPr>
          <w:rFonts w:ascii="Times New Roman" w:eastAsia="Times New Roman" w:hAnsi="Times New Roman" w:cs="Times New Roman"/>
          <w:sz w:val="24"/>
          <w:szCs w:val="24"/>
        </w:rPr>
        <w:t xml:space="preserve"> </w:t>
      </w:r>
      <w:r w:rsidRPr="004C4000">
        <w:rPr>
          <w:rFonts w:ascii="Times New Roman" w:eastAsia="Times New Roman" w:hAnsi="Times New Roman" w:cs="Times New Roman"/>
          <w:sz w:val="24"/>
          <w:szCs w:val="24"/>
        </w:rPr>
        <w:t xml:space="preserve">identify locations that </w:t>
      </w:r>
      <w:r w:rsidR="41B2D6B5" w:rsidRPr="004C4000">
        <w:rPr>
          <w:rFonts w:ascii="Times New Roman" w:eastAsia="Times New Roman" w:hAnsi="Times New Roman" w:cs="Times New Roman"/>
          <w:sz w:val="24"/>
          <w:szCs w:val="24"/>
        </w:rPr>
        <w:t xml:space="preserve">have undergone </w:t>
      </w:r>
      <w:r w:rsidRPr="004C4000">
        <w:rPr>
          <w:rFonts w:ascii="Times New Roman" w:eastAsia="Times New Roman" w:hAnsi="Times New Roman" w:cs="Times New Roman"/>
          <w:sz w:val="24"/>
          <w:szCs w:val="24"/>
        </w:rPr>
        <w:t xml:space="preserve">significant </w:t>
      </w:r>
      <w:r w:rsidR="41B2D6B5" w:rsidRPr="004C4000">
        <w:rPr>
          <w:rFonts w:ascii="Times New Roman" w:eastAsia="Times New Roman" w:hAnsi="Times New Roman" w:cs="Times New Roman"/>
          <w:sz w:val="24"/>
          <w:szCs w:val="24"/>
        </w:rPr>
        <w:t>genetic change</w:t>
      </w:r>
      <w:r w:rsidRPr="004C4000">
        <w:rPr>
          <w:rFonts w:ascii="Times New Roman" w:eastAsia="Times New Roman" w:hAnsi="Times New Roman" w:cs="Times New Roman"/>
          <w:sz w:val="24"/>
          <w:szCs w:val="24"/>
        </w:rPr>
        <w:t xml:space="preserve"> through time</w:t>
      </w:r>
      <w:r w:rsidR="006E60E3" w:rsidRPr="004C4000">
        <w:rPr>
          <w:rFonts w:ascii="Times New Roman" w:eastAsia="Times New Roman" w:hAnsi="Times New Roman" w:cs="Times New Roman"/>
          <w:sz w:val="24"/>
          <w:szCs w:val="24"/>
        </w:rPr>
        <w:t xml:space="preserve">. </w:t>
      </w:r>
      <w:ins w:id="11" w:author="Patrick" w:date="2019-07-18T14:04:00Z">
        <w:r w:rsidRPr="004C4000">
          <w:rPr>
            <w:rFonts w:ascii="Times New Roman" w:eastAsia="Times New Roman" w:hAnsi="Times New Roman" w:cs="Times New Roman"/>
            <w:sz w:val="24"/>
            <w:szCs w:val="24"/>
          </w:rPr>
          <w:t xml:space="preserve">Identify such </w:t>
        </w:r>
      </w:ins>
      <w:ins w:id="12" w:author="Patrick" w:date="2019-07-18T14:06:00Z">
        <w:r w:rsidRPr="004C4000">
          <w:rPr>
            <w:rFonts w:ascii="Times New Roman" w:eastAsia="Times New Roman" w:hAnsi="Times New Roman" w:cs="Times New Roman"/>
            <w:sz w:val="24"/>
            <w:szCs w:val="24"/>
          </w:rPr>
          <w:t xml:space="preserve">locations, and quantifying other </w:t>
        </w:r>
      </w:ins>
      <w:ins w:id="13" w:author="Patrick" w:date="2019-07-18T14:07:00Z">
        <w:r w:rsidRPr="004C4000">
          <w:rPr>
            <w:rFonts w:ascii="Times New Roman" w:eastAsia="Times New Roman" w:hAnsi="Times New Roman" w:cs="Times New Roman"/>
            <w:sz w:val="24"/>
            <w:szCs w:val="24"/>
          </w:rPr>
          <w:t xml:space="preserve">locations </w:t>
        </w:r>
      </w:ins>
      <w:ins w:id="14" w:author="Patrick" w:date="2019-07-18T14:06:00Z">
        <w:r w:rsidRPr="004C4000">
          <w:rPr>
            <w:rFonts w:ascii="Times New Roman" w:eastAsia="Times New Roman" w:hAnsi="Times New Roman" w:cs="Times New Roman"/>
            <w:sz w:val="24"/>
            <w:szCs w:val="24"/>
          </w:rPr>
          <w:t xml:space="preserve">relative </w:t>
        </w:r>
      </w:ins>
      <w:ins w:id="15" w:author="Patrick" w:date="2019-07-18T14:07:00Z">
        <w:r w:rsidRPr="004C4000">
          <w:rPr>
            <w:rFonts w:ascii="Times New Roman" w:eastAsia="Times New Roman" w:hAnsi="Times New Roman" w:cs="Times New Roman"/>
            <w:sz w:val="24"/>
            <w:szCs w:val="24"/>
          </w:rPr>
          <w:t xml:space="preserve">temporal genetic change, </w:t>
        </w:r>
      </w:ins>
      <w:ins w:id="16" w:author="Patrick" w:date="2019-07-18T14:04:00Z">
        <w:r w:rsidRPr="004C4000">
          <w:rPr>
            <w:rFonts w:ascii="Times New Roman" w:eastAsia="Times New Roman" w:hAnsi="Times New Roman" w:cs="Times New Roman"/>
            <w:sz w:val="24"/>
            <w:szCs w:val="24"/>
          </w:rPr>
          <w:t>is important because</w:t>
        </w:r>
      </w:ins>
      <w:ins w:id="17" w:author="Patrick" w:date="2019-07-18T14:05:00Z">
        <w:r w:rsidRPr="004C4000">
          <w:rPr>
            <w:rFonts w:ascii="Times New Roman" w:eastAsia="Times New Roman" w:hAnsi="Times New Roman" w:cs="Times New Roman"/>
            <w:sz w:val="24"/>
            <w:szCs w:val="24"/>
          </w:rPr>
          <w:t xml:space="preserve">… ??? </w:t>
        </w:r>
      </w:ins>
      <w:ins w:id="18" w:author="Patrick" w:date="2019-07-18T14:07:00Z">
        <w:r w:rsidRPr="004C4000">
          <w:rPr>
            <w:rFonts w:ascii="Times New Roman" w:eastAsia="Times New Roman" w:hAnsi="Times New Roman" w:cs="Times New Roman"/>
            <w:sz w:val="24"/>
            <w:szCs w:val="24"/>
          </w:rPr>
          <w:t>.</w:t>
        </w:r>
      </w:ins>
      <w:ins w:id="19" w:author="Patrick" w:date="2019-07-18T14:04:00Z">
        <w:r w:rsidRPr="004C4000">
          <w:rPr>
            <w:rFonts w:ascii="Times New Roman" w:eastAsia="Times New Roman" w:hAnsi="Times New Roman" w:cs="Times New Roman"/>
            <w:sz w:val="24"/>
            <w:szCs w:val="24"/>
          </w:rPr>
          <w:t xml:space="preserve"> </w:t>
        </w:r>
      </w:ins>
      <w:ins w:id="20" w:author="Patrick" w:date="2019-07-18T14:07:00Z">
        <w:r w:rsidRPr="004C4000">
          <w:rPr>
            <w:rFonts w:ascii="Times New Roman" w:eastAsia="Times New Roman" w:hAnsi="Times New Roman" w:cs="Times New Roman"/>
            <w:sz w:val="24"/>
            <w:szCs w:val="24"/>
          </w:rPr>
          <w:t>To demonstrate the effectiveness and applicability of the approach we use both empirical and simulation data. Empricial data represent</w:t>
        </w:r>
      </w:ins>
      <w:ins w:id="21" w:author="Patrick" w:date="2019-07-18T14:08:00Z">
        <w:r w:rsidRPr="004C4000">
          <w:rPr>
            <w:rFonts w:ascii="Times New Roman" w:eastAsia="Times New Roman" w:hAnsi="Times New Roman" w:cs="Times New Roman"/>
            <w:sz w:val="24"/>
            <w:szCs w:val="24"/>
          </w:rPr>
          <w:t xml:space="preserve">… Simualtion data were generated using… </w:t>
        </w:r>
      </w:ins>
      <w:r w:rsidR="006E60E3" w:rsidRPr="004C4000">
        <w:rPr>
          <w:rFonts w:ascii="Times New Roman" w:eastAsia="Times New Roman" w:hAnsi="Times New Roman" w:cs="Times New Roman"/>
          <w:sz w:val="24"/>
          <w:szCs w:val="24"/>
        </w:rPr>
        <w:t xml:space="preserve">We simulated </w:t>
      </w:r>
      <w:r w:rsidR="41B2D6B5" w:rsidRPr="004C4000">
        <w:rPr>
          <w:rFonts w:ascii="Times New Roman" w:eastAsia="Times New Roman" w:hAnsi="Times New Roman" w:cs="Times New Roman"/>
          <w:sz w:val="24"/>
          <w:szCs w:val="24"/>
        </w:rPr>
        <w:t xml:space="preserve">scenarios where part of the landscape is affected by non-selective demographic changes mimicking the effects of </w:t>
      </w:r>
      <w:commentRangeStart w:id="22"/>
      <w:r w:rsidR="41B2D6B5" w:rsidRPr="004C4000">
        <w:rPr>
          <w:rFonts w:ascii="Times New Roman" w:eastAsia="Times New Roman" w:hAnsi="Times New Roman" w:cs="Times New Roman"/>
          <w:sz w:val="24"/>
          <w:szCs w:val="24"/>
        </w:rPr>
        <w:t xml:space="preserve">common </w:t>
      </w:r>
      <w:r w:rsidR="002B59EB" w:rsidRPr="004C4000">
        <w:rPr>
          <w:rFonts w:ascii="Times New Roman" w:eastAsia="Times New Roman" w:hAnsi="Times New Roman" w:cs="Times New Roman"/>
          <w:sz w:val="24"/>
          <w:szCs w:val="24"/>
        </w:rPr>
        <w:t>demographic event</w:t>
      </w:r>
      <w:r w:rsidR="41B2D6B5" w:rsidRPr="004C4000">
        <w:rPr>
          <w:rFonts w:ascii="Times New Roman" w:eastAsia="Times New Roman" w:hAnsi="Times New Roman" w:cs="Times New Roman"/>
          <w:sz w:val="24"/>
          <w:szCs w:val="24"/>
        </w:rPr>
        <w:t xml:space="preserve"> events</w:t>
      </w:r>
      <w:commentRangeEnd w:id="22"/>
      <w:r w:rsidRPr="004C4000">
        <w:rPr>
          <w:rStyle w:val="Marquedecommentaire"/>
          <w:rFonts w:ascii="Times New Roman" w:hAnsi="Times New Roman" w:cs="Times New Roman"/>
          <w:sz w:val="24"/>
          <w:szCs w:val="24"/>
        </w:rPr>
        <w:commentReference w:id="22"/>
      </w:r>
      <w:r w:rsidR="41B2D6B5" w:rsidRPr="004C4000">
        <w:rPr>
          <w:rFonts w:ascii="Times New Roman" w:eastAsia="Times New Roman" w:hAnsi="Times New Roman" w:cs="Times New Roman"/>
          <w:sz w:val="24"/>
          <w:szCs w:val="24"/>
        </w:rPr>
        <w:t xml:space="preserve">. We then used TBI to measure changes in </w:t>
      </w:r>
      <w:r w:rsidR="00C96FEA" w:rsidRPr="004C4000">
        <w:rPr>
          <w:rFonts w:ascii="Times New Roman" w:eastAsia="Times New Roman" w:hAnsi="Times New Roman" w:cs="Times New Roman"/>
          <w:sz w:val="24"/>
          <w:szCs w:val="24"/>
        </w:rPr>
        <w:t>genetic make up</w:t>
      </w:r>
      <w:r w:rsidR="006E60E3" w:rsidRPr="004C4000">
        <w:rPr>
          <w:rFonts w:ascii="Times New Roman" w:eastAsia="Times New Roman" w:hAnsi="Times New Roman" w:cs="Times New Roman"/>
          <w:sz w:val="24"/>
          <w:szCs w:val="24"/>
        </w:rPr>
        <w:t xml:space="preserve"> of our </w:t>
      </w:r>
      <w:r w:rsidR="41B2D6B5" w:rsidRPr="004C4000">
        <w:rPr>
          <w:rFonts w:ascii="Times New Roman" w:eastAsia="Times New Roman" w:hAnsi="Times New Roman" w:cs="Times New Roman"/>
          <w:sz w:val="24"/>
          <w:szCs w:val="24"/>
        </w:rPr>
        <w:t>populations</w:t>
      </w:r>
      <w:r w:rsidR="006E60E3" w:rsidRPr="004C4000">
        <w:rPr>
          <w:rFonts w:ascii="Times New Roman" w:eastAsia="Times New Roman" w:hAnsi="Times New Roman" w:cs="Times New Roman"/>
          <w:sz w:val="24"/>
          <w:szCs w:val="24"/>
        </w:rPr>
        <w:t>,</w:t>
      </w:r>
      <w:r w:rsidR="41B2D6B5" w:rsidRPr="004C4000">
        <w:rPr>
          <w:rFonts w:ascii="Times New Roman" w:eastAsia="Times New Roman" w:hAnsi="Times New Roman" w:cs="Times New Roman"/>
          <w:sz w:val="24"/>
          <w:szCs w:val="24"/>
        </w:rPr>
        <w:t xml:space="preserve"> and </w:t>
      </w:r>
      <w:r w:rsidR="006E60E3" w:rsidRPr="004C4000">
        <w:rPr>
          <w:rFonts w:ascii="Times New Roman" w:eastAsia="Times New Roman" w:hAnsi="Times New Roman" w:cs="Times New Roman"/>
          <w:sz w:val="24"/>
          <w:szCs w:val="24"/>
        </w:rPr>
        <w:t>evaluated the power and error rates associated with this approach. Finally, we illustrated the possibilities of this approach through applications on two real genetic datasets.</w:t>
      </w:r>
      <w:r w:rsidR="00D132B9" w:rsidRPr="004C4000">
        <w:rPr>
          <w:rFonts w:ascii="Times New Roman" w:eastAsia="Times New Roman" w:hAnsi="Times New Roman" w:cs="Times New Roman"/>
          <w:sz w:val="24"/>
          <w:szCs w:val="24"/>
        </w:rPr>
        <w:t xml:space="preserve"> We predict that </w:t>
      </w:r>
      <w:commentRangeStart w:id="23"/>
      <w:r w:rsidR="00D132B9" w:rsidRPr="004C4000">
        <w:rPr>
          <w:rFonts w:ascii="Times New Roman" w:eastAsia="Times New Roman" w:hAnsi="Times New Roman" w:cs="Times New Roman"/>
          <w:sz w:val="24"/>
          <w:szCs w:val="24"/>
        </w:rPr>
        <w:t xml:space="preserve">dispersal </w:t>
      </w:r>
      <w:commentRangeEnd w:id="23"/>
      <w:r w:rsidR="00D6593C" w:rsidRPr="004C4000">
        <w:rPr>
          <w:rStyle w:val="Marquedecommentaire"/>
          <w:rFonts w:ascii="Times New Roman" w:hAnsi="Times New Roman" w:cs="Times New Roman"/>
          <w:sz w:val="24"/>
          <w:szCs w:val="24"/>
        </w:rPr>
        <w:commentReference w:id="23"/>
      </w:r>
      <w:r w:rsidR="00D132B9" w:rsidRPr="004C4000">
        <w:rPr>
          <w:rFonts w:ascii="Times New Roman" w:eastAsia="Times New Roman" w:hAnsi="Times New Roman" w:cs="Times New Roman"/>
          <w:sz w:val="24"/>
          <w:szCs w:val="24"/>
        </w:rPr>
        <w:t xml:space="preserve">will affect our ability to detect </w:t>
      </w:r>
      <w:commentRangeStart w:id="24"/>
      <w:r w:rsidR="00D132B9" w:rsidRPr="004C4000">
        <w:rPr>
          <w:rFonts w:ascii="Times New Roman" w:eastAsia="Times New Roman" w:hAnsi="Times New Roman" w:cs="Times New Roman"/>
          <w:sz w:val="24"/>
          <w:szCs w:val="24"/>
        </w:rPr>
        <w:t>the genetic legacies of an event</w:t>
      </w:r>
      <w:commentRangeEnd w:id="24"/>
      <w:r w:rsidR="00D6593C" w:rsidRPr="004C4000">
        <w:rPr>
          <w:rStyle w:val="Marquedecommentaire"/>
          <w:rFonts w:ascii="Times New Roman" w:hAnsi="Times New Roman" w:cs="Times New Roman"/>
          <w:sz w:val="24"/>
          <w:szCs w:val="24"/>
        </w:rPr>
        <w:commentReference w:id="24"/>
      </w:r>
      <w:r w:rsidR="00D132B9" w:rsidRPr="004C4000">
        <w:rPr>
          <w:rFonts w:ascii="Times New Roman" w:eastAsia="Times New Roman" w:hAnsi="Times New Roman" w:cs="Times New Roman"/>
          <w:sz w:val="24"/>
          <w:szCs w:val="24"/>
        </w:rPr>
        <w:t xml:space="preserve">, we predict that </w:t>
      </w:r>
      <w:r w:rsidR="00697341" w:rsidRPr="004C4000">
        <w:rPr>
          <w:rFonts w:ascii="Times New Roman" w:eastAsia="Times New Roman" w:hAnsi="Times New Roman" w:cs="Times New Roman"/>
          <w:sz w:val="24"/>
          <w:szCs w:val="24"/>
        </w:rPr>
        <w:t xml:space="preserve">the higher the number of populations affected by extraordinary events, the lower the performance of the TBI testing procedure, and finally we predict that the longer the time between samplings, the harder it will be to identify where and when a </w:t>
      </w:r>
      <w:r w:rsidR="002B59EB" w:rsidRPr="004C4000">
        <w:rPr>
          <w:rFonts w:ascii="Times New Roman" w:eastAsia="Times New Roman" w:hAnsi="Times New Roman" w:cs="Times New Roman"/>
          <w:sz w:val="24"/>
          <w:szCs w:val="24"/>
        </w:rPr>
        <w:t>demographic event</w:t>
      </w:r>
      <w:r w:rsidR="00697341" w:rsidRPr="004C4000">
        <w:rPr>
          <w:rFonts w:ascii="Times New Roman" w:eastAsia="Times New Roman" w:hAnsi="Times New Roman" w:cs="Times New Roman"/>
          <w:sz w:val="24"/>
          <w:szCs w:val="24"/>
        </w:rPr>
        <w:t xml:space="preserve"> occurred.</w:t>
      </w:r>
    </w:p>
    <w:p w14:paraId="31F0D829" w14:textId="176782E9" w:rsidR="00CC6A69" w:rsidRPr="004C4000" w:rsidRDefault="00CC6A69" w:rsidP="41B2D6B5">
      <w:pPr>
        <w:spacing w:after="240" w:line="480" w:lineRule="auto"/>
        <w:rPr>
          <w:rFonts w:ascii="Times New Roman" w:eastAsia="Times New Roman" w:hAnsi="Times New Roman" w:cs="Times New Roman"/>
          <w:b/>
          <w:sz w:val="24"/>
          <w:szCs w:val="24"/>
          <w:lang w:val="en-CA"/>
        </w:rPr>
      </w:pPr>
    </w:p>
    <w:p w14:paraId="7915E202" w14:textId="578C5DDD" w:rsidR="00F166B9" w:rsidRPr="004C4000" w:rsidRDefault="00F166B9" w:rsidP="41B2D6B5">
      <w:pPr>
        <w:spacing w:after="240" w:line="480" w:lineRule="auto"/>
        <w:rPr>
          <w:rFonts w:ascii="Times New Roman" w:eastAsia="Times New Roman" w:hAnsi="Times New Roman" w:cs="Times New Roman"/>
          <w:b/>
          <w:sz w:val="24"/>
          <w:szCs w:val="24"/>
          <w:lang w:val="en-CA"/>
        </w:rPr>
      </w:pPr>
    </w:p>
    <w:p w14:paraId="3EF9B9EE" w14:textId="0D5EC6B7" w:rsidR="00F166B9" w:rsidRPr="004C4000" w:rsidRDefault="00F166B9" w:rsidP="41B2D6B5">
      <w:pPr>
        <w:spacing w:after="240" w:line="480" w:lineRule="auto"/>
        <w:rPr>
          <w:rFonts w:ascii="Times New Roman" w:eastAsia="Times New Roman" w:hAnsi="Times New Roman" w:cs="Times New Roman"/>
          <w:b/>
          <w:sz w:val="24"/>
          <w:szCs w:val="24"/>
          <w:lang w:val="en-CA"/>
        </w:rPr>
      </w:pPr>
    </w:p>
    <w:p w14:paraId="07FA1980" w14:textId="77777777" w:rsidR="00F166B9" w:rsidRPr="004C4000" w:rsidRDefault="00F166B9" w:rsidP="41B2D6B5">
      <w:pPr>
        <w:spacing w:after="240" w:line="480" w:lineRule="auto"/>
        <w:rPr>
          <w:rFonts w:ascii="Times New Roman" w:eastAsia="Times New Roman" w:hAnsi="Times New Roman" w:cs="Times New Roman"/>
          <w:b/>
          <w:sz w:val="24"/>
          <w:szCs w:val="24"/>
          <w:lang w:val="en-CA"/>
        </w:rPr>
      </w:pPr>
    </w:p>
    <w:p w14:paraId="2CD4A92F" w14:textId="3D6A4BF5" w:rsidR="33780FD1" w:rsidRPr="004C4000" w:rsidRDefault="41B2D6B5" w:rsidP="41B2D6B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lastRenderedPageBreak/>
        <w:t>METHODS</w:t>
      </w:r>
    </w:p>
    <w:p w14:paraId="6CB89388" w14:textId="78D52D76" w:rsidR="003F4D83" w:rsidRPr="004C4000" w:rsidRDefault="003F4D83" w:rsidP="003F4D83">
      <w:pPr>
        <w:spacing w:line="480" w:lineRule="auto"/>
        <w:rPr>
          <w:rFonts w:ascii="Times New Roman" w:hAnsi="Times New Roman" w:cs="Times New Roman"/>
          <w:i/>
          <w:sz w:val="24"/>
          <w:szCs w:val="24"/>
          <w:lang w:val="en-CA"/>
        </w:rPr>
      </w:pPr>
      <w:bookmarkStart w:id="25" w:name="_Toc471728242"/>
      <w:bookmarkStart w:id="26" w:name="_Toc479591296"/>
      <w:r w:rsidRPr="004C4000">
        <w:rPr>
          <w:rFonts w:ascii="Times New Roman" w:hAnsi="Times New Roman" w:cs="Times New Roman"/>
          <w:i/>
          <w:sz w:val="24"/>
          <w:szCs w:val="24"/>
          <w:lang w:val="en-CA"/>
        </w:rPr>
        <w:t>Simulation framework</w:t>
      </w:r>
      <w:bookmarkEnd w:id="25"/>
      <w:bookmarkEnd w:id="26"/>
    </w:p>
    <w:p w14:paraId="694B74D7" w14:textId="6E06D230" w:rsidR="00022A21" w:rsidRPr="004C4000" w:rsidRDefault="00F958FB" w:rsidP="00F958FB">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sz w:val="24"/>
          <w:szCs w:val="24"/>
          <w:lang w:val="en-CA"/>
        </w:rPr>
        <w:t xml:space="preserve">To </w:t>
      </w:r>
      <w:r w:rsidR="00D6593C" w:rsidRPr="004C4000">
        <w:rPr>
          <w:rFonts w:ascii="Times New Roman" w:eastAsia="Times New Roman" w:hAnsi="Times New Roman" w:cs="Times New Roman"/>
          <w:sz w:val="24"/>
          <w:szCs w:val="24"/>
          <w:lang w:val="en-CA"/>
        </w:rPr>
        <w:t xml:space="preserve">simulate changes in </w:t>
      </w:r>
      <w:r w:rsidRPr="004C4000">
        <w:rPr>
          <w:rFonts w:ascii="Times New Roman" w:eastAsia="Times New Roman" w:hAnsi="Times New Roman" w:cs="Times New Roman"/>
          <w:sz w:val="24"/>
          <w:szCs w:val="24"/>
          <w:lang w:val="en-CA"/>
        </w:rPr>
        <w:t>genetic information through time, we used</w:t>
      </w:r>
      <w:r w:rsidR="003F4D83" w:rsidRPr="004C4000">
        <w:rPr>
          <w:rFonts w:ascii="Times New Roman" w:eastAsia="Times New Roman" w:hAnsi="Times New Roman" w:cs="Times New Roman"/>
          <w:sz w:val="24"/>
          <w:szCs w:val="24"/>
          <w:lang w:val="en-CA"/>
        </w:rPr>
        <w:t xml:space="preserve"> the</w:t>
      </w:r>
      <w:r w:rsidR="003F4D83" w:rsidRPr="004C4000">
        <w:rPr>
          <w:rFonts w:ascii="Times New Roman" w:eastAsia="Times New Roman" w:hAnsi="Times New Roman" w:cs="Times New Roman"/>
          <w:sz w:val="24"/>
          <w:szCs w:val="24"/>
        </w:rPr>
        <w:t xml:space="preserve"> spatially-explicit gene flow simulation</w:t>
      </w:r>
      <w:r w:rsidR="003F4D83" w:rsidRPr="004C4000">
        <w:rPr>
          <w:rFonts w:ascii="Times New Roman" w:eastAsia="Times New Roman" w:hAnsi="Times New Roman" w:cs="Times New Roman"/>
          <w:sz w:val="24"/>
          <w:szCs w:val="24"/>
          <w:lang w:val="en-CA"/>
        </w:rPr>
        <w:t xml:space="preserve"> software CDMetaPOP </w:t>
      </w:r>
      <w:r w:rsidR="0072632B" w:rsidRPr="004C4000">
        <w:rPr>
          <w:rFonts w:ascii="Times New Roman" w:eastAsia="Times New Roman" w:hAnsi="Times New Roman" w:cs="Times New Roman"/>
          <w:sz w:val="24"/>
          <w:szCs w:val="24"/>
          <w:lang w:val="en-CA"/>
        </w:rPr>
        <w:fldChar w:fldCharType="begin" w:fldLock="1"/>
      </w:r>
      <w:r w:rsidR="003F634D" w:rsidRPr="004C4000">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Day, &amp; Dunham, 2017)","plainTextFormattedCitation":"(Landguth, Bearlin, Day, &amp; Dunham, 2017)","previouslyFormattedCitation":"(Landguth, Bearlin, Day, &amp; Dunham, 2017)"},"properties":{"noteIndex":0},"schema":"https://github.com/citation-style-language/schema/raw/master/csl-citation.json"}</w:instrText>
      </w:r>
      <w:r w:rsidR="0072632B" w:rsidRPr="004C4000">
        <w:rPr>
          <w:rFonts w:ascii="Times New Roman" w:eastAsia="Times New Roman" w:hAnsi="Times New Roman" w:cs="Times New Roman"/>
          <w:sz w:val="24"/>
          <w:szCs w:val="24"/>
          <w:lang w:val="en-CA"/>
        </w:rPr>
        <w:fldChar w:fldCharType="separate"/>
      </w:r>
      <w:r w:rsidR="0072632B" w:rsidRPr="004C4000">
        <w:rPr>
          <w:rFonts w:ascii="Times New Roman" w:eastAsia="Times New Roman" w:hAnsi="Times New Roman" w:cs="Times New Roman"/>
          <w:noProof/>
          <w:sz w:val="24"/>
          <w:szCs w:val="24"/>
          <w:lang w:val="en-CA"/>
        </w:rPr>
        <w:t>(Landguth, Bearlin, Day, &amp; Dunham, 2017)</w:t>
      </w:r>
      <w:r w:rsidR="0072632B" w:rsidRPr="004C4000">
        <w:rPr>
          <w:rFonts w:ascii="Times New Roman" w:eastAsia="Times New Roman" w:hAnsi="Times New Roman" w:cs="Times New Roman"/>
          <w:sz w:val="24"/>
          <w:szCs w:val="24"/>
          <w:lang w:val="en-CA"/>
        </w:rPr>
        <w:fldChar w:fldCharType="end"/>
      </w:r>
      <w:r w:rsidR="003F4D83" w:rsidRPr="004C4000">
        <w:rPr>
          <w:rFonts w:ascii="Times New Roman" w:eastAsia="Times New Roman" w:hAnsi="Times New Roman" w:cs="Times New Roman"/>
          <w:sz w:val="24"/>
          <w:szCs w:val="24"/>
          <w:lang w:val="en-CA"/>
        </w:rPr>
        <w:t xml:space="preserve">. </w:t>
      </w:r>
      <w:r w:rsidR="003F4D83" w:rsidRPr="004C4000">
        <w:rPr>
          <w:rFonts w:ascii="Times New Roman" w:eastAsia="Times New Roman" w:hAnsi="Times New Roman" w:cs="Times New Roman"/>
          <w:sz w:val="24"/>
          <w:szCs w:val="24"/>
          <w:lang w:val="en-GB"/>
        </w:rPr>
        <w:t>CDMetaPOP simulates dispersal and mating of individuals across a landscape, and allows to define the initial genetic structure, spatial distribution of individuals, dispersal characteristics, and life history traits of the population.</w:t>
      </w:r>
      <w:r w:rsidRPr="004C4000">
        <w:rPr>
          <w:rFonts w:ascii="Times New Roman" w:eastAsia="Times New Roman" w:hAnsi="Times New Roman" w:cs="Times New Roman"/>
          <w:sz w:val="24"/>
          <w:szCs w:val="24"/>
          <w:lang w:val="en-GB"/>
        </w:rPr>
        <w:t xml:space="preserve"> </w:t>
      </w:r>
    </w:p>
    <w:p w14:paraId="35F2E98A" w14:textId="62B20598" w:rsidR="00E06135" w:rsidRPr="004C4000" w:rsidRDefault="00022A21" w:rsidP="00E06135">
      <w:pPr>
        <w:spacing w:after="240" w:line="480" w:lineRule="auto"/>
        <w:rPr>
          <w:rFonts w:ascii="Times New Roman" w:eastAsia="Times New Roman" w:hAnsi="Times New Roman" w:cs="Times New Roman"/>
          <w:sz w:val="24"/>
          <w:szCs w:val="24"/>
          <w:lang w:val="en-CA"/>
        </w:rPr>
      </w:pPr>
      <w:r w:rsidRPr="004C4000">
        <w:rPr>
          <w:rFonts w:ascii="Times New Roman" w:eastAsia="Times New Roman" w:hAnsi="Times New Roman" w:cs="Times New Roman"/>
          <w:sz w:val="24"/>
          <w:szCs w:val="24"/>
          <w:lang w:val="en-GB"/>
        </w:rPr>
        <w:t xml:space="preserve">Loci were modelled after single nuclear polymorphism </w:t>
      </w:r>
      <w:r w:rsidR="00233C00" w:rsidRPr="004C4000">
        <w:rPr>
          <w:rFonts w:ascii="Times New Roman" w:eastAsia="Times New Roman" w:hAnsi="Times New Roman" w:cs="Times New Roman"/>
          <w:sz w:val="24"/>
          <w:szCs w:val="24"/>
          <w:lang w:val="en-GB"/>
        </w:rPr>
        <w:t xml:space="preserve">(SNP) </w:t>
      </w:r>
      <w:r w:rsidRPr="004C4000">
        <w:rPr>
          <w:rFonts w:ascii="Times New Roman" w:eastAsia="Times New Roman" w:hAnsi="Times New Roman" w:cs="Times New Roman"/>
          <w:sz w:val="24"/>
          <w:szCs w:val="24"/>
          <w:lang w:val="en-GB"/>
        </w:rPr>
        <w:t>and therefore are bi-allelic. The mutation rate was set as to reflect empirically-derived mutation rates found in many taxa (REF I</w:t>
      </w:r>
      <w:r w:rsidR="00AC0AD3" w:rsidRPr="004C4000">
        <w:rPr>
          <w:rFonts w:ascii="Times New Roman" w:eastAsia="Times New Roman" w:hAnsi="Times New Roman" w:cs="Times New Roman"/>
          <w:sz w:val="24"/>
          <w:szCs w:val="24"/>
          <w:lang w:val="en-GB"/>
        </w:rPr>
        <w:t xml:space="preserve"> gave to Ryan). </w:t>
      </w:r>
      <w:r w:rsidR="00306772" w:rsidRPr="004C4000">
        <w:rPr>
          <w:rFonts w:ascii="Times New Roman" w:eastAsia="Times New Roman" w:hAnsi="Times New Roman" w:cs="Times New Roman"/>
          <w:sz w:val="24"/>
          <w:szCs w:val="24"/>
          <w:lang w:val="en-GB"/>
        </w:rPr>
        <w:t>Simulated individuals each carri</w:t>
      </w:r>
      <w:r w:rsidR="00F60796" w:rsidRPr="004C4000">
        <w:rPr>
          <w:rFonts w:ascii="Times New Roman" w:eastAsia="Times New Roman" w:hAnsi="Times New Roman" w:cs="Times New Roman"/>
          <w:sz w:val="24"/>
          <w:szCs w:val="24"/>
          <w:lang w:val="en-GB"/>
        </w:rPr>
        <w:t xml:space="preserve">ed a genome of </w:t>
      </w:r>
      <w:r w:rsidR="001202C3" w:rsidRPr="004C4000">
        <w:rPr>
          <w:rFonts w:ascii="Times New Roman" w:eastAsia="Times New Roman" w:hAnsi="Times New Roman" w:cs="Times New Roman"/>
          <w:sz w:val="24"/>
          <w:szCs w:val="24"/>
          <w:lang w:val="en-GB"/>
        </w:rPr>
        <w:t>100</w:t>
      </w:r>
      <w:r w:rsidR="00306772" w:rsidRPr="004C4000">
        <w:rPr>
          <w:rFonts w:ascii="Times New Roman" w:eastAsia="Times New Roman" w:hAnsi="Times New Roman" w:cs="Times New Roman"/>
          <w:sz w:val="24"/>
          <w:szCs w:val="24"/>
          <w:lang w:val="en-GB"/>
        </w:rPr>
        <w:t xml:space="preserve"> </w:t>
      </w:r>
      <w:r w:rsidR="00D6593C" w:rsidRPr="004C4000">
        <w:rPr>
          <w:rFonts w:ascii="Times New Roman" w:eastAsia="Times New Roman" w:hAnsi="Times New Roman" w:cs="Times New Roman"/>
          <w:sz w:val="24"/>
          <w:szCs w:val="24"/>
          <w:lang w:val="en-GB"/>
        </w:rPr>
        <w:t xml:space="preserve">neutral </w:t>
      </w:r>
      <w:r w:rsidR="00306772" w:rsidRPr="004C4000">
        <w:rPr>
          <w:rFonts w:ascii="Times New Roman" w:eastAsia="Times New Roman" w:hAnsi="Times New Roman" w:cs="Times New Roman"/>
          <w:sz w:val="24"/>
          <w:szCs w:val="24"/>
          <w:lang w:val="en-GB"/>
        </w:rPr>
        <w:t xml:space="preserve">loci without linkage </w:t>
      </w:r>
      <w:r w:rsidR="00F60796" w:rsidRPr="004C4000">
        <w:rPr>
          <w:rFonts w:ascii="Times New Roman" w:eastAsia="Times New Roman" w:hAnsi="Times New Roman" w:cs="Times New Roman"/>
          <w:sz w:val="24"/>
          <w:szCs w:val="24"/>
          <w:lang w:val="en-GB"/>
        </w:rPr>
        <w:t>disequilibrium</w:t>
      </w:r>
      <w:r w:rsidR="00306772" w:rsidRPr="004C4000">
        <w:rPr>
          <w:rFonts w:ascii="Times New Roman" w:eastAsia="Times New Roman" w:hAnsi="Times New Roman" w:cs="Times New Roman"/>
          <w:sz w:val="24"/>
          <w:szCs w:val="24"/>
          <w:lang w:val="en-GB"/>
        </w:rPr>
        <w:t>.</w:t>
      </w:r>
      <w:r w:rsidR="00AC0AD3" w:rsidRPr="004C4000">
        <w:rPr>
          <w:rFonts w:ascii="Times New Roman" w:eastAsia="Times New Roman" w:hAnsi="Times New Roman" w:cs="Times New Roman"/>
          <w:sz w:val="24"/>
          <w:szCs w:val="24"/>
          <w:lang w:val="en-GB"/>
        </w:rPr>
        <w:t xml:space="preserve"> </w:t>
      </w:r>
      <w:r w:rsidR="00E06135" w:rsidRPr="004C4000">
        <w:rPr>
          <w:rFonts w:ascii="Times New Roman" w:eastAsia="Times New Roman" w:hAnsi="Times New Roman" w:cs="Times New Roman"/>
          <w:sz w:val="24"/>
          <w:szCs w:val="24"/>
          <w:lang w:val="en-CA"/>
        </w:rPr>
        <w:t xml:space="preserve"> Each simulated population</w:t>
      </w:r>
      <w:r w:rsidR="000778EF" w:rsidRPr="004C4000">
        <w:rPr>
          <w:rFonts w:ascii="Times New Roman" w:eastAsia="Times New Roman" w:hAnsi="Times New Roman" w:cs="Times New Roman"/>
          <w:sz w:val="24"/>
          <w:szCs w:val="24"/>
          <w:lang w:val="en-CA"/>
        </w:rPr>
        <w:t xml:space="preserve"> in the landscape</w:t>
      </w:r>
      <w:r w:rsidR="00E06135" w:rsidRPr="004C4000">
        <w:rPr>
          <w:rFonts w:ascii="Times New Roman" w:eastAsia="Times New Roman" w:hAnsi="Times New Roman" w:cs="Times New Roman"/>
          <w:sz w:val="24"/>
          <w:szCs w:val="24"/>
          <w:lang w:val="en-CA"/>
        </w:rPr>
        <w:t xml:space="preserve"> had a maximum carrying capacity of 50 individuals</w:t>
      </w:r>
      <w:r w:rsidR="000778EF" w:rsidRPr="004C4000">
        <w:rPr>
          <w:rFonts w:ascii="Times New Roman" w:eastAsia="Times New Roman" w:hAnsi="Times New Roman" w:cs="Times New Roman"/>
          <w:sz w:val="24"/>
          <w:szCs w:val="24"/>
          <w:lang w:val="en-CA"/>
        </w:rPr>
        <w:t>,</w:t>
      </w:r>
      <w:r w:rsidR="00E06135" w:rsidRPr="004C4000">
        <w:rPr>
          <w:rFonts w:ascii="Times New Roman" w:eastAsia="Times New Roman" w:hAnsi="Times New Roman" w:cs="Times New Roman"/>
          <w:sz w:val="24"/>
          <w:szCs w:val="24"/>
          <w:lang w:val="en-CA"/>
        </w:rPr>
        <w:t xml:space="preserve"> and each simulated landscape comprised 25 (</w:t>
      </w:r>
      <w:r w:rsidR="004553BC" w:rsidRPr="004C4000">
        <w:rPr>
          <w:rFonts w:ascii="Times New Roman" w:eastAsia="Times New Roman" w:hAnsi="Times New Roman" w:cs="Times New Roman"/>
          <w:sz w:val="24"/>
          <w:szCs w:val="24"/>
          <w:lang w:val="en-CA"/>
        </w:rPr>
        <w:t xml:space="preserve">a grid of </w:t>
      </w:r>
      <w:r w:rsidR="00E06135" w:rsidRPr="004C4000">
        <w:rPr>
          <w:rFonts w:ascii="Times New Roman" w:eastAsia="Times New Roman" w:hAnsi="Times New Roman" w:cs="Times New Roman"/>
          <w:sz w:val="24"/>
          <w:szCs w:val="24"/>
          <w:lang w:val="en-CA"/>
        </w:rPr>
        <w:t xml:space="preserve">5 by 5) interconnected </w:t>
      </w:r>
      <w:r w:rsidR="000778EF" w:rsidRPr="004C4000">
        <w:rPr>
          <w:rFonts w:ascii="Times New Roman" w:eastAsia="Times New Roman" w:hAnsi="Times New Roman" w:cs="Times New Roman"/>
          <w:sz w:val="24"/>
          <w:szCs w:val="24"/>
          <w:lang w:val="en-CA"/>
        </w:rPr>
        <w:t xml:space="preserve">such </w:t>
      </w:r>
      <w:r w:rsidR="00E06135" w:rsidRPr="004C4000">
        <w:rPr>
          <w:rFonts w:ascii="Times New Roman" w:eastAsia="Times New Roman" w:hAnsi="Times New Roman" w:cs="Times New Roman"/>
          <w:sz w:val="24"/>
          <w:szCs w:val="24"/>
          <w:lang w:val="en-CA"/>
        </w:rPr>
        <w:t xml:space="preserve">populations with structural connectivity only reflecting geographical distance. That corresponds to a maximum of 1250 individuals in the landscape. Each simulation was run for 100 </w:t>
      </w:r>
      <w:r w:rsidR="00C85CED" w:rsidRPr="004C4000">
        <w:rPr>
          <w:rFonts w:ascii="Times New Roman" w:eastAsia="Times New Roman" w:hAnsi="Times New Roman" w:cs="Times New Roman"/>
          <w:sz w:val="24"/>
          <w:szCs w:val="24"/>
          <w:lang w:val="en-CA"/>
        </w:rPr>
        <w:t xml:space="preserve">generations </w:t>
      </w:r>
      <w:r w:rsidR="00E06135" w:rsidRPr="004C4000">
        <w:rPr>
          <w:rFonts w:ascii="Times New Roman" w:eastAsia="Times New Roman" w:hAnsi="Times New Roman" w:cs="Times New Roman"/>
          <w:sz w:val="24"/>
          <w:szCs w:val="24"/>
          <w:lang w:val="en-CA"/>
        </w:rPr>
        <w:t xml:space="preserve">before </w:t>
      </w:r>
      <w:r w:rsidR="00686A63" w:rsidRPr="004C4000">
        <w:rPr>
          <w:rFonts w:ascii="Times New Roman" w:eastAsia="Times New Roman" w:hAnsi="Times New Roman" w:cs="Times New Roman"/>
          <w:sz w:val="24"/>
          <w:szCs w:val="24"/>
          <w:lang w:val="en-CA"/>
        </w:rPr>
        <w:t>a demographic event was forced on up to three populations in</w:t>
      </w:r>
      <w:r w:rsidR="00E06135" w:rsidRPr="004C4000">
        <w:rPr>
          <w:rFonts w:ascii="Times New Roman" w:eastAsia="Times New Roman" w:hAnsi="Times New Roman" w:cs="Times New Roman"/>
          <w:sz w:val="24"/>
          <w:szCs w:val="24"/>
          <w:lang w:val="en-CA"/>
        </w:rPr>
        <w:t xml:space="preserve"> the landscape. 10 more generations were simulated after the event.</w:t>
      </w:r>
    </w:p>
    <w:p w14:paraId="6DC16BC9" w14:textId="3338ED74" w:rsidR="004B157E" w:rsidRPr="004C4000" w:rsidRDefault="00E06135" w:rsidP="00D17AA7">
      <w:pPr>
        <w:spacing w:after="240" w:line="480" w:lineRule="auto"/>
        <w:rPr>
          <w:rFonts w:ascii="Times New Roman" w:hAnsi="Times New Roman" w:cs="Times New Roman"/>
          <w:sz w:val="24"/>
          <w:szCs w:val="24"/>
          <w:lang w:val="en-CA"/>
        </w:rPr>
      </w:pPr>
      <w:r w:rsidRPr="004C4000">
        <w:rPr>
          <w:rFonts w:ascii="Times New Roman" w:eastAsia="Times New Roman" w:hAnsi="Times New Roman" w:cs="Times New Roman"/>
          <w:sz w:val="24"/>
          <w:szCs w:val="24"/>
          <w:lang w:val="en-GB"/>
        </w:rPr>
        <w:t>W</w:t>
      </w:r>
      <w:r w:rsidRPr="004C4000">
        <w:rPr>
          <w:rFonts w:ascii="Times New Roman" w:eastAsia="Times New Roman" w:hAnsi="Times New Roman" w:cs="Times New Roman"/>
          <w:sz w:val="24"/>
          <w:szCs w:val="24"/>
          <w:lang w:val="en-CA"/>
        </w:rPr>
        <w:t>e simulated 1</w:t>
      </w:r>
      <w:r w:rsidR="0079063D" w:rsidRPr="004C4000">
        <w:rPr>
          <w:rFonts w:ascii="Times New Roman" w:eastAsia="Times New Roman" w:hAnsi="Times New Roman" w:cs="Times New Roman"/>
          <w:sz w:val="24"/>
          <w:szCs w:val="24"/>
          <w:lang w:val="en-CA"/>
        </w:rPr>
        <w:t>8</w:t>
      </w:r>
      <w:r w:rsidRPr="004C4000">
        <w:rPr>
          <w:rFonts w:ascii="Times New Roman" w:eastAsia="Times New Roman" w:hAnsi="Times New Roman" w:cs="Times New Roman"/>
          <w:sz w:val="24"/>
          <w:szCs w:val="24"/>
          <w:lang w:val="en-CA"/>
        </w:rPr>
        <w:t xml:space="preserve">0 replicates for each scenario, with </w:t>
      </w:r>
      <w:r w:rsidR="00D52C9B" w:rsidRPr="004C4000">
        <w:rPr>
          <w:rFonts w:ascii="Times New Roman" w:eastAsia="Times New Roman" w:hAnsi="Times New Roman" w:cs="Times New Roman"/>
          <w:sz w:val="24"/>
          <w:szCs w:val="24"/>
          <w:lang w:val="en-CA"/>
        </w:rPr>
        <w:t xml:space="preserve">the </w:t>
      </w:r>
      <w:r w:rsidRPr="004C4000">
        <w:rPr>
          <w:rFonts w:ascii="Times New Roman" w:eastAsia="Times New Roman" w:hAnsi="Times New Roman" w:cs="Times New Roman"/>
          <w:sz w:val="24"/>
          <w:szCs w:val="24"/>
          <w:lang w:val="en-CA"/>
        </w:rPr>
        <w:t>new allocation of allelic frequencies for each replicate.</w:t>
      </w:r>
      <w:r w:rsidR="00FC1F2A" w:rsidRPr="004C4000">
        <w:rPr>
          <w:rFonts w:ascii="Times New Roman" w:eastAsia="Times New Roman" w:hAnsi="Times New Roman" w:cs="Times New Roman"/>
          <w:sz w:val="24"/>
          <w:szCs w:val="24"/>
          <w:lang w:val="en-CA"/>
        </w:rPr>
        <w:t xml:space="preserve"> Those parameters were chosen as a compromise between realism and </w:t>
      </w:r>
      <w:r w:rsidR="009669D3" w:rsidRPr="004C4000">
        <w:rPr>
          <w:rFonts w:ascii="Times New Roman" w:eastAsia="Times New Roman" w:hAnsi="Times New Roman" w:cs="Times New Roman"/>
          <w:sz w:val="24"/>
          <w:szCs w:val="24"/>
          <w:lang w:val="en-CA"/>
        </w:rPr>
        <w:t xml:space="preserve">computational time limitations, and </w:t>
      </w:r>
      <w:r w:rsidR="00D17AA7" w:rsidRPr="004C4000">
        <w:rPr>
          <w:rFonts w:ascii="Times New Roman" w:hAnsi="Times New Roman" w:cs="Times New Roman"/>
          <w:sz w:val="24"/>
          <w:szCs w:val="24"/>
          <w:lang w:val="en-CA"/>
        </w:rPr>
        <w:t xml:space="preserve">we believe </w:t>
      </w:r>
      <w:r w:rsidR="00452D56" w:rsidRPr="004C4000">
        <w:rPr>
          <w:rFonts w:ascii="Times New Roman" w:hAnsi="Times New Roman" w:cs="Times New Roman"/>
          <w:sz w:val="24"/>
          <w:szCs w:val="24"/>
          <w:lang w:val="en-CA"/>
        </w:rPr>
        <w:t xml:space="preserve">they were appropriate </w:t>
      </w:r>
      <w:r w:rsidR="00D17AA7" w:rsidRPr="004C4000">
        <w:rPr>
          <w:rFonts w:ascii="Times New Roman" w:hAnsi="Times New Roman" w:cs="Times New Roman"/>
          <w:sz w:val="24"/>
          <w:szCs w:val="24"/>
          <w:lang w:val="en-CA"/>
        </w:rPr>
        <w:t xml:space="preserve">to produce the complex evolutionary dynamics necessary to </w:t>
      </w:r>
      <w:r w:rsidR="00D6593C" w:rsidRPr="004C4000">
        <w:rPr>
          <w:rFonts w:ascii="Times New Roman" w:hAnsi="Times New Roman" w:cs="Times New Roman"/>
          <w:sz w:val="24"/>
          <w:szCs w:val="24"/>
          <w:lang w:val="en-CA"/>
        </w:rPr>
        <w:t xml:space="preserve">reasonably </w:t>
      </w:r>
      <w:r w:rsidR="00D17AA7" w:rsidRPr="004C4000">
        <w:rPr>
          <w:rFonts w:ascii="Times New Roman" w:hAnsi="Times New Roman" w:cs="Times New Roman"/>
          <w:sz w:val="24"/>
          <w:szCs w:val="24"/>
          <w:lang w:val="en-CA"/>
        </w:rPr>
        <w:t xml:space="preserve">realistic </w:t>
      </w:r>
      <w:r w:rsidR="00D6593C" w:rsidRPr="004C4000">
        <w:rPr>
          <w:rFonts w:ascii="Times New Roman" w:hAnsi="Times New Roman" w:cs="Times New Roman"/>
          <w:sz w:val="24"/>
          <w:szCs w:val="24"/>
          <w:lang w:val="en-CA"/>
        </w:rPr>
        <w:t xml:space="preserve">and useful </w:t>
      </w:r>
      <w:r w:rsidR="00D17AA7" w:rsidRPr="004C4000">
        <w:rPr>
          <w:rFonts w:ascii="Times New Roman" w:hAnsi="Times New Roman" w:cs="Times New Roman"/>
          <w:sz w:val="24"/>
          <w:szCs w:val="24"/>
          <w:lang w:val="en-CA"/>
        </w:rPr>
        <w:t>genetic data.</w:t>
      </w:r>
    </w:p>
    <w:p w14:paraId="38297732" w14:textId="0200E619" w:rsidR="004B157E" w:rsidRPr="004C4000" w:rsidRDefault="00D6593C" w:rsidP="00F958FB">
      <w:pPr>
        <w:spacing w:after="240" w:line="480" w:lineRule="auto"/>
        <w:rPr>
          <w:rFonts w:ascii="Times New Roman" w:hAnsi="Times New Roman" w:cs="Times New Roman"/>
          <w:sz w:val="24"/>
          <w:szCs w:val="24"/>
          <w:lang w:val="en-CA"/>
        </w:rPr>
      </w:pPr>
      <w:r w:rsidRPr="004C4000">
        <w:rPr>
          <w:rFonts w:ascii="Times New Roman" w:hAnsi="Times New Roman" w:cs="Times New Roman"/>
          <w:sz w:val="24"/>
          <w:szCs w:val="24"/>
          <w:lang w:val="en-CA"/>
        </w:rPr>
        <w:lastRenderedPageBreak/>
        <w:t>I examined the influ</w:t>
      </w:r>
      <w:r w:rsidR="00643CB8" w:rsidRPr="004C4000">
        <w:rPr>
          <w:rFonts w:ascii="Times New Roman" w:hAnsi="Times New Roman" w:cs="Times New Roman"/>
          <w:sz w:val="24"/>
          <w:szCs w:val="24"/>
          <w:lang w:val="en-CA"/>
        </w:rPr>
        <w:t>en</w:t>
      </w:r>
      <w:r w:rsidRPr="004C4000">
        <w:rPr>
          <w:rFonts w:ascii="Times New Roman" w:hAnsi="Times New Roman" w:cs="Times New Roman"/>
          <w:sz w:val="24"/>
          <w:szCs w:val="24"/>
          <w:lang w:val="en-CA"/>
        </w:rPr>
        <w:t xml:space="preserve">ce of dispersal, </w:t>
      </w:r>
      <w:r w:rsidR="002B59EB" w:rsidRPr="004C4000">
        <w:rPr>
          <w:rFonts w:ascii="Times New Roman" w:hAnsi="Times New Roman" w:cs="Times New Roman"/>
          <w:sz w:val="24"/>
          <w:szCs w:val="24"/>
          <w:lang w:val="en-CA"/>
        </w:rPr>
        <w:t>demographic event</w:t>
      </w:r>
      <w:r w:rsidRPr="004C4000">
        <w:rPr>
          <w:rFonts w:ascii="Times New Roman" w:hAnsi="Times New Roman" w:cs="Times New Roman"/>
          <w:sz w:val="24"/>
          <w:szCs w:val="24"/>
          <w:lang w:val="en-CA"/>
        </w:rPr>
        <w:t xml:space="preserve"> type, and </w:t>
      </w:r>
      <w:r w:rsidR="002B59EB" w:rsidRPr="004C4000">
        <w:rPr>
          <w:rFonts w:ascii="Times New Roman" w:hAnsi="Times New Roman" w:cs="Times New Roman"/>
          <w:sz w:val="24"/>
          <w:szCs w:val="24"/>
          <w:lang w:val="en-CA"/>
        </w:rPr>
        <w:t>demographic event</w:t>
      </w:r>
      <w:r w:rsidRPr="004C4000">
        <w:rPr>
          <w:rFonts w:ascii="Times New Roman" w:hAnsi="Times New Roman" w:cs="Times New Roman"/>
          <w:sz w:val="24"/>
          <w:szCs w:val="24"/>
          <w:lang w:val="en-CA"/>
        </w:rPr>
        <w:t xml:space="preserve"> spatial extent on the persistence of genetic s</w:t>
      </w:r>
      <w:r w:rsidR="00643CB8" w:rsidRPr="004C4000">
        <w:rPr>
          <w:rFonts w:ascii="Times New Roman" w:hAnsi="Times New Roman" w:cs="Times New Roman"/>
          <w:sz w:val="24"/>
          <w:szCs w:val="24"/>
          <w:lang w:val="en-CA"/>
        </w:rPr>
        <w:t>patial legacies using this simu</w:t>
      </w:r>
      <w:r w:rsidRPr="004C4000">
        <w:rPr>
          <w:rFonts w:ascii="Times New Roman" w:hAnsi="Times New Roman" w:cs="Times New Roman"/>
          <w:sz w:val="24"/>
          <w:szCs w:val="24"/>
          <w:lang w:val="en-CA"/>
        </w:rPr>
        <w:t xml:space="preserve">lation model. </w:t>
      </w:r>
      <w:r w:rsidR="00EE19DD" w:rsidRPr="004C4000">
        <w:rPr>
          <w:rFonts w:ascii="Times New Roman" w:hAnsi="Times New Roman" w:cs="Times New Roman"/>
          <w:sz w:val="24"/>
          <w:szCs w:val="24"/>
          <w:lang w:val="en-CA"/>
        </w:rPr>
        <w:t xml:space="preserve">With 3 dispersal regimes, 2 different </w:t>
      </w:r>
      <w:r w:rsidR="002B59EB" w:rsidRPr="004C4000">
        <w:rPr>
          <w:rFonts w:ascii="Times New Roman" w:hAnsi="Times New Roman" w:cs="Times New Roman"/>
          <w:sz w:val="24"/>
          <w:szCs w:val="24"/>
          <w:lang w:val="en-CA"/>
        </w:rPr>
        <w:t>demographic event</w:t>
      </w:r>
      <w:r w:rsidR="00FE554E" w:rsidRPr="004C4000">
        <w:rPr>
          <w:rFonts w:ascii="Times New Roman" w:hAnsi="Times New Roman" w:cs="Times New Roman"/>
          <w:sz w:val="24"/>
          <w:szCs w:val="24"/>
          <w:lang w:val="en-CA"/>
        </w:rPr>
        <w:t xml:space="preserve"> types and 3</w:t>
      </w:r>
      <w:r w:rsidR="00EE19DD" w:rsidRPr="004C4000">
        <w:rPr>
          <w:rFonts w:ascii="Times New Roman" w:hAnsi="Times New Roman" w:cs="Times New Roman"/>
          <w:sz w:val="24"/>
          <w:szCs w:val="24"/>
          <w:lang w:val="en-CA"/>
        </w:rPr>
        <w:t xml:space="preserve"> different number</w:t>
      </w:r>
      <w:r w:rsidR="009B6659" w:rsidRPr="004C4000">
        <w:rPr>
          <w:rFonts w:ascii="Times New Roman" w:hAnsi="Times New Roman" w:cs="Times New Roman"/>
          <w:sz w:val="24"/>
          <w:szCs w:val="24"/>
          <w:lang w:val="en-CA"/>
        </w:rPr>
        <w:t>s</w:t>
      </w:r>
      <w:r w:rsidR="00EE19DD" w:rsidRPr="004C4000">
        <w:rPr>
          <w:rFonts w:ascii="Times New Roman" w:hAnsi="Times New Roman" w:cs="Times New Roman"/>
          <w:sz w:val="24"/>
          <w:szCs w:val="24"/>
          <w:lang w:val="en-CA"/>
        </w:rPr>
        <w:t xml:space="preserve"> of </w:t>
      </w:r>
      <w:r w:rsidR="00FE554E" w:rsidRPr="004C4000">
        <w:rPr>
          <w:rFonts w:ascii="Times New Roman" w:hAnsi="Times New Roman" w:cs="Times New Roman"/>
          <w:sz w:val="24"/>
          <w:szCs w:val="24"/>
          <w:lang w:val="en-CA"/>
        </w:rPr>
        <w:t>populations affected, we have 18</w:t>
      </w:r>
      <w:r w:rsidR="00EE19DD" w:rsidRPr="004C4000">
        <w:rPr>
          <w:rFonts w:ascii="Times New Roman" w:hAnsi="Times New Roman" w:cs="Times New Roman"/>
          <w:sz w:val="24"/>
          <w:szCs w:val="24"/>
          <w:lang w:val="en-CA"/>
        </w:rPr>
        <w:t xml:space="preserve"> different scenarios giving us a total of </w:t>
      </w:r>
      <w:r w:rsidR="00FE554E" w:rsidRPr="004C4000">
        <w:rPr>
          <w:rFonts w:ascii="Times New Roman" w:hAnsi="Times New Roman" w:cs="Times New Roman"/>
          <w:sz w:val="24"/>
          <w:szCs w:val="24"/>
          <w:lang w:val="en-CA"/>
        </w:rPr>
        <w:t>3240</w:t>
      </w:r>
      <w:r w:rsidR="00EE19DD" w:rsidRPr="004C4000">
        <w:rPr>
          <w:rFonts w:ascii="Times New Roman" w:hAnsi="Times New Roman" w:cs="Times New Roman"/>
          <w:sz w:val="24"/>
          <w:szCs w:val="24"/>
          <w:lang w:val="en-CA"/>
        </w:rPr>
        <w:t xml:space="preserve"> simulations.</w:t>
      </w:r>
      <w:r w:rsidR="004B157E" w:rsidRPr="004C4000">
        <w:rPr>
          <w:rFonts w:ascii="Times New Roman" w:hAnsi="Times New Roman" w:cs="Times New Roman"/>
          <w:sz w:val="24"/>
          <w:szCs w:val="24"/>
          <w:lang w:val="en-CA"/>
        </w:rPr>
        <w:t xml:space="preserve"> In the next </w:t>
      </w:r>
      <w:r w:rsidR="009B6659" w:rsidRPr="004C4000">
        <w:rPr>
          <w:rFonts w:ascii="Times New Roman" w:hAnsi="Times New Roman" w:cs="Times New Roman"/>
          <w:sz w:val="24"/>
          <w:szCs w:val="24"/>
          <w:lang w:val="en-CA"/>
        </w:rPr>
        <w:t>sections</w:t>
      </w:r>
      <w:r w:rsidR="004B157E" w:rsidRPr="004C4000">
        <w:rPr>
          <w:rFonts w:ascii="Times New Roman" w:hAnsi="Times New Roman" w:cs="Times New Roman"/>
          <w:sz w:val="24"/>
          <w:szCs w:val="24"/>
          <w:lang w:val="en-CA"/>
        </w:rPr>
        <w:t>, we detail how we modelled the aforementioned three factors. Additional material concerning the use of the simulator can be found in Supplementary Materials.</w:t>
      </w:r>
    </w:p>
    <w:p w14:paraId="55C2F5D1" w14:textId="7060444F" w:rsidR="00EE19DD" w:rsidRPr="004C4000" w:rsidRDefault="004B157E" w:rsidP="00F958FB">
      <w:pPr>
        <w:spacing w:after="240" w:line="480" w:lineRule="auto"/>
        <w:rPr>
          <w:rFonts w:ascii="Times New Roman" w:eastAsia="Times New Roman" w:hAnsi="Times New Roman" w:cs="Times New Roman"/>
          <w:i/>
          <w:sz w:val="24"/>
          <w:szCs w:val="24"/>
          <w:lang w:val="en-CA"/>
        </w:rPr>
      </w:pPr>
      <w:r w:rsidRPr="004C4000">
        <w:rPr>
          <w:rFonts w:ascii="Times New Roman" w:eastAsia="Times New Roman" w:hAnsi="Times New Roman" w:cs="Times New Roman"/>
          <w:i/>
          <w:sz w:val="24"/>
          <w:szCs w:val="24"/>
          <w:lang w:val="en-CA"/>
        </w:rPr>
        <w:t xml:space="preserve"> </w:t>
      </w:r>
    </w:p>
    <w:p w14:paraId="4DCBBD95" w14:textId="6C0DCEDC" w:rsidR="001655DC" w:rsidRPr="004C4000" w:rsidRDefault="00EE19DD" w:rsidP="00F958FB">
      <w:pPr>
        <w:spacing w:after="240" w:line="480" w:lineRule="auto"/>
        <w:rPr>
          <w:rFonts w:ascii="Times New Roman" w:eastAsia="Times New Roman" w:hAnsi="Times New Roman" w:cs="Times New Roman"/>
          <w:i/>
          <w:sz w:val="24"/>
          <w:szCs w:val="24"/>
          <w:lang w:val="en-CA"/>
        </w:rPr>
      </w:pPr>
      <w:r w:rsidRPr="004C4000">
        <w:rPr>
          <w:rFonts w:ascii="Times New Roman" w:eastAsia="Times New Roman" w:hAnsi="Times New Roman" w:cs="Times New Roman"/>
          <w:i/>
          <w:sz w:val="24"/>
          <w:szCs w:val="24"/>
          <w:lang w:val="en-CA"/>
        </w:rPr>
        <w:t>D</w:t>
      </w:r>
      <w:r w:rsidR="001655DC" w:rsidRPr="004C4000">
        <w:rPr>
          <w:rFonts w:ascii="Times New Roman" w:eastAsia="Times New Roman" w:hAnsi="Times New Roman" w:cs="Times New Roman"/>
          <w:i/>
          <w:sz w:val="24"/>
          <w:szCs w:val="24"/>
          <w:lang w:val="en-CA"/>
        </w:rPr>
        <w:t>ispersal regimes</w:t>
      </w:r>
    </w:p>
    <w:p w14:paraId="4FF52617" w14:textId="17FBD449" w:rsidR="008E407E" w:rsidRPr="004C4000" w:rsidRDefault="00F60796" w:rsidP="00621722">
      <w:pPr>
        <w:spacing w:before="240" w:line="480" w:lineRule="auto"/>
        <w:rPr>
          <w:rFonts w:ascii="Times New Roman" w:eastAsia="Times New Roman" w:hAnsi="Times New Roman" w:cs="Times New Roman"/>
          <w:sz w:val="24"/>
          <w:szCs w:val="24"/>
          <w:lang w:val="en-CA"/>
        </w:rPr>
      </w:pPr>
      <w:r w:rsidRPr="004C4000">
        <w:rPr>
          <w:rFonts w:ascii="Times New Roman" w:eastAsia="Times New Roman" w:hAnsi="Times New Roman" w:cs="Times New Roman"/>
          <w:sz w:val="24"/>
          <w:szCs w:val="24"/>
          <w:lang w:val="en-CA"/>
        </w:rPr>
        <w:t>The dispers</w:t>
      </w:r>
      <w:r w:rsidR="00621722" w:rsidRPr="004C4000">
        <w:rPr>
          <w:rFonts w:ascii="Times New Roman" w:eastAsia="Times New Roman" w:hAnsi="Times New Roman" w:cs="Times New Roman"/>
          <w:sz w:val="24"/>
          <w:szCs w:val="24"/>
          <w:lang w:val="en-CA"/>
        </w:rPr>
        <w:t>al</w:t>
      </w:r>
      <w:r w:rsidRPr="004C4000">
        <w:rPr>
          <w:rFonts w:ascii="Times New Roman" w:eastAsia="Times New Roman" w:hAnsi="Times New Roman" w:cs="Times New Roman"/>
          <w:sz w:val="24"/>
          <w:szCs w:val="24"/>
          <w:lang w:val="en-CA"/>
        </w:rPr>
        <w:t xml:space="preserve"> of individuals was controlled through a dispersal kernel</w:t>
      </w:r>
      <w:r w:rsidR="00072D54" w:rsidRPr="004C4000">
        <w:rPr>
          <w:rFonts w:ascii="Times New Roman" w:eastAsia="Times New Roman" w:hAnsi="Times New Roman" w:cs="Times New Roman"/>
          <w:sz w:val="24"/>
          <w:szCs w:val="24"/>
          <w:lang w:val="en-CA"/>
        </w:rPr>
        <w:t xml:space="preserve"> </w:t>
      </w:r>
      <w:r w:rsidR="00072355" w:rsidRPr="004C4000">
        <w:rPr>
          <w:rFonts w:ascii="Times New Roman" w:eastAsia="Times New Roman" w:hAnsi="Times New Roman" w:cs="Times New Roman"/>
          <w:sz w:val="24"/>
          <w:szCs w:val="24"/>
          <w:lang w:val="en-CA"/>
        </w:rPr>
        <w:t xml:space="preserve">based on a </w:t>
      </w:r>
      <w:r w:rsidR="001202C3" w:rsidRPr="004C4000">
        <w:rPr>
          <w:rFonts w:ascii="Times New Roman" w:eastAsia="Times New Roman" w:hAnsi="Times New Roman" w:cs="Times New Roman"/>
          <w:sz w:val="24"/>
          <w:szCs w:val="24"/>
          <w:lang w:val="en-CA"/>
        </w:rPr>
        <w:t>negative e</w:t>
      </w:r>
      <w:r w:rsidR="00072355" w:rsidRPr="004C4000">
        <w:rPr>
          <w:rFonts w:ascii="Times New Roman" w:eastAsia="Times New Roman" w:hAnsi="Times New Roman" w:cs="Times New Roman"/>
          <w:sz w:val="24"/>
          <w:szCs w:val="24"/>
          <w:lang w:val="en-CA"/>
        </w:rPr>
        <w:t xml:space="preserve">xponential </w:t>
      </w:r>
      <w:r w:rsidR="001202C3" w:rsidRPr="004C4000">
        <w:rPr>
          <w:rFonts w:ascii="Times New Roman" w:eastAsia="Times New Roman" w:hAnsi="Times New Roman" w:cs="Times New Roman"/>
          <w:sz w:val="24"/>
          <w:szCs w:val="24"/>
          <w:lang w:val="en-CA"/>
        </w:rPr>
        <w:t>distributio</w:t>
      </w:r>
      <w:r w:rsidR="008E407E" w:rsidRPr="004C4000">
        <w:rPr>
          <w:rFonts w:ascii="Times New Roman" w:eastAsia="Times New Roman" w:hAnsi="Times New Roman" w:cs="Times New Roman"/>
          <w:sz w:val="24"/>
          <w:szCs w:val="24"/>
          <w:lang w:val="en-CA"/>
        </w:rPr>
        <w:t>n</w:t>
      </w:r>
      <w:r w:rsidR="003C57D0" w:rsidRPr="004C4000">
        <w:rPr>
          <w:rFonts w:ascii="Times New Roman" w:eastAsia="Times New Roman" w:hAnsi="Times New Roman" w:cs="Times New Roman"/>
          <w:sz w:val="24"/>
          <w:szCs w:val="24"/>
          <w:lang w:val="en-CA"/>
        </w:rPr>
        <w:t xml:space="preserve"> </w:t>
      </w:r>
      <w:r w:rsidR="00621722" w:rsidRPr="004C4000">
        <w:rPr>
          <w:rFonts w:ascii="Times New Roman" w:eastAsia="Times New Roman" w:hAnsi="Times New Roman" w:cs="Times New Roman"/>
          <w:sz w:val="24"/>
          <w:szCs w:val="24"/>
          <w:lang w:val="en-CA"/>
        </w:rPr>
        <w:t>from which the distance realised by an individual (</w:t>
      </w: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d</m:t>
            </m:r>
          </m:e>
          <m:sub>
            <m:r>
              <w:rPr>
                <w:rFonts w:ascii="Cambria Math" w:hAnsi="Cambria Math" w:cs="Times New Roman"/>
                <w:sz w:val="24"/>
                <w:szCs w:val="24"/>
                <w:lang w:val="en-CA"/>
              </w:rPr>
              <m:t>ind</m:t>
            </m:r>
          </m:sub>
        </m:sSub>
      </m:oMath>
      <w:r w:rsidR="00621722" w:rsidRPr="004C4000">
        <w:rPr>
          <w:rFonts w:ascii="Times New Roman" w:eastAsia="Times New Roman" w:hAnsi="Times New Roman" w:cs="Times New Roman"/>
          <w:sz w:val="24"/>
          <w:szCs w:val="24"/>
          <w:lang w:val="en-CA"/>
        </w:rPr>
        <w:t>) is sampled (sup. Fig.X showing the rescaled kernels). This distribution</w:t>
      </w:r>
      <w:r w:rsidR="003C57D0" w:rsidRPr="004C4000">
        <w:rPr>
          <w:rFonts w:ascii="Times New Roman" w:eastAsia="Times New Roman" w:hAnsi="Times New Roman" w:cs="Times New Roman"/>
          <w:sz w:val="24"/>
          <w:szCs w:val="24"/>
          <w:lang w:val="en-CA"/>
        </w:rPr>
        <w:t xml:space="preserve"> transforms the cost </w:t>
      </w:r>
      <w:r w:rsidR="001C4AA4" w:rsidRPr="004C4000">
        <w:rPr>
          <w:rFonts w:ascii="Times New Roman" w:eastAsia="Times New Roman" w:hAnsi="Times New Roman" w:cs="Times New Roman"/>
          <w:sz w:val="24"/>
          <w:szCs w:val="24"/>
          <w:lang w:val="en-CA"/>
        </w:rPr>
        <w:t xml:space="preserve">distance of travel (CD) </w:t>
      </w:r>
      <w:r w:rsidR="003C57D0" w:rsidRPr="004C4000">
        <w:rPr>
          <w:rFonts w:ascii="Times New Roman" w:eastAsia="Times New Roman" w:hAnsi="Times New Roman" w:cs="Times New Roman"/>
          <w:sz w:val="24"/>
          <w:szCs w:val="24"/>
          <w:lang w:val="en-CA"/>
        </w:rPr>
        <w:t>between cells</w:t>
      </w:r>
      <w:r w:rsidR="00621722" w:rsidRPr="004C4000">
        <w:rPr>
          <w:rFonts w:ascii="Times New Roman" w:eastAsia="Times New Roman" w:hAnsi="Times New Roman" w:cs="Times New Roman"/>
          <w:sz w:val="24"/>
          <w:szCs w:val="24"/>
          <w:lang w:val="en-CA"/>
        </w:rPr>
        <w:t xml:space="preserve"> according to a single parameter (</w:t>
      </w:r>
      <w:r w:rsidR="00621722" w:rsidRPr="004C4000">
        <w:rPr>
          <w:rFonts w:ascii="Times New Roman" w:eastAsia="Times New Roman" w:hAnsi="Times New Roman" w:cs="Times New Roman"/>
          <w:i/>
          <w:sz w:val="24"/>
          <w:szCs w:val="24"/>
          <w:lang w:val="en-CA"/>
        </w:rPr>
        <w:t>B</w:t>
      </w:r>
      <w:r w:rsidR="00621722" w:rsidRPr="004C4000">
        <w:rPr>
          <w:rFonts w:ascii="Times New Roman" w:eastAsia="Times New Roman" w:hAnsi="Times New Roman" w:cs="Times New Roman"/>
          <w:sz w:val="24"/>
          <w:szCs w:val="24"/>
          <w:lang w:val="en-CA"/>
        </w:rPr>
        <w:t>)</w:t>
      </w:r>
      <w:r w:rsidR="003C57D0" w:rsidRPr="004C4000">
        <w:rPr>
          <w:rFonts w:ascii="Times New Roman" w:eastAsia="Times New Roman" w:hAnsi="Times New Roman" w:cs="Times New Roman"/>
          <w:sz w:val="24"/>
          <w:szCs w:val="24"/>
          <w:lang w:val="en-CA"/>
        </w:rPr>
        <w:t>:</w:t>
      </w:r>
      <w:r w:rsidR="008E407E" w:rsidRPr="004C4000">
        <w:rPr>
          <w:rFonts w:ascii="Times New Roman" w:eastAsia="Times New Roman" w:hAnsi="Times New Roman" w:cs="Times New Roman"/>
          <w:sz w:val="24"/>
          <w:szCs w:val="24"/>
          <w:lang w:val="en-CA"/>
        </w:rPr>
        <w:t xml:space="preserve"> </w:t>
      </w:r>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y=10</m:t>
            </m:r>
          </m:e>
          <m:sup>
            <m:r>
              <w:rPr>
                <w:rFonts w:ascii="Cambria Math" w:eastAsia="Times New Roman" w:hAnsi="Cambria Math" w:cs="Times New Roman"/>
                <w:sz w:val="24"/>
                <w:szCs w:val="24"/>
                <w:lang w:val="en-CA"/>
              </w:rPr>
              <m:t>-B*CD</m:t>
            </m:r>
          </m:sup>
        </m:sSup>
      </m:oMath>
      <w:r w:rsidR="008E407E" w:rsidRPr="004C4000">
        <w:rPr>
          <w:rFonts w:ascii="Times New Roman" w:eastAsia="Times New Roman" w:hAnsi="Times New Roman" w:cs="Times New Roman"/>
          <w:sz w:val="24"/>
          <w:szCs w:val="24"/>
          <w:lang w:val="en-CA"/>
        </w:rPr>
        <w:t xml:space="preserve">. </w:t>
      </w:r>
      <w:r w:rsidR="003C57D0" w:rsidRPr="004C4000">
        <w:rPr>
          <w:rFonts w:ascii="Times New Roman" w:eastAsia="Times New Roman" w:hAnsi="Times New Roman" w:cs="Times New Roman"/>
          <w:sz w:val="24"/>
          <w:szCs w:val="24"/>
          <w:lang w:val="en-CA"/>
        </w:rPr>
        <w:t>Cost distances used here are simply the geographical distances between the centroids of the populations. The values created through the use of the negative exponential distribution</w:t>
      </w:r>
      <w:r w:rsidR="008E407E" w:rsidRPr="004C4000">
        <w:rPr>
          <w:rFonts w:ascii="Times New Roman" w:eastAsia="Times New Roman" w:hAnsi="Times New Roman" w:cs="Times New Roman"/>
          <w:sz w:val="24"/>
          <w:szCs w:val="24"/>
          <w:lang w:val="en-CA"/>
        </w:rPr>
        <w:t xml:space="preserve"> can then be rescaled using the maximum </w:t>
      </w:r>
      <w:r w:rsidR="003C57D0" w:rsidRPr="004C4000">
        <w:rPr>
          <w:rFonts w:ascii="Times New Roman" w:eastAsia="Times New Roman" w:hAnsi="Times New Roman" w:cs="Times New Roman"/>
          <w:sz w:val="24"/>
          <w:szCs w:val="24"/>
          <w:lang w:val="en-CA"/>
        </w:rPr>
        <w:t xml:space="preserve">and the minimum </w:t>
      </w:r>
      <w:r w:rsidR="008E407E" w:rsidRPr="004C4000">
        <w:rPr>
          <w:rFonts w:ascii="Times New Roman" w:eastAsia="Times New Roman" w:hAnsi="Times New Roman" w:cs="Times New Roman"/>
          <w:sz w:val="24"/>
          <w:szCs w:val="24"/>
          <w:lang w:val="en-CA"/>
        </w:rPr>
        <w:t>distance possible in the landscape</w:t>
      </w:r>
      <w:r w:rsidR="003C57D0" w:rsidRPr="004C4000">
        <w:rPr>
          <w:rFonts w:ascii="Times New Roman" w:eastAsia="Times New Roman" w:hAnsi="Times New Roman" w:cs="Times New Roman"/>
          <w:sz w:val="24"/>
          <w:szCs w:val="24"/>
          <w:lang w:val="en-CA"/>
        </w:rPr>
        <w:t>,</w:t>
      </w:r>
      <w:r w:rsidR="008E407E" w:rsidRPr="004C4000">
        <w:rPr>
          <w:rFonts w:ascii="Times New Roman" w:eastAsia="Times New Roman" w:hAnsi="Times New Roman" w:cs="Times New Roman"/>
          <w:sz w:val="24"/>
          <w:szCs w:val="24"/>
          <w:lang w:val="en-CA"/>
        </w:rPr>
        <w:t xml:space="preserve"> whi</w:t>
      </w:r>
      <w:r w:rsidR="003C57D0" w:rsidRPr="004C4000">
        <w:rPr>
          <w:rFonts w:ascii="Times New Roman" w:eastAsia="Times New Roman" w:hAnsi="Times New Roman" w:cs="Times New Roman"/>
          <w:sz w:val="24"/>
          <w:szCs w:val="24"/>
          <w:lang w:val="en-CA"/>
        </w:rPr>
        <w:t>ch gives us the probability that</w:t>
      </w:r>
      <w:r w:rsidR="008E407E" w:rsidRPr="004C4000">
        <w:rPr>
          <w:rFonts w:ascii="Times New Roman" w:eastAsia="Times New Roman" w:hAnsi="Times New Roman" w:cs="Times New Roman"/>
          <w:sz w:val="24"/>
          <w:szCs w:val="24"/>
          <w:lang w:val="en-CA"/>
        </w:rPr>
        <w:t xml:space="preserve"> an individual goes beyond a specific distance:</w:t>
      </w:r>
    </w:p>
    <w:p w14:paraId="0C8B4FFC" w14:textId="13B4363E" w:rsidR="008E407E" w:rsidRPr="004C4000" w:rsidRDefault="008E407E" w:rsidP="008E407E">
      <w:pPr>
        <w:spacing w:line="480" w:lineRule="auto"/>
        <w:rPr>
          <w:rFonts w:ascii="Times New Roman" w:eastAsiaTheme="minorEastAsia" w:hAnsi="Times New Roman" w:cs="Times New Roman"/>
          <w:sz w:val="24"/>
          <w:szCs w:val="24"/>
          <w:lang w:val="en-CA"/>
        </w:rPr>
      </w:pPr>
      <m:oMath>
        <m:r>
          <w:rPr>
            <w:rFonts w:ascii="Cambria Math" w:hAnsi="Cambria Math" w:cs="Times New Roman"/>
            <w:sz w:val="24"/>
            <w:szCs w:val="24"/>
            <w:lang w:val="en-CA"/>
          </w:rPr>
          <m:t>p(</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d</m:t>
            </m:r>
          </m:e>
          <m:sub>
            <m:r>
              <w:rPr>
                <w:rFonts w:ascii="Cambria Math" w:hAnsi="Cambria Math" w:cs="Times New Roman"/>
                <w:sz w:val="24"/>
                <w:szCs w:val="24"/>
                <w:lang w:val="en-CA"/>
              </w:rPr>
              <m:t>ind</m:t>
            </m:r>
          </m:sub>
        </m:sSub>
        <m:r>
          <w:rPr>
            <w:rFonts w:ascii="Cambria Math" w:hAnsi="Cambria Math" w:cs="Times New Roman"/>
            <w:sz w:val="24"/>
            <w:szCs w:val="24"/>
            <w:lang w:val="en-CA"/>
          </w:rPr>
          <m:t>&gt;CD)=</m:t>
        </m:r>
        <m:f>
          <m:fPr>
            <m:ctrlPr>
              <w:rPr>
                <w:rFonts w:ascii="Cambria Math" w:hAnsi="Cambria Math" w:cs="Times New Roman"/>
                <w:i/>
                <w:sz w:val="24"/>
                <w:szCs w:val="24"/>
                <w:lang w:val="en-CA"/>
              </w:rPr>
            </m:ctrlPr>
          </m:fPr>
          <m:num>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B*CD</m:t>
                </m:r>
              </m:sup>
            </m:sSup>
            <m:r>
              <w:rPr>
                <w:rFonts w:ascii="Cambria Math" w:hAnsi="Cambria Math" w:cs="Times New Roman"/>
                <w:sz w:val="24"/>
                <w:szCs w:val="24"/>
                <w:lang w:val="en-CA"/>
              </w:rPr>
              <m:t>-</m:t>
            </m:r>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B*min</m:t>
                </m:r>
              </m:sup>
            </m:sSup>
          </m:num>
          <m:den>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B*max</m:t>
                </m:r>
              </m:sup>
            </m:sSup>
            <m:r>
              <w:rPr>
                <w:rFonts w:ascii="Cambria Math" w:hAnsi="Cambria Math" w:cs="Times New Roman"/>
                <w:sz w:val="24"/>
                <w:szCs w:val="24"/>
                <w:lang w:val="en-CA"/>
              </w:rPr>
              <m:t>-</m:t>
            </m:r>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B*min</m:t>
                </m:r>
              </m:sup>
            </m:sSup>
          </m:den>
        </m:f>
      </m:oMath>
      <w:r w:rsidRPr="004C4000">
        <w:rPr>
          <w:rFonts w:ascii="Times New Roman" w:eastAsiaTheme="minorEastAsia" w:hAnsi="Times New Roman" w:cs="Times New Roman"/>
          <w:sz w:val="24"/>
          <w:szCs w:val="24"/>
          <w:lang w:val="en-CA"/>
        </w:rPr>
        <w:t xml:space="preserve"> </w:t>
      </w:r>
    </w:p>
    <w:p w14:paraId="7CA551DC" w14:textId="2F9447FD" w:rsidR="00621722" w:rsidRPr="004C4000" w:rsidRDefault="001202C3" w:rsidP="00621722">
      <w:pPr>
        <w:spacing w:line="480" w:lineRule="auto"/>
        <w:rPr>
          <w:rFonts w:ascii="Times New Roman" w:eastAsia="Times New Roman" w:hAnsi="Times New Roman" w:cs="Times New Roman"/>
          <w:sz w:val="24"/>
          <w:szCs w:val="24"/>
          <w:lang w:val="en-CA"/>
        </w:rPr>
      </w:pPr>
      <w:r w:rsidRPr="004C4000">
        <w:rPr>
          <w:rFonts w:ascii="Times New Roman" w:eastAsia="Times New Roman" w:hAnsi="Times New Roman" w:cs="Times New Roman"/>
          <w:sz w:val="24"/>
          <w:szCs w:val="24"/>
          <w:lang w:val="en-CA"/>
        </w:rPr>
        <w:t xml:space="preserve">When </w:t>
      </w: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d</m:t>
            </m:r>
          </m:e>
          <m:sub>
            <m:r>
              <w:rPr>
                <w:rFonts w:ascii="Cambria Math" w:hAnsi="Cambria Math" w:cs="Times New Roman"/>
                <w:sz w:val="24"/>
                <w:szCs w:val="24"/>
                <w:lang w:val="en-CA"/>
              </w:rPr>
              <m:t>ind</m:t>
            </m:r>
          </m:sub>
        </m:sSub>
      </m:oMath>
      <w:r w:rsidRPr="004C4000">
        <w:rPr>
          <w:rFonts w:ascii="Times New Roman" w:eastAsia="Times New Roman" w:hAnsi="Times New Roman" w:cs="Times New Roman"/>
          <w:sz w:val="24"/>
          <w:szCs w:val="24"/>
          <w:lang w:val="en-CA"/>
        </w:rPr>
        <w:t xml:space="preserve"> is randomly sampled as being higher than 1</w:t>
      </w:r>
      <w:r w:rsidR="00CD3161" w:rsidRPr="004C4000">
        <w:rPr>
          <w:rFonts w:ascii="Times New Roman" w:eastAsia="Times New Roman" w:hAnsi="Times New Roman" w:cs="Times New Roman"/>
          <w:sz w:val="24"/>
          <w:szCs w:val="24"/>
          <w:lang w:val="en-CA"/>
        </w:rPr>
        <w:t>, t</w:t>
      </w:r>
      <w:r w:rsidR="00CD3161" w:rsidRPr="004C4000">
        <w:rPr>
          <w:rFonts w:ascii="Times New Roman" w:hAnsi="Times New Roman" w:cs="Times New Roman"/>
          <w:sz w:val="24"/>
          <w:szCs w:val="24"/>
          <w:lang w:val="en-CA"/>
        </w:rPr>
        <w:t>he target population to which an individual travels, was selected randomly from the set of populations available at the distance selected in the previous step</w:t>
      </w:r>
      <w:r w:rsidR="00621722" w:rsidRPr="004C4000">
        <w:rPr>
          <w:rFonts w:ascii="Times New Roman" w:eastAsia="Times New Roman" w:hAnsi="Times New Roman" w:cs="Times New Roman"/>
          <w:sz w:val="24"/>
          <w:szCs w:val="24"/>
          <w:lang w:val="en-CA"/>
        </w:rPr>
        <w:t xml:space="preserve">. </w:t>
      </w:r>
      <w:r w:rsidR="00CD3161" w:rsidRPr="004C4000">
        <w:rPr>
          <w:rFonts w:ascii="Times New Roman" w:eastAsia="Times New Roman" w:hAnsi="Times New Roman" w:cs="Times New Roman"/>
          <w:sz w:val="24"/>
          <w:szCs w:val="24"/>
          <w:lang w:val="en-CA"/>
        </w:rPr>
        <w:t>Otherwise</w:t>
      </w:r>
      <w:r w:rsidR="00E06135" w:rsidRPr="004C4000">
        <w:rPr>
          <w:rFonts w:ascii="Times New Roman" w:eastAsia="Times New Roman" w:hAnsi="Times New Roman" w:cs="Times New Roman"/>
          <w:sz w:val="24"/>
          <w:szCs w:val="24"/>
          <w:lang w:val="en-CA"/>
        </w:rPr>
        <w:t>,</w:t>
      </w:r>
      <w:r w:rsidR="00CD3161" w:rsidRPr="004C4000">
        <w:rPr>
          <w:rFonts w:ascii="Times New Roman" w:eastAsia="Times New Roman" w:hAnsi="Times New Roman" w:cs="Times New Roman"/>
          <w:sz w:val="24"/>
          <w:szCs w:val="24"/>
          <w:lang w:val="en-CA"/>
        </w:rPr>
        <w:t xml:space="preserve"> the individual stays within its original population. </w:t>
      </w:r>
      <w:r w:rsidR="00621722" w:rsidRPr="004C4000">
        <w:rPr>
          <w:rFonts w:ascii="Times New Roman" w:eastAsia="Times New Roman" w:hAnsi="Times New Roman" w:cs="Times New Roman"/>
          <w:sz w:val="24"/>
          <w:szCs w:val="24"/>
          <w:lang w:val="en-CA"/>
        </w:rPr>
        <w:t xml:space="preserve">We chose this way of modelling dispersal so that most individuals stay within their original </w:t>
      </w:r>
      <w:r w:rsidR="00621722" w:rsidRPr="004C4000">
        <w:rPr>
          <w:rFonts w:ascii="Times New Roman" w:eastAsia="Times New Roman" w:hAnsi="Times New Roman" w:cs="Times New Roman"/>
          <w:sz w:val="24"/>
          <w:szCs w:val="24"/>
          <w:lang w:val="en-CA"/>
        </w:rPr>
        <w:lastRenderedPageBreak/>
        <w:t>population, that is more individuals randomly travel a distance below 1 than higher, while keeping opportunities for occasional long distance dispersal. This holds advantages compared to simpler approaches such as nearest neighbour</w:t>
      </w:r>
      <w:r w:rsidR="0079063D" w:rsidRPr="004C4000">
        <w:rPr>
          <w:rFonts w:ascii="Times New Roman" w:eastAsia="Times New Roman" w:hAnsi="Times New Roman" w:cs="Times New Roman"/>
          <w:sz w:val="24"/>
          <w:szCs w:val="24"/>
          <w:lang w:val="en-CA"/>
        </w:rPr>
        <w:t>s</w:t>
      </w:r>
      <w:r w:rsidR="00621722" w:rsidRPr="004C4000">
        <w:rPr>
          <w:rFonts w:ascii="Times New Roman" w:eastAsia="Times New Roman" w:hAnsi="Times New Roman" w:cs="Times New Roman"/>
          <w:sz w:val="24"/>
          <w:szCs w:val="24"/>
          <w:lang w:val="en-CA"/>
        </w:rPr>
        <w:t xml:space="preserve"> or linear probability (REF).</w:t>
      </w:r>
    </w:p>
    <w:p w14:paraId="2D80CE4C" w14:textId="7012CF94" w:rsidR="00072355" w:rsidRPr="004C4000" w:rsidRDefault="00E773E7" w:rsidP="00E773E7">
      <w:pPr>
        <w:spacing w:line="480" w:lineRule="auto"/>
        <w:rPr>
          <w:rFonts w:ascii="Times New Roman" w:hAnsi="Times New Roman" w:cs="Times New Roman"/>
          <w:sz w:val="24"/>
          <w:szCs w:val="24"/>
          <w:lang w:val="en-CA"/>
        </w:rPr>
      </w:pPr>
      <w:r w:rsidRPr="004C4000">
        <w:rPr>
          <w:rFonts w:ascii="Times New Roman" w:hAnsi="Times New Roman" w:cs="Times New Roman"/>
          <w:sz w:val="24"/>
          <w:szCs w:val="24"/>
          <w:lang w:val="en-CA"/>
        </w:rPr>
        <w:t xml:space="preserve">In order to investigate the effect of different levels of dispersal, we changed the dispersal kernel by choosing values of </w:t>
      </w:r>
      <w:r w:rsidRPr="004C4000">
        <w:rPr>
          <w:rFonts w:ascii="Times New Roman" w:hAnsi="Times New Roman" w:cs="Times New Roman"/>
          <w:i/>
          <w:sz w:val="24"/>
          <w:szCs w:val="24"/>
          <w:lang w:val="en-CA"/>
        </w:rPr>
        <w:t>B</w:t>
      </w:r>
      <w:r w:rsidRPr="004C4000">
        <w:rPr>
          <w:rFonts w:ascii="Times New Roman" w:hAnsi="Times New Roman" w:cs="Times New Roman"/>
          <w:sz w:val="24"/>
          <w:szCs w:val="24"/>
          <w:lang w:val="en-CA"/>
        </w:rPr>
        <w:t xml:space="preserve"> which would give us low, intermediate and high dispersal. We considered the % </w:t>
      </w:r>
      <w:r w:rsidRPr="004C4000">
        <w:rPr>
          <w:rFonts w:ascii="Times New Roman" w:eastAsia="Times New Roman" w:hAnsi="Times New Roman" w:cs="Times New Roman"/>
          <w:sz w:val="24"/>
          <w:szCs w:val="24"/>
          <w:lang w:val="en-CA"/>
        </w:rPr>
        <w:t xml:space="preserve">of individuals leaving their original populations as an indicator of the intensity of dispersal. </w:t>
      </w:r>
      <w:r w:rsidR="001655DC" w:rsidRPr="004C4000">
        <w:rPr>
          <w:rFonts w:ascii="Times New Roman" w:eastAsia="Times New Roman" w:hAnsi="Times New Roman" w:cs="Times New Roman"/>
          <w:sz w:val="24"/>
          <w:szCs w:val="24"/>
          <w:lang w:val="en-CA"/>
        </w:rPr>
        <w:t xml:space="preserve">We therefore </w:t>
      </w:r>
      <w:r w:rsidR="00E06135" w:rsidRPr="004C4000">
        <w:rPr>
          <w:rFonts w:ascii="Times New Roman" w:eastAsia="Times New Roman" w:hAnsi="Times New Roman" w:cs="Times New Roman"/>
          <w:sz w:val="24"/>
          <w:szCs w:val="24"/>
          <w:lang w:val="en-CA"/>
        </w:rPr>
        <w:t xml:space="preserve">respectively </w:t>
      </w:r>
      <w:r w:rsidR="001655DC" w:rsidRPr="004C4000">
        <w:rPr>
          <w:rFonts w:ascii="Times New Roman" w:eastAsia="Times New Roman" w:hAnsi="Times New Roman" w:cs="Times New Roman"/>
          <w:sz w:val="24"/>
          <w:szCs w:val="24"/>
          <w:lang w:val="en-CA"/>
        </w:rPr>
        <w:t xml:space="preserve">chose 1% </w:t>
      </w:r>
      <w:r w:rsidRPr="004C4000">
        <w:rPr>
          <w:rFonts w:ascii="Times New Roman" w:hAnsi="Times New Roman" w:cs="Times New Roman"/>
          <w:sz w:val="24"/>
          <w:szCs w:val="24"/>
          <w:lang w:val="en-CA"/>
        </w:rPr>
        <w:t>(</w:t>
      </w:r>
      <w:r w:rsidR="001655DC" w:rsidRPr="004C4000">
        <w:rPr>
          <w:rFonts w:ascii="Times New Roman" w:hAnsi="Times New Roman" w:cs="Times New Roman"/>
          <w:i/>
          <w:sz w:val="24"/>
          <w:szCs w:val="24"/>
          <w:lang w:val="en-CA"/>
        </w:rPr>
        <w:t>B</w:t>
      </w:r>
      <w:r w:rsidR="001655DC" w:rsidRPr="004C4000">
        <w:rPr>
          <w:rFonts w:ascii="Times New Roman" w:hAnsi="Times New Roman" w:cs="Times New Roman"/>
          <w:sz w:val="24"/>
          <w:szCs w:val="24"/>
          <w:lang w:val="en-CA"/>
        </w:rPr>
        <w:t xml:space="preserve"> = </w:t>
      </w:r>
      <w:r w:rsidRPr="004C4000">
        <w:rPr>
          <w:rFonts w:ascii="Times New Roman" w:hAnsi="Times New Roman" w:cs="Times New Roman"/>
          <w:sz w:val="24"/>
          <w:szCs w:val="24"/>
          <w:lang w:val="en-CA"/>
        </w:rPr>
        <w:t>2)</w:t>
      </w:r>
      <w:r w:rsidR="001655DC" w:rsidRPr="004C4000">
        <w:rPr>
          <w:rFonts w:ascii="Times New Roman" w:hAnsi="Times New Roman" w:cs="Times New Roman"/>
          <w:sz w:val="24"/>
          <w:szCs w:val="24"/>
          <w:lang w:val="en-CA"/>
        </w:rPr>
        <w:t>, 5%</w:t>
      </w:r>
      <w:r w:rsidRPr="004C4000">
        <w:rPr>
          <w:rFonts w:ascii="Times New Roman" w:hAnsi="Times New Roman" w:cs="Times New Roman"/>
          <w:sz w:val="24"/>
          <w:szCs w:val="24"/>
          <w:lang w:val="en-CA"/>
        </w:rPr>
        <w:t xml:space="preserve"> (</w:t>
      </w:r>
      <w:r w:rsidR="001655DC" w:rsidRPr="004C4000">
        <w:rPr>
          <w:rFonts w:ascii="Times New Roman" w:hAnsi="Times New Roman" w:cs="Times New Roman"/>
          <w:i/>
          <w:sz w:val="24"/>
          <w:szCs w:val="24"/>
          <w:lang w:val="en-CA"/>
        </w:rPr>
        <w:t>B</w:t>
      </w:r>
      <w:r w:rsidR="001655DC" w:rsidRPr="004C4000">
        <w:rPr>
          <w:rFonts w:ascii="Times New Roman" w:hAnsi="Times New Roman" w:cs="Times New Roman"/>
          <w:sz w:val="24"/>
          <w:szCs w:val="24"/>
          <w:lang w:val="en-CA"/>
        </w:rPr>
        <w:t xml:space="preserve"> = </w:t>
      </w:r>
      <w:r w:rsidRPr="004C4000">
        <w:rPr>
          <w:rFonts w:ascii="Times New Roman" w:hAnsi="Times New Roman" w:cs="Times New Roman"/>
          <w:sz w:val="24"/>
          <w:szCs w:val="24"/>
          <w:lang w:val="en-CA"/>
        </w:rPr>
        <w:t>1.301)</w:t>
      </w:r>
      <w:r w:rsidR="00E06135" w:rsidRPr="004C4000">
        <w:rPr>
          <w:rFonts w:ascii="Times New Roman" w:hAnsi="Times New Roman" w:cs="Times New Roman"/>
          <w:sz w:val="24"/>
          <w:szCs w:val="24"/>
          <w:lang w:val="en-CA"/>
        </w:rPr>
        <w:t>,</w:t>
      </w:r>
      <w:r w:rsidRPr="004C4000">
        <w:rPr>
          <w:rFonts w:ascii="Times New Roman" w:hAnsi="Times New Roman" w:cs="Times New Roman"/>
          <w:sz w:val="24"/>
          <w:szCs w:val="24"/>
          <w:lang w:val="en-CA"/>
        </w:rPr>
        <w:t xml:space="preserve"> </w:t>
      </w:r>
      <w:r w:rsidR="001655DC" w:rsidRPr="004C4000">
        <w:rPr>
          <w:rFonts w:ascii="Times New Roman" w:hAnsi="Times New Roman" w:cs="Times New Roman"/>
          <w:sz w:val="24"/>
          <w:szCs w:val="24"/>
          <w:lang w:val="en-CA"/>
        </w:rPr>
        <w:t xml:space="preserve">and 25% </w:t>
      </w:r>
      <w:r w:rsidRPr="004C4000">
        <w:rPr>
          <w:rFonts w:ascii="Times New Roman" w:hAnsi="Times New Roman" w:cs="Times New Roman"/>
          <w:sz w:val="24"/>
          <w:szCs w:val="24"/>
          <w:lang w:val="en-CA"/>
        </w:rPr>
        <w:t>(</w:t>
      </w:r>
      <w:r w:rsidR="001655DC" w:rsidRPr="004C4000">
        <w:rPr>
          <w:rFonts w:ascii="Times New Roman" w:hAnsi="Times New Roman" w:cs="Times New Roman"/>
          <w:i/>
          <w:sz w:val="24"/>
          <w:szCs w:val="24"/>
          <w:lang w:val="en-CA"/>
        </w:rPr>
        <w:t>B</w:t>
      </w:r>
      <w:r w:rsidR="001655DC" w:rsidRPr="004C4000">
        <w:rPr>
          <w:rFonts w:ascii="Times New Roman" w:hAnsi="Times New Roman" w:cs="Times New Roman"/>
          <w:sz w:val="24"/>
          <w:szCs w:val="24"/>
          <w:lang w:val="en-CA"/>
        </w:rPr>
        <w:t xml:space="preserve"> = </w:t>
      </w:r>
      <w:r w:rsidRPr="004C4000">
        <w:rPr>
          <w:rFonts w:ascii="Times New Roman" w:hAnsi="Times New Roman" w:cs="Times New Roman"/>
          <w:sz w:val="24"/>
          <w:szCs w:val="24"/>
          <w:lang w:val="en-CA"/>
        </w:rPr>
        <w:t>0.60185)</w:t>
      </w:r>
      <w:r w:rsidR="00E06135" w:rsidRPr="004C4000">
        <w:rPr>
          <w:rFonts w:ascii="Times New Roman" w:hAnsi="Times New Roman" w:cs="Times New Roman"/>
          <w:sz w:val="24"/>
          <w:szCs w:val="24"/>
          <w:lang w:val="en-CA"/>
        </w:rPr>
        <w:t>.</w:t>
      </w:r>
    </w:p>
    <w:p w14:paraId="039B8601" w14:textId="77777777" w:rsidR="00EE19DD" w:rsidRPr="004C4000" w:rsidRDefault="00EE19DD" w:rsidP="00E773E7">
      <w:pPr>
        <w:spacing w:line="480" w:lineRule="auto"/>
        <w:rPr>
          <w:rFonts w:ascii="Times New Roman" w:hAnsi="Times New Roman" w:cs="Times New Roman"/>
          <w:sz w:val="24"/>
          <w:szCs w:val="24"/>
          <w:lang w:val="en-CA"/>
        </w:rPr>
      </w:pPr>
    </w:p>
    <w:p w14:paraId="5A577260" w14:textId="75A8A711" w:rsidR="00EE19DD" w:rsidRPr="004C4000" w:rsidRDefault="006E37D4" w:rsidP="00EE19DD">
      <w:pPr>
        <w:spacing w:line="480" w:lineRule="auto"/>
        <w:rPr>
          <w:rFonts w:ascii="Times New Roman" w:hAnsi="Times New Roman" w:cs="Times New Roman"/>
          <w:i/>
          <w:sz w:val="24"/>
          <w:szCs w:val="24"/>
          <w:lang w:val="en-CA"/>
        </w:rPr>
      </w:pPr>
      <w:r w:rsidRPr="004C4000">
        <w:rPr>
          <w:rFonts w:ascii="Times New Roman" w:hAnsi="Times New Roman" w:cs="Times New Roman"/>
          <w:i/>
          <w:sz w:val="24"/>
          <w:szCs w:val="24"/>
          <w:lang w:val="en-CA"/>
        </w:rPr>
        <w:t>Demographic events</w:t>
      </w:r>
      <w:r w:rsidR="00E06135" w:rsidRPr="004C4000">
        <w:rPr>
          <w:rFonts w:ascii="Times New Roman" w:hAnsi="Times New Roman" w:cs="Times New Roman"/>
          <w:i/>
          <w:sz w:val="24"/>
          <w:szCs w:val="24"/>
          <w:lang w:val="en-CA"/>
        </w:rPr>
        <w:t xml:space="preserve"> design</w:t>
      </w:r>
    </w:p>
    <w:p w14:paraId="72498B0A" w14:textId="56634573" w:rsidR="00D52C9B" w:rsidRPr="004C4000" w:rsidRDefault="00D52C9B" w:rsidP="00D52C9B">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sz w:val="24"/>
          <w:szCs w:val="24"/>
          <w:lang w:val="en-GB"/>
        </w:rPr>
        <w:t xml:space="preserve">The first </w:t>
      </w:r>
      <w:r w:rsidR="002B59EB" w:rsidRPr="004C4000">
        <w:rPr>
          <w:rFonts w:ascii="Times New Roman" w:eastAsia="Times New Roman" w:hAnsi="Times New Roman" w:cs="Times New Roman"/>
          <w:sz w:val="24"/>
          <w:szCs w:val="24"/>
          <w:lang w:val="en-GB"/>
        </w:rPr>
        <w:t>demographic event</w:t>
      </w:r>
      <w:r w:rsidRPr="004C4000">
        <w:rPr>
          <w:rFonts w:ascii="Times New Roman" w:eastAsia="Times New Roman" w:hAnsi="Times New Roman" w:cs="Times New Roman"/>
          <w:sz w:val="24"/>
          <w:szCs w:val="24"/>
          <w:lang w:val="en-GB"/>
        </w:rPr>
        <w:t xml:space="preserve"> we considered involves modelling a massive extraneous </w:t>
      </w:r>
      <w:r w:rsidR="002B59EB" w:rsidRPr="004C4000">
        <w:rPr>
          <w:rFonts w:ascii="Times New Roman" w:eastAsia="Times New Roman" w:hAnsi="Times New Roman" w:cs="Times New Roman"/>
          <w:sz w:val="24"/>
          <w:szCs w:val="24"/>
          <w:lang w:val="en-GB"/>
        </w:rPr>
        <w:t>im</w:t>
      </w:r>
      <w:r w:rsidRPr="004C4000">
        <w:rPr>
          <w:rFonts w:ascii="Times New Roman" w:eastAsia="Times New Roman" w:hAnsi="Times New Roman" w:cs="Times New Roman"/>
          <w:sz w:val="24"/>
          <w:szCs w:val="24"/>
          <w:lang w:val="en-GB"/>
        </w:rPr>
        <w:t>migrati</w:t>
      </w:r>
      <w:r w:rsidR="00990531" w:rsidRPr="004C4000">
        <w:rPr>
          <w:rFonts w:ascii="Times New Roman" w:eastAsia="Times New Roman" w:hAnsi="Times New Roman" w:cs="Times New Roman"/>
          <w:sz w:val="24"/>
          <w:szCs w:val="24"/>
          <w:lang w:val="en-GB"/>
        </w:rPr>
        <w:t>on from a previously isolated</w:t>
      </w:r>
      <w:r w:rsidRPr="004C4000">
        <w:rPr>
          <w:rFonts w:ascii="Times New Roman" w:eastAsia="Times New Roman" w:hAnsi="Times New Roman" w:cs="Times New Roman"/>
          <w:sz w:val="24"/>
          <w:szCs w:val="24"/>
          <w:lang w:val="en-GB"/>
        </w:rPr>
        <w:t xml:space="preserve"> population</w:t>
      </w:r>
      <w:r w:rsidR="0079063D" w:rsidRPr="004C4000">
        <w:rPr>
          <w:rFonts w:ascii="Times New Roman" w:eastAsia="Times New Roman" w:hAnsi="Times New Roman" w:cs="Times New Roman"/>
          <w:sz w:val="24"/>
          <w:szCs w:val="24"/>
          <w:lang w:val="en-GB"/>
        </w:rPr>
        <w:t xml:space="preserve"> otherwise sharing the same characteristics</w:t>
      </w:r>
      <w:r w:rsidR="00A655D5" w:rsidRPr="004C4000">
        <w:rPr>
          <w:rFonts w:ascii="Times New Roman" w:eastAsia="Times New Roman" w:hAnsi="Times New Roman" w:cs="Times New Roman"/>
          <w:sz w:val="24"/>
          <w:szCs w:val="24"/>
          <w:lang w:val="en-GB"/>
        </w:rPr>
        <w:t xml:space="preserve"> as other populations</w:t>
      </w:r>
      <w:r w:rsidRPr="004C4000">
        <w:rPr>
          <w:rFonts w:ascii="Times New Roman" w:eastAsia="Times New Roman" w:hAnsi="Times New Roman" w:cs="Times New Roman"/>
          <w:sz w:val="24"/>
          <w:szCs w:val="24"/>
          <w:lang w:val="en-GB"/>
        </w:rPr>
        <w:t xml:space="preserve">. This population was simulated during the same number of generations and the cost distance </w:t>
      </w:r>
      <w:r w:rsidR="00626A84" w:rsidRPr="004C4000">
        <w:rPr>
          <w:rFonts w:ascii="Times New Roman" w:eastAsia="Times New Roman" w:hAnsi="Times New Roman" w:cs="Times New Roman"/>
          <w:sz w:val="24"/>
          <w:szCs w:val="24"/>
          <w:lang w:val="en-GB"/>
        </w:rPr>
        <w:t>from the isolated population to</w:t>
      </w:r>
      <w:r w:rsidRPr="004C4000">
        <w:rPr>
          <w:rFonts w:ascii="Times New Roman" w:eastAsia="Times New Roman" w:hAnsi="Times New Roman" w:cs="Times New Roman"/>
          <w:sz w:val="24"/>
          <w:szCs w:val="24"/>
          <w:lang w:val="en-GB"/>
        </w:rPr>
        <w:t xml:space="preserve"> the </w:t>
      </w:r>
      <w:r w:rsidR="00626A84" w:rsidRPr="004C4000">
        <w:rPr>
          <w:rFonts w:ascii="Times New Roman" w:eastAsia="Times New Roman" w:hAnsi="Times New Roman" w:cs="Times New Roman"/>
          <w:sz w:val="24"/>
          <w:szCs w:val="24"/>
          <w:lang w:val="en-GB"/>
        </w:rPr>
        <w:t>target</w:t>
      </w:r>
      <w:r w:rsidR="0079063D" w:rsidRPr="004C4000">
        <w:rPr>
          <w:rFonts w:ascii="Times New Roman" w:eastAsia="Times New Roman" w:hAnsi="Times New Roman" w:cs="Times New Roman"/>
          <w:sz w:val="24"/>
          <w:szCs w:val="24"/>
          <w:lang w:val="en-GB"/>
        </w:rPr>
        <w:t xml:space="preserve"> population(s)</w:t>
      </w:r>
      <w:r w:rsidR="00990531" w:rsidRPr="004C4000">
        <w:rPr>
          <w:rFonts w:ascii="Times New Roman" w:eastAsia="Times New Roman" w:hAnsi="Times New Roman" w:cs="Times New Roman"/>
          <w:sz w:val="24"/>
          <w:szCs w:val="24"/>
          <w:lang w:val="en-GB"/>
        </w:rPr>
        <w:t xml:space="preserve"> and </w:t>
      </w:r>
      <w:r w:rsidR="00C922B5" w:rsidRPr="004C4000">
        <w:rPr>
          <w:rFonts w:ascii="Times New Roman" w:eastAsia="Times New Roman" w:hAnsi="Times New Roman" w:cs="Times New Roman"/>
          <w:sz w:val="24"/>
          <w:szCs w:val="24"/>
          <w:lang w:val="en-GB"/>
        </w:rPr>
        <w:t>was</w:t>
      </w:r>
      <w:r w:rsidRPr="004C4000">
        <w:rPr>
          <w:rFonts w:ascii="Times New Roman" w:eastAsia="Times New Roman" w:hAnsi="Times New Roman" w:cs="Times New Roman"/>
          <w:sz w:val="24"/>
          <w:szCs w:val="24"/>
          <w:lang w:val="en-GB"/>
        </w:rPr>
        <w:t xml:space="preserve"> set to 0 between the 200</w:t>
      </w:r>
      <w:r w:rsidRPr="004C4000">
        <w:rPr>
          <w:rFonts w:ascii="Times New Roman" w:eastAsia="Times New Roman" w:hAnsi="Times New Roman" w:cs="Times New Roman"/>
          <w:sz w:val="24"/>
          <w:szCs w:val="24"/>
          <w:vertAlign w:val="superscript"/>
          <w:lang w:val="en-GB"/>
        </w:rPr>
        <w:t>th</w:t>
      </w:r>
      <w:r w:rsidRPr="004C4000">
        <w:rPr>
          <w:rFonts w:ascii="Times New Roman" w:eastAsia="Times New Roman" w:hAnsi="Times New Roman" w:cs="Times New Roman"/>
          <w:sz w:val="24"/>
          <w:szCs w:val="24"/>
          <w:lang w:val="en-GB"/>
        </w:rPr>
        <w:t xml:space="preserve"> and 201</w:t>
      </w:r>
      <w:r w:rsidRPr="004C4000">
        <w:rPr>
          <w:rFonts w:ascii="Times New Roman" w:eastAsia="Times New Roman" w:hAnsi="Times New Roman" w:cs="Times New Roman"/>
          <w:sz w:val="24"/>
          <w:szCs w:val="24"/>
          <w:vertAlign w:val="superscript"/>
          <w:lang w:val="en-GB"/>
        </w:rPr>
        <w:t>st</w:t>
      </w:r>
      <w:r w:rsidRPr="004C4000">
        <w:rPr>
          <w:rFonts w:ascii="Times New Roman" w:eastAsia="Times New Roman" w:hAnsi="Times New Roman" w:cs="Times New Roman"/>
          <w:sz w:val="24"/>
          <w:szCs w:val="24"/>
          <w:lang w:val="en-GB"/>
        </w:rPr>
        <w:t xml:space="preserve"> generations, mimicking a mass </w:t>
      </w:r>
      <w:r w:rsidR="00626A84" w:rsidRPr="004C4000">
        <w:rPr>
          <w:rFonts w:ascii="Times New Roman" w:eastAsia="Times New Roman" w:hAnsi="Times New Roman" w:cs="Times New Roman"/>
          <w:sz w:val="24"/>
          <w:szCs w:val="24"/>
          <w:lang w:val="en-GB"/>
        </w:rPr>
        <w:t>im</w:t>
      </w:r>
      <w:r w:rsidRPr="004C4000">
        <w:rPr>
          <w:rFonts w:ascii="Times New Roman" w:eastAsia="Times New Roman" w:hAnsi="Times New Roman" w:cs="Times New Roman"/>
          <w:sz w:val="24"/>
          <w:szCs w:val="24"/>
          <w:lang w:val="en-GB"/>
        </w:rPr>
        <w:t>migration event between the two. The cost distances are then set back to normal.</w:t>
      </w:r>
    </w:p>
    <w:p w14:paraId="51B99426" w14:textId="7E091DF5" w:rsidR="00D52C9B" w:rsidRPr="004C4000" w:rsidRDefault="00D52C9B" w:rsidP="00D52C9B">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sz w:val="24"/>
          <w:szCs w:val="24"/>
          <w:lang w:val="en-GB"/>
        </w:rPr>
        <w:t xml:space="preserve">The second scenario involves </w:t>
      </w:r>
      <w:commentRangeStart w:id="27"/>
      <w:r w:rsidRPr="004C4000">
        <w:rPr>
          <w:rFonts w:ascii="Times New Roman" w:eastAsia="Times New Roman" w:hAnsi="Times New Roman" w:cs="Times New Roman"/>
          <w:sz w:val="24"/>
          <w:szCs w:val="24"/>
          <w:lang w:val="en-GB"/>
        </w:rPr>
        <w:t xml:space="preserve">modelling a demographic bottleneck through massive mortality. </w:t>
      </w:r>
      <w:commentRangeEnd w:id="27"/>
      <w:r w:rsidR="004B267D" w:rsidRPr="004C4000">
        <w:rPr>
          <w:rStyle w:val="Marquedecommentaire"/>
          <w:rFonts w:ascii="Times New Roman" w:hAnsi="Times New Roman" w:cs="Times New Roman"/>
          <w:sz w:val="24"/>
          <w:szCs w:val="24"/>
        </w:rPr>
        <w:commentReference w:id="27"/>
      </w:r>
      <w:r w:rsidRPr="004C4000">
        <w:rPr>
          <w:rFonts w:ascii="Times New Roman" w:eastAsia="Times New Roman" w:hAnsi="Times New Roman" w:cs="Times New Roman"/>
          <w:sz w:val="24"/>
          <w:szCs w:val="24"/>
          <w:lang w:val="en-GB"/>
        </w:rPr>
        <w:t xml:space="preserve">To do that, the carrying capacity of the </w:t>
      </w:r>
      <w:r w:rsidR="00EE19DD" w:rsidRPr="004C4000">
        <w:rPr>
          <w:rFonts w:ascii="Times New Roman" w:eastAsia="Times New Roman" w:hAnsi="Times New Roman" w:cs="Times New Roman"/>
          <w:sz w:val="24"/>
          <w:szCs w:val="24"/>
          <w:lang w:val="en-GB"/>
        </w:rPr>
        <w:t>disturbed population</w:t>
      </w:r>
      <w:r w:rsidRPr="004C4000">
        <w:rPr>
          <w:rFonts w:ascii="Times New Roman" w:eastAsia="Times New Roman" w:hAnsi="Times New Roman" w:cs="Times New Roman"/>
          <w:sz w:val="24"/>
          <w:szCs w:val="24"/>
          <w:lang w:val="en-GB"/>
        </w:rPr>
        <w:t xml:space="preserve"> was set to 10% of its original value between the 200</w:t>
      </w:r>
      <w:r w:rsidRPr="004C4000">
        <w:rPr>
          <w:rFonts w:ascii="Times New Roman" w:eastAsia="Times New Roman" w:hAnsi="Times New Roman" w:cs="Times New Roman"/>
          <w:sz w:val="24"/>
          <w:szCs w:val="24"/>
          <w:vertAlign w:val="superscript"/>
          <w:lang w:val="en-GB"/>
        </w:rPr>
        <w:t>th</w:t>
      </w:r>
      <w:r w:rsidRPr="004C4000">
        <w:rPr>
          <w:rFonts w:ascii="Times New Roman" w:eastAsia="Times New Roman" w:hAnsi="Times New Roman" w:cs="Times New Roman"/>
          <w:sz w:val="24"/>
          <w:szCs w:val="24"/>
          <w:lang w:val="en-GB"/>
        </w:rPr>
        <w:t xml:space="preserve"> and 201</w:t>
      </w:r>
      <w:r w:rsidRPr="004C4000">
        <w:rPr>
          <w:rFonts w:ascii="Times New Roman" w:eastAsia="Times New Roman" w:hAnsi="Times New Roman" w:cs="Times New Roman"/>
          <w:sz w:val="24"/>
          <w:szCs w:val="24"/>
          <w:vertAlign w:val="superscript"/>
          <w:lang w:val="en-GB"/>
        </w:rPr>
        <w:t>st</w:t>
      </w:r>
      <w:r w:rsidRPr="004C4000">
        <w:rPr>
          <w:rFonts w:ascii="Times New Roman" w:eastAsia="Times New Roman" w:hAnsi="Times New Roman" w:cs="Times New Roman"/>
          <w:sz w:val="24"/>
          <w:szCs w:val="24"/>
          <w:lang w:val="en-GB"/>
        </w:rPr>
        <w:t xml:space="preserve"> generations.</w:t>
      </w:r>
    </w:p>
    <w:p w14:paraId="3ECF4766" w14:textId="77777777" w:rsidR="00C441AE" w:rsidRPr="004C4000" w:rsidRDefault="00C441AE" w:rsidP="00D52C9B">
      <w:pPr>
        <w:spacing w:after="240" w:line="480" w:lineRule="auto"/>
        <w:rPr>
          <w:rFonts w:ascii="Times New Roman" w:eastAsia="Times New Roman" w:hAnsi="Times New Roman" w:cs="Times New Roman"/>
          <w:sz w:val="24"/>
          <w:szCs w:val="24"/>
          <w:lang w:val="en-GB"/>
        </w:rPr>
      </w:pPr>
    </w:p>
    <w:p w14:paraId="06DFFCBB" w14:textId="3928EAB8" w:rsidR="00D52C9B" w:rsidRPr="004C4000" w:rsidRDefault="00EE19DD" w:rsidP="00E773E7">
      <w:pPr>
        <w:spacing w:line="480" w:lineRule="auto"/>
        <w:rPr>
          <w:rFonts w:ascii="Times New Roman" w:eastAsia="Times New Roman" w:hAnsi="Times New Roman" w:cs="Times New Roman"/>
          <w:i/>
          <w:sz w:val="24"/>
          <w:szCs w:val="24"/>
          <w:lang w:val="en-CA"/>
        </w:rPr>
      </w:pPr>
      <w:r w:rsidRPr="004C4000">
        <w:rPr>
          <w:rFonts w:ascii="Times New Roman" w:eastAsia="Times New Roman" w:hAnsi="Times New Roman" w:cs="Times New Roman"/>
          <w:i/>
          <w:sz w:val="24"/>
          <w:szCs w:val="24"/>
          <w:lang w:val="en-CA"/>
        </w:rPr>
        <w:t>Number and position of disturbed populations</w:t>
      </w:r>
    </w:p>
    <w:p w14:paraId="65494067" w14:textId="5F8CDAA4" w:rsidR="00EE19DD" w:rsidRPr="004C4000" w:rsidRDefault="00EE19DD" w:rsidP="00E773E7">
      <w:pPr>
        <w:spacing w:line="480" w:lineRule="auto"/>
        <w:rPr>
          <w:rFonts w:ascii="Times New Roman" w:eastAsia="Times New Roman" w:hAnsi="Times New Roman" w:cs="Times New Roman"/>
          <w:sz w:val="24"/>
          <w:szCs w:val="24"/>
          <w:lang w:val="en-CA"/>
        </w:rPr>
      </w:pPr>
      <w:r w:rsidRPr="004C4000">
        <w:rPr>
          <w:rFonts w:ascii="Times New Roman" w:eastAsia="Times New Roman" w:hAnsi="Times New Roman" w:cs="Times New Roman"/>
          <w:sz w:val="24"/>
          <w:szCs w:val="24"/>
          <w:lang w:val="en-CA"/>
        </w:rPr>
        <w:lastRenderedPageBreak/>
        <w:t xml:space="preserve">Beyond the dispersal intensity and the </w:t>
      </w:r>
      <w:r w:rsidR="002B59EB" w:rsidRPr="004C4000">
        <w:rPr>
          <w:rFonts w:ascii="Times New Roman" w:eastAsia="Times New Roman" w:hAnsi="Times New Roman" w:cs="Times New Roman"/>
          <w:sz w:val="24"/>
          <w:szCs w:val="24"/>
          <w:lang w:val="en-CA"/>
        </w:rPr>
        <w:t>demographic event</w:t>
      </w:r>
      <w:r w:rsidRPr="004C4000">
        <w:rPr>
          <w:rFonts w:ascii="Times New Roman" w:eastAsia="Times New Roman" w:hAnsi="Times New Roman" w:cs="Times New Roman"/>
          <w:sz w:val="24"/>
          <w:szCs w:val="24"/>
          <w:lang w:val="en-CA"/>
        </w:rPr>
        <w:t xml:space="preserve"> type</w:t>
      </w:r>
      <w:r w:rsidR="00C922B5" w:rsidRPr="004C4000">
        <w:rPr>
          <w:rFonts w:ascii="Times New Roman" w:eastAsia="Times New Roman" w:hAnsi="Times New Roman" w:cs="Times New Roman"/>
          <w:sz w:val="24"/>
          <w:szCs w:val="24"/>
          <w:lang w:val="en-CA"/>
        </w:rPr>
        <w:t>,</w:t>
      </w:r>
      <w:r w:rsidRPr="004C4000">
        <w:rPr>
          <w:rFonts w:ascii="Times New Roman" w:eastAsia="Times New Roman" w:hAnsi="Times New Roman" w:cs="Times New Roman"/>
          <w:sz w:val="24"/>
          <w:szCs w:val="24"/>
          <w:lang w:val="en-CA"/>
        </w:rPr>
        <w:t xml:space="preserve"> we wanted to evaluate how the number of populations which are </w:t>
      </w:r>
      <w:commentRangeStart w:id="28"/>
      <w:r w:rsidRPr="004C4000">
        <w:rPr>
          <w:rFonts w:ascii="Times New Roman" w:eastAsia="Times New Roman" w:hAnsi="Times New Roman" w:cs="Times New Roman"/>
          <w:sz w:val="24"/>
          <w:szCs w:val="24"/>
          <w:lang w:val="en-CA"/>
        </w:rPr>
        <w:t xml:space="preserve">disturbed </w:t>
      </w:r>
      <w:commentRangeEnd w:id="28"/>
      <w:r w:rsidR="004B267D" w:rsidRPr="004C4000">
        <w:rPr>
          <w:rStyle w:val="Marquedecommentaire"/>
          <w:rFonts w:ascii="Times New Roman" w:hAnsi="Times New Roman" w:cs="Times New Roman"/>
          <w:sz w:val="24"/>
          <w:szCs w:val="24"/>
        </w:rPr>
        <w:commentReference w:id="28"/>
      </w:r>
      <w:r w:rsidRPr="004C4000">
        <w:rPr>
          <w:rFonts w:ascii="Times New Roman" w:eastAsia="Times New Roman" w:hAnsi="Times New Roman" w:cs="Times New Roman"/>
          <w:sz w:val="24"/>
          <w:szCs w:val="24"/>
          <w:lang w:val="en-CA"/>
        </w:rPr>
        <w:t>affected the performance of our testing procedure. To achieve this, we disturbed from 1 to 5 populations among the 25. When only 1 population was disturbed we partitioned the 180 replicates of that scenario equally among 6 populations in the landscape. Because our landscape is homogenous and symmetric, only 6 positions need to be assessed (sup Fig YYY).</w:t>
      </w:r>
      <w:r w:rsidR="004B157E" w:rsidRPr="004C4000">
        <w:rPr>
          <w:rFonts w:ascii="Times New Roman" w:eastAsia="Times New Roman" w:hAnsi="Times New Roman" w:cs="Times New Roman"/>
          <w:sz w:val="24"/>
          <w:szCs w:val="24"/>
          <w:lang w:val="en-CA"/>
        </w:rPr>
        <w:t xml:space="preserve"> When</w:t>
      </w:r>
      <w:r w:rsidR="009E1355" w:rsidRPr="004C4000">
        <w:rPr>
          <w:rFonts w:ascii="Times New Roman" w:eastAsia="Times New Roman" w:hAnsi="Times New Roman" w:cs="Times New Roman"/>
          <w:sz w:val="24"/>
          <w:szCs w:val="24"/>
          <w:lang w:val="en-CA"/>
        </w:rPr>
        <w:t xml:space="preserve"> several (</w:t>
      </w:r>
      <w:r w:rsidR="004B157E" w:rsidRPr="004C4000">
        <w:rPr>
          <w:rFonts w:ascii="Times New Roman" w:eastAsia="Times New Roman" w:hAnsi="Times New Roman" w:cs="Times New Roman"/>
          <w:i/>
          <w:sz w:val="24"/>
          <w:szCs w:val="24"/>
          <w:lang w:val="en-CA"/>
        </w:rPr>
        <w:t>k</w:t>
      </w:r>
      <w:r w:rsidR="004B157E" w:rsidRPr="004C4000">
        <w:rPr>
          <w:rFonts w:ascii="Times New Roman" w:eastAsia="Times New Roman" w:hAnsi="Times New Roman" w:cs="Times New Roman"/>
          <w:sz w:val="24"/>
          <w:szCs w:val="24"/>
          <w:lang w:val="en-CA"/>
        </w:rPr>
        <w:t>) populations were disturbed, we r</w:t>
      </w:r>
      <w:commentRangeStart w:id="29"/>
      <w:r w:rsidR="004B157E" w:rsidRPr="004C4000">
        <w:rPr>
          <w:rFonts w:ascii="Times New Roman" w:eastAsia="Times New Roman" w:hAnsi="Times New Roman" w:cs="Times New Roman"/>
          <w:sz w:val="24"/>
          <w:szCs w:val="24"/>
          <w:lang w:val="en-CA"/>
        </w:rPr>
        <w:t>andomly</w:t>
      </w:r>
      <w:commentRangeEnd w:id="29"/>
      <w:r w:rsidR="004B267D" w:rsidRPr="004C4000">
        <w:rPr>
          <w:rStyle w:val="Marquedecommentaire"/>
          <w:rFonts w:ascii="Times New Roman" w:hAnsi="Times New Roman" w:cs="Times New Roman"/>
          <w:sz w:val="24"/>
          <w:szCs w:val="24"/>
        </w:rPr>
        <w:commentReference w:id="29"/>
      </w:r>
      <w:r w:rsidR="004B157E" w:rsidRPr="004C4000">
        <w:rPr>
          <w:rFonts w:ascii="Times New Roman" w:eastAsia="Times New Roman" w:hAnsi="Times New Roman" w:cs="Times New Roman"/>
          <w:sz w:val="24"/>
          <w:szCs w:val="24"/>
          <w:lang w:val="en-CA"/>
        </w:rPr>
        <w:t xml:space="preserve"> sampled 6 combinations among the 25 choose </w:t>
      </w:r>
      <w:r w:rsidR="004B157E" w:rsidRPr="004C4000">
        <w:rPr>
          <w:rFonts w:ascii="Times New Roman" w:eastAsia="Times New Roman" w:hAnsi="Times New Roman" w:cs="Times New Roman"/>
          <w:i/>
          <w:sz w:val="24"/>
          <w:szCs w:val="24"/>
          <w:lang w:val="en-CA"/>
        </w:rPr>
        <w:t xml:space="preserve">k </w:t>
      </w:r>
      <w:r w:rsidR="004B157E" w:rsidRPr="004C4000">
        <w:rPr>
          <w:rFonts w:ascii="Times New Roman" w:eastAsia="Times New Roman" w:hAnsi="Times New Roman" w:cs="Times New Roman"/>
          <w:sz w:val="24"/>
          <w:szCs w:val="24"/>
          <w:lang w:val="en-CA"/>
        </w:rPr>
        <w:t xml:space="preserve">possible combinations for that </w:t>
      </w:r>
      <w:r w:rsidR="004B157E" w:rsidRPr="004C4000">
        <w:rPr>
          <w:rFonts w:ascii="Times New Roman" w:eastAsia="Times New Roman" w:hAnsi="Times New Roman" w:cs="Times New Roman"/>
          <w:i/>
          <w:sz w:val="24"/>
          <w:szCs w:val="24"/>
          <w:lang w:val="en-CA"/>
        </w:rPr>
        <w:t>k</w:t>
      </w:r>
      <w:r w:rsidR="004B157E" w:rsidRPr="004C4000">
        <w:rPr>
          <w:rFonts w:ascii="Times New Roman" w:eastAsia="Times New Roman" w:hAnsi="Times New Roman" w:cs="Times New Roman"/>
          <w:sz w:val="24"/>
          <w:szCs w:val="24"/>
          <w:lang w:val="en-CA"/>
        </w:rPr>
        <w:t xml:space="preserve"> (30 replicates per combination).</w:t>
      </w:r>
    </w:p>
    <w:p w14:paraId="327026A3" w14:textId="77777777" w:rsidR="00C922B5" w:rsidRPr="004C4000" w:rsidRDefault="00C922B5" w:rsidP="41B2D6B5">
      <w:pPr>
        <w:spacing w:after="240" w:line="480" w:lineRule="auto"/>
        <w:rPr>
          <w:rFonts w:ascii="Times New Roman" w:eastAsia="Times New Roman" w:hAnsi="Times New Roman" w:cs="Times New Roman"/>
          <w:i/>
          <w:iCs/>
          <w:sz w:val="24"/>
          <w:szCs w:val="24"/>
          <w:lang w:val="en-CA"/>
        </w:rPr>
      </w:pPr>
    </w:p>
    <w:p w14:paraId="4BFC9C64" w14:textId="284D2423" w:rsidR="41B2D6B5" w:rsidRPr="004C4000" w:rsidRDefault="41B2D6B5" w:rsidP="41B2D6B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i/>
          <w:iCs/>
          <w:sz w:val="24"/>
          <w:szCs w:val="24"/>
          <w:lang w:val="en-GB"/>
        </w:rPr>
        <w:t>Genetic dissimilarity</w:t>
      </w:r>
    </w:p>
    <w:p w14:paraId="04864D1E" w14:textId="55F0C82A" w:rsidR="41B2D6B5" w:rsidRPr="004C4000" w:rsidRDefault="007342E5" w:rsidP="41B2D6B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sz w:val="24"/>
          <w:szCs w:val="24"/>
          <w:lang w:val="en-GB"/>
        </w:rPr>
        <w:t xml:space="preserve">The </w:t>
      </w:r>
      <w:r w:rsidR="41B2D6B5" w:rsidRPr="004C4000">
        <w:rPr>
          <w:rFonts w:ascii="Times New Roman" w:eastAsia="Times New Roman" w:hAnsi="Times New Roman" w:cs="Times New Roman"/>
          <w:sz w:val="24"/>
          <w:szCs w:val="24"/>
          <w:lang w:val="en-GB"/>
        </w:rPr>
        <w:t>Chord distance has been commonly used in both community ecology (Orlóci 1967; Legendre &amp; Borcard 2018) and population genetics (Cavalli-Sforza &amp; Edwards 1967; Balkenhol et al. 2016). We chose chord distance because it has already been tested for use with TBI with non-genetic data (Legendre 2019) and because it may be more appropriate than other indices of genetic dissimilarity when most of the variation among populations is due to recent changes (Takezaki &amp; Nei 1996; Kalinowski 2002) as it does not assume populations are in drift-mutation equilibrium.</w:t>
      </w:r>
      <w:r w:rsidRPr="004C4000">
        <w:rPr>
          <w:rFonts w:ascii="Times New Roman" w:eastAsia="Times New Roman" w:hAnsi="Times New Roman" w:cs="Times New Roman"/>
          <w:sz w:val="24"/>
          <w:szCs w:val="24"/>
          <w:lang w:val="en-GB"/>
        </w:rPr>
        <w:t xml:space="preserve"> </w:t>
      </w:r>
      <w:commentRangeStart w:id="30"/>
      <w:r w:rsidRPr="004C4000">
        <w:rPr>
          <w:rFonts w:ascii="Times New Roman" w:eastAsia="Times New Roman" w:hAnsi="Times New Roman" w:cs="Times New Roman"/>
          <w:sz w:val="24"/>
          <w:szCs w:val="24"/>
          <w:lang w:val="en-GB"/>
        </w:rPr>
        <w:t>Here we use the Chord distance to calculate genet</w:t>
      </w:r>
      <w:r w:rsidR="009F2782" w:rsidRPr="004C4000">
        <w:rPr>
          <w:rFonts w:ascii="Times New Roman" w:eastAsia="Times New Roman" w:hAnsi="Times New Roman" w:cs="Times New Roman"/>
          <w:sz w:val="24"/>
          <w:szCs w:val="24"/>
          <w:lang w:val="en-GB"/>
        </w:rPr>
        <w:t>ic dissimilarity of a single sit</w:t>
      </w:r>
      <w:r w:rsidRPr="004C4000">
        <w:rPr>
          <w:rFonts w:ascii="Times New Roman" w:eastAsia="Times New Roman" w:hAnsi="Times New Roman" w:cs="Times New Roman"/>
          <w:sz w:val="24"/>
          <w:szCs w:val="24"/>
          <w:lang w:val="en-GB"/>
        </w:rPr>
        <w:t xml:space="preserve">e sampled at two different points in (simulated) time. </w:t>
      </w:r>
      <w:commentRangeEnd w:id="30"/>
      <w:r w:rsidR="009F2782" w:rsidRPr="004C4000">
        <w:rPr>
          <w:rStyle w:val="Marquedecommentaire"/>
          <w:rFonts w:ascii="Times New Roman" w:hAnsi="Times New Roman" w:cs="Times New Roman"/>
          <w:sz w:val="24"/>
          <w:szCs w:val="24"/>
        </w:rPr>
        <w:commentReference w:id="30"/>
      </w:r>
    </w:p>
    <w:p w14:paraId="550082B9" w14:textId="77777777" w:rsidR="008B025E" w:rsidRPr="004C4000" w:rsidRDefault="008B025E" w:rsidP="41B2D6B5">
      <w:pPr>
        <w:spacing w:after="240" w:line="480" w:lineRule="auto"/>
        <w:rPr>
          <w:rFonts w:ascii="Times New Roman" w:eastAsia="Times New Roman" w:hAnsi="Times New Roman" w:cs="Times New Roman"/>
          <w:iCs/>
          <w:sz w:val="24"/>
          <w:szCs w:val="24"/>
          <w:lang w:val="en-GB"/>
        </w:rPr>
      </w:pPr>
    </w:p>
    <w:p w14:paraId="556D8B55" w14:textId="0EDFCD0E" w:rsidR="41B2D6B5" w:rsidRPr="004C4000" w:rsidRDefault="41B2D6B5" w:rsidP="41B2D6B5">
      <w:pPr>
        <w:spacing w:after="240" w:line="480" w:lineRule="auto"/>
        <w:rPr>
          <w:rFonts w:ascii="Times New Roman" w:eastAsia="Times New Roman" w:hAnsi="Times New Roman" w:cs="Times New Roman"/>
          <w:i/>
          <w:sz w:val="24"/>
          <w:szCs w:val="24"/>
          <w:lang w:val="en-GB"/>
        </w:rPr>
      </w:pPr>
      <w:r w:rsidRPr="004C4000">
        <w:rPr>
          <w:rFonts w:ascii="Times New Roman" w:eastAsia="Times New Roman" w:hAnsi="Times New Roman" w:cs="Times New Roman"/>
          <w:i/>
          <w:sz w:val="24"/>
          <w:szCs w:val="24"/>
          <w:lang w:val="en-GB"/>
        </w:rPr>
        <w:t>Permutation approach</w:t>
      </w:r>
      <w:r w:rsidR="00057A84" w:rsidRPr="004C4000">
        <w:rPr>
          <w:rFonts w:ascii="Times New Roman" w:eastAsia="Times New Roman" w:hAnsi="Times New Roman" w:cs="Times New Roman"/>
          <w:i/>
          <w:sz w:val="24"/>
          <w:szCs w:val="24"/>
          <w:lang w:val="en-GB"/>
        </w:rPr>
        <w:t>es</w:t>
      </w:r>
    </w:p>
    <w:p w14:paraId="1AE12CD1" w14:textId="3D54EB8E" w:rsidR="008B025E" w:rsidRPr="004C4000" w:rsidRDefault="007342E5" w:rsidP="00073669">
      <w:pPr>
        <w:spacing w:after="240" w:line="480" w:lineRule="auto"/>
        <w:rPr>
          <w:rFonts w:ascii="Times New Roman" w:eastAsia="Times New Roman" w:hAnsi="Times New Roman" w:cs="Times New Roman"/>
          <w:sz w:val="24"/>
          <w:szCs w:val="24"/>
          <w:lang w:val="en-GB"/>
        </w:rPr>
      </w:pPr>
      <w:commentRangeStart w:id="31"/>
      <w:ins w:id="32" w:author="Patrick" w:date="2019-07-18T14:45:00Z">
        <w:r w:rsidRPr="004C4000">
          <w:rPr>
            <w:rFonts w:ascii="Times New Roman" w:eastAsia="Times New Roman" w:hAnsi="Times New Roman" w:cs="Times New Roman"/>
            <w:sz w:val="24"/>
            <w:szCs w:val="24"/>
            <w:lang w:val="en-GB"/>
          </w:rPr>
          <w:lastRenderedPageBreak/>
          <w:t>xxx.</w:t>
        </w:r>
        <w:commentRangeEnd w:id="31"/>
        <w:r w:rsidRPr="004C4000">
          <w:rPr>
            <w:rStyle w:val="Marquedecommentaire"/>
            <w:rFonts w:ascii="Times New Roman" w:hAnsi="Times New Roman" w:cs="Times New Roman"/>
            <w:sz w:val="24"/>
            <w:szCs w:val="24"/>
          </w:rPr>
          <w:commentReference w:id="31"/>
        </w:r>
        <w:r w:rsidRPr="004C4000">
          <w:rPr>
            <w:rFonts w:ascii="Times New Roman" w:eastAsia="Times New Roman" w:hAnsi="Times New Roman" w:cs="Times New Roman"/>
            <w:sz w:val="24"/>
            <w:szCs w:val="24"/>
            <w:lang w:val="en-GB"/>
          </w:rPr>
          <w:t xml:space="preserve"> </w:t>
        </w:r>
      </w:ins>
      <w:r w:rsidR="00153A34" w:rsidRPr="004C4000">
        <w:rPr>
          <w:rFonts w:ascii="Times New Roman" w:eastAsia="Times New Roman" w:hAnsi="Times New Roman" w:cs="Times New Roman"/>
          <w:sz w:val="24"/>
          <w:szCs w:val="24"/>
          <w:lang w:val="en-GB"/>
        </w:rPr>
        <w:t xml:space="preserve">Calculations used in this paper are based on the </w:t>
      </w:r>
      <w:r w:rsidR="00153A34" w:rsidRPr="004C4000">
        <w:rPr>
          <w:rFonts w:ascii="Times New Roman" w:eastAsia="Times New Roman" w:hAnsi="Times New Roman" w:cs="Times New Roman"/>
          <w:i/>
          <w:sz w:val="24"/>
          <w:szCs w:val="24"/>
          <w:lang w:val="en-GB"/>
        </w:rPr>
        <w:t>TBI()</w:t>
      </w:r>
      <w:r w:rsidR="00153A34" w:rsidRPr="004C4000">
        <w:rPr>
          <w:rFonts w:ascii="Times New Roman" w:eastAsia="Times New Roman" w:hAnsi="Times New Roman" w:cs="Times New Roman"/>
          <w:sz w:val="24"/>
          <w:szCs w:val="24"/>
          <w:lang w:val="en-GB"/>
        </w:rPr>
        <w:t xml:space="preserve"> function available in the </w:t>
      </w:r>
      <w:r w:rsidR="00153A34" w:rsidRPr="004C4000">
        <w:rPr>
          <w:rFonts w:ascii="Times New Roman" w:eastAsia="Times New Roman" w:hAnsi="Times New Roman" w:cs="Times New Roman"/>
          <w:i/>
          <w:sz w:val="24"/>
          <w:szCs w:val="24"/>
          <w:lang w:val="en-GB"/>
        </w:rPr>
        <w:t>R</w:t>
      </w:r>
      <w:r w:rsidR="00153A34" w:rsidRPr="004C4000">
        <w:rPr>
          <w:rFonts w:ascii="Times New Roman" w:eastAsia="Times New Roman" w:hAnsi="Times New Roman" w:cs="Times New Roman"/>
          <w:sz w:val="24"/>
          <w:szCs w:val="24"/>
          <w:lang w:val="en-GB"/>
        </w:rPr>
        <w:t xml:space="preserve"> package </w:t>
      </w:r>
      <w:r w:rsidR="00153A34" w:rsidRPr="004C4000">
        <w:rPr>
          <w:rFonts w:ascii="Times New Roman" w:eastAsia="Times New Roman" w:hAnsi="Times New Roman" w:cs="Times New Roman"/>
          <w:i/>
          <w:sz w:val="24"/>
          <w:szCs w:val="24"/>
          <w:lang w:val="en-GB"/>
        </w:rPr>
        <w:t>adespatial</w:t>
      </w:r>
      <w:r w:rsidR="00153A34" w:rsidRPr="004C4000">
        <w:rPr>
          <w:rFonts w:ascii="Times New Roman" w:eastAsia="Times New Roman" w:hAnsi="Times New Roman" w:cs="Times New Roman"/>
          <w:sz w:val="24"/>
          <w:szCs w:val="24"/>
          <w:lang w:val="en-GB"/>
        </w:rPr>
        <w:t xml:space="preserve"> (Dray et al., 2019). </w:t>
      </w:r>
      <w:r w:rsidR="00AB02B4" w:rsidRPr="004C4000">
        <w:rPr>
          <w:rFonts w:ascii="Times New Roman" w:eastAsia="Times New Roman" w:hAnsi="Times New Roman" w:cs="Times New Roman"/>
          <w:sz w:val="24"/>
          <w:szCs w:val="24"/>
          <w:lang w:val="en-GB"/>
        </w:rPr>
        <w:t>Three permutation approaches were considered t</w:t>
      </w:r>
      <w:r w:rsidR="00073669" w:rsidRPr="004C4000">
        <w:rPr>
          <w:rFonts w:ascii="Times New Roman" w:eastAsia="Times New Roman" w:hAnsi="Times New Roman" w:cs="Times New Roman"/>
          <w:sz w:val="24"/>
          <w:szCs w:val="24"/>
          <w:lang w:val="en-GB"/>
        </w:rPr>
        <w:t xml:space="preserve">o test the significance of TBI </w:t>
      </w:r>
      <w:r w:rsidR="00073669" w:rsidRPr="004C4000">
        <w:rPr>
          <w:rFonts w:ascii="Times New Roman" w:eastAsia="Times New Roman" w:hAnsi="Times New Roman" w:cs="Times New Roman"/>
          <w:sz w:val="24"/>
          <w:szCs w:val="24"/>
          <w:lang w:val="en-GB"/>
        </w:rPr>
        <w:fldChar w:fldCharType="begin" w:fldLock="1"/>
      </w:r>
      <w:r w:rsidR="00CB6B20" w:rsidRPr="004C4000">
        <w:rPr>
          <w:rFonts w:ascii="Times New Roman" w:eastAsia="Times New Roman" w:hAnsi="Times New Roman" w:cs="Times New Roman"/>
          <w:sz w:val="24"/>
          <w:szCs w:val="24"/>
          <w:lang w:val="en-GB"/>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2019)","plainTextFormattedCitation":"(Legendre, 2019)","previouslyFormattedCitation":"(Legendre, 2019)"},"properties":{"noteIndex":0},"schema":"https://github.com/citation-style-language/schema/raw/master/csl-citation.json"}</w:instrText>
      </w:r>
      <w:r w:rsidR="00073669" w:rsidRPr="004C4000">
        <w:rPr>
          <w:rFonts w:ascii="Times New Roman" w:eastAsia="Times New Roman" w:hAnsi="Times New Roman" w:cs="Times New Roman"/>
          <w:sz w:val="24"/>
          <w:szCs w:val="24"/>
          <w:lang w:val="en-GB"/>
        </w:rPr>
        <w:fldChar w:fldCharType="separate"/>
      </w:r>
      <w:r w:rsidR="00073669" w:rsidRPr="004C4000">
        <w:rPr>
          <w:rFonts w:ascii="Times New Roman" w:eastAsia="Times New Roman" w:hAnsi="Times New Roman" w:cs="Times New Roman"/>
          <w:noProof/>
          <w:sz w:val="24"/>
          <w:szCs w:val="24"/>
          <w:lang w:val="en-GB"/>
        </w:rPr>
        <w:t>(Legendre, 2019)</w:t>
      </w:r>
      <w:r w:rsidR="00073669" w:rsidRPr="004C4000">
        <w:rPr>
          <w:rFonts w:ascii="Times New Roman" w:eastAsia="Times New Roman" w:hAnsi="Times New Roman" w:cs="Times New Roman"/>
          <w:sz w:val="24"/>
          <w:szCs w:val="24"/>
          <w:lang w:val="en-GB"/>
        </w:rPr>
        <w:fldChar w:fldCharType="end"/>
      </w:r>
      <w:r w:rsidR="00073669" w:rsidRPr="004C4000">
        <w:rPr>
          <w:rFonts w:ascii="Times New Roman" w:eastAsia="Times New Roman" w:hAnsi="Times New Roman" w:cs="Times New Roman"/>
          <w:sz w:val="24"/>
          <w:szCs w:val="24"/>
          <w:lang w:val="en-GB"/>
        </w:rPr>
        <w:t>. The first permutation approach consisted in permuting a locus in the same way in both (original sampling and resampling) gene frequency</w:t>
      </w:r>
      <w:r w:rsidR="008B025E" w:rsidRPr="004C4000">
        <w:rPr>
          <w:rFonts w:ascii="Times New Roman" w:eastAsia="Times New Roman" w:hAnsi="Times New Roman" w:cs="Times New Roman"/>
          <w:sz w:val="24"/>
          <w:szCs w:val="24"/>
          <w:lang w:val="en-GB"/>
        </w:rPr>
        <w:t xml:space="preserve"> data frames</w:t>
      </w:r>
      <w:r w:rsidR="00073669" w:rsidRPr="004C4000">
        <w:rPr>
          <w:rFonts w:ascii="Times New Roman" w:eastAsia="Times New Roman" w:hAnsi="Times New Roman" w:cs="Times New Roman"/>
          <w:sz w:val="24"/>
          <w:szCs w:val="24"/>
          <w:lang w:val="en-GB"/>
        </w:rPr>
        <w:t xml:space="preserve">. The second permutation approach consisted in permuting a locus independently </w:t>
      </w:r>
      <w:r w:rsidR="008B025E" w:rsidRPr="004C4000">
        <w:rPr>
          <w:rFonts w:ascii="Times New Roman" w:eastAsia="Times New Roman" w:hAnsi="Times New Roman" w:cs="Times New Roman"/>
          <w:sz w:val="24"/>
          <w:szCs w:val="24"/>
          <w:lang w:val="en-GB"/>
        </w:rPr>
        <w:t>in both data frames. The third permutation approach consisted in permuting sampling sites in both data frames.</w:t>
      </w:r>
      <w:r w:rsidR="00057A84" w:rsidRPr="004C4000">
        <w:rPr>
          <w:rFonts w:ascii="Times New Roman" w:eastAsia="Times New Roman" w:hAnsi="Times New Roman" w:cs="Times New Roman"/>
          <w:sz w:val="24"/>
          <w:szCs w:val="24"/>
          <w:lang w:val="en-GB"/>
        </w:rPr>
        <w:t xml:space="preserve"> We summarized statistical performance per permutation approach, and used the best approach to answer the rest of the questions.</w:t>
      </w:r>
    </w:p>
    <w:p w14:paraId="013D0FEB" w14:textId="77777777" w:rsidR="00057A84" w:rsidRPr="004C4000" w:rsidRDefault="00057A84" w:rsidP="00073669">
      <w:pPr>
        <w:spacing w:after="240" w:line="480" w:lineRule="auto"/>
        <w:rPr>
          <w:rFonts w:ascii="Times New Roman" w:eastAsia="Times New Roman" w:hAnsi="Times New Roman" w:cs="Times New Roman"/>
          <w:sz w:val="24"/>
          <w:szCs w:val="24"/>
          <w:lang w:val="en-GB"/>
        </w:rPr>
      </w:pPr>
    </w:p>
    <w:p w14:paraId="1FB0FFA6" w14:textId="77777777" w:rsidR="008B025E" w:rsidRPr="004C4000" w:rsidRDefault="008B025E" w:rsidP="008B025E">
      <w:pPr>
        <w:spacing w:after="240" w:line="480" w:lineRule="auto"/>
        <w:rPr>
          <w:rFonts w:ascii="Times New Roman" w:eastAsia="Times New Roman" w:hAnsi="Times New Roman" w:cs="Times New Roman"/>
          <w:i/>
          <w:iCs/>
          <w:sz w:val="24"/>
          <w:szCs w:val="24"/>
          <w:lang w:val="en-GB"/>
        </w:rPr>
      </w:pPr>
      <w:r w:rsidRPr="004C4000">
        <w:rPr>
          <w:rFonts w:ascii="Times New Roman" w:eastAsia="Times New Roman" w:hAnsi="Times New Roman" w:cs="Times New Roman"/>
          <w:i/>
          <w:iCs/>
          <w:sz w:val="24"/>
          <w:szCs w:val="24"/>
          <w:lang w:val="en-GB"/>
        </w:rPr>
        <w:t>Statistical performance</w:t>
      </w:r>
    </w:p>
    <w:p w14:paraId="499887D4" w14:textId="3CC3CCBB" w:rsidR="00057A84" w:rsidRPr="004C4000" w:rsidRDefault="008B025E" w:rsidP="41B2D6B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iCs/>
          <w:sz w:val="24"/>
          <w:szCs w:val="24"/>
          <w:lang w:val="en-GB"/>
        </w:rPr>
        <w:t>We use</w:t>
      </w:r>
      <w:r w:rsidR="00057A84" w:rsidRPr="004C4000">
        <w:rPr>
          <w:rFonts w:ascii="Times New Roman" w:eastAsia="Times New Roman" w:hAnsi="Times New Roman" w:cs="Times New Roman"/>
          <w:iCs/>
          <w:sz w:val="24"/>
          <w:szCs w:val="24"/>
          <w:lang w:val="en-GB"/>
        </w:rPr>
        <w:t>d</w:t>
      </w:r>
      <w:r w:rsidRPr="004C4000">
        <w:rPr>
          <w:rFonts w:ascii="Times New Roman" w:eastAsia="Times New Roman" w:hAnsi="Times New Roman" w:cs="Times New Roman"/>
          <w:iCs/>
          <w:sz w:val="24"/>
          <w:szCs w:val="24"/>
          <w:lang w:val="en-GB"/>
        </w:rPr>
        <w:t xml:space="preserve"> the False Positive Rate (FPR) and False Negative Rate (FNR) frameworks to assess statistical performance of the TBI testing procedure</w:t>
      </w:r>
      <w:r w:rsidR="00AB62F5" w:rsidRPr="004C4000">
        <w:rPr>
          <w:rFonts w:ascii="Times New Roman" w:eastAsia="Times New Roman" w:hAnsi="Times New Roman" w:cs="Times New Roman"/>
          <w:iCs/>
          <w:sz w:val="24"/>
          <w:szCs w:val="24"/>
          <w:lang w:val="en-GB"/>
        </w:rPr>
        <w:t xml:space="preserve"> and to evaluate which of the permutation procedures</w:t>
      </w:r>
      <w:r w:rsidR="00323E3E" w:rsidRPr="004C4000">
        <w:rPr>
          <w:rFonts w:ascii="Times New Roman" w:eastAsia="Times New Roman" w:hAnsi="Times New Roman" w:cs="Times New Roman"/>
          <w:iCs/>
          <w:sz w:val="24"/>
          <w:szCs w:val="24"/>
          <w:lang w:val="en-GB"/>
        </w:rPr>
        <w:t>, and permutation p.value thresholds,</w:t>
      </w:r>
      <w:r w:rsidR="00AB62F5" w:rsidRPr="004C4000">
        <w:rPr>
          <w:rFonts w:ascii="Times New Roman" w:eastAsia="Times New Roman" w:hAnsi="Times New Roman" w:cs="Times New Roman"/>
          <w:iCs/>
          <w:sz w:val="24"/>
          <w:szCs w:val="24"/>
          <w:lang w:val="en-GB"/>
        </w:rPr>
        <w:t xml:space="preserve"> is most appropriate</w:t>
      </w:r>
      <w:r w:rsidRPr="004C4000">
        <w:rPr>
          <w:rFonts w:ascii="Times New Roman" w:eastAsia="Times New Roman" w:hAnsi="Times New Roman" w:cs="Times New Roman"/>
          <w:iCs/>
          <w:sz w:val="24"/>
          <w:szCs w:val="24"/>
          <w:lang w:val="en-GB"/>
        </w:rPr>
        <w:t xml:space="preserve">. A false positive is a population that we </w:t>
      </w:r>
      <w:r w:rsidRPr="004C4000">
        <w:rPr>
          <w:rFonts w:ascii="Times New Roman" w:eastAsia="Times New Roman" w:hAnsi="Times New Roman" w:cs="Times New Roman"/>
          <w:i/>
          <w:iCs/>
          <w:sz w:val="24"/>
          <w:szCs w:val="24"/>
          <w:lang w:val="en-GB"/>
        </w:rPr>
        <w:t>a priori</w:t>
      </w:r>
      <w:r w:rsidR="009F2782" w:rsidRPr="004C4000">
        <w:rPr>
          <w:rFonts w:ascii="Times New Roman" w:eastAsia="Times New Roman" w:hAnsi="Times New Roman" w:cs="Times New Roman"/>
          <w:iCs/>
          <w:sz w:val="24"/>
          <w:szCs w:val="24"/>
          <w:lang w:val="en-GB"/>
        </w:rPr>
        <w:t xml:space="preserve"> know did not undergo any specific demographic event, </w:t>
      </w:r>
      <w:r w:rsidRPr="004C4000">
        <w:rPr>
          <w:rFonts w:ascii="Times New Roman" w:eastAsia="Times New Roman" w:hAnsi="Times New Roman" w:cs="Times New Roman"/>
          <w:iCs/>
          <w:sz w:val="24"/>
          <w:szCs w:val="24"/>
          <w:lang w:val="en-GB"/>
        </w:rPr>
        <w:t>but has</w:t>
      </w:r>
      <w:r w:rsidR="009F2782" w:rsidRPr="004C4000">
        <w:rPr>
          <w:rFonts w:ascii="Times New Roman" w:eastAsia="Times New Roman" w:hAnsi="Times New Roman" w:cs="Times New Roman"/>
          <w:iCs/>
          <w:sz w:val="24"/>
          <w:szCs w:val="24"/>
          <w:lang w:val="en-GB"/>
        </w:rPr>
        <w:t xml:space="preserve"> been classified as having </w:t>
      </w:r>
      <w:r w:rsidR="00AB62F5" w:rsidRPr="004C4000">
        <w:rPr>
          <w:rFonts w:ascii="Times New Roman" w:eastAsia="Times New Roman" w:hAnsi="Times New Roman" w:cs="Times New Roman"/>
          <w:iCs/>
          <w:sz w:val="24"/>
          <w:szCs w:val="24"/>
          <w:lang w:val="en-GB"/>
        </w:rPr>
        <w:t>experience</w:t>
      </w:r>
      <w:r w:rsidR="009F2782" w:rsidRPr="004C4000">
        <w:rPr>
          <w:rFonts w:ascii="Times New Roman" w:eastAsia="Times New Roman" w:hAnsi="Times New Roman" w:cs="Times New Roman"/>
          <w:iCs/>
          <w:sz w:val="24"/>
          <w:szCs w:val="24"/>
          <w:lang w:val="en-GB"/>
        </w:rPr>
        <w:t>d</w:t>
      </w:r>
      <w:r w:rsidR="00AB62F5" w:rsidRPr="004C4000">
        <w:rPr>
          <w:rFonts w:ascii="Times New Roman" w:eastAsia="Times New Roman" w:hAnsi="Times New Roman" w:cs="Times New Roman"/>
          <w:iCs/>
          <w:sz w:val="24"/>
          <w:szCs w:val="24"/>
          <w:lang w:val="en-GB"/>
        </w:rPr>
        <w:t xml:space="preserve"> one of the two simulated demographic events </w:t>
      </w:r>
      <w:r w:rsidRPr="004C4000">
        <w:rPr>
          <w:rFonts w:ascii="Times New Roman" w:eastAsia="Times New Roman" w:hAnsi="Times New Roman" w:cs="Times New Roman"/>
          <w:iCs/>
          <w:sz w:val="24"/>
          <w:szCs w:val="24"/>
          <w:lang w:val="en-GB"/>
        </w:rPr>
        <w:t xml:space="preserve">by the testing procedure. A false negative is a population that we had set as target for </w:t>
      </w:r>
      <w:r w:rsidR="002B59EB" w:rsidRPr="004C4000">
        <w:rPr>
          <w:rFonts w:ascii="Times New Roman" w:eastAsia="Times New Roman" w:hAnsi="Times New Roman" w:cs="Times New Roman"/>
          <w:iCs/>
          <w:sz w:val="24"/>
          <w:szCs w:val="24"/>
          <w:lang w:val="en-GB"/>
        </w:rPr>
        <w:t>demographic event</w:t>
      </w:r>
      <w:r w:rsidRPr="004C4000">
        <w:rPr>
          <w:rFonts w:ascii="Times New Roman" w:eastAsia="Times New Roman" w:hAnsi="Times New Roman" w:cs="Times New Roman"/>
          <w:iCs/>
          <w:sz w:val="24"/>
          <w:szCs w:val="24"/>
          <w:lang w:val="en-GB"/>
        </w:rPr>
        <w:t xml:space="preserve"> but that was not classified as having been disturbed by the testing procedure. FPR represents the number of false positives over the total number of negatives, and FNR represents the number of false negative over the total number of positives. A high FPR means that we often select the wrong population</w:t>
      </w:r>
      <w:r w:rsidR="003F1C9F" w:rsidRPr="004C4000">
        <w:rPr>
          <w:rFonts w:ascii="Times New Roman" w:eastAsia="Times New Roman" w:hAnsi="Times New Roman" w:cs="Times New Roman"/>
          <w:iCs/>
          <w:sz w:val="24"/>
          <w:szCs w:val="24"/>
          <w:lang w:val="en-GB"/>
        </w:rPr>
        <w:t>(</w:t>
      </w:r>
      <w:r w:rsidRPr="004C4000">
        <w:rPr>
          <w:rFonts w:ascii="Times New Roman" w:eastAsia="Times New Roman" w:hAnsi="Times New Roman" w:cs="Times New Roman"/>
          <w:iCs/>
          <w:sz w:val="24"/>
          <w:szCs w:val="24"/>
          <w:lang w:val="en-GB"/>
        </w:rPr>
        <w:t>s</w:t>
      </w:r>
      <w:r w:rsidR="003F1C9F" w:rsidRPr="004C4000">
        <w:rPr>
          <w:rFonts w:ascii="Times New Roman" w:eastAsia="Times New Roman" w:hAnsi="Times New Roman" w:cs="Times New Roman"/>
          <w:iCs/>
          <w:sz w:val="24"/>
          <w:szCs w:val="24"/>
          <w:lang w:val="en-GB"/>
        </w:rPr>
        <w:t>)</w:t>
      </w:r>
      <w:r w:rsidRPr="004C4000">
        <w:rPr>
          <w:rFonts w:ascii="Times New Roman" w:eastAsia="Times New Roman" w:hAnsi="Times New Roman" w:cs="Times New Roman"/>
          <w:iCs/>
          <w:sz w:val="24"/>
          <w:szCs w:val="24"/>
          <w:lang w:val="en-GB"/>
        </w:rPr>
        <w:t>. A high FNR means that we often miss the right population</w:t>
      </w:r>
      <w:r w:rsidR="003F1C9F" w:rsidRPr="004C4000">
        <w:rPr>
          <w:rFonts w:ascii="Times New Roman" w:eastAsia="Times New Roman" w:hAnsi="Times New Roman" w:cs="Times New Roman"/>
          <w:iCs/>
          <w:sz w:val="24"/>
          <w:szCs w:val="24"/>
          <w:lang w:val="en-GB"/>
        </w:rPr>
        <w:t>(s)</w:t>
      </w:r>
      <w:r w:rsidRPr="004C4000">
        <w:rPr>
          <w:rFonts w:ascii="Times New Roman" w:eastAsia="Times New Roman" w:hAnsi="Times New Roman" w:cs="Times New Roman"/>
          <w:iCs/>
          <w:sz w:val="24"/>
          <w:szCs w:val="24"/>
          <w:lang w:val="en-GB"/>
        </w:rPr>
        <w:t>. The higher the FNR, the lower the power of our testing procedure.</w:t>
      </w:r>
      <w:r w:rsidR="00E7682F" w:rsidRPr="004C4000">
        <w:rPr>
          <w:rFonts w:ascii="Times New Roman" w:eastAsia="Times New Roman" w:hAnsi="Times New Roman" w:cs="Times New Roman"/>
          <w:sz w:val="24"/>
          <w:szCs w:val="24"/>
          <w:lang w:val="en-GB"/>
        </w:rPr>
        <w:t xml:space="preserve"> Because choosing a proper threshold for </w:t>
      </w:r>
      <w:r w:rsidR="00E7682F" w:rsidRPr="004C4000">
        <w:rPr>
          <w:rFonts w:ascii="Times New Roman" w:eastAsia="Times New Roman" w:hAnsi="Times New Roman" w:cs="Times New Roman"/>
          <w:sz w:val="24"/>
          <w:szCs w:val="24"/>
          <w:lang w:val="en-GB"/>
        </w:rPr>
        <w:lastRenderedPageBreak/>
        <w:t xml:space="preserve">the </w:t>
      </w:r>
      <w:r w:rsidR="00CB6B20" w:rsidRPr="004C4000">
        <w:rPr>
          <w:rFonts w:ascii="Times New Roman" w:eastAsia="Times New Roman" w:hAnsi="Times New Roman" w:cs="Times New Roman"/>
          <w:sz w:val="24"/>
          <w:szCs w:val="24"/>
          <w:lang w:val="en-GB"/>
        </w:rPr>
        <w:t xml:space="preserve">TBI </w:t>
      </w:r>
      <w:r w:rsidR="00E7682F" w:rsidRPr="004C4000">
        <w:rPr>
          <w:rFonts w:ascii="Times New Roman" w:eastAsia="Times New Roman" w:hAnsi="Times New Roman" w:cs="Times New Roman"/>
          <w:sz w:val="24"/>
          <w:szCs w:val="24"/>
          <w:lang w:val="en-GB"/>
        </w:rPr>
        <w:t>permutation test</w:t>
      </w:r>
      <w:r w:rsidR="00CB6B20" w:rsidRPr="004C4000">
        <w:rPr>
          <w:rFonts w:ascii="Times New Roman" w:eastAsia="Times New Roman" w:hAnsi="Times New Roman" w:cs="Times New Roman"/>
          <w:sz w:val="24"/>
          <w:szCs w:val="24"/>
          <w:lang w:val="en-GB"/>
        </w:rPr>
        <w:t>s</w:t>
      </w:r>
      <w:r w:rsidR="00E7682F" w:rsidRPr="004C4000">
        <w:rPr>
          <w:rFonts w:ascii="Times New Roman" w:eastAsia="Times New Roman" w:hAnsi="Times New Roman" w:cs="Times New Roman"/>
          <w:sz w:val="24"/>
          <w:szCs w:val="24"/>
          <w:lang w:val="en-GB"/>
        </w:rPr>
        <w:t xml:space="preserve"> is </w:t>
      </w:r>
      <w:r w:rsidR="00CB6B20" w:rsidRPr="004C4000">
        <w:rPr>
          <w:rFonts w:ascii="Times New Roman" w:eastAsia="Times New Roman" w:hAnsi="Times New Roman" w:cs="Times New Roman"/>
          <w:sz w:val="24"/>
          <w:szCs w:val="24"/>
          <w:lang w:val="en-GB"/>
        </w:rPr>
        <w:t>important in order to find a compromise between power and selectivity</w:t>
      </w:r>
      <w:r w:rsidR="00057A84" w:rsidRPr="004C4000">
        <w:rPr>
          <w:rFonts w:ascii="Times New Roman" w:eastAsia="Times New Roman" w:hAnsi="Times New Roman" w:cs="Times New Roman"/>
          <w:sz w:val="24"/>
          <w:szCs w:val="24"/>
          <w:lang w:val="en-GB"/>
        </w:rPr>
        <w:t>, we evaluated statistical performance across a range of thresholds: from 0.001 to 0.15.</w:t>
      </w:r>
    </w:p>
    <w:p w14:paraId="71CCB190" w14:textId="54C4DBAB" w:rsidR="00697341" w:rsidRPr="004C4000" w:rsidRDefault="00697341" w:rsidP="41B2D6B5">
      <w:pPr>
        <w:spacing w:after="240" w:line="480" w:lineRule="auto"/>
        <w:rPr>
          <w:rFonts w:ascii="Times New Roman" w:eastAsia="Times New Roman" w:hAnsi="Times New Roman" w:cs="Times New Roman"/>
          <w:sz w:val="24"/>
          <w:szCs w:val="24"/>
          <w:lang w:val="en-GB"/>
        </w:rPr>
      </w:pPr>
    </w:p>
    <w:p w14:paraId="1F2C20CA" w14:textId="7AF2ADE9" w:rsidR="00697341" w:rsidRPr="004C4000" w:rsidRDefault="00697341" w:rsidP="41B2D6B5">
      <w:pPr>
        <w:spacing w:after="240" w:line="480" w:lineRule="auto"/>
        <w:rPr>
          <w:rFonts w:ascii="Times New Roman" w:eastAsia="Times New Roman" w:hAnsi="Times New Roman" w:cs="Times New Roman"/>
          <w:sz w:val="24"/>
          <w:szCs w:val="24"/>
          <w:lang w:val="en-GB"/>
        </w:rPr>
      </w:pPr>
    </w:p>
    <w:p w14:paraId="5FBCD836" w14:textId="77777777" w:rsidR="000B60C7" w:rsidRPr="004C4000" w:rsidRDefault="000B60C7" w:rsidP="41B2D6B5">
      <w:pPr>
        <w:spacing w:after="240" w:line="480" w:lineRule="auto"/>
        <w:rPr>
          <w:rFonts w:ascii="Times New Roman" w:eastAsia="Times New Roman" w:hAnsi="Times New Roman" w:cs="Times New Roman"/>
          <w:b/>
          <w:sz w:val="24"/>
          <w:szCs w:val="24"/>
        </w:rPr>
      </w:pPr>
    </w:p>
    <w:p w14:paraId="56ECB37E" w14:textId="2AE58C45" w:rsidR="41B2D6B5" w:rsidRPr="004C4000" w:rsidRDefault="0070380C" w:rsidP="41B2D6B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R</w:t>
      </w:r>
      <w:r w:rsidR="41B2D6B5" w:rsidRPr="004C4000">
        <w:rPr>
          <w:rFonts w:ascii="Times New Roman" w:eastAsia="Times New Roman" w:hAnsi="Times New Roman" w:cs="Times New Roman"/>
          <w:b/>
          <w:sz w:val="24"/>
          <w:szCs w:val="24"/>
        </w:rPr>
        <w:t>ESULTS</w:t>
      </w:r>
      <w:r w:rsidR="006E2B87" w:rsidRPr="004C4000">
        <w:rPr>
          <w:rFonts w:ascii="Times New Roman" w:eastAsia="Times New Roman" w:hAnsi="Times New Roman" w:cs="Times New Roman"/>
          <w:b/>
          <w:sz w:val="24"/>
          <w:szCs w:val="24"/>
        </w:rPr>
        <w:t xml:space="preserve"> (using older simulations with 100 replicates, 1 disturbed population </w:t>
      </w:r>
      <w:r w:rsidR="00BA6E6C" w:rsidRPr="004C4000">
        <w:rPr>
          <w:rFonts w:ascii="Times New Roman" w:eastAsia="Times New Roman" w:hAnsi="Times New Roman" w:cs="Times New Roman"/>
          <w:b/>
          <w:sz w:val="24"/>
          <w:szCs w:val="24"/>
        </w:rPr>
        <w:t xml:space="preserve">– I will have from 1 to 5 - </w:t>
      </w:r>
      <w:r w:rsidR="006E2B87" w:rsidRPr="004C4000">
        <w:rPr>
          <w:rFonts w:ascii="Times New Roman" w:eastAsia="Times New Roman" w:hAnsi="Times New Roman" w:cs="Times New Roman"/>
          <w:b/>
          <w:sz w:val="24"/>
          <w:szCs w:val="24"/>
        </w:rPr>
        <w:t>and very high dispersal)(new simulations are currently running, I made them smaller</w:t>
      </w:r>
      <w:r w:rsidR="00BA6E6C" w:rsidRPr="004C4000">
        <w:rPr>
          <w:rFonts w:ascii="Times New Roman" w:eastAsia="Times New Roman" w:hAnsi="Times New Roman" w:cs="Times New Roman"/>
          <w:b/>
          <w:sz w:val="24"/>
          <w:szCs w:val="24"/>
        </w:rPr>
        <w:t>/faster</w:t>
      </w:r>
      <w:r w:rsidR="006E2B87" w:rsidRPr="004C4000">
        <w:rPr>
          <w:rFonts w:ascii="Times New Roman" w:eastAsia="Times New Roman" w:hAnsi="Times New Roman" w:cs="Times New Roman"/>
          <w:b/>
          <w:sz w:val="24"/>
          <w:szCs w:val="24"/>
        </w:rPr>
        <w:t xml:space="preserve"> so that I can get results quicker and so that additional simulations required by reviewers would be feasible under a month)</w:t>
      </w:r>
      <w:r w:rsidR="00874EE6" w:rsidRPr="004C4000">
        <w:rPr>
          <w:rFonts w:ascii="Times New Roman" w:eastAsia="Times New Roman" w:hAnsi="Times New Roman" w:cs="Times New Roman"/>
          <w:b/>
          <w:sz w:val="24"/>
          <w:szCs w:val="24"/>
        </w:rPr>
        <w:br/>
        <w:t>(bear in mind I have already built the tools needed to analyze the new simulations)</w:t>
      </w:r>
    </w:p>
    <w:p w14:paraId="15C06937" w14:textId="406CE432" w:rsidR="007001CC" w:rsidRPr="004C4000" w:rsidRDefault="000B60C7" w:rsidP="000B60C7">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sz w:val="24"/>
          <w:szCs w:val="24"/>
          <w:u w:val="single"/>
        </w:rPr>
        <w:t xml:space="preserve">Table 1. </w:t>
      </w:r>
      <w:r w:rsidRPr="004C4000">
        <w:rPr>
          <w:rFonts w:ascii="Times New Roman" w:eastAsia="Times New Roman" w:hAnsi="Times New Roman" w:cs="Times New Roman"/>
          <w:sz w:val="24"/>
          <w:szCs w:val="24"/>
        </w:rPr>
        <w:t xml:space="preserve">Mean and standard deviation of FPR and FNR associated with TBI permutation tests using three different permutation approaches, at two adjusted p-values thresholds. </w:t>
      </w:r>
      <w:r w:rsidRPr="004C4000">
        <w:rPr>
          <w:rFonts w:ascii="Times New Roman" w:eastAsia="Times New Roman" w:hAnsi="Times New Roman" w:cs="Times New Roman"/>
          <w:sz w:val="24"/>
          <w:szCs w:val="24"/>
        </w:rPr>
        <w:fldChar w:fldCharType="begin"/>
      </w:r>
      <w:r w:rsidRPr="004C4000">
        <w:rPr>
          <w:rFonts w:ascii="Times New Roman" w:eastAsia="Times New Roman" w:hAnsi="Times New Roman" w:cs="Times New Roman"/>
          <w:sz w:val="24"/>
          <w:szCs w:val="24"/>
        </w:rPr>
        <w:instrText xml:space="preserve"> LINK </w:instrText>
      </w:r>
      <w:r w:rsidR="007001CC" w:rsidRPr="004C4000">
        <w:rPr>
          <w:rFonts w:ascii="Times New Roman" w:eastAsia="Times New Roman" w:hAnsi="Times New Roman" w:cs="Times New Roman"/>
          <w:sz w:val="24"/>
          <w:szCs w:val="24"/>
        </w:rPr>
        <w:instrText xml:space="preserve">Excel.Sheet.12 C:\\Users\\jwitt\\OneDrive\\Desktop\\Git_Projects\\Genetic_TBI_LCBD\\Results.xlsx Feuil1!L1C1:L14C3 </w:instrText>
      </w:r>
      <w:r w:rsidRPr="004C4000">
        <w:rPr>
          <w:rFonts w:ascii="Times New Roman" w:eastAsia="Times New Roman" w:hAnsi="Times New Roman" w:cs="Times New Roman"/>
          <w:sz w:val="24"/>
          <w:szCs w:val="24"/>
        </w:rPr>
        <w:instrText xml:space="preserve">\a \f 5 \h  \* MERGEFORMAT </w:instrText>
      </w:r>
      <w:r w:rsidR="007001CC" w:rsidRPr="004C4000">
        <w:rPr>
          <w:rFonts w:ascii="Times New Roman" w:eastAsia="Times New Roman" w:hAnsi="Times New Roman" w:cs="Times New Roman"/>
          <w:sz w:val="24"/>
          <w:szCs w:val="24"/>
        </w:rPr>
        <w:fldChar w:fldCharType="separate"/>
      </w:r>
    </w:p>
    <w:tbl>
      <w:tblPr>
        <w:tblStyle w:val="Grilledutableau"/>
        <w:tblW w:w="0" w:type="auto"/>
        <w:tblCellMar>
          <w:left w:w="115" w:type="dxa"/>
          <w:right w:w="115" w:type="dxa"/>
        </w:tblCellMar>
        <w:tblLook w:val="04A0" w:firstRow="1" w:lastRow="0" w:firstColumn="1" w:lastColumn="0" w:noHBand="0" w:noVBand="1"/>
      </w:tblPr>
      <w:tblGrid>
        <w:gridCol w:w="1232"/>
        <w:gridCol w:w="1512"/>
        <w:gridCol w:w="1108"/>
        <w:gridCol w:w="903"/>
        <w:gridCol w:w="903"/>
        <w:gridCol w:w="1197"/>
        <w:gridCol w:w="482"/>
      </w:tblGrid>
      <w:tr w:rsidR="007001CC" w:rsidRPr="004C4000" w14:paraId="1A8C27A2" w14:textId="77777777" w:rsidTr="007001CC">
        <w:trPr>
          <w:gridAfter w:val="1"/>
          <w:divId w:val="887372448"/>
          <w:wAfter w:w="482" w:type="dxa"/>
          <w:trHeight w:val="300"/>
        </w:trPr>
        <w:tc>
          <w:tcPr>
            <w:tcW w:w="0" w:type="auto"/>
            <w:gridSpan w:val="2"/>
            <w:noWrap/>
            <w:hideMark/>
          </w:tcPr>
          <w:p w14:paraId="1B475E67" w14:textId="30A71AEB" w:rsidR="007001CC" w:rsidRPr="004C4000" w:rsidRDefault="007001CC" w:rsidP="007001CC">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Tests</w:t>
            </w:r>
          </w:p>
        </w:tc>
        <w:tc>
          <w:tcPr>
            <w:tcW w:w="0" w:type="auto"/>
            <w:gridSpan w:val="2"/>
            <w:noWrap/>
            <w:hideMark/>
          </w:tcPr>
          <w:p w14:paraId="1BFD4BAB" w14:textId="77777777" w:rsidR="007001CC" w:rsidRPr="004C4000" w:rsidRDefault="007001CC" w:rsidP="007001CC">
            <w:pPr>
              <w:spacing w:after="240" w:line="480" w:lineRule="auto"/>
              <w:jc w:val="center"/>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FPR</w:t>
            </w:r>
          </w:p>
        </w:tc>
        <w:tc>
          <w:tcPr>
            <w:tcW w:w="0" w:type="auto"/>
            <w:gridSpan w:val="2"/>
            <w:noWrap/>
            <w:hideMark/>
          </w:tcPr>
          <w:p w14:paraId="5F4CA614" w14:textId="77777777" w:rsidR="007001CC" w:rsidRPr="004C4000" w:rsidRDefault="007001CC" w:rsidP="007001CC">
            <w:pPr>
              <w:spacing w:after="240" w:line="480" w:lineRule="auto"/>
              <w:jc w:val="center"/>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FNR</w:t>
            </w:r>
          </w:p>
        </w:tc>
      </w:tr>
      <w:tr w:rsidR="007001CC" w:rsidRPr="004C4000" w14:paraId="57C1FC53" w14:textId="77777777" w:rsidTr="007001CC">
        <w:trPr>
          <w:gridAfter w:val="1"/>
          <w:divId w:val="887372448"/>
          <w:wAfter w:w="482" w:type="dxa"/>
          <w:trHeight w:val="300"/>
        </w:trPr>
        <w:tc>
          <w:tcPr>
            <w:tcW w:w="0" w:type="auto"/>
            <w:gridSpan w:val="2"/>
            <w:noWrap/>
            <w:hideMark/>
          </w:tcPr>
          <w:p w14:paraId="0DD92794" w14:textId="77777777" w:rsidR="007001CC" w:rsidRPr="004C4000" w:rsidRDefault="007001CC" w:rsidP="007001CC">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sz w:val="24"/>
                <w:szCs w:val="24"/>
              </w:rPr>
              <w:t>1 year/0.001/</w:t>
            </w:r>
            <w:r w:rsidRPr="004C4000">
              <w:rPr>
                <w:rFonts w:ascii="Times New Roman" w:hAnsi="Times New Roman" w:cs="Times New Roman"/>
                <w:sz w:val="24"/>
                <w:szCs w:val="24"/>
              </w:rPr>
              <w:t>permute 1</w:t>
            </w:r>
          </w:p>
        </w:tc>
        <w:tc>
          <w:tcPr>
            <w:tcW w:w="0" w:type="auto"/>
            <w:gridSpan w:val="2"/>
            <w:noWrap/>
            <w:hideMark/>
          </w:tcPr>
          <w:p w14:paraId="5ED0154E"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 (-+ 0)</w:t>
            </w:r>
          </w:p>
        </w:tc>
        <w:tc>
          <w:tcPr>
            <w:tcW w:w="0" w:type="auto"/>
            <w:gridSpan w:val="2"/>
            <w:noWrap/>
            <w:hideMark/>
          </w:tcPr>
          <w:p w14:paraId="6FCE488B"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1 (-+ 0)</w:t>
            </w:r>
          </w:p>
        </w:tc>
      </w:tr>
      <w:tr w:rsidR="007001CC" w:rsidRPr="004C4000" w14:paraId="6FB40D64" w14:textId="77777777" w:rsidTr="007001CC">
        <w:trPr>
          <w:gridAfter w:val="1"/>
          <w:divId w:val="887372448"/>
          <w:wAfter w:w="482" w:type="dxa"/>
          <w:trHeight w:val="300"/>
        </w:trPr>
        <w:tc>
          <w:tcPr>
            <w:tcW w:w="0" w:type="auto"/>
            <w:gridSpan w:val="2"/>
            <w:noWrap/>
            <w:hideMark/>
          </w:tcPr>
          <w:p w14:paraId="47F9D17F" w14:textId="77777777" w:rsidR="007001CC" w:rsidRPr="004C4000" w:rsidRDefault="007001CC" w:rsidP="007001CC">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sz w:val="24"/>
                <w:szCs w:val="24"/>
              </w:rPr>
              <w:t>1 year/0.01/</w:t>
            </w:r>
            <w:r w:rsidRPr="004C4000">
              <w:rPr>
                <w:rFonts w:ascii="Times New Roman" w:hAnsi="Times New Roman" w:cs="Times New Roman"/>
                <w:sz w:val="24"/>
                <w:szCs w:val="24"/>
              </w:rPr>
              <w:t>permute 1</w:t>
            </w:r>
          </w:p>
        </w:tc>
        <w:tc>
          <w:tcPr>
            <w:tcW w:w="0" w:type="auto"/>
            <w:gridSpan w:val="2"/>
            <w:noWrap/>
            <w:hideMark/>
          </w:tcPr>
          <w:p w14:paraId="55E6CAB4"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 (-+ 0)</w:t>
            </w:r>
          </w:p>
        </w:tc>
        <w:tc>
          <w:tcPr>
            <w:tcW w:w="0" w:type="auto"/>
            <w:gridSpan w:val="2"/>
            <w:noWrap/>
            <w:hideMark/>
          </w:tcPr>
          <w:p w14:paraId="11FB45DE"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1 (-+ 0)</w:t>
            </w:r>
          </w:p>
        </w:tc>
      </w:tr>
      <w:tr w:rsidR="007001CC" w:rsidRPr="004C4000" w14:paraId="5E11FFE5" w14:textId="77777777" w:rsidTr="007001CC">
        <w:trPr>
          <w:gridAfter w:val="1"/>
          <w:divId w:val="887372448"/>
          <w:wAfter w:w="482" w:type="dxa"/>
          <w:trHeight w:val="300"/>
        </w:trPr>
        <w:tc>
          <w:tcPr>
            <w:tcW w:w="0" w:type="auto"/>
            <w:gridSpan w:val="2"/>
            <w:noWrap/>
            <w:hideMark/>
          </w:tcPr>
          <w:p w14:paraId="6972BAEC" w14:textId="77777777" w:rsidR="007001CC" w:rsidRPr="004C4000" w:rsidRDefault="007001CC" w:rsidP="007001CC">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sz w:val="24"/>
                <w:szCs w:val="24"/>
              </w:rPr>
              <w:t>1 year/0.025/</w:t>
            </w:r>
            <w:r w:rsidRPr="004C4000">
              <w:rPr>
                <w:rFonts w:ascii="Times New Roman" w:hAnsi="Times New Roman" w:cs="Times New Roman"/>
                <w:sz w:val="24"/>
                <w:szCs w:val="24"/>
              </w:rPr>
              <w:t>permute 1</w:t>
            </w:r>
          </w:p>
        </w:tc>
        <w:tc>
          <w:tcPr>
            <w:tcW w:w="0" w:type="auto"/>
            <w:gridSpan w:val="2"/>
            <w:noWrap/>
            <w:hideMark/>
          </w:tcPr>
          <w:p w14:paraId="7179EAD7"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0.007 (-+ 0.018)</w:t>
            </w:r>
          </w:p>
        </w:tc>
        <w:tc>
          <w:tcPr>
            <w:tcW w:w="0" w:type="auto"/>
            <w:gridSpan w:val="2"/>
            <w:noWrap/>
            <w:hideMark/>
          </w:tcPr>
          <w:p w14:paraId="6D3324A7"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0.162 (-+ 0.369)</w:t>
            </w:r>
          </w:p>
        </w:tc>
      </w:tr>
      <w:tr w:rsidR="007001CC" w:rsidRPr="004C4000" w14:paraId="1A6F2ADD" w14:textId="77777777" w:rsidTr="007001CC">
        <w:trPr>
          <w:gridAfter w:val="1"/>
          <w:divId w:val="887372448"/>
          <w:wAfter w:w="482" w:type="dxa"/>
          <w:trHeight w:val="300"/>
        </w:trPr>
        <w:tc>
          <w:tcPr>
            <w:tcW w:w="0" w:type="auto"/>
            <w:gridSpan w:val="2"/>
            <w:noWrap/>
            <w:hideMark/>
          </w:tcPr>
          <w:p w14:paraId="7392DD50" w14:textId="77777777" w:rsidR="007001CC" w:rsidRPr="004C4000" w:rsidRDefault="007001CC" w:rsidP="007001CC">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sz w:val="24"/>
                <w:szCs w:val="24"/>
              </w:rPr>
              <w:t>1 year/0.05/</w:t>
            </w:r>
            <w:r w:rsidRPr="004C4000">
              <w:rPr>
                <w:rFonts w:ascii="Times New Roman" w:hAnsi="Times New Roman" w:cs="Times New Roman"/>
                <w:sz w:val="24"/>
                <w:szCs w:val="24"/>
              </w:rPr>
              <w:t>permute 1</w:t>
            </w:r>
          </w:p>
        </w:tc>
        <w:tc>
          <w:tcPr>
            <w:tcW w:w="0" w:type="auto"/>
            <w:gridSpan w:val="2"/>
            <w:noWrap/>
            <w:hideMark/>
          </w:tcPr>
          <w:p w14:paraId="64414032" w14:textId="77777777" w:rsidR="007001CC" w:rsidRPr="004C4000" w:rsidRDefault="007001CC" w:rsidP="007001CC">
            <w:pPr>
              <w:spacing w:after="240" w:line="480" w:lineRule="auto"/>
              <w:jc w:val="center"/>
              <w:rPr>
                <w:rFonts w:ascii="Times New Roman" w:hAnsi="Times New Roman" w:cs="Times New Roman"/>
                <w:sz w:val="24"/>
                <w:szCs w:val="24"/>
              </w:rPr>
            </w:pPr>
            <w:r w:rsidRPr="004C4000">
              <w:rPr>
                <w:rFonts w:ascii="Times New Roman" w:eastAsia="Times New Roman" w:hAnsi="Times New Roman" w:cs="Times New Roman"/>
                <w:sz w:val="24"/>
                <w:szCs w:val="24"/>
              </w:rPr>
              <w:t>0.009 (-+ 0.020)</w:t>
            </w:r>
          </w:p>
        </w:tc>
        <w:tc>
          <w:tcPr>
            <w:tcW w:w="0" w:type="auto"/>
            <w:gridSpan w:val="2"/>
            <w:noWrap/>
            <w:hideMark/>
          </w:tcPr>
          <w:p w14:paraId="36489B00"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0.160 (-+ 0.368)</w:t>
            </w:r>
          </w:p>
        </w:tc>
      </w:tr>
      <w:tr w:rsidR="007001CC" w:rsidRPr="004C4000" w14:paraId="4FD9DE43" w14:textId="77777777" w:rsidTr="007001CC">
        <w:trPr>
          <w:gridAfter w:val="1"/>
          <w:divId w:val="887372448"/>
          <w:wAfter w:w="482" w:type="dxa"/>
          <w:trHeight w:val="300"/>
        </w:trPr>
        <w:tc>
          <w:tcPr>
            <w:tcW w:w="0" w:type="auto"/>
            <w:gridSpan w:val="2"/>
            <w:noWrap/>
            <w:hideMark/>
          </w:tcPr>
          <w:p w14:paraId="35CC2E49" w14:textId="77777777" w:rsidR="007001CC" w:rsidRPr="004C4000" w:rsidRDefault="007001CC" w:rsidP="007001CC">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sz w:val="24"/>
                <w:szCs w:val="24"/>
              </w:rPr>
              <w:t>1 year/0.1/</w:t>
            </w:r>
            <w:r w:rsidRPr="004C4000">
              <w:rPr>
                <w:rFonts w:ascii="Times New Roman" w:hAnsi="Times New Roman" w:cs="Times New Roman"/>
                <w:sz w:val="24"/>
                <w:szCs w:val="24"/>
              </w:rPr>
              <w:t>permute 1</w:t>
            </w:r>
          </w:p>
        </w:tc>
        <w:tc>
          <w:tcPr>
            <w:tcW w:w="0" w:type="auto"/>
            <w:gridSpan w:val="2"/>
            <w:noWrap/>
            <w:hideMark/>
          </w:tcPr>
          <w:p w14:paraId="751883BA"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0.012 (-+ 0.021</w:t>
            </w:r>
          </w:p>
        </w:tc>
        <w:tc>
          <w:tcPr>
            <w:tcW w:w="0" w:type="auto"/>
            <w:gridSpan w:val="2"/>
            <w:noWrap/>
            <w:hideMark/>
          </w:tcPr>
          <w:p w14:paraId="48827546"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0.101 (-+ 0.301)</w:t>
            </w:r>
          </w:p>
        </w:tc>
      </w:tr>
      <w:tr w:rsidR="007001CC" w:rsidRPr="004C4000" w14:paraId="2C97CF6C" w14:textId="77777777" w:rsidTr="007001CC">
        <w:trPr>
          <w:gridAfter w:val="1"/>
          <w:divId w:val="887372448"/>
          <w:wAfter w:w="482" w:type="dxa"/>
          <w:trHeight w:val="300"/>
        </w:trPr>
        <w:tc>
          <w:tcPr>
            <w:tcW w:w="0" w:type="auto"/>
            <w:gridSpan w:val="2"/>
            <w:noWrap/>
            <w:hideMark/>
          </w:tcPr>
          <w:p w14:paraId="74309664" w14:textId="77777777" w:rsidR="007001CC" w:rsidRPr="004C4000" w:rsidRDefault="007001CC" w:rsidP="007001CC">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sz w:val="24"/>
                <w:szCs w:val="24"/>
              </w:rPr>
              <w:lastRenderedPageBreak/>
              <w:t>1 year/0.15/</w:t>
            </w:r>
            <w:r w:rsidRPr="004C4000">
              <w:rPr>
                <w:rFonts w:ascii="Times New Roman" w:hAnsi="Times New Roman" w:cs="Times New Roman"/>
                <w:sz w:val="24"/>
                <w:szCs w:val="24"/>
              </w:rPr>
              <w:t>permute 1</w:t>
            </w:r>
          </w:p>
        </w:tc>
        <w:tc>
          <w:tcPr>
            <w:tcW w:w="0" w:type="auto"/>
            <w:gridSpan w:val="2"/>
            <w:noWrap/>
            <w:hideMark/>
          </w:tcPr>
          <w:p w14:paraId="0706634E"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0.015 (-+ 0.023)</w:t>
            </w:r>
          </w:p>
        </w:tc>
        <w:tc>
          <w:tcPr>
            <w:tcW w:w="0" w:type="auto"/>
            <w:gridSpan w:val="2"/>
            <w:noWrap/>
            <w:hideMark/>
          </w:tcPr>
          <w:p w14:paraId="1B1C6D3F"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0.094 (-+ 0.288)</w:t>
            </w:r>
          </w:p>
        </w:tc>
      </w:tr>
      <w:tr w:rsidR="007001CC" w:rsidRPr="004C4000" w14:paraId="64F1128D" w14:textId="77777777" w:rsidTr="007001CC">
        <w:tblPrEx>
          <w:tblCellMar>
            <w:left w:w="108" w:type="dxa"/>
            <w:right w:w="108" w:type="dxa"/>
          </w:tblCellMar>
        </w:tblPrEx>
        <w:trPr>
          <w:gridBefore w:val="1"/>
          <w:divId w:val="887372448"/>
          <w:trHeight w:val="300"/>
        </w:trPr>
        <w:tc>
          <w:tcPr>
            <w:tcW w:w="2620" w:type="dxa"/>
            <w:gridSpan w:val="2"/>
            <w:noWrap/>
            <w:hideMark/>
          </w:tcPr>
          <w:p w14:paraId="56FD2B4A" w14:textId="77777777" w:rsidR="007001CC" w:rsidRPr="004C4000" w:rsidRDefault="007001CC" w:rsidP="007001CC">
            <w:pPr>
              <w:spacing w:after="240" w:line="480" w:lineRule="auto"/>
              <w:rPr>
                <w:rFonts w:ascii="Times New Roman" w:hAnsi="Times New Roman" w:cs="Times New Roman"/>
                <w:sz w:val="24"/>
                <w:szCs w:val="24"/>
              </w:rPr>
            </w:pPr>
          </w:p>
        </w:tc>
        <w:tc>
          <w:tcPr>
            <w:tcW w:w="1660" w:type="dxa"/>
            <w:gridSpan w:val="2"/>
            <w:noWrap/>
            <w:hideMark/>
          </w:tcPr>
          <w:p w14:paraId="4972938B" w14:textId="77777777" w:rsidR="007001CC" w:rsidRPr="004C4000" w:rsidRDefault="007001CC" w:rsidP="007001CC">
            <w:pPr>
              <w:spacing w:after="240" w:line="480" w:lineRule="auto"/>
              <w:rPr>
                <w:rFonts w:ascii="Times New Roman" w:hAnsi="Times New Roman" w:cs="Times New Roman"/>
                <w:sz w:val="24"/>
                <w:szCs w:val="24"/>
              </w:rPr>
            </w:pPr>
          </w:p>
        </w:tc>
        <w:tc>
          <w:tcPr>
            <w:tcW w:w="1520" w:type="dxa"/>
            <w:gridSpan w:val="2"/>
            <w:noWrap/>
            <w:hideMark/>
          </w:tcPr>
          <w:p w14:paraId="4B931748" w14:textId="77777777" w:rsidR="007001CC" w:rsidRPr="004C4000" w:rsidRDefault="007001CC" w:rsidP="007001CC">
            <w:pPr>
              <w:spacing w:after="240" w:line="480" w:lineRule="auto"/>
              <w:rPr>
                <w:rFonts w:ascii="Times New Roman" w:hAnsi="Times New Roman" w:cs="Times New Roman"/>
                <w:sz w:val="24"/>
                <w:szCs w:val="24"/>
              </w:rPr>
            </w:pPr>
          </w:p>
        </w:tc>
      </w:tr>
      <w:tr w:rsidR="007001CC" w:rsidRPr="004C4000" w14:paraId="0908A931" w14:textId="77777777" w:rsidTr="007001CC">
        <w:tblPrEx>
          <w:tblCellMar>
            <w:left w:w="108" w:type="dxa"/>
            <w:right w:w="108" w:type="dxa"/>
          </w:tblCellMar>
        </w:tblPrEx>
        <w:trPr>
          <w:gridBefore w:val="1"/>
          <w:divId w:val="887372448"/>
          <w:trHeight w:val="300"/>
        </w:trPr>
        <w:tc>
          <w:tcPr>
            <w:tcW w:w="2620" w:type="dxa"/>
            <w:gridSpan w:val="2"/>
            <w:noWrap/>
            <w:hideMark/>
          </w:tcPr>
          <w:p w14:paraId="0F618C8F" w14:textId="77777777" w:rsidR="007001CC" w:rsidRPr="004C4000" w:rsidRDefault="007001CC" w:rsidP="007001CC">
            <w:pPr>
              <w:spacing w:after="240" w:line="480" w:lineRule="auto"/>
              <w:rPr>
                <w:rFonts w:ascii="Times New Roman" w:hAnsi="Times New Roman" w:cs="Times New Roman"/>
                <w:sz w:val="24"/>
                <w:szCs w:val="24"/>
              </w:rPr>
            </w:pPr>
            <w:r w:rsidRPr="004C4000">
              <w:rPr>
                <w:rFonts w:ascii="Times New Roman" w:hAnsi="Times New Roman" w:cs="Times New Roman"/>
                <w:sz w:val="24"/>
                <w:szCs w:val="24"/>
              </w:rPr>
              <w:t>1 year/0.025/permute 1</w:t>
            </w:r>
          </w:p>
        </w:tc>
        <w:tc>
          <w:tcPr>
            <w:tcW w:w="1660" w:type="dxa"/>
            <w:gridSpan w:val="2"/>
            <w:noWrap/>
            <w:hideMark/>
          </w:tcPr>
          <w:p w14:paraId="2C59FB8E" w14:textId="77777777" w:rsidR="007001CC" w:rsidRPr="004C4000" w:rsidRDefault="007001CC" w:rsidP="007001CC">
            <w:pPr>
              <w:spacing w:after="240" w:line="480" w:lineRule="auto"/>
              <w:rPr>
                <w:rFonts w:ascii="Times New Roman" w:hAnsi="Times New Roman" w:cs="Times New Roman"/>
                <w:sz w:val="24"/>
                <w:szCs w:val="24"/>
              </w:rPr>
            </w:pPr>
            <w:r w:rsidRPr="004C4000">
              <w:rPr>
                <w:rFonts w:ascii="Times New Roman" w:hAnsi="Times New Roman" w:cs="Times New Roman"/>
                <w:sz w:val="24"/>
                <w:szCs w:val="24"/>
              </w:rPr>
              <w:t>0.007 (-+ 0.018)</w:t>
            </w:r>
          </w:p>
        </w:tc>
        <w:tc>
          <w:tcPr>
            <w:tcW w:w="1520" w:type="dxa"/>
            <w:gridSpan w:val="2"/>
            <w:noWrap/>
            <w:hideMark/>
          </w:tcPr>
          <w:p w14:paraId="13143381" w14:textId="77777777" w:rsidR="007001CC" w:rsidRPr="004C4000" w:rsidRDefault="007001CC" w:rsidP="007001CC">
            <w:pPr>
              <w:spacing w:after="240" w:line="480" w:lineRule="auto"/>
              <w:rPr>
                <w:rFonts w:ascii="Times New Roman" w:hAnsi="Times New Roman" w:cs="Times New Roman"/>
                <w:sz w:val="24"/>
                <w:szCs w:val="24"/>
              </w:rPr>
            </w:pPr>
            <w:r w:rsidRPr="004C4000">
              <w:rPr>
                <w:rFonts w:ascii="Times New Roman" w:hAnsi="Times New Roman" w:cs="Times New Roman"/>
                <w:sz w:val="24"/>
                <w:szCs w:val="24"/>
              </w:rPr>
              <w:t>0.162 (-+ 0.369)</w:t>
            </w:r>
          </w:p>
        </w:tc>
      </w:tr>
      <w:tr w:rsidR="007001CC" w:rsidRPr="004C4000" w14:paraId="1F1F9408" w14:textId="77777777" w:rsidTr="007001CC">
        <w:tblPrEx>
          <w:tblCellMar>
            <w:left w:w="108" w:type="dxa"/>
            <w:right w:w="108" w:type="dxa"/>
          </w:tblCellMar>
        </w:tblPrEx>
        <w:trPr>
          <w:gridBefore w:val="1"/>
          <w:divId w:val="887372448"/>
          <w:trHeight w:val="300"/>
        </w:trPr>
        <w:tc>
          <w:tcPr>
            <w:tcW w:w="2620" w:type="dxa"/>
            <w:gridSpan w:val="2"/>
            <w:noWrap/>
            <w:hideMark/>
          </w:tcPr>
          <w:p w14:paraId="2C4F81A9" w14:textId="77777777" w:rsidR="007001CC" w:rsidRPr="004C4000" w:rsidRDefault="007001CC" w:rsidP="007001CC">
            <w:pPr>
              <w:spacing w:after="240" w:line="480" w:lineRule="auto"/>
              <w:rPr>
                <w:rFonts w:ascii="Times New Roman" w:hAnsi="Times New Roman" w:cs="Times New Roman"/>
                <w:sz w:val="24"/>
                <w:szCs w:val="24"/>
              </w:rPr>
            </w:pPr>
            <w:r w:rsidRPr="004C4000">
              <w:rPr>
                <w:rFonts w:ascii="Times New Roman" w:hAnsi="Times New Roman" w:cs="Times New Roman"/>
                <w:sz w:val="24"/>
                <w:szCs w:val="24"/>
              </w:rPr>
              <w:t>1 year/0.025/permute 2</w:t>
            </w:r>
          </w:p>
        </w:tc>
        <w:tc>
          <w:tcPr>
            <w:tcW w:w="1660" w:type="dxa"/>
            <w:gridSpan w:val="2"/>
            <w:noWrap/>
            <w:hideMark/>
          </w:tcPr>
          <w:p w14:paraId="012E0777" w14:textId="77777777" w:rsidR="007001CC" w:rsidRPr="004C4000" w:rsidRDefault="007001CC" w:rsidP="007001CC">
            <w:pPr>
              <w:spacing w:after="240" w:line="480" w:lineRule="auto"/>
              <w:rPr>
                <w:rFonts w:ascii="Times New Roman" w:hAnsi="Times New Roman" w:cs="Times New Roman"/>
                <w:sz w:val="24"/>
                <w:szCs w:val="24"/>
              </w:rPr>
            </w:pPr>
            <w:r w:rsidRPr="004C4000">
              <w:rPr>
                <w:rFonts w:ascii="Times New Roman" w:hAnsi="Times New Roman" w:cs="Times New Roman"/>
                <w:sz w:val="24"/>
                <w:szCs w:val="24"/>
              </w:rPr>
              <w:t>0 (-+ 0)</w:t>
            </w:r>
          </w:p>
        </w:tc>
        <w:tc>
          <w:tcPr>
            <w:tcW w:w="1520" w:type="dxa"/>
            <w:gridSpan w:val="2"/>
            <w:noWrap/>
            <w:hideMark/>
          </w:tcPr>
          <w:p w14:paraId="5DE11641" w14:textId="77777777" w:rsidR="007001CC" w:rsidRPr="004C4000" w:rsidRDefault="007001CC" w:rsidP="007001CC">
            <w:pPr>
              <w:spacing w:after="240" w:line="480" w:lineRule="auto"/>
              <w:rPr>
                <w:rFonts w:ascii="Times New Roman" w:hAnsi="Times New Roman" w:cs="Times New Roman"/>
                <w:sz w:val="24"/>
                <w:szCs w:val="24"/>
              </w:rPr>
            </w:pPr>
            <w:r w:rsidRPr="004C4000">
              <w:rPr>
                <w:rFonts w:ascii="Times New Roman" w:hAnsi="Times New Roman" w:cs="Times New Roman"/>
                <w:sz w:val="24"/>
                <w:szCs w:val="24"/>
              </w:rPr>
              <w:t>0.971 (-+ 0.17)</w:t>
            </w:r>
          </w:p>
        </w:tc>
      </w:tr>
      <w:tr w:rsidR="007001CC" w:rsidRPr="004C4000" w14:paraId="016AF16B" w14:textId="77777777" w:rsidTr="007001CC">
        <w:tblPrEx>
          <w:tblCellMar>
            <w:left w:w="108" w:type="dxa"/>
            <w:right w:w="108" w:type="dxa"/>
          </w:tblCellMar>
        </w:tblPrEx>
        <w:trPr>
          <w:gridBefore w:val="1"/>
          <w:divId w:val="887372448"/>
          <w:trHeight w:val="300"/>
        </w:trPr>
        <w:tc>
          <w:tcPr>
            <w:tcW w:w="2620" w:type="dxa"/>
            <w:gridSpan w:val="2"/>
            <w:noWrap/>
            <w:hideMark/>
          </w:tcPr>
          <w:p w14:paraId="197EC2BD" w14:textId="77777777" w:rsidR="007001CC" w:rsidRPr="004C4000" w:rsidRDefault="007001CC" w:rsidP="007001CC">
            <w:pPr>
              <w:spacing w:after="240" w:line="480" w:lineRule="auto"/>
              <w:rPr>
                <w:rFonts w:ascii="Times New Roman" w:hAnsi="Times New Roman" w:cs="Times New Roman"/>
                <w:sz w:val="24"/>
                <w:szCs w:val="24"/>
              </w:rPr>
            </w:pPr>
            <w:r w:rsidRPr="004C4000">
              <w:rPr>
                <w:rFonts w:ascii="Times New Roman" w:hAnsi="Times New Roman" w:cs="Times New Roman"/>
                <w:sz w:val="24"/>
                <w:szCs w:val="24"/>
              </w:rPr>
              <w:t>1 year/0.025/permute 3</w:t>
            </w:r>
          </w:p>
        </w:tc>
        <w:tc>
          <w:tcPr>
            <w:tcW w:w="1660" w:type="dxa"/>
            <w:gridSpan w:val="2"/>
            <w:noWrap/>
            <w:hideMark/>
          </w:tcPr>
          <w:p w14:paraId="2F01793E" w14:textId="77777777" w:rsidR="007001CC" w:rsidRPr="004C4000" w:rsidRDefault="007001CC" w:rsidP="007001CC">
            <w:pPr>
              <w:spacing w:after="240" w:line="480" w:lineRule="auto"/>
              <w:rPr>
                <w:rFonts w:ascii="Times New Roman" w:hAnsi="Times New Roman" w:cs="Times New Roman"/>
                <w:sz w:val="24"/>
                <w:szCs w:val="24"/>
              </w:rPr>
            </w:pPr>
            <w:r w:rsidRPr="004C4000">
              <w:rPr>
                <w:rFonts w:ascii="Times New Roman" w:hAnsi="Times New Roman" w:cs="Times New Roman"/>
                <w:sz w:val="24"/>
                <w:szCs w:val="24"/>
              </w:rPr>
              <w:t>0 (-+ 0)</w:t>
            </w:r>
          </w:p>
        </w:tc>
        <w:tc>
          <w:tcPr>
            <w:tcW w:w="1520" w:type="dxa"/>
            <w:gridSpan w:val="2"/>
            <w:noWrap/>
            <w:hideMark/>
          </w:tcPr>
          <w:p w14:paraId="66951C48" w14:textId="77777777" w:rsidR="007001CC" w:rsidRPr="004C4000" w:rsidRDefault="007001CC" w:rsidP="007001CC">
            <w:pPr>
              <w:spacing w:after="240" w:line="480" w:lineRule="auto"/>
              <w:rPr>
                <w:rFonts w:ascii="Times New Roman" w:hAnsi="Times New Roman" w:cs="Times New Roman"/>
                <w:sz w:val="24"/>
                <w:szCs w:val="24"/>
              </w:rPr>
            </w:pPr>
            <w:r w:rsidRPr="004C4000">
              <w:rPr>
                <w:rFonts w:ascii="Times New Roman" w:hAnsi="Times New Roman" w:cs="Times New Roman"/>
                <w:sz w:val="24"/>
                <w:szCs w:val="24"/>
              </w:rPr>
              <w:t>1 (-+ 0)</w:t>
            </w:r>
          </w:p>
        </w:tc>
      </w:tr>
      <w:tr w:rsidR="007001CC" w:rsidRPr="004C4000" w14:paraId="378C7969" w14:textId="77777777" w:rsidTr="007001CC">
        <w:tblPrEx>
          <w:tblCellMar>
            <w:left w:w="108" w:type="dxa"/>
            <w:right w:w="108" w:type="dxa"/>
          </w:tblCellMar>
        </w:tblPrEx>
        <w:trPr>
          <w:gridBefore w:val="1"/>
          <w:divId w:val="887372448"/>
          <w:trHeight w:val="300"/>
        </w:trPr>
        <w:tc>
          <w:tcPr>
            <w:tcW w:w="2620" w:type="dxa"/>
            <w:gridSpan w:val="2"/>
            <w:noWrap/>
            <w:hideMark/>
          </w:tcPr>
          <w:p w14:paraId="7EBC41A0" w14:textId="77777777" w:rsidR="007001CC" w:rsidRPr="004C4000" w:rsidRDefault="007001CC" w:rsidP="007001CC">
            <w:pPr>
              <w:spacing w:after="240" w:line="480" w:lineRule="auto"/>
              <w:rPr>
                <w:rFonts w:ascii="Times New Roman" w:hAnsi="Times New Roman" w:cs="Times New Roman"/>
                <w:sz w:val="24"/>
                <w:szCs w:val="24"/>
              </w:rPr>
            </w:pPr>
            <w:r w:rsidRPr="004C4000">
              <w:rPr>
                <w:rFonts w:ascii="Times New Roman" w:hAnsi="Times New Roman" w:cs="Times New Roman"/>
                <w:sz w:val="24"/>
                <w:szCs w:val="24"/>
              </w:rPr>
              <w:t>1 year/0.1/permute 1</w:t>
            </w:r>
          </w:p>
        </w:tc>
        <w:tc>
          <w:tcPr>
            <w:tcW w:w="1660" w:type="dxa"/>
            <w:gridSpan w:val="2"/>
            <w:noWrap/>
            <w:hideMark/>
          </w:tcPr>
          <w:p w14:paraId="172E9A54" w14:textId="77777777" w:rsidR="007001CC" w:rsidRPr="004C4000" w:rsidRDefault="007001CC" w:rsidP="007001CC">
            <w:pPr>
              <w:spacing w:after="240" w:line="480" w:lineRule="auto"/>
              <w:rPr>
                <w:rFonts w:ascii="Times New Roman" w:hAnsi="Times New Roman" w:cs="Times New Roman"/>
                <w:sz w:val="24"/>
                <w:szCs w:val="24"/>
              </w:rPr>
            </w:pPr>
            <w:r w:rsidRPr="004C4000">
              <w:rPr>
                <w:rFonts w:ascii="Times New Roman" w:hAnsi="Times New Roman" w:cs="Times New Roman"/>
                <w:sz w:val="24"/>
                <w:szCs w:val="24"/>
              </w:rPr>
              <w:t>0.012 (-+ 0.021</w:t>
            </w:r>
          </w:p>
        </w:tc>
        <w:tc>
          <w:tcPr>
            <w:tcW w:w="1520" w:type="dxa"/>
            <w:gridSpan w:val="2"/>
            <w:noWrap/>
            <w:hideMark/>
          </w:tcPr>
          <w:p w14:paraId="71E349A0" w14:textId="77777777" w:rsidR="007001CC" w:rsidRPr="004C4000" w:rsidRDefault="007001CC" w:rsidP="007001CC">
            <w:pPr>
              <w:spacing w:after="240" w:line="480" w:lineRule="auto"/>
              <w:rPr>
                <w:rFonts w:ascii="Times New Roman" w:hAnsi="Times New Roman" w:cs="Times New Roman"/>
                <w:sz w:val="24"/>
                <w:szCs w:val="24"/>
              </w:rPr>
            </w:pPr>
            <w:r w:rsidRPr="004C4000">
              <w:rPr>
                <w:rFonts w:ascii="Times New Roman" w:hAnsi="Times New Roman" w:cs="Times New Roman"/>
                <w:sz w:val="24"/>
                <w:szCs w:val="24"/>
              </w:rPr>
              <w:t>0.101 (-+ 0.301)</w:t>
            </w:r>
          </w:p>
        </w:tc>
      </w:tr>
      <w:tr w:rsidR="007001CC" w:rsidRPr="004C4000" w14:paraId="6A20981F" w14:textId="77777777" w:rsidTr="007001CC">
        <w:tblPrEx>
          <w:tblCellMar>
            <w:left w:w="108" w:type="dxa"/>
            <w:right w:w="108" w:type="dxa"/>
          </w:tblCellMar>
        </w:tblPrEx>
        <w:trPr>
          <w:gridBefore w:val="1"/>
          <w:divId w:val="887372448"/>
          <w:trHeight w:val="300"/>
        </w:trPr>
        <w:tc>
          <w:tcPr>
            <w:tcW w:w="2620" w:type="dxa"/>
            <w:gridSpan w:val="2"/>
            <w:noWrap/>
            <w:hideMark/>
          </w:tcPr>
          <w:p w14:paraId="231A7568" w14:textId="77777777" w:rsidR="007001CC" w:rsidRPr="004C4000" w:rsidRDefault="007001CC" w:rsidP="007001CC">
            <w:pPr>
              <w:spacing w:after="240" w:line="480" w:lineRule="auto"/>
              <w:rPr>
                <w:rFonts w:ascii="Times New Roman" w:hAnsi="Times New Roman" w:cs="Times New Roman"/>
                <w:sz w:val="24"/>
                <w:szCs w:val="24"/>
              </w:rPr>
            </w:pPr>
            <w:r w:rsidRPr="004C4000">
              <w:rPr>
                <w:rFonts w:ascii="Times New Roman" w:hAnsi="Times New Roman" w:cs="Times New Roman"/>
                <w:sz w:val="24"/>
                <w:szCs w:val="24"/>
              </w:rPr>
              <w:t>1 year/0.1/permute 2</w:t>
            </w:r>
          </w:p>
        </w:tc>
        <w:tc>
          <w:tcPr>
            <w:tcW w:w="1660" w:type="dxa"/>
            <w:gridSpan w:val="2"/>
            <w:noWrap/>
            <w:hideMark/>
          </w:tcPr>
          <w:p w14:paraId="4916DC77" w14:textId="77777777" w:rsidR="007001CC" w:rsidRPr="004C4000" w:rsidRDefault="007001CC" w:rsidP="007001CC">
            <w:pPr>
              <w:spacing w:after="240" w:line="480" w:lineRule="auto"/>
              <w:rPr>
                <w:rFonts w:ascii="Times New Roman" w:hAnsi="Times New Roman" w:cs="Times New Roman"/>
                <w:sz w:val="24"/>
                <w:szCs w:val="24"/>
              </w:rPr>
            </w:pPr>
            <w:r w:rsidRPr="004C4000">
              <w:rPr>
                <w:rFonts w:ascii="Times New Roman" w:hAnsi="Times New Roman" w:cs="Times New Roman"/>
                <w:sz w:val="24"/>
                <w:szCs w:val="24"/>
              </w:rPr>
              <w:t>0 (-+ 0)</w:t>
            </w:r>
          </w:p>
        </w:tc>
        <w:tc>
          <w:tcPr>
            <w:tcW w:w="1520" w:type="dxa"/>
            <w:gridSpan w:val="2"/>
            <w:noWrap/>
            <w:hideMark/>
          </w:tcPr>
          <w:p w14:paraId="0D14983A" w14:textId="77777777" w:rsidR="007001CC" w:rsidRPr="004C4000" w:rsidRDefault="007001CC" w:rsidP="007001CC">
            <w:pPr>
              <w:spacing w:after="240" w:line="480" w:lineRule="auto"/>
              <w:rPr>
                <w:rFonts w:ascii="Times New Roman" w:hAnsi="Times New Roman" w:cs="Times New Roman"/>
                <w:sz w:val="24"/>
                <w:szCs w:val="24"/>
              </w:rPr>
            </w:pPr>
            <w:r w:rsidRPr="004C4000">
              <w:rPr>
                <w:rFonts w:ascii="Times New Roman" w:hAnsi="Times New Roman" w:cs="Times New Roman"/>
                <w:sz w:val="24"/>
                <w:szCs w:val="24"/>
              </w:rPr>
              <w:t>0.937 (-+ 0.256)</w:t>
            </w:r>
          </w:p>
        </w:tc>
      </w:tr>
      <w:tr w:rsidR="007001CC" w:rsidRPr="004C4000" w14:paraId="54648DF7" w14:textId="77777777" w:rsidTr="007001CC">
        <w:tblPrEx>
          <w:tblCellMar>
            <w:left w:w="108" w:type="dxa"/>
            <w:right w:w="108" w:type="dxa"/>
          </w:tblCellMar>
        </w:tblPrEx>
        <w:trPr>
          <w:gridBefore w:val="1"/>
          <w:divId w:val="887372448"/>
          <w:trHeight w:val="300"/>
        </w:trPr>
        <w:tc>
          <w:tcPr>
            <w:tcW w:w="2620" w:type="dxa"/>
            <w:gridSpan w:val="2"/>
            <w:noWrap/>
            <w:hideMark/>
          </w:tcPr>
          <w:p w14:paraId="7F78E028" w14:textId="77777777" w:rsidR="007001CC" w:rsidRPr="004C4000" w:rsidRDefault="007001CC" w:rsidP="007001CC">
            <w:pPr>
              <w:spacing w:after="240" w:line="480" w:lineRule="auto"/>
              <w:rPr>
                <w:rFonts w:ascii="Times New Roman" w:hAnsi="Times New Roman" w:cs="Times New Roman"/>
                <w:sz w:val="24"/>
                <w:szCs w:val="24"/>
              </w:rPr>
            </w:pPr>
            <w:r w:rsidRPr="004C4000">
              <w:rPr>
                <w:rFonts w:ascii="Times New Roman" w:hAnsi="Times New Roman" w:cs="Times New Roman"/>
                <w:sz w:val="24"/>
                <w:szCs w:val="24"/>
              </w:rPr>
              <w:t>1 year/0.1/permute 3</w:t>
            </w:r>
          </w:p>
        </w:tc>
        <w:tc>
          <w:tcPr>
            <w:tcW w:w="1660" w:type="dxa"/>
            <w:gridSpan w:val="2"/>
            <w:noWrap/>
            <w:hideMark/>
          </w:tcPr>
          <w:p w14:paraId="5B3C6B3F" w14:textId="77777777" w:rsidR="007001CC" w:rsidRPr="004C4000" w:rsidRDefault="007001CC" w:rsidP="007001CC">
            <w:pPr>
              <w:spacing w:after="240" w:line="480" w:lineRule="auto"/>
              <w:rPr>
                <w:rFonts w:ascii="Times New Roman" w:hAnsi="Times New Roman" w:cs="Times New Roman"/>
                <w:sz w:val="24"/>
                <w:szCs w:val="24"/>
              </w:rPr>
            </w:pPr>
            <w:r w:rsidRPr="004C4000">
              <w:rPr>
                <w:rFonts w:ascii="Times New Roman" w:hAnsi="Times New Roman" w:cs="Times New Roman"/>
                <w:sz w:val="24"/>
                <w:szCs w:val="24"/>
              </w:rPr>
              <w:t>0 (-+ 0)</w:t>
            </w:r>
          </w:p>
        </w:tc>
        <w:tc>
          <w:tcPr>
            <w:tcW w:w="1520" w:type="dxa"/>
            <w:gridSpan w:val="2"/>
            <w:noWrap/>
            <w:hideMark/>
          </w:tcPr>
          <w:p w14:paraId="37EB2E86" w14:textId="77777777" w:rsidR="007001CC" w:rsidRPr="004C4000" w:rsidRDefault="007001CC" w:rsidP="007001CC">
            <w:pPr>
              <w:spacing w:after="240" w:line="480" w:lineRule="auto"/>
              <w:rPr>
                <w:rFonts w:ascii="Times New Roman" w:hAnsi="Times New Roman" w:cs="Times New Roman"/>
                <w:sz w:val="24"/>
                <w:szCs w:val="24"/>
              </w:rPr>
            </w:pPr>
            <w:r w:rsidRPr="004C4000">
              <w:rPr>
                <w:rFonts w:ascii="Times New Roman" w:hAnsi="Times New Roman" w:cs="Times New Roman"/>
                <w:sz w:val="24"/>
                <w:szCs w:val="24"/>
              </w:rPr>
              <w:t>1 (-+ 0)</w:t>
            </w:r>
          </w:p>
        </w:tc>
      </w:tr>
    </w:tbl>
    <w:p w14:paraId="45AF718A" w14:textId="77777777" w:rsidR="000B60C7" w:rsidRPr="004C4000" w:rsidRDefault="000B60C7" w:rsidP="000B60C7">
      <w:pPr>
        <w:spacing w:after="240" w:line="480" w:lineRule="auto"/>
        <w:rPr>
          <w:rFonts w:ascii="Times New Roman" w:eastAsia="Times New Roman" w:hAnsi="Times New Roman" w:cs="Times New Roman"/>
          <w:sz w:val="24"/>
          <w:szCs w:val="24"/>
          <w:u w:val="single"/>
        </w:rPr>
      </w:pP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u w:val="single"/>
        </w:rPr>
        <w:t xml:space="preserve"> </w:t>
      </w:r>
    </w:p>
    <w:p w14:paraId="76A3A587" w14:textId="6E23091C" w:rsidR="000B60C7" w:rsidRPr="004C4000" w:rsidRDefault="000B60C7" w:rsidP="000B60C7">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From Table 1 we can see that only the first permutation approach, that is permuting a locus in the same way in matrices f</w:t>
      </w:r>
      <w:r w:rsidR="00521230" w:rsidRPr="004C4000">
        <w:rPr>
          <w:rFonts w:ascii="Times New Roman" w:eastAsia="Times New Roman" w:hAnsi="Times New Roman" w:cs="Times New Roman"/>
          <w:sz w:val="24"/>
          <w:szCs w:val="24"/>
        </w:rPr>
        <w:t>rom both samplings, gives usable</w:t>
      </w:r>
      <w:r w:rsidRPr="004C4000">
        <w:rPr>
          <w:rFonts w:ascii="Times New Roman" w:eastAsia="Times New Roman" w:hAnsi="Times New Roman" w:cs="Times New Roman"/>
          <w:sz w:val="24"/>
          <w:szCs w:val="24"/>
        </w:rPr>
        <w:t xml:space="preserve"> FNR and FPR. This is true regardless of the threshold value chosen for the adjusted p-value.</w:t>
      </w:r>
      <w:r w:rsidR="003F237F" w:rsidRPr="004C4000">
        <w:rPr>
          <w:rFonts w:ascii="Times New Roman" w:eastAsia="Times New Roman" w:hAnsi="Times New Roman" w:cs="Times New Roman"/>
          <w:sz w:val="24"/>
          <w:szCs w:val="24"/>
        </w:rPr>
        <w:t xml:space="preserve"> The first approach </w:t>
      </w:r>
      <w:r w:rsidR="00BA6E6C" w:rsidRPr="004C4000">
        <w:rPr>
          <w:rFonts w:ascii="Times New Roman" w:eastAsia="Times New Roman" w:hAnsi="Times New Roman" w:cs="Times New Roman"/>
          <w:sz w:val="24"/>
          <w:szCs w:val="24"/>
        </w:rPr>
        <w:t xml:space="preserve">is the one suitable for genetic </w:t>
      </w:r>
      <w:r w:rsidR="00AB62F5" w:rsidRPr="004C4000">
        <w:rPr>
          <w:rFonts w:ascii="Times New Roman" w:eastAsia="Times New Roman" w:hAnsi="Times New Roman" w:cs="Times New Roman"/>
          <w:sz w:val="24"/>
          <w:szCs w:val="24"/>
        </w:rPr>
        <w:t xml:space="preserve">data </w:t>
      </w:r>
      <w:r w:rsidR="00BA6E6C" w:rsidRPr="004C4000">
        <w:rPr>
          <w:rFonts w:ascii="Times New Roman" w:eastAsia="Times New Roman" w:hAnsi="Times New Roman" w:cs="Times New Roman"/>
          <w:sz w:val="24"/>
          <w:szCs w:val="24"/>
        </w:rPr>
        <w:t xml:space="preserve">and </w:t>
      </w:r>
      <w:r w:rsidR="003F237F" w:rsidRPr="004C4000">
        <w:rPr>
          <w:rFonts w:ascii="Times New Roman" w:eastAsia="Times New Roman" w:hAnsi="Times New Roman" w:cs="Times New Roman"/>
          <w:sz w:val="24"/>
          <w:szCs w:val="24"/>
        </w:rPr>
        <w:t>was therefore chosen for the rest of the analyses.</w:t>
      </w:r>
    </w:p>
    <w:p w14:paraId="2C78FA0B" w14:textId="77777777" w:rsidR="00AB62F5" w:rsidRPr="004C4000" w:rsidRDefault="00AB62F5" w:rsidP="00294298">
      <w:pPr>
        <w:spacing w:after="240" w:line="480" w:lineRule="auto"/>
        <w:rPr>
          <w:rFonts w:ascii="Times New Roman" w:eastAsia="Times New Roman" w:hAnsi="Times New Roman" w:cs="Times New Roman"/>
          <w:sz w:val="24"/>
          <w:szCs w:val="24"/>
          <w:u w:val="single"/>
        </w:rPr>
      </w:pPr>
    </w:p>
    <w:p w14:paraId="381D4CF7" w14:textId="77777777" w:rsidR="00AB62F5" w:rsidRPr="004C4000" w:rsidRDefault="00AB62F5" w:rsidP="00294298">
      <w:pPr>
        <w:spacing w:after="240" w:line="480" w:lineRule="auto"/>
        <w:rPr>
          <w:rFonts w:ascii="Times New Roman" w:eastAsia="Times New Roman" w:hAnsi="Times New Roman" w:cs="Times New Roman"/>
          <w:sz w:val="24"/>
          <w:szCs w:val="24"/>
          <w:u w:val="single"/>
        </w:rPr>
      </w:pPr>
    </w:p>
    <w:p w14:paraId="571E78D2" w14:textId="77777777" w:rsidR="00AB62F5" w:rsidRPr="004C4000" w:rsidRDefault="00AB62F5" w:rsidP="00294298">
      <w:pPr>
        <w:spacing w:after="240" w:line="480" w:lineRule="auto"/>
        <w:rPr>
          <w:rFonts w:ascii="Times New Roman" w:eastAsia="Times New Roman" w:hAnsi="Times New Roman" w:cs="Times New Roman"/>
          <w:sz w:val="24"/>
          <w:szCs w:val="24"/>
          <w:u w:val="single"/>
        </w:rPr>
      </w:pPr>
    </w:p>
    <w:p w14:paraId="33EF7E76" w14:textId="2426EF0D" w:rsidR="007001CC" w:rsidRPr="004C4000" w:rsidRDefault="00294298" w:rsidP="00294298">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sz w:val="24"/>
          <w:szCs w:val="24"/>
          <w:u w:val="single"/>
        </w:rPr>
        <w:lastRenderedPageBreak/>
        <w:t>Table 2.</w:t>
      </w:r>
      <w:r w:rsidRPr="004C4000">
        <w:rPr>
          <w:rFonts w:ascii="Times New Roman" w:eastAsia="Times New Roman" w:hAnsi="Times New Roman" w:cs="Times New Roman"/>
          <w:sz w:val="24"/>
          <w:szCs w:val="24"/>
        </w:rPr>
        <w:t xml:space="preserve"> Mean and standard deviation of FPR and FNR associated with TBI permutation tests at different adjusted p-values thresholds. The first permutation approach was used.</w:t>
      </w:r>
      <w:r w:rsidRPr="004C4000">
        <w:rPr>
          <w:rFonts w:ascii="Times New Roman" w:eastAsia="Times New Roman" w:hAnsi="Times New Roman" w:cs="Times New Roman"/>
          <w:sz w:val="24"/>
          <w:szCs w:val="24"/>
        </w:rPr>
        <w:fldChar w:fldCharType="begin"/>
      </w:r>
      <w:r w:rsidRPr="004C4000">
        <w:rPr>
          <w:rFonts w:ascii="Times New Roman" w:eastAsia="Times New Roman" w:hAnsi="Times New Roman" w:cs="Times New Roman"/>
          <w:sz w:val="24"/>
          <w:szCs w:val="24"/>
        </w:rPr>
        <w:instrText xml:space="preserve"> LINK </w:instrText>
      </w:r>
      <w:r w:rsidR="007001CC" w:rsidRPr="004C4000">
        <w:rPr>
          <w:rFonts w:ascii="Times New Roman" w:eastAsia="Times New Roman" w:hAnsi="Times New Roman" w:cs="Times New Roman"/>
          <w:sz w:val="24"/>
          <w:szCs w:val="24"/>
        </w:rPr>
        <w:instrText xml:space="preserve">Excel.Sheet.12 C:\\Users\\jwitt\\OneDrive\\Desktop\\Git_Projects\\Genetic_TBI_LCBD\\Results.xlsx Feuil1!L1C1:L7C3 </w:instrText>
      </w:r>
      <w:r w:rsidRPr="004C4000">
        <w:rPr>
          <w:rFonts w:ascii="Times New Roman" w:eastAsia="Times New Roman" w:hAnsi="Times New Roman" w:cs="Times New Roman"/>
          <w:sz w:val="24"/>
          <w:szCs w:val="24"/>
        </w:rPr>
        <w:instrText xml:space="preserve">\a \f 5 \h  \* MERGEFORMAT </w:instrText>
      </w:r>
      <w:r w:rsidR="007001CC" w:rsidRPr="004C4000">
        <w:rPr>
          <w:rFonts w:ascii="Times New Roman" w:eastAsia="Times New Roman" w:hAnsi="Times New Roman" w:cs="Times New Roman"/>
          <w:sz w:val="24"/>
          <w:szCs w:val="24"/>
        </w:rPr>
        <w:fldChar w:fldCharType="separate"/>
      </w:r>
    </w:p>
    <w:tbl>
      <w:tblPr>
        <w:tblStyle w:val="Grilledutableau"/>
        <w:tblW w:w="8966" w:type="dxa"/>
        <w:tblLook w:val="04A0" w:firstRow="1" w:lastRow="0" w:firstColumn="1" w:lastColumn="0" w:noHBand="0" w:noVBand="1"/>
      </w:tblPr>
      <w:tblGrid>
        <w:gridCol w:w="4675"/>
        <w:gridCol w:w="2340"/>
        <w:gridCol w:w="1951"/>
      </w:tblGrid>
      <w:tr w:rsidR="007001CC" w:rsidRPr="004C4000" w14:paraId="413A5A9B" w14:textId="77777777" w:rsidTr="007001CC">
        <w:trPr>
          <w:divId w:val="1247960662"/>
          <w:trHeight w:val="300"/>
        </w:trPr>
        <w:tc>
          <w:tcPr>
            <w:tcW w:w="4675" w:type="dxa"/>
            <w:noWrap/>
            <w:hideMark/>
          </w:tcPr>
          <w:p w14:paraId="2D0CA8D7" w14:textId="5D1619FA" w:rsidR="007001CC" w:rsidRPr="004C4000" w:rsidRDefault="007001CC" w:rsidP="007001CC">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Tests</w:t>
            </w:r>
          </w:p>
        </w:tc>
        <w:tc>
          <w:tcPr>
            <w:tcW w:w="2340" w:type="dxa"/>
            <w:noWrap/>
            <w:hideMark/>
          </w:tcPr>
          <w:p w14:paraId="59B604E3" w14:textId="77777777" w:rsidR="007001CC" w:rsidRPr="004C4000" w:rsidRDefault="007001CC" w:rsidP="007001CC">
            <w:pPr>
              <w:spacing w:after="240" w:line="480" w:lineRule="auto"/>
              <w:jc w:val="center"/>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FPR</w:t>
            </w:r>
          </w:p>
        </w:tc>
        <w:tc>
          <w:tcPr>
            <w:tcW w:w="1951" w:type="dxa"/>
            <w:noWrap/>
            <w:hideMark/>
          </w:tcPr>
          <w:p w14:paraId="36E66EED" w14:textId="77777777" w:rsidR="007001CC" w:rsidRPr="004C4000" w:rsidRDefault="007001CC" w:rsidP="007001CC">
            <w:pPr>
              <w:spacing w:after="240" w:line="480" w:lineRule="auto"/>
              <w:jc w:val="center"/>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FNR</w:t>
            </w:r>
          </w:p>
        </w:tc>
      </w:tr>
      <w:tr w:rsidR="007001CC" w:rsidRPr="004C4000" w14:paraId="1CA90538" w14:textId="77777777" w:rsidTr="007001CC">
        <w:trPr>
          <w:divId w:val="1247960662"/>
          <w:trHeight w:val="300"/>
        </w:trPr>
        <w:tc>
          <w:tcPr>
            <w:tcW w:w="4675" w:type="dxa"/>
            <w:noWrap/>
            <w:hideMark/>
          </w:tcPr>
          <w:p w14:paraId="76B2C459" w14:textId="77777777" w:rsidR="007001CC" w:rsidRPr="004C4000" w:rsidRDefault="007001CC" w:rsidP="007001CC">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sz w:val="24"/>
                <w:szCs w:val="24"/>
              </w:rPr>
              <w:t xml:space="preserve">1 </w:t>
            </w:r>
            <w:r w:rsidRPr="004C4000">
              <w:rPr>
                <w:rFonts w:ascii="Times New Roman" w:hAnsi="Times New Roman" w:cs="Times New Roman"/>
                <w:sz w:val="24"/>
                <w:szCs w:val="24"/>
              </w:rPr>
              <w:t>year/0.001/permute 1</w:t>
            </w:r>
          </w:p>
        </w:tc>
        <w:tc>
          <w:tcPr>
            <w:tcW w:w="2340" w:type="dxa"/>
            <w:noWrap/>
            <w:hideMark/>
          </w:tcPr>
          <w:p w14:paraId="43237495"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 (-+ 0)</w:t>
            </w:r>
          </w:p>
        </w:tc>
        <w:tc>
          <w:tcPr>
            <w:tcW w:w="1951" w:type="dxa"/>
            <w:noWrap/>
            <w:hideMark/>
          </w:tcPr>
          <w:p w14:paraId="423C417C"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1 (-+ 0)</w:t>
            </w:r>
          </w:p>
        </w:tc>
      </w:tr>
      <w:tr w:rsidR="007001CC" w:rsidRPr="004C4000" w14:paraId="7214782E" w14:textId="77777777" w:rsidTr="007001CC">
        <w:trPr>
          <w:divId w:val="1247960662"/>
          <w:trHeight w:val="300"/>
        </w:trPr>
        <w:tc>
          <w:tcPr>
            <w:tcW w:w="4675" w:type="dxa"/>
            <w:noWrap/>
            <w:hideMark/>
          </w:tcPr>
          <w:p w14:paraId="1B3A00A6" w14:textId="77777777" w:rsidR="007001CC" w:rsidRPr="004C4000" w:rsidRDefault="007001CC" w:rsidP="007001CC">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sz w:val="24"/>
                <w:szCs w:val="24"/>
              </w:rPr>
              <w:t xml:space="preserve">1 </w:t>
            </w:r>
            <w:r w:rsidRPr="004C4000">
              <w:rPr>
                <w:rFonts w:ascii="Times New Roman" w:hAnsi="Times New Roman" w:cs="Times New Roman"/>
                <w:sz w:val="24"/>
                <w:szCs w:val="24"/>
              </w:rPr>
              <w:t>year/0.01/permute 1</w:t>
            </w:r>
          </w:p>
        </w:tc>
        <w:tc>
          <w:tcPr>
            <w:tcW w:w="2340" w:type="dxa"/>
            <w:noWrap/>
            <w:hideMark/>
          </w:tcPr>
          <w:p w14:paraId="1B37A8D6"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 (-+ 0)</w:t>
            </w:r>
          </w:p>
        </w:tc>
        <w:tc>
          <w:tcPr>
            <w:tcW w:w="1951" w:type="dxa"/>
            <w:noWrap/>
            <w:hideMark/>
          </w:tcPr>
          <w:p w14:paraId="4154ECFD"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1 (-+ 0)</w:t>
            </w:r>
          </w:p>
        </w:tc>
      </w:tr>
      <w:tr w:rsidR="007001CC" w:rsidRPr="004C4000" w14:paraId="2B484C12" w14:textId="77777777" w:rsidTr="007001CC">
        <w:trPr>
          <w:divId w:val="1247960662"/>
          <w:trHeight w:val="300"/>
        </w:trPr>
        <w:tc>
          <w:tcPr>
            <w:tcW w:w="4675" w:type="dxa"/>
            <w:noWrap/>
            <w:hideMark/>
          </w:tcPr>
          <w:p w14:paraId="1653677D" w14:textId="77777777" w:rsidR="007001CC" w:rsidRPr="004C4000" w:rsidRDefault="007001CC" w:rsidP="007001CC">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sz w:val="24"/>
                <w:szCs w:val="24"/>
              </w:rPr>
              <w:t xml:space="preserve">1 </w:t>
            </w:r>
            <w:r w:rsidRPr="004C4000">
              <w:rPr>
                <w:rFonts w:ascii="Times New Roman" w:hAnsi="Times New Roman" w:cs="Times New Roman"/>
                <w:sz w:val="24"/>
                <w:szCs w:val="24"/>
              </w:rPr>
              <w:t>year/0.025/permute 1</w:t>
            </w:r>
          </w:p>
        </w:tc>
        <w:tc>
          <w:tcPr>
            <w:tcW w:w="2340" w:type="dxa"/>
            <w:noWrap/>
            <w:hideMark/>
          </w:tcPr>
          <w:p w14:paraId="18B5D3BF"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0.007 (-+ 0.018)</w:t>
            </w:r>
          </w:p>
        </w:tc>
        <w:tc>
          <w:tcPr>
            <w:tcW w:w="1951" w:type="dxa"/>
            <w:noWrap/>
            <w:hideMark/>
          </w:tcPr>
          <w:p w14:paraId="1288F5BF"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0.162 (-+ 0.369)</w:t>
            </w:r>
          </w:p>
        </w:tc>
      </w:tr>
      <w:tr w:rsidR="007001CC" w:rsidRPr="004C4000" w14:paraId="00E732C1" w14:textId="77777777" w:rsidTr="007001CC">
        <w:trPr>
          <w:divId w:val="1247960662"/>
          <w:trHeight w:val="300"/>
        </w:trPr>
        <w:tc>
          <w:tcPr>
            <w:tcW w:w="4675" w:type="dxa"/>
            <w:noWrap/>
            <w:hideMark/>
          </w:tcPr>
          <w:p w14:paraId="0F9B2469" w14:textId="77777777" w:rsidR="007001CC" w:rsidRPr="004C4000" w:rsidRDefault="007001CC" w:rsidP="007001CC">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sz w:val="24"/>
                <w:szCs w:val="24"/>
              </w:rPr>
              <w:t xml:space="preserve">1 </w:t>
            </w:r>
            <w:r w:rsidRPr="004C4000">
              <w:rPr>
                <w:rFonts w:ascii="Times New Roman" w:hAnsi="Times New Roman" w:cs="Times New Roman"/>
                <w:sz w:val="24"/>
                <w:szCs w:val="24"/>
              </w:rPr>
              <w:t>year/0.05/permute 1</w:t>
            </w:r>
          </w:p>
        </w:tc>
        <w:tc>
          <w:tcPr>
            <w:tcW w:w="2340" w:type="dxa"/>
            <w:noWrap/>
            <w:hideMark/>
          </w:tcPr>
          <w:p w14:paraId="4DD089C4"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0.009 (-+ 0.020)</w:t>
            </w:r>
          </w:p>
        </w:tc>
        <w:tc>
          <w:tcPr>
            <w:tcW w:w="1951" w:type="dxa"/>
            <w:noWrap/>
            <w:hideMark/>
          </w:tcPr>
          <w:p w14:paraId="5441F1D4"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0.160 (-+ 0.368)</w:t>
            </w:r>
          </w:p>
        </w:tc>
      </w:tr>
      <w:tr w:rsidR="007001CC" w:rsidRPr="004C4000" w14:paraId="34196BA7" w14:textId="77777777" w:rsidTr="007001CC">
        <w:trPr>
          <w:divId w:val="1247960662"/>
          <w:trHeight w:val="300"/>
        </w:trPr>
        <w:tc>
          <w:tcPr>
            <w:tcW w:w="4675" w:type="dxa"/>
            <w:noWrap/>
            <w:hideMark/>
          </w:tcPr>
          <w:p w14:paraId="4092B655" w14:textId="77777777" w:rsidR="007001CC" w:rsidRPr="004C4000" w:rsidRDefault="007001CC" w:rsidP="007001CC">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sz w:val="24"/>
                <w:szCs w:val="24"/>
              </w:rPr>
              <w:t xml:space="preserve">1 </w:t>
            </w:r>
            <w:r w:rsidRPr="004C4000">
              <w:rPr>
                <w:rFonts w:ascii="Times New Roman" w:hAnsi="Times New Roman" w:cs="Times New Roman"/>
                <w:sz w:val="24"/>
                <w:szCs w:val="24"/>
              </w:rPr>
              <w:t>year/0.1/permute 1</w:t>
            </w:r>
          </w:p>
        </w:tc>
        <w:tc>
          <w:tcPr>
            <w:tcW w:w="2340" w:type="dxa"/>
            <w:noWrap/>
            <w:hideMark/>
          </w:tcPr>
          <w:p w14:paraId="5769B8C4"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0.012 (-+ 0.021</w:t>
            </w:r>
          </w:p>
        </w:tc>
        <w:tc>
          <w:tcPr>
            <w:tcW w:w="1951" w:type="dxa"/>
            <w:noWrap/>
            <w:hideMark/>
          </w:tcPr>
          <w:p w14:paraId="0DE20D00"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0.101 (-+ 0.301)</w:t>
            </w:r>
          </w:p>
        </w:tc>
      </w:tr>
      <w:tr w:rsidR="007001CC" w:rsidRPr="004C4000" w14:paraId="5711B33D" w14:textId="77777777" w:rsidTr="007001CC">
        <w:trPr>
          <w:divId w:val="1247960662"/>
          <w:trHeight w:val="300"/>
        </w:trPr>
        <w:tc>
          <w:tcPr>
            <w:tcW w:w="4675" w:type="dxa"/>
            <w:noWrap/>
            <w:hideMark/>
          </w:tcPr>
          <w:p w14:paraId="4E43B76A" w14:textId="77777777" w:rsidR="007001CC" w:rsidRPr="004C4000" w:rsidRDefault="007001CC" w:rsidP="007001CC">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sz w:val="24"/>
                <w:szCs w:val="24"/>
              </w:rPr>
              <w:t xml:space="preserve">1 </w:t>
            </w:r>
            <w:r w:rsidRPr="004C4000">
              <w:rPr>
                <w:rFonts w:ascii="Times New Roman" w:hAnsi="Times New Roman" w:cs="Times New Roman"/>
                <w:sz w:val="24"/>
                <w:szCs w:val="24"/>
              </w:rPr>
              <w:t>year/0.15/permute 1</w:t>
            </w:r>
          </w:p>
        </w:tc>
        <w:tc>
          <w:tcPr>
            <w:tcW w:w="2340" w:type="dxa"/>
            <w:noWrap/>
            <w:hideMark/>
          </w:tcPr>
          <w:p w14:paraId="16E03DDE"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0.015 (-+ 0.023)</w:t>
            </w:r>
          </w:p>
        </w:tc>
        <w:tc>
          <w:tcPr>
            <w:tcW w:w="1951" w:type="dxa"/>
            <w:noWrap/>
            <w:hideMark/>
          </w:tcPr>
          <w:p w14:paraId="33B237C1"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0.094 (-+ 0.288)</w:t>
            </w:r>
          </w:p>
        </w:tc>
      </w:tr>
    </w:tbl>
    <w:p w14:paraId="5FC04D9B" w14:textId="77777777" w:rsidR="00294298" w:rsidRPr="004C4000" w:rsidRDefault="00294298" w:rsidP="00294298">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fldChar w:fldCharType="end"/>
      </w:r>
    </w:p>
    <w:p w14:paraId="6F6E2C2A" w14:textId="668159FF" w:rsidR="00294298" w:rsidRPr="004C4000" w:rsidRDefault="00294298" w:rsidP="00294298">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Stricter values for the adjusted p-value threshold (0.001 and 0.01) expectedly bring a better FPR but also bring a pathological FNR (no power). From 0.025 and up, the FPR increases, eventually reaching the value of the higher adjusted p-value thresholds (0.1 and 0.15), whereas the power increases continuously. The increase in mean power is accompanied by a decrease of the associated standard variation, whereas the increase in mean FPR concurrent with an increasing of its variation.</w:t>
      </w:r>
      <w:r w:rsidR="00284AB2" w:rsidRPr="004C4000">
        <w:rPr>
          <w:rFonts w:ascii="Times New Roman" w:eastAsia="Times New Roman" w:hAnsi="Times New Roman" w:cs="Times New Roman"/>
          <w:sz w:val="24"/>
          <w:szCs w:val="24"/>
        </w:rPr>
        <w:t xml:space="preserve"> Depending on the relative costs and benefits or FP and FN, thresholds above 0.025 are suitable.</w:t>
      </w:r>
    </w:p>
    <w:p w14:paraId="56640DAF" w14:textId="77777777" w:rsidR="00294298" w:rsidRPr="004C4000" w:rsidRDefault="00294298" w:rsidP="000B60C7">
      <w:pPr>
        <w:spacing w:after="240" w:line="480" w:lineRule="auto"/>
        <w:rPr>
          <w:rFonts w:ascii="Times New Roman" w:eastAsia="Times New Roman" w:hAnsi="Times New Roman" w:cs="Times New Roman"/>
          <w:sz w:val="24"/>
          <w:szCs w:val="24"/>
          <w:u w:val="single"/>
        </w:rPr>
      </w:pPr>
    </w:p>
    <w:p w14:paraId="2D52CD22" w14:textId="77777777" w:rsidR="00294298" w:rsidRPr="004C4000" w:rsidRDefault="00294298" w:rsidP="000B60C7">
      <w:pPr>
        <w:spacing w:after="240" w:line="480" w:lineRule="auto"/>
        <w:rPr>
          <w:rFonts w:ascii="Times New Roman" w:eastAsia="Times New Roman" w:hAnsi="Times New Roman" w:cs="Times New Roman"/>
          <w:sz w:val="24"/>
          <w:szCs w:val="24"/>
          <w:u w:val="single"/>
        </w:rPr>
      </w:pPr>
    </w:p>
    <w:p w14:paraId="39311ED7" w14:textId="77777777" w:rsidR="00AB62F5" w:rsidRPr="004C4000" w:rsidRDefault="00AB62F5" w:rsidP="000B60C7">
      <w:pPr>
        <w:spacing w:after="240" w:line="480" w:lineRule="auto"/>
        <w:rPr>
          <w:rFonts w:ascii="Times New Roman" w:eastAsia="Times New Roman" w:hAnsi="Times New Roman" w:cs="Times New Roman"/>
          <w:sz w:val="24"/>
          <w:szCs w:val="24"/>
          <w:u w:val="single"/>
        </w:rPr>
      </w:pPr>
    </w:p>
    <w:p w14:paraId="7D62E0F5" w14:textId="0E810766" w:rsidR="007001CC" w:rsidRPr="004C4000" w:rsidRDefault="000B60C7" w:rsidP="000B60C7">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sz w:val="24"/>
          <w:szCs w:val="24"/>
          <w:u w:val="single"/>
        </w:rPr>
        <w:t>T</w:t>
      </w:r>
      <w:r w:rsidR="00294298" w:rsidRPr="004C4000">
        <w:rPr>
          <w:rFonts w:ascii="Times New Roman" w:eastAsia="Times New Roman" w:hAnsi="Times New Roman" w:cs="Times New Roman"/>
          <w:sz w:val="24"/>
          <w:szCs w:val="24"/>
          <w:u w:val="single"/>
        </w:rPr>
        <w:t>able 3</w:t>
      </w:r>
      <w:r w:rsidRPr="004C4000">
        <w:rPr>
          <w:rFonts w:ascii="Times New Roman" w:eastAsia="Times New Roman" w:hAnsi="Times New Roman" w:cs="Times New Roman"/>
          <w:sz w:val="24"/>
          <w:szCs w:val="24"/>
          <w:u w:val="single"/>
        </w:rPr>
        <w:t>.</w:t>
      </w:r>
      <w:r w:rsidRPr="004C4000">
        <w:rPr>
          <w:rFonts w:ascii="Times New Roman" w:eastAsia="Times New Roman" w:hAnsi="Times New Roman" w:cs="Times New Roman"/>
          <w:sz w:val="24"/>
          <w:szCs w:val="24"/>
        </w:rPr>
        <w:t xml:space="preserve"> Mean and standard deviation of FPR and FNR associated with TBI permutation tests using four different </w:t>
      </w:r>
      <w:r w:rsidR="00294298" w:rsidRPr="004C4000">
        <w:rPr>
          <w:rFonts w:ascii="Times New Roman" w:eastAsia="Times New Roman" w:hAnsi="Times New Roman" w:cs="Times New Roman"/>
          <w:sz w:val="24"/>
          <w:szCs w:val="24"/>
        </w:rPr>
        <w:t xml:space="preserve">post-event time </w:t>
      </w:r>
      <w:r w:rsidRPr="004C4000">
        <w:rPr>
          <w:rFonts w:ascii="Times New Roman" w:eastAsia="Times New Roman" w:hAnsi="Times New Roman" w:cs="Times New Roman"/>
          <w:sz w:val="24"/>
          <w:szCs w:val="24"/>
        </w:rPr>
        <w:t>lags, at an adjusted p-values threshold of 0.1. The first permutation approach was used.</w:t>
      </w:r>
      <w:r w:rsidRPr="004C4000">
        <w:rPr>
          <w:rFonts w:ascii="Times New Roman" w:eastAsia="Times New Roman" w:hAnsi="Times New Roman" w:cs="Times New Roman"/>
          <w:sz w:val="24"/>
          <w:szCs w:val="24"/>
        </w:rPr>
        <w:fldChar w:fldCharType="begin"/>
      </w:r>
      <w:r w:rsidRPr="004C4000">
        <w:rPr>
          <w:rFonts w:ascii="Times New Roman" w:eastAsia="Times New Roman" w:hAnsi="Times New Roman" w:cs="Times New Roman"/>
          <w:sz w:val="24"/>
          <w:szCs w:val="24"/>
        </w:rPr>
        <w:instrText xml:space="preserve"> LINK </w:instrText>
      </w:r>
      <w:r w:rsidR="007001CC" w:rsidRPr="004C4000">
        <w:rPr>
          <w:rFonts w:ascii="Times New Roman" w:eastAsia="Times New Roman" w:hAnsi="Times New Roman" w:cs="Times New Roman"/>
          <w:sz w:val="24"/>
          <w:szCs w:val="24"/>
        </w:rPr>
        <w:instrText xml:space="preserve">Excel.Sheet.12 C:\\Users\\jwitt\\OneDrive\\Desktop\\Git_Projects\\Genetic_TBI_LCBD\\Results.xlsx Feuil1!L24C1:L27C3 </w:instrText>
      </w:r>
      <w:r w:rsidRPr="004C4000">
        <w:rPr>
          <w:rFonts w:ascii="Times New Roman" w:eastAsia="Times New Roman" w:hAnsi="Times New Roman" w:cs="Times New Roman"/>
          <w:sz w:val="24"/>
          <w:szCs w:val="24"/>
        </w:rPr>
        <w:instrText xml:space="preserve">\a \f 5 \h  \* MERGEFORMAT </w:instrText>
      </w:r>
      <w:r w:rsidR="007001CC" w:rsidRPr="004C4000">
        <w:rPr>
          <w:rFonts w:ascii="Times New Roman" w:eastAsia="Times New Roman" w:hAnsi="Times New Roman" w:cs="Times New Roman"/>
          <w:sz w:val="24"/>
          <w:szCs w:val="24"/>
        </w:rPr>
        <w:fldChar w:fldCharType="separate"/>
      </w:r>
    </w:p>
    <w:tbl>
      <w:tblPr>
        <w:tblStyle w:val="Grilledutableau"/>
        <w:tblW w:w="9085" w:type="dxa"/>
        <w:tblLook w:val="04A0" w:firstRow="1" w:lastRow="0" w:firstColumn="1" w:lastColumn="0" w:noHBand="0" w:noVBand="1"/>
      </w:tblPr>
      <w:tblGrid>
        <w:gridCol w:w="5125"/>
        <w:gridCol w:w="1980"/>
        <w:gridCol w:w="1980"/>
      </w:tblGrid>
      <w:tr w:rsidR="007001CC" w:rsidRPr="004C4000" w14:paraId="36C913D2" w14:textId="77777777" w:rsidTr="007001CC">
        <w:trPr>
          <w:divId w:val="1429302818"/>
          <w:trHeight w:val="1025"/>
        </w:trPr>
        <w:tc>
          <w:tcPr>
            <w:tcW w:w="5125" w:type="dxa"/>
            <w:noWrap/>
            <w:hideMark/>
          </w:tcPr>
          <w:p w14:paraId="2515CF88" w14:textId="1A7B0B08" w:rsidR="007001CC" w:rsidRPr="004C4000" w:rsidRDefault="007001CC" w:rsidP="007001CC">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POST 0 year/0.1/permute 1</w:t>
            </w:r>
          </w:p>
        </w:tc>
        <w:tc>
          <w:tcPr>
            <w:tcW w:w="1980" w:type="dxa"/>
            <w:noWrap/>
            <w:hideMark/>
          </w:tcPr>
          <w:p w14:paraId="50C74A47" w14:textId="77777777" w:rsidR="007001CC" w:rsidRPr="004C4000" w:rsidRDefault="007001CC" w:rsidP="007001CC">
            <w:pPr>
              <w:spacing w:after="240" w:line="480" w:lineRule="auto"/>
              <w:jc w:val="center"/>
              <w:rPr>
                <w:rFonts w:ascii="Times New Roman" w:hAnsi="Times New Roman" w:cs="Times New Roman"/>
                <w:sz w:val="24"/>
                <w:szCs w:val="24"/>
              </w:rPr>
            </w:pPr>
            <w:r w:rsidRPr="004C4000">
              <w:rPr>
                <w:rFonts w:ascii="Times New Roman" w:eastAsia="Times New Roman" w:hAnsi="Times New Roman" w:cs="Times New Roman"/>
                <w:b/>
                <w:sz w:val="24"/>
                <w:szCs w:val="24"/>
              </w:rPr>
              <w:t>0.012</w:t>
            </w:r>
            <w:r w:rsidRPr="004C4000">
              <w:rPr>
                <w:rFonts w:ascii="Times New Roman" w:eastAsia="Times New Roman" w:hAnsi="Times New Roman" w:cs="Times New Roman"/>
                <w:sz w:val="24"/>
                <w:szCs w:val="24"/>
              </w:rPr>
              <w:t xml:space="preserve"> </w:t>
            </w:r>
            <w:r w:rsidRPr="004C4000">
              <w:rPr>
                <w:rFonts w:ascii="Times New Roman" w:hAnsi="Times New Roman" w:cs="Times New Roman"/>
                <w:sz w:val="24"/>
                <w:szCs w:val="24"/>
              </w:rPr>
              <w:t>(-+ 0.021)</w:t>
            </w:r>
          </w:p>
        </w:tc>
        <w:tc>
          <w:tcPr>
            <w:tcW w:w="1980" w:type="dxa"/>
            <w:noWrap/>
            <w:hideMark/>
          </w:tcPr>
          <w:p w14:paraId="087976A4" w14:textId="77777777" w:rsidR="007001CC" w:rsidRPr="004C4000" w:rsidRDefault="007001CC" w:rsidP="007001CC">
            <w:pPr>
              <w:spacing w:after="240" w:line="480" w:lineRule="auto"/>
              <w:jc w:val="center"/>
              <w:rPr>
                <w:rFonts w:ascii="Times New Roman" w:hAnsi="Times New Roman" w:cs="Times New Roman"/>
                <w:sz w:val="24"/>
                <w:szCs w:val="24"/>
              </w:rPr>
            </w:pPr>
            <w:r w:rsidRPr="004C4000">
              <w:rPr>
                <w:rFonts w:ascii="Times New Roman" w:eastAsia="Times New Roman" w:hAnsi="Times New Roman" w:cs="Times New Roman"/>
                <w:b/>
                <w:sz w:val="24"/>
                <w:szCs w:val="24"/>
              </w:rPr>
              <w:t>0.101</w:t>
            </w:r>
            <w:r w:rsidRPr="004C4000">
              <w:rPr>
                <w:rFonts w:ascii="Times New Roman" w:eastAsia="Times New Roman" w:hAnsi="Times New Roman" w:cs="Times New Roman"/>
                <w:sz w:val="24"/>
                <w:szCs w:val="24"/>
              </w:rPr>
              <w:t xml:space="preserve"> </w:t>
            </w:r>
            <w:r w:rsidRPr="004C4000">
              <w:rPr>
                <w:rFonts w:ascii="Times New Roman" w:hAnsi="Times New Roman" w:cs="Times New Roman"/>
                <w:sz w:val="24"/>
                <w:szCs w:val="24"/>
              </w:rPr>
              <w:t>(-+ 0.301)</w:t>
            </w:r>
          </w:p>
        </w:tc>
      </w:tr>
      <w:tr w:rsidR="007001CC" w:rsidRPr="004C4000" w14:paraId="4CB2B242" w14:textId="77777777" w:rsidTr="007001CC">
        <w:trPr>
          <w:divId w:val="1429302818"/>
          <w:trHeight w:val="300"/>
        </w:trPr>
        <w:tc>
          <w:tcPr>
            <w:tcW w:w="5125" w:type="dxa"/>
            <w:noWrap/>
            <w:hideMark/>
          </w:tcPr>
          <w:p w14:paraId="5B0A3980" w14:textId="77777777" w:rsidR="007001CC" w:rsidRPr="004C4000" w:rsidRDefault="007001CC" w:rsidP="007001CC">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POST 1 year/0.1/permute 1</w:t>
            </w:r>
          </w:p>
        </w:tc>
        <w:tc>
          <w:tcPr>
            <w:tcW w:w="1980" w:type="dxa"/>
            <w:noWrap/>
            <w:hideMark/>
          </w:tcPr>
          <w:p w14:paraId="324CD804"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0.0125 (-+ 0.023)</w:t>
            </w:r>
          </w:p>
        </w:tc>
        <w:tc>
          <w:tcPr>
            <w:tcW w:w="1980" w:type="dxa"/>
            <w:noWrap/>
            <w:hideMark/>
          </w:tcPr>
          <w:p w14:paraId="4907D63D"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1 (-+ 0)</w:t>
            </w:r>
          </w:p>
        </w:tc>
      </w:tr>
      <w:tr w:rsidR="007001CC" w:rsidRPr="004C4000" w14:paraId="4A394C99" w14:textId="77777777" w:rsidTr="007001CC">
        <w:trPr>
          <w:divId w:val="1429302818"/>
          <w:trHeight w:val="300"/>
        </w:trPr>
        <w:tc>
          <w:tcPr>
            <w:tcW w:w="5125" w:type="dxa"/>
            <w:noWrap/>
            <w:hideMark/>
          </w:tcPr>
          <w:p w14:paraId="7E6D6E7B" w14:textId="77777777" w:rsidR="007001CC" w:rsidRPr="004C4000" w:rsidRDefault="007001CC" w:rsidP="007001CC">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sz w:val="24"/>
                <w:szCs w:val="24"/>
              </w:rPr>
              <w:t>POST 2 year/0.1/permute 1</w:t>
            </w:r>
          </w:p>
        </w:tc>
        <w:tc>
          <w:tcPr>
            <w:tcW w:w="1980" w:type="dxa"/>
            <w:noWrap/>
            <w:hideMark/>
          </w:tcPr>
          <w:p w14:paraId="47346316"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0.0125 (-+ 0.022)</w:t>
            </w:r>
          </w:p>
        </w:tc>
        <w:tc>
          <w:tcPr>
            <w:tcW w:w="1980" w:type="dxa"/>
            <w:noWrap/>
            <w:hideMark/>
          </w:tcPr>
          <w:p w14:paraId="3FCA2D51"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0.975 (-+ 0.158)</w:t>
            </w:r>
          </w:p>
        </w:tc>
      </w:tr>
      <w:tr w:rsidR="007001CC" w:rsidRPr="004C4000" w14:paraId="3E4C919D" w14:textId="77777777" w:rsidTr="007001CC">
        <w:trPr>
          <w:divId w:val="1429302818"/>
          <w:trHeight w:val="300"/>
        </w:trPr>
        <w:tc>
          <w:tcPr>
            <w:tcW w:w="5125" w:type="dxa"/>
            <w:noWrap/>
            <w:hideMark/>
          </w:tcPr>
          <w:p w14:paraId="133C7110" w14:textId="77777777" w:rsidR="007001CC" w:rsidRPr="004C4000" w:rsidRDefault="007001CC" w:rsidP="007001CC">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sz w:val="24"/>
                <w:szCs w:val="24"/>
              </w:rPr>
              <w:t>POST 3 year/0.1/permute 1</w:t>
            </w:r>
          </w:p>
        </w:tc>
        <w:tc>
          <w:tcPr>
            <w:tcW w:w="1980" w:type="dxa"/>
            <w:noWrap/>
            <w:hideMark/>
          </w:tcPr>
          <w:p w14:paraId="10CA205F"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0.016 (-+ 0.023)</w:t>
            </w:r>
          </w:p>
        </w:tc>
        <w:tc>
          <w:tcPr>
            <w:tcW w:w="1980" w:type="dxa"/>
            <w:noWrap/>
            <w:hideMark/>
          </w:tcPr>
          <w:p w14:paraId="3548A0C6"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0.975 (-+ 0.158)</w:t>
            </w:r>
          </w:p>
        </w:tc>
      </w:tr>
    </w:tbl>
    <w:p w14:paraId="0EFA5551" w14:textId="77777777" w:rsidR="000B60C7" w:rsidRPr="004C4000" w:rsidRDefault="000B60C7" w:rsidP="000B60C7">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fldChar w:fldCharType="end"/>
      </w:r>
    </w:p>
    <w:p w14:paraId="3016E91B" w14:textId="6D69C325" w:rsidR="000B60C7" w:rsidRPr="004C4000" w:rsidRDefault="000B60C7" w:rsidP="000B60C7">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As shown in Table 2, it seems that so far, in our high-dispersion bottleneck simulations, we miss the right population where the event occurred after 1 generation of random mating.</w:t>
      </w:r>
      <w:r w:rsidR="00447B1F" w:rsidRPr="004C4000">
        <w:rPr>
          <w:rFonts w:ascii="Times New Roman" w:eastAsia="Times New Roman" w:hAnsi="Times New Roman" w:cs="Times New Roman"/>
          <w:sz w:val="24"/>
          <w:szCs w:val="24"/>
        </w:rPr>
        <w:t xml:space="preserve"> In other words, demographic processes are </w:t>
      </w:r>
      <w:r w:rsidR="009674FB" w:rsidRPr="004C4000">
        <w:rPr>
          <w:rFonts w:ascii="Times New Roman" w:eastAsia="Times New Roman" w:hAnsi="Times New Roman" w:cs="Times New Roman"/>
          <w:sz w:val="24"/>
          <w:szCs w:val="24"/>
        </w:rPr>
        <w:t xml:space="preserve">quickly </w:t>
      </w:r>
      <w:r w:rsidR="00447B1F" w:rsidRPr="004C4000">
        <w:rPr>
          <w:rFonts w:ascii="Times New Roman" w:eastAsia="Times New Roman" w:hAnsi="Times New Roman" w:cs="Times New Roman"/>
          <w:sz w:val="24"/>
          <w:szCs w:val="24"/>
        </w:rPr>
        <w:t xml:space="preserve">diluting the signal by transferring the initial effect on genetic diversity to other </w:t>
      </w:r>
      <w:commentRangeStart w:id="33"/>
      <w:r w:rsidR="00447B1F" w:rsidRPr="004C4000">
        <w:rPr>
          <w:rFonts w:ascii="Times New Roman" w:eastAsia="Times New Roman" w:hAnsi="Times New Roman" w:cs="Times New Roman"/>
          <w:sz w:val="24"/>
          <w:szCs w:val="24"/>
        </w:rPr>
        <w:t>populations</w:t>
      </w:r>
      <w:commentRangeEnd w:id="33"/>
      <w:r w:rsidR="00785B7E" w:rsidRPr="004C4000">
        <w:rPr>
          <w:rStyle w:val="Marquedecommentaire"/>
          <w:rFonts w:ascii="Times New Roman" w:hAnsi="Times New Roman" w:cs="Times New Roman"/>
          <w:sz w:val="24"/>
          <w:szCs w:val="24"/>
        </w:rPr>
        <w:commentReference w:id="33"/>
      </w:r>
      <w:r w:rsidR="00447B1F" w:rsidRPr="004C4000">
        <w:rPr>
          <w:rFonts w:ascii="Times New Roman" w:eastAsia="Times New Roman" w:hAnsi="Times New Roman" w:cs="Times New Roman"/>
          <w:sz w:val="24"/>
          <w:szCs w:val="24"/>
        </w:rPr>
        <w:t>.</w:t>
      </w:r>
    </w:p>
    <w:p w14:paraId="79F96FD2" w14:textId="77777777" w:rsidR="000B60C7" w:rsidRPr="004C4000" w:rsidRDefault="000B60C7" w:rsidP="000B60C7">
      <w:pPr>
        <w:spacing w:after="240" w:line="480" w:lineRule="auto"/>
        <w:rPr>
          <w:rFonts w:ascii="Times New Roman" w:eastAsia="Times New Roman" w:hAnsi="Times New Roman" w:cs="Times New Roman"/>
          <w:sz w:val="24"/>
          <w:szCs w:val="24"/>
        </w:rPr>
      </w:pPr>
    </w:p>
    <w:p w14:paraId="7143C246" w14:textId="77777777" w:rsidR="000B60C7" w:rsidRPr="004C4000" w:rsidRDefault="000B60C7" w:rsidP="000B60C7">
      <w:pPr>
        <w:spacing w:after="240" w:line="480" w:lineRule="auto"/>
        <w:rPr>
          <w:rFonts w:ascii="Times New Roman" w:eastAsia="Times New Roman" w:hAnsi="Times New Roman" w:cs="Times New Roman"/>
          <w:sz w:val="24"/>
          <w:szCs w:val="24"/>
        </w:rPr>
      </w:pPr>
    </w:p>
    <w:p w14:paraId="239702BD" w14:textId="77777777" w:rsidR="00294298" w:rsidRPr="004C4000" w:rsidRDefault="00294298" w:rsidP="000B60C7">
      <w:pPr>
        <w:spacing w:after="240" w:line="480" w:lineRule="auto"/>
        <w:rPr>
          <w:rFonts w:ascii="Times New Roman" w:eastAsia="Times New Roman" w:hAnsi="Times New Roman" w:cs="Times New Roman"/>
          <w:sz w:val="24"/>
          <w:szCs w:val="24"/>
          <w:u w:val="single"/>
        </w:rPr>
      </w:pPr>
    </w:p>
    <w:p w14:paraId="7F182BA8" w14:textId="77777777" w:rsidR="00294298" w:rsidRPr="004C4000" w:rsidRDefault="00294298" w:rsidP="000B60C7">
      <w:pPr>
        <w:spacing w:after="240" w:line="480" w:lineRule="auto"/>
        <w:rPr>
          <w:rFonts w:ascii="Times New Roman" w:eastAsia="Times New Roman" w:hAnsi="Times New Roman" w:cs="Times New Roman"/>
          <w:sz w:val="24"/>
          <w:szCs w:val="24"/>
          <w:u w:val="single"/>
        </w:rPr>
      </w:pPr>
    </w:p>
    <w:p w14:paraId="65B0894A" w14:textId="77AE73AD" w:rsidR="007001CC" w:rsidRPr="004C4000" w:rsidRDefault="00294298" w:rsidP="000B60C7">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sz w:val="24"/>
          <w:szCs w:val="24"/>
          <w:u w:val="single"/>
        </w:rPr>
        <w:lastRenderedPageBreak/>
        <w:t>Table 4</w:t>
      </w:r>
      <w:r w:rsidR="000B60C7" w:rsidRPr="004C4000">
        <w:rPr>
          <w:rFonts w:ascii="Times New Roman" w:eastAsia="Times New Roman" w:hAnsi="Times New Roman" w:cs="Times New Roman"/>
          <w:sz w:val="24"/>
          <w:szCs w:val="24"/>
          <w:u w:val="single"/>
        </w:rPr>
        <w:t>.</w:t>
      </w:r>
      <w:r w:rsidR="000B60C7" w:rsidRPr="004C4000">
        <w:rPr>
          <w:rFonts w:ascii="Times New Roman" w:eastAsia="Times New Roman" w:hAnsi="Times New Roman" w:cs="Times New Roman"/>
          <w:sz w:val="24"/>
          <w:szCs w:val="24"/>
        </w:rPr>
        <w:t xml:space="preserve"> Mean and standard deviation of FPR and FNR associated with TBI permutation tests using six different time lags between samplings, at an adjusted p-values threshold of 0.025. The first permutation approach was used.</w:t>
      </w:r>
      <w:r w:rsidR="000B60C7" w:rsidRPr="004C4000">
        <w:rPr>
          <w:rFonts w:ascii="Times New Roman" w:eastAsia="Times New Roman" w:hAnsi="Times New Roman" w:cs="Times New Roman"/>
          <w:sz w:val="24"/>
          <w:szCs w:val="24"/>
        </w:rPr>
        <w:fldChar w:fldCharType="begin"/>
      </w:r>
      <w:r w:rsidR="000B60C7" w:rsidRPr="004C4000">
        <w:rPr>
          <w:rFonts w:ascii="Times New Roman" w:eastAsia="Times New Roman" w:hAnsi="Times New Roman" w:cs="Times New Roman"/>
          <w:sz w:val="24"/>
          <w:szCs w:val="24"/>
        </w:rPr>
        <w:instrText xml:space="preserve"> LINK </w:instrText>
      </w:r>
      <w:r w:rsidR="007001CC" w:rsidRPr="004C4000">
        <w:rPr>
          <w:rFonts w:ascii="Times New Roman" w:eastAsia="Times New Roman" w:hAnsi="Times New Roman" w:cs="Times New Roman"/>
          <w:sz w:val="24"/>
          <w:szCs w:val="24"/>
        </w:rPr>
        <w:instrText xml:space="preserve">Excel.Sheet.12 C:\\Users\\jwitt\\OneDrive\\Desktop\\Git_Projects\\Genetic_TBI_LCBD\\Results.xlsx Feuil1!L17C1:L22C3 </w:instrText>
      </w:r>
      <w:r w:rsidR="000B60C7" w:rsidRPr="004C4000">
        <w:rPr>
          <w:rFonts w:ascii="Times New Roman" w:eastAsia="Times New Roman" w:hAnsi="Times New Roman" w:cs="Times New Roman"/>
          <w:sz w:val="24"/>
          <w:szCs w:val="24"/>
        </w:rPr>
        <w:instrText xml:space="preserve">\a \f 5 \h  \* MERGEFORMAT </w:instrText>
      </w:r>
      <w:r w:rsidR="007001CC" w:rsidRPr="004C4000">
        <w:rPr>
          <w:rFonts w:ascii="Times New Roman" w:eastAsia="Times New Roman" w:hAnsi="Times New Roman" w:cs="Times New Roman"/>
          <w:sz w:val="24"/>
          <w:szCs w:val="24"/>
        </w:rPr>
        <w:fldChar w:fldCharType="separate"/>
      </w:r>
    </w:p>
    <w:tbl>
      <w:tblPr>
        <w:tblStyle w:val="Grilledutableau"/>
        <w:tblW w:w="9175" w:type="dxa"/>
        <w:tblLook w:val="04A0" w:firstRow="1" w:lastRow="0" w:firstColumn="1" w:lastColumn="0" w:noHBand="0" w:noVBand="1"/>
      </w:tblPr>
      <w:tblGrid>
        <w:gridCol w:w="4675"/>
        <w:gridCol w:w="2250"/>
        <w:gridCol w:w="2250"/>
      </w:tblGrid>
      <w:tr w:rsidR="007001CC" w:rsidRPr="004C4000" w14:paraId="2A6F1B0B" w14:textId="77777777" w:rsidTr="007001CC">
        <w:trPr>
          <w:divId w:val="1175655431"/>
          <w:trHeight w:val="300"/>
        </w:trPr>
        <w:tc>
          <w:tcPr>
            <w:tcW w:w="4675" w:type="dxa"/>
            <w:noWrap/>
            <w:hideMark/>
          </w:tcPr>
          <w:p w14:paraId="5DE771E2" w14:textId="62DD7A7A" w:rsidR="007001CC" w:rsidRPr="004C4000" w:rsidRDefault="007001CC" w:rsidP="007001CC">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1 year/0.025/permute 1</w:t>
            </w:r>
          </w:p>
        </w:tc>
        <w:tc>
          <w:tcPr>
            <w:tcW w:w="2250" w:type="dxa"/>
            <w:noWrap/>
            <w:hideMark/>
          </w:tcPr>
          <w:p w14:paraId="1308D56E" w14:textId="77777777" w:rsidR="007001CC" w:rsidRPr="004C4000" w:rsidRDefault="007001CC" w:rsidP="007001CC">
            <w:pPr>
              <w:spacing w:after="240" w:line="480" w:lineRule="auto"/>
              <w:jc w:val="center"/>
              <w:rPr>
                <w:rFonts w:ascii="Times New Roman" w:hAnsi="Times New Roman" w:cs="Times New Roman"/>
                <w:sz w:val="24"/>
                <w:szCs w:val="24"/>
              </w:rPr>
            </w:pPr>
            <w:r w:rsidRPr="004C4000">
              <w:rPr>
                <w:rFonts w:ascii="Times New Roman" w:eastAsia="Times New Roman" w:hAnsi="Times New Roman" w:cs="Times New Roman"/>
                <w:b/>
                <w:sz w:val="24"/>
                <w:szCs w:val="24"/>
              </w:rPr>
              <w:t xml:space="preserve">0.007 </w:t>
            </w:r>
            <w:r w:rsidRPr="004C4000">
              <w:rPr>
                <w:rFonts w:ascii="Times New Roman" w:hAnsi="Times New Roman" w:cs="Times New Roman"/>
                <w:sz w:val="24"/>
                <w:szCs w:val="24"/>
              </w:rPr>
              <w:t>(-+ 0.018)</w:t>
            </w:r>
          </w:p>
        </w:tc>
        <w:tc>
          <w:tcPr>
            <w:tcW w:w="2250" w:type="dxa"/>
            <w:noWrap/>
            <w:hideMark/>
          </w:tcPr>
          <w:p w14:paraId="54F086C5" w14:textId="77777777" w:rsidR="007001CC" w:rsidRPr="004C4000" w:rsidRDefault="007001CC" w:rsidP="007001CC">
            <w:pPr>
              <w:spacing w:after="240" w:line="480" w:lineRule="auto"/>
              <w:jc w:val="center"/>
              <w:rPr>
                <w:rFonts w:ascii="Times New Roman" w:hAnsi="Times New Roman" w:cs="Times New Roman"/>
                <w:sz w:val="24"/>
                <w:szCs w:val="24"/>
              </w:rPr>
            </w:pPr>
            <w:r w:rsidRPr="004C4000">
              <w:rPr>
                <w:rFonts w:ascii="Times New Roman" w:eastAsia="Times New Roman" w:hAnsi="Times New Roman" w:cs="Times New Roman"/>
                <w:b/>
                <w:sz w:val="24"/>
                <w:szCs w:val="24"/>
              </w:rPr>
              <w:t xml:space="preserve">0.162 </w:t>
            </w:r>
            <w:r w:rsidRPr="004C4000">
              <w:rPr>
                <w:rFonts w:ascii="Times New Roman" w:hAnsi="Times New Roman" w:cs="Times New Roman"/>
                <w:sz w:val="24"/>
                <w:szCs w:val="24"/>
              </w:rPr>
              <w:t>(-+ 0.369)</w:t>
            </w:r>
          </w:p>
        </w:tc>
      </w:tr>
      <w:tr w:rsidR="007001CC" w:rsidRPr="004C4000" w14:paraId="4ABC35C3" w14:textId="77777777" w:rsidTr="007001CC">
        <w:trPr>
          <w:divId w:val="1175655431"/>
          <w:trHeight w:val="300"/>
        </w:trPr>
        <w:tc>
          <w:tcPr>
            <w:tcW w:w="4675" w:type="dxa"/>
            <w:noWrap/>
            <w:hideMark/>
          </w:tcPr>
          <w:p w14:paraId="036D48EB" w14:textId="77777777" w:rsidR="007001CC" w:rsidRPr="004C4000" w:rsidRDefault="007001CC" w:rsidP="007001CC">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2 year/0.025/permute 1</w:t>
            </w:r>
          </w:p>
        </w:tc>
        <w:tc>
          <w:tcPr>
            <w:tcW w:w="2250" w:type="dxa"/>
            <w:noWrap/>
            <w:hideMark/>
          </w:tcPr>
          <w:p w14:paraId="129323A2"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0.006 (-+ 0.018)</w:t>
            </w:r>
          </w:p>
        </w:tc>
        <w:tc>
          <w:tcPr>
            <w:tcW w:w="2250" w:type="dxa"/>
            <w:noWrap/>
            <w:hideMark/>
          </w:tcPr>
          <w:p w14:paraId="31CAC389"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0.154 (-+ 0.362)</w:t>
            </w:r>
          </w:p>
        </w:tc>
      </w:tr>
      <w:tr w:rsidR="007001CC" w:rsidRPr="004C4000" w14:paraId="64655209" w14:textId="77777777" w:rsidTr="007001CC">
        <w:trPr>
          <w:divId w:val="1175655431"/>
          <w:trHeight w:val="300"/>
        </w:trPr>
        <w:tc>
          <w:tcPr>
            <w:tcW w:w="4675" w:type="dxa"/>
            <w:noWrap/>
            <w:hideMark/>
          </w:tcPr>
          <w:p w14:paraId="31674F42" w14:textId="77777777" w:rsidR="007001CC" w:rsidRPr="004C4000" w:rsidRDefault="007001CC" w:rsidP="007001CC">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3 year/0.025/permute 1</w:t>
            </w:r>
          </w:p>
        </w:tc>
        <w:tc>
          <w:tcPr>
            <w:tcW w:w="2250" w:type="dxa"/>
            <w:noWrap/>
            <w:hideMark/>
          </w:tcPr>
          <w:p w14:paraId="63587383"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0.007 (-+ 0.015)</w:t>
            </w:r>
          </w:p>
        </w:tc>
        <w:tc>
          <w:tcPr>
            <w:tcW w:w="2250" w:type="dxa"/>
            <w:noWrap/>
            <w:hideMark/>
          </w:tcPr>
          <w:p w14:paraId="53544EF1"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0.191 (-+ 0.394)</w:t>
            </w:r>
          </w:p>
        </w:tc>
      </w:tr>
      <w:tr w:rsidR="007001CC" w:rsidRPr="004C4000" w14:paraId="329FE238" w14:textId="77777777" w:rsidTr="007001CC">
        <w:trPr>
          <w:divId w:val="1175655431"/>
          <w:trHeight w:val="300"/>
        </w:trPr>
        <w:tc>
          <w:tcPr>
            <w:tcW w:w="4675" w:type="dxa"/>
            <w:noWrap/>
            <w:hideMark/>
          </w:tcPr>
          <w:p w14:paraId="1E08FEFC" w14:textId="77777777" w:rsidR="007001CC" w:rsidRPr="004C4000" w:rsidRDefault="007001CC" w:rsidP="007001CC">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4 year/0.025/permute 1</w:t>
            </w:r>
          </w:p>
        </w:tc>
        <w:tc>
          <w:tcPr>
            <w:tcW w:w="2250" w:type="dxa"/>
            <w:noWrap/>
            <w:hideMark/>
          </w:tcPr>
          <w:p w14:paraId="5A2AC99C"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0.007 (-+ 0.017)</w:t>
            </w:r>
          </w:p>
        </w:tc>
        <w:tc>
          <w:tcPr>
            <w:tcW w:w="2250" w:type="dxa"/>
            <w:noWrap/>
            <w:hideMark/>
          </w:tcPr>
          <w:p w14:paraId="36854B20"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0.233 (-+ 0.423)</w:t>
            </w:r>
          </w:p>
        </w:tc>
      </w:tr>
      <w:tr w:rsidR="007001CC" w:rsidRPr="004C4000" w14:paraId="755077ED" w14:textId="77777777" w:rsidTr="007001CC">
        <w:trPr>
          <w:divId w:val="1175655431"/>
          <w:trHeight w:val="300"/>
        </w:trPr>
        <w:tc>
          <w:tcPr>
            <w:tcW w:w="4675" w:type="dxa"/>
            <w:noWrap/>
            <w:hideMark/>
          </w:tcPr>
          <w:p w14:paraId="3AB63EC8" w14:textId="77777777" w:rsidR="007001CC" w:rsidRPr="004C4000" w:rsidRDefault="007001CC" w:rsidP="007001CC">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5 year/0.025/permute 1</w:t>
            </w:r>
          </w:p>
        </w:tc>
        <w:tc>
          <w:tcPr>
            <w:tcW w:w="2250" w:type="dxa"/>
            <w:noWrap/>
            <w:hideMark/>
          </w:tcPr>
          <w:p w14:paraId="7C936096"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0.010 (-+ 0.019)</w:t>
            </w:r>
          </w:p>
        </w:tc>
        <w:tc>
          <w:tcPr>
            <w:tcW w:w="2250" w:type="dxa"/>
            <w:noWrap/>
            <w:hideMark/>
          </w:tcPr>
          <w:p w14:paraId="3CED43D8"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0.287 (-+ 0.451)</w:t>
            </w:r>
          </w:p>
        </w:tc>
      </w:tr>
      <w:tr w:rsidR="007001CC" w:rsidRPr="004C4000" w14:paraId="12A87000" w14:textId="77777777" w:rsidTr="007001CC">
        <w:trPr>
          <w:divId w:val="1175655431"/>
          <w:trHeight w:val="300"/>
        </w:trPr>
        <w:tc>
          <w:tcPr>
            <w:tcW w:w="4675" w:type="dxa"/>
            <w:noWrap/>
            <w:hideMark/>
          </w:tcPr>
          <w:p w14:paraId="2B15C3B9" w14:textId="77777777" w:rsidR="007001CC" w:rsidRPr="004C4000" w:rsidRDefault="007001CC" w:rsidP="007001CC">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6 year/0.025/permute 1</w:t>
            </w:r>
          </w:p>
        </w:tc>
        <w:tc>
          <w:tcPr>
            <w:tcW w:w="2250" w:type="dxa"/>
            <w:noWrap/>
            <w:hideMark/>
          </w:tcPr>
          <w:p w14:paraId="7D025729"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0.012 (-+ 0.019)</w:t>
            </w:r>
          </w:p>
        </w:tc>
        <w:tc>
          <w:tcPr>
            <w:tcW w:w="2250" w:type="dxa"/>
            <w:noWrap/>
            <w:hideMark/>
          </w:tcPr>
          <w:p w14:paraId="5DD6C09F" w14:textId="77777777" w:rsidR="007001CC" w:rsidRPr="004C4000" w:rsidRDefault="007001CC" w:rsidP="007001CC">
            <w:pPr>
              <w:spacing w:after="240" w:line="480" w:lineRule="auto"/>
              <w:jc w:val="center"/>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0.33 (-+ 0.473)</w:t>
            </w:r>
          </w:p>
        </w:tc>
      </w:tr>
    </w:tbl>
    <w:p w14:paraId="2DF3FA54" w14:textId="77777777" w:rsidR="000B60C7" w:rsidRPr="004C4000" w:rsidRDefault="000B60C7" w:rsidP="000B60C7">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fldChar w:fldCharType="end"/>
      </w:r>
    </w:p>
    <w:p w14:paraId="03D73A1E" w14:textId="34D7BE08" w:rsidR="000B60C7" w:rsidRPr="004C4000" w:rsidRDefault="000B60C7" w:rsidP="000B60C7">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We can see in </w:t>
      </w:r>
      <w:commentRangeStart w:id="34"/>
      <w:r w:rsidRPr="004C4000">
        <w:rPr>
          <w:rFonts w:ascii="Times New Roman" w:eastAsia="Times New Roman" w:hAnsi="Times New Roman" w:cs="Times New Roman"/>
          <w:sz w:val="24"/>
          <w:szCs w:val="24"/>
        </w:rPr>
        <w:t>Table 3</w:t>
      </w:r>
      <w:commentRangeEnd w:id="34"/>
      <w:r w:rsidR="00785B7E" w:rsidRPr="004C4000">
        <w:rPr>
          <w:rStyle w:val="Marquedecommentaire"/>
          <w:rFonts w:ascii="Times New Roman" w:hAnsi="Times New Roman" w:cs="Times New Roman"/>
          <w:sz w:val="24"/>
          <w:szCs w:val="24"/>
        </w:rPr>
        <w:commentReference w:id="34"/>
      </w:r>
      <w:r w:rsidRPr="004C4000">
        <w:rPr>
          <w:rFonts w:ascii="Times New Roman" w:eastAsia="Times New Roman" w:hAnsi="Times New Roman" w:cs="Times New Roman"/>
          <w:sz w:val="24"/>
          <w:szCs w:val="24"/>
        </w:rPr>
        <w:t xml:space="preserve"> that the longest the pre-event sampling is from the event, the less power and the more false positives we get. In 6 years the performance as measured by FPR and power has almost been halved. The increase in mean FPR does not seem to be associated with a similar increase in variation, whereas the increase of FNR is associated with an increase in variation.</w:t>
      </w:r>
    </w:p>
    <w:p w14:paraId="72DD3CF4" w14:textId="77777777" w:rsidR="000B60C7" w:rsidRPr="004C4000" w:rsidRDefault="000B60C7" w:rsidP="000B60C7">
      <w:pPr>
        <w:spacing w:after="240" w:line="480" w:lineRule="auto"/>
        <w:rPr>
          <w:rFonts w:ascii="Times New Roman" w:eastAsia="Times New Roman" w:hAnsi="Times New Roman" w:cs="Times New Roman"/>
          <w:sz w:val="24"/>
          <w:szCs w:val="24"/>
        </w:rPr>
      </w:pPr>
    </w:p>
    <w:p w14:paraId="2C78555A" w14:textId="77777777" w:rsidR="000B60C7" w:rsidRPr="004C4000" w:rsidRDefault="000B60C7" w:rsidP="000B60C7">
      <w:pPr>
        <w:spacing w:after="240" w:line="480" w:lineRule="auto"/>
        <w:rPr>
          <w:rFonts w:ascii="Times New Roman" w:eastAsia="Times New Roman" w:hAnsi="Times New Roman" w:cs="Times New Roman"/>
          <w:sz w:val="24"/>
          <w:szCs w:val="24"/>
        </w:rPr>
      </w:pPr>
    </w:p>
    <w:p w14:paraId="360FC1ED" w14:textId="05AE44B6" w:rsidR="00C51D16" w:rsidRPr="004C4000" w:rsidRDefault="41B2D6B5" w:rsidP="41B2D6B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DISCUSSION</w:t>
      </w:r>
    </w:p>
    <w:p w14:paraId="098EB457" w14:textId="21250C6A" w:rsidR="00C51D16" w:rsidRPr="004C4000" w:rsidRDefault="00C51D16" w:rsidP="41B2D6B5">
      <w:pPr>
        <w:spacing w:after="240" w:line="480" w:lineRule="auto"/>
        <w:rPr>
          <w:rFonts w:ascii="Times New Roman" w:eastAsia="Times New Roman" w:hAnsi="Times New Roman" w:cs="Times New Roman"/>
          <w:i/>
          <w:sz w:val="24"/>
          <w:szCs w:val="24"/>
        </w:rPr>
      </w:pPr>
      <w:r w:rsidRPr="004C4000">
        <w:rPr>
          <w:rFonts w:ascii="Times New Roman" w:eastAsia="Times New Roman" w:hAnsi="Times New Roman" w:cs="Times New Roman"/>
          <w:i/>
          <w:sz w:val="24"/>
          <w:szCs w:val="24"/>
        </w:rPr>
        <w:t>(given the limited [only one scenario/one dispersal] set of simulations I have)</w:t>
      </w:r>
    </w:p>
    <w:p w14:paraId="2992C283" w14:textId="77B64F4C" w:rsidR="00C51D16" w:rsidRPr="004C4000" w:rsidRDefault="00C51D16" w:rsidP="00BD03D6">
      <w:pPr>
        <w:spacing w:after="240" w:line="480" w:lineRule="auto"/>
        <w:rPr>
          <w:rFonts w:ascii="Times New Roman" w:eastAsia="Times New Roman" w:hAnsi="Times New Roman" w:cs="Times New Roman"/>
          <w:b/>
          <w:sz w:val="24"/>
          <w:szCs w:val="24"/>
        </w:rPr>
      </w:pPr>
      <w:commentRangeStart w:id="35"/>
      <w:r w:rsidRPr="004C4000">
        <w:rPr>
          <w:rFonts w:ascii="Times New Roman" w:eastAsia="Times New Roman" w:hAnsi="Times New Roman" w:cs="Times New Roman"/>
          <w:b/>
          <w:sz w:val="24"/>
          <w:szCs w:val="24"/>
        </w:rPr>
        <w:lastRenderedPageBreak/>
        <w:t xml:space="preserve">TBI is applicable to </w:t>
      </w:r>
      <w:commentRangeEnd w:id="35"/>
      <w:r w:rsidR="00785B7E" w:rsidRPr="004C4000">
        <w:rPr>
          <w:rStyle w:val="Marquedecommentaire"/>
          <w:rFonts w:ascii="Times New Roman" w:hAnsi="Times New Roman" w:cs="Times New Roman"/>
          <w:sz w:val="24"/>
          <w:szCs w:val="24"/>
        </w:rPr>
        <w:commentReference w:id="35"/>
      </w:r>
      <w:r w:rsidRPr="004C4000">
        <w:rPr>
          <w:rFonts w:ascii="Times New Roman" w:eastAsia="Times New Roman" w:hAnsi="Times New Roman" w:cs="Times New Roman"/>
          <w:b/>
          <w:sz w:val="24"/>
          <w:szCs w:val="24"/>
        </w:rPr>
        <w:t>genetic data</w:t>
      </w:r>
      <w:r w:rsidR="00CC6A69" w:rsidRPr="004C4000">
        <w:rPr>
          <w:rFonts w:ascii="Times New Roman" w:eastAsia="Times New Roman" w:hAnsi="Times New Roman" w:cs="Times New Roman"/>
          <w:b/>
          <w:sz w:val="24"/>
          <w:szCs w:val="24"/>
        </w:rPr>
        <w:t xml:space="preserve"> under certain conditions.</w:t>
      </w:r>
    </w:p>
    <w:p w14:paraId="39526E13" w14:textId="6D1FBE8E" w:rsidR="00C51D16" w:rsidRPr="004C4000" w:rsidRDefault="00C51D16" w:rsidP="00C51D16">
      <w:pPr>
        <w:pStyle w:val="Paragraphedeliste"/>
        <w:numPr>
          <w:ilvl w:val="0"/>
          <w:numId w:val="1"/>
        </w:num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The first permutation approach (same line swap across both genetic distance matrices) is the only suitable approach when using gene frequency </w:t>
      </w:r>
      <w:commentRangeStart w:id="36"/>
      <w:r w:rsidRPr="004C4000">
        <w:rPr>
          <w:rFonts w:ascii="Times New Roman" w:eastAsia="Times New Roman" w:hAnsi="Times New Roman" w:cs="Times New Roman"/>
          <w:sz w:val="24"/>
          <w:szCs w:val="24"/>
        </w:rPr>
        <w:t>data</w:t>
      </w:r>
      <w:commentRangeEnd w:id="36"/>
      <w:r w:rsidR="00785B7E" w:rsidRPr="004C4000">
        <w:rPr>
          <w:rStyle w:val="Marquedecommentaire"/>
          <w:rFonts w:ascii="Times New Roman" w:hAnsi="Times New Roman" w:cs="Times New Roman"/>
          <w:sz w:val="24"/>
          <w:szCs w:val="24"/>
        </w:rPr>
        <w:commentReference w:id="36"/>
      </w:r>
      <w:r w:rsidRPr="004C4000">
        <w:rPr>
          <w:rFonts w:ascii="Times New Roman" w:eastAsia="Times New Roman" w:hAnsi="Times New Roman" w:cs="Times New Roman"/>
          <w:sz w:val="24"/>
          <w:szCs w:val="24"/>
        </w:rPr>
        <w:t>.</w:t>
      </w:r>
    </w:p>
    <w:p w14:paraId="75DE2ED7" w14:textId="462DE14C" w:rsidR="00BD03D6" w:rsidRPr="004C4000" w:rsidRDefault="00BD03D6" w:rsidP="00551879">
      <w:pPr>
        <w:pStyle w:val="Paragraphedeliste"/>
        <w:numPr>
          <w:ilvl w:val="0"/>
          <w:numId w:val="1"/>
        </w:num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Although signal of a past </w:t>
      </w:r>
      <w:r w:rsidR="002B59EB" w:rsidRPr="004C4000">
        <w:rPr>
          <w:rFonts w:ascii="Times New Roman" w:eastAsia="Times New Roman" w:hAnsi="Times New Roman" w:cs="Times New Roman"/>
          <w:sz w:val="24"/>
          <w:szCs w:val="24"/>
        </w:rPr>
        <w:t>demographic event</w:t>
      </w:r>
      <w:r w:rsidRPr="004C4000">
        <w:rPr>
          <w:rFonts w:ascii="Times New Roman" w:eastAsia="Times New Roman" w:hAnsi="Times New Roman" w:cs="Times New Roman"/>
          <w:sz w:val="24"/>
          <w:szCs w:val="24"/>
        </w:rPr>
        <w:t xml:space="preserve"> </w:t>
      </w:r>
      <w:r w:rsidR="00551879" w:rsidRPr="004C4000">
        <w:rPr>
          <w:rFonts w:ascii="Times New Roman" w:eastAsia="Times New Roman" w:hAnsi="Times New Roman" w:cs="Times New Roman"/>
          <w:sz w:val="24"/>
          <w:szCs w:val="24"/>
        </w:rPr>
        <w:t>can</w:t>
      </w:r>
      <w:r w:rsidRPr="004C4000">
        <w:rPr>
          <w:rFonts w:ascii="Times New Roman" w:eastAsia="Times New Roman" w:hAnsi="Times New Roman" w:cs="Times New Roman"/>
          <w:sz w:val="24"/>
          <w:szCs w:val="24"/>
        </w:rPr>
        <w:t xml:space="preserve"> be kept in richer genomic data</w:t>
      </w:r>
      <w:r w:rsidR="00551879" w:rsidRPr="004C4000">
        <w:rPr>
          <w:rFonts w:ascii="Times New Roman" w:eastAsia="Times New Roman" w:hAnsi="Times New Roman" w:cs="Times New Roman"/>
          <w:sz w:val="24"/>
          <w:szCs w:val="24"/>
        </w:rPr>
        <w:t xml:space="preserve"> (e.g.</w:t>
      </w:r>
      <w:r w:rsidR="00551879" w:rsidRPr="004C4000">
        <w:rPr>
          <w:rFonts w:ascii="Times New Roman" w:hAnsi="Times New Roman" w:cs="Times New Roman"/>
          <w:sz w:val="24"/>
          <w:szCs w:val="24"/>
        </w:rPr>
        <w:t xml:space="preserve"> </w:t>
      </w:r>
      <w:r w:rsidR="00551879" w:rsidRPr="004C4000">
        <w:rPr>
          <w:rFonts w:ascii="Times New Roman" w:eastAsia="Times New Roman" w:hAnsi="Times New Roman" w:cs="Times New Roman"/>
          <w:sz w:val="24"/>
          <w:szCs w:val="24"/>
        </w:rPr>
        <w:t>probability of mutational configurations in sequence blocks)</w:t>
      </w:r>
      <w:r w:rsidRPr="004C4000">
        <w:rPr>
          <w:rFonts w:ascii="Times New Roman" w:eastAsia="Times New Roman" w:hAnsi="Times New Roman" w:cs="Times New Roman"/>
          <w:sz w:val="24"/>
          <w:szCs w:val="24"/>
        </w:rPr>
        <w:t>, gene frequency data in a high-dispersion species and connected landscape will not keep the signal beyond a year.</w:t>
      </w:r>
      <w:r w:rsidR="00551879" w:rsidRPr="004C4000">
        <w:rPr>
          <w:rFonts w:ascii="Times New Roman" w:eastAsia="Times New Roman" w:hAnsi="Times New Roman" w:cs="Times New Roman"/>
          <w:sz w:val="24"/>
          <w:szCs w:val="24"/>
        </w:rPr>
        <w:t xml:space="preserve"> To be investigated for non-SNP gene frequency </w:t>
      </w:r>
      <w:commentRangeStart w:id="37"/>
      <w:r w:rsidR="00551879" w:rsidRPr="004C4000">
        <w:rPr>
          <w:rFonts w:ascii="Times New Roman" w:eastAsia="Times New Roman" w:hAnsi="Times New Roman" w:cs="Times New Roman"/>
          <w:sz w:val="24"/>
          <w:szCs w:val="24"/>
        </w:rPr>
        <w:t>data</w:t>
      </w:r>
      <w:commentRangeEnd w:id="37"/>
      <w:r w:rsidR="00785B7E" w:rsidRPr="004C4000">
        <w:rPr>
          <w:rStyle w:val="Marquedecommentaire"/>
          <w:rFonts w:ascii="Times New Roman" w:hAnsi="Times New Roman" w:cs="Times New Roman"/>
          <w:sz w:val="24"/>
          <w:szCs w:val="24"/>
        </w:rPr>
        <w:commentReference w:id="37"/>
      </w:r>
      <w:r w:rsidR="00551879" w:rsidRPr="004C4000">
        <w:rPr>
          <w:rFonts w:ascii="Times New Roman" w:eastAsia="Times New Roman" w:hAnsi="Times New Roman" w:cs="Times New Roman"/>
          <w:sz w:val="24"/>
          <w:szCs w:val="24"/>
        </w:rPr>
        <w:t>.</w:t>
      </w:r>
    </w:p>
    <w:p w14:paraId="650A07ED" w14:textId="62149E7B" w:rsidR="00F63FA9" w:rsidRPr="004C4000" w:rsidRDefault="00F63FA9" w:rsidP="00F63FA9">
      <w:pPr>
        <w:pStyle w:val="Paragraphedeliste"/>
        <w:numPr>
          <w:ilvl w:val="0"/>
          <w:numId w:val="1"/>
        </w:num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Provided the landscape was resampled the year of the event, the closer the date of the first sampling, the better performance-wise. However, reasonable performance can be expected even if the first sampling was a few years before the </w:t>
      </w:r>
      <w:commentRangeStart w:id="38"/>
      <w:r w:rsidRPr="004C4000">
        <w:rPr>
          <w:rFonts w:ascii="Times New Roman" w:eastAsia="Times New Roman" w:hAnsi="Times New Roman" w:cs="Times New Roman"/>
          <w:sz w:val="24"/>
          <w:szCs w:val="24"/>
        </w:rPr>
        <w:t>event</w:t>
      </w:r>
      <w:commentRangeEnd w:id="38"/>
      <w:r w:rsidR="00785B7E" w:rsidRPr="004C4000">
        <w:rPr>
          <w:rStyle w:val="Marquedecommentaire"/>
          <w:rFonts w:ascii="Times New Roman" w:hAnsi="Times New Roman" w:cs="Times New Roman"/>
          <w:sz w:val="24"/>
          <w:szCs w:val="24"/>
        </w:rPr>
        <w:commentReference w:id="38"/>
      </w:r>
      <w:r w:rsidRPr="004C4000">
        <w:rPr>
          <w:rFonts w:ascii="Times New Roman" w:eastAsia="Times New Roman" w:hAnsi="Times New Roman" w:cs="Times New Roman"/>
          <w:sz w:val="24"/>
          <w:szCs w:val="24"/>
        </w:rPr>
        <w:t>.</w:t>
      </w:r>
    </w:p>
    <w:p w14:paraId="1C283304" w14:textId="682682AB" w:rsidR="00A52DCD" w:rsidRPr="004C4000" w:rsidRDefault="00B37E7E" w:rsidP="00C51D16">
      <w:pPr>
        <w:pStyle w:val="Paragraphedeliste"/>
        <w:numPr>
          <w:ilvl w:val="0"/>
          <w:numId w:val="1"/>
        </w:num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L</w:t>
      </w:r>
      <w:r w:rsidR="00A52DCD" w:rsidRPr="004C4000">
        <w:rPr>
          <w:rFonts w:ascii="Times New Roman" w:eastAsia="Times New Roman" w:hAnsi="Times New Roman" w:cs="Times New Roman"/>
          <w:sz w:val="24"/>
          <w:szCs w:val="24"/>
        </w:rPr>
        <w:t>iberal thresholds should be used in order to obtain reasonable statistical power, while keeping the FPR low.</w:t>
      </w:r>
    </w:p>
    <w:p w14:paraId="286FD9CD" w14:textId="662AE7C8" w:rsidR="00B37E7E" w:rsidRPr="004C4000" w:rsidRDefault="00B37E7E" w:rsidP="00B37E7E">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 xml:space="preserve">Paragraph discussing the influence of dispersal on the detectability of </w:t>
      </w:r>
      <w:r w:rsidR="002B59EB" w:rsidRPr="004C4000">
        <w:rPr>
          <w:rFonts w:ascii="Times New Roman" w:eastAsia="Times New Roman" w:hAnsi="Times New Roman" w:cs="Times New Roman"/>
          <w:b/>
          <w:sz w:val="24"/>
          <w:szCs w:val="24"/>
        </w:rPr>
        <w:t>demographic event</w:t>
      </w:r>
      <w:r w:rsidRPr="004C4000">
        <w:rPr>
          <w:rFonts w:ascii="Times New Roman" w:eastAsia="Times New Roman" w:hAnsi="Times New Roman" w:cs="Times New Roman"/>
          <w:b/>
          <w:sz w:val="24"/>
          <w:szCs w:val="24"/>
        </w:rPr>
        <w:t xml:space="preserve"> from gene frequency data.</w:t>
      </w:r>
    </w:p>
    <w:p w14:paraId="26932C2E" w14:textId="7E7C1958" w:rsidR="00B37E7E" w:rsidRPr="004C4000" w:rsidRDefault="00B37E7E" w:rsidP="00B37E7E">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the influence of the fraction of the land</w:t>
      </w:r>
      <w:r w:rsidR="00AB5D6B" w:rsidRPr="004C4000">
        <w:rPr>
          <w:rFonts w:ascii="Times New Roman" w:eastAsia="Times New Roman" w:hAnsi="Times New Roman" w:cs="Times New Roman"/>
          <w:b/>
          <w:sz w:val="24"/>
          <w:szCs w:val="24"/>
        </w:rPr>
        <w:t xml:space="preserve">scape affected by a </w:t>
      </w:r>
      <w:r w:rsidR="002B59EB" w:rsidRPr="004C4000">
        <w:rPr>
          <w:rFonts w:ascii="Times New Roman" w:eastAsia="Times New Roman" w:hAnsi="Times New Roman" w:cs="Times New Roman"/>
          <w:b/>
          <w:sz w:val="24"/>
          <w:szCs w:val="24"/>
        </w:rPr>
        <w:t>demographic event</w:t>
      </w:r>
      <w:r w:rsidR="00AB5D6B" w:rsidRPr="004C4000">
        <w:rPr>
          <w:rFonts w:ascii="Times New Roman" w:eastAsia="Times New Roman" w:hAnsi="Times New Roman" w:cs="Times New Roman"/>
          <w:b/>
          <w:sz w:val="24"/>
          <w:szCs w:val="24"/>
        </w:rPr>
        <w:t xml:space="preserve"> on the detectability of </w:t>
      </w:r>
      <w:r w:rsidR="002B59EB" w:rsidRPr="004C4000">
        <w:rPr>
          <w:rFonts w:ascii="Times New Roman" w:eastAsia="Times New Roman" w:hAnsi="Times New Roman" w:cs="Times New Roman"/>
          <w:b/>
          <w:sz w:val="24"/>
          <w:szCs w:val="24"/>
        </w:rPr>
        <w:t>demographic event</w:t>
      </w:r>
      <w:r w:rsidR="00AB5D6B" w:rsidRPr="004C4000">
        <w:rPr>
          <w:rFonts w:ascii="Times New Roman" w:eastAsia="Times New Roman" w:hAnsi="Times New Roman" w:cs="Times New Roman"/>
          <w:b/>
          <w:sz w:val="24"/>
          <w:szCs w:val="24"/>
        </w:rPr>
        <w:t xml:space="preserve"> from gene frequency data.</w:t>
      </w:r>
    </w:p>
    <w:p w14:paraId="4771A04F" w14:textId="243A44C7" w:rsidR="00BD03D6" w:rsidRPr="004C4000" w:rsidRDefault="00F63FA9" w:rsidP="00F63FA9">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how we were able to use TBI to test and illustrate temporal change</w:t>
      </w:r>
      <w:r w:rsidR="00CC6A69" w:rsidRPr="004C4000">
        <w:rPr>
          <w:rFonts w:ascii="Times New Roman" w:eastAsia="Times New Roman" w:hAnsi="Times New Roman" w:cs="Times New Roman"/>
          <w:b/>
          <w:sz w:val="24"/>
          <w:szCs w:val="24"/>
        </w:rPr>
        <w:t xml:space="preserve"> </w:t>
      </w:r>
      <w:r w:rsidR="00CC6A69" w:rsidRPr="004C4000">
        <w:rPr>
          <w:rFonts w:ascii="Times New Roman" w:eastAsia="Times New Roman" w:hAnsi="Times New Roman" w:cs="Times New Roman"/>
          <w:sz w:val="24"/>
          <w:szCs w:val="24"/>
        </w:rPr>
        <w:t>(results</w:t>
      </w:r>
      <w:r w:rsidR="00B37E7E" w:rsidRPr="004C4000">
        <w:rPr>
          <w:rFonts w:ascii="Times New Roman" w:eastAsia="Times New Roman" w:hAnsi="Times New Roman" w:cs="Times New Roman"/>
          <w:sz w:val="24"/>
          <w:szCs w:val="24"/>
        </w:rPr>
        <w:t xml:space="preserve"> for empirical data</w:t>
      </w:r>
      <w:r w:rsidR="00CC6A69" w:rsidRPr="004C4000">
        <w:rPr>
          <w:rFonts w:ascii="Times New Roman" w:eastAsia="Times New Roman" w:hAnsi="Times New Roman" w:cs="Times New Roman"/>
          <w:sz w:val="24"/>
          <w:szCs w:val="24"/>
        </w:rPr>
        <w:t xml:space="preserve"> not ready yet)</w:t>
      </w:r>
      <w:r w:rsidRPr="004C4000">
        <w:rPr>
          <w:rFonts w:ascii="Times New Roman" w:eastAsia="Times New Roman" w:hAnsi="Times New Roman" w:cs="Times New Roman"/>
          <w:b/>
          <w:sz w:val="24"/>
          <w:szCs w:val="24"/>
        </w:rPr>
        <w:t>.</w:t>
      </w:r>
    </w:p>
    <w:p w14:paraId="69E2F9A4" w14:textId="65397410" w:rsidR="00F551F8" w:rsidRPr="004C4000" w:rsidRDefault="00F551F8" w:rsidP="00F551F8">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 xml:space="preserve">Paragraph discussing the limits of TBI use on genetic data, including the fact that it </w:t>
      </w:r>
      <w:r w:rsidR="00072D54" w:rsidRPr="004C4000">
        <w:rPr>
          <w:rFonts w:ascii="Times New Roman" w:eastAsia="Times New Roman" w:hAnsi="Times New Roman" w:cs="Times New Roman"/>
          <w:b/>
          <w:sz w:val="24"/>
          <w:szCs w:val="24"/>
        </w:rPr>
        <w:t>may</w:t>
      </w:r>
      <w:r w:rsidRPr="004C4000">
        <w:rPr>
          <w:rFonts w:ascii="Times New Roman" w:eastAsia="Times New Roman" w:hAnsi="Times New Roman" w:cs="Times New Roman"/>
          <w:b/>
          <w:sz w:val="24"/>
          <w:szCs w:val="24"/>
        </w:rPr>
        <w:t xml:space="preserve"> need to be parameterized </w:t>
      </w:r>
      <w:r w:rsidR="00B37E7E" w:rsidRPr="004C4000">
        <w:rPr>
          <w:rFonts w:ascii="Times New Roman" w:eastAsia="Times New Roman" w:hAnsi="Times New Roman" w:cs="Times New Roman"/>
          <w:b/>
          <w:sz w:val="24"/>
          <w:szCs w:val="24"/>
        </w:rPr>
        <w:t xml:space="preserve">(e.g. choosing a threshold) </w:t>
      </w:r>
      <w:r w:rsidRPr="004C4000">
        <w:rPr>
          <w:rFonts w:ascii="Times New Roman" w:eastAsia="Times New Roman" w:hAnsi="Times New Roman" w:cs="Times New Roman"/>
          <w:b/>
          <w:sz w:val="24"/>
          <w:szCs w:val="24"/>
        </w:rPr>
        <w:t>based on landscape or taxa characteristics.</w:t>
      </w:r>
    </w:p>
    <w:p w14:paraId="741A5E41" w14:textId="31D25E86" w:rsidR="00F551F8" w:rsidRPr="004C4000" w:rsidRDefault="00F551F8" w:rsidP="00F551F8">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lastRenderedPageBreak/>
        <w:t>Paragraph discussing further investigation of the relative importance of genetic drift, gene flow and other forces, in shaping temporal variation.</w:t>
      </w:r>
    </w:p>
    <w:p w14:paraId="385B89AD" w14:textId="4B2F77CC" w:rsidR="00C51D16" w:rsidRPr="004C4000" w:rsidRDefault="00CC6A69" w:rsidP="41B2D6B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w:t>
      </w:r>
      <w:r w:rsidR="00F551F8" w:rsidRPr="004C4000">
        <w:rPr>
          <w:rFonts w:ascii="Times New Roman" w:eastAsia="Times New Roman" w:hAnsi="Times New Roman" w:cs="Times New Roman"/>
          <w:b/>
          <w:sz w:val="24"/>
          <w:szCs w:val="24"/>
        </w:rPr>
        <w:t>ssing the importance of LTER,</w:t>
      </w:r>
      <w:r w:rsidRPr="004C4000">
        <w:rPr>
          <w:rFonts w:ascii="Times New Roman" w:eastAsia="Times New Roman" w:hAnsi="Times New Roman" w:cs="Times New Roman"/>
          <w:b/>
          <w:sz w:val="24"/>
          <w:szCs w:val="24"/>
        </w:rPr>
        <w:t xml:space="preserve"> exhaustive sampling</w:t>
      </w:r>
      <w:r w:rsidR="00F551F8" w:rsidRPr="004C4000">
        <w:rPr>
          <w:rFonts w:ascii="Times New Roman" w:eastAsia="Times New Roman" w:hAnsi="Times New Roman" w:cs="Times New Roman"/>
          <w:b/>
          <w:sz w:val="24"/>
          <w:szCs w:val="24"/>
        </w:rPr>
        <w:t>, and the need to move beyond single-time snapshot studies of landscape genetics</w:t>
      </w:r>
      <w:r w:rsidRPr="004C4000">
        <w:rPr>
          <w:rFonts w:ascii="Times New Roman" w:eastAsia="Times New Roman" w:hAnsi="Times New Roman" w:cs="Times New Roman"/>
          <w:b/>
          <w:sz w:val="24"/>
          <w:szCs w:val="24"/>
        </w:rPr>
        <w:t>.</w:t>
      </w:r>
    </w:p>
    <w:p w14:paraId="29783827" w14:textId="44ABD0CC" w:rsidR="41B2D6B5" w:rsidRPr="004C4000" w:rsidRDefault="41B2D6B5" w:rsidP="00974576">
      <w:pPr>
        <w:spacing w:after="240" w:line="240" w:lineRule="auto"/>
        <w:rPr>
          <w:rFonts w:ascii="Times New Roman" w:eastAsia="Times New Roman" w:hAnsi="Times New Roman" w:cs="Times New Roman"/>
          <w:b/>
          <w:sz w:val="24"/>
          <w:szCs w:val="24"/>
        </w:rPr>
      </w:pPr>
      <w:r w:rsidRPr="004C4000">
        <w:rPr>
          <w:rFonts w:ascii="Times New Roman" w:hAnsi="Times New Roman" w:cs="Times New Roman"/>
          <w:sz w:val="24"/>
          <w:szCs w:val="24"/>
        </w:rPr>
        <w:br/>
      </w:r>
      <w:r w:rsidR="00F21F52" w:rsidRPr="004C4000">
        <w:rPr>
          <w:rFonts w:ascii="Times New Roman" w:eastAsia="Times New Roman" w:hAnsi="Times New Roman" w:cs="Times New Roman"/>
          <w:b/>
          <w:sz w:val="24"/>
          <w:szCs w:val="24"/>
        </w:rPr>
        <w:t>REFERENCES</w:t>
      </w:r>
    </w:p>
    <w:p w14:paraId="31C5581B" w14:textId="09670A4C" w:rsidR="003F634D" w:rsidRPr="004C4000" w:rsidRDefault="00F21F52" w:rsidP="003F634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 xml:space="preserve">ADDIN Mendeley Bibliography CSL_BIBLIOGRAPHY </w:instrText>
      </w:r>
      <w:r w:rsidRPr="004C4000">
        <w:rPr>
          <w:rFonts w:ascii="Times New Roman" w:eastAsia="Times New Roman" w:hAnsi="Times New Roman" w:cs="Times New Roman"/>
          <w:sz w:val="24"/>
          <w:szCs w:val="24"/>
        </w:rPr>
        <w:fldChar w:fldCharType="separate"/>
      </w:r>
      <w:r w:rsidR="003F634D" w:rsidRPr="004C4000">
        <w:rPr>
          <w:rFonts w:ascii="Times New Roman" w:hAnsi="Times New Roman" w:cs="Times New Roman"/>
          <w:noProof/>
          <w:sz w:val="24"/>
          <w:szCs w:val="24"/>
        </w:rPr>
        <w:t xml:space="preserve">Allendorf, F. W., Hohenlohe, P. A., &amp; Luikart, G. (2010). Genomics and the future of conservation genetics. </w:t>
      </w:r>
      <w:r w:rsidR="003F634D" w:rsidRPr="004C4000">
        <w:rPr>
          <w:rFonts w:ascii="Times New Roman" w:hAnsi="Times New Roman" w:cs="Times New Roman"/>
          <w:i/>
          <w:iCs/>
          <w:noProof/>
          <w:sz w:val="24"/>
          <w:szCs w:val="24"/>
        </w:rPr>
        <w:t>Nature Reviews. Genetics</w:t>
      </w:r>
      <w:r w:rsidR="003F634D" w:rsidRPr="004C4000">
        <w:rPr>
          <w:rFonts w:ascii="Times New Roman" w:hAnsi="Times New Roman" w:cs="Times New Roman"/>
          <w:noProof/>
          <w:sz w:val="24"/>
          <w:szCs w:val="24"/>
        </w:rPr>
        <w:t xml:space="preserve">, </w:t>
      </w:r>
      <w:r w:rsidR="003F634D" w:rsidRPr="004C4000">
        <w:rPr>
          <w:rFonts w:ascii="Times New Roman" w:hAnsi="Times New Roman" w:cs="Times New Roman"/>
          <w:i/>
          <w:iCs/>
          <w:noProof/>
          <w:sz w:val="24"/>
          <w:szCs w:val="24"/>
        </w:rPr>
        <w:t>11</w:t>
      </w:r>
      <w:r w:rsidR="003F634D" w:rsidRPr="004C4000">
        <w:rPr>
          <w:rFonts w:ascii="Times New Roman" w:hAnsi="Times New Roman" w:cs="Times New Roman"/>
          <w:noProof/>
          <w:sz w:val="24"/>
          <w:szCs w:val="24"/>
        </w:rPr>
        <w:t>(10), 697–709. doi:10.1038/nrg2844</w:t>
      </w:r>
    </w:p>
    <w:p w14:paraId="7AD1CC43" w14:textId="77777777" w:rsidR="003F634D" w:rsidRPr="004C4000" w:rsidRDefault="003F634D" w:rsidP="003F634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hAnsi="Times New Roman" w:cs="Times New Roman"/>
          <w:noProof/>
          <w:sz w:val="24"/>
          <w:szCs w:val="24"/>
        </w:rPr>
        <w:t xml:space="preserve">Balkenhol, N., Cushman, S., Storfer, A., &amp; Waits, L. (2015). </w:t>
      </w:r>
      <w:r w:rsidRPr="004C4000">
        <w:rPr>
          <w:rFonts w:ascii="Times New Roman" w:hAnsi="Times New Roman" w:cs="Times New Roman"/>
          <w:i/>
          <w:iCs/>
          <w:noProof/>
          <w:sz w:val="24"/>
          <w:szCs w:val="24"/>
        </w:rPr>
        <w:t>Landscape Genetics: Concepts, Methods, Applications</w:t>
      </w:r>
      <w:r w:rsidRPr="004C4000">
        <w:rPr>
          <w:rFonts w:ascii="Times New Roman" w:hAnsi="Times New Roman" w:cs="Times New Roman"/>
          <w:noProof/>
          <w:sz w:val="24"/>
          <w:szCs w:val="24"/>
        </w:rPr>
        <w:t>. Wiley-Blackwell.</w:t>
      </w:r>
    </w:p>
    <w:p w14:paraId="5D9618FB" w14:textId="77777777" w:rsidR="003F634D" w:rsidRPr="004C4000" w:rsidRDefault="003F634D" w:rsidP="003F634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hAnsi="Times New Roman" w:cs="Times New Roman"/>
          <w:noProof/>
          <w:sz w:val="24"/>
          <w:szCs w:val="24"/>
        </w:rPr>
        <w:t xml:space="preserve">Bellard, C., Bertelsmeier, C., Leadley, P., Thuiller, W., &amp; Courchamp, F. (2012). Impacts of climate change on the future of biodiversity. </w:t>
      </w:r>
      <w:r w:rsidRPr="004C4000">
        <w:rPr>
          <w:rFonts w:ascii="Times New Roman" w:hAnsi="Times New Roman" w:cs="Times New Roman"/>
          <w:i/>
          <w:iCs/>
          <w:noProof/>
          <w:sz w:val="24"/>
          <w:szCs w:val="24"/>
        </w:rPr>
        <w:t>Ecology Letters</w:t>
      </w:r>
      <w:r w:rsidRPr="004C4000">
        <w:rPr>
          <w:rFonts w:ascii="Times New Roman" w:hAnsi="Times New Roman" w:cs="Times New Roman"/>
          <w:noProof/>
          <w:sz w:val="24"/>
          <w:szCs w:val="24"/>
        </w:rPr>
        <w:t xml:space="preserve">, </w:t>
      </w:r>
      <w:r w:rsidRPr="004C4000">
        <w:rPr>
          <w:rFonts w:ascii="Times New Roman" w:hAnsi="Times New Roman" w:cs="Times New Roman"/>
          <w:i/>
          <w:iCs/>
          <w:noProof/>
          <w:sz w:val="24"/>
          <w:szCs w:val="24"/>
        </w:rPr>
        <w:t>15</w:t>
      </w:r>
      <w:r w:rsidRPr="004C4000">
        <w:rPr>
          <w:rFonts w:ascii="Times New Roman" w:hAnsi="Times New Roman" w:cs="Times New Roman"/>
          <w:noProof/>
          <w:sz w:val="24"/>
          <w:szCs w:val="24"/>
        </w:rPr>
        <w:t>(4), 365–377. doi:10.1111/j.1461-0248.2011.01736.x</w:t>
      </w:r>
    </w:p>
    <w:p w14:paraId="62492BB9" w14:textId="77777777" w:rsidR="003F634D" w:rsidRPr="004C4000" w:rsidRDefault="003F634D" w:rsidP="003F634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hAnsi="Times New Roman" w:cs="Times New Roman"/>
          <w:noProof/>
          <w:sz w:val="24"/>
          <w:szCs w:val="24"/>
        </w:rPr>
        <w:t xml:space="preserve">Bohonak, A. J. (1999). Dispersal, gene flow, and population structure. </w:t>
      </w:r>
      <w:r w:rsidRPr="004C4000">
        <w:rPr>
          <w:rFonts w:ascii="Times New Roman" w:hAnsi="Times New Roman" w:cs="Times New Roman"/>
          <w:i/>
          <w:iCs/>
          <w:noProof/>
          <w:sz w:val="24"/>
          <w:szCs w:val="24"/>
        </w:rPr>
        <w:t>Quarterly Review of Biology</w:t>
      </w:r>
      <w:r w:rsidRPr="004C4000">
        <w:rPr>
          <w:rFonts w:ascii="Times New Roman" w:hAnsi="Times New Roman" w:cs="Times New Roman"/>
          <w:noProof/>
          <w:sz w:val="24"/>
          <w:szCs w:val="24"/>
        </w:rPr>
        <w:t>. doi:10.1086/392950</w:t>
      </w:r>
    </w:p>
    <w:p w14:paraId="2C1F508B" w14:textId="77777777" w:rsidR="003F634D" w:rsidRPr="004C4000" w:rsidRDefault="003F634D" w:rsidP="003F634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hAnsi="Times New Roman" w:cs="Times New Roman"/>
          <w:noProof/>
          <w:sz w:val="24"/>
          <w:szCs w:val="24"/>
        </w:rPr>
        <w:t xml:space="preserve">Brondizio, E. S., Settele, J., Díaz, S., &amp; Ngo, H. T. (editors). (2019). </w:t>
      </w:r>
      <w:r w:rsidRPr="004C4000">
        <w:rPr>
          <w:rFonts w:ascii="Times New Roman" w:hAnsi="Times New Roman" w:cs="Times New Roman"/>
          <w:i/>
          <w:iCs/>
          <w:noProof/>
          <w:sz w:val="24"/>
          <w:szCs w:val="24"/>
        </w:rPr>
        <w:t>Global assessment report on biodiversity and ecosystem services of the Intergovernmental Science- Policy Platform on Biodiversity and Ecosystem Services. , Bonn, Germany.IPBES. 2019.</w:t>
      </w:r>
      <w:r w:rsidRPr="004C4000">
        <w:rPr>
          <w:rFonts w:ascii="Times New Roman" w:hAnsi="Times New Roman" w:cs="Times New Roman"/>
          <w:noProof/>
          <w:sz w:val="24"/>
          <w:szCs w:val="24"/>
        </w:rPr>
        <w:t xml:space="preserve"> Bonn, Germany.</w:t>
      </w:r>
    </w:p>
    <w:p w14:paraId="4861B365" w14:textId="77777777" w:rsidR="003F634D" w:rsidRPr="004C4000" w:rsidRDefault="003F634D" w:rsidP="003F634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hAnsi="Times New Roman" w:cs="Times New Roman"/>
          <w:noProof/>
          <w:sz w:val="24"/>
          <w:szCs w:val="24"/>
        </w:rPr>
        <w:t xml:space="preserve">Butchart, S. H. M., Walpole, M., Collen, B., von Strien, A., Scharlemann, J. P. W., Almond, R. E. A., … Carr, G. M. (2010). Global Biodiversity : Indicators of Recent Declines. </w:t>
      </w:r>
      <w:r w:rsidRPr="004C4000">
        <w:rPr>
          <w:rFonts w:ascii="Times New Roman" w:hAnsi="Times New Roman" w:cs="Times New Roman"/>
          <w:i/>
          <w:iCs/>
          <w:noProof/>
          <w:sz w:val="24"/>
          <w:szCs w:val="24"/>
        </w:rPr>
        <w:t>Science</w:t>
      </w:r>
      <w:r w:rsidRPr="004C4000">
        <w:rPr>
          <w:rFonts w:ascii="Times New Roman" w:hAnsi="Times New Roman" w:cs="Times New Roman"/>
          <w:noProof/>
          <w:sz w:val="24"/>
          <w:szCs w:val="24"/>
        </w:rPr>
        <w:t xml:space="preserve">, </w:t>
      </w:r>
      <w:r w:rsidRPr="004C4000">
        <w:rPr>
          <w:rFonts w:ascii="Times New Roman" w:hAnsi="Times New Roman" w:cs="Times New Roman"/>
          <w:i/>
          <w:iCs/>
          <w:noProof/>
          <w:sz w:val="24"/>
          <w:szCs w:val="24"/>
        </w:rPr>
        <w:t>328</w:t>
      </w:r>
      <w:r w:rsidRPr="004C4000">
        <w:rPr>
          <w:rFonts w:ascii="Times New Roman" w:hAnsi="Times New Roman" w:cs="Times New Roman"/>
          <w:noProof/>
          <w:sz w:val="24"/>
          <w:szCs w:val="24"/>
        </w:rPr>
        <w:t>(1164). doi:10.1126/science.1187512</w:t>
      </w:r>
    </w:p>
    <w:p w14:paraId="672C0DCB" w14:textId="77777777" w:rsidR="003F634D" w:rsidRPr="004C4000" w:rsidRDefault="003F634D" w:rsidP="003F634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hAnsi="Times New Roman" w:cs="Times New Roman"/>
          <w:noProof/>
          <w:sz w:val="24"/>
          <w:szCs w:val="24"/>
        </w:rPr>
        <w:t xml:space="preserve">Clobert, J., Le Galliard, J. F., Cote, J., Meylan, S., &amp; Massot, M. (2009). Informed dispersal, heterogeneity in animal dispersal syndromes and the dynamics of spatially structured populations. </w:t>
      </w:r>
      <w:r w:rsidRPr="004C4000">
        <w:rPr>
          <w:rFonts w:ascii="Times New Roman" w:hAnsi="Times New Roman" w:cs="Times New Roman"/>
          <w:i/>
          <w:iCs/>
          <w:noProof/>
          <w:sz w:val="24"/>
          <w:szCs w:val="24"/>
        </w:rPr>
        <w:t>Ecology Letters</w:t>
      </w:r>
      <w:r w:rsidRPr="004C4000">
        <w:rPr>
          <w:rFonts w:ascii="Times New Roman" w:hAnsi="Times New Roman" w:cs="Times New Roman"/>
          <w:noProof/>
          <w:sz w:val="24"/>
          <w:szCs w:val="24"/>
        </w:rPr>
        <w:t xml:space="preserve">, </w:t>
      </w:r>
      <w:r w:rsidRPr="004C4000">
        <w:rPr>
          <w:rFonts w:ascii="Times New Roman" w:hAnsi="Times New Roman" w:cs="Times New Roman"/>
          <w:i/>
          <w:iCs/>
          <w:noProof/>
          <w:sz w:val="24"/>
          <w:szCs w:val="24"/>
        </w:rPr>
        <w:t>12</w:t>
      </w:r>
      <w:r w:rsidRPr="004C4000">
        <w:rPr>
          <w:rFonts w:ascii="Times New Roman" w:hAnsi="Times New Roman" w:cs="Times New Roman"/>
          <w:noProof/>
          <w:sz w:val="24"/>
          <w:szCs w:val="24"/>
        </w:rPr>
        <w:t>(3), 197–209. doi:10.1111/j.1461-0248.2008.01267.x</w:t>
      </w:r>
    </w:p>
    <w:p w14:paraId="201A185D" w14:textId="77777777" w:rsidR="003F634D" w:rsidRPr="004C4000" w:rsidRDefault="003F634D" w:rsidP="003F634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hAnsi="Times New Roman" w:cs="Times New Roman"/>
          <w:noProof/>
          <w:sz w:val="24"/>
          <w:szCs w:val="24"/>
        </w:rPr>
        <w:t xml:space="preserve">Dirzo, R., Young, H. S., Galetti, M., Ceballos, G., Isaac, N. J. B., &amp; Collen, B. (2014). Defaunation in the Antrhopocene. </w:t>
      </w:r>
      <w:r w:rsidRPr="004C4000">
        <w:rPr>
          <w:rFonts w:ascii="Times New Roman" w:hAnsi="Times New Roman" w:cs="Times New Roman"/>
          <w:i/>
          <w:iCs/>
          <w:noProof/>
          <w:sz w:val="24"/>
          <w:szCs w:val="24"/>
        </w:rPr>
        <w:t>Science</w:t>
      </w:r>
      <w:r w:rsidRPr="004C4000">
        <w:rPr>
          <w:rFonts w:ascii="Times New Roman" w:hAnsi="Times New Roman" w:cs="Times New Roman"/>
          <w:noProof/>
          <w:sz w:val="24"/>
          <w:szCs w:val="24"/>
        </w:rPr>
        <w:t xml:space="preserve">, </w:t>
      </w:r>
      <w:r w:rsidRPr="004C4000">
        <w:rPr>
          <w:rFonts w:ascii="Times New Roman" w:hAnsi="Times New Roman" w:cs="Times New Roman"/>
          <w:i/>
          <w:iCs/>
          <w:noProof/>
          <w:sz w:val="24"/>
          <w:szCs w:val="24"/>
        </w:rPr>
        <w:t>401</w:t>
      </w:r>
      <w:r w:rsidRPr="004C4000">
        <w:rPr>
          <w:rFonts w:ascii="Times New Roman" w:hAnsi="Times New Roman" w:cs="Times New Roman"/>
          <w:noProof/>
          <w:sz w:val="24"/>
          <w:szCs w:val="24"/>
        </w:rPr>
        <w:t>(6195), 401–406. doi:10.1126/science.1251817</w:t>
      </w:r>
    </w:p>
    <w:p w14:paraId="242565AE" w14:textId="77777777" w:rsidR="003F634D" w:rsidRPr="004C4000" w:rsidRDefault="003F634D" w:rsidP="003F634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hAnsi="Times New Roman" w:cs="Times New Roman"/>
          <w:noProof/>
          <w:sz w:val="24"/>
          <w:szCs w:val="24"/>
        </w:rPr>
        <w:t xml:space="preserve">Draheim, H. M., Moore, J. A., Fortin, M. J., &amp; Scribner, K. T. (2018). Beyond the snapshot: Landscape genetic analysis of time series data reveal responses of American black bears to landscape change. </w:t>
      </w:r>
      <w:r w:rsidRPr="004C4000">
        <w:rPr>
          <w:rFonts w:ascii="Times New Roman" w:hAnsi="Times New Roman" w:cs="Times New Roman"/>
          <w:i/>
          <w:iCs/>
          <w:noProof/>
          <w:sz w:val="24"/>
          <w:szCs w:val="24"/>
        </w:rPr>
        <w:t>Evolutionary Applications</w:t>
      </w:r>
      <w:r w:rsidRPr="004C4000">
        <w:rPr>
          <w:rFonts w:ascii="Times New Roman" w:hAnsi="Times New Roman" w:cs="Times New Roman"/>
          <w:noProof/>
          <w:sz w:val="24"/>
          <w:szCs w:val="24"/>
        </w:rPr>
        <w:t xml:space="preserve">, </w:t>
      </w:r>
      <w:r w:rsidRPr="004C4000">
        <w:rPr>
          <w:rFonts w:ascii="Times New Roman" w:hAnsi="Times New Roman" w:cs="Times New Roman"/>
          <w:i/>
          <w:iCs/>
          <w:noProof/>
          <w:sz w:val="24"/>
          <w:szCs w:val="24"/>
        </w:rPr>
        <w:t>11</w:t>
      </w:r>
      <w:r w:rsidRPr="004C4000">
        <w:rPr>
          <w:rFonts w:ascii="Times New Roman" w:hAnsi="Times New Roman" w:cs="Times New Roman"/>
          <w:noProof/>
          <w:sz w:val="24"/>
          <w:szCs w:val="24"/>
        </w:rPr>
        <w:t>(8), 1219–1230. doi:10.1111/eva.12617</w:t>
      </w:r>
    </w:p>
    <w:p w14:paraId="49BA7909" w14:textId="77777777" w:rsidR="003F634D" w:rsidRPr="004C4000" w:rsidRDefault="003F634D" w:rsidP="003F634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hAnsi="Times New Roman" w:cs="Times New Roman"/>
          <w:noProof/>
          <w:sz w:val="24"/>
          <w:szCs w:val="24"/>
        </w:rPr>
        <w:t xml:space="preserve">Fischer, J., &amp; Lindenmayer, D. B. (2007). Landscape modification and habitat fragmentation: a synthesis Joern Fischer* and David B. Lindenmayer Centre. </w:t>
      </w:r>
      <w:r w:rsidRPr="004C4000">
        <w:rPr>
          <w:rFonts w:ascii="Times New Roman" w:hAnsi="Times New Roman" w:cs="Times New Roman"/>
          <w:i/>
          <w:iCs/>
          <w:noProof/>
          <w:sz w:val="24"/>
          <w:szCs w:val="24"/>
        </w:rPr>
        <w:t xml:space="preserve">Global Ecology and </w:t>
      </w:r>
      <w:r w:rsidRPr="004C4000">
        <w:rPr>
          <w:rFonts w:ascii="Times New Roman" w:hAnsi="Times New Roman" w:cs="Times New Roman"/>
          <w:i/>
          <w:iCs/>
          <w:noProof/>
          <w:sz w:val="24"/>
          <w:szCs w:val="24"/>
        </w:rPr>
        <w:lastRenderedPageBreak/>
        <w:t>Biogeography</w:t>
      </w:r>
      <w:r w:rsidRPr="004C4000">
        <w:rPr>
          <w:rFonts w:ascii="Times New Roman" w:hAnsi="Times New Roman" w:cs="Times New Roman"/>
          <w:noProof/>
          <w:sz w:val="24"/>
          <w:szCs w:val="24"/>
        </w:rPr>
        <w:t xml:space="preserve">, </w:t>
      </w:r>
      <w:r w:rsidRPr="004C4000">
        <w:rPr>
          <w:rFonts w:ascii="Times New Roman" w:hAnsi="Times New Roman" w:cs="Times New Roman"/>
          <w:i/>
          <w:iCs/>
          <w:noProof/>
          <w:sz w:val="24"/>
          <w:szCs w:val="24"/>
        </w:rPr>
        <w:t>15</w:t>
      </w:r>
      <w:r w:rsidRPr="004C4000">
        <w:rPr>
          <w:rFonts w:ascii="Times New Roman" w:hAnsi="Times New Roman" w:cs="Times New Roman"/>
          <w:noProof/>
          <w:sz w:val="24"/>
          <w:szCs w:val="24"/>
        </w:rPr>
        <w:t>, 55–66. doi:10.1111/j.1466-8238.2006.00287.x</w:t>
      </w:r>
    </w:p>
    <w:p w14:paraId="11C22A49" w14:textId="77777777" w:rsidR="003F634D" w:rsidRPr="004C4000" w:rsidRDefault="003F634D" w:rsidP="003F634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hAnsi="Times New Roman" w:cs="Times New Roman"/>
          <w:noProof/>
          <w:sz w:val="24"/>
          <w:szCs w:val="24"/>
        </w:rPr>
        <w:t xml:space="preserve">Gonzalez, A., Cardinale, B. J., Allington, G. R. H., Byrnes, J., Endsley, K. A., Brown, D. G., … LoreAu, M. (2016). Estimating local biodiversity change : a critique of papers claiming no net loss of local diversity. </w:t>
      </w:r>
      <w:r w:rsidRPr="004C4000">
        <w:rPr>
          <w:rFonts w:ascii="Times New Roman" w:hAnsi="Times New Roman" w:cs="Times New Roman"/>
          <w:i/>
          <w:iCs/>
          <w:noProof/>
          <w:sz w:val="24"/>
          <w:szCs w:val="24"/>
        </w:rPr>
        <w:t>Ecology</w:t>
      </w:r>
      <w:r w:rsidRPr="004C4000">
        <w:rPr>
          <w:rFonts w:ascii="Times New Roman" w:hAnsi="Times New Roman" w:cs="Times New Roman"/>
          <w:noProof/>
          <w:sz w:val="24"/>
          <w:szCs w:val="24"/>
        </w:rPr>
        <w:t xml:space="preserve">, </w:t>
      </w:r>
      <w:r w:rsidRPr="004C4000">
        <w:rPr>
          <w:rFonts w:ascii="Times New Roman" w:hAnsi="Times New Roman" w:cs="Times New Roman"/>
          <w:i/>
          <w:iCs/>
          <w:noProof/>
          <w:sz w:val="24"/>
          <w:szCs w:val="24"/>
        </w:rPr>
        <w:t>97</w:t>
      </w:r>
      <w:r w:rsidRPr="004C4000">
        <w:rPr>
          <w:rFonts w:ascii="Times New Roman" w:hAnsi="Times New Roman" w:cs="Times New Roman"/>
          <w:noProof/>
          <w:sz w:val="24"/>
          <w:szCs w:val="24"/>
        </w:rPr>
        <w:t>(8), 1949–1960.</w:t>
      </w:r>
    </w:p>
    <w:p w14:paraId="60DCE817" w14:textId="77777777" w:rsidR="003F634D" w:rsidRPr="004C4000" w:rsidRDefault="003F634D" w:rsidP="003F634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hAnsi="Times New Roman" w:cs="Times New Roman"/>
          <w:noProof/>
          <w:sz w:val="24"/>
          <w:szCs w:val="24"/>
        </w:rPr>
        <w:t xml:space="preserve">Harrisson, K. A., Pavlova, A., Telonis-Scott, M., &amp; Sunnucks, P. (2014). Using genomics to characterize evolutionary potential for conservation of wild populations. </w:t>
      </w:r>
      <w:r w:rsidRPr="004C4000">
        <w:rPr>
          <w:rFonts w:ascii="Times New Roman" w:hAnsi="Times New Roman" w:cs="Times New Roman"/>
          <w:i/>
          <w:iCs/>
          <w:noProof/>
          <w:sz w:val="24"/>
          <w:szCs w:val="24"/>
        </w:rPr>
        <w:t>Evolutionary Applications</w:t>
      </w:r>
      <w:r w:rsidRPr="004C4000">
        <w:rPr>
          <w:rFonts w:ascii="Times New Roman" w:hAnsi="Times New Roman" w:cs="Times New Roman"/>
          <w:noProof/>
          <w:sz w:val="24"/>
          <w:szCs w:val="24"/>
        </w:rPr>
        <w:t xml:space="preserve">, </w:t>
      </w:r>
      <w:r w:rsidRPr="004C4000">
        <w:rPr>
          <w:rFonts w:ascii="Times New Roman" w:hAnsi="Times New Roman" w:cs="Times New Roman"/>
          <w:i/>
          <w:iCs/>
          <w:noProof/>
          <w:sz w:val="24"/>
          <w:szCs w:val="24"/>
        </w:rPr>
        <w:t>7</w:t>
      </w:r>
      <w:r w:rsidRPr="004C4000">
        <w:rPr>
          <w:rFonts w:ascii="Times New Roman" w:hAnsi="Times New Roman" w:cs="Times New Roman"/>
          <w:noProof/>
          <w:sz w:val="24"/>
          <w:szCs w:val="24"/>
        </w:rPr>
        <w:t>(9), 1008–1025. doi:10.1111/eva.12149</w:t>
      </w:r>
    </w:p>
    <w:p w14:paraId="15C0B5B1" w14:textId="77777777" w:rsidR="003F634D" w:rsidRPr="004C4000" w:rsidRDefault="003F634D" w:rsidP="003F634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hAnsi="Times New Roman" w:cs="Times New Roman"/>
          <w:noProof/>
          <w:sz w:val="24"/>
          <w:szCs w:val="24"/>
        </w:rPr>
        <w:t xml:space="preserve">Janes, J. K., Li, Y., Keeling, C. I., Yuen, M. M. S. S., Boone, C. K., Cooke, J. E. K. K., … Sperling, F. A. H. H. (2014). How the mountain pine beetle (Dendroctonus ponderosae) breached the canadian rocky mountains. </w:t>
      </w:r>
      <w:r w:rsidRPr="004C4000">
        <w:rPr>
          <w:rFonts w:ascii="Times New Roman" w:hAnsi="Times New Roman" w:cs="Times New Roman"/>
          <w:i/>
          <w:iCs/>
          <w:noProof/>
          <w:sz w:val="24"/>
          <w:szCs w:val="24"/>
        </w:rPr>
        <w:t>Molecular Biology and Evolution</w:t>
      </w:r>
      <w:r w:rsidRPr="004C4000">
        <w:rPr>
          <w:rFonts w:ascii="Times New Roman" w:hAnsi="Times New Roman" w:cs="Times New Roman"/>
          <w:noProof/>
          <w:sz w:val="24"/>
          <w:szCs w:val="24"/>
        </w:rPr>
        <w:t xml:space="preserve">, </w:t>
      </w:r>
      <w:r w:rsidRPr="004C4000">
        <w:rPr>
          <w:rFonts w:ascii="Times New Roman" w:hAnsi="Times New Roman" w:cs="Times New Roman"/>
          <w:i/>
          <w:iCs/>
          <w:noProof/>
          <w:sz w:val="24"/>
          <w:szCs w:val="24"/>
        </w:rPr>
        <w:t>31</w:t>
      </w:r>
      <w:r w:rsidRPr="004C4000">
        <w:rPr>
          <w:rFonts w:ascii="Times New Roman" w:hAnsi="Times New Roman" w:cs="Times New Roman"/>
          <w:noProof/>
          <w:sz w:val="24"/>
          <w:szCs w:val="24"/>
        </w:rPr>
        <w:t>(7), 1803–1815. doi:10.1093/molbev/msu135</w:t>
      </w:r>
    </w:p>
    <w:p w14:paraId="1D06FA08" w14:textId="77777777" w:rsidR="003F634D" w:rsidRPr="004C4000" w:rsidRDefault="003F634D" w:rsidP="003F634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hAnsi="Times New Roman" w:cs="Times New Roman"/>
          <w:noProof/>
          <w:sz w:val="24"/>
          <w:szCs w:val="24"/>
        </w:rPr>
        <w:t xml:space="preserve">Landguth, E. L., Bearlin, A., Day, C. C., &amp; Dunham, J. (2017). CDMetaPOP: an individual-based, eco-evolutionary model for spatially explicit simulation of landscape demogenetics. </w:t>
      </w:r>
      <w:r w:rsidRPr="004C4000">
        <w:rPr>
          <w:rFonts w:ascii="Times New Roman" w:hAnsi="Times New Roman" w:cs="Times New Roman"/>
          <w:i/>
          <w:iCs/>
          <w:noProof/>
          <w:sz w:val="24"/>
          <w:szCs w:val="24"/>
        </w:rPr>
        <w:t>Methods in Ecology and Evolution</w:t>
      </w:r>
      <w:r w:rsidRPr="004C4000">
        <w:rPr>
          <w:rFonts w:ascii="Times New Roman" w:hAnsi="Times New Roman" w:cs="Times New Roman"/>
          <w:noProof/>
          <w:sz w:val="24"/>
          <w:szCs w:val="24"/>
        </w:rPr>
        <w:t xml:space="preserve">, </w:t>
      </w:r>
      <w:r w:rsidRPr="004C4000">
        <w:rPr>
          <w:rFonts w:ascii="Times New Roman" w:hAnsi="Times New Roman" w:cs="Times New Roman"/>
          <w:i/>
          <w:iCs/>
          <w:noProof/>
          <w:sz w:val="24"/>
          <w:szCs w:val="24"/>
        </w:rPr>
        <w:t>8</w:t>
      </w:r>
      <w:r w:rsidRPr="004C4000">
        <w:rPr>
          <w:rFonts w:ascii="Times New Roman" w:hAnsi="Times New Roman" w:cs="Times New Roman"/>
          <w:noProof/>
          <w:sz w:val="24"/>
          <w:szCs w:val="24"/>
        </w:rPr>
        <w:t>(1), 4–11. doi:10.1111/2041-210X.12608</w:t>
      </w:r>
    </w:p>
    <w:p w14:paraId="2FB2B742" w14:textId="77777777" w:rsidR="003F634D" w:rsidRPr="004C4000" w:rsidRDefault="003F634D" w:rsidP="003F634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hAnsi="Times New Roman" w:cs="Times New Roman"/>
          <w:noProof/>
          <w:sz w:val="24"/>
          <w:szCs w:val="24"/>
        </w:rPr>
        <w:t xml:space="preserve">Legendre, P. (2019). A temporal beta-diversity index to identify sites that have changed in exceptional ways in space–time surveys. </w:t>
      </w:r>
      <w:r w:rsidRPr="004C4000">
        <w:rPr>
          <w:rFonts w:ascii="Times New Roman" w:hAnsi="Times New Roman" w:cs="Times New Roman"/>
          <w:i/>
          <w:iCs/>
          <w:noProof/>
          <w:sz w:val="24"/>
          <w:szCs w:val="24"/>
        </w:rPr>
        <w:t>Ecology and Evolution</w:t>
      </w:r>
      <w:r w:rsidRPr="004C4000">
        <w:rPr>
          <w:rFonts w:ascii="Times New Roman" w:hAnsi="Times New Roman" w:cs="Times New Roman"/>
          <w:noProof/>
          <w:sz w:val="24"/>
          <w:szCs w:val="24"/>
        </w:rPr>
        <w:t xml:space="preserve">, </w:t>
      </w:r>
      <w:r w:rsidRPr="004C4000">
        <w:rPr>
          <w:rFonts w:ascii="Times New Roman" w:hAnsi="Times New Roman" w:cs="Times New Roman"/>
          <w:i/>
          <w:iCs/>
          <w:noProof/>
          <w:sz w:val="24"/>
          <w:szCs w:val="24"/>
        </w:rPr>
        <w:t>9</w:t>
      </w:r>
      <w:r w:rsidRPr="004C4000">
        <w:rPr>
          <w:rFonts w:ascii="Times New Roman" w:hAnsi="Times New Roman" w:cs="Times New Roman"/>
          <w:noProof/>
          <w:sz w:val="24"/>
          <w:szCs w:val="24"/>
        </w:rPr>
        <w:t>(6), 3500–3514. doi:10.1002/ece3.4984</w:t>
      </w:r>
    </w:p>
    <w:p w14:paraId="762D3B36" w14:textId="77777777" w:rsidR="003F634D" w:rsidRPr="004C4000" w:rsidRDefault="003F634D" w:rsidP="003F634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hAnsi="Times New Roman" w:cs="Times New Roman"/>
          <w:noProof/>
          <w:sz w:val="24"/>
          <w:szCs w:val="24"/>
        </w:rPr>
        <w:t xml:space="preserve">Legendre, P., &amp; Gauthier, O. (2014). Statistical methods for temporal and space-time analysis of community composition data. </w:t>
      </w:r>
      <w:r w:rsidRPr="004C4000">
        <w:rPr>
          <w:rFonts w:ascii="Times New Roman" w:hAnsi="Times New Roman" w:cs="Times New Roman"/>
          <w:i/>
          <w:iCs/>
          <w:noProof/>
          <w:sz w:val="24"/>
          <w:szCs w:val="24"/>
        </w:rPr>
        <w:t>Proceedings of the Royal Society B: Biological Sciences</w:t>
      </w:r>
      <w:r w:rsidRPr="004C4000">
        <w:rPr>
          <w:rFonts w:ascii="Times New Roman" w:hAnsi="Times New Roman" w:cs="Times New Roman"/>
          <w:noProof/>
          <w:sz w:val="24"/>
          <w:szCs w:val="24"/>
        </w:rPr>
        <w:t xml:space="preserve">, </w:t>
      </w:r>
      <w:r w:rsidRPr="004C4000">
        <w:rPr>
          <w:rFonts w:ascii="Times New Roman" w:hAnsi="Times New Roman" w:cs="Times New Roman"/>
          <w:i/>
          <w:iCs/>
          <w:noProof/>
          <w:sz w:val="24"/>
          <w:szCs w:val="24"/>
        </w:rPr>
        <w:t>281</w:t>
      </w:r>
      <w:r w:rsidRPr="004C4000">
        <w:rPr>
          <w:rFonts w:ascii="Times New Roman" w:hAnsi="Times New Roman" w:cs="Times New Roman"/>
          <w:noProof/>
          <w:sz w:val="24"/>
          <w:szCs w:val="24"/>
        </w:rPr>
        <w:t>(1778). doi:10.1098/rspb.2013.2728</w:t>
      </w:r>
    </w:p>
    <w:p w14:paraId="40457776" w14:textId="77777777" w:rsidR="003F634D" w:rsidRPr="004C4000" w:rsidRDefault="003F634D" w:rsidP="003F634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hAnsi="Times New Roman" w:cs="Times New Roman"/>
          <w:noProof/>
          <w:sz w:val="24"/>
          <w:szCs w:val="24"/>
        </w:rPr>
        <w:t xml:space="preserve">Leigh, D. M., Hendry, A. P., Vázquez‐Domínguez, E., &amp; Friesen, V. L. (2019). Estimated six percent loss of genetic variation in wild populations since the industrial revolution. </w:t>
      </w:r>
      <w:r w:rsidRPr="004C4000">
        <w:rPr>
          <w:rFonts w:ascii="Times New Roman" w:hAnsi="Times New Roman" w:cs="Times New Roman"/>
          <w:i/>
          <w:iCs/>
          <w:noProof/>
          <w:sz w:val="24"/>
          <w:szCs w:val="24"/>
        </w:rPr>
        <w:t>Evolutionary Applications</w:t>
      </w:r>
      <w:r w:rsidRPr="004C4000">
        <w:rPr>
          <w:rFonts w:ascii="Times New Roman" w:hAnsi="Times New Roman" w:cs="Times New Roman"/>
          <w:noProof/>
          <w:sz w:val="24"/>
          <w:szCs w:val="24"/>
        </w:rPr>
        <w:t>, (April), 1–8. doi:10.1111/eva.12810</w:t>
      </w:r>
    </w:p>
    <w:p w14:paraId="4404B29F" w14:textId="77777777" w:rsidR="003F634D" w:rsidRPr="004C4000" w:rsidRDefault="003F634D" w:rsidP="003F634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hAnsi="Times New Roman" w:cs="Times New Roman"/>
          <w:noProof/>
          <w:sz w:val="24"/>
          <w:szCs w:val="24"/>
        </w:rPr>
        <w:t xml:space="preserve">Manel, S., &amp; Holderegger, R. (2013). Ten years of landscape genetics. </w:t>
      </w:r>
      <w:r w:rsidRPr="004C4000">
        <w:rPr>
          <w:rFonts w:ascii="Times New Roman" w:hAnsi="Times New Roman" w:cs="Times New Roman"/>
          <w:i/>
          <w:iCs/>
          <w:noProof/>
          <w:sz w:val="24"/>
          <w:szCs w:val="24"/>
        </w:rPr>
        <w:t>Trends in Ecology &amp; Evolution</w:t>
      </w:r>
      <w:r w:rsidRPr="004C4000">
        <w:rPr>
          <w:rFonts w:ascii="Times New Roman" w:hAnsi="Times New Roman" w:cs="Times New Roman"/>
          <w:noProof/>
          <w:sz w:val="24"/>
          <w:szCs w:val="24"/>
        </w:rPr>
        <w:t xml:space="preserve">, </w:t>
      </w:r>
      <w:r w:rsidRPr="004C4000">
        <w:rPr>
          <w:rFonts w:ascii="Times New Roman" w:hAnsi="Times New Roman" w:cs="Times New Roman"/>
          <w:i/>
          <w:iCs/>
          <w:noProof/>
          <w:sz w:val="24"/>
          <w:szCs w:val="24"/>
        </w:rPr>
        <w:t>28</w:t>
      </w:r>
      <w:r w:rsidRPr="004C4000">
        <w:rPr>
          <w:rFonts w:ascii="Times New Roman" w:hAnsi="Times New Roman" w:cs="Times New Roman"/>
          <w:noProof/>
          <w:sz w:val="24"/>
          <w:szCs w:val="24"/>
        </w:rPr>
        <w:t>(10), 614–21. doi:10.1016/j.tree.2013.05.012</w:t>
      </w:r>
    </w:p>
    <w:p w14:paraId="034565EB" w14:textId="77777777" w:rsidR="003F634D" w:rsidRPr="004C4000" w:rsidRDefault="003F634D" w:rsidP="003F634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hAnsi="Times New Roman" w:cs="Times New Roman"/>
          <w:noProof/>
          <w:sz w:val="24"/>
          <w:szCs w:val="24"/>
        </w:rPr>
        <w:t xml:space="preserve">Manel, S., Schwartz, M. K., Luikart, G., &amp; Taberlet, P. (2003). Landscape genetics: combining landscape ecology and population genetics. </w:t>
      </w:r>
      <w:r w:rsidRPr="004C4000">
        <w:rPr>
          <w:rFonts w:ascii="Times New Roman" w:hAnsi="Times New Roman" w:cs="Times New Roman"/>
          <w:i/>
          <w:iCs/>
          <w:noProof/>
          <w:sz w:val="24"/>
          <w:szCs w:val="24"/>
        </w:rPr>
        <w:t>Trends in Ecology &amp; Evolution</w:t>
      </w:r>
      <w:r w:rsidRPr="004C4000">
        <w:rPr>
          <w:rFonts w:ascii="Times New Roman" w:hAnsi="Times New Roman" w:cs="Times New Roman"/>
          <w:noProof/>
          <w:sz w:val="24"/>
          <w:szCs w:val="24"/>
        </w:rPr>
        <w:t xml:space="preserve">, </w:t>
      </w:r>
      <w:r w:rsidRPr="004C4000">
        <w:rPr>
          <w:rFonts w:ascii="Times New Roman" w:hAnsi="Times New Roman" w:cs="Times New Roman"/>
          <w:i/>
          <w:iCs/>
          <w:noProof/>
          <w:sz w:val="24"/>
          <w:szCs w:val="24"/>
        </w:rPr>
        <w:t>18</w:t>
      </w:r>
      <w:r w:rsidRPr="004C4000">
        <w:rPr>
          <w:rFonts w:ascii="Times New Roman" w:hAnsi="Times New Roman" w:cs="Times New Roman"/>
          <w:noProof/>
          <w:sz w:val="24"/>
          <w:szCs w:val="24"/>
        </w:rPr>
        <w:t>(4), 189–197. doi:10.1016/S0169-5347(03)00008-9</w:t>
      </w:r>
    </w:p>
    <w:p w14:paraId="186387EB" w14:textId="77777777" w:rsidR="003F634D" w:rsidRPr="004C4000" w:rsidRDefault="003F634D" w:rsidP="003F634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hAnsi="Times New Roman" w:cs="Times New Roman"/>
          <w:noProof/>
          <w:sz w:val="24"/>
          <w:szCs w:val="24"/>
        </w:rPr>
        <w:t xml:space="preserve">Mouquet, N., Lagadeuc, Y., Devictor, V., Doyen, L., Duputié, A., Eveillard, D., … Loreau, M. (2015). Predictive ecology in a changing world. </w:t>
      </w:r>
      <w:r w:rsidRPr="004C4000">
        <w:rPr>
          <w:rFonts w:ascii="Times New Roman" w:hAnsi="Times New Roman" w:cs="Times New Roman"/>
          <w:i/>
          <w:iCs/>
          <w:noProof/>
          <w:sz w:val="24"/>
          <w:szCs w:val="24"/>
        </w:rPr>
        <w:t>Journal of Applied Ecology</w:t>
      </w:r>
      <w:r w:rsidRPr="004C4000">
        <w:rPr>
          <w:rFonts w:ascii="Times New Roman" w:hAnsi="Times New Roman" w:cs="Times New Roman"/>
          <w:noProof/>
          <w:sz w:val="24"/>
          <w:szCs w:val="24"/>
        </w:rPr>
        <w:t xml:space="preserve">, </w:t>
      </w:r>
      <w:r w:rsidRPr="004C4000">
        <w:rPr>
          <w:rFonts w:ascii="Times New Roman" w:hAnsi="Times New Roman" w:cs="Times New Roman"/>
          <w:i/>
          <w:iCs/>
          <w:noProof/>
          <w:sz w:val="24"/>
          <w:szCs w:val="24"/>
        </w:rPr>
        <w:t>52</w:t>
      </w:r>
      <w:r w:rsidRPr="004C4000">
        <w:rPr>
          <w:rFonts w:ascii="Times New Roman" w:hAnsi="Times New Roman" w:cs="Times New Roman"/>
          <w:noProof/>
          <w:sz w:val="24"/>
          <w:szCs w:val="24"/>
        </w:rPr>
        <w:t>(5), 1293–1310. doi:10.1111/1365-2664.12482</w:t>
      </w:r>
    </w:p>
    <w:p w14:paraId="3D6207E8" w14:textId="77777777" w:rsidR="003F634D" w:rsidRPr="004C4000" w:rsidRDefault="003F634D" w:rsidP="003F634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hAnsi="Times New Roman" w:cs="Times New Roman"/>
          <w:noProof/>
          <w:sz w:val="24"/>
          <w:szCs w:val="24"/>
        </w:rPr>
        <w:t xml:space="preserve">Pereira, H. M., Leadley, P. W., Proença, V., Alkemade, R., Scharlemann, J. P. W., Fernandez-Manjarrés, J. F., … Walpole, M. (2010). Scenarios for Global Biodiversity in the 21st Century. </w:t>
      </w:r>
      <w:r w:rsidRPr="004C4000">
        <w:rPr>
          <w:rFonts w:ascii="Times New Roman" w:hAnsi="Times New Roman" w:cs="Times New Roman"/>
          <w:i/>
          <w:iCs/>
          <w:noProof/>
          <w:sz w:val="24"/>
          <w:szCs w:val="24"/>
        </w:rPr>
        <w:t>Science</w:t>
      </w:r>
      <w:r w:rsidRPr="004C4000">
        <w:rPr>
          <w:rFonts w:ascii="Times New Roman" w:hAnsi="Times New Roman" w:cs="Times New Roman"/>
          <w:noProof/>
          <w:sz w:val="24"/>
          <w:szCs w:val="24"/>
        </w:rPr>
        <w:t xml:space="preserve">, </w:t>
      </w:r>
      <w:r w:rsidRPr="004C4000">
        <w:rPr>
          <w:rFonts w:ascii="Times New Roman" w:hAnsi="Times New Roman" w:cs="Times New Roman"/>
          <w:i/>
          <w:iCs/>
          <w:noProof/>
          <w:sz w:val="24"/>
          <w:szCs w:val="24"/>
        </w:rPr>
        <w:t>330</w:t>
      </w:r>
      <w:r w:rsidRPr="004C4000">
        <w:rPr>
          <w:rFonts w:ascii="Times New Roman" w:hAnsi="Times New Roman" w:cs="Times New Roman"/>
          <w:noProof/>
          <w:sz w:val="24"/>
          <w:szCs w:val="24"/>
        </w:rPr>
        <w:t>(6010), 1496–1501. doi:10.1126/science.1196624</w:t>
      </w:r>
    </w:p>
    <w:p w14:paraId="74D62F56" w14:textId="77777777" w:rsidR="003F634D" w:rsidRPr="004C4000" w:rsidRDefault="003F634D" w:rsidP="003F634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hAnsi="Times New Roman" w:cs="Times New Roman"/>
          <w:noProof/>
          <w:sz w:val="24"/>
          <w:szCs w:val="24"/>
        </w:rPr>
        <w:t xml:space="preserve">Potter, K. A., Arthur Woods, H., &amp; Pincebourde, S. (2013). Microclimatic challenges in global change biology. </w:t>
      </w:r>
      <w:r w:rsidRPr="004C4000">
        <w:rPr>
          <w:rFonts w:ascii="Times New Roman" w:hAnsi="Times New Roman" w:cs="Times New Roman"/>
          <w:i/>
          <w:iCs/>
          <w:noProof/>
          <w:sz w:val="24"/>
          <w:szCs w:val="24"/>
        </w:rPr>
        <w:t>Global Change Biology</w:t>
      </w:r>
      <w:r w:rsidRPr="004C4000">
        <w:rPr>
          <w:rFonts w:ascii="Times New Roman" w:hAnsi="Times New Roman" w:cs="Times New Roman"/>
          <w:noProof/>
          <w:sz w:val="24"/>
          <w:szCs w:val="24"/>
        </w:rPr>
        <w:t xml:space="preserve">, </w:t>
      </w:r>
      <w:r w:rsidRPr="004C4000">
        <w:rPr>
          <w:rFonts w:ascii="Times New Roman" w:hAnsi="Times New Roman" w:cs="Times New Roman"/>
          <w:i/>
          <w:iCs/>
          <w:noProof/>
          <w:sz w:val="24"/>
          <w:szCs w:val="24"/>
        </w:rPr>
        <w:t>19</w:t>
      </w:r>
      <w:r w:rsidRPr="004C4000">
        <w:rPr>
          <w:rFonts w:ascii="Times New Roman" w:hAnsi="Times New Roman" w:cs="Times New Roman"/>
          <w:noProof/>
          <w:sz w:val="24"/>
          <w:szCs w:val="24"/>
        </w:rPr>
        <w:t>(10), 2932–2939. doi:10.1111/gcb.12257</w:t>
      </w:r>
    </w:p>
    <w:p w14:paraId="57E2F133" w14:textId="77777777" w:rsidR="003F634D" w:rsidRPr="004C4000" w:rsidRDefault="003F634D" w:rsidP="003F634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hAnsi="Times New Roman" w:cs="Times New Roman"/>
          <w:noProof/>
          <w:sz w:val="24"/>
          <w:szCs w:val="24"/>
        </w:rPr>
        <w:lastRenderedPageBreak/>
        <w:t xml:space="preserve">Randin, C. F., Engler, R., Normand, S., Zappa, M., Zimmermann, N. E., Pearman, P. B., … Guisan, A. (2009). Climate change and plant distribution: Local models predict high-elevation persistence. </w:t>
      </w:r>
      <w:r w:rsidRPr="004C4000">
        <w:rPr>
          <w:rFonts w:ascii="Times New Roman" w:hAnsi="Times New Roman" w:cs="Times New Roman"/>
          <w:i/>
          <w:iCs/>
          <w:noProof/>
          <w:sz w:val="24"/>
          <w:szCs w:val="24"/>
        </w:rPr>
        <w:t>Global Change Biology</w:t>
      </w:r>
      <w:r w:rsidRPr="004C4000">
        <w:rPr>
          <w:rFonts w:ascii="Times New Roman" w:hAnsi="Times New Roman" w:cs="Times New Roman"/>
          <w:noProof/>
          <w:sz w:val="24"/>
          <w:szCs w:val="24"/>
        </w:rPr>
        <w:t xml:space="preserve">, </w:t>
      </w:r>
      <w:r w:rsidRPr="004C4000">
        <w:rPr>
          <w:rFonts w:ascii="Times New Roman" w:hAnsi="Times New Roman" w:cs="Times New Roman"/>
          <w:i/>
          <w:iCs/>
          <w:noProof/>
          <w:sz w:val="24"/>
          <w:szCs w:val="24"/>
        </w:rPr>
        <w:t>15</w:t>
      </w:r>
      <w:r w:rsidRPr="004C4000">
        <w:rPr>
          <w:rFonts w:ascii="Times New Roman" w:hAnsi="Times New Roman" w:cs="Times New Roman"/>
          <w:noProof/>
          <w:sz w:val="24"/>
          <w:szCs w:val="24"/>
        </w:rPr>
        <w:t>(6), 1557–1569. doi:10.1111/j.1365-2486.2008.01766.x</w:t>
      </w:r>
    </w:p>
    <w:p w14:paraId="384C0E37" w14:textId="77777777" w:rsidR="003F634D" w:rsidRPr="004C4000" w:rsidRDefault="003F634D" w:rsidP="003F634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hAnsi="Times New Roman" w:cs="Times New Roman"/>
          <w:noProof/>
          <w:sz w:val="24"/>
          <w:szCs w:val="24"/>
        </w:rPr>
        <w:t xml:space="preserve">Sala, O. E., Huber-Sanwald, E., Mooney, H. A., III, S. C., Laura F. Huenneke, ´n Oesterheld, Juan J. Armesto, N. L. P., … David M. Lodge, M. W. (2000). Global Biodiversity Scenarios for the Year 2100. </w:t>
      </w:r>
      <w:r w:rsidRPr="004C4000">
        <w:rPr>
          <w:rFonts w:ascii="Times New Roman" w:hAnsi="Times New Roman" w:cs="Times New Roman"/>
          <w:i/>
          <w:iCs/>
          <w:noProof/>
          <w:sz w:val="24"/>
          <w:szCs w:val="24"/>
        </w:rPr>
        <w:t>Science</w:t>
      </w:r>
      <w:r w:rsidRPr="004C4000">
        <w:rPr>
          <w:rFonts w:ascii="Times New Roman" w:hAnsi="Times New Roman" w:cs="Times New Roman"/>
          <w:noProof/>
          <w:sz w:val="24"/>
          <w:szCs w:val="24"/>
        </w:rPr>
        <w:t xml:space="preserve">, </w:t>
      </w:r>
      <w:r w:rsidRPr="004C4000">
        <w:rPr>
          <w:rFonts w:ascii="Times New Roman" w:hAnsi="Times New Roman" w:cs="Times New Roman"/>
          <w:i/>
          <w:iCs/>
          <w:noProof/>
          <w:sz w:val="24"/>
          <w:szCs w:val="24"/>
        </w:rPr>
        <w:t>287</w:t>
      </w:r>
      <w:r w:rsidRPr="004C4000">
        <w:rPr>
          <w:rFonts w:ascii="Times New Roman" w:hAnsi="Times New Roman" w:cs="Times New Roman"/>
          <w:noProof/>
          <w:sz w:val="24"/>
          <w:szCs w:val="24"/>
        </w:rPr>
        <w:t>(5459), 1770–1774. doi:10.1126/science.287.5459.1770</w:t>
      </w:r>
    </w:p>
    <w:p w14:paraId="58CA21E8" w14:textId="77777777" w:rsidR="003F634D" w:rsidRPr="004C4000" w:rsidRDefault="003F634D" w:rsidP="003F634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hAnsi="Times New Roman" w:cs="Times New Roman"/>
          <w:noProof/>
          <w:sz w:val="24"/>
          <w:szCs w:val="24"/>
        </w:rPr>
        <w:t xml:space="preserve">Scholes, A. R. J., Mace, G. M., Turner, W., Geller, G. N., Jürgens, N., Larigauderie, A., … Mooney, H. A. (2008). Toward a Global Biodiversity, </w:t>
      </w:r>
      <w:r w:rsidRPr="004C4000">
        <w:rPr>
          <w:rFonts w:ascii="Times New Roman" w:hAnsi="Times New Roman" w:cs="Times New Roman"/>
          <w:i/>
          <w:iCs/>
          <w:noProof/>
          <w:sz w:val="24"/>
          <w:szCs w:val="24"/>
        </w:rPr>
        <w:t>321</w:t>
      </w:r>
      <w:r w:rsidRPr="004C4000">
        <w:rPr>
          <w:rFonts w:ascii="Times New Roman" w:hAnsi="Times New Roman" w:cs="Times New Roman"/>
          <w:noProof/>
          <w:sz w:val="24"/>
          <w:szCs w:val="24"/>
        </w:rPr>
        <w:t>(5892), 1044–1045.</w:t>
      </w:r>
    </w:p>
    <w:p w14:paraId="5D839786" w14:textId="77777777" w:rsidR="003F634D" w:rsidRPr="004C4000" w:rsidRDefault="003F634D" w:rsidP="003F634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hAnsi="Times New Roman" w:cs="Times New Roman"/>
          <w:noProof/>
          <w:sz w:val="24"/>
          <w:szCs w:val="24"/>
        </w:rPr>
        <w:t xml:space="preserve">Segelbacher, G., Cushman, S. A., Epperson, B. K., Fortin, M. J., Francois, O., Hardy, O. J., … Manel, S. (2010). Applications of landscape genetics in conservation biology: Concepts and challenges. </w:t>
      </w:r>
      <w:r w:rsidRPr="004C4000">
        <w:rPr>
          <w:rFonts w:ascii="Times New Roman" w:hAnsi="Times New Roman" w:cs="Times New Roman"/>
          <w:i/>
          <w:iCs/>
          <w:noProof/>
          <w:sz w:val="24"/>
          <w:szCs w:val="24"/>
        </w:rPr>
        <w:t>Conservation Genetics</w:t>
      </w:r>
      <w:r w:rsidRPr="004C4000">
        <w:rPr>
          <w:rFonts w:ascii="Times New Roman" w:hAnsi="Times New Roman" w:cs="Times New Roman"/>
          <w:noProof/>
          <w:sz w:val="24"/>
          <w:szCs w:val="24"/>
        </w:rPr>
        <w:t xml:space="preserve">, </w:t>
      </w:r>
      <w:r w:rsidRPr="004C4000">
        <w:rPr>
          <w:rFonts w:ascii="Times New Roman" w:hAnsi="Times New Roman" w:cs="Times New Roman"/>
          <w:i/>
          <w:iCs/>
          <w:noProof/>
          <w:sz w:val="24"/>
          <w:szCs w:val="24"/>
        </w:rPr>
        <w:t>11</w:t>
      </w:r>
      <w:r w:rsidRPr="004C4000">
        <w:rPr>
          <w:rFonts w:ascii="Times New Roman" w:hAnsi="Times New Roman" w:cs="Times New Roman"/>
          <w:noProof/>
          <w:sz w:val="24"/>
          <w:szCs w:val="24"/>
        </w:rPr>
        <w:t>(2), 375–385. doi:10.1007/s10592-009-0044-5</w:t>
      </w:r>
    </w:p>
    <w:p w14:paraId="1C58CC25" w14:textId="77777777" w:rsidR="003F634D" w:rsidRPr="004C4000" w:rsidRDefault="003F634D" w:rsidP="003F634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hAnsi="Times New Roman" w:cs="Times New Roman"/>
          <w:noProof/>
          <w:sz w:val="24"/>
          <w:szCs w:val="24"/>
        </w:rPr>
        <w:t xml:space="preserve">Shimadzu, H., Dornelas, M., &amp; Magurran, A. E. (2015). Measuring temporal turnover in ecological communities. </w:t>
      </w:r>
      <w:r w:rsidRPr="004C4000">
        <w:rPr>
          <w:rFonts w:ascii="Times New Roman" w:hAnsi="Times New Roman" w:cs="Times New Roman"/>
          <w:i/>
          <w:iCs/>
          <w:noProof/>
          <w:sz w:val="24"/>
          <w:szCs w:val="24"/>
        </w:rPr>
        <w:t>Methods in Ecology and Evolution</w:t>
      </w:r>
      <w:r w:rsidRPr="004C4000">
        <w:rPr>
          <w:rFonts w:ascii="Times New Roman" w:hAnsi="Times New Roman" w:cs="Times New Roman"/>
          <w:noProof/>
          <w:sz w:val="24"/>
          <w:szCs w:val="24"/>
        </w:rPr>
        <w:t xml:space="preserve">, </w:t>
      </w:r>
      <w:r w:rsidRPr="004C4000">
        <w:rPr>
          <w:rFonts w:ascii="Times New Roman" w:hAnsi="Times New Roman" w:cs="Times New Roman"/>
          <w:i/>
          <w:iCs/>
          <w:noProof/>
          <w:sz w:val="24"/>
          <w:szCs w:val="24"/>
        </w:rPr>
        <w:t>6</w:t>
      </w:r>
      <w:r w:rsidRPr="004C4000">
        <w:rPr>
          <w:rFonts w:ascii="Times New Roman" w:hAnsi="Times New Roman" w:cs="Times New Roman"/>
          <w:noProof/>
          <w:sz w:val="24"/>
          <w:szCs w:val="24"/>
        </w:rPr>
        <w:t>(12), 1384–1394. doi:10.1111/2041-210X.12438</w:t>
      </w:r>
    </w:p>
    <w:p w14:paraId="159C6077" w14:textId="77777777" w:rsidR="003F634D" w:rsidRPr="004C4000" w:rsidRDefault="003F634D" w:rsidP="003F634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hAnsi="Times New Roman" w:cs="Times New Roman"/>
          <w:noProof/>
          <w:sz w:val="24"/>
          <w:szCs w:val="24"/>
        </w:rPr>
        <w:t xml:space="preserve">Wagner, H. H., &amp; Fortin, M.-J. (2013). A conceptual framework for the spatial analysis of landscape genetic data. </w:t>
      </w:r>
      <w:r w:rsidRPr="004C4000">
        <w:rPr>
          <w:rFonts w:ascii="Times New Roman" w:hAnsi="Times New Roman" w:cs="Times New Roman"/>
          <w:i/>
          <w:iCs/>
          <w:noProof/>
          <w:sz w:val="24"/>
          <w:szCs w:val="24"/>
        </w:rPr>
        <w:t>Conservation Genetics</w:t>
      </w:r>
      <w:r w:rsidRPr="004C4000">
        <w:rPr>
          <w:rFonts w:ascii="Times New Roman" w:hAnsi="Times New Roman" w:cs="Times New Roman"/>
          <w:noProof/>
          <w:sz w:val="24"/>
          <w:szCs w:val="24"/>
        </w:rPr>
        <w:t xml:space="preserve">, </w:t>
      </w:r>
      <w:r w:rsidRPr="004C4000">
        <w:rPr>
          <w:rFonts w:ascii="Times New Roman" w:hAnsi="Times New Roman" w:cs="Times New Roman"/>
          <w:i/>
          <w:iCs/>
          <w:noProof/>
          <w:sz w:val="24"/>
          <w:szCs w:val="24"/>
        </w:rPr>
        <w:t>14</w:t>
      </w:r>
      <w:r w:rsidRPr="004C4000">
        <w:rPr>
          <w:rFonts w:ascii="Times New Roman" w:hAnsi="Times New Roman" w:cs="Times New Roman"/>
          <w:noProof/>
          <w:sz w:val="24"/>
          <w:szCs w:val="24"/>
        </w:rPr>
        <w:t>(2), 253–261. doi:10.1007/s10592-012-0391-5</w:t>
      </w:r>
    </w:p>
    <w:p w14:paraId="2B2D7179" w14:textId="77777777" w:rsidR="003F634D" w:rsidRPr="004C4000" w:rsidRDefault="003F634D" w:rsidP="003F634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hAnsi="Times New Roman" w:cs="Times New Roman"/>
          <w:noProof/>
          <w:sz w:val="24"/>
          <w:szCs w:val="24"/>
        </w:rPr>
        <w:t xml:space="preserve">Yates, K. L., Bouchet, P. J., Caley, M. J., Mengersen, K., Randin, C. F., Parnell, S., … Sequeira, A. M. M. (2018). Outstanding Challenges in the Transferability of Ecological Models. </w:t>
      </w:r>
      <w:r w:rsidRPr="004C4000">
        <w:rPr>
          <w:rFonts w:ascii="Times New Roman" w:hAnsi="Times New Roman" w:cs="Times New Roman"/>
          <w:i/>
          <w:iCs/>
          <w:noProof/>
          <w:sz w:val="24"/>
          <w:szCs w:val="24"/>
        </w:rPr>
        <w:t>Trends in Ecology and Evolution</w:t>
      </w:r>
      <w:r w:rsidRPr="004C4000">
        <w:rPr>
          <w:rFonts w:ascii="Times New Roman" w:hAnsi="Times New Roman" w:cs="Times New Roman"/>
          <w:noProof/>
          <w:sz w:val="24"/>
          <w:szCs w:val="24"/>
        </w:rPr>
        <w:t xml:space="preserve">, </w:t>
      </w:r>
      <w:r w:rsidRPr="004C4000">
        <w:rPr>
          <w:rFonts w:ascii="Times New Roman" w:hAnsi="Times New Roman" w:cs="Times New Roman"/>
          <w:i/>
          <w:iCs/>
          <w:noProof/>
          <w:sz w:val="24"/>
          <w:szCs w:val="24"/>
        </w:rPr>
        <w:t>33</w:t>
      </w:r>
      <w:r w:rsidRPr="004C4000">
        <w:rPr>
          <w:rFonts w:ascii="Times New Roman" w:hAnsi="Times New Roman" w:cs="Times New Roman"/>
          <w:noProof/>
          <w:sz w:val="24"/>
          <w:szCs w:val="24"/>
        </w:rPr>
        <w:t>(10), 790–802. doi:10.1016/j.tree.2018.08.001</w:t>
      </w:r>
    </w:p>
    <w:p w14:paraId="64B9CDB7" w14:textId="427E2995" w:rsidR="33780FD1" w:rsidRPr="004C4000" w:rsidRDefault="00F21F52" w:rsidP="003F634D">
      <w:pPr>
        <w:widowControl w:val="0"/>
        <w:autoSpaceDE w:val="0"/>
        <w:autoSpaceDN w:val="0"/>
        <w:adjustRightInd w:val="0"/>
        <w:spacing w:after="240" w:line="240" w:lineRule="auto"/>
        <w:ind w:left="480" w:hanging="480"/>
        <w:rPr>
          <w:rFonts w:ascii="Times New Roman" w:eastAsia="Times New Roman" w:hAnsi="Times New Roman" w:cs="Times New Roman"/>
          <w:i/>
          <w:iCs/>
          <w:sz w:val="24"/>
          <w:szCs w:val="24"/>
        </w:rPr>
      </w:pPr>
      <w:r w:rsidRPr="004C4000">
        <w:rPr>
          <w:rFonts w:ascii="Times New Roman" w:eastAsia="Times New Roman" w:hAnsi="Times New Roman" w:cs="Times New Roman"/>
          <w:sz w:val="24"/>
          <w:szCs w:val="24"/>
        </w:rPr>
        <w:fldChar w:fldCharType="end"/>
      </w:r>
    </w:p>
    <w:p w14:paraId="337504CC" w14:textId="18A3C1EE" w:rsidR="22FE9257" w:rsidRPr="004C4000" w:rsidRDefault="22FE9257" w:rsidP="41B2D6B5">
      <w:pPr>
        <w:spacing w:after="240" w:line="480" w:lineRule="auto"/>
        <w:rPr>
          <w:rFonts w:ascii="Times New Roman" w:eastAsia="Times New Roman" w:hAnsi="Times New Roman" w:cs="Times New Roman"/>
          <w:sz w:val="24"/>
          <w:szCs w:val="24"/>
        </w:rPr>
      </w:pPr>
    </w:p>
    <w:p w14:paraId="71D8606B" w14:textId="33E6BADF" w:rsidR="22FE9257" w:rsidRPr="004C4000" w:rsidRDefault="22FE9257" w:rsidP="41B2D6B5">
      <w:pPr>
        <w:spacing w:after="240" w:line="480" w:lineRule="auto"/>
        <w:rPr>
          <w:rFonts w:ascii="Times New Roman" w:eastAsia="Times New Roman" w:hAnsi="Times New Roman" w:cs="Times New Roman"/>
          <w:sz w:val="24"/>
          <w:szCs w:val="24"/>
        </w:rPr>
      </w:pPr>
    </w:p>
    <w:sectPr w:rsidR="22FE9257" w:rsidRPr="004C400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ulian WITTISCHE" w:date="2019-08-19T16:31:00Z" w:initials="JW">
    <w:p w14:paraId="62F1A53D" w14:textId="679FE0CA" w:rsidR="001D3609" w:rsidRDefault="001D3609" w:rsidP="001D3609">
      <w:pPr>
        <w:pStyle w:val="Commentaire"/>
      </w:pPr>
      <w:r>
        <w:rPr>
          <w:rStyle w:val="Marquedecommentaire"/>
        </w:rPr>
        <w:annotationRef/>
      </w:r>
      <w:r w:rsidRPr="004C4000">
        <w:rPr>
          <w:rFonts w:ascii="Times New Roman" w:eastAsia="Times New Roman" w:hAnsi="Times New Roman" w:cs="Times New Roman"/>
          <w:sz w:val="24"/>
          <w:szCs w:val="24"/>
        </w:rPr>
        <w:t>To meet these goals, researchers require tools and methods to improve our understanding of the drivers of biodiversity loss and to make meaningful and reliable forecasts.</w:t>
      </w:r>
    </w:p>
  </w:comment>
  <w:comment w:id="1" w:author="Patrick" w:date="2019-07-18T14:47:00Z" w:initials="P">
    <w:p w14:paraId="7A37E18C" w14:textId="5B6858CF" w:rsidR="00D6593C" w:rsidRDefault="00D6593C">
      <w:pPr>
        <w:pStyle w:val="Commentaire"/>
      </w:pPr>
      <w:r>
        <w:rPr>
          <w:rStyle w:val="Marquedecommentaire"/>
        </w:rPr>
        <w:annotationRef/>
      </w:r>
      <w:r>
        <w:t>It’s not clear to me what is lacking here to justify the second part of the sentence. Can you unpack the need for “local” and “temporal” information a bit more? This will be important.</w:t>
      </w:r>
    </w:p>
  </w:comment>
  <w:comment w:id="3" w:author="Patrick" w:date="2019-08-04T18:08:00Z" w:initials="P">
    <w:p w14:paraId="6E6EC50B" w14:textId="45DBD95F" w:rsidR="00D6593C" w:rsidRDefault="00D6593C">
      <w:pPr>
        <w:pStyle w:val="Commentaire"/>
      </w:pPr>
      <w:r>
        <w:rPr>
          <w:rStyle w:val="Marquedecommentaire"/>
        </w:rPr>
        <w:annotationRef/>
      </w:r>
      <w:r>
        <w:t xml:space="preserve">Do youmean more generally “landscape structure” or are you suggesting specifically that landscape genetics is the study of </w:t>
      </w:r>
      <w:r w:rsidR="002B59EB">
        <w:t>demographic event</w:t>
      </w:r>
      <w:r>
        <w:t>?</w:t>
      </w:r>
    </w:p>
  </w:comment>
  <w:comment w:id="4" w:author="Patrick" w:date="2019-08-04T18:08:00Z" w:initials="P">
    <w:p w14:paraId="0321B024" w14:textId="09DF43AC" w:rsidR="00D6593C" w:rsidRDefault="00D6593C">
      <w:pPr>
        <w:pStyle w:val="Commentaire"/>
      </w:pPr>
      <w:r>
        <w:rPr>
          <w:rStyle w:val="Marquedecommentaire"/>
        </w:rPr>
        <w:annotationRef/>
      </w:r>
      <w:r>
        <w:t xml:space="preserve">I wouldn’t consider gradual climate change as a </w:t>
      </w:r>
      <w:r w:rsidR="002B59EB">
        <w:t>demographic event</w:t>
      </w:r>
      <w:r>
        <w:t xml:space="preserve"> perse… </w:t>
      </w:r>
    </w:p>
  </w:comment>
  <w:comment w:id="6" w:author="Patrick" w:date="2019-07-18T14:47:00Z" w:initials="P">
    <w:p w14:paraId="3A061870" w14:textId="1B9512C7" w:rsidR="00D6593C" w:rsidRDefault="00D6593C">
      <w:pPr>
        <w:pStyle w:val="Commentaire"/>
      </w:pPr>
      <w:r>
        <w:rPr>
          <w:rStyle w:val="Marquedecommentaire"/>
        </w:rPr>
        <w:annotationRef/>
      </w:r>
      <w:r>
        <w:t>Julian – thi s is a bit all over the place. This introduction nees to be majorly restructured so that I can follow the argument,</w:t>
      </w:r>
    </w:p>
  </w:comment>
  <w:comment w:id="8" w:author="Patrick" w:date="2019-07-18T14:47:00Z" w:initials="P">
    <w:p w14:paraId="28F489B6" w14:textId="29887383" w:rsidR="00D6593C" w:rsidRDefault="00D6593C">
      <w:pPr>
        <w:pStyle w:val="Commentaire"/>
      </w:pPr>
      <w:r>
        <w:rPr>
          <w:rStyle w:val="Marquedecommentaire"/>
        </w:rPr>
        <w:annotationRef/>
      </w:r>
      <w:r>
        <w:t>Is this type of work pertinent to this study?</w:t>
      </w:r>
    </w:p>
  </w:comment>
  <w:comment w:id="9" w:author="Patrick" w:date="2019-07-18T14:47:00Z" w:initials="P">
    <w:p w14:paraId="47FEDD0C" w14:textId="2D9567EC" w:rsidR="00D6593C" w:rsidRDefault="00D6593C">
      <w:pPr>
        <w:pStyle w:val="Commentaire"/>
      </w:pPr>
      <w:r>
        <w:rPr>
          <w:rStyle w:val="Marquedecommentaire"/>
        </w:rPr>
        <w:annotationRef/>
      </w:r>
      <w:r>
        <w:t>This is n’t really a useful comment. Again, we need to reflect on what is the goal of this paragraph</w:t>
      </w:r>
    </w:p>
  </w:comment>
  <w:comment w:id="10" w:author="Patrick" w:date="2019-07-18T14:47:00Z" w:initials="P">
    <w:p w14:paraId="57C09922" w14:textId="2610EDE6" w:rsidR="00D6593C" w:rsidRDefault="00D6593C">
      <w:pPr>
        <w:pStyle w:val="Commentaire"/>
      </w:pPr>
      <w:r>
        <w:rPr>
          <w:rStyle w:val="Marquedecommentaire"/>
        </w:rPr>
        <w:annotationRef/>
      </w:r>
      <w:r>
        <w:t>Lead with this as the question – although you still have to convince me that this is an important question… and what practical outcomes are associated.</w:t>
      </w:r>
    </w:p>
  </w:comment>
  <w:comment w:id="22" w:author="Patrick" w:date="2019-08-04T18:08:00Z" w:initials="P">
    <w:p w14:paraId="334FD3D5" w14:textId="3F7FA391" w:rsidR="00D6593C" w:rsidRDefault="00D6593C">
      <w:pPr>
        <w:pStyle w:val="Commentaire"/>
      </w:pPr>
      <w:r>
        <w:rPr>
          <w:rStyle w:val="Marquedecommentaire"/>
        </w:rPr>
        <w:annotationRef/>
      </w:r>
      <w:r>
        <w:t xml:space="preserve">Yeah – this whole </w:t>
      </w:r>
      <w:r w:rsidR="002B59EB">
        <w:t>demographic event</w:t>
      </w:r>
      <w:r>
        <w:t xml:space="preserve"> angle is unclear to me… you have to explain it.</w:t>
      </w:r>
    </w:p>
    <w:p w14:paraId="187E6B79" w14:textId="77777777" w:rsidR="00D6593C" w:rsidRDefault="00D6593C">
      <w:pPr>
        <w:pStyle w:val="Commentaire"/>
      </w:pPr>
    </w:p>
    <w:p w14:paraId="2396D29D" w14:textId="62974944" w:rsidR="00D6593C" w:rsidRDefault="00D6593C">
      <w:pPr>
        <w:pStyle w:val="Commentaire"/>
      </w:pPr>
      <w:r>
        <w:t xml:space="preserve">Fire? Harvesting? Wind? Ice? Insect outbreak? </w:t>
      </w:r>
    </w:p>
  </w:comment>
  <w:comment w:id="23" w:author="Patrick" w:date="2019-07-18T14:47:00Z" w:initials="P">
    <w:p w14:paraId="2A18B25F" w14:textId="134C7C04" w:rsidR="00D6593C" w:rsidRDefault="00D6593C">
      <w:pPr>
        <w:pStyle w:val="Commentaire"/>
      </w:pPr>
      <w:r>
        <w:rPr>
          <w:rStyle w:val="Marquedecommentaire"/>
        </w:rPr>
        <w:annotationRef/>
      </w:r>
      <w:r>
        <w:t xml:space="preserve">where did this come from? This is a simulation parameter? </w:t>
      </w:r>
    </w:p>
  </w:comment>
  <w:comment w:id="24" w:author="Patrick" w:date="2019-07-18T14:47:00Z" w:initials="P">
    <w:p w14:paraId="783E5DDF" w14:textId="7517E768" w:rsidR="00D6593C" w:rsidRDefault="00D6593C">
      <w:pPr>
        <w:pStyle w:val="Commentaire"/>
      </w:pPr>
      <w:r>
        <w:rPr>
          <w:rStyle w:val="Marquedecommentaire"/>
        </w:rPr>
        <w:annotationRef/>
      </w:r>
      <w:r>
        <w:t>Why do we want to do this? I still don’t really understand…  I am concerned that this might be a case of the tail wagging the dog – that is a method driving the chapter, and not the other way around… we should tlak</w:t>
      </w:r>
    </w:p>
  </w:comment>
  <w:comment w:id="27" w:author="Patrick" w:date="2019-08-04T18:08:00Z" w:initials="P">
    <w:p w14:paraId="3E23F7C1" w14:textId="6301EB05" w:rsidR="004B267D" w:rsidRDefault="004B267D">
      <w:pPr>
        <w:pStyle w:val="Commentaire"/>
      </w:pPr>
      <w:r>
        <w:rPr>
          <w:rStyle w:val="Marquedecommentaire"/>
        </w:rPr>
        <w:annotationRef/>
      </w:r>
      <w:r>
        <w:t>Ok, I understand better now – but you need to no longer refer to “</w:t>
      </w:r>
      <w:r w:rsidR="002B59EB">
        <w:t>demographic event</w:t>
      </w:r>
      <w:r>
        <w:t>” in this chapter</w:t>
      </w:r>
    </w:p>
    <w:p w14:paraId="04E46BFA" w14:textId="77777777" w:rsidR="004B267D" w:rsidRDefault="004B267D">
      <w:pPr>
        <w:pStyle w:val="Commentaire"/>
      </w:pPr>
    </w:p>
    <w:p w14:paraId="3EC470E0" w14:textId="7D01E627" w:rsidR="004B267D" w:rsidRDefault="004B267D">
      <w:pPr>
        <w:pStyle w:val="Commentaire"/>
      </w:pPr>
      <w:r>
        <w:t>It seems to me that you are trying to identify demographic histories using the TBI approach… right?</w:t>
      </w:r>
      <w:r>
        <w:br/>
      </w:r>
      <w:r>
        <w:br/>
        <w:t>Other methods do exist with which one can infer demographic history using (static) genetic data</w:t>
      </w:r>
      <w:r>
        <w:br/>
      </w:r>
      <w:r>
        <w:br/>
      </w:r>
      <w:hyperlink r:id="rId1" w:history="1">
        <w:r>
          <w:rPr>
            <w:rStyle w:val="Lienhypertexte"/>
          </w:rPr>
          <w:t>https://journals.plos.org/plosgenetics/article?id=10.1371/journal.pgen.1003905</w:t>
        </w:r>
      </w:hyperlink>
      <w:r>
        <w:br/>
      </w:r>
      <w:r>
        <w:br/>
        <w:t xml:space="preserve">I do appreciate that what youa re trying to do is a bit different, but I don’t totally understand how. </w:t>
      </w:r>
    </w:p>
  </w:comment>
  <w:comment w:id="28" w:author="Patrick" w:date="2019-07-18T14:47:00Z" w:initials="P">
    <w:p w14:paraId="4CE75B95" w14:textId="42606014" w:rsidR="004B267D" w:rsidRDefault="004B267D">
      <w:pPr>
        <w:pStyle w:val="Commentaire"/>
      </w:pPr>
      <w:r>
        <w:rPr>
          <w:rStyle w:val="Marquedecommentaire"/>
        </w:rPr>
        <w:annotationRef/>
      </w:r>
      <w:r>
        <w:t>change</w:t>
      </w:r>
    </w:p>
  </w:comment>
  <w:comment w:id="29" w:author="Patrick" w:date="2019-07-18T14:47:00Z" w:initials="P">
    <w:p w14:paraId="0652C027" w14:textId="46F504F0" w:rsidR="004B267D" w:rsidRDefault="004B267D">
      <w:pPr>
        <w:pStyle w:val="Commentaire"/>
      </w:pPr>
      <w:r>
        <w:rPr>
          <w:rStyle w:val="Marquedecommentaire"/>
        </w:rPr>
        <w:annotationRef/>
      </w:r>
      <w:r>
        <w:t>but then you don’t have a spatially conherent demographic history… if we visualize it, you have 6/25 spread all over your map that are affected. Wouldn’t an event that resulted in a bottleneck tend to exhibit some degree of spatial autocorrelation?</w:t>
      </w:r>
    </w:p>
  </w:comment>
  <w:comment w:id="30" w:author="Field" w:date="2019-08-04T18:22:00Z" w:initials="OPP">
    <w:p w14:paraId="113BC891" w14:textId="7738740D" w:rsidR="009F2782" w:rsidRDefault="009F2782">
      <w:pPr>
        <w:pStyle w:val="Commentaire"/>
      </w:pPr>
      <w:r>
        <w:rPr>
          <w:rStyle w:val="Marquedecommentaire"/>
        </w:rPr>
        <w:annotationRef/>
      </w:r>
      <w:r>
        <w:t>change</w:t>
      </w:r>
    </w:p>
  </w:comment>
  <w:comment w:id="31" w:author="Patrick" w:date="2019-07-18T14:47:00Z" w:initials="P">
    <w:p w14:paraId="7DDD8A63" w14:textId="75C5C4CC" w:rsidR="007342E5" w:rsidRDefault="007342E5">
      <w:pPr>
        <w:pStyle w:val="Commentaire"/>
      </w:pPr>
      <w:r>
        <w:rPr>
          <w:rStyle w:val="Marquedecommentaire"/>
        </w:rPr>
        <w:annotationRef/>
      </w:r>
      <w:r>
        <w:t>Suggest background on the importance of testing for differences that are :significant” and what sort of challenges that poses – such that one requires the use of an elegant permuation  approach</w:t>
      </w:r>
      <w:r>
        <w:br/>
      </w:r>
      <w:r>
        <w:br/>
        <w:t xml:space="preserve">And in fact, because you are testing the three different permutation approaches, a central onjective of your chapter is to assess which is the most appropriate for genetic data and this type of question. So, this needs to be stated in the introduction as well. </w:t>
      </w:r>
    </w:p>
  </w:comment>
  <w:comment w:id="33" w:author="Patrick" w:date="2019-07-18T14:55:00Z" w:initials="P">
    <w:p w14:paraId="2CEFC4DA" w14:textId="40EEF20D" w:rsidR="00785B7E" w:rsidRDefault="00785B7E">
      <w:pPr>
        <w:pStyle w:val="Commentaire"/>
      </w:pPr>
      <w:r>
        <w:rPr>
          <w:rStyle w:val="Marquedecommentaire"/>
        </w:rPr>
        <w:annotationRef/>
      </w:r>
      <w:r>
        <w:t>Well explained – makes sense</w:t>
      </w:r>
    </w:p>
  </w:comment>
  <w:comment w:id="34" w:author="Patrick" w:date="2019-07-18T14:55:00Z" w:initials="P">
    <w:p w14:paraId="29C8A7E1" w14:textId="216C6BCF" w:rsidR="00785B7E" w:rsidRDefault="00785B7E">
      <w:pPr>
        <w:pStyle w:val="Commentaire"/>
      </w:pPr>
      <w:r>
        <w:rPr>
          <w:rStyle w:val="Marquedecommentaire"/>
        </w:rPr>
        <w:annotationRef/>
      </w:r>
      <w:r>
        <w:t>Maybe a graph would better illustrate these results?</w:t>
      </w:r>
    </w:p>
  </w:comment>
  <w:comment w:id="35" w:author="Patrick" w:date="2019-07-18T14:56:00Z" w:initials="P">
    <w:p w14:paraId="5770B6B2" w14:textId="658107F4" w:rsidR="00785B7E" w:rsidRDefault="00785B7E">
      <w:pPr>
        <w:pStyle w:val="Commentaire"/>
      </w:pPr>
      <w:r>
        <w:rPr>
          <w:rStyle w:val="Marquedecommentaire"/>
        </w:rPr>
        <w:annotationRef/>
      </w:r>
      <w:r>
        <w:t>Were you really unsure if it was?</w:t>
      </w:r>
    </w:p>
  </w:comment>
  <w:comment w:id="36" w:author="Patrick" w:date="2019-07-18T14:56:00Z" w:initials="P">
    <w:p w14:paraId="221B11A8" w14:textId="292665BB" w:rsidR="00785B7E" w:rsidRDefault="00785B7E">
      <w:pPr>
        <w:pStyle w:val="Commentaire"/>
      </w:pPr>
      <w:r>
        <w:rPr>
          <w:rStyle w:val="Marquedecommentaire"/>
        </w:rPr>
        <w:annotationRef/>
      </w:r>
      <w:r>
        <w:t>Explain why the others are not as well please</w:t>
      </w:r>
    </w:p>
  </w:comment>
  <w:comment w:id="37" w:author="Patrick" w:date="2019-07-18T14:56:00Z" w:initials="P">
    <w:p w14:paraId="411978B9" w14:textId="52C1D70E" w:rsidR="00785B7E" w:rsidRDefault="00785B7E">
      <w:pPr>
        <w:pStyle w:val="Commentaire"/>
      </w:pPr>
      <w:r>
        <w:rPr>
          <w:rStyle w:val="Marquedecommentaire"/>
        </w:rPr>
        <w:annotationRef/>
      </w:r>
      <w:r>
        <w:t>How would population size or amount of genomic information affect results (recall the first review of Paul’s paper asked for other factos like this)</w:t>
      </w:r>
    </w:p>
  </w:comment>
  <w:comment w:id="38" w:author="Patrick" w:date="2019-07-18T14:57:00Z" w:initials="P">
    <w:p w14:paraId="7164096D" w14:textId="3382C8E2" w:rsidR="00785B7E" w:rsidRDefault="00785B7E">
      <w:pPr>
        <w:pStyle w:val="Commentaire"/>
      </w:pPr>
      <w:r>
        <w:rPr>
          <w:rStyle w:val="Marquedecommentaire"/>
        </w:rPr>
        <w:annotationRef/>
      </w:r>
      <w:r>
        <w:t>It would be good to explicitly quantify the decay rate of the signal of the previous demographic event under different demographic contexts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F1A53D" w15:done="0"/>
  <w15:commentEx w15:paraId="7A37E18C" w15:done="0"/>
  <w15:commentEx w15:paraId="6E6EC50B" w15:done="0"/>
  <w15:commentEx w15:paraId="0321B024" w15:done="0"/>
  <w15:commentEx w15:paraId="3A061870" w15:done="0"/>
  <w15:commentEx w15:paraId="28F489B6" w15:done="0"/>
  <w15:commentEx w15:paraId="47FEDD0C" w15:done="0"/>
  <w15:commentEx w15:paraId="57C09922" w15:done="0"/>
  <w15:commentEx w15:paraId="2396D29D" w15:done="0"/>
  <w15:commentEx w15:paraId="2A18B25F" w15:done="0"/>
  <w15:commentEx w15:paraId="783E5DDF" w15:done="0"/>
  <w15:commentEx w15:paraId="3EC470E0" w15:done="0"/>
  <w15:commentEx w15:paraId="4CE75B95" w15:done="0"/>
  <w15:commentEx w15:paraId="0652C027" w15:done="0"/>
  <w15:commentEx w15:paraId="113BC891" w15:done="0"/>
  <w15:commentEx w15:paraId="7DDD8A63" w15:done="0"/>
  <w15:commentEx w15:paraId="2CEFC4DA" w15:done="0"/>
  <w15:commentEx w15:paraId="29C8A7E1" w15:done="0"/>
  <w15:commentEx w15:paraId="5770B6B2" w15:done="0"/>
  <w15:commentEx w15:paraId="221B11A8" w15:done="0"/>
  <w15:commentEx w15:paraId="411978B9" w15:done="0"/>
  <w15:commentEx w15:paraId="7164096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n WITTISCHE">
    <w15:presenceInfo w15:providerId="Windows Live" w15:userId="33223d2814f409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GB" w:vendorID="64" w:dllVersion="131078" w:nlCheck="1" w:checkStyle="0"/>
  <w:activeWritingStyle w:appName="MSWord" w:lang="en-US" w:vendorID="64" w:dllVersion="131078" w:nlCheck="1" w:checkStyle="0"/>
  <w:activeWritingStyle w:appName="MSWord" w:lang="en-CA" w:vendorID="64" w:dllVersion="131078" w:nlCheck="1" w:checkStyle="0"/>
  <w:activeWritingStyle w:appName="MSWord" w:lang="fr-CA" w:vendorID="64" w:dllVersion="131078" w:nlCheck="1" w:checkStyle="0"/>
  <w:activeWritingStyle w:appName="MSWord" w:lang="fr-FR" w:vendorID="64" w:dllVersion="131078" w:nlCheck="1" w:checkStyle="1"/>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U2NTU3NzUxsTQ0sTRX0lEKTi0uzszPAykwrQUA3BeQgywAAAA="/>
  </w:docVars>
  <w:rsids>
    <w:rsidRoot w:val="1F7300AD"/>
    <w:rsid w:val="00006139"/>
    <w:rsid w:val="00022A21"/>
    <w:rsid w:val="00042F44"/>
    <w:rsid w:val="00050A75"/>
    <w:rsid w:val="00057A84"/>
    <w:rsid w:val="00062DF6"/>
    <w:rsid w:val="00072355"/>
    <w:rsid w:val="000725EB"/>
    <w:rsid w:val="00072D54"/>
    <w:rsid w:val="00073669"/>
    <w:rsid w:val="000778EF"/>
    <w:rsid w:val="000905ED"/>
    <w:rsid w:val="000A7C2A"/>
    <w:rsid w:val="000B60C7"/>
    <w:rsid w:val="000E0725"/>
    <w:rsid w:val="000F4533"/>
    <w:rsid w:val="001202C3"/>
    <w:rsid w:val="0013215B"/>
    <w:rsid w:val="00135F9E"/>
    <w:rsid w:val="00153A34"/>
    <w:rsid w:val="00155566"/>
    <w:rsid w:val="00156869"/>
    <w:rsid w:val="00162224"/>
    <w:rsid w:val="001655DC"/>
    <w:rsid w:val="0016565A"/>
    <w:rsid w:val="00191644"/>
    <w:rsid w:val="001A08ED"/>
    <w:rsid w:val="001B415F"/>
    <w:rsid w:val="001C22A3"/>
    <w:rsid w:val="001C4AA4"/>
    <w:rsid w:val="001D11C3"/>
    <w:rsid w:val="001D3609"/>
    <w:rsid w:val="001F69C9"/>
    <w:rsid w:val="002025A1"/>
    <w:rsid w:val="002177D5"/>
    <w:rsid w:val="002304BE"/>
    <w:rsid w:val="00233C00"/>
    <w:rsid w:val="00266961"/>
    <w:rsid w:val="00284AB2"/>
    <w:rsid w:val="00294298"/>
    <w:rsid w:val="002B4DD7"/>
    <w:rsid w:val="002B59EB"/>
    <w:rsid w:val="002C13DE"/>
    <w:rsid w:val="002D4F6A"/>
    <w:rsid w:val="002E06AC"/>
    <w:rsid w:val="002E334A"/>
    <w:rsid w:val="002E77A8"/>
    <w:rsid w:val="00306772"/>
    <w:rsid w:val="00306CC6"/>
    <w:rsid w:val="003144BF"/>
    <w:rsid w:val="003155FD"/>
    <w:rsid w:val="0031656D"/>
    <w:rsid w:val="00323E3E"/>
    <w:rsid w:val="00334CB6"/>
    <w:rsid w:val="00350A55"/>
    <w:rsid w:val="00364022"/>
    <w:rsid w:val="00383EB8"/>
    <w:rsid w:val="003A6134"/>
    <w:rsid w:val="003B1A7D"/>
    <w:rsid w:val="003C240A"/>
    <w:rsid w:val="003C57D0"/>
    <w:rsid w:val="003E23AF"/>
    <w:rsid w:val="003F1C9F"/>
    <w:rsid w:val="003F237F"/>
    <w:rsid w:val="003F4D83"/>
    <w:rsid w:val="003F634D"/>
    <w:rsid w:val="0040343B"/>
    <w:rsid w:val="00437721"/>
    <w:rsid w:val="00442EA5"/>
    <w:rsid w:val="004446BB"/>
    <w:rsid w:val="00447B1F"/>
    <w:rsid w:val="00452D56"/>
    <w:rsid w:val="004553BC"/>
    <w:rsid w:val="00486776"/>
    <w:rsid w:val="004961B5"/>
    <w:rsid w:val="004A5AFD"/>
    <w:rsid w:val="004B157E"/>
    <w:rsid w:val="004B267D"/>
    <w:rsid w:val="004B4AC8"/>
    <w:rsid w:val="004C4000"/>
    <w:rsid w:val="004C5A94"/>
    <w:rsid w:val="004D5177"/>
    <w:rsid w:val="004E3308"/>
    <w:rsid w:val="004F75DC"/>
    <w:rsid w:val="00521230"/>
    <w:rsid w:val="00533C15"/>
    <w:rsid w:val="00551879"/>
    <w:rsid w:val="00572658"/>
    <w:rsid w:val="005D31D9"/>
    <w:rsid w:val="005D64D3"/>
    <w:rsid w:val="005E361A"/>
    <w:rsid w:val="005E7082"/>
    <w:rsid w:val="00601B9A"/>
    <w:rsid w:val="0061771D"/>
    <w:rsid w:val="00621722"/>
    <w:rsid w:val="00621A37"/>
    <w:rsid w:val="006249CA"/>
    <w:rsid w:val="00626A84"/>
    <w:rsid w:val="00643CB8"/>
    <w:rsid w:val="00660675"/>
    <w:rsid w:val="00686A63"/>
    <w:rsid w:val="006906EE"/>
    <w:rsid w:val="00697341"/>
    <w:rsid w:val="006B1A1E"/>
    <w:rsid w:val="006B311D"/>
    <w:rsid w:val="006C0BD9"/>
    <w:rsid w:val="006C73EF"/>
    <w:rsid w:val="006E2B87"/>
    <w:rsid w:val="006E37D4"/>
    <w:rsid w:val="006E4383"/>
    <w:rsid w:val="006E60E3"/>
    <w:rsid w:val="006F3687"/>
    <w:rsid w:val="007001CC"/>
    <w:rsid w:val="0070380C"/>
    <w:rsid w:val="00704C02"/>
    <w:rsid w:val="007163BF"/>
    <w:rsid w:val="0072632B"/>
    <w:rsid w:val="007342E5"/>
    <w:rsid w:val="00735351"/>
    <w:rsid w:val="00737332"/>
    <w:rsid w:val="00740ADA"/>
    <w:rsid w:val="00755DC6"/>
    <w:rsid w:val="007759B1"/>
    <w:rsid w:val="00777890"/>
    <w:rsid w:val="00777C6B"/>
    <w:rsid w:val="00782034"/>
    <w:rsid w:val="00785B7E"/>
    <w:rsid w:val="0079063D"/>
    <w:rsid w:val="00792102"/>
    <w:rsid w:val="00797015"/>
    <w:rsid w:val="0079757B"/>
    <w:rsid w:val="007A2DAB"/>
    <w:rsid w:val="007A6A5C"/>
    <w:rsid w:val="007C4346"/>
    <w:rsid w:val="007E01A2"/>
    <w:rsid w:val="007E0A82"/>
    <w:rsid w:val="007E1A30"/>
    <w:rsid w:val="007F64C9"/>
    <w:rsid w:val="0081354E"/>
    <w:rsid w:val="00814896"/>
    <w:rsid w:val="008175E9"/>
    <w:rsid w:val="00835BE0"/>
    <w:rsid w:val="00874EE6"/>
    <w:rsid w:val="00890166"/>
    <w:rsid w:val="008B025E"/>
    <w:rsid w:val="008E407E"/>
    <w:rsid w:val="008E5FC5"/>
    <w:rsid w:val="009133B8"/>
    <w:rsid w:val="00915270"/>
    <w:rsid w:val="00923274"/>
    <w:rsid w:val="00925C2D"/>
    <w:rsid w:val="00926B09"/>
    <w:rsid w:val="00952261"/>
    <w:rsid w:val="0095690C"/>
    <w:rsid w:val="009654F3"/>
    <w:rsid w:val="009669D3"/>
    <w:rsid w:val="009674FB"/>
    <w:rsid w:val="00974576"/>
    <w:rsid w:val="00982237"/>
    <w:rsid w:val="0098563C"/>
    <w:rsid w:val="00990531"/>
    <w:rsid w:val="00991DD0"/>
    <w:rsid w:val="00996A7C"/>
    <w:rsid w:val="009B6659"/>
    <w:rsid w:val="009D0101"/>
    <w:rsid w:val="009D2511"/>
    <w:rsid w:val="009D29CD"/>
    <w:rsid w:val="009D2B71"/>
    <w:rsid w:val="009D6346"/>
    <w:rsid w:val="009E1355"/>
    <w:rsid w:val="009E2F47"/>
    <w:rsid w:val="009F2782"/>
    <w:rsid w:val="009F6209"/>
    <w:rsid w:val="00A32C6C"/>
    <w:rsid w:val="00A34A66"/>
    <w:rsid w:val="00A42CBD"/>
    <w:rsid w:val="00A434A0"/>
    <w:rsid w:val="00A52DCD"/>
    <w:rsid w:val="00A547BA"/>
    <w:rsid w:val="00A655D5"/>
    <w:rsid w:val="00A84688"/>
    <w:rsid w:val="00AB02B4"/>
    <w:rsid w:val="00AB5D6B"/>
    <w:rsid w:val="00AB62F5"/>
    <w:rsid w:val="00AC0AD3"/>
    <w:rsid w:val="00AC799E"/>
    <w:rsid w:val="00AD6530"/>
    <w:rsid w:val="00B03117"/>
    <w:rsid w:val="00B1288E"/>
    <w:rsid w:val="00B20D6F"/>
    <w:rsid w:val="00B37E7E"/>
    <w:rsid w:val="00B55714"/>
    <w:rsid w:val="00B56B51"/>
    <w:rsid w:val="00B56F27"/>
    <w:rsid w:val="00B77390"/>
    <w:rsid w:val="00B808A2"/>
    <w:rsid w:val="00B93E1E"/>
    <w:rsid w:val="00B950B6"/>
    <w:rsid w:val="00BA693E"/>
    <w:rsid w:val="00BA6E6C"/>
    <w:rsid w:val="00BD03D6"/>
    <w:rsid w:val="00BD2FB2"/>
    <w:rsid w:val="00C06A69"/>
    <w:rsid w:val="00C4150C"/>
    <w:rsid w:val="00C441AE"/>
    <w:rsid w:val="00C45170"/>
    <w:rsid w:val="00C45E48"/>
    <w:rsid w:val="00C51D16"/>
    <w:rsid w:val="00C52C6B"/>
    <w:rsid w:val="00C85CED"/>
    <w:rsid w:val="00C91755"/>
    <w:rsid w:val="00C922B5"/>
    <w:rsid w:val="00C929C6"/>
    <w:rsid w:val="00C943D6"/>
    <w:rsid w:val="00C96FEA"/>
    <w:rsid w:val="00CB6B20"/>
    <w:rsid w:val="00CC6A69"/>
    <w:rsid w:val="00CD3161"/>
    <w:rsid w:val="00CD6CF7"/>
    <w:rsid w:val="00D0317F"/>
    <w:rsid w:val="00D132B9"/>
    <w:rsid w:val="00D17AA7"/>
    <w:rsid w:val="00D41FF6"/>
    <w:rsid w:val="00D52C9B"/>
    <w:rsid w:val="00D56B44"/>
    <w:rsid w:val="00D620B6"/>
    <w:rsid w:val="00D6593C"/>
    <w:rsid w:val="00D81855"/>
    <w:rsid w:val="00D85078"/>
    <w:rsid w:val="00D95F30"/>
    <w:rsid w:val="00DC232F"/>
    <w:rsid w:val="00DC6940"/>
    <w:rsid w:val="00E06135"/>
    <w:rsid w:val="00E1066E"/>
    <w:rsid w:val="00E10F59"/>
    <w:rsid w:val="00E1253F"/>
    <w:rsid w:val="00E34874"/>
    <w:rsid w:val="00E37BBE"/>
    <w:rsid w:val="00E41C67"/>
    <w:rsid w:val="00E536D6"/>
    <w:rsid w:val="00E67D4A"/>
    <w:rsid w:val="00E7682F"/>
    <w:rsid w:val="00E773E7"/>
    <w:rsid w:val="00E94678"/>
    <w:rsid w:val="00EA11ED"/>
    <w:rsid w:val="00EC7BAD"/>
    <w:rsid w:val="00EE19DD"/>
    <w:rsid w:val="00EF25C5"/>
    <w:rsid w:val="00F0378E"/>
    <w:rsid w:val="00F166B9"/>
    <w:rsid w:val="00F16D73"/>
    <w:rsid w:val="00F21F52"/>
    <w:rsid w:val="00F223F0"/>
    <w:rsid w:val="00F358C6"/>
    <w:rsid w:val="00F43F59"/>
    <w:rsid w:val="00F551F8"/>
    <w:rsid w:val="00F60796"/>
    <w:rsid w:val="00F63FA9"/>
    <w:rsid w:val="00F919A1"/>
    <w:rsid w:val="00F91FFD"/>
    <w:rsid w:val="00F958FB"/>
    <w:rsid w:val="00FA2465"/>
    <w:rsid w:val="00FB6465"/>
    <w:rsid w:val="00FC1F2A"/>
    <w:rsid w:val="00FE554E"/>
    <w:rsid w:val="00FE67DC"/>
    <w:rsid w:val="00FE79B3"/>
    <w:rsid w:val="1F7300AD"/>
    <w:rsid w:val="22FE9257"/>
    <w:rsid w:val="33780FD1"/>
    <w:rsid w:val="41B2D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00AD"/>
  <w15:docId w15:val="{FA447329-3D02-44E0-8D72-2B45CC65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table" w:styleId="Grilledutableau">
    <w:name w:val="Table Grid"/>
    <w:basedOn w:val="TableauNormal"/>
    <w:uiPriority w:val="39"/>
    <w:rsid w:val="00703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51D16"/>
    <w:pPr>
      <w:ind w:left="720"/>
      <w:contextualSpacing/>
    </w:pPr>
  </w:style>
  <w:style w:type="character" w:styleId="Textedelespacerserv">
    <w:name w:val="Placeholder Text"/>
    <w:basedOn w:val="Policepardfaut"/>
    <w:uiPriority w:val="99"/>
    <w:semiHidden/>
    <w:rsid w:val="00072355"/>
    <w:rPr>
      <w:color w:val="808080"/>
    </w:rPr>
  </w:style>
  <w:style w:type="character" w:styleId="Marquedecommentaire">
    <w:name w:val="annotation reference"/>
    <w:basedOn w:val="Policepardfaut"/>
    <w:uiPriority w:val="99"/>
    <w:semiHidden/>
    <w:unhideWhenUsed/>
    <w:rsid w:val="00915270"/>
    <w:rPr>
      <w:sz w:val="16"/>
      <w:szCs w:val="16"/>
    </w:rPr>
  </w:style>
  <w:style w:type="paragraph" w:styleId="Commentaire">
    <w:name w:val="annotation text"/>
    <w:basedOn w:val="Normal"/>
    <w:link w:val="CommentaireCar"/>
    <w:uiPriority w:val="99"/>
    <w:semiHidden/>
    <w:unhideWhenUsed/>
    <w:rsid w:val="00915270"/>
    <w:pPr>
      <w:spacing w:line="240" w:lineRule="auto"/>
    </w:pPr>
    <w:rPr>
      <w:sz w:val="20"/>
      <w:szCs w:val="20"/>
    </w:rPr>
  </w:style>
  <w:style w:type="character" w:customStyle="1" w:styleId="CommentaireCar">
    <w:name w:val="Commentaire Car"/>
    <w:basedOn w:val="Policepardfaut"/>
    <w:link w:val="Commentaire"/>
    <w:uiPriority w:val="99"/>
    <w:semiHidden/>
    <w:rsid w:val="00915270"/>
    <w:rPr>
      <w:sz w:val="20"/>
      <w:szCs w:val="20"/>
    </w:rPr>
  </w:style>
  <w:style w:type="paragraph" w:styleId="Objetducommentaire">
    <w:name w:val="annotation subject"/>
    <w:basedOn w:val="Commentaire"/>
    <w:next w:val="Commentaire"/>
    <w:link w:val="ObjetducommentaireCar"/>
    <w:uiPriority w:val="99"/>
    <w:semiHidden/>
    <w:unhideWhenUsed/>
    <w:rsid w:val="00915270"/>
    <w:rPr>
      <w:b/>
      <w:bCs/>
    </w:rPr>
  </w:style>
  <w:style w:type="character" w:customStyle="1" w:styleId="ObjetducommentaireCar">
    <w:name w:val="Objet du commentaire Car"/>
    <w:basedOn w:val="CommentaireCar"/>
    <w:link w:val="Objetducommentaire"/>
    <w:uiPriority w:val="99"/>
    <w:semiHidden/>
    <w:rsid w:val="00915270"/>
    <w:rPr>
      <w:b/>
      <w:bCs/>
      <w:sz w:val="20"/>
      <w:szCs w:val="20"/>
    </w:rPr>
  </w:style>
  <w:style w:type="paragraph" w:styleId="Textedebulles">
    <w:name w:val="Balloon Text"/>
    <w:basedOn w:val="Normal"/>
    <w:link w:val="TextedebullesCar"/>
    <w:uiPriority w:val="99"/>
    <w:semiHidden/>
    <w:unhideWhenUsed/>
    <w:rsid w:val="009152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15270"/>
    <w:rPr>
      <w:rFonts w:ascii="Tahoma" w:hAnsi="Tahoma" w:cs="Tahoma"/>
      <w:sz w:val="16"/>
      <w:szCs w:val="16"/>
    </w:rPr>
  </w:style>
  <w:style w:type="character" w:styleId="Lienhypertextesuivivisit">
    <w:name w:val="FollowedHyperlink"/>
    <w:basedOn w:val="Policepardfaut"/>
    <w:uiPriority w:val="99"/>
    <w:semiHidden/>
    <w:unhideWhenUsed/>
    <w:rsid w:val="00C943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03158">
      <w:bodyDiv w:val="1"/>
      <w:marLeft w:val="0"/>
      <w:marRight w:val="0"/>
      <w:marTop w:val="0"/>
      <w:marBottom w:val="0"/>
      <w:divBdr>
        <w:top w:val="none" w:sz="0" w:space="0" w:color="auto"/>
        <w:left w:val="none" w:sz="0" w:space="0" w:color="auto"/>
        <w:bottom w:val="none" w:sz="0" w:space="0" w:color="auto"/>
        <w:right w:val="none" w:sz="0" w:space="0" w:color="auto"/>
      </w:divBdr>
    </w:div>
    <w:div w:id="33236701">
      <w:bodyDiv w:val="1"/>
      <w:marLeft w:val="0"/>
      <w:marRight w:val="0"/>
      <w:marTop w:val="0"/>
      <w:marBottom w:val="0"/>
      <w:divBdr>
        <w:top w:val="none" w:sz="0" w:space="0" w:color="auto"/>
        <w:left w:val="none" w:sz="0" w:space="0" w:color="auto"/>
        <w:bottom w:val="none" w:sz="0" w:space="0" w:color="auto"/>
        <w:right w:val="none" w:sz="0" w:space="0" w:color="auto"/>
      </w:divBdr>
    </w:div>
    <w:div w:id="139616359">
      <w:bodyDiv w:val="1"/>
      <w:marLeft w:val="0"/>
      <w:marRight w:val="0"/>
      <w:marTop w:val="0"/>
      <w:marBottom w:val="0"/>
      <w:divBdr>
        <w:top w:val="none" w:sz="0" w:space="0" w:color="auto"/>
        <w:left w:val="none" w:sz="0" w:space="0" w:color="auto"/>
        <w:bottom w:val="none" w:sz="0" w:space="0" w:color="auto"/>
        <w:right w:val="none" w:sz="0" w:space="0" w:color="auto"/>
      </w:divBdr>
    </w:div>
    <w:div w:id="180750908">
      <w:bodyDiv w:val="1"/>
      <w:marLeft w:val="0"/>
      <w:marRight w:val="0"/>
      <w:marTop w:val="0"/>
      <w:marBottom w:val="0"/>
      <w:divBdr>
        <w:top w:val="none" w:sz="0" w:space="0" w:color="auto"/>
        <w:left w:val="none" w:sz="0" w:space="0" w:color="auto"/>
        <w:bottom w:val="none" w:sz="0" w:space="0" w:color="auto"/>
        <w:right w:val="none" w:sz="0" w:space="0" w:color="auto"/>
      </w:divBdr>
    </w:div>
    <w:div w:id="194118325">
      <w:bodyDiv w:val="1"/>
      <w:marLeft w:val="0"/>
      <w:marRight w:val="0"/>
      <w:marTop w:val="0"/>
      <w:marBottom w:val="0"/>
      <w:divBdr>
        <w:top w:val="none" w:sz="0" w:space="0" w:color="auto"/>
        <w:left w:val="none" w:sz="0" w:space="0" w:color="auto"/>
        <w:bottom w:val="none" w:sz="0" w:space="0" w:color="auto"/>
        <w:right w:val="none" w:sz="0" w:space="0" w:color="auto"/>
      </w:divBdr>
    </w:div>
    <w:div w:id="263652203">
      <w:bodyDiv w:val="1"/>
      <w:marLeft w:val="0"/>
      <w:marRight w:val="0"/>
      <w:marTop w:val="0"/>
      <w:marBottom w:val="0"/>
      <w:divBdr>
        <w:top w:val="none" w:sz="0" w:space="0" w:color="auto"/>
        <w:left w:val="none" w:sz="0" w:space="0" w:color="auto"/>
        <w:bottom w:val="none" w:sz="0" w:space="0" w:color="auto"/>
        <w:right w:val="none" w:sz="0" w:space="0" w:color="auto"/>
      </w:divBdr>
    </w:div>
    <w:div w:id="368141216">
      <w:bodyDiv w:val="1"/>
      <w:marLeft w:val="0"/>
      <w:marRight w:val="0"/>
      <w:marTop w:val="0"/>
      <w:marBottom w:val="0"/>
      <w:divBdr>
        <w:top w:val="none" w:sz="0" w:space="0" w:color="auto"/>
        <w:left w:val="none" w:sz="0" w:space="0" w:color="auto"/>
        <w:bottom w:val="none" w:sz="0" w:space="0" w:color="auto"/>
        <w:right w:val="none" w:sz="0" w:space="0" w:color="auto"/>
      </w:divBdr>
    </w:div>
    <w:div w:id="887372448">
      <w:bodyDiv w:val="1"/>
      <w:marLeft w:val="0"/>
      <w:marRight w:val="0"/>
      <w:marTop w:val="0"/>
      <w:marBottom w:val="0"/>
      <w:divBdr>
        <w:top w:val="none" w:sz="0" w:space="0" w:color="auto"/>
        <w:left w:val="none" w:sz="0" w:space="0" w:color="auto"/>
        <w:bottom w:val="none" w:sz="0" w:space="0" w:color="auto"/>
        <w:right w:val="none" w:sz="0" w:space="0" w:color="auto"/>
      </w:divBdr>
    </w:div>
    <w:div w:id="930624611">
      <w:bodyDiv w:val="1"/>
      <w:marLeft w:val="0"/>
      <w:marRight w:val="0"/>
      <w:marTop w:val="0"/>
      <w:marBottom w:val="0"/>
      <w:divBdr>
        <w:top w:val="none" w:sz="0" w:space="0" w:color="auto"/>
        <w:left w:val="none" w:sz="0" w:space="0" w:color="auto"/>
        <w:bottom w:val="none" w:sz="0" w:space="0" w:color="auto"/>
        <w:right w:val="none" w:sz="0" w:space="0" w:color="auto"/>
      </w:divBdr>
    </w:div>
    <w:div w:id="1076782311">
      <w:bodyDiv w:val="1"/>
      <w:marLeft w:val="0"/>
      <w:marRight w:val="0"/>
      <w:marTop w:val="0"/>
      <w:marBottom w:val="0"/>
      <w:divBdr>
        <w:top w:val="none" w:sz="0" w:space="0" w:color="auto"/>
        <w:left w:val="none" w:sz="0" w:space="0" w:color="auto"/>
        <w:bottom w:val="none" w:sz="0" w:space="0" w:color="auto"/>
        <w:right w:val="none" w:sz="0" w:space="0" w:color="auto"/>
      </w:divBdr>
    </w:div>
    <w:div w:id="1166214658">
      <w:bodyDiv w:val="1"/>
      <w:marLeft w:val="0"/>
      <w:marRight w:val="0"/>
      <w:marTop w:val="0"/>
      <w:marBottom w:val="0"/>
      <w:divBdr>
        <w:top w:val="none" w:sz="0" w:space="0" w:color="auto"/>
        <w:left w:val="none" w:sz="0" w:space="0" w:color="auto"/>
        <w:bottom w:val="none" w:sz="0" w:space="0" w:color="auto"/>
        <w:right w:val="none" w:sz="0" w:space="0" w:color="auto"/>
      </w:divBdr>
    </w:div>
    <w:div w:id="1175655431">
      <w:bodyDiv w:val="1"/>
      <w:marLeft w:val="0"/>
      <w:marRight w:val="0"/>
      <w:marTop w:val="0"/>
      <w:marBottom w:val="0"/>
      <w:divBdr>
        <w:top w:val="none" w:sz="0" w:space="0" w:color="auto"/>
        <w:left w:val="none" w:sz="0" w:space="0" w:color="auto"/>
        <w:bottom w:val="none" w:sz="0" w:space="0" w:color="auto"/>
        <w:right w:val="none" w:sz="0" w:space="0" w:color="auto"/>
      </w:divBdr>
    </w:div>
    <w:div w:id="1247960662">
      <w:bodyDiv w:val="1"/>
      <w:marLeft w:val="0"/>
      <w:marRight w:val="0"/>
      <w:marTop w:val="0"/>
      <w:marBottom w:val="0"/>
      <w:divBdr>
        <w:top w:val="none" w:sz="0" w:space="0" w:color="auto"/>
        <w:left w:val="none" w:sz="0" w:space="0" w:color="auto"/>
        <w:bottom w:val="none" w:sz="0" w:space="0" w:color="auto"/>
        <w:right w:val="none" w:sz="0" w:space="0" w:color="auto"/>
      </w:divBdr>
    </w:div>
    <w:div w:id="1397124904">
      <w:bodyDiv w:val="1"/>
      <w:marLeft w:val="0"/>
      <w:marRight w:val="0"/>
      <w:marTop w:val="0"/>
      <w:marBottom w:val="0"/>
      <w:divBdr>
        <w:top w:val="none" w:sz="0" w:space="0" w:color="auto"/>
        <w:left w:val="none" w:sz="0" w:space="0" w:color="auto"/>
        <w:bottom w:val="none" w:sz="0" w:space="0" w:color="auto"/>
        <w:right w:val="none" w:sz="0" w:space="0" w:color="auto"/>
      </w:divBdr>
    </w:div>
    <w:div w:id="1429302818">
      <w:bodyDiv w:val="1"/>
      <w:marLeft w:val="0"/>
      <w:marRight w:val="0"/>
      <w:marTop w:val="0"/>
      <w:marBottom w:val="0"/>
      <w:divBdr>
        <w:top w:val="none" w:sz="0" w:space="0" w:color="auto"/>
        <w:left w:val="none" w:sz="0" w:space="0" w:color="auto"/>
        <w:bottom w:val="none" w:sz="0" w:space="0" w:color="auto"/>
        <w:right w:val="none" w:sz="0" w:space="0" w:color="auto"/>
      </w:divBdr>
    </w:div>
    <w:div w:id="1501970520">
      <w:bodyDiv w:val="1"/>
      <w:marLeft w:val="0"/>
      <w:marRight w:val="0"/>
      <w:marTop w:val="0"/>
      <w:marBottom w:val="0"/>
      <w:divBdr>
        <w:top w:val="none" w:sz="0" w:space="0" w:color="auto"/>
        <w:left w:val="none" w:sz="0" w:space="0" w:color="auto"/>
        <w:bottom w:val="none" w:sz="0" w:space="0" w:color="auto"/>
        <w:right w:val="none" w:sz="0" w:space="0" w:color="auto"/>
      </w:divBdr>
    </w:div>
    <w:div w:id="1553035955">
      <w:bodyDiv w:val="1"/>
      <w:marLeft w:val="0"/>
      <w:marRight w:val="0"/>
      <w:marTop w:val="0"/>
      <w:marBottom w:val="0"/>
      <w:divBdr>
        <w:top w:val="none" w:sz="0" w:space="0" w:color="auto"/>
        <w:left w:val="none" w:sz="0" w:space="0" w:color="auto"/>
        <w:bottom w:val="none" w:sz="0" w:space="0" w:color="auto"/>
        <w:right w:val="none" w:sz="0" w:space="0" w:color="auto"/>
      </w:divBdr>
    </w:div>
    <w:div w:id="1876456785">
      <w:bodyDiv w:val="1"/>
      <w:marLeft w:val="0"/>
      <w:marRight w:val="0"/>
      <w:marTop w:val="0"/>
      <w:marBottom w:val="0"/>
      <w:divBdr>
        <w:top w:val="none" w:sz="0" w:space="0" w:color="auto"/>
        <w:left w:val="none" w:sz="0" w:space="0" w:color="auto"/>
        <w:bottom w:val="none" w:sz="0" w:space="0" w:color="auto"/>
        <w:right w:val="none" w:sz="0" w:space="0" w:color="auto"/>
      </w:divBdr>
    </w:div>
    <w:div w:id="1876960284">
      <w:bodyDiv w:val="1"/>
      <w:marLeft w:val="0"/>
      <w:marRight w:val="0"/>
      <w:marTop w:val="0"/>
      <w:marBottom w:val="0"/>
      <w:divBdr>
        <w:top w:val="none" w:sz="0" w:space="0" w:color="auto"/>
        <w:left w:val="none" w:sz="0" w:space="0" w:color="auto"/>
        <w:bottom w:val="none" w:sz="0" w:space="0" w:color="auto"/>
        <w:right w:val="none" w:sz="0" w:space="0" w:color="auto"/>
      </w:divBdr>
    </w:div>
    <w:div w:id="189237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journals.plos.org/plosgenetics/article?id=10.1371/journal.pgen.1003905"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wittische@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228D0-047D-4A54-AF6D-EBBEA0F04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19</Pages>
  <Words>19107</Words>
  <Characters>108916</Characters>
  <Application>Microsoft Office Word</Application>
  <DocSecurity>0</DocSecurity>
  <Lines>907</Lines>
  <Paragraphs>255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Wittische Julian</dc:creator>
  <cp:lastModifiedBy>Julian WITTISCHE</cp:lastModifiedBy>
  <cp:revision>54</cp:revision>
  <dcterms:created xsi:type="dcterms:W3CDTF">2019-08-04T21:34:00Z</dcterms:created>
  <dcterms:modified xsi:type="dcterms:W3CDTF">2019-08-19T20:34:00Z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http://www.zotero.org/styles/methods-in-ecology-and-evolution</vt:lpwstr>
  </property>
  <property fmtid="{D5CDD505-2E9C-101B-9397-08002B2CF9AE}" pid="13" name="Mendeley Recent Style Name 5_1">
    <vt:lpwstr>Methods in Ecology and Evolution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http://www.zotero.org/styles/molecular-ecology</vt:lpwstr>
  </property>
  <property fmtid="{D5CDD505-2E9C-101B-9397-08002B2CF9AE}" pid="19" name="Mendeley Recent Style Name 8_1">
    <vt:lpwstr>Molecular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http://www.zotero.org/styles/methods-in-ecology-and-evolution</vt:lpwstr>
  </property>
</Properties>
</file>