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5535C" w14:textId="32030C15" w:rsidR="004E13A5" w:rsidRPr="0007763B" w:rsidRDefault="004E13A5" w:rsidP="00A51948">
      <w:pPr>
        <w:spacing w:before="240" w:after="240" w:line="480" w:lineRule="auto"/>
        <w:rPr>
          <w:rFonts w:ascii="Times New Roman" w:hAnsi="Times New Roman" w:cs="Times New Roman"/>
          <w:sz w:val="24"/>
          <w:szCs w:val="24"/>
        </w:rPr>
      </w:pPr>
      <w:r w:rsidRPr="0007763B">
        <w:rPr>
          <w:rFonts w:ascii="Times New Roman" w:eastAsia="Times New Roman" w:hAnsi="Times New Roman" w:cs="Times New Roman"/>
          <w:b/>
          <w:bCs/>
          <w:sz w:val="24"/>
          <w:szCs w:val="24"/>
        </w:rPr>
        <w:t>Detecting exceptional temporal changes in genetic diversity using limited information</w:t>
      </w:r>
    </w:p>
    <w:p w14:paraId="211B947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3A1B5ADE" w14:textId="5C6FE0B3" w:rsidR="004E13A5" w:rsidRPr="00F322CA" w:rsidRDefault="004E13A5" w:rsidP="00A51948">
      <w:pPr>
        <w:spacing w:before="240" w:after="240" w:line="480" w:lineRule="auto"/>
        <w:rPr>
          <w:rFonts w:ascii="Times New Roman" w:eastAsia="Times New Roman" w:hAnsi="Times New Roman" w:cs="Times New Roman"/>
          <w:sz w:val="24"/>
          <w:szCs w:val="24"/>
          <w:vertAlign w:val="superscript"/>
        </w:rPr>
      </w:pPr>
      <w:r w:rsidRPr="0007763B">
        <w:rPr>
          <w:rFonts w:ascii="Times New Roman" w:eastAsia="Times New Roman" w:hAnsi="Times New Roman" w:cs="Times New Roman"/>
          <w:sz w:val="24"/>
          <w:szCs w:val="24"/>
        </w:rPr>
        <w:t>Julian Wittische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Pierre Legendre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Patrick M. A. James</w:t>
      </w:r>
      <w:r w:rsidR="00F322CA">
        <w:rPr>
          <w:rFonts w:ascii="Times New Roman" w:eastAsia="Times New Roman" w:hAnsi="Times New Roman" w:cs="Times New Roman"/>
          <w:sz w:val="24"/>
          <w:szCs w:val="24"/>
          <w:vertAlign w:val="superscript"/>
        </w:rPr>
        <w:t>1,2</w:t>
      </w:r>
    </w:p>
    <w:p w14:paraId="4679D4FC"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4AEC9552" w14:textId="6E4BD447" w:rsidR="004E13A5" w:rsidRPr="00AD29E1" w:rsidRDefault="00F322CA"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lang w:val="fr-CA"/>
        </w:rPr>
        <w:t xml:space="preserve">1 </w:t>
      </w:r>
      <w:r w:rsidR="004E13A5" w:rsidRPr="0007763B">
        <w:rPr>
          <w:rFonts w:ascii="Times New Roman" w:eastAsia="Times New Roman" w:hAnsi="Times New Roman" w:cs="Times New Roman"/>
          <w:sz w:val="24"/>
          <w:szCs w:val="24"/>
          <w:lang w:val="fr-CA"/>
        </w:rPr>
        <w:t>Dépar</w:t>
      </w:r>
      <w:r>
        <w:rPr>
          <w:rFonts w:ascii="Times New Roman" w:eastAsia="Times New Roman" w:hAnsi="Times New Roman" w:cs="Times New Roman"/>
          <w:sz w:val="24"/>
          <w:szCs w:val="24"/>
          <w:lang w:val="fr-CA"/>
        </w:rPr>
        <w:t>tement de Sciences Biologiques</w:t>
      </w:r>
      <w:r w:rsidR="004E13A5" w:rsidRPr="0007763B">
        <w:rPr>
          <w:rFonts w:ascii="Times New Roman" w:eastAsia="Times New Roman" w:hAnsi="Times New Roman" w:cs="Times New Roman"/>
          <w:sz w:val="24"/>
          <w:szCs w:val="24"/>
          <w:lang w:val="fr-CA"/>
        </w:rPr>
        <w:t xml:space="preserve">, </w:t>
      </w:r>
      <w:r w:rsidR="005E5CC4">
        <w:rPr>
          <w:rFonts w:ascii="Times New Roman" w:eastAsia="Times New Roman" w:hAnsi="Times New Roman" w:cs="Times New Roman"/>
          <w:sz w:val="24"/>
          <w:szCs w:val="24"/>
          <w:lang w:val="fr-CA"/>
        </w:rPr>
        <w:t xml:space="preserve">Campus MIL, </w:t>
      </w:r>
      <w:r w:rsidR="004E13A5" w:rsidRPr="0007763B">
        <w:rPr>
          <w:rFonts w:ascii="Times New Roman" w:eastAsia="Times New Roman" w:hAnsi="Times New Roman" w:cs="Times New Roman"/>
          <w:sz w:val="24"/>
          <w:szCs w:val="24"/>
          <w:lang w:val="fr-CA"/>
        </w:rPr>
        <w:t xml:space="preserve">Université de Montréal, </w:t>
      </w:r>
      <w:r w:rsidR="005E5CC4">
        <w:rPr>
          <w:rFonts w:ascii="Times New Roman" w:eastAsia="Times New Roman" w:hAnsi="Times New Roman" w:cs="Times New Roman"/>
          <w:sz w:val="24"/>
          <w:szCs w:val="24"/>
          <w:lang w:val="fr-CA"/>
        </w:rPr>
        <w:t xml:space="preserve">C.P. 6128, succ. </w:t>
      </w:r>
      <w:r w:rsidR="005E5CC4" w:rsidRPr="00AD29E1">
        <w:rPr>
          <w:rFonts w:ascii="Times New Roman" w:eastAsia="Times New Roman" w:hAnsi="Times New Roman" w:cs="Times New Roman"/>
          <w:sz w:val="24"/>
          <w:szCs w:val="24"/>
        </w:rPr>
        <w:t xml:space="preserve">Centre-ville, </w:t>
      </w:r>
      <w:r w:rsidR="004E13A5" w:rsidRPr="00AD29E1">
        <w:rPr>
          <w:rFonts w:ascii="Times New Roman" w:eastAsia="Times New Roman" w:hAnsi="Times New Roman" w:cs="Times New Roman"/>
          <w:sz w:val="24"/>
          <w:szCs w:val="24"/>
        </w:rPr>
        <w:t>Montréal, QC, Canada, H3C 3J7</w:t>
      </w:r>
    </w:p>
    <w:p w14:paraId="43FF6B38" w14:textId="2CDDCBB6" w:rsidR="00F322CA" w:rsidRPr="00F322CA" w:rsidRDefault="00F322CA" w:rsidP="00A51948">
      <w:pPr>
        <w:spacing w:before="240" w:after="240" w:line="480" w:lineRule="auto"/>
        <w:rPr>
          <w:rFonts w:ascii="Times New Roman" w:eastAsia="Times New Roman" w:hAnsi="Times New Roman" w:cs="Times New Roman"/>
          <w:sz w:val="24"/>
          <w:szCs w:val="24"/>
        </w:rPr>
      </w:pPr>
      <w:r w:rsidRPr="00F322CA">
        <w:rPr>
          <w:rFonts w:ascii="Times New Roman" w:eastAsia="Times New Roman" w:hAnsi="Times New Roman" w:cs="Times New Roman"/>
          <w:sz w:val="24"/>
          <w:szCs w:val="24"/>
          <w:vertAlign w:val="superscript"/>
        </w:rPr>
        <w:t xml:space="preserve">2 </w:t>
      </w:r>
      <w:r w:rsidR="00E86DE8" w:rsidRPr="00E86DE8">
        <w:rPr>
          <w:rFonts w:ascii="Times New Roman" w:eastAsia="Times New Roman" w:hAnsi="Times New Roman" w:cs="Times New Roman"/>
          <w:sz w:val="24"/>
          <w:szCs w:val="24"/>
        </w:rPr>
        <w:t>Graduate Department of</w:t>
      </w:r>
      <w:r w:rsidR="00E86DE8">
        <w:rPr>
          <w:rFonts w:ascii="Times New Roman" w:eastAsia="Times New Roman" w:hAnsi="Times New Roman" w:cs="Times New Roman"/>
          <w:sz w:val="24"/>
          <w:szCs w:val="24"/>
          <w:vertAlign w:val="superscript"/>
        </w:rPr>
        <w:t xml:space="preserve"> </w:t>
      </w:r>
      <w:r w:rsidR="00AC1D0A">
        <w:rPr>
          <w:rFonts w:ascii="Times New Roman" w:eastAsia="Times New Roman" w:hAnsi="Times New Roman" w:cs="Times New Roman"/>
          <w:sz w:val="24"/>
          <w:szCs w:val="24"/>
        </w:rPr>
        <w:t xml:space="preserve">Forestry, </w:t>
      </w:r>
      <w:r w:rsidRPr="00F322CA">
        <w:rPr>
          <w:rFonts w:ascii="Times New Roman" w:eastAsia="Times New Roman" w:hAnsi="Times New Roman" w:cs="Times New Roman"/>
          <w:sz w:val="24"/>
          <w:szCs w:val="24"/>
        </w:rPr>
        <w:t>University of Toronto</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33 Willcocks St.</w:t>
      </w:r>
      <w:r>
        <w:rPr>
          <w:rFonts w:ascii="Times New Roman" w:eastAsia="Times New Roman" w:hAnsi="Times New Roman" w:cs="Times New Roman"/>
          <w:sz w:val="24"/>
          <w:szCs w:val="24"/>
        </w:rPr>
        <w:t>,</w:t>
      </w:r>
      <w:r w:rsidRPr="00F322CA">
        <w:rPr>
          <w:rFonts w:ascii="Times New Roman" w:eastAsia="Times New Roman" w:hAnsi="Times New Roman" w:cs="Times New Roman"/>
          <w:sz w:val="24"/>
          <w:szCs w:val="24"/>
        </w:rPr>
        <w:t xml:space="preserve"> Toronto, ON</w:t>
      </w:r>
      <w:r>
        <w:rPr>
          <w:rFonts w:ascii="Times New Roman" w:eastAsia="Times New Roman" w:hAnsi="Times New Roman" w:cs="Times New Roman"/>
          <w:sz w:val="24"/>
          <w:szCs w:val="24"/>
        </w:rPr>
        <w:t xml:space="preserve">, Canada, </w:t>
      </w:r>
      <w:r w:rsidRPr="00F322CA">
        <w:rPr>
          <w:rFonts w:ascii="Times New Roman" w:eastAsia="Times New Roman" w:hAnsi="Times New Roman" w:cs="Times New Roman"/>
          <w:sz w:val="24"/>
          <w:szCs w:val="24"/>
        </w:rPr>
        <w:t>M5S 2J5</w:t>
      </w:r>
    </w:p>
    <w:p w14:paraId="71295975" w14:textId="77777777" w:rsidR="004E13A5" w:rsidRPr="00F322CA" w:rsidRDefault="004E13A5" w:rsidP="00A51948">
      <w:pPr>
        <w:spacing w:before="240" w:after="240" w:line="480" w:lineRule="auto"/>
        <w:rPr>
          <w:rFonts w:ascii="Times New Roman" w:eastAsia="Times New Roman" w:hAnsi="Times New Roman" w:cs="Times New Roman"/>
          <w:sz w:val="24"/>
          <w:szCs w:val="24"/>
        </w:rPr>
      </w:pPr>
    </w:p>
    <w:p w14:paraId="5A59C235"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Correspondence: Julian Wittische; E-mail: </w:t>
      </w:r>
      <w:hyperlink r:id="rId8">
        <w:r w:rsidRPr="0007763B">
          <w:rPr>
            <w:rStyle w:val="Lienhypertexte"/>
            <w:rFonts w:ascii="Times New Roman" w:eastAsia="Times New Roman" w:hAnsi="Times New Roman" w:cs="Times New Roman"/>
            <w:sz w:val="24"/>
            <w:szCs w:val="24"/>
          </w:rPr>
          <w:t>jwittische@gmail.com</w:t>
        </w:r>
      </w:hyperlink>
    </w:p>
    <w:p w14:paraId="407C49E3"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7B2B731C" w14:textId="7FDA0E83" w:rsidR="004E13A5"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Running title: </w:t>
      </w:r>
      <w:r w:rsidR="008A3027">
        <w:rPr>
          <w:rFonts w:ascii="Times New Roman" w:eastAsia="Times New Roman" w:hAnsi="Times New Roman" w:cs="Times New Roman"/>
          <w:sz w:val="24"/>
          <w:szCs w:val="24"/>
        </w:rPr>
        <w:t>Testing</w:t>
      </w:r>
      <w:r w:rsidRPr="0007763B">
        <w:rPr>
          <w:rFonts w:ascii="Times New Roman" w:eastAsia="Times New Roman" w:hAnsi="Times New Roman" w:cs="Times New Roman"/>
          <w:sz w:val="24"/>
          <w:szCs w:val="24"/>
        </w:rPr>
        <w:t xml:space="preserve"> spatio-temporal genetic change</w:t>
      </w:r>
    </w:p>
    <w:p w14:paraId="6B6BBEE8" w14:textId="0318D851" w:rsidR="000C4C79" w:rsidRPr="0007763B" w:rsidRDefault="00E61527"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preparation for: 1) Molecular Ecology Resources, 2) </w:t>
      </w:r>
      <w:r w:rsidRPr="00E61527">
        <w:rPr>
          <w:rFonts w:ascii="Times New Roman" w:eastAsia="Times New Roman" w:hAnsi="Times New Roman" w:cs="Times New Roman"/>
          <w:sz w:val="24"/>
          <w:szCs w:val="24"/>
        </w:rPr>
        <w:t>Environmental Modelling &amp; Software</w:t>
      </w:r>
      <w:r w:rsidR="00D43790">
        <w:rPr>
          <w:rFonts w:ascii="Times New Roman" w:eastAsia="Times New Roman" w:hAnsi="Times New Roman" w:cs="Times New Roman"/>
          <w:sz w:val="24"/>
          <w:szCs w:val="24"/>
        </w:rPr>
        <w:t>, 3) Ecology and Evolution.</w:t>
      </w:r>
    </w:p>
    <w:p w14:paraId="4CEBFDB8" w14:textId="19CE6A0D" w:rsidR="004E13A5" w:rsidRPr="0007763B" w:rsidRDefault="000753A8" w:rsidP="00A51948">
      <w:pPr>
        <w:spacing w:before="240" w:after="240" w:line="480" w:lineRule="auto"/>
        <w:rPr>
          <w:rFonts w:ascii="Times New Roman" w:eastAsia="Times New Roman" w:hAnsi="Times New Roman" w:cs="Times New Roman"/>
          <w:sz w:val="24"/>
          <w:szCs w:val="24"/>
        </w:rPr>
      </w:pPr>
      <w:ins w:id="0" w:author="Pierre" w:date="2020-02-02T13:51:00Z">
        <w:r w:rsidRPr="000753A8">
          <w:rPr>
            <w:rFonts w:ascii="Times New Roman" w:eastAsia="Times New Roman" w:hAnsi="Times New Roman" w:cs="Times New Roman"/>
            <w:sz w:val="24"/>
            <w:szCs w:val="24"/>
            <w:highlight w:val="yellow"/>
          </w:rPr>
          <w:t>### Abstract? ###</w:t>
        </w:r>
      </w:ins>
    </w:p>
    <w:p w14:paraId="14716220"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5CCE16C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07E22FFB" w14:textId="18F8BFCD" w:rsidR="004E13A5" w:rsidRPr="0007763B" w:rsidRDefault="004E13A5" w:rsidP="00A51948">
      <w:pPr>
        <w:spacing w:before="240" w:after="240" w:line="480" w:lineRule="auto"/>
        <w:rPr>
          <w:rFonts w:ascii="Times New Roman" w:eastAsia="Times New Roman" w:hAnsi="Times New Roman" w:cs="Times New Roman"/>
          <w:b/>
          <w:sz w:val="24"/>
          <w:szCs w:val="24"/>
        </w:rPr>
      </w:pPr>
      <w:commentRangeStart w:id="1"/>
      <w:commentRangeStart w:id="2"/>
      <w:r w:rsidRPr="0007763B">
        <w:rPr>
          <w:rFonts w:ascii="Times New Roman" w:eastAsia="Times New Roman" w:hAnsi="Times New Roman" w:cs="Times New Roman"/>
          <w:b/>
          <w:sz w:val="24"/>
          <w:szCs w:val="24"/>
        </w:rPr>
        <w:lastRenderedPageBreak/>
        <w:t>INTRODUCTION</w:t>
      </w:r>
      <w:commentRangeEnd w:id="1"/>
      <w:r w:rsidR="0000391E">
        <w:rPr>
          <w:rStyle w:val="Marquedecommentaire"/>
        </w:rPr>
        <w:commentReference w:id="1"/>
      </w:r>
      <w:commentRangeEnd w:id="2"/>
      <w:r w:rsidR="006A6F60">
        <w:rPr>
          <w:rStyle w:val="Marquedecommentaire"/>
        </w:rPr>
        <w:commentReference w:id="2"/>
      </w:r>
    </w:p>
    <w:p w14:paraId="5DE0D710" w14:textId="7100A797" w:rsidR="007839F5" w:rsidRDefault="00AC1D0A"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 biodiversity </w:t>
      </w:r>
      <w:r w:rsidR="00E86DE8">
        <w:rPr>
          <w:rFonts w:ascii="Times New Roman" w:eastAsia="Times New Roman" w:hAnsi="Times New Roman" w:cs="Times New Roman"/>
          <w:sz w:val="24"/>
          <w:szCs w:val="24"/>
        </w:rPr>
        <w:t>in terms of genes, species, popu</w:t>
      </w:r>
      <w:r w:rsidR="008F2088">
        <w:rPr>
          <w:rFonts w:ascii="Times New Roman" w:eastAsia="Times New Roman" w:hAnsi="Times New Roman" w:cs="Times New Roman"/>
          <w:sz w:val="24"/>
          <w:szCs w:val="24"/>
        </w:rPr>
        <w:t>la</w:t>
      </w:r>
      <w:r w:rsidR="00C86B88">
        <w:rPr>
          <w:rFonts w:ascii="Times New Roman" w:eastAsia="Times New Roman" w:hAnsi="Times New Roman" w:cs="Times New Roman"/>
          <w:sz w:val="24"/>
          <w:szCs w:val="24"/>
        </w:rPr>
        <w:t>tions, and ecosystems is</w:t>
      </w:r>
      <w:r w:rsidR="00E86D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being lost at an increasing rate with significant consequences for ecosystem functioning and long term viabilit</w:t>
      </w:r>
      <w:r w:rsidR="002A488E">
        <w:rPr>
          <w:rFonts w:ascii="Times New Roman" w:eastAsia="Times New Roman" w:hAnsi="Times New Roman" w:cs="Times New Roman"/>
          <w:sz w:val="24"/>
          <w:szCs w:val="24"/>
        </w:rPr>
        <w:t>y of the biosphere</w:t>
      </w:r>
      <w:r>
        <w:rPr>
          <w:rFonts w:ascii="Times New Roman" w:eastAsia="Times New Roman" w:hAnsi="Times New Roman" w:cs="Times New Roman"/>
          <w:sz w:val="24"/>
          <w:szCs w:val="24"/>
        </w:rPr>
        <w:t xml:space="preserve"> </w:t>
      </w:r>
      <w:r w:rsidR="00451660" w:rsidRPr="00295FF4">
        <w:rPr>
          <w:rFonts w:ascii="Times New Roman" w:eastAsia="Times New Roman" w:hAnsi="Times New Roman" w:cs="Times New Roman"/>
          <w:sz w:val="24"/>
          <w:szCs w:val="24"/>
        </w:rPr>
        <w:fldChar w:fldCharType="begin" w:fldLock="1"/>
      </w:r>
      <w:r w:rsidR="003F6100">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acd9fcfa-d1b8-45c6-8d32-328aefb6c2fe"]},{"id":"ITEM-3","itemData":{"DOI":"10.1111/j.1461-0248.2011.01736.x","ISBN":"0471142905","ISSN":"1461023X","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Letters","id":"ITEM-3","issue":"4","issued":{"date-parts":[["2012"]]},"page":"365-377","title":"Impacts of climate change on the future of biodiversity","type":"article-journal","volume":"15"},"uris":["http://www.mendeley.com/documents/?uuid=6edcb743-ffdc-43ab-a618-354e9c4d297a"]}],"mendeley":{"formattedCitation":"(Bellard, Bertelsmeier, Leadley, Thuiller, &amp; Courchamp, 2012; Dirzo et al., 2014; Leigh, Hendry, Vázquez‐Domínguez, &amp; Friesen, 2019)","plainTextFormattedCitation":"(Bellard, Bertelsmeier, Leadley, Thuiller, &amp; Courchamp, 2012; Dirzo et al., 2014; Leigh, Hendry, Vázquez‐Domínguez, &amp; Friesen, 2019)","previouslyFormattedCitation":"(Bellard, Bertelsmeier, Leadley, Thuiller, &amp; Courchamp, 2012; Dirzo et al., 2014; Leigh, Hendry, Vázquez‐Domínguez, &amp; Friesen, 2019)"},"properties":{"noteIndex":0},"schema":"https://github.com/citation-style-language/schema/raw/master/csl-citation.json"}</w:instrText>
      </w:r>
      <w:r w:rsidR="00451660" w:rsidRPr="00295FF4">
        <w:rPr>
          <w:rFonts w:ascii="Times New Roman" w:eastAsia="Times New Roman" w:hAnsi="Times New Roman" w:cs="Times New Roman"/>
          <w:sz w:val="24"/>
          <w:szCs w:val="24"/>
        </w:rPr>
        <w:fldChar w:fldCharType="separate"/>
      </w:r>
      <w:r w:rsidR="002A488E" w:rsidRPr="002A488E">
        <w:rPr>
          <w:rFonts w:ascii="Times New Roman" w:eastAsia="Times New Roman" w:hAnsi="Times New Roman" w:cs="Times New Roman"/>
          <w:noProof/>
          <w:sz w:val="24"/>
          <w:szCs w:val="24"/>
        </w:rPr>
        <w:t>(Bellard, Bertelsmeier, Leadley, Thuiller, &amp; Courchamp, 2012; Dirzo et al., 2014; Leigh, Hendry, Vázquez‐Domínguez, &amp; Friesen, 2019)</w:t>
      </w:r>
      <w:r w:rsidR="00451660" w:rsidRPr="00295FF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Novel monitoring techniques are needed to track these losses and to inform conservation efforts. Further, it is recognized that it is no longer sufficient to study spatial patterns in biodiversity loss at a single point in time. Instead, one must examine trends and patterns in biodiversity through both space and time</w:t>
      </w:r>
      <w:r w:rsidR="008F2088">
        <w:rPr>
          <w:rFonts w:ascii="Times New Roman" w:eastAsia="Times New Roman" w:hAnsi="Times New Roman" w:cs="Times New Roman"/>
          <w:sz w:val="24"/>
          <w:szCs w:val="24"/>
        </w:rPr>
        <w:t xml:space="preserve"> </w:t>
      </w:r>
      <w:r w:rsidR="008F2088">
        <w:rPr>
          <w:rFonts w:ascii="Times New Roman" w:eastAsia="Times New Roman" w:hAnsi="Times New Roman" w:cs="Times New Roman"/>
          <w:sz w:val="24"/>
          <w:szCs w:val="24"/>
        </w:rPr>
        <w:fldChar w:fldCharType="begin" w:fldLock="1"/>
      </w:r>
      <w:r w:rsidR="00476B05">
        <w:rPr>
          <w:rFonts w:ascii="Times New Roman" w:eastAsia="Times New Roman" w:hAnsi="Times New Roman" w:cs="Times New Roman"/>
          <w:sz w:val="24"/>
          <w:szCs w:val="24"/>
        </w:rPr>
        <w:instrText>ADDIN CSL_CITATION {"citationItems":[{"id":"ITEM-1","itemData":{"DOI":"10.1111/mec.15315","ISSN":"0962-1083","abstract":"&lt;p&gt;Genetic time‐series data from historical samples greatly facilitate inference of past population dynamics and species evolution. Yet, although climate and landscape change are often touted as post‐hoc explanations of biological change, our understanding of past climate and landscape change influences on evolutionary processes is severely hindered by the limited application of methods that directly relate environmental change to species dynamics through time. Increased integration of spatiotemporal environmental and genetic data will revolutionize the interpretation of environmental influences on past population processes, the quantification of recent anthropogenic impacts on species, and vastly improve prediction of species responses under future climate change scenarios, yielding widespread revelations across evolutionary biology, landscape ecology and conservation genetics. This review encourages greater use of spatiotemporal landscape genetic analyses that explicitly link landscape, climate and genetic data through time by providing an overview of analytical approaches for integrating historical genetic and environmental data in five key research areas: population genetic structure, demography, phylogeography, metapopulation connectivity, and adaptation. We also include a tabular summary of key methodological information, suggest approaches for mitigating the particular difficulties in applying these techniques to ancient DNA and paleoclimate data, and highlight areas for future methodological development.&lt;/p&gt;","author":[{"dropping-particle":"","family":"Fenderson","given":"Lindsey E.","non-dropping-particle":"","parse-names":false,"suffix":""},{"dropping-particle":"","family":"Kovach","given":"Adrienne I.","non-dropping-particle":"","parse-names":false,"suffix":""},{"dropping-particle":"","family":"Llamas","given":"Bastien","non-dropping-particle":"","parse-names":false,"suffix":""}],"container-title":"Molecular Ecology","id":"ITEM-1","issue":"November 2019","issued":{"date-parts":[["2019"]]},"page":"mec.15315","title":"Spatiotemporal Landscape Genetics: Investigating Ecology and Evolution through Space and Time","type":"article-journal"},"uris":["http://www.mendeley.com/documents/?uuid=7575be7e-4c8f-4444-bd0d-94bf482af6cb"]}],"mendeley":{"formattedCitation":"(Fenderson, Kovach, &amp; Llamas, 2019)","plainTextFormattedCitation":"(Fenderson, Kovach, &amp; Llamas, 2019)","previouslyFormattedCitation":"(Fenderson, Kovach, &amp; Llamas, 2019)"},"properties":{"noteIndex":0},"schema":"https://github.com/citation-style-language/schema/raw/master/csl-citation.json"}</w:instrText>
      </w:r>
      <w:r w:rsidR="008F2088">
        <w:rPr>
          <w:rFonts w:ascii="Times New Roman" w:eastAsia="Times New Roman" w:hAnsi="Times New Roman" w:cs="Times New Roman"/>
          <w:sz w:val="24"/>
          <w:szCs w:val="24"/>
        </w:rPr>
        <w:fldChar w:fldCharType="separate"/>
      </w:r>
      <w:r w:rsidR="008F2088" w:rsidRPr="008F2088">
        <w:rPr>
          <w:rFonts w:ascii="Times New Roman" w:eastAsia="Times New Roman" w:hAnsi="Times New Roman" w:cs="Times New Roman"/>
          <w:noProof/>
          <w:sz w:val="24"/>
          <w:szCs w:val="24"/>
        </w:rPr>
        <w:t>(Fenderson, Kovach, &amp; Llamas, 2019)</w:t>
      </w:r>
      <w:r w:rsidR="008F2088">
        <w:rPr>
          <w:rFonts w:ascii="Times New Roman" w:eastAsia="Times New Roman" w:hAnsi="Times New Roman" w:cs="Times New Roman"/>
          <w:sz w:val="24"/>
          <w:szCs w:val="24"/>
        </w:rPr>
        <w:fldChar w:fldCharType="end"/>
      </w:r>
      <w:r w:rsidR="008F2088">
        <w:rPr>
          <w:rFonts w:ascii="Times New Roman" w:eastAsia="Times New Roman" w:hAnsi="Times New Roman" w:cs="Times New Roman"/>
          <w:sz w:val="24"/>
          <w:szCs w:val="24"/>
        </w:rPr>
        <w:t>.</w:t>
      </w:r>
      <w:r w:rsidR="00451660" w:rsidRPr="00295FF4">
        <w:rPr>
          <w:rFonts w:ascii="Times New Roman" w:eastAsia="Times New Roman" w:hAnsi="Times New Roman" w:cs="Times New Roman"/>
          <w:sz w:val="24"/>
          <w:szCs w:val="24"/>
        </w:rPr>
        <w:t xml:space="preserve"> </w:t>
      </w:r>
    </w:p>
    <w:p w14:paraId="4C282889" w14:textId="441ADB13" w:rsidR="00DD02CB" w:rsidRPr="00295FF4" w:rsidRDefault="00E86DE8"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s</w:t>
      </w:r>
      <w:r w:rsidR="004E13A5" w:rsidRPr="00295FF4">
        <w:rPr>
          <w:rFonts w:ascii="Times New Roman" w:eastAsia="Times New Roman" w:hAnsi="Times New Roman" w:cs="Times New Roman"/>
          <w:sz w:val="24"/>
          <w:szCs w:val="24"/>
        </w:rPr>
        <w:t xml:space="preserve">patial and temporal variation </w:t>
      </w:r>
      <w:r w:rsidR="00B87FEB">
        <w:rPr>
          <w:rFonts w:ascii="Times New Roman" w:eastAsia="Times New Roman" w:hAnsi="Times New Roman" w:cs="Times New Roman"/>
          <w:sz w:val="24"/>
          <w:szCs w:val="24"/>
        </w:rPr>
        <w:t xml:space="preserve">in genetic diversity </w:t>
      </w:r>
      <w:r w:rsidR="004E13A5" w:rsidRPr="00295FF4">
        <w:rPr>
          <w:rFonts w:ascii="Times New Roman" w:eastAsia="Times New Roman" w:hAnsi="Times New Roman" w:cs="Times New Roman"/>
          <w:sz w:val="24"/>
          <w:szCs w:val="24"/>
        </w:rPr>
        <w:t>can tell us a great deal about</w:t>
      </w:r>
      <w:r w:rsidR="004E13A5" w:rsidRPr="00295FF4">
        <w:rPr>
          <w:rFonts w:ascii="Times New Roman" w:hAnsi="Times New Roman" w:cs="Times New Roman"/>
          <w:sz w:val="24"/>
          <w:szCs w:val="24"/>
        </w:rPr>
        <w:t xml:space="preserve"> demography and </w:t>
      </w:r>
      <w:r w:rsidR="0047226E" w:rsidRPr="00295FF4">
        <w:rPr>
          <w:rFonts w:ascii="Times New Roman" w:hAnsi="Times New Roman" w:cs="Times New Roman"/>
          <w:sz w:val="24"/>
          <w:szCs w:val="24"/>
        </w:rPr>
        <w:t>population connectivity</w:t>
      </w:r>
      <w:r w:rsidR="00292102" w:rsidRPr="00295FF4">
        <w:rPr>
          <w:rFonts w:ascii="Times New Roman" w:hAnsi="Times New Roman" w:cs="Times New Roman"/>
          <w:sz w:val="24"/>
          <w:szCs w:val="24"/>
        </w:rPr>
        <w:t xml:space="preserve"> </w:t>
      </w:r>
      <w:r w:rsidR="00292102" w:rsidRPr="00295FF4">
        <w:rPr>
          <w:rFonts w:ascii="Times New Roman" w:hAnsi="Times New Roman" w:cs="Times New Roman"/>
          <w:sz w:val="24"/>
          <w:szCs w:val="24"/>
        </w:rPr>
        <w:fldChar w:fldCharType="begin" w:fldLock="1"/>
      </w:r>
      <w:r w:rsidR="002F53A6">
        <w:rPr>
          <w:rFonts w:ascii="Times New Roman" w:hAnsi="Times New Roman" w:cs="Times New Roman"/>
          <w:sz w:val="24"/>
          <w:szCs w:val="24"/>
        </w:rPr>
        <w:instrText>ADDIN CSL_CITATION {"citationItems":[{"id":"ITEM-1","itemData":{"DOI":"10.1111/j.1365-294X.2010.04688.x","ISBN":"0962-1083; 1365-294X","ISSN":"09621083","PMID":"20618697","abstract":"Genetic data are often used to assess 'population connectivity' because it is difficult to measure dispersal directly at large spatial scales. Genetic connectivity, however, depends primarily on the absolute number of dispersers among populations, whereas demographic connectivity depends on the relative contributions to population growth rates of dispersal vs. local recruitment (i.e. survival and reproduction of residents). Although many questions are best answered with data on genetic connectivity, genetic data alone provide little information on demographic connectivity. The importance of demographic connectivity is clear when the elimination of immigration results in a shift from stable or positive population growth to negative population growth. Otherwise, the amount of dispersal required for demographic connectivity depends on the context (e.g. conservation or harvest management), and even high dispersal rates may not indicate demographic interdependence. Therefore, it is risky to infer the importance of demographic connectivity without information on local demographic rates and how those rates vary over time. Genetic methods can provide insight on demographic connectivity when combined with these local demographic rates, data on movement behaviour, or estimates of reproductive success of immigrants and residents. We also consider the strengths and limitations of genetic measures of connectivity and discuss three concepts of genetic connectivity that depend upon the evolutionary criteria of interest: inbreeding connectivity, drift connectivity, and adaptive connectivity. To conclude, we describe alternative approaches for assessing population connectivity, highlighting the value of combining genetic data with capture-mark-recapture methods or other direct measures of movement to elucidate the complex role of dispersal in natural populations.","author":[{"dropping-particle":"","family":"Lowe","given":"Winsor H.","non-dropping-particle":"","parse-names":false,"suffix":""},{"dropping-particle":"","family":"Allendorf","given":"Fred W.","non-dropping-particle":"","parse-names":false,"suffix":""}],"container-title":"Molecular Ecology","id":"ITEM-1","issue":"15","issued":{"date-parts":[["2010"]]},"page":"3038-3051","title":"What can genetics tell us about population connectivity?","type":"article-journal","volume":"19"},"uris":["http://www.mendeley.com/documents/?uuid=474618ca-6c41-4348-81dd-0f1f50562cf2"]},{"id":"ITEM-2","itemData":{"DOI":"10.1146/annurev-ecolsys-110316-022659","ISSN":"1543-592X","abstract":"Many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Systematics","id":"ITEM-2","issue":"1","issued":{"date-parts":[["2019"]]},"page":"427-449","title":"Spatial Population Genetics: It's About Time","type":"article-journal","volume":"50"},"uris":["http://www.mendeley.com/documents/?uuid=5b8329f5-6c06-479c-a979-f166811dcc49"]}],"mendeley":{"formattedCitation":"(Bradburd &amp; Ralph, 2019; Lowe &amp; Allendorf, 2010)","plainTextFormattedCitation":"(Bradburd &amp; Ralph, 2019; Lowe &amp; Allendorf, 2010)","previouslyFormattedCitation":"(Bradburd &amp; Ralph, 2019; Lowe &amp; Allendorf, 2010)"},"properties":{"noteIndex":0},"schema":"https://github.com/citation-style-language/schema/raw/master/csl-citation.json"}</w:instrText>
      </w:r>
      <w:r w:rsidR="00292102" w:rsidRPr="00295FF4">
        <w:rPr>
          <w:rFonts w:ascii="Times New Roman" w:hAnsi="Times New Roman" w:cs="Times New Roman"/>
          <w:sz w:val="24"/>
          <w:szCs w:val="24"/>
        </w:rPr>
        <w:fldChar w:fldCharType="separate"/>
      </w:r>
      <w:r w:rsidR="00B20342" w:rsidRPr="00295FF4">
        <w:rPr>
          <w:rFonts w:ascii="Times New Roman" w:hAnsi="Times New Roman" w:cs="Times New Roman"/>
          <w:noProof/>
          <w:sz w:val="24"/>
          <w:szCs w:val="24"/>
        </w:rPr>
        <w:t>(Bradburd &amp; Ralph, 2019; Lowe &amp; Allendorf, 2010)</w:t>
      </w:r>
      <w:r w:rsidR="00292102" w:rsidRPr="00295FF4">
        <w:rPr>
          <w:rFonts w:ascii="Times New Roman" w:hAnsi="Times New Roman" w:cs="Times New Roman"/>
          <w:sz w:val="24"/>
          <w:szCs w:val="24"/>
        </w:rPr>
        <w:fldChar w:fldCharType="end"/>
      </w:r>
      <w:r w:rsidR="00A11547" w:rsidRPr="00295FF4">
        <w:rPr>
          <w:rFonts w:ascii="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t>
      </w:r>
      <w:r w:rsidR="009150FB" w:rsidRPr="00295FF4">
        <w:rPr>
          <w:rFonts w:ascii="Times New Roman" w:eastAsia="Times New Roman" w:hAnsi="Times New Roman" w:cs="Times New Roman"/>
          <w:sz w:val="24"/>
          <w:szCs w:val="24"/>
        </w:rPr>
        <w:t>Indeed, p</w:t>
      </w:r>
      <w:r w:rsidR="00616333" w:rsidRPr="00295FF4">
        <w:rPr>
          <w:rFonts w:ascii="Times New Roman" w:eastAsia="Times New Roman" w:hAnsi="Times New Roman" w:cs="Times New Roman"/>
          <w:sz w:val="24"/>
          <w:szCs w:val="24"/>
        </w:rPr>
        <w:t>opulation</w:t>
      </w:r>
      <w:r w:rsidR="004E13A5" w:rsidRPr="00295FF4">
        <w:rPr>
          <w:rFonts w:ascii="Times New Roman" w:eastAsia="Times New Roman" w:hAnsi="Times New Roman" w:cs="Times New Roman"/>
          <w:sz w:val="24"/>
          <w:szCs w:val="24"/>
        </w:rPr>
        <w:t xml:space="preserve"> genetics </w:t>
      </w:r>
      <w:r w:rsidR="002050D0" w:rsidRPr="00295FF4">
        <w:rPr>
          <w:rFonts w:ascii="Times New Roman" w:eastAsia="Times New Roman" w:hAnsi="Times New Roman" w:cs="Times New Roman"/>
          <w:sz w:val="24"/>
          <w:szCs w:val="24"/>
        </w:rPr>
        <w:t>ha</w:t>
      </w:r>
      <w:r w:rsidR="000753A8">
        <w:rPr>
          <w:rFonts w:ascii="Times New Roman" w:eastAsia="Times New Roman" w:hAnsi="Times New Roman" w:cs="Times New Roman"/>
          <w:sz w:val="24"/>
          <w:szCs w:val="24"/>
        </w:rPr>
        <w:t>s</w:t>
      </w:r>
      <w:r w:rsidR="002050D0" w:rsidRPr="00295FF4">
        <w:rPr>
          <w:rFonts w:ascii="Times New Roman" w:eastAsia="Times New Roman" w:hAnsi="Times New Roman" w:cs="Times New Roman"/>
          <w:sz w:val="24"/>
          <w:szCs w:val="24"/>
        </w:rPr>
        <w:t xml:space="preserve"> proven essential to translat</w:t>
      </w:r>
      <w:r w:rsidR="000753A8">
        <w:rPr>
          <w:rFonts w:ascii="Times New Roman" w:eastAsia="Times New Roman" w:hAnsi="Times New Roman" w:cs="Times New Roman"/>
          <w:sz w:val="24"/>
          <w:szCs w:val="24"/>
        </w:rPr>
        <w:t>e the</w:t>
      </w:r>
      <w:r w:rsidR="002050D0" w:rsidRPr="00295FF4">
        <w:rPr>
          <w:rFonts w:ascii="Times New Roman" w:eastAsia="Times New Roman" w:hAnsi="Times New Roman" w:cs="Times New Roman"/>
          <w:sz w:val="24"/>
          <w:szCs w:val="24"/>
        </w:rPr>
        <w:t xml:space="preserve"> observed genetic variation into meaningful inferences regarding connectivity and demography that are </w:t>
      </w:r>
      <w:r w:rsidR="000753A8">
        <w:rPr>
          <w:rFonts w:ascii="Times New Roman" w:eastAsia="Times New Roman" w:hAnsi="Times New Roman" w:cs="Times New Roman"/>
          <w:sz w:val="24"/>
          <w:szCs w:val="24"/>
        </w:rPr>
        <w:t xml:space="preserve">essential </w:t>
      </w:r>
      <w:r w:rsidR="00E801CA">
        <w:rPr>
          <w:rFonts w:ascii="Times New Roman" w:eastAsia="Times New Roman" w:hAnsi="Times New Roman" w:cs="Times New Roman"/>
          <w:sz w:val="24"/>
          <w:szCs w:val="24"/>
        </w:rPr>
        <w:t xml:space="preserve">for conservation efforts </w:t>
      </w:r>
      <w:r w:rsidR="004E13A5" w:rsidRPr="00295FF4">
        <w:rPr>
          <w:rFonts w:ascii="Times New Roman" w:eastAsia="Times New Roman" w:hAnsi="Times New Roman" w:cs="Times New Roman"/>
          <w:sz w:val="24"/>
          <w:szCs w:val="24"/>
        </w:rPr>
        <w:fldChar w:fldCharType="begin" w:fldLock="1"/>
      </w:r>
      <w:r w:rsidR="005D6EA5" w:rsidRPr="00295FF4">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004E13A5" w:rsidRPr="00295FF4">
        <w:rPr>
          <w:rFonts w:ascii="Times New Roman" w:eastAsia="Times New Roman" w:hAnsi="Times New Roman" w:cs="Times New Roman"/>
          <w:sz w:val="24"/>
          <w:szCs w:val="24"/>
        </w:rPr>
        <w:fldChar w:fldCharType="separate"/>
      </w:r>
      <w:r w:rsidR="005D6EA5" w:rsidRPr="00295FF4">
        <w:rPr>
          <w:rFonts w:ascii="Times New Roman" w:eastAsia="Times New Roman" w:hAnsi="Times New Roman" w:cs="Times New Roman"/>
          <w:noProof/>
          <w:sz w:val="24"/>
          <w:szCs w:val="24"/>
        </w:rPr>
        <w:t>(Allendorf, Hohenlohe, &amp; Luikart, 2010; Harrisson, Pavlova, Telonis-Scott, &amp; Sunnucks, 2014; Segelbacher et al., 2010)</w:t>
      </w:r>
      <w:r w:rsidR="004E13A5" w:rsidRPr="00295FF4">
        <w:rPr>
          <w:rFonts w:ascii="Times New Roman" w:eastAsia="Times New Roman" w:hAnsi="Times New Roman" w:cs="Times New Roman"/>
          <w:sz w:val="24"/>
          <w:szCs w:val="24"/>
        </w:rPr>
        <w:fldChar w:fldCharType="end"/>
      </w:r>
      <w:r w:rsidR="004E13A5" w:rsidRPr="00295FF4">
        <w:rPr>
          <w:rFonts w:ascii="Times New Roman" w:eastAsia="Times New Roman" w:hAnsi="Times New Roman" w:cs="Times New Roman"/>
          <w:sz w:val="24"/>
          <w:szCs w:val="24"/>
        </w:rPr>
        <w:t>.</w:t>
      </w:r>
      <w:r w:rsidR="001F6EAC" w:rsidRPr="00295FF4">
        <w:rPr>
          <w:rFonts w:ascii="Times New Roman" w:eastAsia="Times New Roman" w:hAnsi="Times New Roman" w:cs="Times New Roman"/>
          <w:sz w:val="24"/>
          <w:szCs w:val="24"/>
        </w:rPr>
        <w:t xml:space="preserve"> </w:t>
      </w:r>
      <w:r w:rsidR="00FB4507">
        <w:rPr>
          <w:rFonts w:ascii="Times New Roman" w:eastAsia="Times New Roman" w:hAnsi="Times New Roman" w:cs="Times New Roman"/>
          <w:sz w:val="24"/>
          <w:szCs w:val="24"/>
        </w:rPr>
        <w:t>T</w:t>
      </w:r>
      <w:r w:rsidR="00B87FEB">
        <w:rPr>
          <w:rFonts w:ascii="Times New Roman" w:eastAsia="Times New Roman" w:hAnsi="Times New Roman" w:cs="Times New Roman"/>
          <w:sz w:val="24"/>
          <w:szCs w:val="24"/>
        </w:rPr>
        <w:t xml:space="preserve">he field of </w:t>
      </w:r>
      <w:r w:rsidR="001F6EAC" w:rsidRPr="00295FF4">
        <w:rPr>
          <w:rFonts w:ascii="Times New Roman" w:eastAsia="Times New Roman" w:hAnsi="Times New Roman" w:cs="Times New Roman"/>
          <w:sz w:val="24"/>
          <w:szCs w:val="24"/>
        </w:rPr>
        <w:t>l</w:t>
      </w:r>
      <w:r w:rsidR="00616333" w:rsidRPr="00295FF4">
        <w:rPr>
          <w:rFonts w:ascii="Times New Roman" w:eastAsia="Times New Roman" w:hAnsi="Times New Roman" w:cs="Times New Roman"/>
          <w:sz w:val="24"/>
          <w:szCs w:val="24"/>
        </w:rPr>
        <w:t>andscape genetics</w:t>
      </w:r>
      <w:r w:rsidR="001F6EAC" w:rsidRPr="00295FF4">
        <w:rPr>
          <w:rFonts w:ascii="Times New Roman" w:eastAsia="Times New Roman" w:hAnsi="Times New Roman" w:cs="Times New Roman"/>
          <w:sz w:val="24"/>
          <w:szCs w:val="24"/>
        </w:rPr>
        <w:t xml:space="preserve"> </w:t>
      </w:r>
      <w:r w:rsidR="000C4C79">
        <w:rPr>
          <w:rFonts w:ascii="Times New Roman" w:eastAsia="Times New Roman" w:hAnsi="Times New Roman" w:cs="Times New Roman"/>
          <w:sz w:val="24"/>
          <w:szCs w:val="24"/>
        </w:rPr>
        <w:t xml:space="preserve">takes these ideas further and </w:t>
      </w:r>
      <w:r w:rsidR="00B87FEB">
        <w:rPr>
          <w:rFonts w:ascii="Times New Roman" w:eastAsia="Times New Roman" w:hAnsi="Times New Roman" w:cs="Times New Roman"/>
          <w:sz w:val="24"/>
          <w:szCs w:val="24"/>
        </w:rPr>
        <w:t xml:space="preserve">examines </w:t>
      </w:r>
      <w:r w:rsidR="004E13A5" w:rsidRPr="00295FF4">
        <w:rPr>
          <w:rFonts w:ascii="Times New Roman" w:eastAsia="Times New Roman" w:hAnsi="Times New Roman" w:cs="Times New Roman"/>
          <w:sz w:val="24"/>
          <w:szCs w:val="24"/>
        </w:rPr>
        <w:t>interaction</w:t>
      </w:r>
      <w:r w:rsidR="00B87FEB">
        <w:rPr>
          <w:rFonts w:ascii="Times New Roman" w:eastAsia="Times New Roman" w:hAnsi="Times New Roman" w:cs="Times New Roman"/>
          <w:sz w:val="24"/>
          <w:szCs w:val="24"/>
        </w:rPr>
        <w:t>s</w:t>
      </w:r>
      <w:r w:rsidR="004E13A5" w:rsidRPr="00295FF4">
        <w:rPr>
          <w:rFonts w:ascii="Times New Roman" w:eastAsia="Times New Roman" w:hAnsi="Times New Roman" w:cs="Times New Roman"/>
          <w:sz w:val="24"/>
          <w:szCs w:val="24"/>
        </w:rPr>
        <w:t xml:space="preserve"> between micro-evolutionary p</w:t>
      </w:r>
      <w:r w:rsidR="009275A9" w:rsidRPr="00295FF4">
        <w:rPr>
          <w:rFonts w:ascii="Times New Roman" w:eastAsia="Times New Roman" w:hAnsi="Times New Roman" w:cs="Times New Roman"/>
          <w:sz w:val="24"/>
          <w:szCs w:val="24"/>
        </w:rPr>
        <w:t xml:space="preserve">rocesses and landscape features </w:t>
      </w:r>
      <w:r w:rsidR="004E13A5" w:rsidRPr="00295FF4">
        <w:rPr>
          <w:rFonts w:ascii="Times New Roman" w:eastAsia="Times New Roman" w:hAnsi="Times New Roman" w:cs="Times New Roman"/>
          <w:sz w:val="24"/>
          <w:szCs w:val="24"/>
        </w:rPr>
        <w:fldChar w:fldCharType="begin" w:fldLock="1"/>
      </w:r>
      <w:r w:rsidR="00776CEC">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Genetics","id":"ITEM-3","issue":"2","issued":{"date-parts":[["2013","7","28"]]},"page":"253-261","title":"A conceptual framework for the spatial analysis of landscape genetic data","type":"article-journal","volume":"14"},"uris":["http://www.mendeley.com/documents/?uuid=17c3354d-b8cf-4f88-9484-a72ad721ebe2"]}],"mendeley":{"formattedCitation":"(Manel &amp; Holderegger, 2013; Manel, Schwartz, Luikart, &amp; Taberlet, 2003; Wagner &amp; Fortin, 2013)","plainTextFormattedCitation":"(Manel &amp; Holderegger, 2013; Manel, Schwartz, Luikart, &amp; Taberlet, 2003; Wagner &amp; Fortin, 2013)","previouslyFormattedCitation":"(Manel &amp; Holderegger, 2013; Manel, Schwartz, Luikart, &amp; Taberlet, 2003; Wagner &amp; Fortin, 2013)"},"properties":{"noteIndex":0},"schema":"https://github.com/citation-style-language/schema/raw/master/csl-citation.json"}</w:instrText>
      </w:r>
      <w:r w:rsidR="004E13A5" w:rsidRPr="00295FF4">
        <w:rPr>
          <w:rFonts w:ascii="Times New Roman" w:eastAsia="Times New Roman" w:hAnsi="Times New Roman" w:cs="Times New Roman"/>
          <w:sz w:val="24"/>
          <w:szCs w:val="24"/>
        </w:rPr>
        <w:fldChar w:fldCharType="separate"/>
      </w:r>
      <w:r w:rsidR="008B2DA1" w:rsidRPr="008B2DA1">
        <w:rPr>
          <w:rFonts w:ascii="Times New Roman" w:eastAsia="Times New Roman" w:hAnsi="Times New Roman" w:cs="Times New Roman"/>
          <w:noProof/>
          <w:sz w:val="24"/>
          <w:szCs w:val="24"/>
        </w:rPr>
        <w:t>(Manel &amp; Holderegger, 2013; Manel, Schwartz, Luikart, &amp; Taberlet, 2003; Wagner &amp; Fortin, 2013)</w:t>
      </w:r>
      <w:r w:rsidR="004E13A5" w:rsidRPr="00295FF4">
        <w:rPr>
          <w:rFonts w:ascii="Times New Roman" w:eastAsia="Times New Roman" w:hAnsi="Times New Roman" w:cs="Times New Roman"/>
          <w:sz w:val="24"/>
          <w:szCs w:val="24"/>
        </w:rPr>
        <w:fldChar w:fldCharType="end"/>
      </w:r>
      <w:r w:rsidR="00FF1FF7">
        <w:rPr>
          <w:rFonts w:ascii="Times New Roman" w:eastAsia="Times New Roman" w:hAnsi="Times New Roman" w:cs="Times New Roman"/>
          <w:sz w:val="24"/>
          <w:szCs w:val="24"/>
        </w:rPr>
        <w:t xml:space="preserve"> </w:t>
      </w:r>
      <w:r w:rsidR="00B87FEB">
        <w:rPr>
          <w:rFonts w:ascii="Times New Roman" w:eastAsia="Times New Roman" w:hAnsi="Times New Roman" w:cs="Times New Roman"/>
          <w:sz w:val="24"/>
          <w:szCs w:val="24"/>
        </w:rPr>
        <w:t xml:space="preserve">in order to improve </w:t>
      </w:r>
      <w:r w:rsidR="000753A8">
        <w:rPr>
          <w:rFonts w:ascii="Times New Roman" w:eastAsia="Times New Roman" w:hAnsi="Times New Roman" w:cs="Times New Roman"/>
          <w:sz w:val="24"/>
          <w:szCs w:val="24"/>
        </w:rPr>
        <w:t xml:space="preserve">our </w:t>
      </w:r>
      <w:r w:rsidR="00A1387D" w:rsidRPr="00295FF4">
        <w:rPr>
          <w:rFonts w:ascii="Times New Roman" w:eastAsia="Times New Roman" w:hAnsi="Times New Roman" w:cs="Times New Roman"/>
          <w:sz w:val="24"/>
          <w:szCs w:val="24"/>
        </w:rPr>
        <w:t xml:space="preserve">understanding of how spatial heterogeneity </w:t>
      </w:r>
      <w:r w:rsidR="00077818" w:rsidRPr="00295FF4">
        <w:rPr>
          <w:rFonts w:ascii="Times New Roman" w:eastAsia="Times New Roman" w:hAnsi="Times New Roman" w:cs="Times New Roman"/>
          <w:sz w:val="24"/>
          <w:szCs w:val="24"/>
        </w:rPr>
        <w:t xml:space="preserve">influences </w:t>
      </w:r>
      <w:r w:rsidR="00A1387D" w:rsidRPr="00295FF4">
        <w:rPr>
          <w:rFonts w:ascii="Times New Roman" w:eastAsia="Times New Roman" w:hAnsi="Times New Roman" w:cs="Times New Roman"/>
          <w:sz w:val="24"/>
          <w:szCs w:val="24"/>
        </w:rPr>
        <w:t xml:space="preserve">population genetic </w:t>
      </w:r>
      <w:r w:rsidR="00077818" w:rsidRPr="00295FF4">
        <w:rPr>
          <w:rFonts w:ascii="Times New Roman" w:eastAsia="Times New Roman" w:hAnsi="Times New Roman" w:cs="Times New Roman"/>
          <w:sz w:val="24"/>
          <w:szCs w:val="24"/>
        </w:rPr>
        <w:t>processes</w:t>
      </w:r>
      <w:r w:rsidR="00CC1F19" w:rsidRPr="00295FF4">
        <w:rPr>
          <w:rFonts w:ascii="Times New Roman" w:eastAsia="Times New Roman" w:hAnsi="Times New Roman" w:cs="Times New Roman"/>
          <w:sz w:val="24"/>
          <w:szCs w:val="24"/>
        </w:rPr>
        <w:t xml:space="preserve">. </w:t>
      </w:r>
      <w:r w:rsidR="00140675">
        <w:rPr>
          <w:rFonts w:ascii="Times New Roman" w:eastAsia="Times New Roman" w:hAnsi="Times New Roman" w:cs="Times New Roman"/>
          <w:sz w:val="24"/>
          <w:szCs w:val="24"/>
        </w:rPr>
        <w:t xml:space="preserve">Landscape genetics has historically </w:t>
      </w:r>
      <w:r w:rsidR="000753A8">
        <w:rPr>
          <w:rFonts w:ascii="Times New Roman" w:eastAsia="Times New Roman" w:hAnsi="Times New Roman" w:cs="Times New Roman"/>
          <w:sz w:val="24"/>
          <w:szCs w:val="24"/>
        </w:rPr>
        <w:t xml:space="preserve">mostly </w:t>
      </w:r>
      <w:r w:rsidR="00140675">
        <w:rPr>
          <w:rFonts w:ascii="Times New Roman" w:eastAsia="Times New Roman" w:hAnsi="Times New Roman" w:cs="Times New Roman"/>
          <w:sz w:val="24"/>
          <w:szCs w:val="24"/>
        </w:rPr>
        <w:t xml:space="preserve">had a spatial focus, </w:t>
      </w:r>
      <w:r w:rsidR="000753A8">
        <w:rPr>
          <w:rFonts w:ascii="Times New Roman" w:eastAsia="Times New Roman" w:hAnsi="Times New Roman" w:cs="Times New Roman"/>
          <w:sz w:val="24"/>
          <w:szCs w:val="24"/>
        </w:rPr>
        <w:t xml:space="preserve">in studies </w:t>
      </w:r>
      <w:r w:rsidR="00E9164A">
        <w:rPr>
          <w:rFonts w:ascii="Times New Roman" w:eastAsia="Times New Roman" w:hAnsi="Times New Roman" w:cs="Times New Roman"/>
          <w:sz w:val="24"/>
          <w:szCs w:val="24"/>
        </w:rPr>
        <w:t xml:space="preserve">where sampling and analysis </w:t>
      </w:r>
      <w:r w:rsidR="000753A8">
        <w:rPr>
          <w:rFonts w:ascii="Times New Roman" w:eastAsia="Times New Roman" w:hAnsi="Times New Roman" w:cs="Times New Roman"/>
          <w:sz w:val="24"/>
          <w:szCs w:val="24"/>
        </w:rPr>
        <w:t xml:space="preserve">was carried out </w:t>
      </w:r>
      <w:r w:rsidR="00F424FD">
        <w:rPr>
          <w:rFonts w:ascii="Times New Roman" w:eastAsia="Times New Roman" w:hAnsi="Times New Roman" w:cs="Times New Roman"/>
          <w:sz w:val="24"/>
          <w:szCs w:val="24"/>
        </w:rPr>
        <w:t>at a single point in time</w:t>
      </w:r>
      <w:r w:rsidR="00FC33C1">
        <w:rPr>
          <w:rFonts w:ascii="Times New Roman" w:eastAsia="Times New Roman" w:hAnsi="Times New Roman" w:cs="Times New Roman"/>
          <w:sz w:val="24"/>
          <w:szCs w:val="24"/>
        </w:rPr>
        <w:t xml:space="preserve"> </w:t>
      </w:r>
      <w:r w:rsidR="00FC33C1">
        <w:rPr>
          <w:rFonts w:ascii="Times New Roman" w:eastAsia="Times New Roman" w:hAnsi="Times New Roman" w:cs="Times New Roman"/>
          <w:i/>
          <w:sz w:val="24"/>
          <w:szCs w:val="24"/>
        </w:rPr>
        <w:fldChar w:fldCharType="begin" w:fldLock="1"/>
      </w:r>
      <w:r w:rsidR="000955D0">
        <w:rPr>
          <w:rFonts w:ascii="Times New Roman" w:eastAsia="Times New Roman" w:hAnsi="Times New Roman" w:cs="Times New Roman"/>
          <w:i/>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Canada","type":"article-journal","volume":"1348"},"uris":["http://www.mendeley.com/documents/?uuid=216d171b-a4b5-4f0f-86dc-d796b98161cd"]}],"mendeley":{"formattedCitation":"(Wittische, Janes, &amp; James, 2019)","manualFormatting":"(e.g. Wittische, Janes, &amp; James, 2019)","plainTextFormattedCitation":"(Wittische, Janes, &amp; James, 2019)","previouslyFormattedCitation":"(Wittische, Janes, &amp; James, 2019)"},"properties":{"noteIndex":0},"schema":"https://github.com/citation-style-language/schema/raw/master/csl-citation.json"}</w:instrText>
      </w:r>
      <w:r w:rsidR="00FC33C1">
        <w:rPr>
          <w:rFonts w:ascii="Times New Roman" w:eastAsia="Times New Roman" w:hAnsi="Times New Roman" w:cs="Times New Roman"/>
          <w:i/>
          <w:sz w:val="24"/>
          <w:szCs w:val="24"/>
        </w:rPr>
        <w:fldChar w:fldCharType="separate"/>
      </w:r>
      <w:r w:rsidR="00FC33C1" w:rsidRPr="00FC33C1">
        <w:rPr>
          <w:rFonts w:ascii="Times New Roman" w:eastAsia="Times New Roman" w:hAnsi="Times New Roman" w:cs="Times New Roman"/>
          <w:noProof/>
          <w:sz w:val="24"/>
          <w:szCs w:val="24"/>
        </w:rPr>
        <w:t>(</w:t>
      </w:r>
      <w:r w:rsidR="00FC33C1" w:rsidRPr="00FC33C1">
        <w:rPr>
          <w:rFonts w:ascii="Times New Roman" w:eastAsia="Times New Roman" w:hAnsi="Times New Roman" w:cs="Times New Roman"/>
          <w:i/>
          <w:noProof/>
          <w:sz w:val="24"/>
          <w:szCs w:val="24"/>
        </w:rPr>
        <w:t>e.g.</w:t>
      </w:r>
      <w:r w:rsidR="00FC33C1">
        <w:rPr>
          <w:rFonts w:ascii="Times New Roman" w:eastAsia="Times New Roman" w:hAnsi="Times New Roman" w:cs="Times New Roman"/>
          <w:noProof/>
          <w:sz w:val="24"/>
          <w:szCs w:val="24"/>
        </w:rPr>
        <w:t xml:space="preserve"> </w:t>
      </w:r>
      <w:r w:rsidR="00FC33C1" w:rsidRPr="00FC33C1">
        <w:rPr>
          <w:rFonts w:ascii="Times New Roman" w:eastAsia="Times New Roman" w:hAnsi="Times New Roman" w:cs="Times New Roman"/>
          <w:noProof/>
          <w:sz w:val="24"/>
          <w:szCs w:val="24"/>
        </w:rPr>
        <w:t>Wittische, Janes, &amp; James, 2019)</w:t>
      </w:r>
      <w:r w:rsidR="00FC33C1">
        <w:rPr>
          <w:rFonts w:ascii="Times New Roman" w:eastAsia="Times New Roman" w:hAnsi="Times New Roman" w:cs="Times New Roman"/>
          <w:i/>
          <w:sz w:val="24"/>
          <w:szCs w:val="24"/>
        </w:rPr>
        <w:fldChar w:fldCharType="end"/>
      </w:r>
      <w:r w:rsidR="00140675">
        <w:rPr>
          <w:rFonts w:ascii="Times New Roman" w:eastAsia="Times New Roman" w:hAnsi="Times New Roman" w:cs="Times New Roman"/>
          <w:sz w:val="24"/>
          <w:szCs w:val="24"/>
        </w:rPr>
        <w:t xml:space="preserve">. Adding a temporal dimension to landscape genetics represents </w:t>
      </w:r>
      <w:r w:rsidR="00C86B88">
        <w:rPr>
          <w:rFonts w:ascii="Times New Roman" w:eastAsia="Times New Roman" w:hAnsi="Times New Roman" w:cs="Times New Roman"/>
          <w:sz w:val="24"/>
          <w:szCs w:val="24"/>
        </w:rPr>
        <w:t>a great opportunity for improv</w:t>
      </w:r>
      <w:r w:rsidR="00140675">
        <w:rPr>
          <w:rFonts w:ascii="Times New Roman" w:eastAsia="Times New Roman" w:hAnsi="Times New Roman" w:cs="Times New Roman"/>
          <w:sz w:val="24"/>
          <w:szCs w:val="24"/>
        </w:rPr>
        <w:t>ing the quality and usefulness of inference</w:t>
      </w:r>
      <w:r w:rsidR="000955D0">
        <w:rPr>
          <w:rFonts w:ascii="Times New Roman" w:eastAsia="Times New Roman" w:hAnsi="Times New Roman" w:cs="Times New Roman"/>
          <w:sz w:val="24"/>
          <w:szCs w:val="24"/>
        </w:rPr>
        <w:t xml:space="preserve"> </w:t>
      </w:r>
      <w:r w:rsidR="000955D0">
        <w:rPr>
          <w:rFonts w:ascii="Times New Roman" w:eastAsia="Times New Roman" w:hAnsi="Times New Roman" w:cs="Times New Roman"/>
          <w:sz w:val="24"/>
          <w:szCs w:val="24"/>
        </w:rPr>
        <w:fldChar w:fldCharType="begin" w:fldLock="1"/>
      </w:r>
      <w:r w:rsidR="00EF5DFD">
        <w:rPr>
          <w:rFonts w:ascii="Times New Roman" w:eastAsia="Times New Roman" w:hAnsi="Times New Roman" w:cs="Times New Roman"/>
          <w:sz w:val="24"/>
          <w:szCs w:val="24"/>
        </w:rPr>
        <w:instrText>ADDIN CSL_CITATION {"citationItems":[{"id":"ITEM-1","itemData":{"DOI":"10.1111/2041-210X.12799","ISSN":"2041210X","abstract":"Landscape heterogeneity and habitat connectivity affect species movements, playing an important role in determining the likelihood of species persistence. However, landscape connectivity is usually evaluated using static snap-shots, which do not account for the sequential interactions among habitat patches through time. We developed a network-based model of landscape dynamics, and corresponding connectivity metrics, to account for the reachable habitat across space and time. We illustrate the behaviour of these metrics, using fragmented forested landscapes in the Atlantic Forest of Brazil. We parametrized the models using the dispersal capacities of selected bird and small mammal species. We found that when considering spatio-temporal links, connectivity is estimated to be on average 30% higher (with a maximum of 150% higher) than what is estimated from purely spatial models. This higher degree of spatio-temporal connectivity arises due to connections through temporal stepping-stone patches that appear (habitat gain) and disappear (habitat loss) over time. Species with short dispersal distances (&lt;1000 m) particularly benefited from the spatio-temporal connections. The contribution of spatio-temporal connectivity to habitat reachability increased with higher habitat loss rates. Moreover, it depended on the amount of habitat in the landscape, being higher at intermediate habitat amounts (</w:instrText>
      </w:r>
      <w:r w:rsidR="00EF5DFD">
        <w:rPr>
          <w:rFonts w:ascii="Cambria Math" w:eastAsia="Times New Roman" w:hAnsi="Cambria Math" w:cs="Cambria Math"/>
          <w:sz w:val="24"/>
          <w:szCs w:val="24"/>
        </w:rPr>
        <w:instrText>∼</w:instrText>
      </w:r>
      <w:r w:rsidR="00EF5DFD">
        <w:rPr>
          <w:rFonts w:ascii="Times New Roman" w:eastAsia="Times New Roman" w:hAnsi="Times New Roman" w:cs="Times New Roman"/>
          <w:sz w:val="24"/>
          <w:szCs w:val="24"/>
        </w:rPr>
        <w:instrText>30%). We showed that accounting for spatio-temporal connectivity is critical for understanding ecological patterns and processes in dynamic landscapes, and that a series of purely spatial connectivity metrics underestimates the actual connectivity patterns across time. The proposed spatio-temporal connectivity approach and metrics can be applied to evaluate the effective connectivity patterns and trends in a variety of dynamic landscapes, avoiding the potential overestimates of population isolation and extinction probabilities that may result from widely used purely spatial connectivity models.","author":[{"dropping-particle":"","family":"Martensen","given":"Alexandre Camargo","non-dropping-particle":"","parse-names":false,"suffix":""},{"dropping-particle":"","family":"Saura","given":"Santiago","non-dropping-particle":"","parse-names":false,"suffix":""},{"dropping-particle":"","family":"Fortin","given":"Marie Josee","non-dropping-particle":"","parse-names":false,"suffix":""}],"container-title":"Methods in Ecology and Evolution","id":"ITEM-1","issue":"10","issued":{"date-parts":[["2017"]]},"page":"1253-1264","title":"Spatio-temporal connectivity: assessing the amount of reachable habitat in dynamic landscapes","type":"article-journal","volume":"8"},"uris":["http://www.mendeley.com/documents/?uuid=1ad145ca-2f1a-4f6e-820a-cac55b015656"]},{"id":"ITEM-2","itemData":{"DOI":"10.1111/eva.12617","ISSN":"17524571","abstract":"©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Applications","id":"ITEM-2","issue":"8","issued":{"date-parts":[["2018"]]},"page":"1219-1230","title":"Beyond the snapshot: Landscape genetic analysis of time series data reveal responses of American black bears to landscape change","type":"article-journal","volume":"11"},"uris":["http://www.mendeley.com/documents/?uuid=2a1248c9-1ece-4b65-ada7-aef90b3b6aba"]},{"id":"ITEM-3","itemData":{"DOI":"10.1111/j.1365-294X.2010.04757.x","ISSN":"1365-294X","PMID":"20723051","abstract":"Landscape features exist at multiple spatial and temporal scales, and these naturally affect spatial genetic structure and our ability to make inferences about gene flow. This article discusses how decisions about sampling of genotypes (including choices about analytical methods and genetic markers) should be driven by the scale of spatial genetic structure, the time frame that landscape features have existed in their current state, and all aspects of a species' life history. Researchers should use caution when making inferences about gene flow, especially when the spatial extent of the study area is limited. The scale of sampling of the landscape introduces different features that may affect gene flow. Sampling grain should be smaller than the average home-range size or dispersal distance of the study organism and, for raster data, existing research suggests that simplifying the thematic resolution into discrete classes may result in low power to detect effects on gene flow. Therefore, the methods used to characterize the landscape between sampling sites may be a primary determinant for the spatial scale at which analytical results are applicable, and the use of only one sampling scale for a particular statistical method may lead researchers to overlook important factors affecting gene flow. The particular analytical technique used to correlate landscape data and genetic data may also influence results; common landscape-genetic methods may not be suitable for all study systems, particularly when the rate of landscape change is faster than can be resolved by common molecular markers.","author":[{"dropping-particle":"","family":"Anderson","given":"Corey Devin","non-dropping-particle":"","parse-names":false,"suffix":""},{"dropping-particle":"","family":"Epperson","given":"Bryan K","non-dropping-particle":"","parse-names":false,"suffix":""},{"dropping-particle":"","family":"Fortin","given":"Marie-Josée","non-dropping-particle":"","parse-names":false,"suffix":""},{"dropping-particle":"","family":"Holderegger","given":"Rolf","non-dropping-particle":"","parse-names":false,"suffix":""},{"dropping-particle":"","family":"James","given":"Patrick M. a.","non-dropping-particle":"","parse-names":false,"suffix":""},{"dropping-particle":"","family":"Rosenberg","given":"Michael S","non-dropping-particle":"","parse-names":false,"suffix":""},{"dropping-particle":"","family":"Scribner","given":"Kim T","non-dropping-particle":"","parse-names":false,"suffix":""},{"dropping-particle":"","family":"Spear","given":"Stephen F.","non-dropping-particle":"","parse-names":false,"suffix":""}],"container-title":"Molecular ecology","id":"ITEM-3","issue":"17","issued":{"date-parts":[["2010","9"]]},"page":"3565-75","title":"Considering spatial and temporal scale in landscape-genetic studies of gene flow.","type":"article-journal","volume":"19"},"uris":["http://www.mendeley.com/documents/?uuid=f69887eb-68f3-4da1-826f-4bf5b94093e4"]},{"id":"ITEM-4","itemData":{"DOI":"10.3354/meps12009","ISSN":"01718630","abstract":"The Pacific oyster Crassostrea gigas was, for decades, massively introduced to North America from Japan and established large, self-recruiting populations in the Pacific Northwest of the USA and Canada. A previous study of mtDNA variation revealed little population genetic structure among populations from British Columbia and Washington State. Here, we used samples from that study, more recent samples from 2 of the same localities, and 2 additional samples, including 1 from Japan, to investigate spatial and temporal genetic variation at 52 mapped, coding, single-nucleotide polymorphisms (SNPs) assayed by high-resolution melting (HRM). Little variation was detected among North American populations, which, as a group, are distinct, perhaps adaptively so, from oysters in Hiroshima, Japan. However, significant excesses of heterozygotes with respect to random mating expectations and of pairwise linkage disequilibria revealed that North American populations are not in Hardy-Weinberg (random mating) equilibrium. Moreover, genetic changes over 10 to 21 yr in 2 localities are substantial, despite high gene flow, and are as large as spatial variance per generation. These results caution against basing connectivity or seascape genetic analyses on snapshots of spatial population structure in high gene-flow species. Because migration and selection are ruled out as causes of temporal genetic change, random genetic drift is the most parsimonious explanation. This implies effective population sizes (Ne) of hundreds to a few thousands, orders of magnitude smaller than the natural abundance (N) of this oyster. These low Ne:N ratios are compatible with the hypothesis of sweepstakes reproductive success.","author":[{"dropping-particle":"","family":"Sun","given":"Xiujun","non-dropping-particle":"","parse-names":false,"suffix":""},{"dropping-particle":"","family":"Hedgecock","given":"Dennis","non-dropping-particle":"","parse-names":false,"suffix":""}],"container-title":"Marine Ecology Progress Series","id":"ITEM-4","issued":{"date-parts":[["2017"]]},"page":"79-93","title":"Temporal genetic change in North American Pacific oyster populations suggests caution in seascape genetics analyses of high gene-flow species","type":"article-journal","volume":"565"},"uris":["http://www.mendeley.com/documents/?uuid=79b2fc54-b086-43cd-8240-5a737442966e"]}],"mendeley":{"formattedCitation":"(Anderson et al., 2010; Draheim, Moore, Fortin, &amp; Scribner, 2018; Martensen, Saura, &amp; Fortin, 2017; Sun &amp; Hedgecock, 2017)","plainTextFormattedCitation":"(Anderson et al., 2010; Draheim, Moore, Fortin, &amp; Scribner, 2018; Martensen, Saura, &amp; Fortin, 2017; Sun &amp; Hedgecock, 2017)","previouslyFormattedCitation":"(Anderson et al., 2010; Draheim, Moore, Fortin, &amp; Scribner, 2018; Martensen, Saura, &amp; Fortin, 2017; Sun &amp; Hedgecock, 2017)"},"properties":{"noteIndex":0},"schema":"https://github.com/citation-style-language/schema/raw/master/csl-citation.json"}</w:instrText>
      </w:r>
      <w:r w:rsidR="000955D0">
        <w:rPr>
          <w:rFonts w:ascii="Times New Roman" w:eastAsia="Times New Roman" w:hAnsi="Times New Roman" w:cs="Times New Roman"/>
          <w:sz w:val="24"/>
          <w:szCs w:val="24"/>
        </w:rPr>
        <w:fldChar w:fldCharType="separate"/>
      </w:r>
      <w:r w:rsidR="000955D0" w:rsidRPr="000955D0">
        <w:rPr>
          <w:rFonts w:ascii="Times New Roman" w:eastAsia="Times New Roman" w:hAnsi="Times New Roman" w:cs="Times New Roman"/>
          <w:noProof/>
          <w:sz w:val="24"/>
          <w:szCs w:val="24"/>
        </w:rPr>
        <w:t>(Anderson et al., 2010; Draheim, Moore, Fortin, &amp; Scribner, 2018; Martensen, Saura, &amp; Fortin, 2017; Sun &amp; Hedgecock, 2017)</w:t>
      </w:r>
      <w:r w:rsidR="000955D0">
        <w:rPr>
          <w:rFonts w:ascii="Times New Roman" w:eastAsia="Times New Roman" w:hAnsi="Times New Roman" w:cs="Times New Roman"/>
          <w:sz w:val="24"/>
          <w:szCs w:val="24"/>
        </w:rPr>
        <w:fldChar w:fldCharType="end"/>
      </w:r>
      <w:r w:rsidR="000955D0">
        <w:rPr>
          <w:rFonts w:ascii="Times New Roman" w:eastAsia="Times New Roman" w:hAnsi="Times New Roman" w:cs="Times New Roman"/>
          <w:sz w:val="24"/>
          <w:szCs w:val="24"/>
        </w:rPr>
        <w:t xml:space="preserve">. </w:t>
      </w:r>
      <w:r w:rsidR="00BA5835">
        <w:rPr>
          <w:rFonts w:ascii="Times New Roman" w:eastAsia="Times New Roman" w:hAnsi="Times New Roman" w:cs="Times New Roman"/>
          <w:sz w:val="24"/>
          <w:szCs w:val="24"/>
        </w:rPr>
        <w:t>N</w:t>
      </w:r>
      <w:r w:rsidR="00BA5835" w:rsidRPr="00BA5835">
        <w:rPr>
          <w:rFonts w:ascii="Times New Roman" w:eastAsia="Times New Roman" w:hAnsi="Times New Roman" w:cs="Times New Roman"/>
          <w:sz w:val="24"/>
          <w:szCs w:val="24"/>
        </w:rPr>
        <w:t xml:space="preserve">ew </w:t>
      </w:r>
      <w:r w:rsidR="00BA5835" w:rsidRPr="00BA5835">
        <w:rPr>
          <w:rFonts w:ascii="Times New Roman" w:eastAsia="Times New Roman" w:hAnsi="Times New Roman" w:cs="Times New Roman"/>
          <w:sz w:val="24"/>
          <w:szCs w:val="24"/>
        </w:rPr>
        <w:lastRenderedPageBreak/>
        <w:t>conceptual approaches and tools that allow for the integration of spatial and temporal variation in studies of gen</w:t>
      </w:r>
      <w:r w:rsidR="00AC11B4">
        <w:rPr>
          <w:rFonts w:ascii="Times New Roman" w:eastAsia="Times New Roman" w:hAnsi="Times New Roman" w:cs="Times New Roman"/>
          <w:sz w:val="24"/>
          <w:szCs w:val="24"/>
        </w:rPr>
        <w:t>e</w:t>
      </w:r>
      <w:r w:rsidR="00BA5835" w:rsidRPr="00BA5835">
        <w:rPr>
          <w:rFonts w:ascii="Times New Roman" w:eastAsia="Times New Roman" w:hAnsi="Times New Roman" w:cs="Times New Roman"/>
          <w:sz w:val="24"/>
          <w:szCs w:val="24"/>
        </w:rPr>
        <w:t>tic variation hold great promise</w:t>
      </w:r>
      <w:r w:rsidR="000753A8">
        <w:rPr>
          <w:rFonts w:ascii="Times New Roman" w:eastAsia="Times New Roman" w:hAnsi="Times New Roman" w:cs="Times New Roman"/>
          <w:sz w:val="24"/>
          <w:szCs w:val="24"/>
        </w:rPr>
        <w:t>s</w:t>
      </w:r>
      <w:r w:rsidR="00BA5835" w:rsidRPr="00BA5835">
        <w:rPr>
          <w:rFonts w:ascii="Times New Roman" w:eastAsia="Times New Roman" w:hAnsi="Times New Roman" w:cs="Times New Roman"/>
          <w:sz w:val="24"/>
          <w:szCs w:val="24"/>
        </w:rPr>
        <w:t xml:space="preserve"> </w:t>
      </w:r>
      <w:r w:rsidR="000753A8">
        <w:rPr>
          <w:rFonts w:ascii="Times New Roman" w:eastAsia="Times New Roman" w:hAnsi="Times New Roman" w:cs="Times New Roman"/>
          <w:sz w:val="24"/>
          <w:szCs w:val="24"/>
        </w:rPr>
        <w:t>of</w:t>
      </w:r>
      <w:r w:rsidR="000753A8" w:rsidRPr="00BA5835">
        <w:rPr>
          <w:rFonts w:ascii="Times New Roman" w:eastAsia="Times New Roman" w:hAnsi="Times New Roman" w:cs="Times New Roman"/>
          <w:sz w:val="24"/>
          <w:szCs w:val="24"/>
        </w:rPr>
        <w:t xml:space="preserve"> </w:t>
      </w:r>
      <w:r w:rsidR="00BA5835" w:rsidRPr="00BA5835">
        <w:rPr>
          <w:rFonts w:ascii="Times New Roman" w:eastAsia="Times New Roman" w:hAnsi="Times New Roman" w:cs="Times New Roman"/>
          <w:sz w:val="24"/>
          <w:szCs w:val="24"/>
        </w:rPr>
        <w:t>further e</w:t>
      </w:r>
      <w:r w:rsidR="00C20F65">
        <w:rPr>
          <w:rFonts w:ascii="Times New Roman" w:eastAsia="Times New Roman" w:hAnsi="Times New Roman" w:cs="Times New Roman"/>
          <w:sz w:val="24"/>
          <w:szCs w:val="24"/>
        </w:rPr>
        <w:t>lucidating the processes that go</w:t>
      </w:r>
      <w:r w:rsidR="00BA5835" w:rsidRPr="00BA5835">
        <w:rPr>
          <w:rFonts w:ascii="Times New Roman" w:eastAsia="Times New Roman" w:hAnsi="Times New Roman" w:cs="Times New Roman"/>
          <w:sz w:val="24"/>
          <w:szCs w:val="24"/>
        </w:rPr>
        <w:t>vern demographically dynamic systems such a</w:t>
      </w:r>
      <w:r w:rsidR="00C86B88">
        <w:rPr>
          <w:rFonts w:ascii="Times New Roman" w:eastAsia="Times New Roman" w:hAnsi="Times New Roman" w:cs="Times New Roman"/>
          <w:sz w:val="24"/>
          <w:szCs w:val="24"/>
        </w:rPr>
        <w:t xml:space="preserve">s </w:t>
      </w:r>
      <w:r w:rsidR="000753A8">
        <w:rPr>
          <w:rFonts w:ascii="Times New Roman" w:eastAsia="Times New Roman" w:hAnsi="Times New Roman" w:cs="Times New Roman"/>
          <w:sz w:val="24"/>
          <w:szCs w:val="24"/>
        </w:rPr>
        <w:t xml:space="preserve">insect </w:t>
      </w:r>
      <w:r w:rsidR="007466CC" w:rsidRPr="00295FF4">
        <w:rPr>
          <w:rFonts w:ascii="Times New Roman" w:eastAsia="Times New Roman" w:hAnsi="Times New Roman" w:cs="Times New Roman"/>
          <w:sz w:val="24"/>
          <w:szCs w:val="24"/>
        </w:rPr>
        <w:t>outbreaks, invasions</w:t>
      </w:r>
      <w:r w:rsidR="00584133">
        <w:rPr>
          <w:rFonts w:ascii="Times New Roman" w:eastAsia="Times New Roman" w:hAnsi="Times New Roman" w:cs="Times New Roman"/>
          <w:sz w:val="24"/>
          <w:szCs w:val="24"/>
        </w:rPr>
        <w:t>,</w:t>
      </w:r>
      <w:r w:rsidR="007466CC" w:rsidRPr="00295FF4">
        <w:rPr>
          <w:rFonts w:ascii="Times New Roman" w:eastAsia="Times New Roman" w:hAnsi="Times New Roman" w:cs="Times New Roman"/>
          <w:sz w:val="24"/>
          <w:szCs w:val="24"/>
        </w:rPr>
        <w:t xml:space="preserve"> and species declines </w:t>
      </w:r>
      <w:r w:rsidR="00476B05">
        <w:rPr>
          <w:rFonts w:ascii="Times New Roman" w:eastAsia="Times New Roman" w:hAnsi="Times New Roman" w:cs="Times New Roman"/>
          <w:sz w:val="24"/>
          <w:szCs w:val="24"/>
        </w:rPr>
        <w:fldChar w:fldCharType="begin" w:fldLock="1"/>
      </w:r>
      <w:r w:rsidR="00DF26F3">
        <w:rPr>
          <w:rFonts w:ascii="Times New Roman" w:eastAsia="Times New Roman" w:hAnsi="Times New Roman" w:cs="Times New Roman"/>
          <w:sz w:val="24"/>
          <w:szCs w:val="24"/>
        </w:rPr>
        <w:instrText>ADDIN CSL_CITATION {"citationItems":[{"id":"ITEM-1","itemData":{"DOI":"10.1111/mec.15315","ISSN":"0962-1083","abstract":"&lt;p&gt;Genetic time‐series data from historical samples greatly facilitate inference of past population dynamics and species evolution. Yet, although climate and landscape change are often touted as post‐hoc explanations of biological change, our understanding of past climate and landscape change influences on evolutionary processes is severely hindered by the limited application of methods that directly relate environmental change to species dynamics through time. Increased integration of spatiotemporal environmental and genetic data will revolutionize the interpretation of environmental influences on past population processes, the quantification of recent anthropogenic impacts on species, and vastly improve prediction of species responses under future climate change scenarios, yielding widespread revelations across evolutionary biology, landscape ecology and conservation genetics. This review encourages greater use of spatiotemporal landscape genetic analyses that explicitly link landscape, climate and genetic data through time by providing an overview of analytical approaches for integrating historical genetic and environmental data in five key research areas: population genetic structure, demography, phylogeography, metapopulation connectivity, and adaptation. We also include a tabular summary of key methodological information, suggest approaches for mitigating the particular difficulties in applying these techniques to ancient DNA and paleoclimate data, and highlight areas for future methodological development.&lt;/p&gt;","author":[{"dropping-particle":"","family":"Fenderson","given":"Lindsey E.","non-dropping-particle":"","parse-names":false,"suffix":""},{"dropping-particle":"","family":"Kovach","given":"Adrienne I.","non-dropping-particle":"","parse-names":false,"suffix":""},{"dropping-particle":"","family":"Llamas","given":"Bastien","non-dropping-particle":"","parse-names":false,"suffix":""}],"container-title":"Molecular Ecology","id":"ITEM-1","issue":"November 2019","issued":{"date-parts":[["2019"]]},"page":"mec.15315","title":"Spatiotemporal Landscape Genetics: Investigating Ecology and Evolution through Space and Time","type":"article-journal"},"uris":["http://www.mendeley.com/documents/?uuid=7575be7e-4c8f-4444-bd0d-94bf482af6cb"]},{"id":"ITEM-2","itemData":{"DOI":"10.1038/nrg2844","ISSN":"1471-0064","PMID":"20847747","abstract":"We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genetics.","type":"article-journal","volume":"11"},"uris":["http://www.mendeley.com/documents/?uuid=49bad344-a793-48eb-aa17-035c8a7d7f8c"]}],"mendeley":{"formattedCitation":"(Allendorf et al., 2010; Fenderson et al., 2019)","plainTextFormattedCitation":"(Allendorf et al., 2010; Fenderson et al., 2019)","previouslyFormattedCitation":"(Allendorf et al., 2010; Fenderson et al., 2019)"},"properties":{"noteIndex":0},"schema":"https://github.com/citation-style-language/schema/raw/master/csl-citation.json"}</w:instrText>
      </w:r>
      <w:r w:rsidR="00476B05">
        <w:rPr>
          <w:rFonts w:ascii="Times New Roman" w:eastAsia="Times New Roman" w:hAnsi="Times New Roman" w:cs="Times New Roman"/>
          <w:sz w:val="24"/>
          <w:szCs w:val="24"/>
        </w:rPr>
        <w:fldChar w:fldCharType="separate"/>
      </w:r>
      <w:r w:rsidR="00DF26F3" w:rsidRPr="00DF26F3">
        <w:rPr>
          <w:rFonts w:ascii="Times New Roman" w:eastAsia="Times New Roman" w:hAnsi="Times New Roman" w:cs="Times New Roman"/>
          <w:noProof/>
          <w:sz w:val="24"/>
          <w:szCs w:val="24"/>
        </w:rPr>
        <w:t>(Allendorf et al., 2010; Fenderson et al., 2019)</w:t>
      </w:r>
      <w:r w:rsidR="00476B05">
        <w:rPr>
          <w:rFonts w:ascii="Times New Roman" w:eastAsia="Times New Roman" w:hAnsi="Times New Roman" w:cs="Times New Roman"/>
          <w:sz w:val="24"/>
          <w:szCs w:val="24"/>
        </w:rPr>
        <w:fldChar w:fldCharType="end"/>
      </w:r>
      <w:r w:rsidR="00476B05">
        <w:rPr>
          <w:rFonts w:ascii="Times New Roman" w:eastAsia="Times New Roman" w:hAnsi="Times New Roman" w:cs="Times New Roman"/>
          <w:sz w:val="24"/>
          <w:szCs w:val="24"/>
        </w:rPr>
        <w:t>.</w:t>
      </w:r>
      <w:r w:rsidR="007466CC" w:rsidRPr="00295FF4">
        <w:rPr>
          <w:rFonts w:ascii="Times New Roman" w:eastAsia="Times New Roman" w:hAnsi="Times New Roman" w:cs="Times New Roman"/>
          <w:sz w:val="24"/>
          <w:szCs w:val="24"/>
        </w:rPr>
        <w:t xml:space="preserve"> </w:t>
      </w:r>
    </w:p>
    <w:p w14:paraId="23324154" w14:textId="2236D5E2" w:rsidR="00CF30F2" w:rsidRPr="00295FF4" w:rsidRDefault="003549D9"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T</w:t>
      </w:r>
      <w:r w:rsidR="00CC1F19" w:rsidRPr="00295FF4">
        <w:rPr>
          <w:rFonts w:ascii="Times New Roman" w:eastAsia="Times New Roman" w:hAnsi="Times New Roman" w:cs="Times New Roman"/>
          <w:sz w:val="24"/>
          <w:szCs w:val="24"/>
        </w:rPr>
        <w:t xml:space="preserve">emporal </w:t>
      </w:r>
      <w:r w:rsidR="006F7782" w:rsidRPr="00295FF4">
        <w:rPr>
          <w:rFonts w:ascii="Times New Roman" w:eastAsia="Times New Roman" w:hAnsi="Times New Roman" w:cs="Times New Roman"/>
          <w:sz w:val="24"/>
          <w:szCs w:val="24"/>
        </w:rPr>
        <w:t>variation in</w:t>
      </w:r>
      <w:r w:rsidR="001F6EAC" w:rsidRPr="00295FF4">
        <w:rPr>
          <w:rFonts w:ascii="Times New Roman" w:eastAsia="Times New Roman" w:hAnsi="Times New Roman" w:cs="Times New Roman"/>
          <w:sz w:val="24"/>
          <w:szCs w:val="24"/>
        </w:rPr>
        <w:t xml:space="preserve"> genetic diversity</w:t>
      </w:r>
      <w:r w:rsidRPr="00295FF4">
        <w:rPr>
          <w:rFonts w:ascii="Times New Roman" w:eastAsia="Times New Roman" w:hAnsi="Times New Roman" w:cs="Times New Roman"/>
          <w:sz w:val="24"/>
          <w:szCs w:val="24"/>
        </w:rPr>
        <w:t>, and its drivers,</w:t>
      </w:r>
      <w:r w:rsidR="00CC1F19" w:rsidRPr="00295FF4">
        <w:rPr>
          <w:rFonts w:ascii="Times New Roman" w:eastAsia="Times New Roman" w:hAnsi="Times New Roman" w:cs="Times New Roman"/>
          <w:sz w:val="24"/>
          <w:szCs w:val="24"/>
        </w:rPr>
        <w:t xml:space="preserve"> are at the crux of many conservation </w:t>
      </w:r>
      <w:r w:rsidR="008E65CC">
        <w:rPr>
          <w:rFonts w:ascii="Times New Roman" w:eastAsia="Times New Roman" w:hAnsi="Times New Roman" w:cs="Times New Roman"/>
          <w:sz w:val="24"/>
          <w:szCs w:val="24"/>
        </w:rPr>
        <w:t xml:space="preserve">and public health </w:t>
      </w:r>
      <w:r w:rsidR="00CC1F19" w:rsidRPr="00295FF4">
        <w:rPr>
          <w:rFonts w:ascii="Times New Roman" w:eastAsia="Times New Roman" w:hAnsi="Times New Roman" w:cs="Times New Roman"/>
          <w:sz w:val="24"/>
          <w:szCs w:val="24"/>
        </w:rPr>
        <w:t>issues</w:t>
      </w:r>
      <w:r w:rsidR="00584133">
        <w:rPr>
          <w:rFonts w:ascii="Times New Roman" w:eastAsia="Times New Roman" w:hAnsi="Times New Roman" w:cs="Times New Roman"/>
          <w:sz w:val="24"/>
          <w:szCs w:val="24"/>
        </w:rPr>
        <w:t xml:space="preserve"> </w:t>
      </w:r>
      <w:r w:rsidR="00C912AB">
        <w:rPr>
          <w:rFonts w:ascii="Times New Roman" w:eastAsia="Times New Roman" w:hAnsi="Times New Roman" w:cs="Times New Roman"/>
          <w:sz w:val="24"/>
          <w:szCs w:val="24"/>
        </w:rPr>
        <w:fldChar w:fldCharType="begin" w:fldLock="1"/>
      </w:r>
      <w:r w:rsidR="00382F3C">
        <w:rPr>
          <w:rFonts w:ascii="Times New Roman" w:eastAsia="Times New Roman" w:hAnsi="Times New Roman" w:cs="Times New Roman"/>
          <w:sz w:val="24"/>
          <w:szCs w:val="24"/>
        </w:rPr>
        <w:instrText>ADDIN CSL_CITATION {"citationItems":[{"id":"ITEM-1","itemData":{"DOI":"10.1007/s10592-017-0948-4","ISBN":"0123456789","ISSN":"15729737","abstract":"Reintroductions—captive-born animals introduced into the species’ original distribution area—and translocations—free-living animals transferred to another location within the historical distribution area—are important conservation strategies for endangered species. Genetic analyses of 239 individuals from unmanaged, translocated and reintroduced populations of Leontopithecus rosalia were performed using 14 microsatellites. These samples were collected during two periods: (a) 1996–1997 (historic), when individuals were translocated and reintroduced into forest fragments in the lowland Atlantic Forest, and (b) 2007–09 (recent). We hypothesized that effective population size and genetic diversity would increase over time and that these management strategies would affect the resulting population genetic structure. We found trends indicating that the effective population size at the translocation site increased while that at the reintroduction sites diminished over time. The inbreeding coefficient of the translocated population diminished over time (from 0.38 to 0.03) and was much lower than that of the native (0.29) and reintroduced (0.13) recent populations. We observed a greater genetic admixture among the reintroduced sites on the historic sampling, as well as a strong genetic structure at the translocation site. In the recent sampling, the population structuring became more site-related suggesting low or inconsistent gene flow between sampling sites. This research highlights how conservation management decisions have an important influence on the genetic outcome of translocations and reintroductions. Future conservation planning should consider population genetic monitoring before and after management measures and maintain population connectivity thereafter to avoid the negative effects of a population size reduction.","author":[{"dropping-particle":"","family":"Moraes","given":"Andreia Magro","non-dropping-particle":"","parse-names":false,"suffix":""},{"dropping-particle":"","family":"Ruiz-Miranda","given":"Carlos R.","non-dropping-particle":"","parse-names":false,"suffix":""},{"dropping-particle":"","family":"Ribeiro","given":"Milton Cezar","non-dropping-particle":"","parse-names":false,"suffix":""},{"dropping-particle":"","family":"Grativol","given":"Adriana D.","non-dropping-particle":"","parse-names":false,"suffix":""},{"dropping-particle":"","family":"S. Carvalho","given":"Carolina","non-dropping-particle":"da","parse-names":false,"suffix":""},{"dropping-particle":"","family":"Dietz","given":"James M.","non-dropping-particle":"","parse-names":false,"suffix":""},{"dropping-particle":"","family":"Kierulff","given":"Maria Cecília M.","non-dropping-particle":"","parse-names":false,"suffix":""},{"dropping-particle":"","family":"Freitas","given":"Lucas A.","non-dropping-particle":"","parse-names":false,"suffix":""},{"dropping-particle":"","family":"Galetti","given":"Pedro M.","non-dropping-particle":"","parse-names":false,"suffix":""}],"container-title":"Conservation Genetics","id":"ITEM-1","issue":"5","issued":{"date-parts":[["2017"]]},"page":"995-1009","publisher":"Springer Netherlands","title":"Temporal genetic dynamics of reintroduced and translocated populations of the endangered golden lion tamarin (Leontopithecus rosalia)","type":"article-journal","volume":"18"},"uris":["http://www.mendeley.com/documents/?uuid=fbe1fad2-692c-4c36-84d9-9955d0226603"]},{"id":"ITEM-2","itemData":{"DOI":"10.1016/j.tree.2017.12.002","ISSN":"01695347","abstract":"Many species have undergone dramatic population size declines over the past centuries. Although stochastic genetic processes during and after such declines are thought to elevate the risk of extinction, comparative analyses of genomic data from several endangered species suggest little concordance between genome-wide diversity and current population sizes. This is likely because species-specific life-history traits and ancient bottlenecks overshadow the genetic effect of recent demographic declines. Therefore, we advocate that temporal sampling of genomic data provides a more accurate approach to quantify genetic threats in endangered species. Specifically, genomic data from predecline museum specimens will provide valuable baseline data that enable accurate estimation of recent decreases in genome-wide diversity, increases in inbreeding levels, and accumulation of deleterious genetic variation.","author":[{"dropping-particle":"","family":"Díez-del-Molino","given":"David","non-dropping-particle":"","parse-names":false,"suffix":""},{"dropping-particle":"","family":"Sánchez-Barreiro","given":"Fatima","non-dropping-particle":"","parse-names":false,"suffix":""},{"dropping-particle":"","family":"Barnes","given":"Ian","non-dropping-particle":"","parse-names":false,"suffix":""},{"dropping-particle":"","family":"Gilbert","given":"M. Thomas P.","non-dropping-particle":"","parse-names":false,"suffix":""},{"dropping-particle":"","family":"Dalén","given":"Love","non-dropping-particle":"","parse-names":false,"suffix":""}],"container-title":"Trends in Ecology and Evolution","id":"ITEM-2","issue":"3","issued":{"date-parts":[["2018"]]},"page":"176-185","publisher":"Elsevier Ltd","title":"Quantifying Temporal Genomic Erosion in Endangered Species","type":"article-journal","volume":"33"},"uris":["http://www.mendeley.com/documents/?uuid=6490b294-2981-4b13-af74-d61203972718"]},{"id":"ITEM-3","itemData":{"DOI":"10.1016/j.foreco.2018.12.058","ISSN":"03781127","abstract":"Anthropic pressure has caused several changes in the environment, such as habitat loss and fragmentation. One effective way to evaluate its effects on population genetics is to monitor populations through time. We aimed to characterize the population genetics of six plant species at two different times (cohorts). We asked (1) if populations show genetic divergence between cohorts, (2) if any significant changes are present between the genetic index of cohorts and, if so, (3) whether such changes are related to the adult cohort fixation index. To address these questions, we studied 61 populations of 50 adult and 50 seedling individuals genotyped with allozyme markers. We calculated allelic richness (Ar), observed (Ho) and expected heterozygosity (He), and fixation index (f) for each population cohort; and pairwise F ST between cohorts. Seedlings were genetically similar to the adults (mean pairwise F ST = 0.014). No difference was found in the proportion of populations that showed increases and decreases of the genetic indexes over cohorts, except f, for which more populations showed a decrease. Adult fixation index had a correlation with Ho (r = 0.507, p = 3∙10 −5 ) and He (r = −0.247, p = 0.055). A mean test between cohorts revealed the maintenance of high f values in Araucaria angustifolia and Ocotea catharinensis, as well as a significant decrease in He of Euterpe edulis, species widely explored in the past. Although we only studied two cohorts, general trends and significant changes were detected, which could be important in the conservation of those six species.","author":[{"dropping-particle":"","family":"Lauterjung","given":"Miguel Busarello","non-dropping-particle":"","parse-names":false,"suffix":""},{"dropping-particle":"","family":"Montagna","given":"Tiago","non-dropping-particle":"","parse-names":false,"suffix":""},{"dropping-particle":"","family":"Bernardi","given":"Alison Paulo","non-dropping-particle":"","parse-names":false,"suffix":""},{"dropping-particle":"","family":"Silva","given":"Juliano Zago","non-dropping-particle":"da","parse-name</w:instrText>
      </w:r>
      <w:r w:rsidR="00382F3C" w:rsidRPr="00A277A6">
        <w:rPr>
          <w:rFonts w:ascii="Times New Roman" w:eastAsia="Times New Roman" w:hAnsi="Times New Roman" w:cs="Times New Roman"/>
          <w:sz w:val="24"/>
          <w:szCs w:val="24"/>
          <w:lang w:val="fr-CA"/>
        </w:rPr>
        <w:instrText>s":false,"suffix":""},{"dropping-particle":"","family":"Costa","given":"Newton Clóvis Freitas","non-dropping-particle":"da","parse-names":false,"suffix":""},{"dropping-particle":"","family":"Steiner","given":"Felipe","non-dropping-particle":"","parse-names":false,"suffix":""},{"dropping-particle":"","family":"Mantovani","given":"Adelar","non-dropping-particle":"","parse-names":false,"suffix":""},{"dropping-particle":"","family":"Reis","given":"Maurício Sedrez","non-dropping-particle":"dos","parse-names":false,"suffix":""}],"container-title":"Forest Ecology and Management","id":"ITEM-3","issue":"October 2018","issued":{"date-parts":[["2019"]]},"page":"144-150","publisher":"Elsevier","title":"Temporal changes in population genetics of six threatened Brazilian plant species in a fragmented landscape","type":"article-journal","volume":"435"},"uris":["http://www.mendeley.com/documents/?uuid=9bd1dcb3-564c-4adf-8ceb-377304856ad0"]}],"mendeley":{"formattedCitation":"(Díez-del-Molino, Sánchez-Barreiro, Barnes, Gilbert, &amp; Dalén, 2018; Lauterjung et al., 2019; Moraes et al., 2017)","plainTextFormattedCitation":"(Díez-del-Molino, Sánchez-Barreiro, Barnes, Gilbert, &amp; Dalén, 2018; Lauterjung et al., 2019; Moraes et al., 2017)","previouslyFormattedCitation":"(Díez-del-Molino, Sánchez-Barreiro, Barnes, Gilbert, &amp; Dalén, 2018; Lauterjung et al., 2019; Moraes et al., 2017)"},"properties":{"noteIndex":0},"schema":"https://github.com/citation-style-language/schema/raw/master/csl-citation.json"}</w:instrText>
      </w:r>
      <w:r w:rsidR="00C912AB">
        <w:rPr>
          <w:rFonts w:ascii="Times New Roman" w:eastAsia="Times New Roman" w:hAnsi="Times New Roman" w:cs="Times New Roman"/>
          <w:sz w:val="24"/>
          <w:szCs w:val="24"/>
        </w:rPr>
        <w:fldChar w:fldCharType="separate"/>
      </w:r>
      <w:r w:rsidR="00DF26F3" w:rsidRPr="00DF26F3">
        <w:rPr>
          <w:rFonts w:ascii="Times New Roman" w:eastAsia="Times New Roman" w:hAnsi="Times New Roman" w:cs="Times New Roman"/>
          <w:noProof/>
          <w:sz w:val="24"/>
          <w:szCs w:val="24"/>
          <w:lang w:val="fr-CA"/>
        </w:rPr>
        <w:t>(Díez-del-Molino, Sánchez-Barreiro, Barnes, Gilbert, &amp; Dalén, 2018; Lauterjung et al., 2019; Moraes et al., 2017)</w:t>
      </w:r>
      <w:r w:rsidR="00C912AB">
        <w:rPr>
          <w:rFonts w:ascii="Times New Roman" w:eastAsia="Times New Roman" w:hAnsi="Times New Roman" w:cs="Times New Roman"/>
          <w:sz w:val="24"/>
          <w:szCs w:val="24"/>
        </w:rPr>
        <w:fldChar w:fldCharType="end"/>
      </w:r>
      <w:r w:rsidR="00850FB4" w:rsidRPr="00D90AAF">
        <w:rPr>
          <w:rFonts w:ascii="Times New Roman" w:eastAsia="Times New Roman" w:hAnsi="Times New Roman" w:cs="Times New Roman"/>
          <w:sz w:val="24"/>
          <w:szCs w:val="24"/>
          <w:lang w:val="fr-CA"/>
        </w:rPr>
        <w:t xml:space="preserve">. </w:t>
      </w:r>
      <w:r w:rsidR="008E65CC">
        <w:rPr>
          <w:rFonts w:ascii="Times New Roman" w:eastAsia="Times New Roman" w:hAnsi="Times New Roman" w:cs="Times New Roman"/>
          <w:sz w:val="24"/>
          <w:szCs w:val="24"/>
        </w:rPr>
        <w:t>For example, spatio-temporal genetic studies have led to a better understanding of the invas</w:t>
      </w:r>
      <w:r w:rsidR="00DC62C0">
        <w:rPr>
          <w:rFonts w:ascii="Times New Roman" w:eastAsia="Times New Roman" w:hAnsi="Times New Roman" w:cs="Times New Roman"/>
          <w:sz w:val="24"/>
          <w:szCs w:val="24"/>
        </w:rPr>
        <w:t xml:space="preserve">ion history of </w:t>
      </w:r>
      <w:r w:rsidR="006715EF">
        <w:rPr>
          <w:rFonts w:ascii="Times New Roman" w:eastAsia="Times New Roman" w:hAnsi="Times New Roman" w:cs="Times New Roman"/>
          <w:sz w:val="24"/>
          <w:szCs w:val="24"/>
        </w:rPr>
        <w:t xml:space="preserve">the vector species of </w:t>
      </w:r>
      <w:r w:rsidR="00DC62C0">
        <w:rPr>
          <w:rFonts w:ascii="Times New Roman" w:eastAsia="Times New Roman" w:hAnsi="Times New Roman" w:cs="Times New Roman"/>
          <w:sz w:val="24"/>
          <w:szCs w:val="24"/>
        </w:rPr>
        <w:t xml:space="preserve">major diseases </w:t>
      </w:r>
      <w:r w:rsidR="00EF5DFD">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{"citationItems":[{"id":"ITEM-1","itemData":{"DOI":"10.1371/journal.pntd.0005546","ISBN":"1111111111","ISSN":"19352735","abstract":"Background: Within the last century, increases in human movement and globalization of trade have facilitated the establishment of several highly invasive mosquito species in new geographic locations with concurrent major environmental, economic and health consequences. The Asian tiger mosquito, Aedes albopictus, is an extremely invasive and aggressive daytime-biting mosquito that is a major public health threat throughout its expanding range. Methodology/Principal findings: We used 13 nuclear microsatellite loci (on 911 individuals) and mitochondrial COI sequences to gain a better understanding of the historical and contemporary movements of Ae. albopictus in the Indo-Pacific region and to characterize its population structure. Approximate Bayesian computation (ABC) was employed to test competing historical routes of invasion of Ae. albopictus within the Southeast (SE) Asian/Australasian region. Our ABC results show that Ae. albopictus was most likely introduced to New Guinea via mainland Southeast Asia, before colonizing the Solomon Islands via either Papua New Guinea or SE Asia. The analysis also supported that the recent incursion into northern Australia’s Torres Strait Islands was seeded chiefly from Indonesia. For the first time documented in this invasive species, we provide evidence of a recently colonized population (the Torres Strait Islands) that has undergone rapid temporal changes in its genetic makeup, which could be the result of genetic drift or represent a secondary invasion from an unknown source. Conclusions/Significance: There appears to be high spatial genetic structure and high gene flow between some geographically distant populations. The species' genetic structure in the region tends to favour a dispersal pattern driven mostly by human movements. Importantly, this study provides a more widespread sampling distribution of the species’ native range, revealing more spatial population structure than previously shown. Additionally, we present the most probable invasion history of this species in the Australasian region using ABC analysis.","author":[{"dropping-particle":"","family":"Maynard","given":"Andrew J.","non-dropping-particle":"","parse-names":false,"suffix":""},{"dropping-particle":"","family":"Ambrose","given":"Luke","non-dropping-particle":"","parse-names":false,"suffix":""},{"dropping-particle":"","family":"Cooper","given":"Robert D.","non-dropping-particle":"","parse-names":false,"suffix":""},{"dropping-particle":"","family":"Chow","given":"Weng K.","non-dropping-particle":"","parse-names":false,"suffix":""},{"dropping-particle":"","family":"Davis","given":"Joseph B.","non-dropping-particle":"","parse-names":false,"suffix":""},{"dropping-particle":"","family":"Muzari","given":"Mutizwa O.","non-dropping-particle":"","parse-names":false,"suffix":""},{"dropping-particle":"","family":"Hurk","given":"Andrew F.","non-dropping-particle":"van den","parse-names":false,"suffix":""},{"dropping-particle":"","family":"Hall-Mendelin","given":"Sonja","non-dropping-particle":"","parse-names":false,"suffix":""},{"dropping-particle":"","family":"Hasty","given":"Jeomhee M.","non-dropping-particle":"","parse-names":false,"suffix":""},{"dropping-particle":"","family":"Burkot","given":"Thomas R.","non-dropping-particle":"","parse-names":false,"suffix":""},{"dropping-particle":"","family":"Bangs","given":"Michael J.","non-dropping-particle":"","parse-names":false,"suffix":""},{"dropping-particle":"","family":"Reimer","given":"Lisa J.","non-dropping-particle":"","parse-names":false,"suffix":""},{"dropping-particle":"","family":"Butafa","given":"Charles","non-dropping-particle":"","parse-names":false,"suffix":""},{"dropping-particle":"","family":"Lobo","given":"Neil F.","non-dropping-particle":"","parse-names":false,"suffix":""},{"dropping-particle":"","family":"Syafruddin","given":"Din","non-dropping-particle":"","parse-names":false,"suffix":""},{"dropping-particle":"","family":"Maung Maung","given":"Yan Naung","non-dropping-particle":"","parse-names":false,"suffix":""},{"dropping-particle":"","family":"Ahmad","given":"Rohani","non-dropping-particle":"","parse-names":false,"suffix":""},{"dropping-particle":"","family":"Beebe","given":"Nigel W.","non-dropping-particle":"","parse-names":false,"suffix":""}],"container-title":"PLoS Neglected Tropical Diseases","id":"ITEM-1","issue":"4","issued":{"date-parts":[["2017"]]},"page":"1-27","title":"Tiger on the prowl: Invasion history and spatio-temporal genetic structure of the Asian tiger mosquito Aedes albopictus (Skuse 1894) in the Indo-Pacific","type":"article-journal","volume":"11"},"uris":["http://www.mendeley.com/documents/?uuid=504e76fd-cda2-43b5-bc93-59c51d059adf"]}],"mendeley":{"formattedCitation":"(Maynard et al., 2017)","plainTextFormattedCitation":"(Maynard et al., 2017)","previouslyFormattedCitation":"(Maynard et al., 2017)"},"properties":{"noteIndex":0},"schema":"https://github.com/citation-style-language/schema/raw/master/csl-citation.json"}</w:instrText>
      </w:r>
      <w:r w:rsidR="00EF5DFD">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(Maynard et al., 2017)</w:t>
      </w:r>
      <w:r w:rsidR="00EF5DFD">
        <w:rPr>
          <w:rFonts w:ascii="Times New Roman" w:eastAsia="Times New Roman" w:hAnsi="Times New Roman" w:cs="Times New Roman"/>
          <w:sz w:val="24"/>
          <w:szCs w:val="24"/>
        </w:rPr>
        <w:fldChar w:fldCharType="end"/>
      </w:r>
      <w:r w:rsidR="0048505E">
        <w:rPr>
          <w:rFonts w:ascii="Times New Roman" w:eastAsia="Times New Roman" w:hAnsi="Times New Roman" w:cs="Times New Roman"/>
          <w:sz w:val="24"/>
          <w:szCs w:val="24"/>
        </w:rPr>
        <w:t xml:space="preserve"> and of</w:t>
      </w:r>
      <w:r w:rsidR="00850FB4">
        <w:rPr>
          <w:rFonts w:ascii="Times New Roman" w:eastAsia="Times New Roman" w:hAnsi="Times New Roman" w:cs="Times New Roman"/>
          <w:sz w:val="24"/>
          <w:szCs w:val="24"/>
        </w:rPr>
        <w:t xml:space="preserve"> the impacts of </w:t>
      </w:r>
      <w:r w:rsidR="00706123">
        <w:rPr>
          <w:rFonts w:ascii="Times New Roman" w:eastAsia="Times New Roman" w:hAnsi="Times New Roman" w:cs="Times New Roman"/>
          <w:sz w:val="24"/>
          <w:szCs w:val="24"/>
        </w:rPr>
        <w:t xml:space="preserve">landscape </w:t>
      </w:r>
      <w:r w:rsidR="00DC62C0">
        <w:rPr>
          <w:rFonts w:ascii="Times New Roman" w:eastAsia="Times New Roman" w:hAnsi="Times New Roman" w:cs="Times New Roman"/>
          <w:sz w:val="24"/>
          <w:szCs w:val="24"/>
        </w:rPr>
        <w:t>fragmentation on</w:t>
      </w:r>
      <w:r w:rsidR="00850FB4">
        <w:rPr>
          <w:rFonts w:ascii="Times New Roman" w:eastAsia="Times New Roman" w:hAnsi="Times New Roman" w:cs="Times New Roman"/>
          <w:sz w:val="24"/>
          <w:szCs w:val="24"/>
        </w:rPr>
        <w:t xml:space="preserve"> food web</w:t>
      </w:r>
      <w:r w:rsidR="00DC62C0">
        <w:rPr>
          <w:rFonts w:ascii="Times New Roman" w:eastAsia="Times New Roman" w:hAnsi="Times New Roman" w:cs="Times New Roman"/>
          <w:sz w:val="24"/>
          <w:szCs w:val="24"/>
        </w:rPr>
        <w:t>s</w:t>
      </w:r>
      <w:r w:rsidR="00850FB4">
        <w:rPr>
          <w:rFonts w:ascii="Times New Roman" w:eastAsia="Times New Roman" w:hAnsi="Times New Roman" w:cs="Times New Roman"/>
          <w:sz w:val="24"/>
          <w:szCs w:val="24"/>
        </w:rPr>
        <w:t xml:space="preserve"> </w:t>
      </w:r>
      <w:r w:rsidR="008E65CC">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landscape","type":"article-journal","volume":"283"},"uris":["http://www.mendeley.com/documents/?uuid=420637d1-8283-439d-b28d-d34164767e51"]}],"mendeley":{"formattedCitation":"(Nair, Fountain, Ikonen, Ojanen, &amp; Van Nouhuys, 2016)","plainTextFormattedCitation":"(Nair, Fountain, Ikonen, Ojanen, &amp; Van Nouhuys, 2016)","previouslyFormattedCitation":"(Nair, Fountain, Ikonen, Ojanen, &amp; Van Nouhuys, 2016)"},"properties":{"noteIndex":0},"schema":"https://github.com/citation-style-language/schema/raw/master/csl-citation.json"}</w:instrText>
      </w:r>
      <w:r w:rsidR="008E65CC">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(Nair, Fountain, Ikonen, Ojanen, &amp; Van Nouhuys, 2016)</w:t>
      </w:r>
      <w:r w:rsidR="008E65CC">
        <w:rPr>
          <w:rFonts w:ascii="Times New Roman" w:eastAsia="Times New Roman" w:hAnsi="Times New Roman" w:cs="Times New Roman"/>
          <w:sz w:val="24"/>
          <w:szCs w:val="24"/>
        </w:rPr>
        <w:fldChar w:fldCharType="end"/>
      </w:r>
      <w:r w:rsidR="006738FD" w:rsidRPr="00850FB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Temporal genetic variation reflects </w:t>
      </w:r>
      <w:r w:rsidR="00CC1F19" w:rsidRPr="00295FF4">
        <w:rPr>
          <w:rFonts w:ascii="Times New Roman" w:eastAsia="Times New Roman" w:hAnsi="Times New Roman" w:cs="Times New Roman"/>
          <w:sz w:val="24"/>
          <w:szCs w:val="24"/>
        </w:rPr>
        <w:t>the evolution</w:t>
      </w:r>
      <w:r w:rsidR="00E4125D">
        <w:rPr>
          <w:rFonts w:ascii="Times New Roman" w:eastAsia="Times New Roman" w:hAnsi="Times New Roman" w:cs="Times New Roman"/>
          <w:sz w:val="24"/>
          <w:szCs w:val="24"/>
        </w:rPr>
        <w:t>ary</w:t>
      </w:r>
      <w:r w:rsidR="00CC1F19" w:rsidRPr="00295FF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potential of a population and the probability of </w:t>
      </w:r>
      <w:r w:rsidR="00E4125D">
        <w:rPr>
          <w:rFonts w:ascii="Times New Roman" w:eastAsia="Times New Roman" w:hAnsi="Times New Roman" w:cs="Times New Roman"/>
          <w:sz w:val="24"/>
          <w:szCs w:val="24"/>
        </w:rPr>
        <w:t>its</w:t>
      </w:r>
      <w:r w:rsidR="006738FD">
        <w:rPr>
          <w:rFonts w:ascii="Times New Roman" w:eastAsia="Times New Roman" w:hAnsi="Times New Roman" w:cs="Times New Roman"/>
          <w:sz w:val="24"/>
          <w:szCs w:val="24"/>
        </w:rPr>
        <w:t xml:space="preserve"> </w:t>
      </w:r>
      <w:r w:rsidR="00CC1F19" w:rsidRPr="00295FF4">
        <w:rPr>
          <w:rFonts w:ascii="Times New Roman" w:eastAsia="Times New Roman" w:hAnsi="Times New Roman" w:cs="Times New Roman"/>
          <w:sz w:val="24"/>
          <w:szCs w:val="24"/>
        </w:rPr>
        <w:t xml:space="preserve">persistence </w:t>
      </w:r>
      <w:r w:rsidR="00AB2B18" w:rsidRPr="00295FF4">
        <w:rPr>
          <w:rFonts w:ascii="Times New Roman" w:eastAsia="Times New Roman" w:hAnsi="Times New Roman" w:cs="Times New Roman"/>
          <w:sz w:val="24"/>
          <w:szCs w:val="24"/>
        </w:rPr>
        <w:fldChar w:fldCharType="begin" w:fldLock="1"/>
      </w:r>
      <w:r w:rsidR="001950CB">
        <w:rPr>
          <w:rFonts w:ascii="Times New Roman" w:eastAsia="Times New Roman" w:hAnsi="Times New Roman" w:cs="Times New Roman"/>
          <w:sz w:val="24"/>
          <w:szCs w:val="24"/>
        </w:rPr>
        <w:instrText>ADDIN CSL_CITATION {"citationItems":[{"id":"ITEM-1","itemData":{"DOI":"10.1111/j.1558-5646.2007.00179.x","ISBN":"1558-5646","ISSN":"00143820","PMID":"17767592","abstract":"Migration tends to oppose the effects of divergent natural selection among populations. Numerous theoretical and empirical studies have demonstrated that this migration-selection balance constrains genetic divergence among populations. In contrast, relatively few studies have examined immigration's effects on fitness and natural selection within recipient populations. By constraining local adaptation, migration can lead to reduced fitness, known as a \"migration load,\" which in turn causes persistent natural selection. We develop a simple two-island model of migration-selection balance that, although very general, also reflects the natural history of Timema cristinae walking-stick insects that inhabit two host plant species that favor different cryptic color patterns. We derive theoretical predictions about how migration rates affect the level of maladaptation within populations (measured as the frequency of less-cryptic color-pattern morphs), which in turn determines the selection differential (the within-generation morph frequency change). Using data on color morph frequencies from 25 natural populations, we confirm previous results showing that maladaptation is higher in populations receiving more immigrants. We then present novel evidence that this increased maladaptation leads to larger selection differentials, consistent with our model. Our results provide comparative evidence that immigration elevates the variance in fitness, which in turn leads to larger selection differentials, consistent with Fisher's Theorem of Natural Selection. However, we also find evidence that recurrent adult migration between parapatric populations may tend to obscure the effects of selection.","author":[{"dropping-particle":"","family":"Bolnick","given":"Daniel I.","non-dropping-particle":"","parse-names":false,"suffix":""},{"dropping-particle":"","family":"Nosil","given":"Patrik","non-dropping-particle":"","parse-names":false,"suffix":""}],"container-title":"Evolution","id":"ITEM-1","issue":"9","issued":{"date-parts":[["2007"]]},"page":"2229-2243","title":"Natural selection in populations subject to a migration load","type":"article-journal","volume":"61"},"uris":["http://www.mendeley.com/documents/?uuid=2db5f8c4-df2b-46fa-b6fe-ff1e76307378"]},{"id":"ITEM-2","itemData":{"DOI":"10.1111/j.1461-0248.2012.01746.x","ISBN":"1461-0248","ISSN":"1461023X","PMID":"22372546","abstract":"Ecology Letters (2012) ABSTRACT: Forest trees are the dominant species in many parts of the world and predicting how they might respond to climate change is a vital global concern. Trees are capable of long-distance gene flow, which can promote adaptive evolution in novel environments by increasing genetic variation for fitness. It is unclear, however, if this can compensate for maladaptive effects of gene flow and for the long-generation times of trees. We critically review data on the extent of long-distance gene flow and summarise theory that allows us to predict evolutionary responses of trees to climate change. Estimates of long-distance gene flow based both on direct observations and on genetic methods provide evidence that genes can move over spatial scales larger than habitat shifts predicted under climate change within one generation. Both theoretical and empirical data suggest that the positive effects of gene flow on adaptation may dominate in many instances. The balance of positive to negative consequences of gene flow may, however, differ for leading edge, core and rear sections of forest distributions. We propose future experimental and theoretical research that would better integrate dispersal biology with evolutionary quantitative genetics and improve predictions of tree responses to climate change.","author":[{"dropping-particle":"","family":"Kremer","given":"Antoine","non-dropping-particle":"","parse-names":false,"suffix":""},{"dropping-particle":"","family":"Ronce","given":"Ophélie","non-dropping-particle":"","parse-names":false,"suffix":""},{"dropping-particle":"","family":"Robledo-Arnuncio","given":"Juan J.","non-dropping-particle":"","parse-names":false,"suffix":""},{"dropping-particle":"","family":"Guillaume","given":"Frédéric","non-dropping-particle":"","parse-names":false,"suffix":""},{"dropping-particle":"","family":"Bohrer","given":"Gil","non-dropping-particle":"","parse-names":false,"suffix":""},{"dropping-particle":"","family":"Nathan","given":"Ran","non-dropping-particle":"","parse-names":false,"suffix":""},{"dropping-particle":"","family":"Bridle","given":"Jon R.","non-dropping-particle":"","parse-names":false,"suffix":""},{"dropping-particle":"","family":"Gomulkiewicz","given":"Richard","non-dropping-particle":"","parse-names":false,"suffix":""},{"dropping-particle":"","family":"Klein","given":"Etienne K.","non-dropping-particle":"","parse-names":false,"suffix":""},{"dropping-particle":"","family":"Ritland","given":"Kermit","non-dropping-particle":"","parse-names":false,"suffix":""},{"dropping-particle":"","family":"Kuparinen","given":"Anna","non-dropping-particle":"","parse-names":false,"suffix":""},{"dropping-particle":"","family":"Gerber","given":"Sophie","non-dropping-particle":"","parse-names":false,"suffix":""},{"dropping-particle":"","family":"Schueler","given":"Silvio","non-dropping-particle":"","parse-names":false,"suffix":""}],"container-title":"Ecology Letters","id":"ITEM-2","issue":"4","issued":{"date-parts":[["2012"]]},"page":"378-392","title":"Long-distance gene flow and adaptation of forest trees to rapid climate change","type":"article-journal","volume":"15"},"uris":["http://www.mendeley.com/documents/?uuid=af396273-4a7d-444a-87bd-ea21dd36958f"]},{"id":"ITEM-3","itemData":{"DOI":"10.1101/072736","ISSN":"0027-8424","PMID":"28634295","abstract":"How strong is the natural selection that maintains species and locally adapted populations in the face of gene flow? To what extent is genomic divergence limited by gene flow? Here, we use DNA polymorphism data and the genome-wide variation in recombination rate to infer the strength and timing of selection, and the baseline level of gene flow under various demographic scenarios. To achieve this, we develop theory that merges the coalescent process with the concept of effective gene flow. The latter describes the reduction in gene flow at neutral loci due to divergent selection against maladapted immigrant alleles. This effect decreases with recombinational distance from the loci under selection, such that in regions of low recombination genetic divergence among populations is on average increased compared to regions of high recombination. Our inference procedure exploits this relationship in a genome-wide aggregate manner. We validate our approach using individual-based simulations and apply it to two datasets from the yellow monkeyflower ( Mimulus guttatus ). First, we infer a strong signal of adaptive divergence in the face of gene flow between populations growing on and off phytotoxic serpentine soils. We show that the genome-wide intensity of this selection is not exceptional compared to what M. guttatus may usually experience when adapting to local conditions. Second, we quantify and date selection against introgression from the selfing sister species M. nasutus . Our study provides a theoretical framework that explicitly links genome-wide patterns of divergence and recombination with the underlying evolutionary mechanisms.","author":[{"dropping-particle":"","family":"Aeschbacher","given":"Simon","non-dropping-particle":"","parse-names":false,"suffix":""},{"dropping-particle":"","family":"Selby","given":"Jessica Packard","non-dropping-particle":"","parse-names":false,"suffix":""},{"dropping-particle":"","family":"Willis","given":"John H.","non-dropping-particle":"","parse-names":false,"suffix":""},{"dropping-particle":"","family":"Coop","given":"Graham M.","non-dropping-particle":"","parse-names":false,"suffix":""}],"id":"ITEM-3","issue":"18","issued":{"date-parts":[["2016"]]},"page":"1-6","title":"Population-genomic inference of the strength and timing of selection against gene flow","type":"article-journal"},"uris":["http://www.mendeley.com/documents/?uuid=49ab130a-2db8-4b24-b6ac-84fdddfa37c7"]}],"mendeley":{"formattedCitation":"(Aeschbacher, Selby, Willis, &amp; Coop, 2016; Bolnick &amp; Nosil, 2007; Kremer et al., 2012)","plainTextFormattedCitation":"(Aeschbacher, Selby, Willis, &amp; Coop, 2016; Bolnick &amp; Nosil, 2007; Kremer et al., 2012)","previouslyFormattedCitation":"(Aeschbacher, Selby, Willis, &amp; Coop, 2016; Bolnick &amp; Nosil, 2007; Kremer et al., 2012)"},"properties":{"noteIndex":0},"schema":"https://github.com/citation-style-language/schema/raw/master/csl-citation.json"}</w:instrText>
      </w:r>
      <w:r w:rsidR="00AB2B18" w:rsidRPr="00295FF4">
        <w:rPr>
          <w:rFonts w:ascii="Times New Roman" w:eastAsia="Times New Roman" w:hAnsi="Times New Roman" w:cs="Times New Roman"/>
          <w:sz w:val="24"/>
          <w:szCs w:val="24"/>
        </w:rPr>
        <w:fldChar w:fldCharType="separate"/>
      </w:r>
      <w:r w:rsidR="00AB2B18" w:rsidRPr="00295FF4">
        <w:rPr>
          <w:rFonts w:ascii="Times New Roman" w:eastAsia="Times New Roman" w:hAnsi="Times New Roman" w:cs="Times New Roman"/>
          <w:noProof/>
          <w:sz w:val="24"/>
          <w:szCs w:val="24"/>
        </w:rPr>
        <w:t>(Aeschbacher, Selby, Willis, &amp; Coop, 2016; Bolnick &amp; Nosil, 2007; Kremer et al., 2012)</w:t>
      </w:r>
      <w:r w:rsidR="00AB2B18" w:rsidRPr="00295FF4">
        <w:rPr>
          <w:rFonts w:ascii="Times New Roman" w:eastAsia="Times New Roman" w:hAnsi="Times New Roman" w:cs="Times New Roman"/>
          <w:sz w:val="24"/>
          <w:szCs w:val="24"/>
        </w:rPr>
        <w:fldChar w:fldCharType="end"/>
      </w:r>
      <w:r w:rsidR="006715EF">
        <w:rPr>
          <w:rFonts w:ascii="Times New Roman" w:eastAsia="Times New Roman" w:hAnsi="Times New Roman" w:cs="Times New Roman"/>
          <w:sz w:val="24"/>
          <w:szCs w:val="24"/>
        </w:rPr>
        <w:t>;</w:t>
      </w:r>
      <w:r w:rsidR="0018247F">
        <w:rPr>
          <w:rFonts w:ascii="Times New Roman" w:eastAsia="Times New Roman" w:hAnsi="Times New Roman" w:cs="Times New Roman"/>
          <w:sz w:val="24"/>
          <w:szCs w:val="24"/>
        </w:rPr>
        <w:t xml:space="preserve"> relating it to</w:t>
      </w:r>
      <w:r w:rsidR="0048505E">
        <w:rPr>
          <w:rFonts w:ascii="Times New Roman" w:eastAsia="Times New Roman" w:hAnsi="Times New Roman" w:cs="Times New Roman"/>
          <w:sz w:val="24"/>
          <w:szCs w:val="24"/>
        </w:rPr>
        <w:t xml:space="preserve"> temporal landscape </w:t>
      </w:r>
      <w:r w:rsidR="00CF30F2" w:rsidRPr="00295FF4">
        <w:rPr>
          <w:rFonts w:ascii="Times New Roman" w:eastAsia="Times New Roman" w:hAnsi="Times New Roman" w:cs="Times New Roman"/>
          <w:sz w:val="24"/>
          <w:szCs w:val="24"/>
        </w:rPr>
        <w:t xml:space="preserve">change </w:t>
      </w:r>
      <w:r w:rsidR="00634B5A" w:rsidRPr="00295FF4">
        <w:rPr>
          <w:rFonts w:ascii="Times New Roman" w:eastAsia="Times New Roman" w:hAnsi="Times New Roman" w:cs="Times New Roman"/>
          <w:sz w:val="24"/>
          <w:szCs w:val="24"/>
        </w:rPr>
        <w:t>can give us important insights about the eco-evolutionary dynamics of a species, and be used to inform conservation strategies</w:t>
      </w:r>
      <w:r w:rsidR="00282E4D" w:rsidRPr="00295FF4">
        <w:rPr>
          <w:rFonts w:ascii="Times New Roman" w:eastAsia="Times New Roman" w:hAnsi="Times New Roman" w:cs="Times New Roman"/>
          <w:sz w:val="24"/>
          <w:szCs w:val="24"/>
        </w:rPr>
        <w:t xml:space="preserve"> </w:t>
      </w:r>
      <w:r w:rsidR="00282E4D" w:rsidRPr="00295FF4">
        <w:rPr>
          <w:rFonts w:ascii="Times New Roman" w:eastAsia="Times New Roman" w:hAnsi="Times New Roman" w:cs="Times New Roman"/>
          <w:sz w:val="24"/>
          <w:szCs w:val="24"/>
        </w:rPr>
        <w:fldChar w:fldCharType="begin" w:fldLock="1"/>
      </w:r>
      <w:r w:rsidR="00027F85" w:rsidRPr="00295FF4">
        <w:rPr>
          <w:rFonts w:ascii="Times New Roman" w:eastAsia="Times New Roman" w:hAnsi="Times New Roman" w:cs="Times New Roman"/>
          <w:sz w:val="24"/>
          <w:szCs w:val="24"/>
        </w:rPr>
        <w: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Mountains","type":"article-journal","volume":"8"},"uris":["http://www.mendeley.com/documents/?uuid=278a9795-021c-4ae0-9851-8bded50cff67"]}],"mendeley":{"formattedCitation":"(Landguth, Holden, Mahalovich, &amp; Cushman, 2017)","manualFormatting":"(e.g. Landguth, Holden, Mahalovich, &amp; Cushman, 2017)","plainTextFormattedCitation":"(Landguth, Holden, Mahalovich, &amp; Cushman, 2017)","previouslyFormattedCitation":"(Landguth, Holden, Mahalovich, &amp; Cushman, 2017)"},"properties":{"noteIndex":0},"schema":"https://github.com/citation-style-language/schema/raw/master/csl-citation.json"}</w:instrText>
      </w:r>
      <w:r w:rsidR="00282E4D" w:rsidRPr="00295FF4">
        <w:rPr>
          <w:rFonts w:ascii="Times New Roman" w:eastAsia="Times New Roman" w:hAnsi="Times New Roman" w:cs="Times New Roman"/>
          <w:sz w:val="24"/>
          <w:szCs w:val="24"/>
        </w:rPr>
        <w:fldChar w:fldCharType="separate"/>
      </w:r>
      <w:r w:rsidR="00282E4D" w:rsidRPr="00295FF4">
        <w:rPr>
          <w:rFonts w:ascii="Times New Roman" w:eastAsia="Times New Roman" w:hAnsi="Times New Roman" w:cs="Times New Roman"/>
          <w:noProof/>
          <w:sz w:val="24"/>
          <w:szCs w:val="24"/>
        </w:rPr>
        <w:t>(</w:t>
      </w:r>
      <w:r w:rsidR="00027F85" w:rsidRPr="00295FF4">
        <w:rPr>
          <w:rFonts w:ascii="Times New Roman" w:eastAsia="Times New Roman" w:hAnsi="Times New Roman" w:cs="Times New Roman"/>
          <w:noProof/>
          <w:sz w:val="24"/>
          <w:szCs w:val="24"/>
        </w:rPr>
        <w:t xml:space="preserve">e.g. </w:t>
      </w:r>
      <w:r w:rsidR="00282E4D" w:rsidRPr="00295FF4">
        <w:rPr>
          <w:rFonts w:ascii="Times New Roman" w:eastAsia="Times New Roman" w:hAnsi="Times New Roman" w:cs="Times New Roman"/>
          <w:noProof/>
          <w:sz w:val="24"/>
          <w:szCs w:val="24"/>
        </w:rPr>
        <w:t>Landguth, Holden, Mahalovich, &amp; Cushman, 2017)</w:t>
      </w:r>
      <w:r w:rsidR="00282E4D" w:rsidRPr="00295FF4">
        <w:rPr>
          <w:rFonts w:ascii="Times New Roman" w:eastAsia="Times New Roman" w:hAnsi="Times New Roman" w:cs="Times New Roman"/>
          <w:sz w:val="24"/>
          <w:szCs w:val="24"/>
        </w:rPr>
        <w:fldChar w:fldCharType="end"/>
      </w:r>
      <w:r w:rsidR="00634B5A" w:rsidRPr="00295FF4">
        <w:rPr>
          <w:rFonts w:ascii="Times New Roman" w:eastAsia="Times New Roman" w:hAnsi="Times New Roman" w:cs="Times New Roman"/>
          <w:sz w:val="24"/>
          <w:szCs w:val="24"/>
        </w:rPr>
        <w:t>.</w:t>
      </w:r>
      <w:r w:rsidR="009C7677">
        <w:rPr>
          <w:rFonts w:ascii="Times New Roman" w:eastAsia="Times New Roman" w:hAnsi="Times New Roman" w:cs="Times New Roman"/>
          <w:sz w:val="24"/>
          <w:szCs w:val="24"/>
        </w:rPr>
        <w:t xml:space="preserve"> </w:t>
      </w:r>
      <w:r w:rsidR="0018247F">
        <w:rPr>
          <w:rFonts w:ascii="Times New Roman" w:eastAsia="Times New Roman" w:hAnsi="Times New Roman" w:cs="Times New Roman"/>
          <w:sz w:val="24"/>
          <w:szCs w:val="24"/>
        </w:rPr>
        <w:t>However, assessing meaningful change in spatial genetic variation through time, and relating it to landscape change</w:t>
      </w:r>
      <w:r w:rsidR="006715EF">
        <w:rPr>
          <w:rFonts w:ascii="Times New Roman" w:eastAsia="Times New Roman" w:hAnsi="Times New Roman" w:cs="Times New Roman"/>
          <w:sz w:val="24"/>
          <w:szCs w:val="24"/>
        </w:rPr>
        <w:t>s</w:t>
      </w:r>
      <w:r w:rsidR="0018247F">
        <w:rPr>
          <w:rFonts w:ascii="Times New Roman" w:eastAsia="Times New Roman" w:hAnsi="Times New Roman" w:cs="Times New Roman"/>
          <w:sz w:val="24"/>
          <w:szCs w:val="24"/>
        </w:rPr>
        <w:t xml:space="preserve">, </w:t>
      </w:r>
      <w:r w:rsidR="0018247F" w:rsidRPr="00295FF4">
        <w:rPr>
          <w:rFonts w:ascii="Times New Roman" w:eastAsia="Times New Roman" w:hAnsi="Times New Roman" w:cs="Times New Roman"/>
          <w:sz w:val="24"/>
          <w:szCs w:val="24"/>
        </w:rPr>
        <w:t>is challeng</w:t>
      </w:r>
      <w:r w:rsidR="0018247F">
        <w:rPr>
          <w:rFonts w:ascii="Times New Roman" w:eastAsia="Times New Roman" w:hAnsi="Times New Roman" w:cs="Times New Roman"/>
          <w:sz w:val="24"/>
          <w:szCs w:val="24"/>
        </w:rPr>
        <w:t>ing</w:t>
      </w:r>
      <w:r w:rsidR="0018247F" w:rsidRPr="00295FF4">
        <w:rPr>
          <w:rFonts w:ascii="Times New Roman" w:eastAsia="Times New Roman" w:hAnsi="Times New Roman" w:cs="Times New Roman"/>
          <w:sz w:val="24"/>
          <w:szCs w:val="24"/>
        </w:rPr>
        <w:t xml:space="preserve"> because </w:t>
      </w:r>
      <w:r w:rsidR="0018247F">
        <w:rPr>
          <w:rFonts w:ascii="Times New Roman" w:eastAsia="Times New Roman" w:hAnsi="Times New Roman" w:cs="Times New Roman"/>
          <w:sz w:val="24"/>
          <w:szCs w:val="24"/>
        </w:rPr>
        <w:t xml:space="preserve">population </w:t>
      </w:r>
      <w:r w:rsidR="0018247F" w:rsidRPr="00295FF4">
        <w:rPr>
          <w:rFonts w:ascii="Times New Roman" w:eastAsia="Times New Roman" w:hAnsi="Times New Roman" w:cs="Times New Roman"/>
          <w:sz w:val="24"/>
          <w:szCs w:val="24"/>
        </w:rPr>
        <w:t xml:space="preserve">genetic diversity </w:t>
      </w:r>
      <w:r w:rsidR="0018247F">
        <w:rPr>
          <w:rFonts w:ascii="Times New Roman" w:eastAsia="Times New Roman" w:hAnsi="Times New Roman" w:cs="Times New Roman"/>
          <w:sz w:val="24"/>
          <w:szCs w:val="24"/>
        </w:rPr>
        <w:t xml:space="preserve">is under the </w:t>
      </w:r>
      <w:bookmarkStart w:id="3" w:name="_GoBack"/>
      <w:r w:rsidR="0018247F">
        <w:rPr>
          <w:rFonts w:ascii="Times New Roman" w:eastAsia="Times New Roman" w:hAnsi="Times New Roman" w:cs="Times New Roman"/>
          <w:sz w:val="24"/>
          <w:szCs w:val="24"/>
        </w:rPr>
        <w:t>combined influences of other processes</w:t>
      </w:r>
      <w:r w:rsidR="0018247F" w:rsidRPr="00295FF4">
        <w:rPr>
          <w:rFonts w:ascii="Times New Roman" w:eastAsia="Times New Roman" w:hAnsi="Times New Roman" w:cs="Times New Roman"/>
          <w:sz w:val="24"/>
          <w:szCs w:val="24"/>
        </w:rPr>
        <w:t xml:space="preserve">. </w:t>
      </w:r>
      <w:r w:rsidR="0018247F">
        <w:rPr>
          <w:rFonts w:ascii="Times New Roman" w:eastAsia="Times New Roman" w:hAnsi="Times New Roman" w:cs="Times New Roman"/>
          <w:sz w:val="24"/>
          <w:szCs w:val="24"/>
        </w:rPr>
        <w:t xml:space="preserve">Indeed, </w:t>
      </w:r>
      <w:bookmarkEnd w:id="3"/>
      <w:r w:rsidR="0018247F">
        <w:rPr>
          <w:rFonts w:ascii="Times New Roman" w:eastAsia="Times New Roman" w:hAnsi="Times New Roman" w:cs="Times New Roman"/>
          <w:sz w:val="24"/>
          <w:szCs w:val="24"/>
        </w:rPr>
        <w:t>d</w:t>
      </w:r>
      <w:r w:rsidR="0018247F" w:rsidRPr="00204474">
        <w:rPr>
          <w:rFonts w:ascii="Times New Roman" w:eastAsia="Times New Roman" w:hAnsi="Times New Roman" w:cs="Times New Roman"/>
          <w:sz w:val="24"/>
          <w:szCs w:val="24"/>
        </w:rPr>
        <w:t>istinguishing between natural variation in temp</w:t>
      </w:r>
      <w:r w:rsidR="0018247F">
        <w:rPr>
          <w:rFonts w:ascii="Times New Roman" w:eastAsia="Times New Roman" w:hAnsi="Times New Roman" w:cs="Times New Roman"/>
          <w:sz w:val="24"/>
          <w:szCs w:val="24"/>
        </w:rPr>
        <w:t>o</w:t>
      </w:r>
      <w:r w:rsidR="0018247F" w:rsidRPr="00204474">
        <w:rPr>
          <w:rFonts w:ascii="Times New Roman" w:eastAsia="Times New Roman" w:hAnsi="Times New Roman" w:cs="Times New Roman"/>
          <w:sz w:val="24"/>
          <w:szCs w:val="24"/>
        </w:rPr>
        <w:t>ral genetic structure due to the</w:t>
      </w:r>
      <w:r w:rsidR="0018247F">
        <w:rPr>
          <w:rFonts w:ascii="Times New Roman" w:eastAsia="Times New Roman" w:hAnsi="Times New Roman" w:cs="Times New Roman"/>
          <w:sz w:val="24"/>
          <w:szCs w:val="24"/>
        </w:rPr>
        <w:t xml:space="preserve"> </w:t>
      </w:r>
      <w:r w:rsidR="0018247F" w:rsidRPr="00204474">
        <w:rPr>
          <w:rFonts w:ascii="Times New Roman" w:eastAsia="Times New Roman" w:hAnsi="Times New Roman" w:cs="Times New Roman"/>
          <w:sz w:val="24"/>
          <w:szCs w:val="24"/>
        </w:rPr>
        <w:t xml:space="preserve">processes of </w:t>
      </w:r>
      <w:r w:rsidR="0018247F" w:rsidRPr="00295FF4">
        <w:rPr>
          <w:rFonts w:ascii="Times New Roman" w:eastAsia="Times New Roman" w:hAnsi="Times New Roman" w:cs="Times New Roman"/>
          <w:sz w:val="24"/>
          <w:szCs w:val="24"/>
        </w:rPr>
        <w:t>recombination</w:t>
      </w:r>
      <w:r w:rsidR="0018247F">
        <w:rPr>
          <w:rFonts w:ascii="Times New Roman" w:eastAsia="Times New Roman" w:hAnsi="Times New Roman" w:cs="Times New Roman"/>
          <w:sz w:val="24"/>
          <w:szCs w:val="24"/>
        </w:rPr>
        <w:t>,</w:t>
      </w:r>
      <w:r w:rsidR="0018247F" w:rsidRPr="00295FF4">
        <w:rPr>
          <w:rFonts w:ascii="Times New Roman" w:eastAsia="Times New Roman" w:hAnsi="Times New Roman" w:cs="Times New Roman"/>
          <w:sz w:val="24"/>
          <w:szCs w:val="24"/>
        </w:rPr>
        <w:t xml:space="preserve"> mutation</w:t>
      </w:r>
      <w:r w:rsidR="0018247F">
        <w:rPr>
          <w:rFonts w:ascii="Times New Roman" w:eastAsia="Times New Roman" w:hAnsi="Times New Roman" w:cs="Times New Roman"/>
          <w:sz w:val="24"/>
          <w:szCs w:val="24"/>
        </w:rPr>
        <w:t xml:space="preserve">, and </w:t>
      </w:r>
      <w:r w:rsidR="0018247F" w:rsidRPr="00295FF4">
        <w:rPr>
          <w:rFonts w:ascii="Times New Roman" w:eastAsia="Times New Roman" w:hAnsi="Times New Roman" w:cs="Times New Roman"/>
          <w:sz w:val="24"/>
          <w:szCs w:val="24"/>
        </w:rPr>
        <w:t>demographic</w:t>
      </w:r>
      <w:r w:rsidR="0018247F">
        <w:rPr>
          <w:rFonts w:ascii="Times New Roman" w:eastAsia="Times New Roman" w:hAnsi="Times New Roman" w:cs="Times New Roman"/>
          <w:sz w:val="24"/>
          <w:szCs w:val="24"/>
        </w:rPr>
        <w:t xml:space="preserve">ally-induced </w:t>
      </w:r>
      <w:r w:rsidR="0018247F" w:rsidRPr="00295FF4">
        <w:rPr>
          <w:rFonts w:ascii="Times New Roman" w:eastAsia="Times New Roman" w:hAnsi="Times New Roman" w:cs="Times New Roman"/>
          <w:sz w:val="24"/>
          <w:szCs w:val="24"/>
        </w:rPr>
        <w:t>genetic drift</w:t>
      </w:r>
      <w:r w:rsidR="0018247F" w:rsidRPr="00204474">
        <w:rPr>
          <w:rFonts w:ascii="Times New Roman" w:eastAsia="Times New Roman" w:hAnsi="Times New Roman" w:cs="Times New Roman"/>
          <w:sz w:val="24"/>
          <w:szCs w:val="24"/>
        </w:rPr>
        <w:t xml:space="preserve"> from the changes wrought by </w:t>
      </w:r>
      <w:r w:rsidR="0018247F">
        <w:rPr>
          <w:rFonts w:ascii="Times New Roman" w:eastAsia="Times New Roman" w:hAnsi="Times New Roman" w:cs="Times New Roman"/>
          <w:sz w:val="24"/>
          <w:szCs w:val="24"/>
        </w:rPr>
        <w:t xml:space="preserve">external landscape </w:t>
      </w:r>
      <w:r w:rsidR="006715EF">
        <w:rPr>
          <w:rFonts w:ascii="Times New Roman" w:eastAsia="Times New Roman" w:hAnsi="Times New Roman" w:cs="Times New Roman"/>
          <w:sz w:val="24"/>
          <w:szCs w:val="24"/>
        </w:rPr>
        <w:t xml:space="preserve">variation </w:t>
      </w:r>
      <w:r w:rsidR="0018247F">
        <w:rPr>
          <w:rFonts w:ascii="Times New Roman" w:eastAsia="Times New Roman" w:hAnsi="Times New Roman" w:cs="Times New Roman"/>
          <w:sz w:val="24"/>
          <w:szCs w:val="24"/>
        </w:rPr>
        <w:t>is not straightforward. Although g</w:t>
      </w:r>
      <w:r w:rsidR="0018247F" w:rsidRPr="00295FF4">
        <w:rPr>
          <w:rFonts w:ascii="Times New Roman" w:eastAsia="Times New Roman" w:hAnsi="Times New Roman" w:cs="Times New Roman"/>
          <w:sz w:val="24"/>
          <w:szCs w:val="24"/>
        </w:rPr>
        <w:t xml:space="preserve">enetic legacies </w:t>
      </w:r>
      <w:r w:rsidR="0018247F">
        <w:rPr>
          <w:rFonts w:ascii="Times New Roman" w:eastAsia="Times New Roman" w:hAnsi="Times New Roman" w:cs="Times New Roman"/>
          <w:sz w:val="24"/>
          <w:szCs w:val="24"/>
        </w:rPr>
        <w:fldChar w:fldCharType="begin" w:fldLock="1"/>
      </w:r>
      <w:r w:rsidR="00F91B30">
        <w:rPr>
          <w:rFonts w:ascii="Times New Roman" w:eastAsia="Times New Roman" w:hAnsi="Times New Roman" w:cs="Times New Roman"/>
          <w:sz w:val="24"/>
          <w:szCs w:val="24"/>
        </w:rPr>
        <w:instrText>ADDIN CSL_CITATION {"citationItems":[{"id":"ITEM-1","itemData":{"DOI":"10.1016/j.tree.2013.08.005","ISSN":"01695347","PMID":"24054910","abstract":"Environmental disturbance underpins the dynamics and diversity of many of the ecosystems of the world, yet its influence on the patterns and distribution of genetic diversity is poorly appreciated. We argue here that disturbance history may be the major driver that shapes patterns of genetic diversity in many natural populations. We outline how disturbance influences genetic diversity through changes in both selective processes and demographically driven, selectively neutral processes. Our review highlights the opportunities and challenges presented by genetic approaches, such as landscape genomics, for better understanding and predicting the demographic and evolutionary responses of natural populations to disturbance. Developing this understanding is now critical because disturbance regimes are changing rapidly in a human-modified world. © 2013 Elsevier Ltd.","author":[{"dropping-particle":"","family":"Banks","given":"Sam C.","non-dropping-particle":"","parse-names":false,"suffix":""},{"dropping-particle":"","family":"Cary","given":"Geoffrey J.","non-dropping-particle":"","parse-names":false,"suffix":""},{"dropping-particle":"","family":"Smith","given":"Annabel L.","non-dropping-particle":"","parse-names":false,"suffix":""},{"dropping-particle":"","family":"Davies","given":"Ian D.","non-dropping-particle":"","parse-names":false,"suffix":""},{"dropping-particle":"","family":"Driscoll","given":"Don A.","non-dropping-particle":"","parse-names":false,"suffix":""},{"dropping-particle":"","family":"Gill","given":"A. Malcolm","non-dropping-particle":"","parse-names":false,"suffix":""},{"dropping-particle":"","family":"Lindenmayer","given":"David B.","non-dropping-particle":"","parse-names":false,"suffix":""},{"dropping-particle":"","family":"Peakall","given":"Rod","non-dropping-particle":"","parse-names":false,"suffix":""}],"container-title":"Trends in Ecology and Evolution","id":"ITEM-1","issue":"11","issued":{"date-parts":[["2013"]]},"page":"670-679","publisher":"Elsevier Ltd","title":"How does ecological disturbance influence genetic diversity?","type":"article-journal","volume":"28"},"uris":["http://www.mendeley.com/documents/?uuid=d0b1358c-ec8a-4ad4-bbfc-da49726b7268"]}],"mendeley":{"formattedCitation":"(Banks et al., 2013)","plainTextFormattedCitation":"(Banks et al., 2013)","previouslyFormattedCitation":"(Banks et al., 2013)"},"properties":{"noteIndex":0},"schema":"https://github.com/citation-style-language/schema/raw/master/csl-citation.json"}</w:instrText>
      </w:r>
      <w:r w:rsidR="0018247F">
        <w:rPr>
          <w:rFonts w:ascii="Times New Roman" w:eastAsia="Times New Roman" w:hAnsi="Times New Roman" w:cs="Times New Roman"/>
          <w:sz w:val="24"/>
          <w:szCs w:val="24"/>
        </w:rPr>
        <w:fldChar w:fldCharType="separate"/>
      </w:r>
      <w:r w:rsidR="0018247F" w:rsidRPr="00382F3C">
        <w:rPr>
          <w:rFonts w:ascii="Times New Roman" w:eastAsia="Times New Roman" w:hAnsi="Times New Roman" w:cs="Times New Roman"/>
          <w:noProof/>
          <w:sz w:val="24"/>
          <w:szCs w:val="24"/>
        </w:rPr>
        <w:t>(Banks et al., 2013)</w:t>
      </w:r>
      <w:r w:rsidR="0018247F">
        <w:rPr>
          <w:rFonts w:ascii="Times New Roman" w:eastAsia="Times New Roman" w:hAnsi="Times New Roman" w:cs="Times New Roman"/>
          <w:sz w:val="24"/>
          <w:szCs w:val="24"/>
        </w:rPr>
        <w:fldChar w:fldCharType="end"/>
      </w:r>
      <w:r w:rsidR="00222868">
        <w:rPr>
          <w:rFonts w:ascii="Times New Roman" w:eastAsia="Times New Roman" w:hAnsi="Times New Roman" w:cs="Times New Roman"/>
          <w:sz w:val="24"/>
          <w:szCs w:val="24"/>
        </w:rPr>
        <w:t>, which represent the signal that is left after a change,</w:t>
      </w:r>
      <w:r w:rsidR="0018247F">
        <w:rPr>
          <w:rFonts w:ascii="Times New Roman" w:eastAsia="Times New Roman" w:hAnsi="Times New Roman" w:cs="Times New Roman"/>
          <w:sz w:val="24"/>
          <w:szCs w:val="24"/>
        </w:rPr>
        <w:t xml:space="preserve"> </w:t>
      </w:r>
      <w:r w:rsidR="0018247F" w:rsidRPr="00295FF4">
        <w:rPr>
          <w:rFonts w:ascii="Times New Roman" w:eastAsia="Times New Roman" w:hAnsi="Times New Roman" w:cs="Times New Roman"/>
          <w:sz w:val="24"/>
          <w:szCs w:val="24"/>
        </w:rPr>
        <w:t xml:space="preserve">may not be detectable as rapidly as the demographic consequences of </w:t>
      </w:r>
      <w:r w:rsidR="0018247F">
        <w:rPr>
          <w:rFonts w:ascii="Times New Roman" w:eastAsia="Times New Roman" w:hAnsi="Times New Roman" w:cs="Times New Roman"/>
          <w:sz w:val="24"/>
          <w:szCs w:val="24"/>
        </w:rPr>
        <w:t xml:space="preserve">landscape and climate </w:t>
      </w:r>
      <w:r w:rsidR="0018247F" w:rsidRPr="00295FF4">
        <w:rPr>
          <w:rFonts w:ascii="Times New Roman" w:eastAsia="Times New Roman" w:hAnsi="Times New Roman" w:cs="Times New Roman"/>
          <w:sz w:val="24"/>
          <w:szCs w:val="24"/>
        </w:rPr>
        <w:t>change</w:t>
      </w:r>
      <w:r w:rsidR="0018247F">
        <w:rPr>
          <w:rFonts w:ascii="Times New Roman" w:eastAsia="Times New Roman" w:hAnsi="Times New Roman" w:cs="Times New Roman"/>
          <w:sz w:val="24"/>
          <w:szCs w:val="24"/>
        </w:rPr>
        <w:t>,</w:t>
      </w:r>
      <w:r w:rsidR="0018247F" w:rsidRPr="00295FF4">
        <w:rPr>
          <w:rFonts w:ascii="Times New Roman" w:eastAsia="Times New Roman" w:hAnsi="Times New Roman" w:cs="Times New Roman"/>
          <w:sz w:val="24"/>
          <w:szCs w:val="24"/>
        </w:rPr>
        <w:t xml:space="preserve"> they </w:t>
      </w:r>
      <w:r w:rsidR="0018247F">
        <w:rPr>
          <w:rFonts w:ascii="Times New Roman" w:eastAsia="Times New Roman" w:hAnsi="Times New Roman" w:cs="Times New Roman"/>
          <w:sz w:val="24"/>
          <w:szCs w:val="24"/>
        </w:rPr>
        <w:t xml:space="preserve">can persist </w:t>
      </w:r>
      <w:r w:rsidR="0018247F" w:rsidRPr="00295FF4">
        <w:rPr>
          <w:rFonts w:ascii="Times New Roman" w:eastAsia="Times New Roman" w:hAnsi="Times New Roman" w:cs="Times New Roman"/>
          <w:sz w:val="24"/>
          <w:szCs w:val="24"/>
        </w:rPr>
        <w:t xml:space="preserve">for several generations </w:t>
      </w:r>
      <w:r w:rsidR="0018247F" w:rsidRPr="00295FF4">
        <w:rPr>
          <w:rFonts w:ascii="Times New Roman" w:eastAsia="Times New Roman" w:hAnsi="Times New Roman" w:cs="Times New Roman"/>
          <w:sz w:val="24"/>
          <w:szCs w:val="24"/>
        </w:rPr>
        <w:fldChar w:fldCharType="begin" w:fldLock="1"/>
      </w:r>
      <w:r w:rsidR="0018247F" w:rsidRPr="00295FF4">
        <w:rPr>
          <w:rFonts w:ascii="Times New Roman" w:eastAsia="Times New Roman" w:hAnsi="Times New Roman" w:cs="Times New Roman"/>
          <w:sz w:val="24"/>
          <w:szCs w:val="24"/>
        </w:rPr>
        <w:instrText>ADDIN CSL_CITATION {"citationItems":[{"id":"ITEM-1","itemData":{"DOI":"10.1007/s10980-013-9982-x","ISSN":"09212973","abstract":"A scientific symposium on landscape genetics, held at the 2013 IALE Europe Conference in Manchester UK (September 2-8, 2013), highlighted status, challenges and future avenues in the field. Key topics included analytical aspects in landscape genetics, conceptual progress and application of landscape genetics for conservation management. First, analytical aspects referred to statistical relationships between genetic and landscape data. It was suggested that linear mixed models or Bayesian approaches are particularly promising due to more appropriate and powerful ways for analyzing landscape effects on genetic variation. Second, supplementing neutral genetic variation with adaptive genetic variation is very promising. However, research needs to go beyond the identification of genomic regions under selection and provide information on the ecological function of adaptive genetic regions. Conceptually, endogenous processes (e.g., life-history attributes such as dispersal) require consideration as supplementary factors in shaping the genetic variation in addition to landscapes. Also, the temporal dimension in landscapes for both the past and the future should be given increased attention as the genetic responses to landscape change may be non-simultaneous, resulting in time lags. As for applied conservation management, landscape genetics can provide important baseline information such as basic data on species movement in a spatial context, assessments of the spatial need for management efforts, or evaluations of the effectiveness of already existing management measures. © 2014 Springer Science+Business Media Dordrecht.","author":[{"dropping-particle":"","family":"Bolliger","given":"Janine","non-dropping-particle":"","parse-names":false,"suffix":""},{"dropping-particle":"","family":"Lander","given":"Tonya","non-dropping-particle":"","parse-names":false,"suffix":""},{"dropping-particle":"","family":"Balkenhol","given":"Niko","non-dropping-particle":"","parse-names":false,"suffix":""}],"container-title":"Landscape Ecology","id":"ITEM-1","issue":"3","issued":{"date-parts":[["2014"]]},"page":"361-366","title":"Landscape genetics since 2003: Status, challenges and future directions","type":"article-journal","volume":"29"},"uris":["http://www.mendeley.com/documents/?uuid=2d703443-0cb7-40cb-9b98-275684a9b0b9"]},{"id":"ITEM-2","itemData":{"DOI":"10.1111/mec.13454","ISSN":"1365294X","PMID":"26547281","abstract":"Landscape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 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data.","author":[{"dropping-particle":"","family":"Epps","given":"Clinton W.","non-dropping-particle":"","parse-names":false,"suffix":""},{"dropping-particle":"","family":"Keyghobadi","given":"Nusha","non-dropping-particle":"","parse-names":false,"suffix":""}],"container-title":"Molecular Ecology","id":"ITEM-2","issue":"24","issued":{"date-parts":[["2015"]]},"page":"6021-6040","title":"Landscape genetics in a changing world: Disentangling historical and contemporary influences and inferring change","type":"article-journal","volume":"24"},"uris":["http://www.mendeley.com/documents/?uuid=fdae3fbd-c5ff-48db-85fe-3f921f81a163"]}],"mendeley":{"formattedCitation":"(Bolliger, Lander, &amp; Balkenhol, 2014; Epps &amp; Keyghobadi, 2015)","plainTextFormattedCitation":"(Bolliger, Lander, &amp; Balkenhol, 2014; Epps &amp; Keyghobadi, 2015)","previouslyFormattedCitation":"(Bolliger, Lander, &amp; Balkenhol, 2014; Epps &amp; Keyghobadi, 2015)"},"properties":{"noteIndex":0},"schema":"https://github.com/citation-style-language/schema/raw/master/csl-citation.json"}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(Bolliger, Lander, &amp; Balkenhol, 2014; Epps &amp; Keyghobadi, 2015)</w:t>
      </w:r>
      <w:r w:rsidR="0018247F" w:rsidRPr="00295FF4">
        <w:rPr>
          <w:rFonts w:ascii="Times New Roman" w:eastAsia="Times New Roman" w:hAnsi="Times New Roman" w:cs="Times New Roman"/>
          <w:sz w:val="24"/>
          <w:szCs w:val="24"/>
        </w:rPr>
        <w:fldChar w:fldCharType="end"/>
      </w:r>
      <w:r w:rsidR="0018247F">
        <w:rPr>
          <w:rFonts w:ascii="Times New Roman" w:eastAsia="Times New Roman" w:hAnsi="Times New Roman" w:cs="Times New Roman"/>
          <w:sz w:val="24"/>
          <w:szCs w:val="24"/>
        </w:rPr>
        <w:t>, and this represents an opportunity</w:t>
      </w:r>
      <w:r w:rsidR="006715EF">
        <w:rPr>
          <w:rFonts w:ascii="Times New Roman" w:eastAsia="Times New Roman" w:hAnsi="Times New Roman" w:cs="Times New Roman"/>
          <w:sz w:val="24"/>
          <w:szCs w:val="24"/>
        </w:rPr>
        <w:t xml:space="preserve"> for detection by </w:t>
      </w:r>
      <w:r w:rsidR="006715EF">
        <w:rPr>
          <w:rFonts w:ascii="Times New Roman" w:eastAsia="Times New Roman" w:hAnsi="Times New Roman" w:cs="Times New Roman"/>
          <w:sz w:val="24"/>
          <w:szCs w:val="24"/>
        </w:rPr>
        <w:lastRenderedPageBreak/>
        <w:t>scientists</w:t>
      </w:r>
      <w:r w:rsidR="0018247F">
        <w:rPr>
          <w:rFonts w:ascii="Times New Roman" w:eastAsia="Times New Roman" w:hAnsi="Times New Roman" w:cs="Times New Roman"/>
          <w:sz w:val="24"/>
          <w:szCs w:val="24"/>
        </w:rPr>
        <w:t>. Indeed, r</w:t>
      </w:r>
      <w:r w:rsidR="0018247F" w:rsidRPr="00295FF4">
        <w:rPr>
          <w:rFonts w:ascii="Times New Roman" w:eastAsia="Times New Roman" w:hAnsi="Times New Roman" w:cs="Times New Roman"/>
          <w:sz w:val="24"/>
          <w:szCs w:val="24"/>
        </w:rPr>
        <w:t xml:space="preserve">esearchers commonly use spatio-temporal population genetic legacies to study isolation-by-distance </w:t>
      </w:r>
      <w:r w:rsidR="0018247F" w:rsidRPr="00295FF4">
        <w:rPr>
          <w:rFonts w:ascii="Times New Roman" w:eastAsia="Times New Roman" w:hAnsi="Times New Roman" w:cs="Times New Roman"/>
          <w:sz w:val="24"/>
          <w:szCs w:val="24"/>
        </w:rPr>
        <w:fldChar w:fldCharType="begin" w:fldLock="1"/>
      </w:r>
      <w:r w:rsidR="0018247F" w:rsidRPr="00295FF4">
        <w:rPr>
          <w:rFonts w:ascii="Times New Roman" w:eastAsia="Times New Roman" w:hAnsi="Times New Roman" w:cs="Times New Roman"/>
          <w:sz w:val="24"/>
          <w:szCs w:val="24"/>
        </w:rPr>
        <w:instrText>ADDIN CSL_CITATION {"citationItems":[{"id":"ITEM-1","itemData":{"ISBN":"0016-6731","ISSN":"0016-6731","PMID":"17247074","abstract":"Study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panmixia.","author":[{"dropping-particle":"","family":"Wright","given":"Sewall","non-dropping-particle":"","parse-names":false,"suffix":""}],"container-title":"Genetics","id":"ITEM-1","issue":"2","issued":{"date-parts":[["1943"]]},"page":"114-138","title":"Isolation by Distance","type":"article-journal","volume":"28"},"uris":["http://www.mendeley.com/documents/?uuid=83c5b9f6-692e-4161-9c86-e721b1939c0f"]},{"id":"ITEM-2","itemData":{"author":[{"dropping-particle":"","family":"Rousset","given":"François","non-dropping-particle":"","parse-names":false,"suffix":""}],"container-title":"Genetics","id":"ITEM-2","issue":"4","issued":{"date-parts":[["1997"]]},"page":"1219-1228","title":"Genetic Differentiation and Estimation of Gene Flow from FStatistics Under Isolation by Distance","type":"article-journal","volume":"145"},"uris":["http://www.mendeley.com/documents/?uuid=07defe57-b994-46f3-9050-b8e833258ac5"]}],"mendeley":{"formattedCitation":"(Rousset, 1997; Wright, 1943)","plainTextFormattedCitation":"(Rousset, 1997; Wright, 1943)","previouslyFormattedCitation":"(Rousset, 1997; Wright, 1943)"},"properties":{"noteIndex":0},"schema":"https://github.com/citation-style-language/schema/raw/master/csl-citation.json"}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(Rousset, 1997; Wright, 1943)</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 xml:space="preserve">, population bottlenecks </w:t>
      </w:r>
      <w:r w:rsidR="0018247F" w:rsidRPr="00295FF4">
        <w:rPr>
          <w:rFonts w:ascii="Times New Roman" w:eastAsia="Times New Roman" w:hAnsi="Times New Roman" w:cs="Times New Roman"/>
          <w:sz w:val="24"/>
          <w:szCs w:val="24"/>
        </w:rPr>
        <w:fldChar w:fldCharType="begin" w:fldLock="1"/>
      </w:r>
      <w:r w:rsidR="0018247F">
        <w:rPr>
          <w:rFonts w:ascii="Times New Roman" w:eastAsia="Times New Roman" w:hAnsi="Times New Roman" w:cs="Times New Roman"/>
          <w:sz w:val="24"/>
          <w:szCs w:val="24"/>
        </w:rPr>
        <w:instrText>ADDIN CSL_CITATION {"citationItems":[{"id":"ITEM-1","itemData":{"abstract":"A model is presented in which a large population in mutation/drift equilib-rium undergoes a severe restriction in size and subsequently remains at the small size. The rate of loss of genetic variability has been studied. Allelic loss occurs more rapidly than loss of genic heterozygosity. Rare alleles are lost especially rapidly. The result is a transient deficiency in the total number of alleles observed in samples taken from the reduced population when compared with the number expected in a sample from a steady-state population having the same observed heterozygosity. Alternatively, the population can be consid-ered to possess excess gene diversity if the number of alleles is used as the statistical estimator of mutation rate. The deficit in allele number arises prin-cipally from a lack of those alleles that are expected to appear only once or twice in the sample. The magnitude of the allelic deficiency is less, however, than the excess that an earlier study predicted to follow a rapid population expansion. This suggests that populations that have undergone a single bottle-neck event, followed by rapid population growth, should have an apparent excess number of alleles, given the observed level of genic heterozygosity and provided that the bottleneck has not occurred very recently. Conversely, such populations will be deficient for observed heterozygosity if allele number is used as the sufficient statistic for the estimation of 4Nev. Populations that have undergone very recent restrictions in size should show the opposite tendencies.","author":[{"dropping-particle":"","family":"Maruyama","given":"Take0","non-dropping-particle":"","parse-names":false,"suffix":""},{"dropping-particle":"","family":"Fuerstt","given":"Paul A","non-dropping-particle":"","parse-names":false,"suffix":""}],"container-title":"Genetics","id":"ITEM-1","issue":"3","issued":{"date-parts":[["1985"]]},"page":"675-689","title":"Population bottlenecks and nonequilibrium models in opulation genetics. II. Number of alleles in a small population that was formed by a recent bottleneck.","type":"article-journal","volume":"111"},"uris":["http://www.mendeley.com/documents/?uuid=284f12f4-993d-47a8-86da-202da9cedded"]},{"id":"ITEM-2","itemData":{"DOI":"10.1038/hdy.2012.120","ISSN":"0018067X","abstract":"Reconstructing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G.B.","non-dropping-particle":"","parse-names":false,"suffix":""}],"container-title":"Heredity","id":"ITEM-2","issue":"5","issued":{"date-parts":[["2013"]]},"page":"409-419","publisher":"Nature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Jakobsson, &amp; Blum, 2013; Maruyama &amp; Fuerstt, 1985)","plainTextFormattedCitation":"(Gattepaille, Jakobsson, &amp; Blum, 2013; Maruyama &amp; Fuerstt, 1985)","previouslyFormattedCitation":"(Gattepaille, Jakobsson, &amp; Blum, 2013; Maruyama &amp; Fuerstt, 1985)"},"properties":{"noteIndex":0},"schema":"https://github.com/citation-style-language/schema/raw/master/csl-citation.json"}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(Gattepaille, Jakobsson, &amp; Blum, 2013; Maruyama &amp; Fuerstt, 1985)</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 xml:space="preserve">, migration between isolated populations </w:t>
      </w:r>
      <w:r w:rsidR="0018247F" w:rsidRPr="00295FF4">
        <w:rPr>
          <w:rFonts w:ascii="Times New Roman" w:eastAsia="Times New Roman" w:hAnsi="Times New Roman" w:cs="Times New Roman"/>
          <w:sz w:val="24"/>
          <w:szCs w:val="24"/>
        </w:rPr>
        <w:fldChar w:fldCharType="begin" w:fldLock="1"/>
      </w:r>
      <w:r w:rsidR="0018247F" w:rsidRPr="00295FF4">
        <w:rPr>
          <w:rFonts w:ascii="Times New Roman" w:eastAsia="Times New Roman" w:hAnsi="Times New Roman" w:cs="Times New Roman"/>
          <w:sz w:val="24"/>
          <w:szCs w:val="24"/>
        </w:rPr>
        <w:instrText>ADDIN CSL_CITATION {"citationItems":[{"id":"ITEM-1","itemData":{"DOI":"10.1093/jhered/esr023","ISSN":"00221503","abstract":"Geographically isolated and small populations outside a species' central distribution range are likely to be of major importance to a species' ability to quickly adjust its distribution range to global change dynamics. Gene flow from the outside plays a pivotal role in the fate of these marginal populations. It has been proposed that spatial fragmentation and perceived geographic isolation do not necessarily reflect a loss of genetic connectivity in tree species. However, the spatial limits of long-distance gene flow, as well as its magnitude and impact, are still generally unknown. In the present study, we analyzed long-distance pollen-mediated gene flow into an isolated relict stand consisting of 7 individuals of Quercus robur L. based on a total sample of 177 trees and 9 microsatellite loci. We show that pollen-mediated gene flow across more than 80 km in this wind-pollinated tree species contributed at least 35% of all successful pollinations in the investigated isolated and small oak stand at the eastern limit of the species' distribution. The observed pollen immigration shaped the genetic diversity of acorn progenies in the stand and might explain the comparably high genetic diversity in the persisting adult population. © 2011 The American Genetic Association. All rights reserved.","author":[{"dropping-particle":"","family":"Buschbom","given":"Jutta","non-dropping-particle":"","parse-names":false,"suffix":""},{"dropping-particle":"","family":"Yanbaev","given":"Yulay","non-dropping-particle":"","parse-names":false,"suffix":""},{"dropping-particle":"","family":"Degen","given":"Bernd","non-dropping-particle":"","parse-names":false,"suffix":""}],"container-title":"Journal of Heredity","id":"ITEM-1","issue":"4","issued":{"date-parts":[["2011"]]},"page":"464-472","title":"Efficient long-distance gene flow into an isolated relict oak stand","type":"article-journal","volume":"102"},"uris":["http://www.mendeley.com/documents/?uuid=bb5c0da3-720a-4984-9c9c-33a9d32d964f"]},{"id":"ITEM-2","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Ecology","id":"ITEM-2","issue":"January","issued":{"date-parts":[["2019"]]},"page":"3339-3357","title":"Conservation of old individual trees and small populations is integral to maintain species' genetic diversity of a historically fragmented woody perennial","type":"article-journal"},"uris":["http://www.mendeley.com/documents/?uuid=9f3c626e-abbe-421a-8574-24de090e77a5"]}],"mendeley":{"formattedCitation":"(Bezemer, Krauss, Roberts, &amp; Hopper, 2019; Buschbom, Yanbaev, &amp; Degen, 2011)","plainTextFormattedCitation":"(Bezemer, Krauss, Roberts, &amp; Hopper, 2019; Buschbom, Yanbaev, &amp; Degen, 2011)","previouslyFormattedCitation":"(Bezemer, Krauss, Roberts, &amp; Hopper, 2019; Buschbom, Yanbaev, &amp; Degen, 2011)"},"properties":{"noteIndex":0},"schema":"https://github.com/citation-style-language/schema/raw/master/csl-citation.json"}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(Bezemer, Krauss, Roberts, &amp; Hopper, 2019; Buschbom, Yanbaev, &amp; Degen, 2011)</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 xml:space="preserve">, and outbreak expansions </w:t>
      </w:r>
      <w:r w:rsidR="0018247F" w:rsidRPr="00295FF4">
        <w:rPr>
          <w:rFonts w:ascii="Times New Roman" w:eastAsia="Times New Roman" w:hAnsi="Times New Roman" w:cs="Times New Roman"/>
          <w:sz w:val="24"/>
          <w:szCs w:val="24"/>
        </w:rPr>
        <w:fldChar w:fldCharType="begin" w:fldLock="1"/>
      </w:r>
      <w:r w:rsidR="0018247F">
        <w:rPr>
          <w:rFonts w:ascii="Times New Roman" w:eastAsia="Times New Roman" w:hAnsi="Times New Roman" w:cs="Times New Roman"/>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id":"ITEM-2","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Applications","id":"ITEM-2","issue":"July","issued":{"date-parts":[["2019"]]},"page":"1-15","title":"Temporal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 Wittische et al., 2019)","plainTextFormattedCitation":"(Larroque et al., 2019; Wittische et al., 2019)","previouslyFormattedCitation":"(Larroque et al., 2019; Wittische et al., 2019)"},"properties":{"noteIndex":0},"schema":"https://github.com/citation-style-language/schema/raw/master/csl-citation.json"}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FC33C1">
        <w:rPr>
          <w:rFonts w:ascii="Times New Roman" w:eastAsia="Times New Roman" w:hAnsi="Times New Roman" w:cs="Times New Roman"/>
          <w:noProof/>
          <w:sz w:val="24"/>
          <w:szCs w:val="24"/>
        </w:rPr>
        <w:t>(Larroque et al., 2019; Wittische et al., 2019)</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w:t>
      </w:r>
      <w:r w:rsidR="00FC4D0C">
        <w:rPr>
          <w:rFonts w:ascii="Times New Roman" w:eastAsia="Times New Roman" w:hAnsi="Times New Roman" w:cs="Times New Roman"/>
          <w:sz w:val="24"/>
          <w:szCs w:val="24"/>
        </w:rPr>
        <w:t xml:space="preserve"> </w:t>
      </w:r>
      <w:r w:rsidR="009C7677">
        <w:rPr>
          <w:rFonts w:ascii="Times New Roman" w:eastAsia="Times New Roman" w:hAnsi="Times New Roman" w:cs="Times New Roman"/>
          <w:sz w:val="24"/>
          <w:szCs w:val="24"/>
        </w:rPr>
        <w:t xml:space="preserve">Therefore, it remains important to develop the capacity to identify meaningful changes in genetic diversity through time, specifically when searching for signals of recent demographic </w:t>
      </w:r>
      <w:r w:rsidR="004B3E70">
        <w:rPr>
          <w:rFonts w:ascii="Times New Roman" w:eastAsia="Times New Roman" w:hAnsi="Times New Roman" w:cs="Times New Roman"/>
          <w:sz w:val="24"/>
          <w:szCs w:val="24"/>
        </w:rPr>
        <w:t xml:space="preserve">events, describing the </w:t>
      </w:r>
      <w:r w:rsidR="008B7986">
        <w:rPr>
          <w:rFonts w:ascii="Times New Roman" w:eastAsia="Times New Roman" w:hAnsi="Times New Roman" w:cs="Times New Roman"/>
          <w:sz w:val="24"/>
          <w:szCs w:val="24"/>
        </w:rPr>
        <w:t>population-level consequen</w:t>
      </w:r>
      <w:r w:rsidR="004B3E70" w:rsidRPr="004B3E70">
        <w:rPr>
          <w:rFonts w:ascii="Times New Roman" w:eastAsia="Times New Roman" w:hAnsi="Times New Roman" w:cs="Times New Roman"/>
          <w:sz w:val="24"/>
          <w:szCs w:val="24"/>
        </w:rPr>
        <w:t xml:space="preserve">ces of </w:t>
      </w:r>
      <w:r w:rsidR="008B7986">
        <w:rPr>
          <w:rFonts w:ascii="Times New Roman" w:eastAsia="Times New Roman" w:hAnsi="Times New Roman" w:cs="Times New Roman"/>
          <w:sz w:val="24"/>
          <w:szCs w:val="24"/>
        </w:rPr>
        <w:t xml:space="preserve">past </w:t>
      </w:r>
      <w:r w:rsidR="004B3E70" w:rsidRPr="004B3E70">
        <w:rPr>
          <w:rFonts w:ascii="Times New Roman" w:eastAsia="Times New Roman" w:hAnsi="Times New Roman" w:cs="Times New Roman"/>
          <w:sz w:val="24"/>
          <w:szCs w:val="24"/>
        </w:rPr>
        <w:t>landscape change</w:t>
      </w:r>
      <w:r w:rsidR="006715EF">
        <w:rPr>
          <w:rFonts w:ascii="Times New Roman" w:eastAsia="Times New Roman" w:hAnsi="Times New Roman" w:cs="Times New Roman"/>
          <w:sz w:val="24"/>
          <w:szCs w:val="24"/>
        </w:rPr>
        <w:t>s</w:t>
      </w:r>
      <w:r w:rsidR="009C7677">
        <w:rPr>
          <w:rFonts w:ascii="Times New Roman" w:eastAsia="Times New Roman" w:hAnsi="Times New Roman" w:cs="Times New Roman"/>
          <w:sz w:val="24"/>
          <w:szCs w:val="24"/>
        </w:rPr>
        <w:t xml:space="preserve"> in the context of ongoing worldwide biodiversity loss.</w:t>
      </w:r>
    </w:p>
    <w:p w14:paraId="3A81AE91" w14:textId="6A8496F9" w:rsidR="00FF669A" w:rsidRDefault="009E7BAF"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Spatio-temporal population genetics m</w:t>
      </w:r>
      <w:r w:rsidR="006451B0" w:rsidRPr="00295FF4">
        <w:rPr>
          <w:rFonts w:ascii="Times New Roman" w:hAnsi="Times New Roman" w:cs="Times New Roman"/>
          <w:sz w:val="24"/>
          <w:szCs w:val="24"/>
        </w:rPr>
        <w:t>ethods</w:t>
      </w:r>
      <w:r w:rsidR="005D663D" w:rsidRPr="00295FF4">
        <w:rPr>
          <w:rFonts w:ascii="Times New Roman" w:hAnsi="Times New Roman" w:cs="Times New Roman"/>
          <w:sz w:val="24"/>
          <w:szCs w:val="24"/>
        </w:rPr>
        <w:t xml:space="preserve"> </w:t>
      </w:r>
      <w:r w:rsidRPr="00295FF4">
        <w:rPr>
          <w:rFonts w:ascii="Times New Roman" w:hAnsi="Times New Roman" w:cs="Times New Roman"/>
          <w:sz w:val="24"/>
          <w:szCs w:val="24"/>
        </w:rPr>
        <w:t xml:space="preserve">to detect </w:t>
      </w:r>
      <w:r w:rsidR="0048505E">
        <w:rPr>
          <w:rFonts w:ascii="Times New Roman" w:hAnsi="Times New Roman" w:cs="Times New Roman"/>
          <w:sz w:val="24"/>
          <w:szCs w:val="24"/>
        </w:rPr>
        <w:t xml:space="preserve">such </w:t>
      </w:r>
      <w:r w:rsidRPr="00295FF4">
        <w:rPr>
          <w:rFonts w:ascii="Times New Roman" w:hAnsi="Times New Roman" w:cs="Times New Roman"/>
          <w:sz w:val="24"/>
          <w:szCs w:val="24"/>
        </w:rPr>
        <w:t xml:space="preserve">significant demographic events </w:t>
      </w:r>
      <w:r w:rsidR="006451B0" w:rsidRPr="00295FF4">
        <w:rPr>
          <w:rFonts w:ascii="Times New Roman" w:hAnsi="Times New Roman" w:cs="Times New Roman"/>
          <w:sz w:val="24"/>
          <w:szCs w:val="24"/>
        </w:rPr>
        <w:t>exist</w:t>
      </w:r>
      <w:r w:rsidR="00685386" w:rsidRPr="00295FF4">
        <w:rPr>
          <w:rFonts w:ascii="Times New Roman" w:hAnsi="Times New Roman" w:cs="Times New Roman"/>
          <w:sz w:val="24"/>
          <w:szCs w:val="24"/>
        </w:rPr>
        <w:t>, but t</w:t>
      </w:r>
      <w:r w:rsidR="00D41158" w:rsidRPr="00295FF4">
        <w:rPr>
          <w:rFonts w:ascii="Times New Roman" w:hAnsi="Times New Roman" w:cs="Times New Roman"/>
          <w:sz w:val="24"/>
          <w:szCs w:val="24"/>
        </w:rPr>
        <w:t xml:space="preserve">hey </w:t>
      </w:r>
      <w:r w:rsidR="00D65028" w:rsidRPr="00295FF4">
        <w:rPr>
          <w:rFonts w:ascii="Times New Roman" w:hAnsi="Times New Roman" w:cs="Times New Roman"/>
          <w:sz w:val="24"/>
          <w:szCs w:val="24"/>
        </w:rPr>
        <w:t>are</w:t>
      </w:r>
      <w:r w:rsidR="00685386" w:rsidRPr="00295FF4">
        <w:rPr>
          <w:rFonts w:ascii="Times New Roman" w:hAnsi="Times New Roman" w:cs="Times New Roman"/>
          <w:sz w:val="24"/>
          <w:szCs w:val="24"/>
        </w:rPr>
        <w:t xml:space="preserve"> generally</w:t>
      </w:r>
      <w:r w:rsidR="00AA3A0B" w:rsidRPr="00295FF4">
        <w:rPr>
          <w:rFonts w:ascii="Times New Roman" w:hAnsi="Times New Roman" w:cs="Times New Roman"/>
          <w:sz w:val="24"/>
          <w:szCs w:val="24"/>
        </w:rPr>
        <w:t xml:space="preserve"> </w:t>
      </w:r>
      <w:r w:rsidR="00D65028" w:rsidRPr="00295FF4">
        <w:rPr>
          <w:rFonts w:ascii="Times New Roman" w:hAnsi="Times New Roman" w:cs="Times New Roman"/>
          <w:sz w:val="24"/>
          <w:szCs w:val="24"/>
        </w:rPr>
        <w:t xml:space="preserve">purpose-built </w:t>
      </w:r>
      <w:r w:rsidR="006451B0" w:rsidRPr="00295FF4">
        <w:rPr>
          <w:rFonts w:ascii="Times New Roman" w:hAnsi="Times New Roman" w:cs="Times New Roman"/>
          <w:sz w:val="24"/>
          <w:szCs w:val="24"/>
        </w:rPr>
        <w:t xml:space="preserve">for </w:t>
      </w:r>
      <w:r w:rsidR="001950CB">
        <w:rPr>
          <w:rFonts w:ascii="Times New Roman" w:hAnsi="Times New Roman" w:cs="Times New Roman"/>
          <w:sz w:val="24"/>
          <w:szCs w:val="24"/>
        </w:rPr>
        <w:t>information-rich</w:t>
      </w:r>
      <w:r w:rsidR="00D65028" w:rsidRPr="00295FF4">
        <w:rPr>
          <w:rFonts w:ascii="Times New Roman" w:hAnsi="Times New Roman" w:cs="Times New Roman"/>
          <w:sz w:val="24"/>
          <w:szCs w:val="24"/>
        </w:rPr>
        <w:t xml:space="preserve"> </w:t>
      </w:r>
      <w:r w:rsidR="00685386" w:rsidRPr="00295FF4">
        <w:rPr>
          <w:rFonts w:ascii="Times New Roman" w:hAnsi="Times New Roman" w:cs="Times New Roman"/>
          <w:sz w:val="24"/>
          <w:szCs w:val="24"/>
        </w:rPr>
        <w:t>genetic</w:t>
      </w:r>
      <w:r w:rsidR="001E4D7C" w:rsidRPr="00295FF4">
        <w:rPr>
          <w:rFonts w:ascii="Times New Roman" w:hAnsi="Times New Roman" w:cs="Times New Roman"/>
          <w:sz w:val="24"/>
          <w:szCs w:val="24"/>
        </w:rPr>
        <w:t xml:space="preserve"> datasets</w:t>
      </w:r>
      <w:r w:rsidR="00D65028" w:rsidRPr="00295FF4">
        <w:rPr>
          <w:rFonts w:ascii="Times New Roman" w:hAnsi="Times New Roman" w:cs="Times New Roman"/>
          <w:sz w:val="24"/>
          <w:szCs w:val="24"/>
        </w:rPr>
        <w:t>, which span great</w:t>
      </w:r>
      <w:r w:rsidR="005B723C" w:rsidRPr="00295FF4">
        <w:rPr>
          <w:rFonts w:ascii="Times New Roman" w:hAnsi="Times New Roman" w:cs="Times New Roman"/>
          <w:sz w:val="24"/>
          <w:szCs w:val="24"/>
        </w:rPr>
        <w:t xml:space="preserve"> sections or the genome</w:t>
      </w:r>
      <w:r w:rsidR="004A6053">
        <w:rPr>
          <w:rFonts w:ascii="Times New Roman" w:hAnsi="Times New Roman" w:cs="Times New Roman"/>
          <w:sz w:val="24"/>
          <w:szCs w:val="24"/>
        </w:rPr>
        <w:t xml:space="preserve"> or are the result of deep sequencing</w:t>
      </w:r>
      <w:r w:rsidR="0000391E">
        <w:rPr>
          <w:rFonts w:ascii="Times New Roman" w:hAnsi="Times New Roman" w:cs="Times New Roman"/>
          <w:sz w:val="24"/>
          <w:szCs w:val="24"/>
        </w:rPr>
        <w:t>.</w:t>
      </w:r>
      <w:r w:rsidR="00E03CD3">
        <w:rPr>
          <w:rFonts w:ascii="Times New Roman" w:hAnsi="Times New Roman" w:cs="Times New Roman"/>
          <w:sz w:val="24"/>
          <w:szCs w:val="24"/>
        </w:rPr>
        <w:t xml:space="preserve"> </w:t>
      </w:r>
      <w:r w:rsidR="0000391E">
        <w:rPr>
          <w:rFonts w:ascii="Times New Roman" w:hAnsi="Times New Roman" w:cs="Times New Roman"/>
          <w:sz w:val="24"/>
          <w:szCs w:val="24"/>
        </w:rPr>
        <w:t>Such data</w:t>
      </w:r>
      <w:r w:rsidR="004A6053">
        <w:rPr>
          <w:rFonts w:ascii="Times New Roman" w:hAnsi="Times New Roman" w:cs="Times New Roman"/>
          <w:sz w:val="24"/>
          <w:szCs w:val="24"/>
        </w:rPr>
        <w:t xml:space="preserve"> </w:t>
      </w:r>
      <w:r w:rsidR="001950CB">
        <w:rPr>
          <w:rFonts w:ascii="Times New Roman" w:hAnsi="Times New Roman" w:cs="Times New Roman"/>
          <w:sz w:val="24"/>
          <w:szCs w:val="24"/>
        </w:rPr>
        <w:t xml:space="preserve">are </w:t>
      </w:r>
      <w:r w:rsidR="0000391E">
        <w:rPr>
          <w:rFonts w:ascii="Times New Roman" w:hAnsi="Times New Roman" w:cs="Times New Roman"/>
          <w:sz w:val="24"/>
          <w:szCs w:val="24"/>
        </w:rPr>
        <w:t xml:space="preserve">usually </w:t>
      </w:r>
      <w:r w:rsidR="00685386" w:rsidRPr="00295FF4">
        <w:rPr>
          <w:rFonts w:ascii="Times New Roman" w:hAnsi="Times New Roman" w:cs="Times New Roman"/>
          <w:sz w:val="24"/>
          <w:szCs w:val="24"/>
        </w:rPr>
        <w:t>collected at a single point in time.</w:t>
      </w:r>
      <w:r w:rsidR="007F2634" w:rsidRPr="00295FF4">
        <w:rPr>
          <w:rFonts w:ascii="Times New Roman" w:hAnsi="Times New Roman" w:cs="Times New Roman"/>
          <w:sz w:val="24"/>
          <w:szCs w:val="24"/>
        </w:rPr>
        <w:t xml:space="preserve"> </w:t>
      </w:r>
      <w:r w:rsidR="00D42082">
        <w:rPr>
          <w:rFonts w:ascii="Times New Roman" w:hAnsi="Times New Roman" w:cs="Times New Roman"/>
          <w:sz w:val="24"/>
          <w:szCs w:val="24"/>
        </w:rPr>
        <w:t>For example,</w:t>
      </w:r>
      <w:r w:rsidR="001950CB">
        <w:rPr>
          <w:rFonts w:ascii="Times New Roman" w:hAnsi="Times New Roman" w:cs="Times New Roman"/>
          <w:sz w:val="24"/>
          <w:szCs w:val="24"/>
        </w:rPr>
        <w:t xml:space="preserve"> </w:t>
      </w:r>
      <w:r w:rsidR="00383673">
        <w:rPr>
          <w:rFonts w:ascii="Times New Roman" w:hAnsi="Times New Roman" w:cs="Times New Roman"/>
          <w:sz w:val="24"/>
          <w:szCs w:val="24"/>
        </w:rPr>
        <w:t xml:space="preserve">a number of sophisticated </w:t>
      </w:r>
      <w:r w:rsidR="001950CB">
        <w:rPr>
          <w:rFonts w:ascii="Times New Roman" w:hAnsi="Times New Roman" w:cs="Times New Roman"/>
          <w:sz w:val="24"/>
          <w:szCs w:val="24"/>
        </w:rPr>
        <w:t xml:space="preserve">frameworks </w:t>
      </w:r>
      <w:r w:rsidR="00383673">
        <w:rPr>
          <w:rFonts w:ascii="Times New Roman" w:hAnsi="Times New Roman" w:cs="Times New Roman"/>
          <w:sz w:val="24"/>
          <w:szCs w:val="24"/>
        </w:rPr>
        <w:t>have been used</w:t>
      </w:r>
      <w:r w:rsidR="001950CB">
        <w:rPr>
          <w:rFonts w:ascii="Times New Roman" w:hAnsi="Times New Roman" w:cs="Times New Roman"/>
          <w:sz w:val="24"/>
          <w:szCs w:val="24"/>
        </w:rPr>
        <w:t xml:space="preserve"> to infer demographic history from </w:t>
      </w:r>
      <w:r w:rsidR="00876118">
        <w:rPr>
          <w:rFonts w:ascii="Times New Roman" w:hAnsi="Times New Roman" w:cs="Times New Roman"/>
          <w:sz w:val="24"/>
          <w:szCs w:val="24"/>
        </w:rPr>
        <w:t>at least</w:t>
      </w:r>
      <w:r w:rsidR="001950CB">
        <w:rPr>
          <w:rFonts w:ascii="Times New Roman" w:hAnsi="Times New Roman" w:cs="Times New Roman"/>
          <w:sz w:val="24"/>
          <w:szCs w:val="24"/>
        </w:rPr>
        <w:t xml:space="preserve"> tens of thousands of </w:t>
      </w:r>
      <w:r w:rsidR="00876118">
        <w:rPr>
          <w:rFonts w:ascii="Times New Roman" w:hAnsi="Times New Roman" w:cs="Times New Roman"/>
          <w:sz w:val="24"/>
          <w:szCs w:val="24"/>
        </w:rPr>
        <w:t>loci</w:t>
      </w:r>
      <w:r w:rsidR="001950CB">
        <w:rPr>
          <w:rFonts w:ascii="Times New Roman" w:hAnsi="Times New Roman" w:cs="Times New Roman"/>
          <w:sz w:val="24"/>
          <w:szCs w:val="24"/>
        </w:rPr>
        <w:t xml:space="preserve">, based on different demographic scenarios </w:t>
      </w:r>
      <w:r w:rsidR="0048505E">
        <w:rPr>
          <w:rFonts w:ascii="Times New Roman" w:hAnsi="Times New Roman" w:cs="Times New Roman"/>
          <w:sz w:val="24"/>
          <w:szCs w:val="24"/>
        </w:rPr>
        <w:t xml:space="preserve">and evolutionary assumptions </w:t>
      </w:r>
      <w:r w:rsidR="004A6053" w:rsidRPr="00295FF4">
        <w:rPr>
          <w:rFonts w:ascii="Times New Roman" w:hAnsi="Times New Roman" w:cs="Times New Roman"/>
          <w:sz w:val="24"/>
          <w:szCs w:val="24"/>
        </w:rPr>
        <w:fldChar w:fldCharType="begin" w:fldLock="1"/>
      </w:r>
      <w:r w:rsidR="00B71811">
        <w:rPr>
          <w:rFonts w:ascii="Times New Roman" w:hAnsi="Times New Roman" w:cs="Times New Roman"/>
          <w:sz w:val="24"/>
          <w:szCs w:val="24"/>
        </w:rPr>
        <w:instrText>ADDIN CSL_CITATION {"citationItems":[{"id":"ITEM-1","itemData":{"DOI":"10.1371/journal.pgen.1003905","ISSN":"15537390","abstract":"We introduce a flexible and robust simulation-based framework to infer demographic parameters from the site frequency spectrum (SFS) computed on large genomic datasets. We show that our composite-likelihood approach allows one to study evolutionary models of arbitrary complexity, which cannot be tackled by other current likelihood-based methods. For simple scenarios, our approach compares favorably in terms of accuracy and speed with ∂a∂i, the current reference in the field, while showing better convergence properties for complex models. We first apply our methodology to non-coding genomic SNP data from four human populations. To infer their demographic history, we compare neutral evolutionary models of increasing complexity, including unsampled populations. We further show the versatility of our framework by extending it to the inference of demographic parameters from SNP chips with known ascertainment, such as that recently released by Affymetrix to study human origins. Whereas previous ways of handling ascertained SNPs were either restricted to a single population or only allowed the inference of divergence time between a pair of populations, our framework can correctly infer parameters of more complex models including the divergence of several populations, bottlenecks and migration. We apply this approach to the reconstruction of African demography using two distinct ascertained human SNP panels studied under two evolutionary models. The two SNP panels lead to globally very similar estimates and confidence intervals, and suggest an ancient divergence (&gt;110 Ky) between Yoruba and San populations. Our methodology appears well suited to the study of complex scenarios from large genomic data sets.","author":[{"dropping-particle":"","family":"Excoffier","given":"Laurent","non-dropping-particle":"","parse-names":false,"suffix":""},{"dropping-particle":"","family":"Dupanloup","given":"Isabelle","non-dropping-particle":"","parse-names":false,"suffix":""},{"dropping-particle":"","family":"Huerta-Sánchez","given":"Emilia","non-dropping-particle":"","parse-names":false,"suffix":""},{"dropping-particle":"","family":"Sousa","given":"Vitor C.","non-dropping-particle":"","parse-names":false,"suffix":""},{"dropping-particle":"","family":"Foll","given":"Matthieu","non-dropping-particle":"","parse-names":false,"suffix":""}],"container-title":"PLoS Genetics","id":"ITEM-1","issue":"10","issued":{"date-parts":[["2013"]]},"title":"Robust Demographic Inference from Genomic and SNP Data","type":"article-journal","volume":"9"},"uris":["http://www.mendeley.com/documents/?uuid=21e14d39-e6e9-40d6-ad28-e457893641ca"]},{"id":"ITEM-2","itemData":{"DOI":"10.1371/journal.pgen.1000695","ISSN":"15537390","abstract":"Demographic models built from genetic data play important roles in illuminating prehistorical events and serving as null models in genome scans for selection. We introduce an inference method based on the joint frequency spectrum of genetic variants within and between populations. For candidate models we numerically compute the expected spectrum using a diffusion approximation to the one-locus, two-allele Wright-Fisher process, involving up to three simultaneous populations. Our approach is a composite likelihood scheme, since linkage between neutral loci alters the variance but not the expectation of the frequency spectrum. We thus use bootstraps incorporating linkage to estimate uncertainties for parameters and significance values for hypothesis tests. Our method can also incorporate selection on single sites, predicting the joint distribution of selected alleles among populations experiencing a bevy of evolutionary forces, including expansions, contractions, migrations, and admixture. We model human expansion out of Africa and the settlement of the New World, using 5 Mb of noncoding DNA resequenced in 68 individuals from 4 populations (YRI, CHB, CEU, and MXL) by the Environmental Genome Project. We infer divergence between West African and Eurasian populations 140 thousand years ago (95% confidence interval: 40-270 kya). This is earlier than other genetic studies, in part because we incorporate migration. We estimate the European (CEU) and East Asian (CHB) divergence time to be 23 kya (95% c.i.: 17-43 kya), long after archeological evidence places modern humans in Europe. Finally, we estimate divergence between East Asians (CHB) and Mexican-Americans (MXL) of 22 kya (95% c.i.: 16.3-26.9 kya), and our analysis yields no evidence for subsequent migration. Furthermore, combining our demographic model with a previously estimated distribution of selective effects among newly arising amino acid mutations accurately predicts the frequency spectrum of nonsynonymous variants across three continental populations (YRI, CHB, CEU).","author":[{"dropping-particle":"","family":"Gutenkunst","given":"Ryan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Genetics","id":"ITEM-2","issue":"10","issued":{"date-parts":[["2009"]]},"title":"Inferring the joint demographic history of multiple populations from multidimensional SNP frequency data","type":"article-journal","volume":"5"},"uris":["http://www.mendeley.com/documents/?uuid=c06f5592-1cb2-4a40-9677-0f7b5e875cc8"]},{"id":"ITEM-3","itemData":{"DOI":"10.1080/01621459.2019.1635482","ISSN":"0162-1459","abstract":"The sample frequency spectrum (SFS), or histogram of allele counts, is an important summary statistic in evolutionary biology, and is often used to infer the history of population size changes, migrations, and other demographic events affecting a set of populations. The expected multipopulation SFS under a given demographic model can be efficiently computed when the populations in the model are related by a tree, scaling to hundreds of populations. Admixture, back-migration, and introgression are common natural processes that violate the assumption of a tree-like population history, however, and until now the expected SFS could be computed for only a handful of populations when the demographic history is not a tree. In this article, we present a new method for efficiently computing the expected SFS and linear functionals of it, for demographies described by general directed acyclic graphs. This method can scale to more populations than previously possible for complex demographic histories including admixture. We apply our method to an 8-population SFS to estimate the timing and strength of a proposed \"basal Eurasian\" admixture event in human history. We implement and release our method in a new open-source software package momi2.","author":[{"dropping-particle":"","family":"Kamm","given":"Jack","non-dropping-particle":"","parse-names":false,"suffix":""},{"dropping-particle":"","family":"Terhorst","given":"Jonathan","non-dropping-particle":"","parse-names":false,"suffix":""},{"dropping-particle":"","family":"Durbin","given":"Richard","non-dropping-particle":"","parse-names":false,"suffix":""},{"dropping-particle":"","family":"Song","given":"Yun S.","non-dropping-particle":"","parse-names":false,"suffix":""}],"container-title":"Journal of the American Statistical Association","id":"ITEM-3","issue":"0","issued":{"date-parts":[["2019"]]},"page":"1-16","publisher":"Taylor &amp; Francis","title":"Efficiently Inferring the Demographic History of Many Populations With Allele Count Data","type":"article-journal","volume":"0"},"uris":["http://www.mendeley.com/documents/?uuid=148d0e38-889f-4b1f-a86b-ae84ba95573a"]}],"mendeley":{"formattedCitation":"(Excoffier, Dupanloup, Huerta-Sánchez, Sousa, &amp; Foll, 2013; Gutenkunst, Hernandez, Williamson, &amp; Bustamante, 2009; Kamm, Terhorst, Durbin, &amp; Song, 2019)","plainTextFormattedCitation":"(Excoffier, Dupanloup, Huerta-Sánchez, Sousa, &amp; Foll, 2013; Gutenkunst, Hernandez, Williamson, &amp; Bustamante, 2009; Kamm, Terhorst, Durbin, &amp; Song, 2019)","previouslyFormattedCitation":"(Excoffier, Dupanloup, Huerta-Sánchez, Sousa, &amp; Foll, 2013; Gutenkunst, Hernandez, Williamson, &amp; Bustamante, 2009; Kamm, Terhorst, Durbin, &amp; Song, 2019)"},"properties":{"noteIndex":0},"schema":"https://github.com/citation-style-language/schema/raw/master/csl-citation.json"}</w:instrText>
      </w:r>
      <w:r w:rsidR="004A6053" w:rsidRPr="00295FF4">
        <w:rPr>
          <w:rFonts w:ascii="Times New Roman" w:hAnsi="Times New Roman" w:cs="Times New Roman"/>
          <w:sz w:val="24"/>
          <w:szCs w:val="24"/>
        </w:rPr>
        <w:fldChar w:fldCharType="separate"/>
      </w:r>
      <w:r w:rsidR="00876118" w:rsidRPr="00876118">
        <w:rPr>
          <w:rFonts w:ascii="Times New Roman" w:hAnsi="Times New Roman" w:cs="Times New Roman"/>
          <w:noProof/>
          <w:sz w:val="24"/>
          <w:szCs w:val="24"/>
        </w:rPr>
        <w:t>(Excoffier, Dupanloup, Huerta-Sánchez, Sousa, &amp; Foll, 2013; Gutenkunst, Hernandez, Williamson, &amp; Bustamante, 2009; Kamm, Terhorst, Durbin, &amp; Song, 2019)</w:t>
      </w:r>
      <w:r w:rsidR="004A6053" w:rsidRPr="00295FF4">
        <w:rPr>
          <w:rFonts w:ascii="Times New Roman" w:hAnsi="Times New Roman" w:cs="Times New Roman"/>
          <w:sz w:val="24"/>
          <w:szCs w:val="24"/>
        </w:rPr>
        <w:fldChar w:fldCharType="end"/>
      </w:r>
      <w:r w:rsidR="001950CB">
        <w:rPr>
          <w:rFonts w:ascii="Times New Roman" w:hAnsi="Times New Roman" w:cs="Times New Roman"/>
          <w:sz w:val="24"/>
          <w:szCs w:val="24"/>
        </w:rPr>
        <w:t xml:space="preserve">. </w:t>
      </w:r>
      <w:r w:rsidR="00D42082">
        <w:rPr>
          <w:rFonts w:ascii="Times New Roman" w:hAnsi="Times New Roman" w:cs="Times New Roman"/>
          <w:sz w:val="24"/>
          <w:szCs w:val="24"/>
        </w:rPr>
        <w:t xml:space="preserve">In general, these </w:t>
      </w:r>
      <w:r w:rsidR="00685386" w:rsidRPr="00295FF4">
        <w:rPr>
          <w:rFonts w:ascii="Times New Roman" w:hAnsi="Times New Roman" w:cs="Times New Roman"/>
          <w:sz w:val="24"/>
          <w:szCs w:val="24"/>
        </w:rPr>
        <w:t xml:space="preserve">methods </w:t>
      </w:r>
      <w:r w:rsidR="00D42082">
        <w:rPr>
          <w:rFonts w:ascii="Times New Roman" w:hAnsi="Times New Roman" w:cs="Times New Roman"/>
          <w:sz w:val="24"/>
          <w:szCs w:val="24"/>
        </w:rPr>
        <w:t xml:space="preserve">require </w:t>
      </w:r>
      <w:r w:rsidR="005B723C" w:rsidRPr="00295FF4">
        <w:rPr>
          <w:rFonts w:ascii="Times New Roman" w:hAnsi="Times New Roman" w:cs="Times New Roman"/>
          <w:sz w:val="24"/>
          <w:szCs w:val="24"/>
        </w:rPr>
        <w:t>input</w:t>
      </w:r>
      <w:r w:rsidR="00876118">
        <w:rPr>
          <w:rFonts w:ascii="Times New Roman" w:hAnsi="Times New Roman" w:cs="Times New Roman"/>
          <w:sz w:val="24"/>
          <w:szCs w:val="24"/>
        </w:rPr>
        <w:t xml:space="preserve"> beyond </w:t>
      </w:r>
      <w:r w:rsidR="00C64363">
        <w:rPr>
          <w:rFonts w:ascii="Times New Roman" w:hAnsi="Times New Roman" w:cs="Times New Roman"/>
          <w:sz w:val="24"/>
          <w:szCs w:val="24"/>
        </w:rPr>
        <w:t xml:space="preserve">simple </w:t>
      </w:r>
      <w:r w:rsidR="00876118">
        <w:rPr>
          <w:rFonts w:ascii="Times New Roman" w:hAnsi="Times New Roman" w:cs="Times New Roman"/>
          <w:sz w:val="24"/>
          <w:szCs w:val="24"/>
        </w:rPr>
        <w:t>allele counts,</w:t>
      </w:r>
      <w:r w:rsidR="005B723C" w:rsidRPr="00295FF4">
        <w:rPr>
          <w:rFonts w:ascii="Times New Roman" w:hAnsi="Times New Roman" w:cs="Times New Roman"/>
          <w:sz w:val="24"/>
          <w:szCs w:val="24"/>
        </w:rPr>
        <w:t xml:space="preserve"> such as information about </w:t>
      </w:r>
      <w:r w:rsidR="00777B9A" w:rsidRPr="00295FF4">
        <w:rPr>
          <w:rFonts w:ascii="Times New Roman" w:hAnsi="Times New Roman" w:cs="Times New Roman"/>
          <w:sz w:val="24"/>
          <w:szCs w:val="24"/>
        </w:rPr>
        <w:t>recombination</w:t>
      </w:r>
      <w:r w:rsidR="005B723C" w:rsidRPr="00295FF4">
        <w:rPr>
          <w:rFonts w:ascii="Times New Roman" w:hAnsi="Times New Roman" w:cs="Times New Roman"/>
          <w:sz w:val="24"/>
          <w:szCs w:val="24"/>
        </w:rPr>
        <w:t xml:space="preserve"> processes </w:t>
      </w:r>
      <w:r w:rsidR="00BC1041" w:rsidRPr="00295FF4">
        <w:rPr>
          <w:rFonts w:ascii="Times New Roman" w:hAnsi="Times New Roman" w:cs="Times New Roman"/>
          <w:sz w:val="24"/>
          <w:szCs w:val="24"/>
        </w:rPr>
        <w:fldChar w:fldCharType="begin" w:fldLock="1"/>
      </w:r>
      <w:r w:rsidR="005663CD" w:rsidRPr="00295FF4">
        <w:rPr>
          <w:rFonts w:ascii="Times New Roman" w:hAnsi="Times New Roman" w:cs="Times New Roman"/>
          <w:sz w:val="24"/>
          <w:szCs w:val="24"/>
        </w:rPr>
        <w:instrText>ADDIN CSL_CITATION {"citationItems":[{"id":"ITEM-1","itemData":{"DOI":"10.1038/hdy.2012.120","ISSN":"0018067X","abstract":"Reconstructing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G.B.","non-dropping-particle":"","parse-names":false,"suffix":""}],"container-title":"Heredity","id":"ITEM-1","issue":"5","issued":{"date-parts":[["2013"]]},"page":"409-419","publisher":"Nature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et al., 2013)","plainTextFormattedCitation":"(Gattepaille et al., 2013)","previouslyFormattedCitation":"(Gattepaille et al., 2013)"},"properties":{"noteIndex":0},"schema":"https://github.com/citation-style-language/schema/raw/master/csl-citation.json"}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CE6B0A" w:rsidRPr="00295FF4">
        <w:rPr>
          <w:rFonts w:ascii="Times New Roman" w:hAnsi="Times New Roman" w:cs="Times New Roman"/>
          <w:noProof/>
          <w:sz w:val="24"/>
          <w:szCs w:val="24"/>
        </w:rPr>
        <w:t>(Gattepaille et al., 2013)</w:t>
      </w:r>
      <w:r w:rsidR="00BC1041" w:rsidRPr="00295FF4">
        <w:rPr>
          <w:rFonts w:ascii="Times New Roman" w:hAnsi="Times New Roman" w:cs="Times New Roman"/>
          <w:sz w:val="24"/>
          <w:szCs w:val="24"/>
        </w:rPr>
        <w:fldChar w:fldCharType="end"/>
      </w:r>
      <w:r w:rsidR="005B723C" w:rsidRPr="00295FF4">
        <w:rPr>
          <w:rFonts w:ascii="Times New Roman" w:hAnsi="Times New Roman" w:cs="Times New Roman"/>
          <w:sz w:val="24"/>
          <w:szCs w:val="24"/>
        </w:rPr>
        <w:t xml:space="preserve"> </w:t>
      </w:r>
      <w:r w:rsidR="00BC1041" w:rsidRPr="00295FF4">
        <w:rPr>
          <w:rFonts w:ascii="Times New Roman" w:hAnsi="Times New Roman" w:cs="Times New Roman"/>
          <w:sz w:val="24"/>
          <w:szCs w:val="24"/>
        </w:rPr>
        <w:t xml:space="preserve">and </w:t>
      </w:r>
      <w:r w:rsidR="006451B0" w:rsidRPr="00295FF4">
        <w:rPr>
          <w:rFonts w:ascii="Times New Roman" w:hAnsi="Times New Roman" w:cs="Times New Roman"/>
          <w:sz w:val="24"/>
          <w:szCs w:val="24"/>
        </w:rPr>
        <w:t>ascertainment</w:t>
      </w:r>
      <w:r w:rsidR="00BC1041" w:rsidRPr="00295FF4">
        <w:rPr>
          <w:rFonts w:ascii="Times New Roman" w:hAnsi="Times New Roman" w:cs="Times New Roman"/>
          <w:sz w:val="24"/>
          <w:szCs w:val="24"/>
        </w:rPr>
        <w:t xml:space="preserve"> bias </w:t>
      </w:r>
      <w:r w:rsidR="00BC1041" w:rsidRPr="00295FF4">
        <w:rPr>
          <w:rFonts w:ascii="Times New Roman" w:hAnsi="Times New Roman" w:cs="Times New Roman"/>
          <w:sz w:val="24"/>
          <w:szCs w:val="24"/>
        </w:rPr>
        <w:fldChar w:fldCharType="begin" w:fldLock="1"/>
      </w:r>
      <w:r w:rsidR="00F11CC4">
        <w:rPr>
          <w:rFonts w:ascii="Times New Roman" w:hAnsi="Times New Roman" w:cs="Times New Roman"/>
          <w:sz w:val="24"/>
          <w:szCs w:val="24"/>
        </w:rPr>
        <w:instrText>ADDIN CSL_CITATION {"citationItems":[{"id":"ITEM-1","itemData":{"DOI":"10.1534/genetics.166.1.351","ISSN":"00166731","abstract":"We have studied a genome-wide set of single-nucleotide polymorphism (SNP) allele frequency measures for African-American, East Asian, and European-American samples. For this analysis we derived a simple, closed mathematical formulation for the spectrum of expected allele frequencies when the sampled populations have experienced nonstationary demographic histories. The direct calculation generates the spectrum orders of magnitude faster than coalescent simulations do and allows us to generate spectra for a large number of alternative histories on a multidimensional parameter grid. Model-fitting experiments using this grid reveal significant population-specific differences among the demographic histories that best describe the observed allele frequency spectra. European and Asian spectra show a bottleneck-shaped history: a reduction of effective population size in the past followed by a recent phase of size recovery. In contrast, the African-American spectrum shows a history of moderate but uninterrupted population expansion. These differences are expected to have profound consequences for the design of medical association studies. The analytical methods developed for this study, i.e., a closed mathematical formulation for the allele frequency spectrum, correcting the ascertainment bias introduced by shallow SNP sampling, and dealing with variable sample sizes provide a general framework for the analysis of public variation data.","author":[{"dropping-particle":"","family":"Marth","given":"Gabor T.","non-dropping-particle":"","parse-names":false,"suffix":""},{"dropping-particle":"","family":"Czabarka","given":"Eva","non-dropping-particle":"","parse-names":false,"suffix":""},{"dropping-particle":"","family":"Murvai","given":"Janos","non-dropping-particle":"","parse-names":false,"suffix":""},{"dropping-particle":"","family":"Sherry","given":"Stephen T.","non-dropping-particle":"","parse-names":false,"suffix":""}],"container-title":"Genetics","id":"ITEM-1","issue":"1","issued":{"date-parts":[["2004"]]},"page":"351-372","title":"The Allele Frequency Spectrum in Genome-Wide Human Variation Data Reveals Signals of Differential Demographic History in Three Large World Populations","type":"article-journal","volume":"166"},"uris":["http://www.mendeley.com/documents/?uuid=221d0b34-8d4b-4e60-9acb-4b7b90de03c4"]},{"id":"ITEM-2","itemData":{"DOI":"10.1093/molbev/msq148","ISSN":"07374038","abstract":"Chip-based high-throughput genotyping has facilitated genome-wide studies of genetic diversity. Many studies have utilized these large data sets to make inferences about the demographic history of human populations using measures of genetic differentiation such as FST or principal component analyses. However, the single nucleotide polymorphism (SNP) chip data suffer from ascertainment biases caused by the SNP discovery process in which a small number of individuals from selected populations are used as discovery panels. In this study, we investigate the effect of the ascertainment bias on inferences regarding genetic differentiation among populations in one of the common genome-wide genotyping platforms. We generate SNP genotyping data for individuals that previously have been subject to partial genome-wide Sanger sequencing and compare inferences based on genotyping data to inferences based on direct sequencing. In addition, we also analyze publicly available genome-wide data. We demonstrate that the ascertainment biases will distort measures of human diversity and possibly change conclusions drawn from these measures in some times unexpected ways. We also show that details of the genotyping calling algorithms can have a surprisingly large effect on population genetic inferences. We not only present a correction of the spectrum for the widely used Affymetrix SNP chips but also show that such corrections are difficult to generalize among studies. © 2010 The Author.","author":[{"dropping-particle":"","family":"Albrechtsen","given":"Anders","non-dropping-particle":"","parse-names":false,"suffix":""},{"dropping-particle":"","family":"Nielsen","given":"Finn Cilius","non-dropping-particle":"","parse-names":false,"suffix":""},{"dropping-particle":"","family":"Nielsen","given":"Rasmus","non-dropping-particle":"","parse-names":false,"suffix":""}],"container-title":"Molecular Biology and Evolution","id":"ITEM-2","issue":"11","issued":{"date-parts":[["2010"]]},"page":"2534-2547","title":"Ascertainment biases in SNP chips affect measures of population divergence","type":"article-journal","volume":"27"},"uris":["http://www.mendeley.com/documents/?uuid=fa003f6b-ca02-4921-b427-b61d3b316913"]},{"id":"ITEM-3","itemData":{"DOI":"10.1101/gr.4107905","ISSN":"10889051","abstract":"Large-scale SNP genotyping studies rely on an initial assessment of nucleotide variation to identify sites in the DNA sequence that harbor variation among individuals. This \"SNP discovery\" sample may be quite variable in size and composition, and it has been well established that properties of the SNPs that are found are influenced by the discovery sampling effort. The International HapMap project relied on nearly any piece of information available to identify SNPs-including BAC end sequences, shotgun reads, and differences between public and private sequences-and even made use of chimpanzee data to confirm human sequence differences. In addition, the ascertainment criteria shifted from using only SNPs that had been validated in population samples, to double-hit SNPs, to finally accepting SNPs that were singletons in small discovery samples. In contrast, Perlegen's primary discovery was a resequencing-by-hybridization effort using the 24 people of diverse origin in the Polymorphism Discovery Resource. Here we take these two data sets and contrast two basic summary statistics, heterozygosity and FST, as well as the site frequency spectra, for 500-kb windows spanning the genome. The magnitude of disparity between these samples in these measures of variability indicates that population genetic analysis on the raw genotype data is ill advised. Given the knowledge of the discovery samples, we perform an ascertainment correction and show how the post-correction data are more consistent across these studies. However, discrepancies persist, suggesting that the heterogeneity in the SNP discovery process of the HapMap project resulted in a data set resistant to complete ascertainment correction. Ascertainment bias will likely erode the power of tests of association between SNPs and complex disorders, but the effect will likely be small, and perhaps more importantly, it is unlikely that the bias will introduce false-positive inferences. ©2005 by Cold Spring Harbor Laboratory Press.","author":[{"dropping-particle":"","family":"Clark","given":"Andrew G.","non-dropping-particle":"","parse-names":false,"suffix":""},{"dropping-particle":"","family":"Hubisz","given":"Melissa J.","non-dropping-particle":"","parse-names":false,"suffix":""},{"dropping-particle":"","family":"Bustamante","given":"Carlos D.","non-dropping-particle":"","parse-names":false,"suffix":""},{"dropping-particle":"","family":"Williamson","given":"Scott H.","non-dropping-particle":"","parse-names":false,"suffix":""},{"dropping-particle":"","family":"Nielsen","given":"Rasmus","non-dropping-particle":"","parse-names":false,"suffix":""}],"container-title":"Genome Research","id":"ITEM-3","issue":"11","issued":{"date-parts":[["2005"]]},"page":"1496-1502","title":"Ascertainment bias in studies of human genome-wide polymorphism","type":"article-journal","volume":"15"},"uris":["http://www.mendeley.com/documents/?uuid=9b136313-01e9-44fa-b912-0864235c0a66"]}],"mendeley":{"formattedCitation":"(Albrechtsen, Nielsen, &amp; Nielsen, 2010; Clark, Hubisz, Bustamante, Williamson, &amp; Nielsen, 2005; Marth, Czabarka, Murvai, &amp; Sherry, 2004)","plainTextFormattedCitation":"(Albrechtsen, Nielsen, &amp; Nielsen, 2010; Clark, Hubisz, Bustamante, Williamson, &amp; Nielsen, 2005; Marth, Czabarka, Murvai, &amp; Sherry, 2004)","previouslyFormattedCitation":"(Albrechtsen, Nielsen, &amp; Nielsen, 2010; Clark, Hubisz, Bustamante, Williamson, &amp; Nielsen, 2005; Marth, Czabarka, Murvai, &amp; Sherry, 2004)"},"properties":{"noteIndex":0},"schema":"https://github.com/citation-style-language/schema/raw/master/csl-citation.json"}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3B19F7" w:rsidRPr="003B19F7">
        <w:rPr>
          <w:rFonts w:ascii="Times New Roman" w:hAnsi="Times New Roman" w:cs="Times New Roman"/>
          <w:noProof/>
          <w:sz w:val="24"/>
          <w:szCs w:val="24"/>
        </w:rPr>
        <w:t>(Albrechtsen, Nielsen, &amp; Nielsen, 2010; Clark, Hubisz, Bustamante, Williamson, &amp; Nielsen, 2005; Marth, Czabarka, Murvai, &amp; Sherry, 2004)</w:t>
      </w:r>
      <w:r w:rsidR="00BC1041" w:rsidRPr="00295FF4">
        <w:rPr>
          <w:rFonts w:ascii="Times New Roman" w:hAnsi="Times New Roman" w:cs="Times New Roman"/>
          <w:sz w:val="24"/>
          <w:szCs w:val="24"/>
        </w:rPr>
        <w:fldChar w:fldCharType="end"/>
      </w:r>
      <w:r w:rsidR="00D42082">
        <w:rPr>
          <w:rFonts w:ascii="Times New Roman" w:hAnsi="Times New Roman" w:cs="Times New Roman"/>
          <w:sz w:val="24"/>
          <w:szCs w:val="24"/>
        </w:rPr>
        <w:t xml:space="preserve"> to</w:t>
      </w:r>
      <w:r w:rsidR="00876118">
        <w:rPr>
          <w:rFonts w:ascii="Times New Roman" w:hAnsi="Times New Roman" w:cs="Times New Roman"/>
          <w:sz w:val="24"/>
          <w:szCs w:val="24"/>
        </w:rPr>
        <w:t xml:space="preserve"> estimate demographic parameters and history.</w:t>
      </w:r>
      <w:r w:rsidR="00681C46" w:rsidRPr="00295FF4">
        <w:rPr>
          <w:rFonts w:ascii="Times New Roman" w:hAnsi="Times New Roman" w:cs="Times New Roman"/>
          <w:sz w:val="24"/>
          <w:szCs w:val="24"/>
        </w:rPr>
        <w:t xml:space="preserve"> </w:t>
      </w:r>
      <w:r w:rsidR="0000391E">
        <w:rPr>
          <w:rFonts w:ascii="Times New Roman" w:hAnsi="Times New Roman" w:cs="Times New Roman"/>
          <w:sz w:val="24"/>
          <w:szCs w:val="24"/>
        </w:rPr>
        <w:t>In practice</w:t>
      </w:r>
      <w:r w:rsidR="00F91B30">
        <w:rPr>
          <w:rFonts w:ascii="Times New Roman" w:hAnsi="Times New Roman" w:cs="Times New Roman"/>
          <w:sz w:val="24"/>
          <w:szCs w:val="24"/>
        </w:rPr>
        <w:t>,</w:t>
      </w:r>
      <w:r w:rsidR="00383673">
        <w:rPr>
          <w:rFonts w:ascii="Times New Roman" w:hAnsi="Times New Roman" w:cs="Times New Roman"/>
          <w:sz w:val="24"/>
          <w:szCs w:val="24"/>
        </w:rPr>
        <w:t xml:space="preserve"> many research project</w:t>
      </w:r>
      <w:r w:rsidR="009C1654">
        <w:rPr>
          <w:rFonts w:ascii="Times New Roman" w:hAnsi="Times New Roman" w:cs="Times New Roman"/>
          <w:sz w:val="24"/>
          <w:szCs w:val="24"/>
        </w:rPr>
        <w:t>s</w:t>
      </w:r>
      <w:r w:rsidR="00383673">
        <w:rPr>
          <w:rFonts w:ascii="Times New Roman" w:hAnsi="Times New Roman" w:cs="Times New Roman"/>
          <w:sz w:val="24"/>
          <w:szCs w:val="24"/>
        </w:rPr>
        <w:t xml:space="preserve"> have fewer </w:t>
      </w:r>
      <w:r w:rsidR="005D6657">
        <w:rPr>
          <w:rFonts w:ascii="Times New Roman" w:hAnsi="Times New Roman" w:cs="Times New Roman"/>
          <w:sz w:val="24"/>
          <w:szCs w:val="24"/>
        </w:rPr>
        <w:t xml:space="preserve">genetic </w:t>
      </w:r>
      <w:r w:rsidR="00383673">
        <w:rPr>
          <w:rFonts w:ascii="Times New Roman" w:hAnsi="Times New Roman" w:cs="Times New Roman"/>
          <w:sz w:val="24"/>
          <w:szCs w:val="24"/>
        </w:rPr>
        <w:t>markers and/or information about those markers</w:t>
      </w:r>
      <w:r w:rsidR="00F42FFF">
        <w:rPr>
          <w:rFonts w:ascii="Times New Roman" w:hAnsi="Times New Roman" w:cs="Times New Roman"/>
          <w:sz w:val="24"/>
          <w:szCs w:val="24"/>
        </w:rPr>
        <w:t xml:space="preserve"> because they focus on non-model species</w:t>
      </w:r>
      <w:r w:rsidR="00383673">
        <w:rPr>
          <w:rFonts w:ascii="Times New Roman" w:hAnsi="Times New Roman" w:cs="Times New Roman"/>
          <w:sz w:val="24"/>
          <w:szCs w:val="24"/>
        </w:rPr>
        <w:t xml:space="preserve"> (e.g. Legault et al. 2020), or want to use </w:t>
      </w:r>
      <w:r w:rsidR="00F91B30">
        <w:rPr>
          <w:rFonts w:ascii="Times New Roman" w:hAnsi="Times New Roman" w:cs="Times New Roman"/>
          <w:sz w:val="24"/>
          <w:szCs w:val="24"/>
        </w:rPr>
        <w:t xml:space="preserve">older </w:t>
      </w:r>
      <w:r w:rsidR="00F42FFF">
        <w:rPr>
          <w:rFonts w:ascii="Times New Roman" w:hAnsi="Times New Roman" w:cs="Times New Roman"/>
          <w:sz w:val="24"/>
          <w:szCs w:val="24"/>
        </w:rPr>
        <w:t xml:space="preserve">and potentially more restricted </w:t>
      </w:r>
      <w:r w:rsidR="00F91B30">
        <w:rPr>
          <w:rFonts w:ascii="Times New Roman" w:hAnsi="Times New Roman" w:cs="Times New Roman"/>
          <w:sz w:val="24"/>
          <w:szCs w:val="24"/>
        </w:rPr>
        <w:t xml:space="preserve">genetic samples or datasets </w:t>
      </w:r>
      <w:r w:rsidR="00F91B30">
        <w:rPr>
          <w:rFonts w:ascii="Times New Roman" w:hAnsi="Times New Roman" w:cs="Times New Roman"/>
          <w:sz w:val="24"/>
          <w:szCs w:val="24"/>
        </w:rPr>
        <w:fldChar w:fldCharType="begin" w:fldLock="1"/>
      </w:r>
      <w:r w:rsidR="00A07FFC">
        <w:rPr>
          <w:rFonts w:ascii="Times New Roman" w:hAnsi="Times New Roman" w:cs="Times New Roman"/>
          <w:sz w:val="24"/>
          <w:szCs w:val="24"/>
        </w:rPr>
        <w:instrText>ADDIN CSL_CITATION {"citationItems":[{"id":"ITEM-1","itemData":{"DOI":"10.1007/s10592-017-0948-4","ISBN":"0123456789","ISSN":"15729737","abstract":"Reintroductions—captive-born animals introduced into the species’ original distribution area—and translocations—free-living animals transferred to another location within the historical distribution area—are important conservation strategies for endangered species. Genetic analyses of 239 individuals from unmanaged, translocated and reintroduced populations of Leontopithecus rosalia were performed using 14 microsatellites. These samples were collected during two periods: (a) 1996–1997 (historic), when individuals were translocated and reintroduced into forest fragments in the lowland Atlantic Forest, and (b) 2007–09 (recent). We hypothesized that effective population size and genetic diversity would increase over time and that these management strategies would affect the resulting population genetic structure. We found trends indicating that the effective population size at the translocation site increased while that at the reintroduction sites diminished over time. The inbreeding coefficient of the translocated population diminished over time (from 0.38 to 0.03) and was much lower than that of the native (0.29) and reintroduced (0.13) recent populations. We observed a greater genetic admixture among the reintroduced sites on the historic sampling, as well as a strong genetic structure at the translocation site. In the recent sampling, the population structuring became more site-related suggesting low or inconsistent gene flow between sampling sites. This research highlights how conservation management decisions have an important influence on the genetic outcome of translocations and reintroductions. Future conservation planning should consider population genetic monitoring before and after management measures and maintain population connectivity thereafter to avoid the negative effects of a population size reduction.","author":[{"dropping-particle":"","family":"Moraes","given":"Andreia Magro","non-dropping-particle":"","parse-names":false,"suffix":""},{"dropping-particle":"","family":"Ruiz-Miranda","given":"Carlos R.","non-dropping-particle":"","parse-names":false,"suffix":""},{"dropping-particle":"","family":"Ribeiro","given":"Milton Cezar","non-dropping-particle":"","parse-names":false,"suffix":""},{"dropping-particle":"","family":"Grativol","given":"Adriana D.","non-dropping-particle":"","parse-names":false,"suffix":""},{"dropping-particle":"","family":"S. Carvalho","given":"Carolina","non-dropping-particle":"da","parse-names":false,"suffix":""},{"dropping-particle":"","family":"Dietz","given":"James M.","non-dropping-particle":"","parse-names":false,"suffix":""},{"dropping-particle":"","family":"Kierulff","given":"Maria Cecília M.","non-dropping-particle":"","parse-names":false,"suffix":""},{"dropping-particle":"","family":"Freitas","given":"Lucas A.","non-dropping-particle":"","parse-names":false,"suffix":""},{"dropping-particle":"","family":"Galetti","given":"Pedro M.","non-dropping-particle":"","parse-names":false,"suffix":""}],"container-title":"Conservation Genetics","id":"ITEM-1","issue":"5","issued":{"date-parts":[["2017"]]},"page":"995-1009","publisher":"Springer Netherlands","title":"Temporal genetic dynamics of reintroduced and translocated populations of the endangered golden lion tamarin (Leontopithecus rosalia)","type":"article-journal","volume":"18"},"uris":["http://www.mendeley.com/documents/?uuid=fbe1fad2-692c-4c36-84d9-9955d0226603"]}],"mendeley":{"formattedCitation":"(Moraes et al., 2017)","manualFormatting":"(e.g. Moraes et al., 2017)","plainTextFormattedCitation":"(Moraes et al., 2017)","previouslyFormattedCitation":"(Moraes et al., 2017)"},"properties":{"noteIndex":0},"schema":"https://github.com/citation-style-language/schema/raw/master/csl-citation.json"}</w:instrText>
      </w:r>
      <w:r w:rsidR="00F91B30">
        <w:rPr>
          <w:rFonts w:ascii="Times New Roman" w:hAnsi="Times New Roman" w:cs="Times New Roman"/>
          <w:sz w:val="24"/>
          <w:szCs w:val="24"/>
        </w:rPr>
        <w:fldChar w:fldCharType="separate"/>
      </w:r>
      <w:r w:rsidR="00F91B30" w:rsidRPr="00F91B30">
        <w:rPr>
          <w:rFonts w:ascii="Times New Roman" w:hAnsi="Times New Roman" w:cs="Times New Roman"/>
          <w:noProof/>
          <w:sz w:val="24"/>
          <w:szCs w:val="24"/>
        </w:rPr>
        <w:t>(</w:t>
      </w:r>
      <w:r w:rsidR="00F91B30">
        <w:rPr>
          <w:rFonts w:ascii="Times New Roman" w:hAnsi="Times New Roman" w:cs="Times New Roman"/>
          <w:i/>
          <w:noProof/>
          <w:sz w:val="24"/>
          <w:szCs w:val="24"/>
        </w:rPr>
        <w:t xml:space="preserve">e.g. </w:t>
      </w:r>
      <w:r w:rsidR="00F91B30" w:rsidRPr="00F91B30">
        <w:rPr>
          <w:rFonts w:ascii="Times New Roman" w:hAnsi="Times New Roman" w:cs="Times New Roman"/>
          <w:noProof/>
          <w:sz w:val="24"/>
          <w:szCs w:val="24"/>
        </w:rPr>
        <w:t>Moraes et al., 2017)</w:t>
      </w:r>
      <w:r w:rsidR="00F91B30">
        <w:rPr>
          <w:rFonts w:ascii="Times New Roman" w:hAnsi="Times New Roman" w:cs="Times New Roman"/>
          <w:sz w:val="24"/>
          <w:szCs w:val="24"/>
        </w:rPr>
        <w:fldChar w:fldCharType="end"/>
      </w:r>
      <w:r w:rsidR="00383673">
        <w:rPr>
          <w:rFonts w:ascii="Times New Roman" w:hAnsi="Times New Roman" w:cs="Times New Roman"/>
          <w:sz w:val="24"/>
          <w:szCs w:val="24"/>
        </w:rPr>
        <w:t xml:space="preserve">. </w:t>
      </w:r>
      <w:r w:rsidR="00EA515D" w:rsidRPr="00295FF4">
        <w:rPr>
          <w:rFonts w:ascii="Times New Roman" w:eastAsia="Times New Roman" w:hAnsi="Times New Roman" w:cs="Times New Roman"/>
          <w:sz w:val="24"/>
          <w:szCs w:val="24"/>
        </w:rPr>
        <w:t xml:space="preserve">Some </w:t>
      </w:r>
      <w:r w:rsidR="00D41158" w:rsidRPr="00295FF4">
        <w:rPr>
          <w:rFonts w:ascii="Times New Roman" w:eastAsia="Times New Roman" w:hAnsi="Times New Roman" w:cs="Times New Roman"/>
          <w:sz w:val="24"/>
          <w:szCs w:val="24"/>
        </w:rPr>
        <w:lastRenderedPageBreak/>
        <w:t xml:space="preserve">other </w:t>
      </w:r>
      <w:r w:rsidR="00EA515D" w:rsidRPr="00295FF4">
        <w:rPr>
          <w:rFonts w:ascii="Times New Roman" w:eastAsia="Times New Roman" w:hAnsi="Times New Roman" w:cs="Times New Roman"/>
          <w:sz w:val="24"/>
          <w:szCs w:val="24"/>
        </w:rPr>
        <w:t>studies have directly used genetic diff</w:t>
      </w:r>
      <w:r w:rsidR="00D54E9F">
        <w:rPr>
          <w:rFonts w:ascii="Times New Roman" w:eastAsia="Times New Roman" w:hAnsi="Times New Roman" w:cs="Times New Roman"/>
          <w:sz w:val="24"/>
          <w:szCs w:val="24"/>
        </w:rPr>
        <w:t>erentiation metrics</w:t>
      </w:r>
      <w:r w:rsidR="0000391E">
        <w:rPr>
          <w:rFonts w:ascii="Times New Roman" w:eastAsia="Times New Roman" w:hAnsi="Times New Roman" w:cs="Times New Roman"/>
          <w:sz w:val="24"/>
          <w:szCs w:val="24"/>
        </w:rPr>
        <w:t>,</w:t>
      </w:r>
      <w:r w:rsidR="00D54E9F">
        <w:rPr>
          <w:rFonts w:ascii="Times New Roman" w:eastAsia="Times New Roman" w:hAnsi="Times New Roman" w:cs="Times New Roman"/>
          <w:sz w:val="24"/>
          <w:szCs w:val="24"/>
        </w:rPr>
        <w:t xml:space="preserve"> such as </w:t>
      </w:r>
      <w:r w:rsidR="00D54E9F"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A515D" w:rsidRPr="00295FF4">
        <w:rPr>
          <w:rFonts w:ascii="Times New Roman" w:eastAsia="Times New Roman" w:hAnsi="Times New Roman" w:cs="Times New Roman"/>
          <w:sz w:val="24"/>
          <w:szCs w:val="24"/>
        </w:rPr>
        <w:t>, to evaluate temporal change</w:t>
      </w:r>
      <w:r w:rsidR="00CF097B">
        <w:rPr>
          <w:rFonts w:ascii="Times New Roman" w:eastAsia="Times New Roman" w:hAnsi="Times New Roman" w:cs="Times New Roman"/>
          <w:sz w:val="24"/>
          <w:szCs w:val="24"/>
        </w:rPr>
        <w:t>s</w:t>
      </w:r>
      <w:r w:rsidR="00FF66D6" w:rsidRPr="00295FF4">
        <w:rPr>
          <w:rFonts w:ascii="Times New Roman" w:eastAsia="Times New Roman" w:hAnsi="Times New Roman" w:cs="Times New Roman"/>
          <w:sz w:val="24"/>
          <w:szCs w:val="24"/>
        </w:rPr>
        <w:t xml:space="preserve"> between genetic datasets</w:t>
      </w:r>
      <w:r w:rsidR="000673CD" w:rsidRPr="00295FF4">
        <w:rPr>
          <w:rFonts w:ascii="Times New Roman" w:eastAsia="Times New Roman" w:hAnsi="Times New Roman" w:cs="Times New Roman"/>
          <w:sz w:val="24"/>
          <w:szCs w:val="24"/>
        </w:rPr>
        <w:t xml:space="preserve"> </w:t>
      </w:r>
      <w:r w:rsidR="000673CD" w:rsidRPr="00295FF4">
        <w:rPr>
          <w:rFonts w:ascii="Times New Roman" w:eastAsia="Times New Roman" w:hAnsi="Times New Roman" w:cs="Times New Roman"/>
          <w:sz w:val="24"/>
          <w:szCs w:val="24"/>
        </w:rPr>
        <w:fldChar w:fldCharType="begin" w:fldLock="1"/>
      </w:r>
      <w:r w:rsidR="00AF3595">
        <w:rPr>
          <w:rFonts w:ascii="Times New Roman" w:eastAsia="Times New Roman" w:hAnsi="Times New Roman" w:cs="Times New Roman"/>
          <w:sz w:val="24"/>
          <w:szCs w:val="24"/>
        </w:rPr>
        <w:instrText>ADDIN CSL_CITATION {"citationItems":[{"id":"ITEM-1","itemData":{"DOI":"10.1038/s41598-019-43435-9","ISBN":"4159801943","ISSN":"20452322","abstract":"the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Reports","id":"ITEM-1","issue":"1","issued":{"date-parts":[["2019"]]},"page":"1-9","title":"Reconstruction of larval origins based on genetic relatedness and biophysical modeling","type":"article-journal","volume":"9"},"uris":["http://www.mendeley.com/documents/?uuid=1a71448c-4e3e-4d57-a1ae-0d8e447e4885"]}],"mendeley":{"formattedCitation":"(Segura-García et al., 2019)","manualFormatting":"(e.g. Larroque et al 2019; Segura-García et al., 2019)","plainTextFormattedCitation":"(Segura-García et al., 2019)","previouslyFormattedCitation":"(Segura-García et al., 2019)"},"properties":{"noteIndex":0},"schema":"https://github.com/citation-style-language/schema/raw/master/csl-citation.json"}</w:instrText>
      </w:r>
      <w:r w:rsidR="000673CD" w:rsidRPr="00295FF4">
        <w:rPr>
          <w:rFonts w:ascii="Times New Roman" w:eastAsia="Times New Roman" w:hAnsi="Times New Roman" w:cs="Times New Roman"/>
          <w:sz w:val="24"/>
          <w:szCs w:val="24"/>
        </w:rPr>
        <w:fldChar w:fldCharType="separate"/>
      </w:r>
      <w:r w:rsidR="00AF3595" w:rsidRPr="001A5615">
        <w:rPr>
          <w:rFonts w:ascii="Times New Roman" w:eastAsia="Times New Roman" w:hAnsi="Times New Roman" w:cs="Times New Roman"/>
          <w:noProof/>
          <w:sz w:val="24"/>
          <w:szCs w:val="24"/>
        </w:rPr>
        <w:t>(e.g. Larroque et al 2019</w:t>
      </w:r>
      <w:r w:rsidR="000673CD" w:rsidRPr="001A5615">
        <w:rPr>
          <w:rFonts w:ascii="Times New Roman" w:eastAsia="Times New Roman" w:hAnsi="Times New Roman" w:cs="Times New Roman"/>
          <w:noProof/>
          <w:sz w:val="24"/>
          <w:szCs w:val="24"/>
        </w:rPr>
        <w:t>; Segura-García et al., 2019)</w:t>
      </w:r>
      <w:r w:rsidR="000673CD" w:rsidRPr="00295FF4">
        <w:rPr>
          <w:rFonts w:ascii="Times New Roman" w:eastAsia="Times New Roman" w:hAnsi="Times New Roman" w:cs="Times New Roman"/>
          <w:sz w:val="24"/>
          <w:szCs w:val="24"/>
        </w:rPr>
        <w:fldChar w:fldCharType="end"/>
      </w:r>
      <w:r w:rsidR="00E455A2" w:rsidRPr="001A5615">
        <w:rPr>
          <w:rFonts w:ascii="Times New Roman" w:eastAsia="Times New Roman" w:hAnsi="Times New Roman" w:cs="Times New Roman"/>
          <w:sz w:val="24"/>
          <w:szCs w:val="24"/>
        </w:rPr>
        <w:t xml:space="preserve">. </w:t>
      </w:r>
      <w:r w:rsidR="00E455A2" w:rsidRPr="00295FF4">
        <w:rPr>
          <w:rFonts w:ascii="Times New Roman" w:eastAsia="Times New Roman" w:hAnsi="Times New Roman" w:cs="Times New Roman"/>
          <w:sz w:val="24"/>
          <w:szCs w:val="24"/>
        </w:rPr>
        <w:t xml:space="preserve">However, translating </w:t>
      </w:r>
      <w:r w:rsidR="00AF6D3B" w:rsidRPr="00295FF4">
        <w:rPr>
          <w:rFonts w:ascii="Times New Roman" w:eastAsia="Times New Roman" w:hAnsi="Times New Roman" w:cs="Times New Roman"/>
          <w:sz w:val="24"/>
          <w:szCs w:val="24"/>
        </w:rPr>
        <w:t xml:space="preserve">our </w:t>
      </w:r>
      <w:r w:rsidR="00E455A2" w:rsidRPr="00295FF4">
        <w:rPr>
          <w:rFonts w:ascii="Times New Roman" w:eastAsia="Times New Roman" w:hAnsi="Times New Roman" w:cs="Times New Roman"/>
          <w:sz w:val="24"/>
          <w:szCs w:val="24"/>
        </w:rPr>
        <w:t xml:space="preserve">spatial understanding </w:t>
      </w:r>
      <w:r w:rsidR="000673CD" w:rsidRPr="00295FF4">
        <w:rPr>
          <w:rFonts w:ascii="Times New Roman" w:eastAsia="Times New Roman" w:hAnsi="Times New Roman" w:cs="Times New Roman"/>
          <w:sz w:val="24"/>
          <w:szCs w:val="24"/>
        </w:rPr>
        <w:t xml:space="preserve">of </w:t>
      </w:r>
      <w:r w:rsidR="00E455A2"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455A2" w:rsidRPr="00295FF4">
        <w:rPr>
          <w:rFonts w:ascii="Times New Roman" w:eastAsia="Times New Roman" w:hAnsi="Times New Roman" w:cs="Times New Roman"/>
          <w:sz w:val="24"/>
          <w:szCs w:val="24"/>
        </w:rPr>
        <w:t>-based results to the temporal dimension</w:t>
      </w:r>
      <w:r w:rsidR="00771580" w:rsidRPr="00295FF4">
        <w:rPr>
          <w:rFonts w:ascii="Times New Roman" w:eastAsia="Times New Roman" w:hAnsi="Times New Roman" w:cs="Times New Roman"/>
          <w:sz w:val="24"/>
          <w:szCs w:val="24"/>
        </w:rPr>
        <w:t xml:space="preserve"> is not </w:t>
      </w:r>
      <w:r w:rsidR="007F2634" w:rsidRPr="00295FF4">
        <w:rPr>
          <w:rFonts w:ascii="Times New Roman" w:eastAsia="Times New Roman" w:hAnsi="Times New Roman" w:cs="Times New Roman"/>
          <w:sz w:val="24"/>
          <w:szCs w:val="24"/>
        </w:rPr>
        <w:t xml:space="preserve">always </w:t>
      </w:r>
      <w:r w:rsidR="00771580" w:rsidRPr="00295FF4">
        <w:rPr>
          <w:rFonts w:ascii="Times New Roman" w:eastAsia="Times New Roman" w:hAnsi="Times New Roman" w:cs="Times New Roman"/>
          <w:sz w:val="24"/>
          <w:szCs w:val="24"/>
        </w:rPr>
        <w:t>straightforward</w:t>
      </w:r>
      <w:r w:rsidR="004A6ACA" w:rsidRPr="00295FF4">
        <w:rPr>
          <w:rFonts w:ascii="Times New Roman" w:eastAsia="Times New Roman" w:hAnsi="Times New Roman" w:cs="Times New Roman"/>
          <w:sz w:val="24"/>
          <w:szCs w:val="24"/>
        </w:rPr>
        <w:t xml:space="preserve">. </w:t>
      </w:r>
      <w:r w:rsidR="0019382F">
        <w:rPr>
          <w:rFonts w:ascii="Times New Roman" w:eastAsia="Times New Roman" w:hAnsi="Times New Roman" w:cs="Times New Roman"/>
          <w:sz w:val="24"/>
          <w:szCs w:val="24"/>
        </w:rPr>
        <w:t>A</w:t>
      </w:r>
      <w:r w:rsidR="00AF6D3B" w:rsidRPr="00295FF4">
        <w:rPr>
          <w:rFonts w:ascii="Times New Roman" w:eastAsia="Times New Roman" w:hAnsi="Times New Roman" w:cs="Times New Roman"/>
          <w:sz w:val="24"/>
          <w:szCs w:val="24"/>
        </w:rPr>
        <w:t>ppropriate use and interpretation</w:t>
      </w:r>
      <w:r w:rsidR="00D41158" w:rsidRPr="00295FF4">
        <w:rPr>
          <w:rFonts w:ascii="Times New Roman" w:eastAsia="Times New Roman" w:hAnsi="Times New Roman" w:cs="Times New Roman"/>
          <w:sz w:val="24"/>
          <w:szCs w:val="24"/>
        </w:rPr>
        <w:t xml:space="preserve"> of pairwise </w:t>
      </w:r>
      <w:r w:rsidR="00D54E9F"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4A6ACA" w:rsidRPr="00295FF4">
        <w:rPr>
          <w:rFonts w:ascii="Times New Roman" w:eastAsia="Times New Roman" w:hAnsi="Times New Roman" w:cs="Times New Roman"/>
          <w:sz w:val="24"/>
          <w:szCs w:val="24"/>
        </w:rPr>
        <w:t xml:space="preserve"> </w:t>
      </w:r>
      <w:r w:rsidR="00D41158" w:rsidRPr="00295FF4">
        <w:rPr>
          <w:rFonts w:ascii="Times New Roman" w:eastAsia="Times New Roman" w:hAnsi="Times New Roman" w:cs="Times New Roman"/>
          <w:sz w:val="24"/>
          <w:szCs w:val="24"/>
        </w:rPr>
        <w:t>requires that certain assumptions such as</w:t>
      </w:r>
      <w:r w:rsidR="00D41158" w:rsidRPr="00295FF4">
        <w:t xml:space="preserve"> </w:t>
      </w:r>
      <w:r w:rsidR="00D41158" w:rsidRPr="00295FF4">
        <w:rPr>
          <w:rFonts w:ascii="Times New Roman" w:eastAsia="Times New Roman" w:hAnsi="Times New Roman" w:cs="Times New Roman"/>
          <w:sz w:val="24"/>
          <w:szCs w:val="24"/>
        </w:rPr>
        <w:t>equal amounts of drift</w:t>
      </w:r>
      <w:r w:rsidR="00AF6D3B" w:rsidRPr="00295FF4">
        <w:rPr>
          <w:rFonts w:ascii="Times New Roman" w:eastAsia="Times New Roman" w:hAnsi="Times New Roman" w:cs="Times New Roman"/>
          <w:sz w:val="24"/>
          <w:szCs w:val="24"/>
        </w:rPr>
        <w:t xml:space="preserve"> in both populations</w:t>
      </w:r>
      <w:r w:rsidR="00D41158"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 xml:space="preserve">be respected </w:t>
      </w:r>
      <w:r w:rsidR="00AF6D3B" w:rsidRPr="00295FF4">
        <w:rPr>
          <w:rFonts w:ascii="Times New Roman" w:eastAsia="Times New Roman" w:hAnsi="Times New Roman" w:cs="Times New Roman"/>
          <w:sz w:val="24"/>
          <w:szCs w:val="24"/>
        </w:rPr>
        <w:fldChar w:fldCharType="begin" w:fldLock="1"/>
      </w:r>
      <w:r w:rsidR="00EA7841" w:rsidRPr="00295FF4">
        <w:rPr>
          <w:rFonts w:ascii="Times New Roman" w:eastAsia="Times New Roman" w:hAnsi="Times New Roman" w:cs="Times New Roman"/>
          <w:sz w:val="24"/>
          <w:szCs w:val="24"/>
        </w:rPr>
        <w:instrText>ADDIN CSL_CITATION {"citationItems":[{"id":"ITEM-1","itemData":{"DOI":"10.1101/gr.154831.113.23","ISBN":"1549-5469 (Electronic)\\n1088-9051 (Linking)","ISSN":"1088-9051","PMID":"23861382","abstract":"In a pair of seminal papers, Sewall Wright and Gustave Male ´cot introduced FST as a measure of structure in natural populations. In the decades that followed, a number of papers provided differing definitions, estimation methods, and interpretations beyond Wright’s. While this diversity in methods has enabled many studies in genetics, it has also in- troduced confusion regarding how to estimate FST from available data. Considering this confusion, wide variation in published estimates of FST for pairs of HapMap populations is a cause for concern. These estimates changed—in some cases more than twofold—when comparing estimates from genotyping arrays to those from sequence data. Indeed, changes in FST from sequencing data might be expected due to population genetic factors affecting rare variants. While rare variants do influence the result, we show that this is largely through differences in estimation methods. Correcting for this yields estimates of FST that are much more concordant between sequence and genotype data. These differences relate to three specific issues: (1) estimating FST for a single SNP, (2) combining estimates of FST across multiple SNPs, and (3) selecting the set of SNPs used in the computation. Changes in each of these aspects of estimation may result in FST estimates that are highly","author":[{"dropping-particle":"","family":"Bhatia","given":"Gaurav","non-dropping-particle":"","parse-names":false,"suffix":""},{"dropping-particle":"","family":"Patterson","given":"Nick","non-dropping-particle":"","parse-names":false,"suffix":""},{"dropping-particle":"","family":"Sankararaman","given":"Sriram","non-dropping-particle":"","parse-names":false,"suffix":""},{"dropping-particle":"","family":"Price","given":"Alkes L","non-dropping-particle":"","parse-names":false,"suffix":""}],"container-title":"Genome Research","id":"ITEM-1","issue":"2","issued":{"date-parts":[["2013"]]},"page":"1-9","title":"Estimating and interpreting F","type":"article-journal"},"uris":["http://www.mendeley.com/documents/?uuid=58492e0a-19d0-4fcb-ab51-2b854d2cc15b"]}],"mendeley":{"formattedCitation":"(Bhatia, Patterson, Sankararaman, &amp; Price, 2013)","plainTextFormattedCitation":"(Bhatia, Patterson, Sankararaman, &amp; Price, 2013)","previouslyFormattedCitation":"(Bhatia, Patterson, Sankararaman, &amp; Price, 2013)"},"properties":{"noteIndex":0},"schema":"https://github.com/citation-style-language/schema/raw/master/csl-citation.json"}</w:instrText>
      </w:r>
      <w:r w:rsidR="00AF6D3B" w:rsidRPr="00295FF4">
        <w:rPr>
          <w:rFonts w:ascii="Times New Roman" w:eastAsia="Times New Roman" w:hAnsi="Times New Roman" w:cs="Times New Roman"/>
          <w:sz w:val="24"/>
          <w:szCs w:val="24"/>
        </w:rPr>
        <w:fldChar w:fldCharType="separate"/>
      </w:r>
      <w:r w:rsidR="00AF6D3B" w:rsidRPr="00295FF4">
        <w:rPr>
          <w:rFonts w:ascii="Times New Roman" w:eastAsia="Times New Roman" w:hAnsi="Times New Roman" w:cs="Times New Roman"/>
          <w:noProof/>
          <w:sz w:val="24"/>
          <w:szCs w:val="24"/>
        </w:rPr>
        <w:t>(Bhatia, Patterson, Sankararaman, &amp; Price, 2013)</w:t>
      </w:r>
      <w:r w:rsidR="00AF6D3B" w:rsidRPr="00295FF4">
        <w:rPr>
          <w:rFonts w:ascii="Times New Roman" w:eastAsia="Times New Roman" w:hAnsi="Times New Roman" w:cs="Times New Roman"/>
          <w:sz w:val="24"/>
          <w:szCs w:val="24"/>
        </w:rPr>
        <w:fldChar w:fldCharType="end"/>
      </w:r>
      <w:r w:rsidR="007F2634" w:rsidRPr="00295FF4">
        <w:rPr>
          <w:rFonts w:ascii="Times New Roman" w:eastAsia="Times New Roman" w:hAnsi="Times New Roman" w:cs="Times New Roman"/>
          <w:sz w:val="24"/>
          <w:szCs w:val="24"/>
        </w:rPr>
        <w:t xml:space="preserve"> and translated </w:t>
      </w:r>
      <w:r w:rsidR="00CF097B">
        <w:rPr>
          <w:rFonts w:ascii="Times New Roman" w:eastAsia="Times New Roman" w:hAnsi="Times New Roman" w:cs="Times New Roman"/>
          <w:sz w:val="24"/>
          <w:szCs w:val="24"/>
        </w:rPr>
        <w:t>to</w:t>
      </w:r>
      <w:r w:rsidR="00CF097B" w:rsidRPr="00295FF4">
        <w:rPr>
          <w:rFonts w:ascii="Times New Roman" w:eastAsia="Times New Roman" w:hAnsi="Times New Roman" w:cs="Times New Roman"/>
          <w:sz w:val="24"/>
          <w:szCs w:val="24"/>
        </w:rPr>
        <w:t xml:space="preserve"> </w:t>
      </w:r>
      <w:r w:rsidR="007F2634" w:rsidRPr="00295FF4">
        <w:rPr>
          <w:rFonts w:ascii="Times New Roman" w:eastAsia="Times New Roman" w:hAnsi="Times New Roman" w:cs="Times New Roman"/>
          <w:sz w:val="24"/>
          <w:szCs w:val="24"/>
        </w:rPr>
        <w:t>a temporal context</w:t>
      </w:r>
      <w:r w:rsidR="0019382F">
        <w:rPr>
          <w:rFonts w:ascii="Times New Roman" w:eastAsia="Times New Roman" w:hAnsi="Times New Roman" w:cs="Times New Roman"/>
          <w:sz w:val="24"/>
          <w:szCs w:val="24"/>
        </w:rPr>
        <w:t xml:space="preserve">; a situation for which the </w:t>
      </w:r>
      <w:r w:rsidR="0048505E" w:rsidRPr="00295FF4">
        <w:rPr>
          <w:rFonts w:ascii="Times New Roman" w:eastAsia="Times New Roman" w:hAnsi="Times New Roman" w:cs="Times New Roman"/>
          <w:sz w:val="24"/>
          <w:szCs w:val="24"/>
        </w:rPr>
        <w:t>F</w:t>
      </w:r>
      <w:r w:rsidR="0048505E">
        <w:rPr>
          <w:rFonts w:ascii="Times New Roman" w:eastAsia="Times New Roman" w:hAnsi="Times New Roman" w:cs="Times New Roman"/>
          <w:sz w:val="24"/>
          <w:szCs w:val="24"/>
          <w:vertAlign w:val="subscript"/>
        </w:rPr>
        <w:t>ST</w:t>
      </w:r>
      <w:r w:rsidR="0019382F">
        <w:rPr>
          <w:rFonts w:ascii="Times New Roman" w:eastAsia="Times New Roman" w:hAnsi="Times New Roman" w:cs="Times New Roman"/>
          <w:sz w:val="24"/>
          <w:szCs w:val="24"/>
        </w:rPr>
        <w:t xml:space="preserve"> metric was not designed</w:t>
      </w:r>
      <w:r w:rsidR="00AF6D3B" w:rsidRPr="00295FF4">
        <w:rPr>
          <w:rFonts w:ascii="Times New Roman" w:eastAsia="Times New Roman" w:hAnsi="Times New Roman" w:cs="Times New Roman"/>
          <w:sz w:val="24"/>
          <w:szCs w:val="24"/>
        </w:rPr>
        <w:t>.</w:t>
      </w:r>
      <w:r w:rsidR="00D433EE"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Additionally</w:t>
      </w:r>
      <w:r w:rsidR="005D663D" w:rsidRPr="00295FF4">
        <w:rPr>
          <w:rFonts w:ascii="Times New Roman" w:eastAsia="Times New Roman" w:hAnsi="Times New Roman" w:cs="Times New Roman"/>
          <w:sz w:val="24"/>
          <w:szCs w:val="24"/>
        </w:rPr>
        <w:t>,</w:t>
      </w:r>
      <w:r w:rsidR="00E455A2" w:rsidRPr="00295FF4">
        <w:rPr>
          <w:rFonts w:ascii="Times New Roman" w:eastAsia="Times New Roman" w:hAnsi="Times New Roman" w:cs="Times New Roman"/>
          <w:sz w:val="24"/>
          <w:szCs w:val="24"/>
        </w:rPr>
        <w:t xml:space="preserve"> disentang</w:t>
      </w:r>
      <w:r w:rsidR="00771580" w:rsidRPr="00295FF4">
        <w:rPr>
          <w:rFonts w:ascii="Times New Roman" w:eastAsia="Times New Roman" w:hAnsi="Times New Roman" w:cs="Times New Roman"/>
          <w:sz w:val="24"/>
          <w:szCs w:val="24"/>
        </w:rPr>
        <w:t>ling</w:t>
      </w:r>
      <w:r w:rsidR="00E455A2" w:rsidRPr="00295FF4">
        <w:rPr>
          <w:rFonts w:ascii="Times New Roman" w:eastAsia="Times New Roman" w:hAnsi="Times New Roman" w:cs="Times New Roman"/>
          <w:sz w:val="24"/>
          <w:szCs w:val="24"/>
        </w:rPr>
        <w:t xml:space="preserve"> spatial from temporal effects is a challenge</w:t>
      </w:r>
      <w:r w:rsidR="00AF6D3B" w:rsidRPr="00295FF4">
        <w:rPr>
          <w:rFonts w:ascii="Times New Roman" w:eastAsia="Times New Roman" w:hAnsi="Times New Roman" w:cs="Times New Roman"/>
          <w:sz w:val="24"/>
          <w:szCs w:val="24"/>
        </w:rPr>
        <w:t xml:space="preserve"> because</w:t>
      </w:r>
      <w:r w:rsidR="00E455A2" w:rsidRPr="00295FF4">
        <w:rPr>
          <w:rFonts w:ascii="Times New Roman" w:eastAsia="Times New Roman" w:hAnsi="Times New Roman" w:cs="Times New Roman"/>
          <w:sz w:val="24"/>
          <w:szCs w:val="24"/>
        </w:rPr>
        <w:t xml:space="preserve"> </w:t>
      </w:r>
      <w:r w:rsidR="00D2058D">
        <w:rPr>
          <w:rFonts w:ascii="Times New Roman" w:eastAsia="Times New Roman" w:hAnsi="Times New Roman" w:cs="Times New Roman"/>
          <w:sz w:val="24"/>
          <w:szCs w:val="24"/>
        </w:rPr>
        <w:t>the additivity of genetic drift</w:t>
      </w:r>
      <w:r w:rsidR="00FF66D6" w:rsidRPr="00295FF4">
        <w:rPr>
          <w:rFonts w:ascii="Times New Roman" w:eastAsia="Times New Roman" w:hAnsi="Times New Roman" w:cs="Times New Roman"/>
          <w:sz w:val="24"/>
          <w:szCs w:val="24"/>
        </w:rPr>
        <w:t xml:space="preserve"> means than genetic differentiation can be associated with both</w:t>
      </w:r>
      <w:r w:rsidR="00F42FFF">
        <w:rPr>
          <w:rFonts w:ascii="Times New Roman" w:eastAsia="Times New Roman" w:hAnsi="Times New Roman" w:cs="Times New Roman"/>
          <w:sz w:val="24"/>
          <w:szCs w:val="24"/>
        </w:rPr>
        <w:t xml:space="preserve"> space and time</w:t>
      </w:r>
      <w:r w:rsidR="00FF66D6" w:rsidRPr="00295FF4">
        <w:rPr>
          <w:rFonts w:ascii="Times New Roman" w:eastAsia="Times New Roman" w:hAnsi="Times New Roman" w:cs="Times New Roman"/>
          <w:sz w:val="24"/>
          <w:szCs w:val="24"/>
        </w:rPr>
        <w:t xml:space="preserve"> </w:t>
      </w:r>
      <w:r w:rsidR="00D433EE" w:rsidRPr="00295FF4">
        <w:rPr>
          <w:rFonts w:ascii="Times New Roman" w:eastAsia="Times New Roman" w:hAnsi="Times New Roman" w:cs="Times New Roman"/>
          <w:sz w:val="24"/>
          <w:szCs w:val="24"/>
        </w:rPr>
        <w:fldChar w:fldCharType="begin" w:fldLock="1"/>
      </w:r>
      <w:r w:rsidR="00AC0D96" w:rsidRPr="00295FF4">
        <w:rPr>
          <w:rFonts w:ascii="Times New Roman" w:eastAsia="Times New Roman" w:hAnsi="Times New Roman" w:cs="Times New Roman"/>
          <w:sz w:val="24"/>
          <w:szCs w:val="24"/>
        </w:rPr>
        <w:instrText>ADDIN CSL_CITATION {"citationItems":[{"id":"ITEM-1","itemData":{"DOI":"10.1093/molbev/msu192","ISSN":"15371719","abstract":"The rapid advance of sequencing technology, coupled with improvements in molecular methods for obtaining genetic data from ancient sources, holds the promise of producing a wealth of genomic data from time-separated individuals. However, the population-genetic properties of time-structured samples have not been extensively explored. Here, we consider the implications of temporal sampling for analyses of genetic differentiation and use a temporal coalescent framework to show that complex historical events such as size reductions, population replacements, and transient genetic barriers between populations leave a footprint of genetic differentiation that can be traced through history using temporal samples. Our results emphasize explicit consideration of the temporal structure when making inferences and indicate that genomic data from ancient individuals will greatly increase our ability to reconstruct population history.","author":[{"dropping-particle":"","family":"Skoglund","given":"Pontus","non-dropping-particle":"","parse-names":false,"suffix":""},{"dropping-particle":"","family":"Sjödin","given":"Per","non-dropping-particle":"","parse-names":false,"suffix":""},{"dropping-particle":"","family":"Skoglund","given":"Tobias","non-dropping-particle":"","parse-names":false,"suffix":""},{"dropping-particle":"","family":"Lascoux","given":"Martin","non-dropping-particle":"","parse-names":false,"suffix":""},{"dropping-particle":"","family":"Jakobsson","given":"Mattias","non-dropping-particle":"","parse-names":false,"suffix":""}],"container-title":"Molecular Biology and Evolution","id":"ITEM-1","issue":"9","issued":{"date-parts":[["2014"]]},"page":"2516-2527","title":"Investigating population history using temporal genetic differentiation","type":"article-journal","volume":"31"},"uris":["http://www.mendeley.com/documents/?uuid=159068d3-055b-4398-b95c-e5023e739c21"]},{"id":"ITEM-2","itemData":{"DOI":"10.1111/2041-210X.12466","ISSN":"2041210X","abstract":"'Dated-tip' methods of molecular dating use DNA sequences sampled at different times, to estimate the age of their most recent common ancestor. Several tests of 'temporal signal' are available to determine whether data sets are suitable for such analysis. However, it remains unclear whether these tests are reliable. We investigate the performance of several tests of temporal signal, including some recently suggested modifications. We use simulated data (where the true evolutionary history is known), and whole genomes of methicillin-resistant Staphylococcus aureus (to show how particular problems arise with real-world data sets). We show that all of the standard tests of temporal signal are seriously misleading for data where temporal and genetic structures are confounded (i.e. where closely related sequences are more likely to have been sampled at similar times). This is not an artefact of genetic structure or tree shape per se, and can arise even when sequences have measurably evolved during the sampling period. More positively, we show that a 'clustered permutation' approach introduced by Duchêne et al. (Molecular Biology and Evolution, 32, 2015, 1895) can successfully correct for this artefact in all cases and introduce techniques for implementing this method with real data sets. The confounding of temporal and genetic structures may be difficult to avoid in practice, particularly for outbreaks of infectious disease, or when using ancient DNA. Therefore, we recommend the use of 'clustered permutation' for all analyses. The failure of the standard tests may explain why different methods of dating pathogen origins have reached such wildly different conclusions.","author":[{"dropping-particle":"","family":"Murray","given":"Gemma G.R.","non-dropping-particle":"","parse-names":false,"suffix":""},{"dropping-particle":"","family":"Wang","given":"Fang","non-dropping-particle":"","parse-names":false,"suffix":""},{"dropping-particle":"","family":"Harrison","given":"Ewan M.","non-dropping-particle":"","parse-names":false,"suffix":""},{"dropping-particle":"","family":"Paterson","given":"Gavin K.","non-dropping-particle":"","parse-names":false,"suffix":""},{"dropping-particle":"","family":"Mather","given":"Alison E.","non-dropping-particle":"","parse-names":false,"suffix":""},{"dropping-particle":"","family":"Harris","given":"Simon R.","non-dropping-particle":"","parse-names":false,"suffix":""},{"dropping-particle":"","family":"Holmes","given":"Mark A.","non-dropping-particle":"","parse-names":false,"suffix":""},{"dropping-particle":"","family":"Rambaut","given":"Andrew","non-dropping-particle":"","parse-names":false,"suffix":""},{"dropping-particle":"","family":"Welch","given":"John J.","non-dropping-particle":"","parse-names":false,"suffix":""}],"container-title":"Methods in Ecology and Evolution","id":"ITEM-2","issue":"1","issued":{"date-parts":[["2016"]]},"page":"80-89","title":"The effect of genetic structure on molecular dating and tests for temporal signal","type":"article-journal","volume":"7"},"uris":["http://www.mendeley.com/documents/?uuid=b964db6a-16d9-4d24-8218-b06153896842"]}],"mendeley":{"formattedCitation":"(Murray et al., 2016; Skoglund, Sjödin, Skoglund, Lascoux, &amp; Jakobsson, 2014)","plainTextFormattedCitation":"(Murray et al., 2016; Skoglund, Sjödin, Skoglund, Lascoux, &amp; Jakobsson, 2014)","previouslyFormattedCitation":"(Murray et al., 2016; Skoglund, Sjödin, Skoglund, Lascoux, &amp; Jakobsson, 2014)"},"properties":{"noteIndex":0},"schema":"https://github.com/citation-style-language/schema/raw/master/csl-citation.json"}</w:instrText>
      </w:r>
      <w:r w:rsidR="00D433EE" w:rsidRPr="00295FF4">
        <w:rPr>
          <w:rFonts w:ascii="Times New Roman" w:eastAsia="Times New Roman" w:hAnsi="Times New Roman" w:cs="Times New Roman"/>
          <w:sz w:val="24"/>
          <w:szCs w:val="24"/>
        </w:rPr>
        <w:fldChar w:fldCharType="separate"/>
      </w:r>
      <w:r w:rsidR="00D433EE" w:rsidRPr="00295FF4">
        <w:rPr>
          <w:rFonts w:ascii="Times New Roman" w:eastAsia="Times New Roman" w:hAnsi="Times New Roman" w:cs="Times New Roman"/>
          <w:noProof/>
          <w:sz w:val="24"/>
          <w:szCs w:val="24"/>
        </w:rPr>
        <w:t>(Murray et al., 2016; Skoglund, Sjödin, Skoglund, Lascoux, &amp; Jakobsson, 2014)</w:t>
      </w:r>
      <w:r w:rsidR="00D433EE" w:rsidRPr="00295FF4">
        <w:rPr>
          <w:rFonts w:ascii="Times New Roman" w:eastAsia="Times New Roman" w:hAnsi="Times New Roman" w:cs="Times New Roman"/>
          <w:sz w:val="24"/>
          <w:szCs w:val="24"/>
        </w:rPr>
        <w:fldChar w:fldCharType="end"/>
      </w:r>
      <w:r w:rsidR="00EA515D" w:rsidRPr="00295FF4">
        <w:rPr>
          <w:rFonts w:ascii="Times New Roman" w:eastAsia="Times New Roman" w:hAnsi="Times New Roman" w:cs="Times New Roman"/>
          <w:sz w:val="24"/>
          <w:szCs w:val="24"/>
        </w:rPr>
        <w:t>.</w:t>
      </w:r>
      <w:r w:rsidR="00C27137">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 xml:space="preserve">Detecting </w:t>
      </w:r>
      <w:r w:rsidR="00F320FC" w:rsidRPr="00295FF4">
        <w:rPr>
          <w:rFonts w:ascii="Times New Roman" w:eastAsia="Times New Roman" w:hAnsi="Times New Roman" w:cs="Times New Roman"/>
          <w:sz w:val="24"/>
          <w:szCs w:val="24"/>
        </w:rPr>
        <w:t xml:space="preserve">significant </w:t>
      </w:r>
      <w:r w:rsidR="00D8178E">
        <w:rPr>
          <w:rFonts w:ascii="Times New Roman" w:eastAsia="Times New Roman" w:hAnsi="Times New Roman" w:cs="Times New Roman"/>
          <w:sz w:val="24"/>
          <w:szCs w:val="24"/>
        </w:rPr>
        <w:t xml:space="preserve">population genetic </w:t>
      </w:r>
      <w:r w:rsidR="00F320FC"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D00F0A" w:rsidRPr="00295FF4">
        <w:rPr>
          <w:rFonts w:ascii="Times New Roman" w:eastAsia="Times New Roman" w:hAnsi="Times New Roman" w:cs="Times New Roman"/>
          <w:sz w:val="24"/>
          <w:szCs w:val="24"/>
        </w:rPr>
        <w:t xml:space="preserve">, relative to </w:t>
      </w:r>
      <w:r w:rsidR="00D8178E">
        <w:rPr>
          <w:rFonts w:ascii="Times New Roman" w:eastAsia="Times New Roman" w:hAnsi="Times New Roman" w:cs="Times New Roman"/>
          <w:sz w:val="24"/>
          <w:szCs w:val="24"/>
        </w:rPr>
        <w:t xml:space="preserve">what would be </w:t>
      </w:r>
      <w:r w:rsidR="00D00F0A" w:rsidRPr="00295FF4">
        <w:rPr>
          <w:rFonts w:ascii="Times New Roman" w:eastAsia="Times New Roman" w:hAnsi="Times New Roman" w:cs="Times New Roman"/>
          <w:sz w:val="24"/>
          <w:szCs w:val="24"/>
        </w:rPr>
        <w:t xml:space="preserve">expected </w:t>
      </w:r>
      <w:r w:rsidR="00D8178E">
        <w:rPr>
          <w:rFonts w:ascii="Times New Roman" w:eastAsia="Times New Roman" w:hAnsi="Times New Roman" w:cs="Times New Roman"/>
          <w:sz w:val="24"/>
          <w:szCs w:val="24"/>
        </w:rPr>
        <w:t xml:space="preserve">due to </w:t>
      </w:r>
      <w:r w:rsidR="00D00F0A" w:rsidRPr="00295FF4">
        <w:rPr>
          <w:rFonts w:ascii="Times New Roman" w:eastAsia="Times New Roman" w:hAnsi="Times New Roman" w:cs="Times New Roman"/>
          <w:sz w:val="24"/>
          <w:szCs w:val="24"/>
        </w:rPr>
        <w:t>drift</w:t>
      </w:r>
      <w:r w:rsidR="00492594" w:rsidRPr="00295FF4">
        <w:rPr>
          <w:rFonts w:ascii="Times New Roman" w:eastAsia="Times New Roman" w:hAnsi="Times New Roman" w:cs="Times New Roman"/>
          <w:sz w:val="24"/>
          <w:szCs w:val="24"/>
        </w:rPr>
        <w:t>,</w:t>
      </w:r>
      <w:r w:rsidR="00F320FC" w:rsidRPr="00295FF4">
        <w:rPr>
          <w:rFonts w:ascii="Times New Roman" w:eastAsia="Times New Roman" w:hAnsi="Times New Roman" w:cs="Times New Roman"/>
          <w:sz w:val="24"/>
          <w:szCs w:val="24"/>
        </w:rPr>
        <w:t xml:space="preserve"> based on </w:t>
      </w:r>
      <w:r w:rsidR="00492594" w:rsidRPr="00295FF4">
        <w:rPr>
          <w:rFonts w:ascii="Times New Roman" w:eastAsia="Times New Roman" w:hAnsi="Times New Roman" w:cs="Times New Roman"/>
          <w:sz w:val="24"/>
          <w:szCs w:val="24"/>
        </w:rPr>
        <w:t>limited</w:t>
      </w:r>
      <w:r w:rsidR="000673CD" w:rsidRPr="00295FF4">
        <w:rPr>
          <w:rFonts w:ascii="Times New Roman" w:eastAsia="Times New Roman" w:hAnsi="Times New Roman" w:cs="Times New Roman"/>
          <w:sz w:val="24"/>
          <w:szCs w:val="24"/>
        </w:rPr>
        <w:t xml:space="preserve"> time series </w:t>
      </w:r>
      <w:r w:rsidR="00D8178E">
        <w:rPr>
          <w:rFonts w:ascii="Times New Roman" w:eastAsia="Times New Roman" w:hAnsi="Times New Roman" w:cs="Times New Roman"/>
          <w:sz w:val="24"/>
          <w:szCs w:val="24"/>
        </w:rPr>
        <w:t xml:space="preserve">of </w:t>
      </w:r>
      <w:r w:rsidR="00F320FC" w:rsidRPr="00295FF4">
        <w:rPr>
          <w:rFonts w:ascii="Times New Roman" w:eastAsia="Times New Roman" w:hAnsi="Times New Roman" w:cs="Times New Roman"/>
          <w:sz w:val="24"/>
          <w:szCs w:val="24"/>
        </w:rPr>
        <w:t>genetic data</w:t>
      </w:r>
      <w:r w:rsidR="00F42FFF">
        <w:rPr>
          <w:rFonts w:ascii="Times New Roman" w:eastAsia="Times New Roman" w:hAnsi="Times New Roman" w:cs="Times New Roman"/>
          <w:sz w:val="24"/>
          <w:szCs w:val="24"/>
        </w:rPr>
        <w:t xml:space="preserve"> </w:t>
      </w:r>
      <w:r w:rsidR="00F320FC" w:rsidRPr="00295FF4">
        <w:rPr>
          <w:rFonts w:ascii="Times New Roman" w:eastAsia="Times New Roman" w:hAnsi="Times New Roman" w:cs="Times New Roman"/>
          <w:sz w:val="24"/>
          <w:szCs w:val="24"/>
        </w:rPr>
        <w:t>remains a challenge</w:t>
      </w:r>
      <w:r w:rsidR="00A07FFC">
        <w:rPr>
          <w:rFonts w:ascii="Times New Roman" w:eastAsia="Times New Roman" w:hAnsi="Times New Roman" w:cs="Times New Roman"/>
          <w:sz w:val="24"/>
          <w:szCs w:val="24"/>
        </w:rPr>
        <w:t>.</w:t>
      </w:r>
    </w:p>
    <w:p w14:paraId="0C586068" w14:textId="38211009" w:rsidR="00F02E66" w:rsidRPr="001C38DB" w:rsidRDefault="0044118B" w:rsidP="00A51948">
      <w:pPr>
        <w:spacing w:before="240" w:after="240" w:line="480" w:lineRule="auto"/>
        <w:rPr>
          <w:rFonts w:ascii="Times New Roman" w:eastAsia="Times New Roman" w:hAnsi="Times New Roman" w:cs="Times New Roman"/>
          <w:i/>
          <w:noProof/>
          <w:sz w:val="24"/>
          <w:szCs w:val="24"/>
        </w:rPr>
      </w:pPr>
      <w:r>
        <w:rPr>
          <w:rFonts w:ascii="Times New Roman" w:eastAsia="Times New Roman" w:hAnsi="Times New Roman" w:cs="Times New Roman"/>
          <w:sz w:val="24"/>
          <w:szCs w:val="24"/>
        </w:rPr>
        <w:t>T</w:t>
      </w:r>
      <w:r w:rsidR="00625DA8">
        <w:rPr>
          <w:rFonts w:ascii="Times New Roman" w:eastAsia="Times New Roman" w:hAnsi="Times New Roman" w:cs="Times New Roman"/>
          <w:sz w:val="24"/>
          <w:szCs w:val="24"/>
        </w:rPr>
        <w:t>emporal genetic analys</w:t>
      </w:r>
      <w:r>
        <w:rPr>
          <w:rFonts w:ascii="Times New Roman" w:eastAsia="Times New Roman" w:hAnsi="Times New Roman" w:cs="Times New Roman"/>
          <w:sz w:val="24"/>
          <w:szCs w:val="24"/>
        </w:rPr>
        <w:t>e</w:t>
      </w:r>
      <w:r w:rsidR="00625DA8">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are needed to help </w:t>
      </w:r>
      <w:r w:rsidR="00F02E66">
        <w:rPr>
          <w:rFonts w:ascii="Times New Roman" w:eastAsia="Times New Roman" w:hAnsi="Times New Roman" w:cs="Times New Roman"/>
          <w:sz w:val="24"/>
          <w:szCs w:val="24"/>
        </w:rPr>
        <w:t>identify</w:t>
      </w:r>
      <w:r w:rsidR="00FF669A">
        <w:rPr>
          <w:rFonts w:ascii="Times New Roman" w:eastAsia="Times New Roman" w:hAnsi="Times New Roman" w:cs="Times New Roman"/>
          <w:sz w:val="24"/>
          <w:szCs w:val="24"/>
        </w:rPr>
        <w:t xml:space="preserve"> which populations have </w:t>
      </w:r>
      <w:r w:rsidR="00625DA8">
        <w:rPr>
          <w:rFonts w:ascii="Times New Roman" w:eastAsia="Times New Roman" w:hAnsi="Times New Roman" w:cs="Times New Roman"/>
          <w:sz w:val="24"/>
          <w:szCs w:val="24"/>
        </w:rPr>
        <w:t xml:space="preserve">experienced high mortality as a result of disturbance such as a forest fire, </w:t>
      </w:r>
      <w:r w:rsidR="00FF669A">
        <w:rPr>
          <w:rFonts w:ascii="Times New Roman" w:eastAsia="Times New Roman" w:hAnsi="Times New Roman" w:cs="Times New Roman"/>
          <w:sz w:val="24"/>
          <w:szCs w:val="24"/>
        </w:rPr>
        <w:t>major weather event</w:t>
      </w:r>
      <w:r w:rsidR="00625DA8">
        <w:rPr>
          <w:rFonts w:ascii="Times New Roman" w:eastAsia="Times New Roman" w:hAnsi="Times New Roman" w:cs="Times New Roman"/>
          <w:sz w:val="24"/>
          <w:szCs w:val="24"/>
        </w:rPr>
        <w:t>, or disease outbreak</w:t>
      </w:r>
      <w:r w:rsidR="00087ACB">
        <w:rPr>
          <w:rFonts w:ascii="Times New Roman" w:eastAsia="Times New Roman" w:hAnsi="Times New Roman" w:cs="Times New Roman"/>
          <w:sz w:val="24"/>
          <w:szCs w:val="24"/>
        </w:rPr>
        <w:t>s</w:t>
      </w:r>
      <w:r w:rsidR="00CB560E">
        <w:rPr>
          <w:rFonts w:ascii="Times New Roman" w:eastAsia="Times New Roman" w:hAnsi="Times New Roman" w:cs="Times New Roman"/>
          <w:sz w:val="24"/>
          <w:szCs w:val="24"/>
        </w:rPr>
        <w:t xml:space="preserve"> </w:t>
      </w:r>
      <w:r w:rsidR="00A13D2D">
        <w:rPr>
          <w:rFonts w:ascii="Times New Roman" w:eastAsia="Times New Roman" w:hAnsi="Times New Roman" w:cs="Times New Roman"/>
          <w:sz w:val="24"/>
          <w:szCs w:val="24"/>
        </w:rPr>
        <w:fldChar w:fldCharType="begin" w:fldLock="1"/>
      </w:r>
      <w:r w:rsidR="00E326F3">
        <w:rPr>
          <w:rFonts w:ascii="Times New Roman" w:eastAsia="Times New Roman" w:hAnsi="Times New Roman" w:cs="Times New Roman"/>
          <w:sz w:val="24"/>
          <w:szCs w:val="24"/>
        </w:rPr>
        <w:instrText>ADDIN CSL_CITATION {"citationItems":[{"id":"ITEM-1","itemData":{"DOI":"10.1007/s10592-011-0302-1","ISSN":"15660621","abstract":"Habitat destruction has been identified as one of the main threats to biodiversity. Among all factors causing habitat disturbance, wildfire is recognized as one of the most important ecological forces that influences not only the physical environment, but also the structure and composition of floral and faunal communities. These processes are often translated in population bottlenecks, which occur frequently in threatened species and result in loss of genetic diversity and evolutionary potential. In this study, we analyzed the genetic consequences of a demographic bottleneck produced by a forest fire that reduced the population of the endangered blue chaffinch (Fringilla teydea polatzeki), which inhabits the island of Gran Canaria, to approximately 122 individuals. Analysis of nine microsatellite loci revealed that, while a decline in census was observed during the bottleneck, there was no observed excess of heterozygosity or evidence of a decline in allelic richness, two characteristic bottleneck signatures. On the contrary, we observed that the Gran Canaria blue chaffinch has retained significant levels of genetic diversity and shows no evidence of an increased level of inbreeding (F IS) either before or after the bottleneck. The results from this study have important implications for the conservation of this endangered subspecies and provide insights concerning management strategies to prevent its extinction. © 2011 Springer Science+Business Media B.V.","author":[{"dropping-particle":"","family":"Suárez","given":"N. M.","non-dropping-particle":"","parse-names":false,"suffix":""},{"dropping-particle":"","family":"Betancor","given":"E.","non-dropping-particle":"","parse-names":false,"suffix":""},{"dropping-particle":"","family":"Fregel","given":"R.","non-dropping-particle":"","parse-names":false,"suffix":""},{"dropping-particle":"","family":"Rodríguez","given":"F.","non-dropping-particle":"","parse-names":false,"suffix":""},{"dropping-particle":"","family":"Pestano","given":"J.","non-dropping-particle":"","parse-names":false,"suffix":""}],"container-title":"Conservation Genetics","id":"ITEM-1","issue":"2","issued":{"date-parts":[["2012"]]},"page":"499-507","title":"Genetic signature of a severe forest fire on the endangered Gran Canaria blue chaffinch (Fringilla teydea polatzeki)","type":"article-journal","volume":"13"},"uris":["http://www.mendeley.com/documents/?uuid=0183b5d4-76f2-40a5-b527-d403b3587981"]},{"id":"ITEM-2","itemData":{"DOI":"10.1111/ele.12918","ISSN":"14610248","abstract":"The ecological and evolutionary consequences of extreme events are poorly understood. Here, we tested predictions about species persistence and population genomic change in aquatic insects in 14 Colorado mountain streams across a hydrological disturbance gradient caused by a one in 500-year rainfall event. Taxa persistence ranged from 39 to 77% across sites and declined with increasing disturbance in relation to species' resistance and resilience traits. For taxa with mobile larvae and terrestrial adult stages present at the time of the flood, average persistence was 84% compared to 25% for immobile taxa that lacked terrestrial adults. For two of six species analysed, genomic diversity (allelic richness) declined after the event. For one species it greatly expanded, suggesting resilience via re-colonisation from upstream populations. Thus, while resistance and resilience traits can explain species persistence to extreme disturbance, population genomic change varies among species, challenging generalisations about evolutionary responses to extreme events at landscape scales.","author":[{"dropping-particle":"","family":"Poff","given":"N. Le Roy","non-dropping-particle":"","parse-names":false,"suffix":""},{"dropping-particle":"","family":"Larson","given":"Erin I.","non-dropping-particle":"","parse-names":false,"suffix":""},{"dropping-particle":"","family":"Salerno","given":"Patricia E.","non-dropping-particle":"","parse-names":false,"suffix":""},{"dropping-particle":"","family":"Morton","given":"Scott G.","non-dropping-particle":"","parse-names":false,"suffix":""},{"dropping-particle":"","family":"Kondratieff","given":"Boris C.","non-dropping-particle":"","parse-names":false,"suffix":""},{"dropping-particle":"","family":"Flecker","given":"Alexander S.","non-dropping-particle":"","parse-names":false,"suffix":""},{"dropping-particle":"","family":"Zamudio","given":"Kelly R.","non-dropping-particle":"","parse-names":false,"suffix":""},{"dropping-particle":"","family":"Funk","given":"W. Chris","non-dropping-particle":"","parse-names":false,"suffix":""}],"container-title":"Ecology Letters","id":"ITEM-2","issue":"4","issued":{"date-parts":[["2018"]]},"page":"525-535","title":"Extreme streams: species persistence and genomic change in montane insect populations across a flooding gradient","type":"article-journal","volume":"21"},"uris":["http://www.mendeley.com/documents/?uuid=f11777e8-48d5-4be7-91e3-33e1a4149214"]}],"mendeley":{"formattedCitation":"(Poff et al., 2018; Suárez, Betancor, Fregel, Rodríguez, &amp; Pestano, 2012)","plainTextFormattedCitation":"(Poff et al., 2018; Suárez, Betancor, Fregel, Rodríguez, &amp; Pestano, 2012)","previouslyFormattedCitation":"(Poff et al., 2018; Suárez, Betancor, Fregel, Rodríguez, &amp; Pestano, 2012)"},"properties":{"noteIndex":0},"schema":"https://github.com/citation-style-language/schema/raw/master/csl-citation.json"}</w:instrText>
      </w:r>
      <w:r w:rsidR="00A13D2D">
        <w:rPr>
          <w:rFonts w:ascii="Times New Roman" w:eastAsia="Times New Roman" w:hAnsi="Times New Roman" w:cs="Times New Roman"/>
          <w:sz w:val="24"/>
          <w:szCs w:val="24"/>
        </w:rPr>
        <w:fldChar w:fldCharType="separate"/>
      </w:r>
      <w:r w:rsidR="000A5079" w:rsidRPr="000A5079">
        <w:rPr>
          <w:rFonts w:ascii="Times New Roman" w:eastAsia="Times New Roman" w:hAnsi="Times New Roman" w:cs="Times New Roman"/>
          <w:noProof/>
          <w:sz w:val="24"/>
          <w:szCs w:val="24"/>
        </w:rPr>
        <w:t>(Poff et al., 2018; Suárez, Betancor, Fregel, Rodríguez, &amp; Pestano, 2012)</w:t>
      </w:r>
      <w:r w:rsidR="00A13D2D">
        <w:rPr>
          <w:rFonts w:ascii="Times New Roman" w:eastAsia="Times New Roman" w:hAnsi="Times New Roman" w:cs="Times New Roman"/>
          <w:sz w:val="24"/>
          <w:szCs w:val="24"/>
        </w:rPr>
        <w:fldChar w:fldCharType="end"/>
      </w:r>
      <w:r w:rsidR="00087ACB">
        <w:rPr>
          <w:rFonts w:ascii="Times New Roman" w:eastAsia="Times New Roman" w:hAnsi="Times New Roman" w:cs="Times New Roman"/>
          <w:sz w:val="24"/>
          <w:szCs w:val="24"/>
        </w:rPr>
        <w:t xml:space="preserve">. </w:t>
      </w:r>
      <w:r w:rsidR="00164AEE">
        <w:rPr>
          <w:rFonts w:ascii="Times New Roman" w:eastAsia="Times New Roman" w:hAnsi="Times New Roman" w:cs="Times New Roman"/>
          <w:sz w:val="24"/>
          <w:szCs w:val="24"/>
        </w:rPr>
        <w:t xml:space="preserve">This is highly relevant to conservation because it could help prioritize conservation efforts. </w:t>
      </w:r>
      <w:r w:rsidR="00087ACB">
        <w:rPr>
          <w:rFonts w:ascii="Times New Roman" w:eastAsia="Times New Roman" w:hAnsi="Times New Roman" w:cs="Times New Roman"/>
          <w:sz w:val="24"/>
          <w:szCs w:val="24"/>
        </w:rPr>
        <w:t>Similarly, such analysis could identify which</w:t>
      </w:r>
      <w:r w:rsidR="006F4BDE">
        <w:rPr>
          <w:rFonts w:ascii="Times New Roman" w:eastAsia="Times New Roman" w:hAnsi="Times New Roman" w:cs="Times New Roman"/>
          <w:sz w:val="24"/>
          <w:szCs w:val="24"/>
        </w:rPr>
        <w:t>,</w:t>
      </w:r>
      <w:r w:rsidR="00087ACB">
        <w:rPr>
          <w:rFonts w:ascii="Times New Roman" w:eastAsia="Times New Roman" w:hAnsi="Times New Roman" w:cs="Times New Roman"/>
          <w:sz w:val="24"/>
          <w:szCs w:val="24"/>
        </w:rPr>
        <w:t xml:space="preserve"> among a set of previousl</w:t>
      </w:r>
      <w:r w:rsidR="0048505E">
        <w:rPr>
          <w:rFonts w:ascii="Times New Roman" w:eastAsia="Times New Roman" w:hAnsi="Times New Roman" w:cs="Times New Roman"/>
          <w:sz w:val="24"/>
          <w:szCs w:val="24"/>
        </w:rPr>
        <w:t>y sampled populations, received</w:t>
      </w:r>
      <w:r w:rsidR="00087ACB">
        <w:rPr>
          <w:rFonts w:ascii="Times New Roman" w:eastAsia="Times New Roman" w:hAnsi="Times New Roman" w:cs="Times New Roman"/>
          <w:sz w:val="24"/>
          <w:szCs w:val="24"/>
        </w:rPr>
        <w:t xml:space="preserve"> </w:t>
      </w:r>
      <w:r w:rsidR="00A07FFC">
        <w:rPr>
          <w:rFonts w:ascii="Times New Roman" w:eastAsia="Times New Roman" w:hAnsi="Times New Roman" w:cs="Times New Roman"/>
          <w:sz w:val="24"/>
          <w:szCs w:val="24"/>
        </w:rPr>
        <w:t>migrants from a</w:t>
      </w:r>
      <w:r w:rsidR="00087ACB">
        <w:rPr>
          <w:rFonts w:ascii="Times New Roman" w:eastAsia="Times New Roman" w:hAnsi="Times New Roman" w:cs="Times New Roman"/>
          <w:sz w:val="24"/>
          <w:szCs w:val="24"/>
        </w:rPr>
        <w:t xml:space="preserve"> long-distance dispersal event </w:t>
      </w:r>
      <w:r w:rsidR="00CC5AFB">
        <w:rPr>
          <w:rFonts w:ascii="Times New Roman" w:eastAsia="Times New Roman" w:hAnsi="Times New Roman" w:cs="Times New Roman"/>
          <w:sz w:val="24"/>
          <w:szCs w:val="24"/>
        </w:rPr>
        <w:fldChar w:fldCharType="begin" w:fldLock="1"/>
      </w:r>
      <w:r w:rsidR="00A13D2D">
        <w:rPr>
          <w:rFonts w:ascii="Times New Roman" w:eastAsia="Times New Roman" w:hAnsi="Times New Roman" w:cs="Times New Roman"/>
          <w:sz w:val="24"/>
          <w:szCs w:val="24"/>
        </w:rPr>
        <w:instrText>ADDIN CSL_CITATION {"citationItems":[{"id":"ITEM-1","itemData":{"DOI":"10.1086/668831","ISSN":"00030147","abstract":"Many inferences about contemporary rates of gene flow are based on the assumption that the observed genetic structure among populations is stable. Recent studies have uncovered several cases in which this assumption is tenuous. Most of those studies have focused on the effects that regular environmental fluctuations can have on genetic structure and gene flow patterns. Occasional catastrophic disturbances could also alter either the distribution of habitat or the spatial distribution of organisms in a way that affects population structure. However, evidence of such effects is sparse in the literature because it is difficult to obtain. Hurricanes, in particular, have the potential to exert dramatic effects on population structure of organisms found on islands or coral reefs or in near shore and coastal habitats. Here we draw on a historic genetic data set and new data to suggest that the genetic structure of sailfin molly (Poecilia latipinna) populations in north Florida was altered dramatically by an unusually large and uncommon type of storm surge associated with Hurricane Dennis in 2005. We compare the spatial pattern of genetic variation in these populations after Hurricane Dennis to the patterns described in an earlier study in this same area. We use comparable genetic data from another region of Florida, collected in the same two periods, to estimate the amount of change expected from typical temporal variation in population structure. The comparative natural history of sailfin mollies in these two regions indicates that the change in population structure produced by the storm surge is not the result of many local extinctions with recolonization from a few refugia but emerged from a pattern of mixing and redistribution. © 2013 by The University of Chicago.","author":[{"dropping-particle":"","family":"Apodaca","given":"Joseph J.","non-dropping-particle":"","parse-names":false,"suffix":""},{"dropping-particle":"","family":"Trexler","given":"Joel C.","non-dropping-particle":"","parse-names":false,"suffix":""},{"dropping-particle":"","family":"Jue","given":"Nathaniel K.","non-dropping-particle":"","parse-names":false,"suffix":""},{"dropping-particle":"","family":"Schrader","given":"Matthew","non-dropping-particle":"","parse-names":false,"suffix":""},{"dropping-particle":"","family":"Travis","given":"Joseph","non-dropping-particle":"","parse-names":false,"suffix":""}],"container-title":"American Naturalist","id":"ITEM-1","issue":"2","issued":{"date-parts":[["2013"]]},"page":"254-263","title":"Large-scale natural disturbance alters genetic population structure of the sailfin molly, poecilia latipinna","type":"article-journal","volume":"181"},"uris":["http://www.mendeley.com/documents/?uuid=8c95d3bd-3c90-49c6-8de9-fbd4b5165a8d"]}],"mendeley":{"formattedCitation":"(Apodaca, Trexler, Jue, Schrader, &amp; Travis, 2013)","plainTextFormattedCitation":"(Apodaca, Trexler, Jue, Schrader, &amp; Travis, 2013)","previouslyFormattedCitation":"(Apodaca, Trexler, Jue, Schrader, &amp; Travis, 2013)"},"properties":{"noteIndex":0},"schema":"https://github.com/citation-style-language/schema/raw/master/csl-citation.json"}</w:instrText>
      </w:r>
      <w:r w:rsidR="00CC5AFB">
        <w:rPr>
          <w:rFonts w:ascii="Times New Roman" w:eastAsia="Times New Roman" w:hAnsi="Times New Roman" w:cs="Times New Roman"/>
          <w:sz w:val="24"/>
          <w:szCs w:val="24"/>
        </w:rPr>
        <w:fldChar w:fldCharType="separate"/>
      </w:r>
      <w:r w:rsidR="00CC5AFB" w:rsidRPr="00CC5AFB">
        <w:rPr>
          <w:rFonts w:ascii="Times New Roman" w:eastAsia="Times New Roman" w:hAnsi="Times New Roman" w:cs="Times New Roman"/>
          <w:noProof/>
          <w:sz w:val="24"/>
          <w:szCs w:val="24"/>
        </w:rPr>
        <w:t>(Apodaca, Trexler, Jue, Schrader, &amp; Travis, 2013)</w:t>
      </w:r>
      <w:r w:rsidR="00CC5AFB">
        <w:rPr>
          <w:rFonts w:ascii="Times New Roman" w:eastAsia="Times New Roman" w:hAnsi="Times New Roman" w:cs="Times New Roman"/>
          <w:sz w:val="24"/>
          <w:szCs w:val="24"/>
        </w:rPr>
        <w:fldChar w:fldCharType="end"/>
      </w:r>
      <w:r w:rsidR="00FF669A">
        <w:rPr>
          <w:rFonts w:ascii="Times New Roman" w:eastAsia="Times New Roman" w:hAnsi="Times New Roman" w:cs="Times New Roman"/>
          <w:sz w:val="24"/>
          <w:szCs w:val="24"/>
        </w:rPr>
        <w:t>. Another example</w:t>
      </w:r>
      <w:r w:rsidR="00F11CC4">
        <w:rPr>
          <w:rFonts w:ascii="Times New Roman" w:eastAsia="Times New Roman" w:hAnsi="Times New Roman" w:cs="Times New Roman"/>
          <w:sz w:val="24"/>
          <w:szCs w:val="24"/>
        </w:rPr>
        <w:t xml:space="preserve"> would be </w:t>
      </w:r>
      <w:r w:rsidR="00CB560E">
        <w:rPr>
          <w:rFonts w:ascii="Times New Roman" w:eastAsia="Times New Roman" w:hAnsi="Times New Roman" w:cs="Times New Roman"/>
          <w:sz w:val="24"/>
          <w:szCs w:val="24"/>
        </w:rPr>
        <w:t>the monitoring of the genetic diversity of a pest throughout the landscape during an outbreak</w:t>
      </w:r>
      <w:r w:rsidR="00322EF1">
        <w:rPr>
          <w:rFonts w:ascii="Times New Roman" w:eastAsia="Times New Roman" w:hAnsi="Times New Roman" w:cs="Times New Roman"/>
          <w:sz w:val="24"/>
          <w:szCs w:val="24"/>
        </w:rPr>
        <w:t xml:space="preserve"> </w:t>
      </w:r>
      <w:r w:rsidR="00450EC4">
        <w:rPr>
          <w:rFonts w:ascii="Times New Roman" w:eastAsia="Times New Roman" w:hAnsi="Times New Roman" w:cs="Times New Roman"/>
          <w:sz w:val="24"/>
          <w:szCs w:val="24"/>
        </w:rPr>
        <w:t>to develop</w:t>
      </w:r>
      <w:r w:rsidR="00CB560E">
        <w:rPr>
          <w:rFonts w:ascii="Times New Roman" w:eastAsia="Times New Roman" w:hAnsi="Times New Roman" w:cs="Times New Roman"/>
          <w:sz w:val="24"/>
          <w:szCs w:val="24"/>
        </w:rPr>
        <w:t xml:space="preserve"> a more accurate understanding</w:t>
      </w:r>
      <w:r w:rsidR="00E05108">
        <w:rPr>
          <w:rFonts w:ascii="Times New Roman" w:eastAsia="Times New Roman" w:hAnsi="Times New Roman" w:cs="Times New Roman"/>
          <w:sz w:val="24"/>
          <w:szCs w:val="24"/>
        </w:rPr>
        <w:t xml:space="preserve"> of</w:t>
      </w:r>
      <w:r w:rsidR="00CB560E">
        <w:rPr>
          <w:rFonts w:ascii="Times New Roman" w:eastAsia="Times New Roman" w:hAnsi="Times New Roman" w:cs="Times New Roman"/>
          <w:sz w:val="24"/>
          <w:szCs w:val="24"/>
        </w:rPr>
        <w:t xml:space="preserve"> </w:t>
      </w:r>
      <w:r w:rsidR="00DD02FD">
        <w:rPr>
          <w:rFonts w:ascii="Times New Roman" w:eastAsia="Times New Roman" w:hAnsi="Times New Roman" w:cs="Times New Roman"/>
          <w:sz w:val="24"/>
          <w:szCs w:val="24"/>
        </w:rPr>
        <w:t>when and where populations undergo drastic genetic changes</w:t>
      </w:r>
      <w:r w:rsidR="0025226F">
        <w:rPr>
          <w:rFonts w:ascii="Times New Roman" w:eastAsia="Times New Roman" w:hAnsi="Times New Roman" w:cs="Times New Roman"/>
          <w:sz w:val="24"/>
          <w:szCs w:val="24"/>
        </w:rPr>
        <w:t xml:space="preserve"> through mass migration</w:t>
      </w:r>
      <w:r w:rsidR="00DD02FD">
        <w:rPr>
          <w:rFonts w:ascii="Times New Roman" w:eastAsia="Times New Roman" w:hAnsi="Times New Roman" w:cs="Times New Roman"/>
          <w:sz w:val="24"/>
          <w:szCs w:val="24"/>
        </w:rPr>
        <w:t xml:space="preserve"> </w:t>
      </w:r>
      <w:r w:rsidR="00322EF1">
        <w:rPr>
          <w:rFonts w:ascii="Times New Roman" w:eastAsia="Times New Roman" w:hAnsi="Times New Roman" w:cs="Times New Roman"/>
          <w:sz w:val="24"/>
          <w:szCs w:val="24"/>
        </w:rPr>
        <w:fldChar w:fldCharType="begin" w:fldLock="1"/>
      </w:r>
      <w:r w:rsidR="00A07FFC">
        <w:rPr>
          <w:rFonts w:ascii="Times New Roman" w:eastAsia="Times New Roman" w:hAnsi="Times New Roman" w:cs="Times New Roman"/>
          <w:sz w:val="24"/>
          <w:szCs w:val="24"/>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synchrony","type":"article-journal"},"uris":["http://www.mendeley.com/documents/?uuid=da1e66b1-4fe8-44a7-8665-3e43a3981b3d"]},{"id":"ITEM-2","itemData":{"DOI":"10.1038/s41598-019-43435-9","ISBN":"4159801943","ISSN":"20452322","abstract":"the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Reports","id":"ITEM-2","issue":"1","issued":{"date-parts":[["2019"]]},"page":"1-9","title":"Reconstruction of larval origins based on genetic relatedness and biophysical modeling","type":"article-journal","volume":"9"},"uris":["http://www.mendeley.com/documents/?uuid=1a71448c-4e3e-4d57-a1ae-0d8e447e4885"]}],"mendeley":{"formattedCitation":"(Larroque et al., 2019; Segura-García et al., 2019)","manualFormatting":"(e.g. Larroque et al., 2019)","plainTextFormattedCitation":"(Larroque et al., 2019; Segura-García et al., 2019)","previouslyFormattedCitation":"(Larroque et al., 2019; Segura-García et al., 2019)"},"properties":{"noteIndex":0},"schema":"https://github.com/citation-style-language/schema/raw/master/csl-citation.json"}</w:instrText>
      </w:r>
      <w:r w:rsidR="00322EF1">
        <w:rPr>
          <w:rFonts w:ascii="Times New Roman" w:eastAsia="Times New Roman" w:hAnsi="Times New Roman" w:cs="Times New Roman"/>
          <w:sz w:val="24"/>
          <w:szCs w:val="24"/>
        </w:rPr>
        <w:fldChar w:fldCharType="separate"/>
      </w:r>
      <w:r w:rsidR="00322EF1" w:rsidRPr="00322EF1">
        <w:rPr>
          <w:rFonts w:ascii="Times New Roman" w:eastAsia="Times New Roman" w:hAnsi="Times New Roman" w:cs="Times New Roman"/>
          <w:noProof/>
          <w:sz w:val="24"/>
          <w:szCs w:val="24"/>
        </w:rPr>
        <w:t>(</w:t>
      </w:r>
      <w:r w:rsidR="00322EF1">
        <w:rPr>
          <w:rFonts w:ascii="Times New Roman" w:eastAsia="Times New Roman" w:hAnsi="Times New Roman" w:cs="Times New Roman"/>
          <w:i/>
          <w:noProof/>
          <w:sz w:val="24"/>
          <w:szCs w:val="24"/>
        </w:rPr>
        <w:t xml:space="preserve">e.g. </w:t>
      </w:r>
      <w:r w:rsidR="00322EF1" w:rsidRPr="00322EF1">
        <w:rPr>
          <w:rFonts w:ascii="Times New Roman" w:eastAsia="Times New Roman" w:hAnsi="Times New Roman" w:cs="Times New Roman"/>
          <w:noProof/>
          <w:sz w:val="24"/>
          <w:szCs w:val="24"/>
        </w:rPr>
        <w:t>Larroque et al., 2019)</w:t>
      </w:r>
      <w:r w:rsidR="00322EF1">
        <w:rPr>
          <w:rFonts w:ascii="Times New Roman" w:eastAsia="Times New Roman" w:hAnsi="Times New Roman" w:cs="Times New Roman"/>
          <w:sz w:val="24"/>
          <w:szCs w:val="24"/>
        </w:rPr>
        <w:fldChar w:fldCharType="end"/>
      </w:r>
      <w:r w:rsidR="00CB560E">
        <w:rPr>
          <w:rFonts w:ascii="Times New Roman" w:eastAsia="Times New Roman" w:hAnsi="Times New Roman" w:cs="Times New Roman"/>
          <w:sz w:val="24"/>
          <w:szCs w:val="24"/>
        </w:rPr>
        <w:t>.</w:t>
      </w:r>
      <w:r w:rsidR="00FF669A" w:rsidRPr="00FF669A">
        <w:rPr>
          <w:rFonts w:ascii="Times New Roman" w:eastAsia="Times New Roman" w:hAnsi="Times New Roman" w:cs="Times New Roman"/>
          <w:sz w:val="24"/>
          <w:szCs w:val="24"/>
        </w:rPr>
        <w:t xml:space="preserve"> </w:t>
      </w:r>
      <w:r w:rsidR="006F4BDE">
        <w:rPr>
          <w:rFonts w:ascii="Times New Roman" w:eastAsia="Times New Roman" w:hAnsi="Times New Roman" w:cs="Times New Roman"/>
          <w:sz w:val="24"/>
          <w:szCs w:val="24"/>
        </w:rPr>
        <w:t>Y</w:t>
      </w:r>
      <w:r w:rsidR="004D63F8">
        <w:rPr>
          <w:rFonts w:ascii="Times New Roman" w:eastAsia="Times New Roman" w:hAnsi="Times New Roman" w:cs="Times New Roman"/>
          <w:sz w:val="24"/>
          <w:szCs w:val="24"/>
        </w:rPr>
        <w:t xml:space="preserve">et </w:t>
      </w:r>
      <w:r w:rsidR="00CB560E">
        <w:rPr>
          <w:rFonts w:ascii="Times New Roman" w:eastAsia="Times New Roman" w:hAnsi="Times New Roman" w:cs="Times New Roman"/>
          <w:sz w:val="24"/>
          <w:szCs w:val="24"/>
        </w:rPr>
        <w:t xml:space="preserve">another example </w:t>
      </w:r>
      <w:r w:rsidR="006F4BDE">
        <w:rPr>
          <w:rFonts w:ascii="Times New Roman" w:eastAsia="Times New Roman" w:hAnsi="Times New Roman" w:cs="Times New Roman"/>
          <w:sz w:val="24"/>
          <w:szCs w:val="24"/>
        </w:rPr>
        <w:t>is</w:t>
      </w:r>
      <w:r w:rsidR="00CB560E">
        <w:rPr>
          <w:rFonts w:ascii="Times New Roman" w:eastAsia="Times New Roman" w:hAnsi="Times New Roman" w:cs="Times New Roman"/>
          <w:sz w:val="24"/>
          <w:szCs w:val="24"/>
        </w:rPr>
        <w:t xml:space="preserve"> the evaluat</w:t>
      </w:r>
      <w:r w:rsidR="00EE4532">
        <w:rPr>
          <w:rFonts w:ascii="Times New Roman" w:eastAsia="Times New Roman" w:hAnsi="Times New Roman" w:cs="Times New Roman"/>
          <w:sz w:val="24"/>
          <w:szCs w:val="24"/>
        </w:rPr>
        <w:t>ion of how the population</w:t>
      </w:r>
      <w:r w:rsidR="004E3D3B">
        <w:rPr>
          <w:rFonts w:ascii="Times New Roman" w:eastAsia="Times New Roman" w:hAnsi="Times New Roman" w:cs="Times New Roman"/>
          <w:sz w:val="24"/>
          <w:szCs w:val="24"/>
        </w:rPr>
        <w:t xml:space="preserve"> genetic diversity</w:t>
      </w:r>
      <w:r w:rsidR="00EE4532">
        <w:rPr>
          <w:rFonts w:ascii="Times New Roman" w:eastAsia="Times New Roman" w:hAnsi="Times New Roman" w:cs="Times New Roman"/>
          <w:sz w:val="24"/>
          <w:szCs w:val="24"/>
        </w:rPr>
        <w:t xml:space="preserve"> </w:t>
      </w:r>
      <w:r w:rsidR="004E3D3B">
        <w:rPr>
          <w:rFonts w:ascii="Times New Roman" w:eastAsia="Times New Roman" w:hAnsi="Times New Roman" w:cs="Times New Roman"/>
          <w:sz w:val="24"/>
          <w:szCs w:val="24"/>
        </w:rPr>
        <w:t xml:space="preserve">has been affected by </w:t>
      </w:r>
      <w:r w:rsidR="00EE4532">
        <w:rPr>
          <w:rFonts w:ascii="Times New Roman" w:eastAsia="Times New Roman" w:hAnsi="Times New Roman" w:cs="Times New Roman"/>
          <w:sz w:val="24"/>
          <w:szCs w:val="24"/>
        </w:rPr>
        <w:t>habitat fragmentation</w:t>
      </w:r>
      <w:r w:rsidR="001C38DB">
        <w:rPr>
          <w:rFonts w:ascii="Times New Roman" w:eastAsia="Times New Roman" w:hAnsi="Times New Roman" w:cs="Times New Roman"/>
          <w:sz w:val="24"/>
          <w:szCs w:val="24"/>
        </w:rPr>
        <w:t xml:space="preserve"> and alteration</w:t>
      </w:r>
      <w:r w:rsidR="00FF669A">
        <w:rPr>
          <w:rFonts w:ascii="Times New Roman" w:eastAsia="Times New Roman" w:hAnsi="Times New Roman" w:cs="Times New Roman"/>
          <w:sz w:val="24"/>
          <w:szCs w:val="24"/>
        </w:rPr>
        <w:t xml:space="preserve"> </w:t>
      </w:r>
      <w:r w:rsidR="001C38DB">
        <w:rPr>
          <w:rFonts w:ascii="Times New Roman" w:eastAsia="Times New Roman" w:hAnsi="Times New Roman" w:cs="Times New Roman"/>
          <w:sz w:val="24"/>
          <w:szCs w:val="24"/>
        </w:rPr>
        <w:fldChar w:fldCharType="begin" w:fldLock="1"/>
      </w:r>
      <w:r w:rsidR="00322EF1">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landscape","type":"article-journal","volume":"283"},"uris":["http://www.mendeley.com/documents/?uuid=420637d1-8283-439d-b28d-d34164767e51"]},{"id":"ITEM-2","itemData":{"DOI":"10.1643/cg-17-682","ISSN":"0045-8511","abstract":"The Eastern Massasauga (Sistrurus catenatus) is a small, grassland-dependent rattlesnake species declining throughout its native range, and is thus a species of high conservation priority. In Illinois, only a single population remains of a once widespread distribution. We documented genetic diversity in this population over a ten-year period and assessed levels of heterozygosity, allelic diversity, inbreeding (FIS), and effective population size (Ne). Neither heterozygosity nor levels of inbreeding differed significantly among periods. We identified 21 alleles that occurred in a single time period, some of which may have been lost from the population given our estimated detection probability of 93%. Effective population size (Ne) was numerically small and showed a decreasing trend through time. Despite small population size and a lack of connectivity, there was no significant decline in genetic diversity over the ten-year study. Aspects of life history, coupled with a preference for a historically patchy habitat, may mitigate the loss of genetic diversity in the species and promote their persistence in the fragmented habitats of the Anthropocene. However, continued genetic monitoring is recommended, and population recovery measures should be implemented as soon as possible to mitigate the deleterious effects of small population size.","author":[{"dropping-particle":"","family":"Baker","given":"Sarah J.","non-dropping-particle":"","parse-names":false,"suffix":""},{"dropping-particle":"","family":"Anthonysamy","given":"Whitney J. B.","non-dropping-particle":"","parse-names":false,"suffix":""},{"dropping-particle":"","family":"Davis","given":"Mark A.","non-dropping-particle":"","parse-names":false,"suffix":""},{"dropping-particle":"","family":"Dreslik","given":"Michael J.","non-dropping-particle":"","parse-names":false,"suffix":""},{"dropping-particle":"","family":"Douglas","given":"Marlis R.","non-dropping-particle":"","parse-names":false,"suffix":""},{"dropping-particle":"","family":"Douglas","given":"Michael E.","non-dropping-particle":"","parse-names":false,"suffix":""},{"dropping-particle":"","family":"Phillips","given":"Christopher A.","non-dropping-particle":"","parse-names":false,"suffix":""}],"container-title":"Copeia","id":"ITEM-2","issue":"3","issued":{"date-parts":[["2018"]]},"page":"414-420","title":" Temporal Patterns of Genetic Diversity in an Imperiled Population of the Eastern Massasauga Rattlesnake ( Sistrurus catenatus ) ","type":"article-journal","volume":"106"},"uris":["http://www.mendeley.com/documents/?uuid=98a1f47d-5609-4a76-84de-717e1e8997b8"]}],"mendeley":{"formattedCitation":"(Baker et al., 2018; Nair et al., 2016)","manualFormatting":"(e.g. Baker et al., 2018; Nair et al., 2016)","plainTextFormattedCitation":"(Baker et al., 2018; Nair et al., 2016)","previouslyFormattedCitation":"(Baker et al., 2018; Nair et al., 2016)"},"properties":{"noteIndex":0},"schema":"https://github.com/citation-style-language/schema/raw/master/csl-citation.json"}</w:instrText>
      </w:r>
      <w:r w:rsidR="001C38DB">
        <w:rPr>
          <w:rFonts w:ascii="Times New Roman" w:eastAsia="Times New Roman" w:hAnsi="Times New Roman" w:cs="Times New Roman"/>
          <w:sz w:val="24"/>
          <w:szCs w:val="24"/>
        </w:rPr>
        <w:fldChar w:fldCharType="separate"/>
      </w:r>
      <w:r w:rsidR="001C38DB" w:rsidRPr="001C38DB">
        <w:rPr>
          <w:rFonts w:ascii="Times New Roman" w:eastAsia="Times New Roman" w:hAnsi="Times New Roman" w:cs="Times New Roman"/>
          <w:noProof/>
          <w:sz w:val="24"/>
          <w:szCs w:val="24"/>
        </w:rPr>
        <w:t>(</w:t>
      </w:r>
      <w:r w:rsidR="001C38DB">
        <w:rPr>
          <w:rFonts w:ascii="Times New Roman" w:eastAsia="Times New Roman" w:hAnsi="Times New Roman" w:cs="Times New Roman"/>
          <w:i/>
          <w:noProof/>
          <w:sz w:val="24"/>
          <w:szCs w:val="24"/>
        </w:rPr>
        <w:t xml:space="preserve">e.g. </w:t>
      </w:r>
      <w:r w:rsidR="001C38DB" w:rsidRPr="001C38DB">
        <w:rPr>
          <w:rFonts w:ascii="Times New Roman" w:eastAsia="Times New Roman" w:hAnsi="Times New Roman" w:cs="Times New Roman"/>
          <w:noProof/>
          <w:sz w:val="24"/>
          <w:szCs w:val="24"/>
        </w:rPr>
        <w:t>Baker et al., 2018; Nair et al., 2016)</w:t>
      </w:r>
      <w:r w:rsidR="001C38DB">
        <w:rPr>
          <w:rFonts w:ascii="Times New Roman" w:eastAsia="Times New Roman" w:hAnsi="Times New Roman" w:cs="Times New Roman"/>
          <w:sz w:val="24"/>
          <w:szCs w:val="24"/>
        </w:rPr>
        <w:fldChar w:fldCharType="end"/>
      </w:r>
      <w:r w:rsidR="001C38DB">
        <w:rPr>
          <w:rFonts w:ascii="Times New Roman" w:eastAsia="Times New Roman" w:hAnsi="Times New Roman" w:cs="Times New Roman"/>
          <w:sz w:val="24"/>
          <w:szCs w:val="24"/>
        </w:rPr>
        <w:t>.</w:t>
      </w:r>
      <w:r w:rsidR="00903FDD">
        <w:rPr>
          <w:rFonts w:ascii="Times New Roman" w:eastAsia="Times New Roman" w:hAnsi="Times New Roman" w:cs="Times New Roman"/>
          <w:sz w:val="24"/>
          <w:szCs w:val="24"/>
        </w:rPr>
        <w:t xml:space="preserve"> </w:t>
      </w:r>
      <w:r w:rsidR="004E3D3B">
        <w:rPr>
          <w:rFonts w:ascii="Times New Roman" w:eastAsia="Times New Roman" w:hAnsi="Times New Roman" w:cs="Times New Roman"/>
          <w:sz w:val="24"/>
          <w:szCs w:val="24"/>
        </w:rPr>
        <w:t xml:space="preserve">Improved capacity to detect </w:t>
      </w:r>
      <w:r w:rsidR="00A07FFC">
        <w:rPr>
          <w:rFonts w:ascii="Times New Roman" w:eastAsia="Times New Roman" w:hAnsi="Times New Roman" w:cs="Times New Roman"/>
          <w:sz w:val="24"/>
          <w:szCs w:val="24"/>
        </w:rPr>
        <w:t>meaningful</w:t>
      </w:r>
      <w:r w:rsidR="004E3D3B">
        <w:rPr>
          <w:rFonts w:ascii="Times New Roman" w:eastAsia="Times New Roman" w:hAnsi="Times New Roman" w:cs="Times New Roman"/>
          <w:sz w:val="24"/>
          <w:szCs w:val="24"/>
        </w:rPr>
        <w:t xml:space="preserve"> </w:t>
      </w:r>
      <w:r w:rsidR="00903FDD">
        <w:rPr>
          <w:rFonts w:ascii="Times New Roman" w:eastAsia="Times New Roman" w:hAnsi="Times New Roman" w:cs="Times New Roman"/>
          <w:sz w:val="24"/>
          <w:szCs w:val="24"/>
        </w:rPr>
        <w:t>change</w:t>
      </w:r>
      <w:r w:rsidR="004E3D3B">
        <w:rPr>
          <w:rFonts w:ascii="Times New Roman" w:eastAsia="Times New Roman" w:hAnsi="Times New Roman" w:cs="Times New Roman"/>
          <w:sz w:val="24"/>
          <w:szCs w:val="24"/>
        </w:rPr>
        <w:t>s</w:t>
      </w:r>
      <w:r w:rsidR="00903FDD">
        <w:rPr>
          <w:rFonts w:ascii="Times New Roman" w:eastAsia="Times New Roman" w:hAnsi="Times New Roman" w:cs="Times New Roman"/>
          <w:sz w:val="24"/>
          <w:szCs w:val="24"/>
        </w:rPr>
        <w:t xml:space="preserve"> in genetic diversity of populations</w:t>
      </w:r>
      <w:r w:rsidR="004E3D3B">
        <w:rPr>
          <w:rFonts w:ascii="Times New Roman" w:eastAsia="Times New Roman" w:hAnsi="Times New Roman" w:cs="Times New Roman"/>
          <w:sz w:val="24"/>
          <w:szCs w:val="24"/>
        </w:rPr>
        <w:t xml:space="preserve">, and from which </w:t>
      </w:r>
      <w:r w:rsidR="0048505E">
        <w:rPr>
          <w:rFonts w:ascii="Times New Roman" w:eastAsia="Times New Roman" w:hAnsi="Times New Roman" w:cs="Times New Roman"/>
          <w:sz w:val="24"/>
          <w:szCs w:val="24"/>
        </w:rPr>
        <w:t xml:space="preserve">to </w:t>
      </w:r>
      <w:r w:rsidR="004E3D3B">
        <w:rPr>
          <w:rFonts w:ascii="Times New Roman" w:eastAsia="Times New Roman" w:hAnsi="Times New Roman" w:cs="Times New Roman"/>
          <w:sz w:val="24"/>
          <w:szCs w:val="24"/>
        </w:rPr>
        <w:lastRenderedPageBreak/>
        <w:t xml:space="preserve">infer the effects </w:t>
      </w:r>
      <w:r w:rsidR="0048505E">
        <w:rPr>
          <w:rFonts w:ascii="Times New Roman" w:eastAsia="Times New Roman" w:hAnsi="Times New Roman" w:cs="Times New Roman"/>
          <w:sz w:val="24"/>
          <w:szCs w:val="24"/>
        </w:rPr>
        <w:t xml:space="preserve">of </w:t>
      </w:r>
      <w:r w:rsidR="004E3D3B">
        <w:rPr>
          <w:rFonts w:ascii="Times New Roman" w:eastAsia="Times New Roman" w:hAnsi="Times New Roman" w:cs="Times New Roman"/>
          <w:sz w:val="24"/>
          <w:szCs w:val="24"/>
        </w:rPr>
        <w:t xml:space="preserve">historical demographic events, hold great potential to improve </w:t>
      </w:r>
      <w:r w:rsidR="00903FDD">
        <w:rPr>
          <w:rFonts w:ascii="Times New Roman" w:eastAsia="Times New Roman" w:hAnsi="Times New Roman" w:cs="Times New Roman"/>
          <w:sz w:val="24"/>
          <w:szCs w:val="24"/>
        </w:rPr>
        <w:t xml:space="preserve">management, including </w:t>
      </w:r>
      <w:r w:rsidR="004E3D3B">
        <w:rPr>
          <w:rFonts w:ascii="Times New Roman" w:eastAsia="Times New Roman" w:hAnsi="Times New Roman" w:cs="Times New Roman"/>
          <w:sz w:val="24"/>
          <w:szCs w:val="24"/>
        </w:rPr>
        <w:t xml:space="preserve">guiding </w:t>
      </w:r>
      <w:r w:rsidR="00903FDD">
        <w:rPr>
          <w:rFonts w:ascii="Times New Roman" w:eastAsia="Times New Roman" w:hAnsi="Times New Roman" w:cs="Times New Roman"/>
          <w:sz w:val="24"/>
          <w:szCs w:val="24"/>
        </w:rPr>
        <w:t xml:space="preserve">the prioritization of </w:t>
      </w:r>
      <w:r w:rsidR="004E3D3B">
        <w:rPr>
          <w:rFonts w:ascii="Times New Roman" w:eastAsia="Times New Roman" w:hAnsi="Times New Roman" w:cs="Times New Roman"/>
          <w:sz w:val="24"/>
          <w:szCs w:val="24"/>
        </w:rPr>
        <w:t xml:space="preserve">areas for </w:t>
      </w:r>
      <w:r w:rsidR="00903FDD">
        <w:rPr>
          <w:rFonts w:ascii="Times New Roman" w:eastAsia="Times New Roman" w:hAnsi="Times New Roman" w:cs="Times New Roman"/>
          <w:sz w:val="24"/>
          <w:szCs w:val="24"/>
        </w:rPr>
        <w:t>conservation or mitigation efforts.</w:t>
      </w:r>
    </w:p>
    <w:p w14:paraId="2BC3A1E0" w14:textId="3840B095" w:rsidR="000E1A78" w:rsidRPr="00295FF4" w:rsidRDefault="004E13A5"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Temporal Beta-diversity Indices (TB</w:t>
      </w:r>
      <w:r w:rsidR="00A538F0" w:rsidRPr="00295FF4">
        <w:rPr>
          <w:rFonts w:ascii="Times New Roman" w:eastAsia="Times New Roman" w:hAnsi="Times New Roman" w:cs="Times New Roman"/>
          <w:sz w:val="24"/>
          <w:szCs w:val="24"/>
        </w:rPr>
        <w:t>I; Legendre 2019</w:t>
      </w:r>
      <w:r w:rsidRPr="00295FF4">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have been used to assess</w:t>
      </w:r>
      <w:r w:rsidR="00D8178E" w:rsidRPr="00295FF4">
        <w:rPr>
          <w:rFonts w:ascii="Times New Roman" w:eastAsia="Times New Roman" w:hAnsi="Times New Roman" w:cs="Times New Roman"/>
          <w:sz w:val="24"/>
          <w:szCs w:val="24"/>
        </w:rPr>
        <w:t xml:space="preserve"> </w:t>
      </w:r>
      <w:r w:rsidR="00C5132F" w:rsidRPr="00295FF4">
        <w:rPr>
          <w:rFonts w:ascii="Times New Roman" w:eastAsia="Times New Roman" w:hAnsi="Times New Roman" w:cs="Times New Roman"/>
          <w:sz w:val="24"/>
          <w:szCs w:val="24"/>
        </w:rPr>
        <w:t xml:space="preserve">the significance of changes </w:t>
      </w:r>
      <w:r w:rsidRPr="00295FF4">
        <w:rPr>
          <w:rFonts w:ascii="Times New Roman" w:eastAsia="Times New Roman" w:hAnsi="Times New Roman" w:cs="Times New Roman"/>
          <w:sz w:val="24"/>
          <w:szCs w:val="24"/>
        </w:rPr>
        <w:t xml:space="preserve">in </w:t>
      </w:r>
      <w:r w:rsidR="006F4BDE">
        <w:rPr>
          <w:rFonts w:ascii="Times New Roman" w:eastAsia="Times New Roman" w:hAnsi="Times New Roman" w:cs="Times New Roman"/>
          <w:sz w:val="24"/>
          <w:szCs w:val="24"/>
        </w:rPr>
        <w:t xml:space="preserve">ecological </w:t>
      </w:r>
      <w:r w:rsidRPr="00295FF4">
        <w:rPr>
          <w:rFonts w:ascii="Times New Roman" w:eastAsia="Times New Roman" w:hAnsi="Times New Roman" w:cs="Times New Roman"/>
          <w:sz w:val="24"/>
          <w:szCs w:val="24"/>
        </w:rPr>
        <w:t xml:space="preserve">community composition </w:t>
      </w:r>
      <w:r w:rsidR="00C5132F" w:rsidRPr="00295FF4">
        <w:rPr>
          <w:rFonts w:ascii="Times New Roman" w:eastAsia="Times New Roman" w:hAnsi="Times New Roman" w:cs="Times New Roman"/>
          <w:sz w:val="24"/>
          <w:szCs w:val="24"/>
        </w:rPr>
        <w:t>through time</w:t>
      </w:r>
      <w:r w:rsidRPr="00295FF4">
        <w:rPr>
          <w:rFonts w:ascii="Times New Roman" w:eastAsia="Times New Roman" w:hAnsi="Times New Roman" w:cs="Times New Roman"/>
          <w:sz w:val="24"/>
          <w:szCs w:val="24"/>
        </w:rPr>
        <w:t xml:space="preserve">. </w:t>
      </w:r>
      <w:r w:rsidR="00074A90" w:rsidRPr="00295FF4">
        <w:rPr>
          <w:rFonts w:ascii="Times New Roman" w:eastAsia="Times New Roman" w:hAnsi="Times New Roman" w:cs="Times New Roman"/>
          <w:sz w:val="24"/>
          <w:szCs w:val="24"/>
        </w:rPr>
        <w:t>Given the conceptual similarity between the question o</w:t>
      </w:r>
      <w:r w:rsidR="0003098F" w:rsidRPr="00295FF4">
        <w:rPr>
          <w:rFonts w:ascii="Times New Roman" w:eastAsia="Times New Roman" w:hAnsi="Times New Roman" w:cs="Times New Roman"/>
          <w:sz w:val="24"/>
          <w:szCs w:val="24"/>
        </w:rPr>
        <w:t>f how mult</w:t>
      </w:r>
      <w:r w:rsidR="00074A90" w:rsidRPr="00295FF4">
        <w:rPr>
          <w:rFonts w:ascii="Times New Roman" w:eastAsia="Times New Roman" w:hAnsi="Times New Roman" w:cs="Times New Roman"/>
          <w:sz w:val="24"/>
          <w:szCs w:val="24"/>
        </w:rPr>
        <w:t>i-species communities ch</w:t>
      </w:r>
      <w:r w:rsidR="00AE2814" w:rsidRPr="00295FF4">
        <w:rPr>
          <w:rFonts w:ascii="Times New Roman" w:eastAsia="Times New Roman" w:hAnsi="Times New Roman" w:cs="Times New Roman"/>
          <w:sz w:val="24"/>
          <w:szCs w:val="24"/>
        </w:rPr>
        <w:t xml:space="preserve">ange through time and </w:t>
      </w:r>
      <w:r w:rsidR="00D8178E">
        <w:rPr>
          <w:rFonts w:ascii="Times New Roman" w:eastAsia="Times New Roman" w:hAnsi="Times New Roman" w:cs="Times New Roman"/>
          <w:sz w:val="24"/>
          <w:szCs w:val="24"/>
        </w:rPr>
        <w:t xml:space="preserve">how </w:t>
      </w:r>
      <w:r w:rsidR="00074A90" w:rsidRPr="00295FF4">
        <w:rPr>
          <w:rFonts w:ascii="Times New Roman" w:eastAsia="Times New Roman" w:hAnsi="Times New Roman" w:cs="Times New Roman"/>
          <w:sz w:val="24"/>
          <w:szCs w:val="24"/>
        </w:rPr>
        <w:t xml:space="preserve">genetic </w:t>
      </w:r>
      <w:r w:rsidR="00D8178E">
        <w:rPr>
          <w:rFonts w:ascii="Times New Roman" w:eastAsia="Times New Roman" w:hAnsi="Times New Roman" w:cs="Times New Roman"/>
          <w:sz w:val="24"/>
          <w:szCs w:val="24"/>
        </w:rPr>
        <w:t xml:space="preserve">diversity </w:t>
      </w:r>
      <w:r w:rsidR="00074A90"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074A90" w:rsidRPr="00295FF4">
        <w:rPr>
          <w:rFonts w:ascii="Times New Roman" w:eastAsia="Times New Roman" w:hAnsi="Times New Roman" w:cs="Times New Roman"/>
          <w:sz w:val="24"/>
          <w:szCs w:val="24"/>
        </w:rPr>
        <w:t xml:space="preserve"> through time, we </w:t>
      </w:r>
      <w:r w:rsidR="006F4BDE">
        <w:rPr>
          <w:rFonts w:ascii="Times New Roman" w:eastAsia="Times New Roman" w:hAnsi="Times New Roman" w:cs="Times New Roman"/>
          <w:sz w:val="24"/>
          <w:szCs w:val="24"/>
        </w:rPr>
        <w:t>can assume</w:t>
      </w:r>
      <w:r w:rsidR="006F4BDE" w:rsidRPr="00295FF4">
        <w:rPr>
          <w:rFonts w:ascii="Times New Roman" w:eastAsia="Times New Roman" w:hAnsi="Times New Roman" w:cs="Times New Roman"/>
          <w:sz w:val="24"/>
          <w:szCs w:val="24"/>
        </w:rPr>
        <w:t xml:space="preserve"> </w:t>
      </w:r>
      <w:r w:rsidR="00074A90" w:rsidRPr="00295FF4">
        <w:rPr>
          <w:rFonts w:ascii="Times New Roman" w:eastAsia="Times New Roman" w:hAnsi="Times New Roman" w:cs="Times New Roman"/>
          <w:sz w:val="24"/>
          <w:szCs w:val="24"/>
        </w:rPr>
        <w:t xml:space="preserve">that </w:t>
      </w:r>
      <w:r w:rsidR="00D157CE">
        <w:rPr>
          <w:rFonts w:ascii="Times New Roman" w:eastAsia="Times New Roman" w:hAnsi="Times New Roman" w:cs="Times New Roman"/>
          <w:sz w:val="24"/>
          <w:szCs w:val="24"/>
        </w:rPr>
        <w:t xml:space="preserve">this </w:t>
      </w:r>
      <w:r w:rsidR="006F4BDE">
        <w:rPr>
          <w:rFonts w:ascii="Times New Roman" w:eastAsia="Times New Roman" w:hAnsi="Times New Roman" w:cs="Times New Roman"/>
          <w:sz w:val="24"/>
          <w:szCs w:val="24"/>
        </w:rPr>
        <w:t>analysis could</w:t>
      </w:r>
      <w:r w:rsidR="006F4BDE" w:rsidRPr="00295FF4">
        <w:rPr>
          <w:rFonts w:ascii="Times New Roman" w:eastAsia="Times New Roman" w:hAnsi="Times New Roman" w:cs="Times New Roman"/>
          <w:sz w:val="24"/>
          <w:szCs w:val="24"/>
        </w:rPr>
        <w:t xml:space="preserve"> </w:t>
      </w:r>
      <w:r w:rsidR="00074A90" w:rsidRPr="00295FF4">
        <w:rPr>
          <w:rFonts w:ascii="Times New Roman" w:eastAsia="Times New Roman" w:hAnsi="Times New Roman" w:cs="Times New Roman"/>
          <w:sz w:val="24"/>
          <w:szCs w:val="24"/>
        </w:rPr>
        <w:t xml:space="preserve">be </w:t>
      </w:r>
      <w:r w:rsidR="00D8178E">
        <w:rPr>
          <w:rFonts w:ascii="Times New Roman" w:eastAsia="Times New Roman" w:hAnsi="Times New Roman" w:cs="Times New Roman"/>
          <w:sz w:val="24"/>
          <w:szCs w:val="24"/>
        </w:rPr>
        <w:t>applied to spati</w:t>
      </w:r>
      <w:r w:rsidR="00154844">
        <w:rPr>
          <w:rFonts w:ascii="Times New Roman" w:eastAsia="Times New Roman" w:hAnsi="Times New Roman" w:cs="Times New Roman"/>
          <w:sz w:val="24"/>
          <w:szCs w:val="24"/>
        </w:rPr>
        <w:t>o</w:t>
      </w:r>
      <w:r w:rsidR="00D8178E">
        <w:rPr>
          <w:rFonts w:ascii="Times New Roman" w:eastAsia="Times New Roman" w:hAnsi="Times New Roman" w:cs="Times New Roman"/>
          <w:sz w:val="24"/>
          <w:szCs w:val="24"/>
        </w:rPr>
        <w:t xml:space="preserve">-temporal </w:t>
      </w:r>
      <w:r w:rsidR="00074A90" w:rsidRPr="00295FF4">
        <w:rPr>
          <w:rFonts w:ascii="Times New Roman" w:eastAsia="Times New Roman" w:hAnsi="Times New Roman" w:cs="Times New Roman"/>
          <w:sz w:val="24"/>
          <w:szCs w:val="24"/>
        </w:rPr>
        <w:t xml:space="preserve">multi-locus genotypic data. </w:t>
      </w:r>
      <w:r w:rsidRPr="00295FF4">
        <w:rPr>
          <w:rFonts w:ascii="Times New Roman" w:eastAsia="Times New Roman" w:hAnsi="Times New Roman" w:cs="Times New Roman"/>
          <w:sz w:val="24"/>
          <w:szCs w:val="24"/>
        </w:rPr>
        <w:t xml:space="preserve">The </w:t>
      </w:r>
      <w:r w:rsidR="00D8178E">
        <w:rPr>
          <w:rFonts w:ascii="Times New Roman" w:eastAsia="Times New Roman" w:hAnsi="Times New Roman" w:cs="Times New Roman"/>
          <w:sz w:val="24"/>
          <w:szCs w:val="24"/>
        </w:rPr>
        <w:t xml:space="preserve">TBI approach quantifies </w:t>
      </w:r>
      <w:r w:rsidRPr="00295FF4">
        <w:rPr>
          <w:rFonts w:ascii="Times New Roman" w:eastAsia="Times New Roman" w:hAnsi="Times New Roman" w:cs="Times New Roman"/>
          <w:sz w:val="24"/>
          <w:szCs w:val="24"/>
        </w:rPr>
        <w:t>temporal change</w:t>
      </w:r>
      <w:r w:rsidR="006F4BDE">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in sampling site</w:t>
      </w:r>
      <w:r w:rsidR="00D8178E">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between two </w:t>
      </w:r>
      <w:r w:rsidR="00D8178E">
        <w:rPr>
          <w:rFonts w:ascii="Times New Roman" w:eastAsia="Times New Roman" w:hAnsi="Times New Roman" w:cs="Times New Roman"/>
          <w:sz w:val="24"/>
          <w:szCs w:val="24"/>
        </w:rPr>
        <w:t xml:space="preserve">points in time </w:t>
      </w:r>
      <w:r w:rsidRPr="00295FF4">
        <w:rPr>
          <w:rFonts w:ascii="Times New Roman" w:eastAsia="Times New Roman" w:hAnsi="Times New Roman" w:cs="Times New Roman"/>
          <w:sz w:val="24"/>
          <w:szCs w:val="24"/>
        </w:rPr>
        <w:t>using a dissimilarity index</w:t>
      </w:r>
      <w:r w:rsidR="00461C2D">
        <w:rPr>
          <w:rFonts w:ascii="Times New Roman" w:eastAsia="Times New Roman" w:hAnsi="Times New Roman" w:cs="Times New Roman"/>
          <w:sz w:val="24"/>
          <w:szCs w:val="24"/>
        </w:rPr>
        <w:t>. T</w:t>
      </w:r>
      <w:r w:rsidR="00461C2D" w:rsidRPr="00295FF4">
        <w:rPr>
          <w:rFonts w:ascii="Times New Roman" w:eastAsia="Times New Roman" w:hAnsi="Times New Roman" w:cs="Times New Roman"/>
          <w:sz w:val="24"/>
          <w:szCs w:val="24"/>
        </w:rPr>
        <w:t xml:space="preserve">he significance </w:t>
      </w:r>
      <w:r w:rsidR="00461C2D">
        <w:rPr>
          <w:rFonts w:ascii="Times New Roman" w:eastAsia="Times New Roman" w:hAnsi="Times New Roman" w:cs="Times New Roman"/>
          <w:sz w:val="24"/>
          <w:szCs w:val="24"/>
        </w:rPr>
        <w:t xml:space="preserve">of these dissimilarities is then tested using </w:t>
      </w:r>
      <w:r w:rsidRPr="00295FF4">
        <w:rPr>
          <w:rFonts w:ascii="Times New Roman" w:eastAsia="Times New Roman" w:hAnsi="Times New Roman" w:cs="Times New Roman"/>
          <w:sz w:val="24"/>
          <w:szCs w:val="24"/>
        </w:rPr>
        <w:t>permutation</w:t>
      </w:r>
      <w:r w:rsidR="00A538F0" w:rsidRPr="00295FF4">
        <w:rPr>
          <w:rFonts w:ascii="Times New Roman" w:eastAsia="Times New Roman" w:hAnsi="Times New Roman" w:cs="Times New Roman"/>
          <w:sz w:val="24"/>
          <w:szCs w:val="24"/>
        </w:rPr>
        <w:t>.</w:t>
      </w:r>
      <w:r w:rsidR="009A1C9A"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The </w:t>
      </w:r>
      <w:r w:rsidR="00D01E4D" w:rsidRPr="00295FF4">
        <w:rPr>
          <w:rFonts w:ascii="Times New Roman" w:eastAsia="Times New Roman" w:hAnsi="Times New Roman" w:cs="Times New Roman"/>
          <w:sz w:val="24"/>
          <w:szCs w:val="24"/>
        </w:rPr>
        <w:t xml:space="preserve">TBI </w:t>
      </w:r>
      <w:r w:rsidR="00461C2D">
        <w:rPr>
          <w:rFonts w:ascii="Times New Roman" w:eastAsia="Times New Roman" w:hAnsi="Times New Roman" w:cs="Times New Roman"/>
          <w:sz w:val="24"/>
          <w:szCs w:val="24"/>
        </w:rPr>
        <w:t xml:space="preserve">approach </w:t>
      </w:r>
      <w:r w:rsidR="00D01E4D" w:rsidRPr="00295FF4">
        <w:rPr>
          <w:rFonts w:ascii="Times New Roman" w:eastAsia="Times New Roman" w:hAnsi="Times New Roman" w:cs="Times New Roman"/>
          <w:sz w:val="24"/>
          <w:szCs w:val="24"/>
        </w:rPr>
        <w:t xml:space="preserve">has been extensively tested on </w:t>
      </w:r>
      <w:r w:rsidR="006F4BDE">
        <w:rPr>
          <w:rFonts w:ascii="Times New Roman" w:eastAsia="Times New Roman" w:hAnsi="Times New Roman" w:cs="Times New Roman"/>
          <w:sz w:val="24"/>
          <w:szCs w:val="24"/>
        </w:rPr>
        <w:t xml:space="preserve">simulated </w:t>
      </w:r>
      <w:r w:rsidR="00D01E4D" w:rsidRPr="00295FF4">
        <w:rPr>
          <w:rFonts w:ascii="Times New Roman" w:eastAsia="Times New Roman" w:hAnsi="Times New Roman" w:cs="Times New Roman"/>
          <w:sz w:val="24"/>
          <w:szCs w:val="24"/>
        </w:rPr>
        <w:t xml:space="preserve">community composition data </w:t>
      </w:r>
      <w:r w:rsidR="00D01E4D" w:rsidRPr="00295FF4">
        <w:rPr>
          <w:rFonts w:ascii="Times New Roman" w:eastAsia="Times New Roman" w:hAnsi="Times New Roman" w:cs="Times New Roman"/>
          <w:sz w:val="24"/>
          <w:szCs w:val="24"/>
        </w:rPr>
        <w:fldChar w:fldCharType="begin" w:fldLock="1"/>
      </w:r>
      <w:r w:rsidR="004D4681">
        <w:rPr>
          <w:rFonts w:ascii="Times New Roman" w:eastAsia="Times New Roman" w:hAnsi="Times New Roman" w:cs="Times New Roman"/>
          <w:sz w:val="24"/>
          <w:szCs w:val="24"/>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2019)","plainTextFormattedCitation":"(Legendre, 2019)","previouslyFormattedCitation":"(Legendre, 2019)"},"properties":{"noteIndex":0},"schema":"https://github.com/citation-style-language/schema/raw/master/csl-citation.json"}</w:instrText>
      </w:r>
      <w:r w:rsidR="00D01E4D" w:rsidRPr="00295FF4">
        <w:rPr>
          <w:rFonts w:ascii="Times New Roman" w:eastAsia="Times New Roman" w:hAnsi="Times New Roman" w:cs="Times New Roman"/>
          <w:sz w:val="24"/>
          <w:szCs w:val="24"/>
        </w:rPr>
        <w:fldChar w:fldCharType="separate"/>
      </w:r>
      <w:r w:rsidR="00A61965" w:rsidRPr="00A61965">
        <w:rPr>
          <w:rFonts w:ascii="Times New Roman" w:eastAsia="Times New Roman" w:hAnsi="Times New Roman" w:cs="Times New Roman"/>
          <w:noProof/>
          <w:sz w:val="24"/>
          <w:szCs w:val="24"/>
        </w:rPr>
        <w:t>(Legendre, 2019)</w:t>
      </w:r>
      <w:r w:rsidR="00D01E4D" w:rsidRPr="00295FF4">
        <w:rPr>
          <w:rFonts w:ascii="Times New Roman" w:eastAsia="Times New Roman" w:hAnsi="Times New Roman" w:cs="Times New Roman"/>
          <w:sz w:val="24"/>
          <w:szCs w:val="24"/>
        </w:rPr>
        <w:fldChar w:fldCharType="end"/>
      </w:r>
      <w:r w:rsidR="00D01E4D"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but its ability to detect meaningful changes in genetic diversity has not yet been examined</w:t>
      </w:r>
      <w:r w:rsidR="00D01E4D" w:rsidRPr="00295FF4">
        <w:rPr>
          <w:rFonts w:ascii="Times New Roman" w:eastAsia="Times New Roman" w:hAnsi="Times New Roman" w:cs="Times New Roman"/>
          <w:sz w:val="24"/>
          <w:szCs w:val="24"/>
        </w:rPr>
        <w:t>.</w:t>
      </w:r>
    </w:p>
    <w:p w14:paraId="4A04DFC6" w14:textId="5E980134" w:rsidR="00AA4E39" w:rsidRPr="00295FF4" w:rsidRDefault="006F04E2" w:rsidP="00AD4106">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 xml:space="preserve">In this study, we </w:t>
      </w:r>
      <w:r w:rsidR="00461C2D">
        <w:rPr>
          <w:rFonts w:ascii="Times New Roman" w:eastAsia="Times New Roman" w:hAnsi="Times New Roman" w:cs="Times New Roman"/>
          <w:sz w:val="24"/>
          <w:szCs w:val="24"/>
        </w:rPr>
        <w:t xml:space="preserve">expand </w:t>
      </w:r>
      <w:r w:rsidR="001411DE" w:rsidRPr="00295FF4">
        <w:rPr>
          <w:rFonts w:ascii="Times New Roman" w:eastAsia="Times New Roman" w:hAnsi="Times New Roman" w:cs="Times New Roman"/>
          <w:sz w:val="24"/>
          <w:szCs w:val="24"/>
        </w:rPr>
        <w:t xml:space="preserve">the </w:t>
      </w:r>
      <w:r w:rsidR="00461C2D">
        <w:rPr>
          <w:rFonts w:ascii="Times New Roman" w:eastAsia="Times New Roman" w:hAnsi="Times New Roman" w:cs="Times New Roman"/>
          <w:sz w:val="24"/>
          <w:szCs w:val="24"/>
        </w:rPr>
        <w:t xml:space="preserve">TBI </w:t>
      </w:r>
      <w:r w:rsidR="001411DE" w:rsidRPr="00295FF4">
        <w:rPr>
          <w:rFonts w:ascii="Times New Roman" w:eastAsia="Times New Roman" w:hAnsi="Times New Roman" w:cs="Times New Roman"/>
          <w:sz w:val="24"/>
          <w:szCs w:val="24"/>
        </w:rPr>
        <w:t xml:space="preserve">framework to </w:t>
      </w:r>
      <w:r w:rsidR="00461C2D">
        <w:rPr>
          <w:rFonts w:ascii="Times New Roman" w:eastAsia="Times New Roman" w:hAnsi="Times New Roman" w:cs="Times New Roman"/>
          <w:sz w:val="24"/>
          <w:szCs w:val="24"/>
        </w:rPr>
        <w:t>appl</w:t>
      </w:r>
      <w:r w:rsidR="006F4BDE">
        <w:rPr>
          <w:rFonts w:ascii="Times New Roman" w:eastAsia="Times New Roman" w:hAnsi="Times New Roman" w:cs="Times New Roman"/>
          <w:sz w:val="24"/>
          <w:szCs w:val="24"/>
        </w:rPr>
        <w:t>y it</w:t>
      </w:r>
      <w:r w:rsidR="00461C2D">
        <w:rPr>
          <w:rFonts w:ascii="Times New Roman" w:eastAsia="Times New Roman" w:hAnsi="Times New Roman" w:cs="Times New Roman"/>
          <w:sz w:val="24"/>
          <w:szCs w:val="24"/>
        </w:rPr>
        <w:t xml:space="preserve"> to spat</w:t>
      </w:r>
      <w:r w:rsidR="00D438AC">
        <w:rPr>
          <w:rFonts w:ascii="Times New Roman" w:eastAsia="Times New Roman" w:hAnsi="Times New Roman" w:cs="Times New Roman"/>
          <w:sz w:val="24"/>
          <w:szCs w:val="24"/>
        </w:rPr>
        <w:t>i</w:t>
      </w:r>
      <w:r w:rsidR="0073485F">
        <w:rPr>
          <w:rFonts w:ascii="Times New Roman" w:eastAsia="Times New Roman" w:hAnsi="Times New Roman" w:cs="Times New Roman"/>
          <w:sz w:val="24"/>
          <w:szCs w:val="24"/>
        </w:rPr>
        <w:t>o</w:t>
      </w:r>
      <w:r w:rsidR="006F4BDE">
        <w:rPr>
          <w:rFonts w:ascii="Times New Roman" w:eastAsia="Times New Roman" w:hAnsi="Times New Roman" w:cs="Times New Roman"/>
          <w:sz w:val="24"/>
          <w:szCs w:val="24"/>
        </w:rPr>
        <w:t>-</w:t>
      </w:r>
      <w:r w:rsidR="00461C2D">
        <w:rPr>
          <w:rFonts w:ascii="Times New Roman" w:eastAsia="Times New Roman" w:hAnsi="Times New Roman" w:cs="Times New Roman"/>
          <w:sz w:val="24"/>
          <w:szCs w:val="24"/>
        </w:rPr>
        <w:t>temporal population genetic data. The objective of o</w:t>
      </w:r>
      <w:r w:rsidR="00AE630D">
        <w:rPr>
          <w:rFonts w:ascii="Times New Roman" w:eastAsia="Times New Roman" w:hAnsi="Times New Roman" w:cs="Times New Roman"/>
          <w:sz w:val="24"/>
          <w:szCs w:val="24"/>
        </w:rPr>
        <w:t xml:space="preserve">ur new </w:t>
      </w:r>
      <w:r w:rsidR="0073485F">
        <w:rPr>
          <w:rFonts w:ascii="Times New Roman" w:eastAsia="Times New Roman" w:hAnsi="Times New Roman" w:cs="Times New Roman"/>
          <w:sz w:val="24"/>
          <w:szCs w:val="24"/>
        </w:rPr>
        <w:t>analysis</w:t>
      </w:r>
      <w:r w:rsidR="00604C02" w:rsidRPr="00295FF4">
        <w:rPr>
          <w:rFonts w:ascii="Times New Roman" w:eastAsia="Times New Roman" w:hAnsi="Times New Roman" w:cs="Times New Roman"/>
          <w:sz w:val="24"/>
          <w:szCs w:val="24"/>
        </w:rPr>
        <w:t>, Temporal Genetic diversity Indices (TGI),</w:t>
      </w:r>
      <w:r w:rsidR="004E13A5"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is </w:t>
      </w:r>
      <w:r w:rsidR="004E13A5" w:rsidRPr="00295FF4">
        <w:rPr>
          <w:rFonts w:ascii="Times New Roman" w:eastAsia="Times New Roman" w:hAnsi="Times New Roman" w:cs="Times New Roman"/>
          <w:sz w:val="24"/>
          <w:szCs w:val="24"/>
        </w:rPr>
        <w:t xml:space="preserve">to </w:t>
      </w:r>
      <w:r w:rsidR="00BF391B" w:rsidRPr="00295FF4">
        <w:rPr>
          <w:rFonts w:ascii="Times New Roman" w:eastAsia="Times New Roman" w:hAnsi="Times New Roman" w:cs="Times New Roman"/>
          <w:sz w:val="24"/>
          <w:szCs w:val="24"/>
        </w:rPr>
        <w:t xml:space="preserve">quantify and statistically assess temporal variation in spatial genetic </w:t>
      </w:r>
      <w:r w:rsidR="0003098F" w:rsidRPr="00295FF4">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w:t>
      </w:r>
      <w:r w:rsidR="00BF391B" w:rsidRPr="00295FF4">
        <w:rPr>
          <w:rFonts w:ascii="Times New Roman" w:eastAsia="Times New Roman" w:hAnsi="Times New Roman" w:cs="Times New Roman"/>
          <w:sz w:val="24"/>
          <w:szCs w:val="24"/>
        </w:rPr>
        <w:t>Q</w:t>
      </w:r>
      <w:r w:rsidR="004E13A5" w:rsidRPr="00295FF4">
        <w:rPr>
          <w:rFonts w:ascii="Times New Roman" w:eastAsia="Times New Roman" w:hAnsi="Times New Roman" w:cs="Times New Roman"/>
          <w:sz w:val="24"/>
          <w:szCs w:val="24"/>
        </w:rPr>
        <w:t>uantifying relative temporal genetic change</w:t>
      </w:r>
      <w:r w:rsidR="00BF391B" w:rsidRPr="00295FF4">
        <w:rPr>
          <w:rFonts w:ascii="Times New Roman" w:eastAsia="Times New Roman" w:hAnsi="Times New Roman" w:cs="Times New Roman"/>
          <w:sz w:val="24"/>
          <w:szCs w:val="24"/>
        </w:rPr>
        <w:t xml:space="preserve"> among locations will </w:t>
      </w:r>
      <w:r w:rsidR="00074A90" w:rsidRPr="00295FF4">
        <w:rPr>
          <w:rFonts w:ascii="Times New Roman" w:eastAsia="Times New Roman" w:hAnsi="Times New Roman" w:cs="Times New Roman"/>
          <w:sz w:val="24"/>
          <w:szCs w:val="24"/>
        </w:rPr>
        <w:t xml:space="preserve">allow us to infer </w:t>
      </w:r>
      <w:r w:rsidR="00033B96">
        <w:rPr>
          <w:rFonts w:ascii="Times New Roman" w:eastAsia="Times New Roman" w:hAnsi="Times New Roman" w:cs="Times New Roman"/>
          <w:sz w:val="24"/>
          <w:szCs w:val="24"/>
        </w:rPr>
        <w:t xml:space="preserve">the existence of </w:t>
      </w:r>
      <w:r w:rsidR="001A5222" w:rsidRPr="00295FF4">
        <w:rPr>
          <w:rFonts w:ascii="Times New Roman" w:eastAsia="Times New Roman" w:hAnsi="Times New Roman" w:cs="Times New Roman"/>
          <w:sz w:val="24"/>
          <w:szCs w:val="24"/>
        </w:rPr>
        <w:t xml:space="preserve">past </w:t>
      </w:r>
      <w:r w:rsidR="00074A90" w:rsidRPr="00295FF4">
        <w:rPr>
          <w:rFonts w:ascii="Times New Roman" w:eastAsia="Times New Roman" w:hAnsi="Times New Roman" w:cs="Times New Roman"/>
          <w:sz w:val="24"/>
          <w:szCs w:val="24"/>
        </w:rPr>
        <w:t xml:space="preserve">demographic </w:t>
      </w:r>
      <w:r w:rsidR="001A5222" w:rsidRPr="00295FF4">
        <w:rPr>
          <w:rFonts w:ascii="Times New Roman" w:eastAsia="Times New Roman" w:hAnsi="Times New Roman" w:cs="Times New Roman"/>
          <w:sz w:val="24"/>
          <w:szCs w:val="24"/>
        </w:rPr>
        <w:t>event</w:t>
      </w:r>
      <w:r w:rsidR="00074A90" w:rsidRPr="00295FF4">
        <w:rPr>
          <w:rFonts w:ascii="Times New Roman" w:eastAsia="Times New Roman" w:hAnsi="Times New Roman" w:cs="Times New Roman"/>
          <w:sz w:val="24"/>
          <w:szCs w:val="24"/>
        </w:rPr>
        <w:t>s</w:t>
      </w:r>
      <w:r w:rsidR="00461C2D">
        <w:rPr>
          <w:rFonts w:ascii="Times New Roman" w:eastAsia="Times New Roman" w:hAnsi="Times New Roman" w:cs="Times New Roman"/>
          <w:sz w:val="24"/>
          <w:szCs w:val="24"/>
        </w:rPr>
        <w:t xml:space="preserve"> and</w:t>
      </w:r>
      <w:r w:rsidR="00F05BC1">
        <w:rPr>
          <w:rFonts w:ascii="Times New Roman" w:eastAsia="Times New Roman" w:hAnsi="Times New Roman" w:cs="Times New Roman"/>
          <w:sz w:val="24"/>
          <w:szCs w:val="24"/>
        </w:rPr>
        <w:t xml:space="preserve"> provide</w:t>
      </w:r>
      <w:r w:rsidR="00A35D40">
        <w:rPr>
          <w:rFonts w:ascii="Times New Roman" w:eastAsia="Times New Roman" w:hAnsi="Times New Roman" w:cs="Times New Roman"/>
          <w:sz w:val="24"/>
          <w:szCs w:val="24"/>
        </w:rPr>
        <w:t xml:space="preserve"> sensible </w:t>
      </w:r>
      <w:r w:rsidR="00F05BC1">
        <w:rPr>
          <w:rFonts w:ascii="Times New Roman" w:eastAsia="Times New Roman" w:hAnsi="Times New Roman" w:cs="Times New Roman"/>
          <w:sz w:val="24"/>
          <w:szCs w:val="24"/>
        </w:rPr>
        <w:t>information</w:t>
      </w:r>
      <w:r w:rsidR="00D60D2C">
        <w:rPr>
          <w:rFonts w:ascii="Times New Roman" w:eastAsia="Times New Roman" w:hAnsi="Times New Roman" w:cs="Times New Roman"/>
          <w:sz w:val="24"/>
          <w:szCs w:val="24"/>
        </w:rPr>
        <w:t xml:space="preserve"> </w:t>
      </w:r>
      <w:r w:rsidR="004A6CE0">
        <w:rPr>
          <w:rFonts w:ascii="Times New Roman" w:eastAsia="Times New Roman" w:hAnsi="Times New Roman" w:cs="Times New Roman"/>
          <w:sz w:val="24"/>
          <w:szCs w:val="24"/>
        </w:rPr>
        <w:t>extracted from genetic data through</w:t>
      </w:r>
      <w:r w:rsidR="000752B5">
        <w:rPr>
          <w:rFonts w:ascii="Times New Roman" w:eastAsia="Times New Roman" w:hAnsi="Times New Roman" w:cs="Times New Roman"/>
          <w:sz w:val="24"/>
          <w:szCs w:val="24"/>
        </w:rPr>
        <w:t xml:space="preserve"> assumption-light and purpose-designed tests </w:t>
      </w:r>
      <w:r w:rsidR="00F05BC1">
        <w:rPr>
          <w:rFonts w:ascii="Times New Roman" w:eastAsia="Times New Roman" w:hAnsi="Times New Roman" w:cs="Times New Roman"/>
          <w:sz w:val="24"/>
          <w:szCs w:val="24"/>
        </w:rPr>
        <w:t>to policy</w:t>
      </w:r>
      <w:r w:rsidR="0073485F">
        <w:rPr>
          <w:rFonts w:ascii="Times New Roman" w:eastAsia="Times New Roman" w:hAnsi="Times New Roman" w:cs="Times New Roman"/>
          <w:sz w:val="24"/>
          <w:szCs w:val="24"/>
        </w:rPr>
        <w:t xml:space="preserve"> </w:t>
      </w:r>
      <w:r w:rsidR="00F05BC1">
        <w:rPr>
          <w:rFonts w:ascii="Times New Roman" w:eastAsia="Times New Roman" w:hAnsi="Times New Roman" w:cs="Times New Roman"/>
          <w:sz w:val="24"/>
          <w:szCs w:val="24"/>
        </w:rPr>
        <w:t>makers and managers</w:t>
      </w:r>
      <w:r w:rsidR="000752B5">
        <w:rPr>
          <w:rFonts w:ascii="Times New Roman" w:eastAsia="Times New Roman" w:hAnsi="Times New Roman" w:cs="Times New Roman"/>
          <w:sz w:val="24"/>
          <w:szCs w:val="24"/>
        </w:rPr>
        <w:t xml:space="preserve">, regardless of the </w:t>
      </w:r>
      <w:r w:rsidR="00867C10">
        <w:rPr>
          <w:rFonts w:ascii="Times New Roman" w:eastAsia="Times New Roman" w:hAnsi="Times New Roman" w:cs="Times New Roman"/>
          <w:sz w:val="24"/>
          <w:szCs w:val="24"/>
        </w:rPr>
        <w:t>availability</w:t>
      </w:r>
      <w:r w:rsidR="000752B5">
        <w:rPr>
          <w:rFonts w:ascii="Times New Roman" w:eastAsia="Times New Roman" w:hAnsi="Times New Roman" w:cs="Times New Roman"/>
          <w:sz w:val="24"/>
          <w:szCs w:val="24"/>
        </w:rPr>
        <w:t xml:space="preserve"> of </w:t>
      </w:r>
      <w:r w:rsidR="0073485F">
        <w:rPr>
          <w:rFonts w:ascii="Times New Roman" w:eastAsia="Times New Roman" w:hAnsi="Times New Roman" w:cs="Times New Roman"/>
          <w:sz w:val="24"/>
          <w:szCs w:val="24"/>
        </w:rPr>
        <w:t xml:space="preserve">very </w:t>
      </w:r>
      <w:r w:rsidR="00867C10">
        <w:rPr>
          <w:rFonts w:ascii="Times New Roman" w:eastAsia="Times New Roman" w:hAnsi="Times New Roman" w:cs="Times New Roman"/>
          <w:sz w:val="24"/>
          <w:szCs w:val="24"/>
        </w:rPr>
        <w:t>large</w:t>
      </w:r>
      <w:r w:rsidR="00A35D40">
        <w:rPr>
          <w:rFonts w:ascii="Times New Roman" w:eastAsia="Times New Roman" w:hAnsi="Times New Roman" w:cs="Times New Roman"/>
          <w:sz w:val="24"/>
          <w:szCs w:val="24"/>
        </w:rPr>
        <w:t xml:space="preserve"> genetic dataset</w:t>
      </w:r>
      <w:r w:rsidR="00867C10">
        <w:rPr>
          <w:rFonts w:ascii="Times New Roman" w:eastAsia="Times New Roman" w:hAnsi="Times New Roman" w:cs="Times New Roman"/>
          <w:sz w:val="24"/>
          <w:szCs w:val="24"/>
        </w:rPr>
        <w:t>s</w:t>
      </w:r>
      <w:r w:rsidR="00D60D2C">
        <w:rPr>
          <w:rFonts w:ascii="Times New Roman" w:eastAsia="Times New Roman" w:hAnsi="Times New Roman" w:cs="Times New Roman"/>
          <w:sz w:val="24"/>
          <w:szCs w:val="24"/>
        </w:rPr>
        <w:t>.</w:t>
      </w:r>
      <w:r w:rsidR="00BF391B" w:rsidRPr="00295FF4">
        <w:rPr>
          <w:rFonts w:ascii="Times New Roman" w:eastAsia="Times New Roman" w:hAnsi="Times New Roman" w:cs="Times New Roman"/>
          <w:sz w:val="24"/>
          <w:szCs w:val="24"/>
        </w:rPr>
        <w:t xml:space="preserve"> Persisting </w:t>
      </w:r>
      <w:r w:rsidR="001A5222" w:rsidRPr="00295FF4">
        <w:rPr>
          <w:rFonts w:ascii="Times New Roman" w:eastAsia="Times New Roman" w:hAnsi="Times New Roman" w:cs="Times New Roman"/>
          <w:sz w:val="24"/>
          <w:szCs w:val="24"/>
        </w:rPr>
        <w:t>spatial legacies in genetic diversity</w:t>
      </w:r>
      <w:r w:rsidR="00BF391B" w:rsidRPr="00295FF4">
        <w:rPr>
          <w:rFonts w:ascii="Times New Roman" w:eastAsia="Times New Roman" w:hAnsi="Times New Roman" w:cs="Times New Roman"/>
          <w:sz w:val="24"/>
          <w:szCs w:val="24"/>
        </w:rPr>
        <w:t xml:space="preserve"> can also be used to identify sites that were most strongly impacted by previous demographic </w:t>
      </w:r>
      <w:r w:rsidR="001A5222" w:rsidRPr="00295FF4">
        <w:rPr>
          <w:rFonts w:ascii="Times New Roman" w:eastAsia="Times New Roman" w:hAnsi="Times New Roman" w:cs="Times New Roman"/>
          <w:sz w:val="24"/>
          <w:szCs w:val="24"/>
        </w:rPr>
        <w:t>event</w:t>
      </w:r>
      <w:r w:rsidR="00BF391B" w:rsidRPr="00295FF4">
        <w:rPr>
          <w:rFonts w:ascii="Times New Roman" w:eastAsia="Times New Roman" w:hAnsi="Times New Roman" w:cs="Times New Roman"/>
          <w:sz w:val="24"/>
          <w:szCs w:val="24"/>
        </w:rPr>
        <w:t>s</w:t>
      </w:r>
      <w:r w:rsidR="001A5222" w:rsidRPr="00295FF4">
        <w:rPr>
          <w:rFonts w:ascii="Times New Roman" w:eastAsia="Times New Roman" w:hAnsi="Times New Roman" w:cs="Times New Roman"/>
          <w:sz w:val="24"/>
          <w:szCs w:val="24"/>
        </w:rPr>
        <w:t xml:space="preserve">. </w:t>
      </w:r>
      <w:r w:rsidR="00A93089">
        <w:rPr>
          <w:rFonts w:ascii="Times New Roman" w:eastAsia="Times New Roman" w:hAnsi="Times New Roman" w:cs="Times New Roman"/>
          <w:sz w:val="24"/>
          <w:szCs w:val="24"/>
        </w:rPr>
        <w:t>We</w:t>
      </w:r>
      <w:r w:rsidR="00A93089"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demonstrate the effectiveness and applicability of the approach</w:t>
      </w:r>
      <w:r w:rsidR="00A93089">
        <w:rPr>
          <w:rFonts w:ascii="Times New Roman" w:eastAsia="Times New Roman" w:hAnsi="Times New Roman" w:cs="Times New Roman"/>
          <w:sz w:val="24"/>
          <w:szCs w:val="24"/>
        </w:rPr>
        <w:t xml:space="preserve"> using simulated genetic data ge</w:t>
      </w:r>
      <w:r w:rsidR="00A07FFC">
        <w:rPr>
          <w:rFonts w:ascii="Times New Roman" w:eastAsia="Times New Roman" w:hAnsi="Times New Roman" w:cs="Times New Roman"/>
          <w:sz w:val="24"/>
          <w:szCs w:val="24"/>
        </w:rPr>
        <w:t>nerated using a</w:t>
      </w:r>
      <w:r w:rsidR="00841510" w:rsidRPr="00295FF4">
        <w:rPr>
          <w:rFonts w:ascii="Times New Roman" w:eastAsia="Times New Roman" w:hAnsi="Times New Roman" w:cs="Times New Roman"/>
          <w:sz w:val="24"/>
          <w:szCs w:val="24"/>
        </w:rPr>
        <w:t xml:space="preserve"> </w:t>
      </w:r>
      <w:r w:rsidR="001A5222" w:rsidRPr="00295FF4">
        <w:rPr>
          <w:rFonts w:ascii="Times New Roman" w:eastAsia="Times New Roman" w:hAnsi="Times New Roman" w:cs="Times New Roman"/>
          <w:sz w:val="24"/>
          <w:szCs w:val="24"/>
        </w:rPr>
        <w:t xml:space="preserve">spatially-explicit </w:t>
      </w:r>
      <w:r w:rsidR="00A93089">
        <w:rPr>
          <w:rFonts w:ascii="Times New Roman" w:eastAsia="Times New Roman" w:hAnsi="Times New Roman" w:cs="Times New Roman"/>
          <w:sz w:val="24"/>
          <w:szCs w:val="24"/>
        </w:rPr>
        <w:t>demo-genetic</w:t>
      </w:r>
      <w:r w:rsidR="001A5222" w:rsidRPr="00295FF4">
        <w:rPr>
          <w:rFonts w:ascii="Times New Roman" w:eastAsia="Times New Roman" w:hAnsi="Times New Roman" w:cs="Times New Roman"/>
          <w:sz w:val="24"/>
          <w:szCs w:val="24"/>
        </w:rPr>
        <w:t xml:space="preserve"> simulator</w:t>
      </w:r>
      <w:r w:rsidR="00841510" w:rsidRPr="00295FF4">
        <w:rPr>
          <w:rFonts w:ascii="Times New Roman" w:eastAsia="Times New Roman" w:hAnsi="Times New Roman" w:cs="Times New Roman"/>
          <w:sz w:val="24"/>
          <w:szCs w:val="24"/>
        </w:rPr>
        <w:t xml:space="preserve"> </w:t>
      </w:r>
      <w:r w:rsidR="00841510" w:rsidRPr="00295FF4">
        <w:rPr>
          <w:rFonts w:ascii="Times New Roman" w:eastAsia="Times New Roman" w:hAnsi="Times New Roman" w:cs="Times New Roman"/>
          <w:sz w:val="24"/>
          <w:szCs w:val="24"/>
        </w:rPr>
        <w:fldChar w:fldCharType="begin" w:fldLock="1"/>
      </w:r>
      <w:r w:rsidR="00B922D5">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Day, &amp; Dunham, 2017)","manualFormatting":"(CDMetaPOP; Landguth, Bearlin, Day, &amp; Dunham, 2017)","plainTextFormattedCitation":"(Landguth, Bearlin, Day, &amp; Dunham, 2017)","previouslyFormattedCitation":"(Landguth, Bearlin, Day, &amp; Dunham, 2017)"},"properties":{"noteIndex":0},"schema":"https://github.com/citation-style-language/schema/raw/master/csl-citation.json"}</w:instrText>
      </w:r>
      <w:r w:rsidR="00841510" w:rsidRPr="00295FF4">
        <w:rPr>
          <w:rFonts w:ascii="Times New Roman" w:eastAsia="Times New Roman" w:hAnsi="Times New Roman" w:cs="Times New Roman"/>
          <w:sz w:val="24"/>
          <w:szCs w:val="24"/>
        </w:rPr>
        <w:fldChar w:fldCharType="separate"/>
      </w:r>
      <w:r w:rsidR="00841510" w:rsidRPr="00295FF4">
        <w:rPr>
          <w:rFonts w:ascii="Times New Roman" w:eastAsia="Times New Roman" w:hAnsi="Times New Roman" w:cs="Times New Roman"/>
          <w:noProof/>
          <w:sz w:val="24"/>
          <w:szCs w:val="24"/>
        </w:rPr>
        <w:t>(</w:t>
      </w:r>
      <w:r w:rsidR="00B922D5" w:rsidRPr="00B922D5">
        <w:rPr>
          <w:rFonts w:ascii="Times New Roman" w:eastAsia="Times New Roman" w:hAnsi="Times New Roman" w:cs="Times New Roman"/>
          <w:i/>
          <w:noProof/>
          <w:sz w:val="24"/>
          <w:szCs w:val="24"/>
        </w:rPr>
        <w:t>CDMetaPOP</w:t>
      </w:r>
      <w:r w:rsidR="00A93089">
        <w:rPr>
          <w:rFonts w:ascii="Times New Roman" w:eastAsia="Times New Roman" w:hAnsi="Times New Roman" w:cs="Times New Roman"/>
          <w:noProof/>
          <w:sz w:val="24"/>
          <w:szCs w:val="24"/>
        </w:rPr>
        <w:t xml:space="preserve">; </w:t>
      </w:r>
      <w:r w:rsidR="00841510" w:rsidRPr="00295FF4">
        <w:rPr>
          <w:rFonts w:ascii="Times New Roman" w:eastAsia="Times New Roman" w:hAnsi="Times New Roman" w:cs="Times New Roman"/>
          <w:noProof/>
          <w:sz w:val="24"/>
          <w:szCs w:val="24"/>
        </w:rPr>
        <w:t>Landguth, Bearlin, Day, &amp; Dunham, 2017)</w:t>
      </w:r>
      <w:r w:rsidR="00841510" w:rsidRPr="00295FF4">
        <w:rPr>
          <w:rFonts w:ascii="Times New Roman" w:eastAsia="Times New Roman" w:hAnsi="Times New Roman" w:cs="Times New Roman"/>
          <w:sz w:val="24"/>
          <w:szCs w:val="24"/>
        </w:rPr>
        <w:fldChar w:fldCharType="end"/>
      </w:r>
      <w:r w:rsidR="001A5222" w:rsidRPr="00295FF4">
        <w:rPr>
          <w:rFonts w:ascii="Times New Roman" w:eastAsia="Times New Roman" w:hAnsi="Times New Roman" w:cs="Times New Roman"/>
          <w:sz w:val="24"/>
          <w:szCs w:val="24"/>
        </w:rPr>
        <w:t xml:space="preserve">. </w:t>
      </w:r>
      <w:r w:rsidR="00A93089">
        <w:rPr>
          <w:rFonts w:ascii="Times New Roman" w:eastAsia="Times New Roman" w:hAnsi="Times New Roman" w:cs="Times New Roman"/>
          <w:sz w:val="24"/>
          <w:szCs w:val="24"/>
        </w:rPr>
        <w:t xml:space="preserve">Our general approach was to simulate multiple </w:t>
      </w:r>
      <w:r w:rsidR="004E13A5" w:rsidRPr="00295FF4">
        <w:rPr>
          <w:rFonts w:ascii="Times New Roman" w:eastAsia="Times New Roman" w:hAnsi="Times New Roman" w:cs="Times New Roman"/>
          <w:sz w:val="24"/>
          <w:szCs w:val="24"/>
        </w:rPr>
        <w:t xml:space="preserve">scenarios </w:t>
      </w:r>
      <w:r w:rsidR="001411DE" w:rsidRPr="00295FF4">
        <w:rPr>
          <w:rFonts w:ascii="Times New Roman" w:eastAsia="Times New Roman" w:hAnsi="Times New Roman" w:cs="Times New Roman"/>
          <w:sz w:val="24"/>
          <w:szCs w:val="24"/>
        </w:rPr>
        <w:t xml:space="preserve">in which portions of a </w:t>
      </w:r>
      <w:r w:rsidR="004E13A5" w:rsidRPr="00295FF4">
        <w:rPr>
          <w:rFonts w:ascii="Times New Roman" w:eastAsia="Times New Roman" w:hAnsi="Times New Roman" w:cs="Times New Roman"/>
          <w:sz w:val="24"/>
          <w:szCs w:val="24"/>
        </w:rPr>
        <w:t xml:space="preserve">landscape </w:t>
      </w:r>
      <w:r w:rsidR="001411DE" w:rsidRPr="00295FF4">
        <w:rPr>
          <w:rFonts w:ascii="Times New Roman" w:eastAsia="Times New Roman" w:hAnsi="Times New Roman" w:cs="Times New Roman"/>
          <w:sz w:val="24"/>
          <w:szCs w:val="24"/>
        </w:rPr>
        <w:t xml:space="preserve">are </w:t>
      </w:r>
      <w:r w:rsidR="004E13A5" w:rsidRPr="00295FF4">
        <w:rPr>
          <w:rFonts w:ascii="Times New Roman" w:eastAsia="Times New Roman" w:hAnsi="Times New Roman" w:cs="Times New Roman"/>
          <w:sz w:val="24"/>
          <w:szCs w:val="24"/>
        </w:rPr>
        <w:t xml:space="preserve">affected by </w:t>
      </w:r>
      <w:r w:rsidR="00AF3595">
        <w:rPr>
          <w:rFonts w:ascii="Times New Roman" w:eastAsia="Times New Roman" w:hAnsi="Times New Roman" w:cs="Times New Roman"/>
          <w:sz w:val="24"/>
          <w:szCs w:val="24"/>
        </w:rPr>
        <w:t>a</w:t>
      </w:r>
      <w:r w:rsidR="001A5222"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non-selective demographic change</w:t>
      </w:r>
      <w:r w:rsidR="001A5222" w:rsidRPr="00295FF4">
        <w:rPr>
          <w:rStyle w:val="Marquedecommentaire"/>
          <w:rFonts w:ascii="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We then used T</w:t>
      </w:r>
      <w:r w:rsidR="00604C02" w:rsidRPr="00295FF4">
        <w:rPr>
          <w:rFonts w:ascii="Times New Roman" w:eastAsia="Times New Roman" w:hAnsi="Times New Roman" w:cs="Times New Roman"/>
          <w:sz w:val="24"/>
          <w:szCs w:val="24"/>
        </w:rPr>
        <w:t>GI</w:t>
      </w:r>
      <w:r w:rsidR="004E13A5"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lastRenderedPageBreak/>
        <w:t xml:space="preserve">to measure changes in </w:t>
      </w:r>
      <w:r w:rsidR="00033B96">
        <w:rPr>
          <w:rFonts w:ascii="Times New Roman" w:eastAsia="Times New Roman" w:hAnsi="Times New Roman" w:cs="Times New Roman"/>
          <w:sz w:val="24"/>
          <w:szCs w:val="24"/>
        </w:rPr>
        <w:t xml:space="preserve">the </w:t>
      </w:r>
      <w:r w:rsidR="004E13A5" w:rsidRPr="00295FF4">
        <w:rPr>
          <w:rFonts w:ascii="Times New Roman" w:eastAsia="Times New Roman" w:hAnsi="Times New Roman" w:cs="Times New Roman"/>
          <w:sz w:val="24"/>
          <w:szCs w:val="24"/>
        </w:rPr>
        <w:t xml:space="preserve">genetic </w:t>
      </w:r>
      <w:r w:rsidR="00CE0FF0">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of our populations</w:t>
      </w:r>
      <w:r w:rsidR="00461C2D">
        <w:rPr>
          <w:rFonts w:ascii="Times New Roman" w:eastAsia="Times New Roman" w:hAnsi="Times New Roman" w:cs="Times New Roman"/>
          <w:sz w:val="24"/>
          <w:szCs w:val="24"/>
        </w:rPr>
        <w:t xml:space="preserve"> under </w:t>
      </w:r>
      <w:r w:rsidR="00A93089">
        <w:rPr>
          <w:rFonts w:ascii="Times New Roman" w:eastAsia="Times New Roman" w:hAnsi="Times New Roman" w:cs="Times New Roman"/>
          <w:sz w:val="24"/>
          <w:szCs w:val="24"/>
        </w:rPr>
        <w:t xml:space="preserve">these </w:t>
      </w:r>
      <w:r w:rsidR="00461C2D">
        <w:rPr>
          <w:rFonts w:ascii="Times New Roman" w:eastAsia="Times New Roman" w:hAnsi="Times New Roman" w:cs="Times New Roman"/>
          <w:sz w:val="24"/>
          <w:szCs w:val="24"/>
        </w:rPr>
        <w:t xml:space="preserve">different demographic contexts. Specifically, </w:t>
      </w:r>
      <w:r w:rsidR="00DA5888" w:rsidRPr="00295FF4">
        <w:rPr>
          <w:rFonts w:ascii="Times New Roman" w:eastAsia="Times New Roman" w:hAnsi="Times New Roman" w:cs="Times New Roman"/>
          <w:sz w:val="24"/>
          <w:szCs w:val="24"/>
        </w:rPr>
        <w:t xml:space="preserve">we </w:t>
      </w:r>
      <w:r w:rsidR="00276516" w:rsidRPr="00295FF4">
        <w:rPr>
          <w:rFonts w:ascii="Times New Roman" w:eastAsia="Times New Roman" w:hAnsi="Times New Roman" w:cs="Times New Roman"/>
          <w:sz w:val="24"/>
          <w:szCs w:val="24"/>
        </w:rPr>
        <w:t>explore</w:t>
      </w:r>
      <w:r w:rsidR="00931038" w:rsidRPr="00295FF4">
        <w:rPr>
          <w:rFonts w:ascii="Times New Roman" w:eastAsia="Times New Roman" w:hAnsi="Times New Roman" w:cs="Times New Roman"/>
          <w:sz w:val="24"/>
          <w:szCs w:val="24"/>
        </w:rPr>
        <w:t>d</w:t>
      </w:r>
      <w:r w:rsidR="00276516" w:rsidRPr="00295FF4">
        <w:rPr>
          <w:rFonts w:ascii="Times New Roman" w:eastAsia="Times New Roman" w:hAnsi="Times New Roman" w:cs="Times New Roman"/>
          <w:sz w:val="24"/>
          <w:szCs w:val="24"/>
        </w:rPr>
        <w:t xml:space="preserve"> how dispersal </w:t>
      </w:r>
      <w:r w:rsidR="00965170" w:rsidRPr="00295FF4">
        <w:rPr>
          <w:rFonts w:ascii="Times New Roman" w:eastAsia="Times New Roman" w:hAnsi="Times New Roman" w:cs="Times New Roman"/>
          <w:sz w:val="24"/>
          <w:szCs w:val="24"/>
        </w:rPr>
        <w:t xml:space="preserve">ability, </w:t>
      </w:r>
      <w:r w:rsidR="00276516" w:rsidRPr="00295FF4">
        <w:rPr>
          <w:rFonts w:ascii="Times New Roman" w:eastAsia="Times New Roman" w:hAnsi="Times New Roman" w:cs="Times New Roman"/>
          <w:sz w:val="24"/>
          <w:szCs w:val="24"/>
        </w:rPr>
        <w:t>the number of populations</w:t>
      </w:r>
      <w:r w:rsidR="00931038" w:rsidRPr="00295FF4">
        <w:rPr>
          <w:rFonts w:ascii="Times New Roman" w:eastAsia="Times New Roman" w:hAnsi="Times New Roman" w:cs="Times New Roman"/>
          <w:sz w:val="24"/>
          <w:szCs w:val="24"/>
        </w:rPr>
        <w:t xml:space="preserve"> affected </w:t>
      </w:r>
      <w:r w:rsidR="00A93089">
        <w:rPr>
          <w:rFonts w:ascii="Times New Roman" w:eastAsia="Times New Roman" w:hAnsi="Times New Roman" w:cs="Times New Roman"/>
          <w:sz w:val="24"/>
          <w:szCs w:val="24"/>
        </w:rPr>
        <w:t xml:space="preserve">by </w:t>
      </w:r>
      <w:r w:rsidR="00931038" w:rsidRPr="00295FF4">
        <w:rPr>
          <w:rFonts w:ascii="Times New Roman" w:eastAsia="Times New Roman" w:hAnsi="Times New Roman" w:cs="Times New Roman"/>
          <w:sz w:val="24"/>
          <w:szCs w:val="24"/>
        </w:rPr>
        <w:t>a demographic event</w:t>
      </w:r>
      <w:r w:rsidR="00A93089">
        <w:rPr>
          <w:rFonts w:ascii="Times New Roman" w:eastAsia="Times New Roman" w:hAnsi="Times New Roman" w:cs="Times New Roman"/>
          <w:sz w:val="24"/>
          <w:szCs w:val="24"/>
        </w:rPr>
        <w:t xml:space="preserve"> (i.e., spatial extent)</w:t>
      </w:r>
      <w:r w:rsidR="00276516" w:rsidRPr="00295FF4">
        <w:rPr>
          <w:rFonts w:ascii="Times New Roman" w:eastAsia="Times New Roman" w:hAnsi="Times New Roman" w:cs="Times New Roman"/>
          <w:sz w:val="24"/>
          <w:szCs w:val="24"/>
        </w:rPr>
        <w:t>,</w:t>
      </w:r>
      <w:r w:rsidR="00931038" w:rsidRPr="00295FF4">
        <w:rPr>
          <w:rFonts w:ascii="Times New Roman" w:eastAsia="Times New Roman" w:hAnsi="Times New Roman" w:cs="Times New Roman"/>
          <w:sz w:val="24"/>
          <w:szCs w:val="24"/>
        </w:rPr>
        <w:t xml:space="preserve"> and</w:t>
      </w:r>
      <w:r w:rsidR="00276516" w:rsidRPr="00295FF4">
        <w:rPr>
          <w:rFonts w:ascii="Times New Roman" w:eastAsia="Times New Roman" w:hAnsi="Times New Roman" w:cs="Times New Roman"/>
          <w:sz w:val="24"/>
          <w:szCs w:val="24"/>
        </w:rPr>
        <w:t xml:space="preserve"> </w:t>
      </w:r>
      <w:r w:rsidR="00965170" w:rsidRPr="00295FF4">
        <w:rPr>
          <w:rFonts w:ascii="Times New Roman" w:eastAsia="Times New Roman" w:hAnsi="Times New Roman" w:cs="Times New Roman"/>
          <w:sz w:val="24"/>
          <w:szCs w:val="24"/>
        </w:rPr>
        <w:t>time between two sampling</w:t>
      </w:r>
      <w:r w:rsidR="005F394B" w:rsidRPr="00295FF4">
        <w:rPr>
          <w:rFonts w:ascii="Times New Roman" w:eastAsia="Times New Roman" w:hAnsi="Times New Roman" w:cs="Times New Roman"/>
          <w:sz w:val="24"/>
          <w:szCs w:val="24"/>
        </w:rPr>
        <w:t xml:space="preserve"> efforts</w:t>
      </w:r>
      <w:r w:rsidR="00DA5888" w:rsidRPr="00295FF4">
        <w:rPr>
          <w:rFonts w:ascii="Times New Roman" w:eastAsia="Times New Roman" w:hAnsi="Times New Roman" w:cs="Times New Roman"/>
          <w:sz w:val="24"/>
          <w:szCs w:val="24"/>
        </w:rPr>
        <w:t xml:space="preserve"> affect</w:t>
      </w:r>
      <w:r w:rsidR="00931038" w:rsidRPr="00295FF4">
        <w:rPr>
          <w:rFonts w:ascii="Times New Roman" w:eastAsia="Times New Roman" w:hAnsi="Times New Roman" w:cs="Times New Roman"/>
          <w:sz w:val="24"/>
          <w:szCs w:val="24"/>
        </w:rPr>
        <w:t>ed</w:t>
      </w:r>
      <w:r w:rsidR="00DA5888" w:rsidRPr="00295FF4">
        <w:rPr>
          <w:rFonts w:ascii="Times New Roman" w:eastAsia="Times New Roman" w:hAnsi="Times New Roman" w:cs="Times New Roman"/>
          <w:sz w:val="24"/>
          <w:szCs w:val="24"/>
        </w:rPr>
        <w:t xml:space="preserve"> </w:t>
      </w:r>
      <w:r w:rsidR="00B22380">
        <w:rPr>
          <w:rFonts w:ascii="Times New Roman" w:eastAsia="Times New Roman" w:hAnsi="Times New Roman" w:cs="Times New Roman"/>
          <w:sz w:val="24"/>
          <w:szCs w:val="24"/>
        </w:rPr>
        <w:t xml:space="preserve">our </w:t>
      </w:r>
      <w:r w:rsidR="00A93089">
        <w:rPr>
          <w:rFonts w:ascii="Times New Roman" w:eastAsia="Times New Roman" w:hAnsi="Times New Roman" w:cs="Times New Roman"/>
          <w:sz w:val="24"/>
          <w:szCs w:val="24"/>
        </w:rPr>
        <w:t xml:space="preserve">capacity to detect significant </w:t>
      </w:r>
      <w:r w:rsidR="00DA5888" w:rsidRPr="00295FF4">
        <w:rPr>
          <w:rFonts w:ascii="Times New Roman" w:eastAsia="Times New Roman" w:hAnsi="Times New Roman" w:cs="Times New Roman"/>
          <w:sz w:val="24"/>
          <w:szCs w:val="24"/>
        </w:rPr>
        <w:t>temporal variation in genetic diversity.</w:t>
      </w:r>
      <w:r w:rsidR="00276516" w:rsidRPr="00295FF4">
        <w:rPr>
          <w:rFonts w:ascii="Times New Roman" w:eastAsia="Times New Roman" w:hAnsi="Times New Roman" w:cs="Times New Roman"/>
          <w:sz w:val="24"/>
          <w:szCs w:val="24"/>
        </w:rPr>
        <w:t xml:space="preserve"> </w:t>
      </w:r>
      <w:r w:rsidR="00523484" w:rsidRPr="00295FF4">
        <w:rPr>
          <w:rFonts w:ascii="Times New Roman" w:eastAsia="Times New Roman" w:hAnsi="Times New Roman" w:cs="Times New Roman"/>
          <w:sz w:val="24"/>
          <w:szCs w:val="24"/>
        </w:rPr>
        <w:t>Performance was quantified using standard false positive/negative rates binary classification</w:t>
      </w:r>
      <w:r w:rsidR="00A93089">
        <w:rPr>
          <w:rFonts w:ascii="Times New Roman" w:eastAsia="Times New Roman" w:hAnsi="Times New Roman" w:cs="Times New Roman"/>
          <w:sz w:val="24"/>
          <w:szCs w:val="24"/>
        </w:rPr>
        <w:t xml:space="preserve"> </w:t>
      </w:r>
      <w:r w:rsidR="00A07FFC">
        <w:rPr>
          <w:rFonts w:ascii="Times New Roman" w:eastAsia="Times New Roman" w:hAnsi="Times New Roman" w:cs="Times New Roman"/>
          <w:sz w:val="24"/>
          <w:szCs w:val="24"/>
        </w:rPr>
        <w:fldChar w:fldCharType="begin" w:fldLock="1"/>
      </w:r>
      <w:r w:rsidR="00C37D52">
        <w:rPr>
          <w:rFonts w:ascii="Times New Roman" w:eastAsia="Times New Roman" w:hAnsi="Times New Roman" w:cs="Times New Roman"/>
          <w:sz w:val="24"/>
          <w:szCs w:val="24"/>
        </w:rPr>
        <w:instrText>ADDIN CSL_CITATION {"citationItems":[{"id":"ITEM-1","itemData":{"author":[{"dropping-particle":"","family":"Legendre","given":"Pierre","non-dropping-particle":"","parse-names":false,"suffix":""},{"dropping-particle":"","family":"Legendre","given":"Louis","non-dropping-particle":"","parse-names":false,"suffix":""}],"edition":"Third Engl","id":"ITEM-1","issued":{"date-parts":[["2012"]]},"publisher":"Elsevier","publisher-place":"Amsterdam","title":"Numerical Ecology","type":"book"},"uris":["http://www.mendeley.com/documents/?uuid=59d90cfa-9c0b-486e-84de-e29ce055bc9c"]}],"mendeley":{"formattedCitation":"(Legendre &amp; Legendre, 2012)","plainTextFormattedCitation":"(Legendre &amp; Legendre, 2012)","previouslyFormattedCitation":"(Legendre &amp; Legendre, 2012)"},"properties":{"noteIndex":0},"schema":"https://github.com/citation-style-language/schema/raw/master/csl-citation.json"}</w:instrText>
      </w:r>
      <w:r w:rsidR="00A07FFC">
        <w:rPr>
          <w:rFonts w:ascii="Times New Roman" w:eastAsia="Times New Roman" w:hAnsi="Times New Roman" w:cs="Times New Roman"/>
          <w:sz w:val="24"/>
          <w:szCs w:val="24"/>
        </w:rPr>
        <w:fldChar w:fldCharType="separate"/>
      </w:r>
      <w:r w:rsidR="00A07FFC" w:rsidRPr="00A07FFC">
        <w:rPr>
          <w:rFonts w:ascii="Times New Roman" w:eastAsia="Times New Roman" w:hAnsi="Times New Roman" w:cs="Times New Roman"/>
          <w:noProof/>
          <w:sz w:val="24"/>
          <w:szCs w:val="24"/>
        </w:rPr>
        <w:t>(Legendre &amp; Legendre, 2012)</w:t>
      </w:r>
      <w:r w:rsidR="00A07FFC">
        <w:rPr>
          <w:rFonts w:ascii="Times New Roman" w:eastAsia="Times New Roman" w:hAnsi="Times New Roman" w:cs="Times New Roman"/>
          <w:sz w:val="24"/>
          <w:szCs w:val="24"/>
        </w:rPr>
        <w:fldChar w:fldCharType="end"/>
      </w:r>
      <w:r w:rsidR="00523484" w:rsidRPr="00295FF4">
        <w:rPr>
          <w:rFonts w:ascii="Times New Roman" w:eastAsia="Times New Roman" w:hAnsi="Times New Roman" w:cs="Times New Roman"/>
          <w:sz w:val="24"/>
          <w:szCs w:val="24"/>
        </w:rPr>
        <w:t xml:space="preserve">. </w:t>
      </w:r>
      <w:r w:rsidR="00276516" w:rsidRPr="00295FF4">
        <w:rPr>
          <w:rFonts w:ascii="Times New Roman" w:eastAsia="Times New Roman" w:hAnsi="Times New Roman" w:cs="Times New Roman"/>
          <w:sz w:val="24"/>
          <w:szCs w:val="24"/>
        </w:rPr>
        <w:t xml:space="preserve">We predict </w:t>
      </w:r>
      <w:r w:rsidR="00A92DD0" w:rsidRPr="00295FF4">
        <w:rPr>
          <w:rFonts w:ascii="Times New Roman" w:eastAsia="Times New Roman" w:hAnsi="Times New Roman" w:cs="Times New Roman"/>
          <w:sz w:val="24"/>
          <w:szCs w:val="24"/>
        </w:rPr>
        <w:t xml:space="preserve">that </w:t>
      </w:r>
      <w:r w:rsidR="003F3E31">
        <w:rPr>
          <w:rFonts w:ascii="Times New Roman" w:eastAsia="Times New Roman" w:hAnsi="Times New Roman" w:cs="Times New Roman"/>
          <w:sz w:val="24"/>
          <w:szCs w:val="24"/>
        </w:rPr>
        <w:t xml:space="preserve">our ability to detect historical demographic changes </w:t>
      </w:r>
      <w:r w:rsidR="00523484" w:rsidRPr="00295FF4">
        <w:rPr>
          <w:rFonts w:ascii="Times New Roman" w:eastAsia="Times New Roman" w:hAnsi="Times New Roman" w:cs="Times New Roman"/>
          <w:sz w:val="24"/>
          <w:szCs w:val="24"/>
        </w:rPr>
        <w:t>w</w:t>
      </w:r>
      <w:r w:rsidR="00931038" w:rsidRPr="00295FF4">
        <w:rPr>
          <w:rFonts w:ascii="Times New Roman" w:eastAsia="Times New Roman" w:hAnsi="Times New Roman" w:cs="Times New Roman"/>
          <w:sz w:val="24"/>
          <w:szCs w:val="24"/>
        </w:rPr>
        <w:t>ould</w:t>
      </w:r>
      <w:r w:rsidR="005F394B" w:rsidRPr="00295FF4">
        <w:rPr>
          <w:rFonts w:ascii="Times New Roman" w:eastAsia="Times New Roman" w:hAnsi="Times New Roman" w:cs="Times New Roman"/>
          <w:sz w:val="24"/>
          <w:szCs w:val="24"/>
        </w:rPr>
        <w:t xml:space="preserve"> </w:t>
      </w:r>
      <w:r w:rsidR="0024289D" w:rsidRPr="00295FF4">
        <w:rPr>
          <w:rFonts w:ascii="Times New Roman" w:eastAsia="Times New Roman" w:hAnsi="Times New Roman" w:cs="Times New Roman"/>
          <w:sz w:val="24"/>
          <w:szCs w:val="24"/>
        </w:rPr>
        <w:t xml:space="preserve">be </w:t>
      </w:r>
      <w:r w:rsidR="005F394B" w:rsidRPr="00295FF4">
        <w:rPr>
          <w:rFonts w:ascii="Times New Roman" w:eastAsia="Times New Roman" w:hAnsi="Times New Roman" w:cs="Times New Roman"/>
          <w:sz w:val="24"/>
          <w:szCs w:val="24"/>
        </w:rPr>
        <w:t xml:space="preserve">lower with increasing dispersal ability because of </w:t>
      </w:r>
      <w:r w:rsidR="00AA3A0B" w:rsidRPr="00295FF4">
        <w:rPr>
          <w:rFonts w:ascii="Times New Roman" w:eastAsia="Times New Roman" w:hAnsi="Times New Roman" w:cs="Times New Roman"/>
          <w:sz w:val="24"/>
          <w:szCs w:val="24"/>
        </w:rPr>
        <w:t xml:space="preserve">the homogenizing effect of </w:t>
      </w:r>
      <w:r w:rsidR="005F394B" w:rsidRPr="00295FF4">
        <w:rPr>
          <w:rFonts w:ascii="Times New Roman" w:eastAsia="Times New Roman" w:hAnsi="Times New Roman" w:cs="Times New Roman"/>
          <w:sz w:val="24"/>
          <w:szCs w:val="24"/>
        </w:rPr>
        <w:t xml:space="preserve">higher gene flow. </w:t>
      </w:r>
      <w:r w:rsidR="00276516" w:rsidRPr="00295FF4">
        <w:rPr>
          <w:rFonts w:ascii="Times New Roman" w:eastAsia="Times New Roman" w:hAnsi="Times New Roman" w:cs="Times New Roman"/>
          <w:sz w:val="24"/>
          <w:szCs w:val="24"/>
        </w:rPr>
        <w:t xml:space="preserve">We </w:t>
      </w:r>
      <w:r w:rsidR="003F3E31">
        <w:rPr>
          <w:rFonts w:ascii="Times New Roman" w:eastAsia="Times New Roman" w:hAnsi="Times New Roman" w:cs="Times New Roman"/>
          <w:sz w:val="24"/>
          <w:szCs w:val="24"/>
        </w:rPr>
        <w:t xml:space="preserve">also </w:t>
      </w:r>
      <w:r w:rsidR="00276516" w:rsidRPr="00295FF4">
        <w:rPr>
          <w:rFonts w:ascii="Times New Roman" w:eastAsia="Times New Roman" w:hAnsi="Times New Roman" w:cs="Times New Roman"/>
          <w:sz w:val="24"/>
          <w:szCs w:val="24"/>
        </w:rPr>
        <w:t xml:space="preserve">predict that the longer the time between </w:t>
      </w:r>
      <w:r w:rsidR="00A93089">
        <w:rPr>
          <w:rFonts w:ascii="Times New Roman" w:eastAsia="Times New Roman" w:hAnsi="Times New Roman" w:cs="Times New Roman"/>
          <w:sz w:val="24"/>
          <w:szCs w:val="24"/>
        </w:rPr>
        <w:t xml:space="preserve">successive </w:t>
      </w:r>
      <w:r w:rsidR="00276516" w:rsidRPr="00295FF4">
        <w:rPr>
          <w:rFonts w:ascii="Times New Roman" w:eastAsia="Times New Roman" w:hAnsi="Times New Roman" w:cs="Times New Roman"/>
          <w:sz w:val="24"/>
          <w:szCs w:val="24"/>
        </w:rPr>
        <w:t>sampling,</w:t>
      </w:r>
      <w:r w:rsidR="005F394B" w:rsidRPr="00295FF4">
        <w:rPr>
          <w:rFonts w:ascii="Times New Roman" w:eastAsia="Times New Roman" w:hAnsi="Times New Roman" w:cs="Times New Roman"/>
          <w:sz w:val="24"/>
          <w:szCs w:val="24"/>
        </w:rPr>
        <w:t xml:space="preserve"> regardless of when an event occurred between them,</w:t>
      </w:r>
      <w:r w:rsidR="00276516" w:rsidRPr="00295FF4">
        <w:rPr>
          <w:rFonts w:ascii="Times New Roman" w:eastAsia="Times New Roman" w:hAnsi="Times New Roman" w:cs="Times New Roman"/>
          <w:sz w:val="24"/>
          <w:szCs w:val="24"/>
        </w:rPr>
        <w:t xml:space="preserve"> the harder it will be to identify where and whe</w:t>
      </w:r>
      <w:r w:rsidR="00B22380">
        <w:rPr>
          <w:rFonts w:ascii="Times New Roman" w:eastAsia="Times New Roman" w:hAnsi="Times New Roman" w:cs="Times New Roman"/>
          <w:sz w:val="24"/>
          <w:szCs w:val="24"/>
        </w:rPr>
        <w:t>n a demographic event occurred.</w:t>
      </w:r>
      <w:r w:rsidR="002268C5">
        <w:rPr>
          <w:rFonts w:ascii="Times New Roman" w:eastAsia="Times New Roman" w:hAnsi="Times New Roman" w:cs="Times New Roman"/>
          <w:sz w:val="24"/>
          <w:szCs w:val="24"/>
        </w:rPr>
        <w:t xml:space="preserve"> Finally, we illustrate our approach by applying it to a real genetic dataset and compare our results with earlier indirect analyses.</w:t>
      </w:r>
    </w:p>
    <w:p w14:paraId="6382A033" w14:textId="77777777" w:rsidR="00AA4E39" w:rsidRPr="0007763B" w:rsidRDefault="00AA4E39" w:rsidP="00A51948">
      <w:pPr>
        <w:spacing w:before="240" w:after="240" w:line="480" w:lineRule="auto"/>
        <w:rPr>
          <w:rFonts w:ascii="Times New Roman" w:eastAsia="Times New Roman" w:hAnsi="Times New Roman" w:cs="Times New Roman"/>
          <w:sz w:val="24"/>
          <w:szCs w:val="24"/>
        </w:rPr>
      </w:pPr>
    </w:p>
    <w:p w14:paraId="7FD0975B" w14:textId="283FBF36" w:rsidR="004E13A5"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METHODS</w:t>
      </w:r>
    </w:p>
    <w:p w14:paraId="309755A8" w14:textId="76DAFFB9" w:rsidR="00E97F87" w:rsidRDefault="00B76004" w:rsidP="00A51948">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Adapting </w:t>
      </w:r>
      <w:r w:rsidR="00E97F87" w:rsidRPr="00B76004">
        <w:rPr>
          <w:rFonts w:ascii="Times New Roman" w:eastAsia="Times New Roman" w:hAnsi="Times New Roman" w:cs="Times New Roman"/>
          <w:i/>
          <w:sz w:val="24"/>
          <w:szCs w:val="24"/>
        </w:rPr>
        <w:t>Temporal Beta</w:t>
      </w:r>
      <w:r w:rsidR="0099229B">
        <w:rPr>
          <w:rFonts w:ascii="Times New Roman" w:eastAsia="Times New Roman" w:hAnsi="Times New Roman" w:cs="Times New Roman"/>
          <w:i/>
          <w:sz w:val="24"/>
          <w:szCs w:val="24"/>
        </w:rPr>
        <w:t xml:space="preserve"> diversity I</w:t>
      </w:r>
      <w:r w:rsidR="00E97F87" w:rsidRPr="00B76004">
        <w:rPr>
          <w:rFonts w:ascii="Times New Roman" w:eastAsia="Times New Roman" w:hAnsi="Times New Roman" w:cs="Times New Roman"/>
          <w:i/>
          <w:sz w:val="24"/>
          <w:szCs w:val="24"/>
        </w:rPr>
        <w:t>ndices for genetic data</w:t>
      </w:r>
    </w:p>
    <w:p w14:paraId="6F257F59" w14:textId="5810701A" w:rsidR="007D68AE" w:rsidRDefault="00131E2F" w:rsidP="00AF3E77">
      <w:pPr>
        <w:spacing w:before="240"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Calculating </w:t>
      </w:r>
      <w:r w:rsidR="002F53A6">
        <w:rPr>
          <w:rFonts w:ascii="Times New Roman" w:eastAsia="Times New Roman" w:hAnsi="Times New Roman" w:cs="Times New Roman"/>
          <w:sz w:val="24"/>
          <w:szCs w:val="24"/>
          <w:lang w:val="en-GB"/>
        </w:rPr>
        <w:t>TBI involves computing dissimilarities</w:t>
      </w:r>
      <w:r w:rsidR="002F53A6" w:rsidRPr="002F53A6">
        <w:rPr>
          <w:rFonts w:ascii="Times New Roman" w:eastAsia="Times New Roman" w:hAnsi="Times New Roman" w:cs="Times New Roman"/>
          <w:sz w:val="24"/>
          <w:szCs w:val="24"/>
          <w:lang w:val="en-GB"/>
        </w:rPr>
        <w:t xml:space="preserve"> in species composition</w:t>
      </w:r>
      <w:r w:rsidR="003854C0">
        <w:rPr>
          <w:rFonts w:ascii="Times New Roman" w:eastAsia="Times New Roman" w:hAnsi="Times New Roman" w:cs="Times New Roman"/>
          <w:sz w:val="24"/>
          <w:szCs w:val="24"/>
          <w:lang w:val="en-GB"/>
        </w:rPr>
        <w:t xml:space="preserve"> (see Legendre &amp; Legendre 2012 for an overview</w:t>
      </w:r>
      <w:r w:rsidR="004D4681">
        <w:rPr>
          <w:rFonts w:ascii="Times New Roman" w:eastAsia="Times New Roman" w:hAnsi="Times New Roman" w:cs="Times New Roman"/>
          <w:sz w:val="24"/>
          <w:szCs w:val="24"/>
          <w:lang w:val="en-GB"/>
        </w:rPr>
        <w:t xml:space="preserve"> of available dissimilarities</w:t>
      </w:r>
      <w:r w:rsidR="00045E93">
        <w:rPr>
          <w:rFonts w:ascii="Times New Roman" w:eastAsia="Times New Roman" w:hAnsi="Times New Roman" w:cs="Times New Roman"/>
          <w:sz w:val="24"/>
          <w:szCs w:val="24"/>
          <w:lang w:val="en-GB"/>
        </w:rPr>
        <w:t xml:space="preserve">, and </w:t>
      </w:r>
      <w:r w:rsidR="008726B1">
        <w:rPr>
          <w:rFonts w:ascii="Times New Roman" w:eastAsia="Times New Roman" w:hAnsi="Times New Roman" w:cs="Times New Roman"/>
          <w:sz w:val="24"/>
          <w:szCs w:val="24"/>
          <w:lang w:val="en-GB"/>
        </w:rPr>
        <w:fldChar w:fldCharType="begin" w:fldLock="1"/>
      </w:r>
      <w:r w:rsidR="00A40866">
        <w:rPr>
          <w:rFonts w:ascii="Times New Roman" w:eastAsia="Times New Roman" w:hAnsi="Times New Roman" w:cs="Times New Roman"/>
          <w:sz w:val="24"/>
          <w:szCs w:val="24"/>
          <w:lang w:val="en-GB"/>
        </w:rPr>
        <w:instrText>ADDIN CSL_CITATION {"citationItems":[{"id":"ITEM-1","itemData":{"DOI":"10.1111/ele.12141","ISSN":"1461023X","abstract":"Beta diversity can be measured in different ways. Among these, the total variance of the community data table Y can be used as an estimate of beta diversity. We show how the total variance of Y can be calculated either directly or through a dissimilarity matrix obtained using any dissimilarity index deemed appropriate for pairwise comparisons of community composition data. We addressed the question of which index to use by coding 16 indices using 14 properties that are necessary for beta assessment, comparability among data sets, sampling issues and ordination. Our comparison analysis classified the coefficients under study into five types, three of which are appropriate for beta diversity assessment. Our approach links the concept of beta diversity with the analysis of community data by commonly used methods like ordination and anova. Total beta can be partitioned into Species Contributions (SCBD: degree of variation of individual species across the study area) and Local Contributions (LCBD: comparative indicators of the ecological uniqueness of the sites) to Beta Diversity. Moreover, total beta can be broken up into within- and among-group components by manova, into orthogonal axes by ordination, into spatial scales by eigenfunction analysis or among explanatory data sets by variation partitioning.","author":[{"dropping-particle":"","family":"Legendre","given":"Pierre","non-dropping-particle":"","parse-names":false,"suffix":""},{"dropping-particle":"","family":"Cáceres","given":"Miquel","non-dropping-particle":"De","parse-names":false,"suffix":""}],"container-title":"Ecology Letters","id":"ITEM-1","issue":"8","issued":{"date-parts":[["2013"]]},"page":"951-963","title":"Beta diversity as the variance of community data: Dissimilarity coefficients and partitioning","type":"article-journal","volume":"16"},"uris":["http://www.mendeley.com/documents/?uuid=3740870f-b1f6-4aae-b656-00a16fb06b34"]}],"mendeley":{"formattedCitation":"(Legendre &amp; De Cáceres, 2013)","manualFormatting":"Legendre &amp; De Cáceres, 2013","plainTextFormattedCitation":"(Legendre &amp; De Cáceres, 2013)","previouslyFormattedCitation":"(Legendre &amp; De Cáceres, 2013)"},"properties":{"noteIndex":0},"schema":"https://github.com/citation-style-language/schema/raw/master/csl-citation.json"}</w:instrText>
      </w:r>
      <w:r w:rsidR="008726B1">
        <w:rPr>
          <w:rFonts w:ascii="Times New Roman" w:eastAsia="Times New Roman" w:hAnsi="Times New Roman" w:cs="Times New Roman"/>
          <w:sz w:val="24"/>
          <w:szCs w:val="24"/>
          <w:lang w:val="en-GB"/>
        </w:rPr>
        <w:fldChar w:fldCharType="separate"/>
      </w:r>
      <w:r w:rsidR="008726B1" w:rsidRPr="008726B1">
        <w:rPr>
          <w:rFonts w:ascii="Times New Roman" w:eastAsia="Times New Roman" w:hAnsi="Times New Roman" w:cs="Times New Roman"/>
          <w:noProof/>
          <w:sz w:val="24"/>
          <w:szCs w:val="24"/>
          <w:lang w:val="en-GB"/>
        </w:rPr>
        <w:t>Legendre &amp; De Cáceres, 2013</w:t>
      </w:r>
      <w:r w:rsidR="008726B1">
        <w:rPr>
          <w:rFonts w:ascii="Times New Roman" w:eastAsia="Times New Roman" w:hAnsi="Times New Roman" w:cs="Times New Roman"/>
          <w:sz w:val="24"/>
          <w:szCs w:val="24"/>
          <w:lang w:val="en-GB"/>
        </w:rPr>
        <w:fldChar w:fldCharType="end"/>
      </w:r>
      <w:r w:rsidR="008726B1">
        <w:rPr>
          <w:rFonts w:ascii="Times New Roman" w:eastAsia="Times New Roman" w:hAnsi="Times New Roman" w:cs="Times New Roman"/>
          <w:sz w:val="24"/>
          <w:szCs w:val="24"/>
          <w:lang w:val="en-GB"/>
        </w:rPr>
        <w:t xml:space="preserve"> </w:t>
      </w:r>
      <w:r w:rsidR="00045E93">
        <w:rPr>
          <w:rFonts w:ascii="Times New Roman" w:eastAsia="Times New Roman" w:hAnsi="Times New Roman" w:cs="Times New Roman"/>
          <w:sz w:val="24"/>
          <w:szCs w:val="24"/>
          <w:lang w:val="en-GB"/>
        </w:rPr>
        <w:t>for criteria to determine the indices that are appropriate for beta diversity studies</w:t>
      </w:r>
      <w:r w:rsidR="003854C0">
        <w:rPr>
          <w:rFonts w:ascii="Times New Roman" w:eastAsia="Times New Roman" w:hAnsi="Times New Roman" w:cs="Times New Roman"/>
          <w:sz w:val="24"/>
          <w:szCs w:val="24"/>
          <w:lang w:val="en-GB"/>
        </w:rPr>
        <w:t>)</w:t>
      </w:r>
      <w:r w:rsidR="002F53A6" w:rsidRPr="002F53A6">
        <w:rPr>
          <w:rFonts w:ascii="Times New Roman" w:eastAsia="Times New Roman" w:hAnsi="Times New Roman" w:cs="Times New Roman"/>
          <w:sz w:val="24"/>
          <w:szCs w:val="24"/>
          <w:lang w:val="en-GB"/>
        </w:rPr>
        <w:t xml:space="preserve"> </w:t>
      </w:r>
      <w:r w:rsidR="002F53A6">
        <w:rPr>
          <w:rFonts w:ascii="Times New Roman" w:eastAsia="Times New Roman" w:hAnsi="Times New Roman" w:cs="Times New Roman"/>
          <w:sz w:val="24"/>
          <w:szCs w:val="24"/>
          <w:lang w:val="en-GB"/>
        </w:rPr>
        <w:t xml:space="preserve">between </w:t>
      </w:r>
      <w:r w:rsidR="00713536">
        <w:rPr>
          <w:rFonts w:ascii="Times New Roman" w:eastAsia="Times New Roman" w:hAnsi="Times New Roman" w:cs="Times New Roman"/>
          <w:sz w:val="24"/>
          <w:szCs w:val="24"/>
          <w:lang w:val="en-GB"/>
        </w:rPr>
        <w:t>the data sampled at two different times at each site</w:t>
      </w:r>
      <w:r w:rsidR="004D4681">
        <w:rPr>
          <w:rFonts w:ascii="Times New Roman" w:eastAsia="Times New Roman" w:hAnsi="Times New Roman" w:cs="Times New Roman"/>
          <w:sz w:val="24"/>
          <w:szCs w:val="24"/>
          <w:lang w:val="en-GB"/>
        </w:rPr>
        <w:t>,</w:t>
      </w:r>
      <w:r w:rsidR="002F53A6">
        <w:rPr>
          <w:rFonts w:ascii="Times New Roman" w:eastAsia="Times New Roman" w:hAnsi="Times New Roman" w:cs="Times New Roman"/>
          <w:sz w:val="24"/>
          <w:szCs w:val="24"/>
          <w:lang w:val="en-GB"/>
        </w:rPr>
        <w:t xml:space="preserve"> and testing the significance </w:t>
      </w:r>
      <w:r w:rsidR="00713536">
        <w:rPr>
          <w:rFonts w:ascii="Times New Roman" w:eastAsia="Times New Roman" w:hAnsi="Times New Roman" w:cs="Times New Roman"/>
          <w:sz w:val="24"/>
          <w:szCs w:val="24"/>
          <w:lang w:val="en-GB"/>
        </w:rPr>
        <w:t xml:space="preserve">of these indices </w:t>
      </w:r>
      <w:r w:rsidR="002F53A6">
        <w:rPr>
          <w:rFonts w:ascii="Times New Roman" w:eastAsia="Times New Roman" w:hAnsi="Times New Roman" w:cs="Times New Roman"/>
          <w:sz w:val="24"/>
          <w:szCs w:val="24"/>
          <w:lang w:val="en-GB"/>
        </w:rPr>
        <w:t xml:space="preserve">through </w:t>
      </w:r>
      <w:r w:rsidR="00713536">
        <w:rPr>
          <w:rFonts w:ascii="Times New Roman" w:eastAsia="Times New Roman" w:hAnsi="Times New Roman" w:cs="Times New Roman"/>
          <w:sz w:val="24"/>
          <w:szCs w:val="24"/>
          <w:lang w:val="en-GB"/>
        </w:rPr>
        <w:t xml:space="preserve">simultaneous </w:t>
      </w:r>
      <w:r w:rsidR="002F53A6">
        <w:rPr>
          <w:rFonts w:ascii="Times New Roman" w:eastAsia="Times New Roman" w:hAnsi="Times New Roman" w:cs="Times New Roman"/>
          <w:sz w:val="24"/>
          <w:szCs w:val="24"/>
          <w:lang w:val="en-GB"/>
        </w:rPr>
        <w:t xml:space="preserve">permutations of the </w:t>
      </w:r>
      <w:r w:rsidR="00713536">
        <w:rPr>
          <w:rFonts w:ascii="Times New Roman" w:eastAsia="Times New Roman" w:hAnsi="Times New Roman" w:cs="Times New Roman"/>
          <w:sz w:val="24"/>
          <w:szCs w:val="24"/>
          <w:lang w:val="en-GB"/>
        </w:rPr>
        <w:t xml:space="preserve">two </w:t>
      </w:r>
      <w:r w:rsidR="002F53A6">
        <w:rPr>
          <w:rFonts w:ascii="Times New Roman" w:eastAsia="Times New Roman" w:hAnsi="Times New Roman" w:cs="Times New Roman"/>
          <w:sz w:val="24"/>
          <w:szCs w:val="24"/>
          <w:lang w:val="en-GB"/>
        </w:rPr>
        <w:t>site-</w:t>
      </w:r>
      <w:r w:rsidR="00713536">
        <w:rPr>
          <w:rFonts w:ascii="Times New Roman" w:eastAsia="Times New Roman" w:hAnsi="Times New Roman" w:cs="Times New Roman"/>
          <w:sz w:val="24"/>
          <w:szCs w:val="24"/>
          <w:lang w:val="en-GB"/>
        </w:rPr>
        <w:t>by-</w:t>
      </w:r>
      <w:r w:rsidR="002F53A6">
        <w:rPr>
          <w:rFonts w:ascii="Times New Roman" w:eastAsia="Times New Roman" w:hAnsi="Times New Roman" w:cs="Times New Roman"/>
          <w:sz w:val="24"/>
          <w:szCs w:val="24"/>
          <w:lang w:val="en-GB"/>
        </w:rPr>
        <w:t xml:space="preserve">species input matrices. </w:t>
      </w:r>
      <w:r w:rsidR="00A84ED9">
        <w:rPr>
          <w:rFonts w:ascii="Times New Roman" w:eastAsia="Times New Roman" w:hAnsi="Times New Roman" w:cs="Times New Roman"/>
          <w:sz w:val="24"/>
          <w:szCs w:val="24"/>
          <w:lang w:val="en-GB"/>
        </w:rPr>
        <w:t xml:space="preserve">In extending TBI to </w:t>
      </w:r>
      <w:r w:rsidR="002F53A6">
        <w:rPr>
          <w:rFonts w:ascii="Times New Roman" w:eastAsia="Times New Roman" w:hAnsi="Times New Roman" w:cs="Times New Roman"/>
          <w:sz w:val="24"/>
          <w:szCs w:val="24"/>
          <w:lang w:val="en-GB"/>
        </w:rPr>
        <w:t>TGI</w:t>
      </w:r>
      <w:r w:rsidR="004441A5">
        <w:rPr>
          <w:rFonts w:ascii="Times New Roman" w:eastAsia="Times New Roman" w:hAnsi="Times New Roman" w:cs="Times New Roman"/>
          <w:sz w:val="24"/>
          <w:szCs w:val="24"/>
          <w:lang w:val="en-GB"/>
        </w:rPr>
        <w:t>,</w:t>
      </w:r>
      <w:r w:rsidR="002F53A6">
        <w:rPr>
          <w:rFonts w:ascii="Times New Roman" w:eastAsia="Times New Roman" w:hAnsi="Times New Roman" w:cs="Times New Roman"/>
          <w:sz w:val="24"/>
          <w:szCs w:val="24"/>
          <w:lang w:val="en-GB"/>
        </w:rPr>
        <w:t xml:space="preserve"> we considered population-level genotype frequency matrices as input, </w:t>
      </w:r>
      <w:r w:rsidR="00A277A6">
        <w:rPr>
          <w:rFonts w:ascii="Times New Roman" w:eastAsia="Times New Roman" w:hAnsi="Times New Roman" w:cs="Times New Roman"/>
          <w:sz w:val="24"/>
          <w:szCs w:val="24"/>
          <w:lang w:val="en-GB"/>
        </w:rPr>
        <w:t xml:space="preserve">and </w:t>
      </w:r>
      <w:r w:rsidR="006368E7">
        <w:rPr>
          <w:rFonts w:ascii="Times New Roman" w:eastAsia="Times New Roman" w:hAnsi="Times New Roman" w:cs="Times New Roman"/>
          <w:sz w:val="24"/>
          <w:szCs w:val="24"/>
          <w:lang w:val="en-GB"/>
        </w:rPr>
        <w:t xml:space="preserve">used </w:t>
      </w:r>
      <w:r w:rsidR="00713536">
        <w:rPr>
          <w:rFonts w:ascii="Times New Roman" w:eastAsia="Times New Roman" w:hAnsi="Times New Roman" w:cs="Times New Roman"/>
          <w:sz w:val="24"/>
          <w:szCs w:val="24"/>
          <w:lang w:val="en-GB"/>
        </w:rPr>
        <w:t xml:space="preserve">as dissimilarity the </w:t>
      </w:r>
      <w:r w:rsidR="006368E7">
        <w:rPr>
          <w:rFonts w:ascii="Times New Roman" w:eastAsia="Times New Roman" w:hAnsi="Times New Roman" w:cs="Times New Roman"/>
          <w:sz w:val="24"/>
          <w:szCs w:val="24"/>
          <w:lang w:val="en-GB"/>
        </w:rPr>
        <w:t>genetic distances</w:t>
      </w:r>
      <w:r w:rsidR="00A277A6">
        <w:rPr>
          <w:rFonts w:ascii="Times New Roman" w:eastAsia="Times New Roman" w:hAnsi="Times New Roman" w:cs="Times New Roman"/>
          <w:sz w:val="24"/>
          <w:szCs w:val="24"/>
          <w:lang w:val="en-GB"/>
        </w:rPr>
        <w:t xml:space="preserve"> </w:t>
      </w:r>
      <w:r w:rsidR="00713536">
        <w:rPr>
          <w:rFonts w:ascii="Times New Roman" w:eastAsia="Times New Roman" w:hAnsi="Times New Roman" w:cs="Times New Roman"/>
          <w:sz w:val="24"/>
          <w:szCs w:val="24"/>
          <w:lang w:val="en-GB"/>
        </w:rPr>
        <w:t xml:space="preserve">that measure the </w:t>
      </w:r>
      <w:r w:rsidR="00A277A6">
        <w:rPr>
          <w:rFonts w:ascii="Times New Roman" w:eastAsia="Times New Roman" w:hAnsi="Times New Roman" w:cs="Times New Roman"/>
          <w:sz w:val="24"/>
          <w:szCs w:val="24"/>
          <w:lang w:val="en-GB"/>
        </w:rPr>
        <w:t xml:space="preserve">genetic separation </w:t>
      </w:r>
      <w:r w:rsidR="00713536">
        <w:rPr>
          <w:rFonts w:ascii="Times New Roman" w:eastAsia="Times New Roman" w:hAnsi="Times New Roman" w:cs="Times New Roman"/>
          <w:sz w:val="24"/>
          <w:szCs w:val="24"/>
          <w:lang w:val="en-GB"/>
        </w:rPr>
        <w:t xml:space="preserve">between populations </w:t>
      </w:r>
      <w:r w:rsidR="00A277A6">
        <w:rPr>
          <w:rFonts w:ascii="Times New Roman" w:eastAsia="Times New Roman" w:hAnsi="Times New Roman" w:cs="Times New Roman"/>
          <w:sz w:val="24"/>
          <w:szCs w:val="24"/>
          <w:lang w:val="en-GB"/>
        </w:rPr>
        <w:t xml:space="preserve">sampled </w:t>
      </w:r>
      <w:r w:rsidR="00713536">
        <w:rPr>
          <w:rFonts w:ascii="Times New Roman" w:eastAsia="Times New Roman" w:hAnsi="Times New Roman" w:cs="Times New Roman"/>
          <w:sz w:val="24"/>
          <w:szCs w:val="24"/>
          <w:lang w:val="en-GB"/>
        </w:rPr>
        <w:t xml:space="preserve">at two </w:t>
      </w:r>
      <w:r w:rsidR="004F3DEA">
        <w:rPr>
          <w:rFonts w:ascii="Times New Roman" w:eastAsia="Times New Roman" w:hAnsi="Times New Roman" w:cs="Times New Roman"/>
          <w:sz w:val="24"/>
          <w:szCs w:val="24"/>
          <w:lang w:val="en-GB"/>
        </w:rPr>
        <w:t xml:space="preserve">different </w:t>
      </w:r>
      <w:r w:rsidR="00713536">
        <w:rPr>
          <w:rFonts w:ascii="Times New Roman" w:eastAsia="Times New Roman" w:hAnsi="Times New Roman" w:cs="Times New Roman"/>
          <w:sz w:val="24"/>
          <w:szCs w:val="24"/>
          <w:lang w:val="en-GB"/>
        </w:rPr>
        <w:t xml:space="preserve">times, </w:t>
      </w:r>
      <w:r w:rsidR="00A277A6">
        <w:rPr>
          <w:rFonts w:ascii="Times New Roman" w:eastAsia="Times New Roman" w:hAnsi="Times New Roman" w:cs="Times New Roman"/>
          <w:sz w:val="24"/>
          <w:szCs w:val="24"/>
          <w:lang w:val="en-GB"/>
        </w:rPr>
        <w:t xml:space="preserve">based on some geometrical and evolutionary assumptions. </w:t>
      </w:r>
      <w:r w:rsidR="00E946DA">
        <w:rPr>
          <w:rFonts w:ascii="Times New Roman" w:eastAsia="Times New Roman" w:hAnsi="Times New Roman" w:cs="Times New Roman"/>
          <w:sz w:val="24"/>
          <w:szCs w:val="24"/>
          <w:lang w:val="en-GB"/>
        </w:rPr>
        <w:t xml:space="preserve">In this </w:t>
      </w:r>
      <w:r w:rsidR="00E946DA">
        <w:rPr>
          <w:rFonts w:ascii="Times New Roman" w:eastAsia="Times New Roman" w:hAnsi="Times New Roman" w:cs="Times New Roman"/>
          <w:sz w:val="24"/>
          <w:szCs w:val="24"/>
          <w:lang w:val="en-GB"/>
        </w:rPr>
        <w:lastRenderedPageBreak/>
        <w:t>case, t</w:t>
      </w:r>
      <w:r w:rsidR="006368E7">
        <w:rPr>
          <w:rFonts w:ascii="Times New Roman" w:eastAsia="Times New Roman" w:hAnsi="Times New Roman" w:cs="Times New Roman"/>
          <w:sz w:val="24"/>
          <w:szCs w:val="24"/>
          <w:lang w:val="en-GB"/>
        </w:rPr>
        <w:t>he</w:t>
      </w:r>
      <w:r w:rsidR="002F53A6">
        <w:rPr>
          <w:rFonts w:ascii="Times New Roman" w:eastAsia="Times New Roman" w:hAnsi="Times New Roman" w:cs="Times New Roman"/>
          <w:sz w:val="24"/>
          <w:szCs w:val="24"/>
          <w:lang w:val="en-GB"/>
        </w:rPr>
        <w:t xml:space="preserve"> null hypothesis </w:t>
      </w:r>
      <w:r w:rsidR="00E946DA">
        <w:rPr>
          <w:rFonts w:ascii="Times New Roman" w:eastAsia="Times New Roman" w:hAnsi="Times New Roman" w:cs="Times New Roman"/>
          <w:sz w:val="24"/>
          <w:szCs w:val="24"/>
          <w:lang w:val="en-GB"/>
        </w:rPr>
        <w:t xml:space="preserve">is </w:t>
      </w:r>
      <w:r w:rsidR="002F53A6">
        <w:rPr>
          <w:rFonts w:ascii="Times New Roman" w:eastAsia="Times New Roman" w:hAnsi="Times New Roman" w:cs="Times New Roman"/>
          <w:sz w:val="24"/>
          <w:szCs w:val="24"/>
          <w:lang w:val="en-GB"/>
        </w:rPr>
        <w:t xml:space="preserve">that genetic </w:t>
      </w:r>
      <w:r w:rsidR="00713536">
        <w:rPr>
          <w:rFonts w:ascii="Times New Roman" w:eastAsia="Times New Roman" w:hAnsi="Times New Roman" w:cs="Times New Roman"/>
          <w:sz w:val="24"/>
          <w:szCs w:val="24"/>
          <w:lang w:val="en-GB"/>
        </w:rPr>
        <w:t xml:space="preserve">composition </w:t>
      </w:r>
      <w:r w:rsidR="00E946DA">
        <w:rPr>
          <w:rFonts w:ascii="Times New Roman" w:eastAsia="Times New Roman" w:hAnsi="Times New Roman" w:cs="Times New Roman"/>
          <w:sz w:val="24"/>
          <w:szCs w:val="24"/>
          <w:lang w:val="en-GB"/>
        </w:rPr>
        <w:t xml:space="preserve">does </w:t>
      </w:r>
      <w:r w:rsidR="00A84ED9">
        <w:rPr>
          <w:rFonts w:ascii="Times New Roman" w:eastAsia="Times New Roman" w:hAnsi="Times New Roman" w:cs="Times New Roman"/>
          <w:sz w:val="24"/>
          <w:szCs w:val="24"/>
          <w:lang w:val="en-GB"/>
        </w:rPr>
        <w:t xml:space="preserve">not differ </w:t>
      </w:r>
      <w:r w:rsidR="002F53A6">
        <w:rPr>
          <w:rFonts w:ascii="Times New Roman" w:eastAsia="Times New Roman" w:hAnsi="Times New Roman" w:cs="Times New Roman"/>
          <w:sz w:val="24"/>
          <w:szCs w:val="24"/>
          <w:lang w:val="en-GB"/>
        </w:rPr>
        <w:t xml:space="preserve">between </w:t>
      </w:r>
      <w:r w:rsidR="00A84ED9">
        <w:rPr>
          <w:rFonts w:ascii="Times New Roman" w:eastAsia="Times New Roman" w:hAnsi="Times New Roman" w:cs="Times New Roman"/>
          <w:sz w:val="24"/>
          <w:szCs w:val="24"/>
          <w:lang w:val="en-GB"/>
        </w:rPr>
        <w:t xml:space="preserve">the two points in time that were </w:t>
      </w:r>
      <w:r w:rsidR="00596B92">
        <w:rPr>
          <w:rFonts w:ascii="Times New Roman" w:eastAsia="Times New Roman" w:hAnsi="Times New Roman" w:cs="Times New Roman"/>
          <w:sz w:val="24"/>
          <w:szCs w:val="24"/>
          <w:lang w:val="en-GB"/>
        </w:rPr>
        <w:t>sampled</w:t>
      </w:r>
      <w:r w:rsidR="004D4681">
        <w:rPr>
          <w:rFonts w:ascii="Times New Roman" w:eastAsia="Times New Roman" w:hAnsi="Times New Roman" w:cs="Times New Roman"/>
          <w:sz w:val="24"/>
          <w:szCs w:val="24"/>
          <w:lang w:val="en-GB"/>
        </w:rPr>
        <w:t>.</w:t>
      </w:r>
    </w:p>
    <w:p w14:paraId="0E14A362" w14:textId="10503489" w:rsidR="00D92DB8" w:rsidRDefault="007D68AE" w:rsidP="00AF3E77">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lang w:val="en-GB"/>
        </w:rPr>
        <w:t xml:space="preserve">One of the </w:t>
      </w:r>
      <w:r w:rsidR="00E273FB" w:rsidRPr="00E273FB">
        <w:rPr>
          <w:rFonts w:ascii="Times New Roman" w:eastAsia="Times New Roman" w:hAnsi="Times New Roman" w:cs="Times New Roman"/>
          <w:sz w:val="24"/>
          <w:szCs w:val="24"/>
          <w:lang w:val="en-GB"/>
        </w:rPr>
        <w:t>challenge</w:t>
      </w:r>
      <w:r w:rsidR="00713536">
        <w:rPr>
          <w:rFonts w:ascii="Times New Roman" w:eastAsia="Times New Roman" w:hAnsi="Times New Roman" w:cs="Times New Roman"/>
          <w:sz w:val="24"/>
          <w:szCs w:val="24"/>
          <w:lang w:val="en-GB"/>
        </w:rPr>
        <w:t>s</w:t>
      </w:r>
      <w:r w:rsidR="00E273FB" w:rsidRPr="00E273FB">
        <w:rPr>
          <w:rFonts w:ascii="Times New Roman" w:eastAsia="Times New Roman" w:hAnsi="Times New Roman" w:cs="Times New Roman"/>
          <w:sz w:val="24"/>
          <w:szCs w:val="24"/>
          <w:lang w:val="en-GB"/>
        </w:rPr>
        <w:t xml:space="preserve">, given background </w:t>
      </w:r>
      <w:r w:rsidR="008726B1">
        <w:rPr>
          <w:rFonts w:ascii="Times New Roman" w:eastAsia="Times New Roman" w:hAnsi="Times New Roman" w:cs="Times New Roman"/>
          <w:sz w:val="24"/>
          <w:szCs w:val="24"/>
          <w:lang w:val="en-GB"/>
        </w:rPr>
        <w:t xml:space="preserve">genetic </w:t>
      </w:r>
      <w:r w:rsidR="00E273FB" w:rsidRPr="00E273FB">
        <w:rPr>
          <w:rFonts w:ascii="Times New Roman" w:eastAsia="Times New Roman" w:hAnsi="Times New Roman" w:cs="Times New Roman"/>
          <w:sz w:val="24"/>
          <w:szCs w:val="24"/>
          <w:lang w:val="en-GB"/>
        </w:rPr>
        <w:t>processes</w:t>
      </w:r>
      <w:r w:rsidR="008726B1">
        <w:rPr>
          <w:rFonts w:ascii="Times New Roman" w:eastAsia="Times New Roman" w:hAnsi="Times New Roman" w:cs="Times New Roman"/>
          <w:sz w:val="24"/>
          <w:szCs w:val="24"/>
          <w:lang w:val="en-GB"/>
        </w:rPr>
        <w:t xml:space="preserve"> such as drift</w:t>
      </w:r>
      <w:r w:rsidR="00E273FB">
        <w:rPr>
          <w:rFonts w:ascii="Times New Roman" w:eastAsia="Times New Roman" w:hAnsi="Times New Roman" w:cs="Times New Roman"/>
          <w:sz w:val="24"/>
          <w:szCs w:val="24"/>
          <w:lang w:val="en-GB"/>
        </w:rPr>
        <w:t>,</w:t>
      </w:r>
      <w:r w:rsidR="00E273FB" w:rsidRPr="00E273FB">
        <w:rPr>
          <w:rFonts w:ascii="Times New Roman" w:eastAsia="Times New Roman" w:hAnsi="Times New Roman" w:cs="Times New Roman"/>
          <w:sz w:val="24"/>
          <w:szCs w:val="24"/>
          <w:lang w:val="en-GB"/>
        </w:rPr>
        <w:t xml:space="preserve"> </w:t>
      </w:r>
      <w:r w:rsidRPr="00295FF4">
        <w:rPr>
          <w:rFonts w:ascii="Times New Roman" w:eastAsia="Times New Roman" w:hAnsi="Times New Roman" w:cs="Times New Roman"/>
          <w:sz w:val="24"/>
          <w:szCs w:val="24"/>
          <w:lang w:val="en-GB"/>
        </w:rPr>
        <w:t xml:space="preserve">is to evaluate the significance of the </w:t>
      </w:r>
      <w:r w:rsidR="00E273FB">
        <w:rPr>
          <w:rFonts w:ascii="Times New Roman" w:eastAsia="Times New Roman" w:hAnsi="Times New Roman" w:cs="Times New Roman"/>
          <w:sz w:val="24"/>
          <w:szCs w:val="24"/>
          <w:lang w:val="en-GB"/>
        </w:rPr>
        <w:t xml:space="preserve">temporal </w:t>
      </w:r>
      <w:r w:rsidRPr="00295FF4">
        <w:rPr>
          <w:rFonts w:ascii="Times New Roman" w:eastAsia="Times New Roman" w:hAnsi="Times New Roman" w:cs="Times New Roman"/>
          <w:sz w:val="24"/>
          <w:szCs w:val="24"/>
          <w:lang w:val="en-GB"/>
        </w:rPr>
        <w:t>change</w:t>
      </w:r>
      <w:r w:rsidR="00713536">
        <w:rPr>
          <w:rFonts w:ascii="Times New Roman" w:eastAsia="Times New Roman" w:hAnsi="Times New Roman" w:cs="Times New Roman"/>
          <w:sz w:val="24"/>
          <w:szCs w:val="24"/>
          <w:lang w:val="en-GB"/>
        </w:rPr>
        <w:t>s at the different sites</w:t>
      </w:r>
      <w:r w:rsidRPr="00295FF4">
        <w:rPr>
          <w:rFonts w:ascii="Times New Roman" w:eastAsia="Times New Roman" w:hAnsi="Times New Roman" w:cs="Times New Roman"/>
          <w:sz w:val="24"/>
          <w:szCs w:val="24"/>
          <w:lang w:val="en-GB"/>
        </w:rPr>
        <w:t xml:space="preserve">. </w:t>
      </w:r>
      <w:r w:rsidR="00F07F7B">
        <w:rPr>
          <w:rFonts w:ascii="Times New Roman" w:eastAsia="Times New Roman" w:hAnsi="Times New Roman" w:cs="Times New Roman"/>
          <w:sz w:val="24"/>
          <w:szCs w:val="24"/>
          <w:lang w:val="en-GB"/>
        </w:rPr>
        <w:t>There are no reference distributions for what constitute</w:t>
      </w:r>
      <w:r w:rsidR="00E9164A">
        <w:rPr>
          <w:rFonts w:ascii="Times New Roman" w:eastAsia="Times New Roman" w:hAnsi="Times New Roman" w:cs="Times New Roman"/>
          <w:sz w:val="24"/>
          <w:szCs w:val="24"/>
          <w:lang w:val="en-GB"/>
        </w:rPr>
        <w:t>s</w:t>
      </w:r>
      <w:r w:rsidR="00F07F7B">
        <w:rPr>
          <w:rFonts w:ascii="Times New Roman" w:eastAsia="Times New Roman" w:hAnsi="Times New Roman" w:cs="Times New Roman"/>
          <w:sz w:val="24"/>
          <w:szCs w:val="24"/>
          <w:lang w:val="en-GB"/>
        </w:rPr>
        <w:t xml:space="preserve"> significant temporal genetic change</w:t>
      </w:r>
      <w:r w:rsidRPr="00295FF4">
        <w:rPr>
          <w:rFonts w:ascii="Times New Roman" w:eastAsia="Times New Roman" w:hAnsi="Times New Roman" w:cs="Times New Roman"/>
          <w:sz w:val="24"/>
          <w:szCs w:val="24"/>
          <w:lang w:val="en-GB"/>
        </w:rPr>
        <w:t xml:space="preserve"> </w:t>
      </w:r>
      <w:r w:rsidR="00F07F7B">
        <w:rPr>
          <w:rFonts w:ascii="Times New Roman" w:eastAsia="Times New Roman" w:hAnsi="Times New Roman" w:cs="Times New Roman"/>
          <w:sz w:val="24"/>
          <w:szCs w:val="24"/>
          <w:lang w:val="en-GB"/>
        </w:rPr>
        <w:t xml:space="preserve">available to </w:t>
      </w:r>
      <w:r w:rsidR="00F07F7B" w:rsidRPr="00295FF4">
        <w:rPr>
          <w:rFonts w:ascii="Times New Roman" w:eastAsia="Times New Roman" w:hAnsi="Times New Roman" w:cs="Times New Roman"/>
          <w:sz w:val="24"/>
          <w:szCs w:val="24"/>
          <w:lang w:val="en-GB"/>
        </w:rPr>
        <w:t>researchers</w:t>
      </w:r>
      <w:r w:rsidR="00F07F7B">
        <w:rPr>
          <w:rFonts w:ascii="Times New Roman" w:eastAsia="Times New Roman" w:hAnsi="Times New Roman" w:cs="Times New Roman"/>
          <w:sz w:val="24"/>
          <w:szCs w:val="24"/>
          <w:lang w:val="en-GB"/>
        </w:rPr>
        <w:t xml:space="preserve"> and d</w:t>
      </w:r>
      <w:r w:rsidR="00F07F7B" w:rsidRPr="00295FF4">
        <w:rPr>
          <w:rFonts w:ascii="Times New Roman" w:eastAsia="Times New Roman" w:hAnsi="Times New Roman" w:cs="Times New Roman"/>
          <w:sz w:val="24"/>
          <w:szCs w:val="24"/>
          <w:lang w:val="en-GB"/>
        </w:rPr>
        <w:t>ecision</w:t>
      </w:r>
      <w:r w:rsidR="00F07F7B">
        <w:rPr>
          <w:rFonts w:ascii="Times New Roman" w:eastAsia="Times New Roman" w:hAnsi="Times New Roman" w:cs="Times New Roman"/>
          <w:sz w:val="24"/>
          <w:szCs w:val="24"/>
          <w:lang w:val="en-GB"/>
        </w:rPr>
        <w:t>-</w:t>
      </w:r>
      <w:r w:rsidR="00F07F7B" w:rsidRPr="00295FF4">
        <w:rPr>
          <w:rFonts w:ascii="Times New Roman" w:eastAsia="Times New Roman" w:hAnsi="Times New Roman" w:cs="Times New Roman"/>
          <w:sz w:val="24"/>
          <w:szCs w:val="24"/>
          <w:lang w:val="en-GB"/>
        </w:rPr>
        <w:t>makers</w:t>
      </w:r>
      <w:r w:rsidR="00713536">
        <w:rPr>
          <w:rFonts w:ascii="Times New Roman" w:eastAsia="Times New Roman" w:hAnsi="Times New Roman" w:cs="Times New Roman"/>
          <w:sz w:val="24"/>
          <w:szCs w:val="24"/>
          <w:lang w:val="en-GB"/>
        </w:rPr>
        <w:t>.</w:t>
      </w:r>
      <w:r w:rsidR="00F07F7B">
        <w:rPr>
          <w:rFonts w:ascii="Times New Roman" w:eastAsia="Times New Roman" w:hAnsi="Times New Roman" w:cs="Times New Roman"/>
          <w:sz w:val="24"/>
          <w:szCs w:val="24"/>
          <w:lang w:val="en-GB"/>
        </w:rPr>
        <w:t xml:space="preserve"> </w:t>
      </w:r>
      <w:r w:rsidR="00713536">
        <w:rPr>
          <w:rFonts w:ascii="Times New Roman" w:eastAsia="Times New Roman" w:hAnsi="Times New Roman" w:cs="Times New Roman"/>
          <w:sz w:val="24"/>
          <w:szCs w:val="24"/>
          <w:lang w:val="en-GB"/>
        </w:rPr>
        <w:t>I</w:t>
      </w:r>
      <w:r w:rsidR="00F07F7B">
        <w:rPr>
          <w:rFonts w:ascii="Times New Roman" w:eastAsia="Times New Roman" w:hAnsi="Times New Roman" w:cs="Times New Roman"/>
          <w:sz w:val="24"/>
          <w:szCs w:val="24"/>
          <w:lang w:val="en-GB"/>
        </w:rPr>
        <w:t>nstead</w:t>
      </w:r>
      <w:r w:rsidR="004D4681">
        <w:rPr>
          <w:rFonts w:ascii="Times New Roman" w:eastAsia="Times New Roman" w:hAnsi="Times New Roman" w:cs="Times New Roman"/>
          <w:sz w:val="24"/>
          <w:szCs w:val="24"/>
          <w:lang w:val="en-GB"/>
        </w:rPr>
        <w:t>,</w:t>
      </w:r>
      <w:r w:rsidR="00F07F7B">
        <w:rPr>
          <w:rFonts w:ascii="Times New Roman" w:eastAsia="Times New Roman" w:hAnsi="Times New Roman" w:cs="Times New Roman"/>
          <w:sz w:val="24"/>
          <w:szCs w:val="24"/>
          <w:lang w:val="en-GB"/>
        </w:rPr>
        <w:t xml:space="preserve"> </w:t>
      </w:r>
      <w:r w:rsidR="00713536">
        <w:rPr>
          <w:rFonts w:ascii="Times New Roman" w:eastAsia="Times New Roman" w:hAnsi="Times New Roman" w:cs="Times New Roman"/>
          <w:sz w:val="24"/>
          <w:szCs w:val="24"/>
          <w:lang w:val="en-GB"/>
        </w:rPr>
        <w:t xml:space="preserve">we will use a </w:t>
      </w:r>
      <w:r w:rsidR="00F07F7B">
        <w:rPr>
          <w:rFonts w:ascii="Times New Roman" w:eastAsia="Times New Roman" w:hAnsi="Times New Roman" w:cs="Times New Roman"/>
          <w:sz w:val="24"/>
          <w:szCs w:val="24"/>
          <w:lang w:val="en-GB"/>
        </w:rPr>
        <w:t>p</w:t>
      </w:r>
      <w:r w:rsidRPr="00295FF4">
        <w:rPr>
          <w:rFonts w:ascii="Times New Roman" w:eastAsia="Times New Roman" w:hAnsi="Times New Roman" w:cs="Times New Roman"/>
          <w:sz w:val="24"/>
          <w:szCs w:val="24"/>
          <w:lang w:val="en-GB"/>
        </w:rPr>
        <w:t xml:space="preserve">ermutation-based approach to generate a distribution of values </w:t>
      </w:r>
      <w:r w:rsidR="00713536">
        <w:rPr>
          <w:rFonts w:ascii="Times New Roman" w:eastAsia="Times New Roman" w:hAnsi="Times New Roman" w:cs="Times New Roman"/>
          <w:sz w:val="24"/>
          <w:szCs w:val="24"/>
          <w:lang w:val="en-GB"/>
        </w:rPr>
        <w:t xml:space="preserve">to </w:t>
      </w:r>
      <w:r w:rsidR="00F07F7B">
        <w:rPr>
          <w:rFonts w:ascii="Times New Roman" w:eastAsia="Times New Roman" w:hAnsi="Times New Roman" w:cs="Times New Roman"/>
          <w:sz w:val="24"/>
          <w:szCs w:val="24"/>
          <w:lang w:val="en-GB"/>
        </w:rPr>
        <w:t xml:space="preserve">which </w:t>
      </w:r>
      <w:r w:rsidR="00713536">
        <w:rPr>
          <w:rFonts w:ascii="Times New Roman" w:eastAsia="Times New Roman" w:hAnsi="Times New Roman" w:cs="Times New Roman"/>
          <w:sz w:val="24"/>
          <w:szCs w:val="24"/>
          <w:lang w:val="en-GB"/>
        </w:rPr>
        <w:t>the</w:t>
      </w:r>
      <w:r w:rsidR="00F07F7B">
        <w:rPr>
          <w:rFonts w:ascii="Times New Roman" w:eastAsia="Times New Roman" w:hAnsi="Times New Roman" w:cs="Times New Roman"/>
          <w:sz w:val="24"/>
          <w:szCs w:val="24"/>
          <w:lang w:val="en-GB"/>
        </w:rPr>
        <w:t xml:space="preserve"> observed value</w:t>
      </w:r>
      <w:r w:rsidRPr="00295FF4">
        <w:rPr>
          <w:rFonts w:ascii="Times New Roman" w:eastAsia="Times New Roman" w:hAnsi="Times New Roman" w:cs="Times New Roman"/>
          <w:sz w:val="24"/>
          <w:szCs w:val="24"/>
          <w:lang w:val="en-GB"/>
        </w:rPr>
        <w:t xml:space="preserve"> can be compared. </w:t>
      </w:r>
      <w:r w:rsidR="00E946DA">
        <w:rPr>
          <w:rFonts w:ascii="Times New Roman" w:eastAsia="Times New Roman" w:hAnsi="Times New Roman" w:cs="Times New Roman"/>
          <w:sz w:val="24"/>
          <w:szCs w:val="24"/>
        </w:rPr>
        <w:t>P</w:t>
      </w:r>
      <w:r w:rsidRPr="00295FF4">
        <w:rPr>
          <w:rFonts w:ascii="Times New Roman" w:eastAsia="Times New Roman" w:hAnsi="Times New Roman" w:cs="Times New Roman"/>
          <w:sz w:val="24"/>
          <w:szCs w:val="24"/>
        </w:rPr>
        <w:t xml:space="preserve">ermutation-based </w:t>
      </w:r>
      <w:r w:rsidR="00E946DA">
        <w:rPr>
          <w:rFonts w:ascii="Times New Roman" w:eastAsia="Times New Roman" w:hAnsi="Times New Roman" w:cs="Times New Roman"/>
          <w:sz w:val="24"/>
          <w:szCs w:val="24"/>
        </w:rPr>
        <w:t xml:space="preserve">methods have been previously developed and applied </w:t>
      </w:r>
      <w:r w:rsidR="008726B1">
        <w:rPr>
          <w:rFonts w:ascii="Times New Roman" w:eastAsia="Times New Roman" w:hAnsi="Times New Roman" w:cs="Times New Roman"/>
          <w:sz w:val="24"/>
          <w:szCs w:val="24"/>
        </w:rPr>
        <w:t>to</w:t>
      </w:r>
      <w:r w:rsidRPr="00295FF4">
        <w:rPr>
          <w:rFonts w:ascii="Times New Roman" w:eastAsia="Times New Roman" w:hAnsi="Times New Roman" w:cs="Times New Roman"/>
          <w:sz w:val="24"/>
          <w:szCs w:val="24"/>
        </w:rPr>
        <w:t xml:space="preserve"> the analysis of spati</w:t>
      </w:r>
      <w:r w:rsidR="00154844">
        <w:rPr>
          <w:rFonts w:ascii="Times New Roman" w:eastAsia="Times New Roman" w:hAnsi="Times New Roman" w:cs="Times New Roman"/>
          <w:sz w:val="24"/>
          <w:szCs w:val="24"/>
        </w:rPr>
        <w:t>o</w:t>
      </w:r>
      <w:r w:rsidRPr="00295FF4">
        <w:rPr>
          <w:rFonts w:ascii="Times New Roman" w:eastAsia="Times New Roman" w:hAnsi="Times New Roman" w:cs="Times New Roman"/>
          <w:sz w:val="24"/>
          <w:szCs w:val="24"/>
        </w:rPr>
        <w:t xml:space="preserve">-temporal changes in community composition </w:t>
      </w:r>
      <w:r w:rsidRPr="00295FF4">
        <w:rPr>
          <w:rFonts w:ascii="Times New Roman" w:eastAsia="Times New Roman" w:hAnsi="Times New Roman" w:cs="Times New Roman"/>
          <w:sz w:val="24"/>
          <w:szCs w:val="24"/>
        </w:rPr>
        <w:fldChar w:fldCharType="begin" w:fldLock="1"/>
      </w:r>
      <w:r w:rsidR="008726B1">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2015)","manualFormatting":"(for reviews: 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w:t>
      </w:r>
      <w:r w:rsidR="00713536">
        <w:rPr>
          <w:rFonts w:ascii="Times New Roman" w:eastAsia="Times New Roman" w:hAnsi="Times New Roman" w:cs="Times New Roman"/>
          <w:noProof/>
          <w:sz w:val="24"/>
          <w:szCs w:val="24"/>
        </w:rPr>
        <w:t xml:space="preserve">for reviews: </w:t>
      </w:r>
      <w:r w:rsidRPr="00295FF4">
        <w:rPr>
          <w:rFonts w:ascii="Times New Roman" w:eastAsia="Times New Roman" w:hAnsi="Times New Roman" w:cs="Times New Roman"/>
          <w:noProof/>
          <w:sz w:val="24"/>
          <w:szCs w:val="24"/>
        </w:rPr>
        <w:t>Legendre &amp; Gauthier, 2014; Shimadzu, Dornelas, &amp; Magurran, 2015)</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2F3986E" w14:textId="5F75AFF9" w:rsidR="00AF3E77" w:rsidRPr="00D92DB8" w:rsidRDefault="00E946DA" w:rsidP="00AF3E77">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 xml:space="preserve">Although </w:t>
      </w:r>
      <w:r w:rsidR="0089340C">
        <w:rPr>
          <w:rFonts w:ascii="Times New Roman" w:eastAsia="Times New Roman" w:hAnsi="Times New Roman" w:cs="Times New Roman"/>
          <w:sz w:val="24"/>
          <w:szCs w:val="24"/>
          <w:lang w:val="en-GB"/>
        </w:rPr>
        <w:t xml:space="preserve">several </w:t>
      </w:r>
      <w:r>
        <w:rPr>
          <w:rFonts w:ascii="Times New Roman" w:eastAsia="Times New Roman" w:hAnsi="Times New Roman" w:cs="Times New Roman"/>
          <w:sz w:val="24"/>
          <w:szCs w:val="24"/>
          <w:lang w:val="en-GB"/>
        </w:rPr>
        <w:t xml:space="preserve">permutation approaches </w:t>
      </w:r>
      <w:r w:rsidR="0089340C">
        <w:rPr>
          <w:rFonts w:ascii="Times New Roman" w:eastAsia="Times New Roman" w:hAnsi="Times New Roman" w:cs="Times New Roman"/>
          <w:sz w:val="24"/>
          <w:szCs w:val="24"/>
          <w:lang w:val="en-GB"/>
        </w:rPr>
        <w:t>have been described</w:t>
      </w:r>
      <w:r>
        <w:rPr>
          <w:rFonts w:ascii="Times New Roman" w:eastAsia="Times New Roman" w:hAnsi="Times New Roman" w:cs="Times New Roman"/>
          <w:sz w:val="24"/>
          <w:szCs w:val="24"/>
          <w:lang w:val="en-GB"/>
        </w:rPr>
        <w:t xml:space="preserve">, they are not all </w:t>
      </w:r>
      <w:r w:rsidR="0089340C">
        <w:rPr>
          <w:rFonts w:ascii="Times New Roman" w:eastAsia="Times New Roman" w:hAnsi="Times New Roman" w:cs="Times New Roman"/>
          <w:sz w:val="24"/>
          <w:szCs w:val="24"/>
          <w:lang w:val="en-GB"/>
        </w:rPr>
        <w:t xml:space="preserve">usable </w:t>
      </w:r>
      <w:r w:rsidR="00F236E8">
        <w:rPr>
          <w:rFonts w:ascii="Times New Roman" w:eastAsia="Times New Roman" w:hAnsi="Times New Roman" w:cs="Times New Roman"/>
          <w:sz w:val="24"/>
          <w:szCs w:val="24"/>
          <w:lang w:val="en-GB"/>
        </w:rPr>
        <w:t xml:space="preserve">to </w:t>
      </w:r>
      <w:r>
        <w:rPr>
          <w:rFonts w:ascii="Times New Roman" w:eastAsia="Times New Roman" w:hAnsi="Times New Roman" w:cs="Times New Roman"/>
          <w:sz w:val="24"/>
          <w:szCs w:val="24"/>
          <w:lang w:val="en-GB"/>
        </w:rPr>
        <w:t>support meaningful inference</w:t>
      </w:r>
      <w:r w:rsidR="004058E4">
        <w:rPr>
          <w:rFonts w:ascii="Times New Roman" w:eastAsia="Times New Roman" w:hAnsi="Times New Roman" w:cs="Times New Roman"/>
          <w:sz w:val="24"/>
          <w:szCs w:val="24"/>
          <w:lang w:val="en-GB"/>
        </w:rPr>
        <w:t xml:space="preserve"> </w:t>
      </w:r>
      <w:r w:rsidR="0089340C">
        <w:rPr>
          <w:rFonts w:ascii="Times New Roman" w:eastAsia="Times New Roman" w:hAnsi="Times New Roman" w:cs="Times New Roman"/>
          <w:sz w:val="24"/>
          <w:szCs w:val="24"/>
          <w:lang w:val="en-GB"/>
        </w:rPr>
        <w:t xml:space="preserve">for all types of scientific questions </w:t>
      </w:r>
      <w:r w:rsidR="004058E4">
        <w:rPr>
          <w:rFonts w:ascii="Times New Roman" w:eastAsia="Times New Roman" w:hAnsi="Times New Roman" w:cs="Times New Roman"/>
          <w:sz w:val="24"/>
          <w:szCs w:val="24"/>
          <w:lang w:val="en-GB"/>
        </w:rPr>
        <w:fldChar w:fldCharType="begin" w:fldLock="1"/>
      </w:r>
      <w:r w:rsidR="008726B1">
        <w:rPr>
          <w:rFonts w:ascii="Times New Roman" w:eastAsia="Times New Roman" w:hAnsi="Times New Roman" w:cs="Times New Roman"/>
          <w:sz w:val="24"/>
          <w:szCs w:val="24"/>
          <w:lang w:val="en-GB"/>
        </w:rPr>
        <w:instrText>ADDIN CSL_CITATION {"citationItems":[{"id":"ITEM-1","itemData":{"DOI":"10.1111/evo.12596","ISSN":"15585646","abstract":"Evaluating statistical trends in high-dimensional phenotypes poses challenges for comparative biologists, because the high-dimensionality of the trait data relative to the number of species can prohibit parametric tests from being computed. Recently, two comparative methods were proposed to circumvent this difficulty. One obtains phylogenetic independent contrasts for all variables, and statistically evaluates the linear model by permuting the phylogenetically independent contrasts (PICs) of the response data. The other uses a distance-based approach to obtain coefficients for generalized least squares models (D-PGLS), and subsequently permutes the original data to evaluate the model effects. Here, we show that permuting PICs is not equivalent to permuting the data prior to the analyses as in D-PGLS. We further explain why PICs are not the correct exchangeable units under the null hypothesis, and demonstrate that this misspecification of permutable units leads to inflated type I error rates of statistical tests. We then show that simply shuffling the original data and recalculating the independent contrasts with each iteration yields significance levels that correspond to those found using D-PGLS. Thus, while summary statistics from methods based on PICs and PGLS are the same, permuting PICs can lead to strikingly different inferential outcomes with respect to statistical and biological inferences.","author":[{"dropping-particle":"","family":"Adams","given":"Dean C.","non-dropping-particle":"","parse-names":false,"suffix":""},{"dropping-particle":"","family":"Collyer","given":"Michael L.","non-dropping-particle":"","parse-names":false,"suffix":""}],"container-title":"Evolution","id":"ITEM-1","issue":"3","issued":{"date-parts":[["2015"]]},"page":"823-829","title":"Permutation tests for phylogenetic comparative analyses of high-dimensional shape data: What you shuffle matters","type":"article-journal","volume":"69"},"uris":["http://www.mendeley.com/documents/?uuid=78104946-5c50-4aa5-b0fc-fe9421a3276e"]}],"mendeley":{"formattedCitation":"(Adams &amp; Collyer, 2015)","manualFormatting":"(for genetic questions, see Adams &amp; Collyer, 2015)","plainTextFormattedCitation":"(Adams &amp; Collyer, 2015)","previouslyFormattedCitation":"(Adams &amp; Collyer, 2015)"},"properties":{"noteIndex":0},"schema":"https://github.com/citation-style-language/schema/raw/master/csl-citation.json"}</w:instrText>
      </w:r>
      <w:r w:rsidR="004058E4">
        <w:rPr>
          <w:rFonts w:ascii="Times New Roman" w:eastAsia="Times New Roman" w:hAnsi="Times New Roman" w:cs="Times New Roman"/>
          <w:sz w:val="24"/>
          <w:szCs w:val="24"/>
          <w:lang w:val="en-GB"/>
        </w:rPr>
        <w:fldChar w:fldCharType="separate"/>
      </w:r>
      <w:r w:rsidR="004058E4" w:rsidRPr="004058E4">
        <w:rPr>
          <w:rFonts w:ascii="Times New Roman" w:eastAsia="Times New Roman" w:hAnsi="Times New Roman" w:cs="Times New Roman"/>
          <w:noProof/>
          <w:sz w:val="24"/>
          <w:szCs w:val="24"/>
          <w:lang w:val="en-GB"/>
        </w:rPr>
        <w:t>(</w:t>
      </w:r>
      <w:r w:rsidR="00F236E8">
        <w:rPr>
          <w:rFonts w:ascii="Times New Roman" w:eastAsia="Times New Roman" w:hAnsi="Times New Roman" w:cs="Times New Roman"/>
          <w:noProof/>
          <w:sz w:val="24"/>
          <w:szCs w:val="24"/>
          <w:lang w:val="en-GB"/>
        </w:rPr>
        <w:t xml:space="preserve">for genetic questions, see </w:t>
      </w:r>
      <w:r w:rsidR="004058E4" w:rsidRPr="004058E4">
        <w:rPr>
          <w:rFonts w:ascii="Times New Roman" w:eastAsia="Times New Roman" w:hAnsi="Times New Roman" w:cs="Times New Roman"/>
          <w:noProof/>
          <w:sz w:val="24"/>
          <w:szCs w:val="24"/>
          <w:lang w:val="en-GB"/>
        </w:rPr>
        <w:t>Adams &amp; Collyer, 2015)</w:t>
      </w:r>
      <w:r w:rsidR="004058E4">
        <w:rPr>
          <w:rFonts w:ascii="Times New Roman" w:eastAsia="Times New Roman" w:hAnsi="Times New Roman" w:cs="Times New Roman"/>
          <w:sz w:val="24"/>
          <w:szCs w:val="24"/>
          <w:lang w:val="en-GB"/>
        </w:rPr>
        <w:fldChar w:fldCharType="end"/>
      </w:r>
      <w:r w:rsidR="00AF3E77">
        <w:rPr>
          <w:rFonts w:ascii="Times New Roman" w:eastAsia="Times New Roman" w:hAnsi="Times New Roman" w:cs="Times New Roman"/>
          <w:sz w:val="24"/>
          <w:szCs w:val="24"/>
          <w:lang w:val="en-GB"/>
        </w:rPr>
        <w:t xml:space="preserve">. </w:t>
      </w:r>
      <w:r w:rsidR="00813DBB" w:rsidRPr="002F53A6">
        <w:rPr>
          <w:rFonts w:ascii="Times New Roman" w:eastAsia="Times New Roman" w:hAnsi="Times New Roman" w:cs="Times New Roman"/>
          <w:sz w:val="24"/>
          <w:szCs w:val="24"/>
          <w:lang w:val="en-GB"/>
        </w:rPr>
        <w:t>Test</w:t>
      </w:r>
      <w:r w:rsidR="00813DBB">
        <w:rPr>
          <w:rFonts w:ascii="Times New Roman" w:eastAsia="Times New Roman" w:hAnsi="Times New Roman" w:cs="Times New Roman"/>
          <w:sz w:val="24"/>
          <w:szCs w:val="24"/>
          <w:lang w:val="en-GB"/>
        </w:rPr>
        <w:t>ing the</w:t>
      </w:r>
      <w:r w:rsidR="00813DBB" w:rsidRPr="002F53A6">
        <w:rPr>
          <w:rFonts w:ascii="Times New Roman" w:eastAsia="Times New Roman" w:hAnsi="Times New Roman" w:cs="Times New Roman"/>
          <w:sz w:val="24"/>
          <w:szCs w:val="24"/>
          <w:lang w:val="en-GB"/>
        </w:rPr>
        <w:t xml:space="preserve"> significance of</w:t>
      </w:r>
      <w:r w:rsidR="00813DBB">
        <w:rPr>
          <w:rFonts w:ascii="Times New Roman" w:eastAsia="Times New Roman" w:hAnsi="Times New Roman" w:cs="Times New Roman"/>
          <w:sz w:val="24"/>
          <w:szCs w:val="24"/>
          <w:lang w:val="en-GB"/>
        </w:rPr>
        <w:t xml:space="preserve"> TGI involved permuting the input genotypic matrices. Here, w</w:t>
      </w:r>
      <w:r w:rsidR="004306AD">
        <w:rPr>
          <w:rFonts w:ascii="Times New Roman" w:eastAsia="Times New Roman" w:hAnsi="Times New Roman" w:cs="Times New Roman"/>
          <w:sz w:val="24"/>
          <w:szCs w:val="24"/>
          <w:lang w:val="en-GB"/>
        </w:rPr>
        <w:t>e permute</w:t>
      </w:r>
      <w:r w:rsidR="0061427D">
        <w:rPr>
          <w:rFonts w:ascii="Times New Roman" w:eastAsia="Times New Roman" w:hAnsi="Times New Roman" w:cs="Times New Roman"/>
          <w:sz w:val="24"/>
          <w:szCs w:val="24"/>
          <w:lang w:val="en-GB"/>
        </w:rPr>
        <w:t>d</w:t>
      </w:r>
      <w:r w:rsidR="004306AD">
        <w:rPr>
          <w:rFonts w:ascii="Times New Roman" w:eastAsia="Times New Roman" w:hAnsi="Times New Roman" w:cs="Times New Roman"/>
          <w:sz w:val="24"/>
          <w:szCs w:val="24"/>
          <w:lang w:val="en-GB"/>
        </w:rPr>
        <w:t xml:space="preserve"> </w:t>
      </w:r>
      <w:r w:rsidR="00F236E8">
        <w:rPr>
          <w:rFonts w:ascii="Times New Roman" w:eastAsia="Times New Roman" w:hAnsi="Times New Roman" w:cs="Times New Roman"/>
          <w:sz w:val="24"/>
          <w:szCs w:val="24"/>
          <w:lang w:val="en-GB"/>
        </w:rPr>
        <w:t xml:space="preserve">the values at each </w:t>
      </w:r>
      <w:r w:rsidR="0061427D">
        <w:rPr>
          <w:rFonts w:ascii="Times New Roman" w:eastAsia="Times New Roman" w:hAnsi="Times New Roman" w:cs="Times New Roman"/>
          <w:sz w:val="24"/>
          <w:szCs w:val="24"/>
          <w:lang w:val="en-GB"/>
        </w:rPr>
        <w:t>loc</w:t>
      </w:r>
      <w:r w:rsidR="00F236E8">
        <w:rPr>
          <w:rFonts w:ascii="Times New Roman" w:eastAsia="Times New Roman" w:hAnsi="Times New Roman" w:cs="Times New Roman"/>
          <w:sz w:val="24"/>
          <w:szCs w:val="24"/>
          <w:lang w:val="en-GB"/>
        </w:rPr>
        <w:t>us</w:t>
      </w:r>
      <w:r w:rsidR="0061427D">
        <w:rPr>
          <w:rFonts w:ascii="Times New Roman" w:eastAsia="Times New Roman" w:hAnsi="Times New Roman" w:cs="Times New Roman"/>
          <w:sz w:val="24"/>
          <w:szCs w:val="24"/>
          <w:lang w:val="en-GB"/>
        </w:rPr>
        <w:t xml:space="preserve"> in the same way in both </w:t>
      </w:r>
      <w:r w:rsidR="00F236E8">
        <w:rPr>
          <w:rFonts w:ascii="Times New Roman" w:eastAsia="Times New Roman" w:hAnsi="Times New Roman" w:cs="Times New Roman"/>
          <w:sz w:val="24"/>
          <w:szCs w:val="24"/>
          <w:lang w:val="en-GB"/>
        </w:rPr>
        <w:t xml:space="preserve">time </w:t>
      </w:r>
      <w:r w:rsidR="0061427D">
        <w:rPr>
          <w:rFonts w:ascii="Times New Roman" w:eastAsia="Times New Roman" w:hAnsi="Times New Roman" w:cs="Times New Roman"/>
          <w:sz w:val="24"/>
          <w:szCs w:val="24"/>
          <w:lang w:val="en-GB"/>
        </w:rPr>
        <w:t>samples</w:t>
      </w:r>
      <w:r w:rsidR="00F236E8">
        <w:rPr>
          <w:rFonts w:ascii="Times New Roman" w:eastAsia="Times New Roman" w:hAnsi="Times New Roman" w:cs="Times New Roman"/>
          <w:sz w:val="24"/>
          <w:szCs w:val="24"/>
          <w:lang w:val="en-GB"/>
        </w:rPr>
        <w:t>; this</w:t>
      </w:r>
      <w:r w:rsidR="004306AD">
        <w:rPr>
          <w:rFonts w:ascii="Times New Roman" w:eastAsia="Times New Roman" w:hAnsi="Times New Roman" w:cs="Times New Roman"/>
          <w:sz w:val="24"/>
          <w:szCs w:val="24"/>
          <w:lang w:val="en-GB"/>
        </w:rPr>
        <w:t xml:space="preserve"> was </w:t>
      </w:r>
      <w:r w:rsidR="00F236E8">
        <w:rPr>
          <w:rFonts w:ascii="Times New Roman" w:eastAsia="Times New Roman" w:hAnsi="Times New Roman" w:cs="Times New Roman"/>
          <w:sz w:val="24"/>
          <w:szCs w:val="24"/>
          <w:lang w:val="en-GB"/>
        </w:rPr>
        <w:t>shown to be</w:t>
      </w:r>
      <w:r w:rsidR="004306AD">
        <w:rPr>
          <w:rFonts w:ascii="Times New Roman" w:eastAsia="Times New Roman" w:hAnsi="Times New Roman" w:cs="Times New Roman"/>
          <w:sz w:val="24"/>
          <w:szCs w:val="24"/>
          <w:lang w:val="en-GB"/>
        </w:rPr>
        <w:t xml:space="preserve"> the best permutation method for community composition data </w:t>
      </w:r>
      <w:r w:rsidR="00F95452">
        <w:rPr>
          <w:rFonts w:ascii="Times New Roman" w:eastAsia="Times New Roman" w:hAnsi="Times New Roman" w:cs="Times New Roman"/>
          <w:sz w:val="24"/>
          <w:szCs w:val="24"/>
          <w:lang w:val="en-GB"/>
        </w:rPr>
        <w:fldChar w:fldCharType="begin" w:fldLock="1"/>
      </w:r>
      <w:r w:rsidR="005C1D4B">
        <w:rPr>
          <w:rFonts w:ascii="Times New Roman" w:eastAsia="Times New Roman" w:hAnsi="Times New Roman" w:cs="Times New Roman"/>
          <w:sz w:val="24"/>
          <w:szCs w:val="24"/>
          <w:lang w:val="en-GB"/>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2019)","manualFormatting":"(Legendre, 2019; here loci replace species)","plainTextFormattedCitation":"(Legendre, 2019)","previouslyFormattedCitation":"(Legendre, 2019)"},"properties":{"noteIndex":0},"schema":"https://github.com/citation-style-language/schema/raw/master/csl-citation.json"}</w:instrText>
      </w:r>
      <w:r w:rsidR="00F95452">
        <w:rPr>
          <w:rFonts w:ascii="Times New Roman" w:eastAsia="Times New Roman" w:hAnsi="Times New Roman" w:cs="Times New Roman"/>
          <w:sz w:val="24"/>
          <w:szCs w:val="24"/>
          <w:lang w:val="en-GB"/>
        </w:rPr>
        <w:fldChar w:fldCharType="separate"/>
      </w:r>
      <w:r w:rsidR="00F95452" w:rsidRPr="00F95452">
        <w:rPr>
          <w:rFonts w:ascii="Times New Roman" w:eastAsia="Times New Roman" w:hAnsi="Times New Roman" w:cs="Times New Roman"/>
          <w:noProof/>
          <w:sz w:val="24"/>
          <w:szCs w:val="24"/>
          <w:lang w:val="en-GB"/>
        </w:rPr>
        <w:t>(Legendre, 2019</w:t>
      </w:r>
      <w:r w:rsidR="00F95452">
        <w:rPr>
          <w:rFonts w:ascii="Times New Roman" w:eastAsia="Times New Roman" w:hAnsi="Times New Roman" w:cs="Times New Roman"/>
          <w:noProof/>
          <w:sz w:val="24"/>
          <w:szCs w:val="24"/>
          <w:lang w:val="en-GB"/>
        </w:rPr>
        <w:t>; here loci replace species</w:t>
      </w:r>
      <w:r w:rsidR="00F95452" w:rsidRPr="00F95452">
        <w:rPr>
          <w:rFonts w:ascii="Times New Roman" w:eastAsia="Times New Roman" w:hAnsi="Times New Roman" w:cs="Times New Roman"/>
          <w:noProof/>
          <w:sz w:val="24"/>
          <w:szCs w:val="24"/>
          <w:lang w:val="en-GB"/>
        </w:rPr>
        <w:t>)</w:t>
      </w:r>
      <w:r w:rsidR="00F95452">
        <w:rPr>
          <w:rFonts w:ascii="Times New Roman" w:eastAsia="Times New Roman" w:hAnsi="Times New Roman" w:cs="Times New Roman"/>
          <w:sz w:val="24"/>
          <w:szCs w:val="24"/>
          <w:lang w:val="en-GB"/>
        </w:rPr>
        <w:fldChar w:fldCharType="end"/>
      </w:r>
      <w:r w:rsidR="00F236E8">
        <w:rPr>
          <w:rFonts w:ascii="Times New Roman" w:eastAsia="Times New Roman" w:hAnsi="Times New Roman" w:cs="Times New Roman"/>
          <w:sz w:val="24"/>
          <w:szCs w:val="24"/>
          <w:lang w:val="en-GB"/>
        </w:rPr>
        <w:t>. I</w:t>
      </w:r>
      <w:r w:rsidR="004306AD">
        <w:rPr>
          <w:rFonts w:ascii="Times New Roman" w:eastAsia="Times New Roman" w:hAnsi="Times New Roman" w:cs="Times New Roman"/>
          <w:sz w:val="24"/>
          <w:szCs w:val="24"/>
          <w:lang w:val="en-GB"/>
        </w:rPr>
        <w:t xml:space="preserve">t was </w:t>
      </w:r>
      <w:r w:rsidR="00F236E8">
        <w:rPr>
          <w:rFonts w:ascii="Times New Roman" w:eastAsia="Times New Roman" w:hAnsi="Times New Roman" w:cs="Times New Roman"/>
          <w:sz w:val="24"/>
          <w:szCs w:val="24"/>
          <w:lang w:val="en-GB"/>
        </w:rPr>
        <w:t xml:space="preserve">also </w:t>
      </w:r>
      <w:r w:rsidR="004306AD">
        <w:rPr>
          <w:rFonts w:ascii="Times New Roman" w:eastAsia="Times New Roman" w:hAnsi="Times New Roman" w:cs="Times New Roman"/>
          <w:sz w:val="24"/>
          <w:szCs w:val="24"/>
          <w:lang w:val="en-GB"/>
        </w:rPr>
        <w:t xml:space="preserve">the only one </w:t>
      </w:r>
      <w:r w:rsidR="00F236E8">
        <w:rPr>
          <w:rFonts w:ascii="Times New Roman" w:eastAsia="Times New Roman" w:hAnsi="Times New Roman" w:cs="Times New Roman"/>
          <w:sz w:val="24"/>
          <w:szCs w:val="24"/>
          <w:lang w:val="en-GB"/>
        </w:rPr>
        <w:t xml:space="preserve">that </w:t>
      </w:r>
      <w:r w:rsidR="004306AD">
        <w:rPr>
          <w:rFonts w:ascii="Times New Roman" w:eastAsia="Times New Roman" w:hAnsi="Times New Roman" w:cs="Times New Roman"/>
          <w:sz w:val="24"/>
          <w:szCs w:val="24"/>
          <w:lang w:val="en-GB"/>
        </w:rPr>
        <w:t xml:space="preserve">provided </w:t>
      </w:r>
      <w:r w:rsidR="00F07F7B">
        <w:rPr>
          <w:rFonts w:ascii="Times New Roman" w:eastAsia="Times New Roman" w:hAnsi="Times New Roman" w:cs="Times New Roman"/>
          <w:sz w:val="24"/>
          <w:szCs w:val="24"/>
          <w:lang w:val="en-GB"/>
        </w:rPr>
        <w:t>adequate</w:t>
      </w:r>
      <w:r w:rsidR="004306AD">
        <w:rPr>
          <w:rFonts w:ascii="Times New Roman" w:eastAsia="Times New Roman" w:hAnsi="Times New Roman" w:cs="Times New Roman"/>
          <w:sz w:val="24"/>
          <w:szCs w:val="24"/>
          <w:lang w:val="en-GB"/>
        </w:rPr>
        <w:t xml:space="preserve"> performance in our early testing of TGI</w:t>
      </w:r>
      <w:r w:rsidR="00F236E8">
        <w:rPr>
          <w:rFonts w:ascii="Times New Roman" w:eastAsia="Times New Roman" w:hAnsi="Times New Roman" w:cs="Times New Roman"/>
          <w:sz w:val="24"/>
          <w:szCs w:val="24"/>
          <w:lang w:val="en-GB"/>
        </w:rPr>
        <w:t>; alternative</w:t>
      </w:r>
      <w:r w:rsidR="008268BA">
        <w:rPr>
          <w:rFonts w:ascii="Times New Roman" w:eastAsia="Times New Roman" w:hAnsi="Times New Roman" w:cs="Times New Roman"/>
          <w:sz w:val="24"/>
          <w:szCs w:val="24"/>
          <w:lang w:val="en-GB"/>
        </w:rPr>
        <w:t xml:space="preserve"> permutation approaches detect</w:t>
      </w:r>
      <w:r w:rsidR="00F236E8">
        <w:rPr>
          <w:rFonts w:ascii="Times New Roman" w:eastAsia="Times New Roman" w:hAnsi="Times New Roman" w:cs="Times New Roman"/>
          <w:sz w:val="24"/>
          <w:szCs w:val="24"/>
          <w:lang w:val="en-GB"/>
        </w:rPr>
        <w:t>ed</w:t>
      </w:r>
      <w:r w:rsidR="008268BA">
        <w:rPr>
          <w:rFonts w:ascii="Times New Roman" w:eastAsia="Times New Roman" w:hAnsi="Times New Roman" w:cs="Times New Roman"/>
          <w:sz w:val="24"/>
          <w:szCs w:val="24"/>
          <w:lang w:val="en-GB"/>
        </w:rPr>
        <w:t xml:space="preserve"> </w:t>
      </w:r>
      <w:r w:rsidR="00C60DE9">
        <w:rPr>
          <w:rFonts w:ascii="Times New Roman" w:eastAsia="Times New Roman" w:hAnsi="Times New Roman" w:cs="Times New Roman"/>
          <w:sz w:val="24"/>
          <w:szCs w:val="24"/>
          <w:lang w:val="en-GB"/>
        </w:rPr>
        <w:t>any true positive</w:t>
      </w:r>
      <w:r w:rsidR="004306AD">
        <w:rPr>
          <w:rFonts w:ascii="Times New Roman" w:eastAsia="Times New Roman" w:hAnsi="Times New Roman" w:cs="Times New Roman"/>
          <w:sz w:val="24"/>
          <w:szCs w:val="24"/>
          <w:lang w:val="en-GB"/>
        </w:rPr>
        <w:t xml:space="preserve">. </w:t>
      </w:r>
      <w:r w:rsidR="008268BA">
        <w:rPr>
          <w:rFonts w:ascii="Times New Roman" w:eastAsia="Times New Roman" w:hAnsi="Times New Roman" w:cs="Times New Roman"/>
          <w:sz w:val="24"/>
          <w:szCs w:val="24"/>
          <w:lang w:val="en-GB"/>
        </w:rPr>
        <w:t>W</w:t>
      </w:r>
      <w:r w:rsidR="000270B4" w:rsidRPr="0007763B">
        <w:rPr>
          <w:rFonts w:ascii="Times New Roman" w:eastAsia="Times New Roman" w:hAnsi="Times New Roman" w:cs="Times New Roman"/>
          <w:sz w:val="24"/>
          <w:szCs w:val="24"/>
          <w:lang w:val="en-GB"/>
        </w:rPr>
        <w:t>e used 999 permutations in all analyses.</w:t>
      </w:r>
    </w:p>
    <w:p w14:paraId="2E1A92E5" w14:textId="77777777" w:rsidR="00F54551" w:rsidRPr="0007763B" w:rsidRDefault="00F54551" w:rsidP="00AF3E77">
      <w:pPr>
        <w:spacing w:before="240" w:after="240" w:line="480" w:lineRule="auto"/>
        <w:rPr>
          <w:rFonts w:ascii="Times New Roman" w:eastAsia="Times New Roman" w:hAnsi="Times New Roman" w:cs="Times New Roman"/>
          <w:sz w:val="24"/>
          <w:szCs w:val="24"/>
          <w:lang w:val="en-GB"/>
        </w:rPr>
      </w:pPr>
    </w:p>
    <w:p w14:paraId="014CBD6E" w14:textId="3A8B9458" w:rsidR="00596B92" w:rsidRPr="00787B05" w:rsidRDefault="00596B92" w:rsidP="00A51948">
      <w:pPr>
        <w:spacing w:before="240" w:after="240" w:line="480" w:lineRule="auto"/>
        <w:rPr>
          <w:rFonts w:ascii="Times New Roman" w:eastAsia="Times New Roman" w:hAnsi="Times New Roman" w:cs="Times New Roman"/>
          <w:i/>
          <w:sz w:val="24"/>
          <w:szCs w:val="24"/>
          <w:lang w:val="en-GB"/>
        </w:rPr>
      </w:pPr>
      <w:r w:rsidRPr="00787B05">
        <w:rPr>
          <w:rFonts w:ascii="Times New Roman" w:eastAsia="Times New Roman" w:hAnsi="Times New Roman" w:cs="Times New Roman"/>
          <w:i/>
          <w:sz w:val="24"/>
          <w:szCs w:val="24"/>
          <w:lang w:val="en-GB"/>
        </w:rPr>
        <w:t>G</w:t>
      </w:r>
      <w:r w:rsidR="006368E7" w:rsidRPr="00787B05">
        <w:rPr>
          <w:rFonts w:ascii="Times New Roman" w:eastAsia="Times New Roman" w:hAnsi="Times New Roman" w:cs="Times New Roman"/>
          <w:i/>
          <w:sz w:val="24"/>
          <w:szCs w:val="24"/>
          <w:lang w:val="en-GB"/>
        </w:rPr>
        <w:t>enetic distance</w:t>
      </w:r>
    </w:p>
    <w:p w14:paraId="4A915AFC" w14:textId="3A2C3ADC" w:rsidR="00AD490A" w:rsidRPr="006F59FE" w:rsidRDefault="00596B92" w:rsidP="00A51948">
      <w:pPr>
        <w:spacing w:before="240" w:after="240" w:line="480" w:lineRule="auto"/>
        <w:rPr>
          <w:rFonts w:ascii="Times New Roman" w:eastAsia="Times New Roman" w:hAnsi="Times New Roman" w:cs="Times New Roman"/>
          <w:i/>
          <w:sz w:val="24"/>
          <w:szCs w:val="24"/>
          <w:lang w:val="en-GB"/>
        </w:rPr>
      </w:pPr>
      <w:r>
        <w:rPr>
          <w:rFonts w:ascii="Times New Roman" w:eastAsia="Times New Roman" w:hAnsi="Times New Roman" w:cs="Times New Roman"/>
          <w:sz w:val="24"/>
          <w:szCs w:val="24"/>
          <w:lang w:val="en-GB"/>
        </w:rPr>
        <w:t>Genetic distance</w:t>
      </w:r>
      <w:r w:rsidR="00D2058D">
        <w:rPr>
          <w:rFonts w:ascii="Times New Roman" w:eastAsia="Times New Roman" w:hAnsi="Times New Roman" w:cs="Times New Roman"/>
          <w:sz w:val="24"/>
          <w:szCs w:val="24"/>
          <w:lang w:val="en-GB"/>
        </w:rPr>
        <w:t>s</w:t>
      </w:r>
      <w:r>
        <w:rPr>
          <w:rFonts w:ascii="Times New Roman" w:eastAsia="Times New Roman" w:hAnsi="Times New Roman" w:cs="Times New Roman"/>
          <w:sz w:val="24"/>
          <w:szCs w:val="24"/>
          <w:lang w:val="en-GB"/>
        </w:rPr>
        <w:t xml:space="preserve"> between points </w:t>
      </w:r>
      <w:r w:rsidR="004D7255">
        <w:rPr>
          <w:rFonts w:ascii="Times New Roman" w:eastAsia="Times New Roman" w:hAnsi="Times New Roman" w:cs="Times New Roman"/>
          <w:sz w:val="24"/>
          <w:szCs w:val="24"/>
          <w:lang w:val="en-GB"/>
        </w:rPr>
        <w:t xml:space="preserve">in time for a given location </w:t>
      </w:r>
      <w:r>
        <w:rPr>
          <w:rFonts w:ascii="Times New Roman" w:eastAsia="Times New Roman" w:hAnsi="Times New Roman" w:cs="Times New Roman"/>
          <w:sz w:val="24"/>
          <w:szCs w:val="24"/>
          <w:lang w:val="en-GB"/>
        </w:rPr>
        <w:t xml:space="preserve">were calculated using the </w:t>
      </w:r>
      <w:r w:rsidR="0099254D">
        <w:rPr>
          <w:rFonts w:ascii="Times New Roman" w:eastAsia="Times New Roman" w:hAnsi="Times New Roman" w:cs="Times New Roman"/>
          <w:sz w:val="24"/>
          <w:szCs w:val="24"/>
          <w:lang w:val="en-GB"/>
        </w:rPr>
        <w:t>Rogers’</w:t>
      </w:r>
      <w:r>
        <w:rPr>
          <w:rFonts w:ascii="Times New Roman" w:eastAsia="Times New Roman" w:hAnsi="Times New Roman" w:cs="Times New Roman"/>
          <w:sz w:val="24"/>
          <w:szCs w:val="24"/>
          <w:lang w:val="en-GB"/>
        </w:rPr>
        <w:t xml:space="preserve"> </w:t>
      </w:r>
      <w:r w:rsidR="00987774">
        <w:rPr>
          <w:rFonts w:ascii="Times New Roman" w:eastAsia="Times New Roman" w:hAnsi="Times New Roman" w:cs="Times New Roman"/>
          <w:sz w:val="24"/>
          <w:szCs w:val="24"/>
          <w:lang w:val="en-GB"/>
        </w:rPr>
        <w:t xml:space="preserve">genetic </w:t>
      </w:r>
      <w:r>
        <w:rPr>
          <w:rFonts w:ascii="Times New Roman" w:eastAsia="Times New Roman" w:hAnsi="Times New Roman" w:cs="Times New Roman"/>
          <w:sz w:val="24"/>
          <w:szCs w:val="24"/>
          <w:lang w:val="en-GB"/>
        </w:rPr>
        <w:t>distance</w:t>
      </w:r>
      <w:r w:rsidR="007C62DE">
        <w:rPr>
          <w:rFonts w:ascii="Times New Roman" w:eastAsia="Times New Roman" w:hAnsi="Times New Roman" w:cs="Times New Roman"/>
          <w:sz w:val="24"/>
          <w:szCs w:val="24"/>
          <w:lang w:val="en-GB"/>
        </w:rPr>
        <w:t xml:space="preserve"> </w:t>
      </w:r>
      <w:r w:rsidR="00776CEC">
        <w:rPr>
          <w:rFonts w:ascii="Times New Roman" w:eastAsia="Times New Roman" w:hAnsi="Times New Roman" w:cs="Times New Roman"/>
          <w:sz w:val="24"/>
          <w:szCs w:val="24"/>
          <w:lang w:val="en-GB"/>
        </w:rPr>
        <w:fldChar w:fldCharType="begin" w:fldLock="1"/>
      </w:r>
      <w:r w:rsidR="00FC33C1">
        <w:rPr>
          <w:rFonts w:ascii="Times New Roman" w:eastAsia="Times New Roman" w:hAnsi="Times New Roman" w:cs="Times New Roman"/>
          <w:sz w:val="24"/>
          <w:szCs w:val="24"/>
          <w:lang w:val="en-GB"/>
        </w:rPr>
        <w:instrText>ADDIN CSL_CITATION {"citationItems":[{"id":"ITEM-1","itemData":{"author":[{"dropping-particle":"","family":"Avise","given":"J.C.","non-dropping-particle":"","parse-names":false,"suffix":""}],"id":"ITEM-1","issued":{"date-parts":[["1994"]]},"publisher":"Chapman &amp; Hall","publisher-place":"London, UK","title":"Molecular markers, natural history and evolution","type":"book"},"uris":["http://www.mendeley.com/documents/?uuid=0093e8a9-89a8-41a9-9077-2bc1576a9d11"]},{"id":"ITEM-2","itemData":{"author":[{"dropping-particle":"","family":"Rogers","given":"J.S.","non-dropping-particle":"","parse-names":false,"suffix":""}],"chapter-number":"4","container-title":"Studies in Genetics VII","editor":[{"dropping-particle":"","family":"Wheeler","given":"Marshall R.","non-dropping-particle":"","parse-names":false,"suffix":""}],"id":"ITEM-2","issued":{"date-parts":[["1972"]]},"page":"145-153","publisher":"The University of Texas","publisher-place":"Austin","title":"Measures of genetic similarity and genetic distances","type":"chapter"},"uris":["http://www.mendeley.com/documents/?uuid=e2f47413-304f-48e0-970f-b95fba975af9"]}],"mendeley":{"formattedCitation":"(Avise, 1994; Rogers, 1972)","plainTextFormattedCitation":"(Avise, 1994; Rogers, 1972)","previouslyFormattedCitation":"(Avise, 1994; Rogers, 1972)"},"properties":{"noteIndex":0},"schema":"https://github.com/citation-style-language/schema/raw/master/csl-citation.json"}</w:instrText>
      </w:r>
      <w:r w:rsidR="00776CEC">
        <w:rPr>
          <w:rFonts w:ascii="Times New Roman" w:eastAsia="Times New Roman" w:hAnsi="Times New Roman" w:cs="Times New Roman"/>
          <w:sz w:val="24"/>
          <w:szCs w:val="24"/>
          <w:lang w:val="en-GB"/>
        </w:rPr>
        <w:fldChar w:fldCharType="separate"/>
      </w:r>
      <w:r w:rsidR="00776CEC" w:rsidRPr="00776CEC">
        <w:rPr>
          <w:rFonts w:ascii="Times New Roman" w:eastAsia="Times New Roman" w:hAnsi="Times New Roman" w:cs="Times New Roman"/>
          <w:noProof/>
          <w:sz w:val="24"/>
          <w:szCs w:val="24"/>
          <w:lang w:val="en-GB"/>
        </w:rPr>
        <w:t>(Avise, 1994; Rogers, 1972)</w:t>
      </w:r>
      <w:r w:rsidR="00776CEC">
        <w:rPr>
          <w:rFonts w:ascii="Times New Roman" w:eastAsia="Times New Roman" w:hAnsi="Times New Roman" w:cs="Times New Roman"/>
          <w:sz w:val="24"/>
          <w:szCs w:val="24"/>
          <w:lang w:val="en-GB"/>
        </w:rPr>
        <w:fldChar w:fldCharType="end"/>
      </w:r>
      <w:r w:rsidR="00987774">
        <w:rPr>
          <w:rFonts w:ascii="Times New Roman" w:eastAsia="Times New Roman" w:hAnsi="Times New Roman" w:cs="Times New Roman"/>
          <w:sz w:val="24"/>
          <w:szCs w:val="24"/>
          <w:lang w:val="en-GB"/>
        </w:rPr>
        <w:t xml:space="preserve">, which is very similar to the Euclidean genetic </w:t>
      </w:r>
      <w:r w:rsidR="00987774">
        <w:rPr>
          <w:rFonts w:ascii="Times New Roman" w:eastAsia="Times New Roman" w:hAnsi="Times New Roman" w:cs="Times New Roman"/>
          <w:sz w:val="24"/>
          <w:szCs w:val="24"/>
          <w:lang w:val="en-GB"/>
        </w:rPr>
        <w:lastRenderedPageBreak/>
        <w:t>distance</w:t>
      </w:r>
      <w:r w:rsidR="00B9551F">
        <w:rPr>
          <w:rFonts w:ascii="Times New Roman" w:eastAsia="Times New Roman" w:hAnsi="Times New Roman" w:cs="Times New Roman"/>
          <w:sz w:val="24"/>
          <w:szCs w:val="24"/>
          <w:lang w:val="en-GB"/>
        </w:rPr>
        <w:t xml:space="preserve"> (see Annex A)</w:t>
      </w:r>
      <w:r w:rsidR="00987774">
        <w:rPr>
          <w:rFonts w:ascii="Times New Roman" w:eastAsia="Times New Roman" w:hAnsi="Times New Roman" w:cs="Times New Roman"/>
          <w:sz w:val="24"/>
          <w:szCs w:val="24"/>
          <w:lang w:val="en-GB"/>
        </w:rPr>
        <w:t>. It makes no assumptions about base-pair substitutions or time since separation and is suitable to study short-term dynamics.</w:t>
      </w:r>
      <w:r w:rsidR="006F59FE">
        <w:rPr>
          <w:rFonts w:ascii="Times New Roman" w:eastAsia="Times New Roman" w:hAnsi="Times New Roman" w:cs="Times New Roman"/>
          <w:sz w:val="24"/>
          <w:szCs w:val="24"/>
          <w:lang w:val="en-GB"/>
        </w:rPr>
        <w:t xml:space="preserve"> </w:t>
      </w:r>
      <w:r w:rsidR="00864392">
        <w:rPr>
          <w:rFonts w:ascii="Times New Roman" w:eastAsia="Times New Roman" w:hAnsi="Times New Roman" w:cs="Times New Roman"/>
          <w:sz w:val="24"/>
          <w:szCs w:val="24"/>
          <w:lang w:val="en-GB"/>
        </w:rPr>
        <w:t xml:space="preserve">It has recently been used to investigate spatial genetic structure in a pond turtle </w:t>
      </w:r>
      <w:r w:rsidR="00864392">
        <w:rPr>
          <w:rFonts w:ascii="Times New Roman" w:eastAsia="Times New Roman" w:hAnsi="Times New Roman" w:cs="Times New Roman"/>
          <w:sz w:val="24"/>
          <w:szCs w:val="24"/>
          <w:lang w:val="en-GB"/>
        </w:rPr>
        <w:fldChar w:fldCharType="begin" w:fldLock="1"/>
      </w:r>
      <w:r w:rsidR="00864392">
        <w:rPr>
          <w:rFonts w:ascii="Times New Roman" w:eastAsia="Times New Roman" w:hAnsi="Times New Roman" w:cs="Times New Roman"/>
          <w:sz w:val="24"/>
          <w:szCs w:val="24"/>
          <w:lang w:val="en-GB"/>
        </w:rPr>
        <w:instrText>ADDIN CSL_CITATION {"citationItems":[{"id":"ITEM-1","itemData":{"DOI":"10.1111/jbi.13412","ISSN":"13652699","abstract":"Aim: Allele surfing remains poorly investigated in empirical studies due to a lack of explicit methods to detect it in natural populations. Here, we introduce a spatially explicit, sliding-window method to test hypotheses on how range expansions and geographic barriers impact neutral genetic structure using allele frequency data. We then use this approach to study the Ibero-Moroccan lineage of the European pond turtle, Emys orbicularis occidentalis, which recolonized the Iberian Peninsula from Africa. Location: Iberian Peninsula, Morocco. Methods: We generated a dataset of 453 genotyped individuals from 21 populations from throughout the E. o. occidentalis distribution at seven microsatellite loci. The microsatellite data were used to evaluate spatial patterns of genetic diversity and structure, as well as recent gene flow between populations. Using a spatially explicit, sliding-window approach, linear models and permutation tests, we tested for signals of allele surfing throughout the Iberian populations, including barriers to gene flow that may enhance the effect of founder events typical of range expansions. Finally, we tested for signatures of adaptation on identified surfing alleles using environmental association analysis. Results: Our study identified signatures of allele surfing throughout the range of Iberian populations. We did not find evidence that any of the loci studied are under natural selection. We therefore concluded that allele surfing has had a significant impact on genetic structure observed in E. o. occidentalis. Population isolation and fragmentation, due to habitat loss, further contribute to the present genetic differentiation between populations. Main conclusion: The sliding-window method proposed herein can help to identify alleles that underwent allele surfing at the front of range expansions. This study also highlights the role of genetic drift and geographic barriers in shaping the species’ genetic structure following population range expansions. Finally, we stress the importance of evaluating the existence of allele surfing processes in biogeographic and population genetic studies, relying on allele frequency analysis, for a better interpretation of contemporary patterns of intraspecific genetic structure.","author":[{"dropping-particle":"","family":"Pereira","given":"Paulo","non-dropping-particle":"","parse-names":false,"suffix":""},{"dropping-particle":"","family":"Teixeira","given":"José","non-dropping-particle":"","parse-names":false,"suffix":""},{"dropping-particle":"","family":"Velo-Antón","given":"Guillermo","non-dropping-particle":"","parse-names":false,"suffix":""}],"container-title":"Journal of Biogeography","id":"ITEM-1","issue":"9","issued":{"date-parts":[["2018"]]},"page":"2202-2215","title":"Allele surfing shaped the genetic structure of the European pond turtle via colonization and population expansion across the Iberian Peninsula from Africa","type":"article-journal","volume":"45"},"uris":["http://www.mendeley.com/documents/?uuid=38e02322-6ed5-476e-a0fe-17097992713c"]}],"mendeley":{"formattedCitation":"(Pereira, Teixeira, &amp; Velo-Antón, 2018)","plainTextFormattedCitation":"(Pereira, Teixeira, &amp; Velo-Antón, 2018)","previouslyFormattedCitation":"(Pereira, Teixeira, &amp; Velo-Antón, 2018)"},"properties":{"noteIndex":0},"schema":"https://github.com/citation-style-language/schema/raw/master/csl-citation.json"}</w:instrText>
      </w:r>
      <w:r w:rsidR="00864392">
        <w:rPr>
          <w:rFonts w:ascii="Times New Roman" w:eastAsia="Times New Roman" w:hAnsi="Times New Roman" w:cs="Times New Roman"/>
          <w:sz w:val="24"/>
          <w:szCs w:val="24"/>
          <w:lang w:val="en-GB"/>
        </w:rPr>
        <w:fldChar w:fldCharType="separate"/>
      </w:r>
      <w:r w:rsidR="00864392" w:rsidRPr="00864392">
        <w:rPr>
          <w:rFonts w:ascii="Times New Roman" w:eastAsia="Times New Roman" w:hAnsi="Times New Roman" w:cs="Times New Roman"/>
          <w:noProof/>
          <w:sz w:val="24"/>
          <w:szCs w:val="24"/>
          <w:lang w:val="en-GB"/>
        </w:rPr>
        <w:t>(Pereira, Teixeira, &amp; Velo-Antón, 2018)</w:t>
      </w:r>
      <w:r w:rsidR="00864392">
        <w:rPr>
          <w:rFonts w:ascii="Times New Roman" w:eastAsia="Times New Roman" w:hAnsi="Times New Roman" w:cs="Times New Roman"/>
          <w:sz w:val="24"/>
          <w:szCs w:val="24"/>
          <w:lang w:val="en-GB"/>
        </w:rPr>
        <w:fldChar w:fldCharType="end"/>
      </w:r>
      <w:r w:rsidR="00864392">
        <w:rPr>
          <w:rFonts w:ascii="Times New Roman" w:eastAsia="Times New Roman" w:hAnsi="Times New Roman" w:cs="Times New Roman"/>
          <w:sz w:val="24"/>
          <w:szCs w:val="24"/>
          <w:lang w:val="en-GB"/>
        </w:rPr>
        <w:t xml:space="preserve"> and a fungus </w:t>
      </w:r>
      <w:r w:rsidR="00864392">
        <w:rPr>
          <w:rFonts w:ascii="Times New Roman" w:eastAsia="Times New Roman" w:hAnsi="Times New Roman" w:cs="Times New Roman"/>
          <w:sz w:val="24"/>
          <w:szCs w:val="24"/>
          <w:lang w:val="en-GB"/>
        </w:rPr>
        <w:fldChar w:fldCharType="begin" w:fldLock="1"/>
      </w:r>
      <w:r w:rsidR="00A61965">
        <w:rPr>
          <w:rFonts w:ascii="Times New Roman" w:eastAsia="Times New Roman" w:hAnsi="Times New Roman" w:cs="Times New Roman"/>
          <w:sz w:val="24"/>
          <w:szCs w:val="24"/>
          <w:lang w:val="en-GB"/>
        </w:rPr>
        <w:instrText>ADDIN CSL_CITATION {"citationItems":[{"id":"ITEM-1","itemData":{"DOI":"10.1002/ece3.5639","ISSN":"20457758","abstract":"The environment has a strong influence on the abundance and distribution of plant pathogenic organisms and plays a major role in plant disease. Climatological factors may also alter the dynamics of the interactions between plant pathogens and their hosts. Nothophaeocryptopus (=Phaeocryptopus) gaeumannii, the causal agent of Swiss needle cast (SNC) of Douglas-fir, is endemic to western North America where it exists as two sympatric, reproductively isolated lineages. The abundance of this fungus and the severity of SNC are strongly influenced by climate. We used statistical and population genetic analyses to examine relationships between environment, pathogen population structure, and SNC severity. Although N. gaeumannii Lineage 2 in western Oregon and Washington was most abundant where SNC symptoms were most severe, we did not detect a significant relationship between Lineage 2 and disease severity. Warmer winter temperatures were inversely correlated with foliage retention (AFR) and positively correlated with the relative abundance of Lineage 2 (PL2). However when distance inland, which was strongly correlated with both AFR and PL2, was included in the model, there was no significant relationship between Lineage 2 and AFR. Spring/early summer dew point temperatures also were positively associated with total N. gaeumannii abundance (colonization index (CI)) and inversely correlated with AFR. Warmer summer mean temperatures were associated with lower CI and higher AFR. Our results suggest that the two lineages have overlapping environmental optima, but slightly different tolerance ranges. Lineage 2 was absent from more inland sites where winters are colder and summers are warm and dry, while Lineage 1 occurred at most sites across an environmental gradient suggesting broader environmental tolerance. These relationships suggest that climate influences the abundance and distribution of this ecologically important plant pathogen and may have played a role in the evolutionary divergence of these two cryptic fungal lineages.","author":[{"dropping-particle":"","family":"Bennett","given":"Patrick I.","non-dropping-particle":"","parse-names":false,"suffix":""},{"dropping-particle":"","family":"Stone","given":"Jeffrey K.","non-dropping-particle":"","parse-names":false,"suffix":""}],"container-title":"Ecology and Evolution","id":"ITEM-1","issue":"19","issued":{"date-parts":[["2019"]]},"page":"11379-11394","title":"Environmental variables associated with Nothophaeocryptopus gaeumannii population structure and Swiss needle cast severity in Western Oregon and Washington","type":"article-journal","volume":"9"},"uris":["http://www.mendeley.com/documents/?uuid=5b84ba76-0c77-4eef-97f7-1da7212b27bc"]}],"mendeley":{"formattedCitation":"(Bennett &amp; Stone, 2019)","plainTextFormattedCitation":"(Bennett &amp; Stone, 2019)","previouslyFormattedCitation":"(Bennett &amp; Stone, 2019)"},"properties":{"noteIndex":0},"schema":"https://github.com/citation-style-language/schema/raw/master/csl-citation.json"}</w:instrText>
      </w:r>
      <w:r w:rsidR="00864392">
        <w:rPr>
          <w:rFonts w:ascii="Times New Roman" w:eastAsia="Times New Roman" w:hAnsi="Times New Roman" w:cs="Times New Roman"/>
          <w:sz w:val="24"/>
          <w:szCs w:val="24"/>
          <w:lang w:val="en-GB"/>
        </w:rPr>
        <w:fldChar w:fldCharType="separate"/>
      </w:r>
      <w:r w:rsidR="00864392" w:rsidRPr="00864392">
        <w:rPr>
          <w:rFonts w:ascii="Times New Roman" w:eastAsia="Times New Roman" w:hAnsi="Times New Roman" w:cs="Times New Roman"/>
          <w:noProof/>
          <w:sz w:val="24"/>
          <w:szCs w:val="24"/>
          <w:lang w:val="en-GB"/>
        </w:rPr>
        <w:t>(Bennett &amp; Stone, 2019)</w:t>
      </w:r>
      <w:r w:rsidR="00864392">
        <w:rPr>
          <w:rFonts w:ascii="Times New Roman" w:eastAsia="Times New Roman" w:hAnsi="Times New Roman" w:cs="Times New Roman"/>
          <w:sz w:val="24"/>
          <w:szCs w:val="24"/>
          <w:lang w:val="en-GB"/>
        </w:rPr>
        <w:fldChar w:fldCharType="end"/>
      </w:r>
      <w:r w:rsidR="00864392">
        <w:rPr>
          <w:rFonts w:ascii="Times New Roman" w:eastAsia="Times New Roman" w:hAnsi="Times New Roman" w:cs="Times New Roman"/>
          <w:sz w:val="24"/>
          <w:szCs w:val="24"/>
          <w:lang w:val="en-GB"/>
        </w:rPr>
        <w:t xml:space="preserve">. </w:t>
      </w:r>
      <w:r w:rsidR="006F59FE">
        <w:rPr>
          <w:rFonts w:ascii="Times New Roman" w:eastAsia="Times New Roman" w:hAnsi="Times New Roman" w:cs="Times New Roman"/>
          <w:sz w:val="24"/>
          <w:szCs w:val="24"/>
          <w:lang w:val="en-GB"/>
        </w:rPr>
        <w:t xml:space="preserve">We computed the distance using the </w:t>
      </w:r>
      <w:r w:rsidR="006F59FE" w:rsidRPr="0007763B">
        <w:rPr>
          <w:rFonts w:ascii="Times New Roman" w:eastAsia="Times New Roman" w:hAnsi="Times New Roman" w:cs="Times New Roman"/>
          <w:i/>
          <w:sz w:val="24"/>
          <w:szCs w:val="24"/>
          <w:lang w:val="en-GB"/>
        </w:rPr>
        <w:t>dist.genpop</w:t>
      </w:r>
      <w:r w:rsidR="006F59FE" w:rsidRPr="0007763B">
        <w:rPr>
          <w:rFonts w:ascii="Times New Roman" w:eastAsia="Times New Roman" w:hAnsi="Times New Roman" w:cs="Times New Roman"/>
          <w:sz w:val="24"/>
          <w:szCs w:val="24"/>
          <w:lang w:val="en-GB"/>
        </w:rPr>
        <w:t xml:space="preserve"> </w:t>
      </w:r>
      <w:r w:rsidR="00DA3E21">
        <w:rPr>
          <w:rFonts w:ascii="Times New Roman" w:eastAsia="Times New Roman" w:hAnsi="Times New Roman" w:cs="Times New Roman"/>
          <w:sz w:val="24"/>
          <w:szCs w:val="24"/>
          <w:lang w:val="en-GB"/>
        </w:rPr>
        <w:t xml:space="preserve">function </w:t>
      </w:r>
      <w:r w:rsidR="006F59FE" w:rsidRPr="0007763B">
        <w:rPr>
          <w:rFonts w:ascii="Times New Roman" w:eastAsia="Times New Roman" w:hAnsi="Times New Roman" w:cs="Times New Roman"/>
          <w:sz w:val="24"/>
          <w:szCs w:val="24"/>
          <w:lang w:val="en-GB"/>
        </w:rPr>
        <w:t xml:space="preserve">from the </w:t>
      </w:r>
      <w:r w:rsidR="006F59FE">
        <w:rPr>
          <w:rFonts w:ascii="Times New Roman" w:eastAsia="Times New Roman" w:hAnsi="Times New Roman" w:cs="Times New Roman"/>
          <w:i/>
          <w:sz w:val="24"/>
          <w:szCs w:val="24"/>
          <w:lang w:val="en-GB"/>
        </w:rPr>
        <w:t>adegenet</w:t>
      </w:r>
      <w:r w:rsidR="006F59FE" w:rsidRPr="0007763B">
        <w:rPr>
          <w:rFonts w:ascii="Times New Roman" w:eastAsia="Times New Roman" w:hAnsi="Times New Roman" w:cs="Times New Roman"/>
          <w:i/>
          <w:sz w:val="24"/>
          <w:szCs w:val="24"/>
          <w:lang w:val="en-GB"/>
        </w:rPr>
        <w:t xml:space="preserve"> </w:t>
      </w:r>
      <w:r w:rsidR="006F59FE" w:rsidRPr="0007763B">
        <w:rPr>
          <w:rFonts w:ascii="Times New Roman" w:eastAsia="Times New Roman" w:hAnsi="Times New Roman" w:cs="Times New Roman"/>
          <w:sz w:val="24"/>
          <w:szCs w:val="24"/>
          <w:lang w:val="en-GB"/>
        </w:rPr>
        <w:t xml:space="preserve">R package (see </w:t>
      </w:r>
      <w:r w:rsidR="006F59FE" w:rsidRPr="0007763B">
        <w:rPr>
          <w:rFonts w:ascii="Times New Roman" w:eastAsia="Times New Roman" w:hAnsi="Times New Roman" w:cs="Times New Roman"/>
          <w:i/>
          <w:sz w:val="24"/>
          <w:szCs w:val="24"/>
          <w:lang w:val="en-GB"/>
        </w:rPr>
        <w:t>Software</w:t>
      </w:r>
      <w:r w:rsidR="006F59FE" w:rsidRPr="0007763B">
        <w:rPr>
          <w:rFonts w:ascii="Times New Roman" w:eastAsia="Times New Roman" w:hAnsi="Times New Roman" w:cs="Times New Roman"/>
          <w:sz w:val="24"/>
          <w:szCs w:val="24"/>
          <w:lang w:val="en-GB"/>
        </w:rPr>
        <w:t>)</w:t>
      </w:r>
      <w:r w:rsidR="006F59FE">
        <w:rPr>
          <w:rFonts w:ascii="Times New Roman" w:eastAsia="Times New Roman" w:hAnsi="Times New Roman" w:cs="Times New Roman"/>
          <w:sz w:val="24"/>
          <w:szCs w:val="24"/>
          <w:lang w:val="en-GB"/>
        </w:rPr>
        <w:t>.</w:t>
      </w:r>
    </w:p>
    <w:p w14:paraId="4D774A0B" w14:textId="77777777" w:rsidR="00910194" w:rsidRPr="00D24C18" w:rsidRDefault="00910194" w:rsidP="00A51948">
      <w:pPr>
        <w:spacing w:before="240" w:line="480" w:lineRule="auto"/>
        <w:rPr>
          <w:rFonts w:ascii="Times New Roman" w:hAnsi="Times New Roman" w:cs="Times New Roman"/>
          <w:sz w:val="24"/>
          <w:szCs w:val="24"/>
          <w:lang w:val="en-GB"/>
        </w:rPr>
      </w:pPr>
      <w:bookmarkStart w:id="4" w:name="_Toc471728242"/>
      <w:bookmarkStart w:id="5" w:name="_Toc479591296"/>
    </w:p>
    <w:p w14:paraId="004B8CF3" w14:textId="6747EDB6" w:rsidR="004E13A5" w:rsidRPr="0007763B" w:rsidRDefault="004E13A5" w:rsidP="00A51948">
      <w:pPr>
        <w:spacing w:before="240" w:line="480" w:lineRule="auto"/>
        <w:rPr>
          <w:rFonts w:ascii="Times New Roman" w:hAnsi="Times New Roman" w:cs="Times New Roman"/>
          <w:i/>
          <w:sz w:val="24"/>
          <w:szCs w:val="24"/>
          <w:lang w:val="en-CA"/>
        </w:rPr>
      </w:pPr>
      <w:r w:rsidRPr="0007763B">
        <w:rPr>
          <w:rFonts w:ascii="Times New Roman" w:hAnsi="Times New Roman" w:cs="Times New Roman"/>
          <w:i/>
          <w:sz w:val="24"/>
          <w:szCs w:val="24"/>
          <w:lang w:val="en-CA"/>
        </w:rPr>
        <w:t>Simulation framework</w:t>
      </w:r>
      <w:bookmarkEnd w:id="4"/>
      <w:bookmarkEnd w:id="5"/>
    </w:p>
    <w:p w14:paraId="1ECE0643" w14:textId="35CCA167" w:rsidR="007C19E5" w:rsidRPr="0053064B" w:rsidRDefault="004E13A5" w:rsidP="00A51948">
      <w:pPr>
        <w:spacing w:before="240" w:after="240"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To simulate </w:t>
      </w:r>
      <w:r w:rsidR="0054565E">
        <w:rPr>
          <w:rFonts w:ascii="Times New Roman" w:eastAsia="Times New Roman" w:hAnsi="Times New Roman" w:cs="Times New Roman"/>
          <w:sz w:val="24"/>
          <w:szCs w:val="24"/>
          <w:lang w:val="en-CA"/>
        </w:rPr>
        <w:t>the dynamics of population genetic</w:t>
      </w:r>
      <w:r w:rsidR="0054565E" w:rsidRPr="0007763B">
        <w:rPr>
          <w:rFonts w:ascii="Times New Roman" w:eastAsia="Times New Roman" w:hAnsi="Times New Roman" w:cs="Times New Roman"/>
          <w:sz w:val="24"/>
          <w:szCs w:val="24"/>
          <w:lang w:val="en-CA"/>
        </w:rPr>
        <w:t xml:space="preserve"> </w:t>
      </w:r>
      <w:r w:rsidR="0054565E">
        <w:rPr>
          <w:rFonts w:ascii="Times New Roman" w:eastAsia="Times New Roman" w:hAnsi="Times New Roman" w:cs="Times New Roman"/>
          <w:sz w:val="24"/>
          <w:szCs w:val="24"/>
          <w:lang w:val="en-CA"/>
        </w:rPr>
        <w:t xml:space="preserve">changes </w:t>
      </w:r>
      <w:r w:rsidRPr="0007763B">
        <w:rPr>
          <w:rFonts w:ascii="Times New Roman" w:eastAsia="Times New Roman" w:hAnsi="Times New Roman" w:cs="Times New Roman"/>
          <w:sz w:val="24"/>
          <w:szCs w:val="24"/>
          <w:lang w:val="en-CA"/>
        </w:rPr>
        <w:t>through time, we used the</w:t>
      </w:r>
      <w:r w:rsidRPr="0007763B">
        <w:rPr>
          <w:rFonts w:ascii="Times New Roman" w:eastAsia="Times New Roman" w:hAnsi="Times New Roman" w:cs="Times New Roman"/>
          <w:sz w:val="24"/>
          <w:szCs w:val="24"/>
        </w:rPr>
        <w:t xml:space="preserve"> spatially-explicit gene flow simulation</w:t>
      </w:r>
      <w:r w:rsidRPr="0007763B">
        <w:rPr>
          <w:rFonts w:ascii="Times New Roman" w:eastAsia="Times New Roman" w:hAnsi="Times New Roman" w:cs="Times New Roman"/>
          <w:sz w:val="24"/>
          <w:szCs w:val="24"/>
          <w:lang w:val="en-CA"/>
        </w:rPr>
        <w:t xml:space="preserve"> software </w:t>
      </w:r>
      <w:r w:rsidRPr="00DA3E21">
        <w:rPr>
          <w:rFonts w:ascii="Times New Roman" w:eastAsia="Times New Roman" w:hAnsi="Times New Roman" w:cs="Times New Roman"/>
          <w:i/>
          <w:sz w:val="24"/>
          <w:szCs w:val="24"/>
          <w:lang w:val="en-CA"/>
        </w:rPr>
        <w:t>CDMetaPOP</w:t>
      </w:r>
      <w:r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fldChar w:fldCharType="begin" w:fldLock="1"/>
      </w:r>
      <w:r w:rsidR="006E412E">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CA"/>
        </w:rPr>
        <w:fldChar w:fldCharType="separate"/>
      </w:r>
      <w:r w:rsidR="00841510" w:rsidRPr="00841510">
        <w:rPr>
          <w:rFonts w:ascii="Times New Roman" w:eastAsia="Times New Roman" w:hAnsi="Times New Roman" w:cs="Times New Roman"/>
          <w:noProof/>
          <w:sz w:val="24"/>
          <w:szCs w:val="24"/>
          <w:lang w:val="en-CA"/>
        </w:rPr>
        <w:t>(Landguth, Bearlin, et al., 2017)</w:t>
      </w:r>
      <w:r w:rsidRPr="0007763B">
        <w:rPr>
          <w:rFonts w:ascii="Times New Roman" w:eastAsia="Times New Roman" w:hAnsi="Times New Roman" w:cs="Times New Roman"/>
          <w:sz w:val="24"/>
          <w:szCs w:val="24"/>
          <w:lang w:val="en-CA"/>
        </w:rPr>
        <w:fldChar w:fldCharType="end"/>
      </w:r>
      <w:r w:rsidRPr="0007763B">
        <w:rPr>
          <w:rFonts w:ascii="Times New Roman" w:eastAsia="Times New Roman" w:hAnsi="Times New Roman" w:cs="Times New Roman"/>
          <w:sz w:val="24"/>
          <w:szCs w:val="24"/>
          <w:lang w:val="en-CA"/>
        </w:rPr>
        <w:t xml:space="preserve">. </w:t>
      </w:r>
      <w:r w:rsidRPr="00DA3E21">
        <w:rPr>
          <w:rFonts w:ascii="Times New Roman" w:eastAsia="Times New Roman" w:hAnsi="Times New Roman" w:cs="Times New Roman"/>
          <w:i/>
          <w:sz w:val="24"/>
          <w:szCs w:val="24"/>
          <w:lang w:val="en-GB"/>
        </w:rPr>
        <w:t>CDMetaPOP</w:t>
      </w:r>
      <w:r w:rsidRPr="0007763B">
        <w:rPr>
          <w:rFonts w:ascii="Times New Roman" w:eastAsia="Times New Roman" w:hAnsi="Times New Roman" w:cs="Times New Roman"/>
          <w:sz w:val="24"/>
          <w:szCs w:val="24"/>
          <w:lang w:val="en-GB"/>
        </w:rPr>
        <w:t xml:space="preserve"> simulates dispersal and mating of individuals across a landscape and allows </w:t>
      </w:r>
      <w:r w:rsidR="00DE0B71">
        <w:rPr>
          <w:rFonts w:ascii="Times New Roman" w:eastAsia="Times New Roman" w:hAnsi="Times New Roman" w:cs="Times New Roman"/>
          <w:sz w:val="24"/>
          <w:szCs w:val="24"/>
          <w:lang w:val="en-GB"/>
        </w:rPr>
        <w:t>the user to</w:t>
      </w:r>
      <w:r w:rsidR="00DE0B71"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 xml:space="preserve">define </w:t>
      </w:r>
      <w:r w:rsidR="00C6094D">
        <w:rPr>
          <w:rFonts w:ascii="Times New Roman" w:eastAsia="Times New Roman" w:hAnsi="Times New Roman" w:cs="Times New Roman"/>
          <w:sz w:val="24"/>
          <w:szCs w:val="24"/>
          <w:lang w:val="en-GB"/>
        </w:rPr>
        <w:t xml:space="preserve">the </w:t>
      </w:r>
      <w:r w:rsidRPr="0007763B">
        <w:rPr>
          <w:rFonts w:ascii="Times New Roman" w:eastAsia="Times New Roman" w:hAnsi="Times New Roman" w:cs="Times New Roman"/>
          <w:sz w:val="24"/>
          <w:szCs w:val="24"/>
          <w:lang w:val="en-GB"/>
        </w:rPr>
        <w:t>initial genetic structure, spatial distribution of individuals, dispersal characteristics, and life</w:t>
      </w:r>
      <w:r w:rsidR="00D2058D">
        <w:rPr>
          <w:rFonts w:ascii="Times New Roman" w:eastAsia="Times New Roman" w:hAnsi="Times New Roman" w:cs="Times New Roman"/>
          <w:sz w:val="24"/>
          <w:szCs w:val="24"/>
          <w:lang w:val="en-GB"/>
        </w:rPr>
        <w:t>-</w:t>
      </w:r>
      <w:r w:rsidRPr="0007763B">
        <w:rPr>
          <w:rFonts w:ascii="Times New Roman" w:eastAsia="Times New Roman" w:hAnsi="Times New Roman" w:cs="Times New Roman"/>
          <w:sz w:val="24"/>
          <w:szCs w:val="24"/>
          <w:lang w:val="en-GB"/>
        </w:rPr>
        <w:t>history traits of the population</w:t>
      </w:r>
      <w:r w:rsidR="00601497">
        <w:rPr>
          <w:rFonts w:ascii="Times New Roman" w:eastAsia="Times New Roman" w:hAnsi="Times New Roman" w:cs="Times New Roman"/>
          <w:sz w:val="24"/>
          <w:szCs w:val="24"/>
          <w:lang w:val="en-GB"/>
        </w:rPr>
        <w:t xml:space="preserve">. </w:t>
      </w:r>
      <w:r w:rsidR="008A2F5F">
        <w:rPr>
          <w:rFonts w:ascii="Times New Roman" w:eastAsia="Times New Roman" w:hAnsi="Times New Roman" w:cs="Times New Roman"/>
          <w:sz w:val="24"/>
          <w:szCs w:val="24"/>
          <w:lang w:val="en-CA"/>
        </w:rPr>
        <w:t xml:space="preserve">The physical landscape we simulated </w:t>
      </w:r>
      <w:r w:rsidR="0053064B">
        <w:rPr>
          <w:rFonts w:ascii="Times New Roman" w:eastAsia="Times New Roman" w:hAnsi="Times New Roman" w:cs="Times New Roman"/>
          <w:sz w:val="24"/>
          <w:szCs w:val="24"/>
          <w:lang w:val="en-CA"/>
        </w:rPr>
        <w:t xml:space="preserve">was modelled as a homogeneous </w:t>
      </w:r>
      <w:r w:rsidR="006B5D89">
        <w:rPr>
          <w:rFonts w:ascii="Times New Roman" w:eastAsia="Times New Roman" w:hAnsi="Times New Roman" w:cs="Times New Roman"/>
          <w:sz w:val="24"/>
          <w:szCs w:val="24"/>
          <w:lang w:val="en-CA"/>
        </w:rPr>
        <w:t xml:space="preserve">and interconnected </w:t>
      </w:r>
      <w:r w:rsidR="0053064B">
        <w:rPr>
          <w:rFonts w:ascii="Times New Roman" w:eastAsia="Times New Roman" w:hAnsi="Times New Roman" w:cs="Times New Roman"/>
          <w:sz w:val="24"/>
          <w:szCs w:val="24"/>
          <w:lang w:val="en-CA"/>
        </w:rPr>
        <w:t xml:space="preserve">square grid </w:t>
      </w:r>
      <w:r w:rsidR="00C6094D">
        <w:rPr>
          <w:rFonts w:ascii="Times New Roman" w:eastAsia="Times New Roman" w:hAnsi="Times New Roman" w:cs="Times New Roman"/>
          <w:sz w:val="24"/>
          <w:szCs w:val="24"/>
          <w:lang w:val="en-CA"/>
        </w:rPr>
        <w:t xml:space="preserve">containing </w:t>
      </w:r>
      <w:r w:rsidR="0053064B">
        <w:rPr>
          <w:rFonts w:ascii="Times New Roman" w:eastAsia="Times New Roman" w:hAnsi="Times New Roman" w:cs="Times New Roman"/>
          <w:sz w:val="24"/>
          <w:szCs w:val="24"/>
          <w:lang w:val="en-CA"/>
        </w:rPr>
        <w:t xml:space="preserve">5 </w:t>
      </w:r>
      <w:r w:rsidR="00C6094D">
        <w:rPr>
          <w:rFonts w:ascii="Times New Roman" w:eastAsia="Times New Roman" w:hAnsi="Times New Roman" w:cs="Times New Roman"/>
          <w:sz w:val="24"/>
          <w:szCs w:val="24"/>
          <w:lang w:val="en-CA"/>
        </w:rPr>
        <w:sym w:font="Symbol" w:char="F0B4"/>
      </w:r>
      <w:r w:rsidR="00C6094D">
        <w:rPr>
          <w:rFonts w:ascii="Times New Roman" w:eastAsia="Times New Roman" w:hAnsi="Times New Roman" w:cs="Times New Roman"/>
          <w:sz w:val="24"/>
          <w:szCs w:val="24"/>
          <w:lang w:val="en-CA"/>
        </w:rPr>
        <w:t xml:space="preserve"> </w:t>
      </w:r>
      <w:r w:rsidR="0053064B">
        <w:rPr>
          <w:rFonts w:ascii="Times New Roman" w:eastAsia="Times New Roman" w:hAnsi="Times New Roman" w:cs="Times New Roman"/>
          <w:sz w:val="24"/>
          <w:szCs w:val="24"/>
          <w:lang w:val="en-CA"/>
        </w:rPr>
        <w:t>5 cells,</w:t>
      </w:r>
      <w:r w:rsidR="008A2F5F">
        <w:rPr>
          <w:rFonts w:ascii="Times New Roman" w:eastAsia="Times New Roman" w:hAnsi="Times New Roman" w:cs="Times New Roman"/>
          <w:sz w:val="24"/>
          <w:szCs w:val="24"/>
          <w:lang w:val="en-CA"/>
        </w:rPr>
        <w:t xml:space="preserve"> each</w:t>
      </w:r>
      <w:r w:rsidR="006B5D89">
        <w:rPr>
          <w:rFonts w:ascii="Times New Roman" w:eastAsia="Times New Roman" w:hAnsi="Times New Roman" w:cs="Times New Roman"/>
          <w:sz w:val="24"/>
          <w:szCs w:val="24"/>
          <w:lang w:val="en-CA"/>
        </w:rPr>
        <w:t xml:space="preserve"> cell</w:t>
      </w:r>
      <w:r w:rsidR="008A2F5F">
        <w:rPr>
          <w:rFonts w:ascii="Times New Roman" w:eastAsia="Times New Roman" w:hAnsi="Times New Roman" w:cs="Times New Roman"/>
          <w:sz w:val="24"/>
          <w:szCs w:val="24"/>
          <w:lang w:val="en-CA"/>
        </w:rPr>
        <w:t xml:space="preserve"> representing a </w:t>
      </w:r>
      <w:r w:rsidRPr="0007763B">
        <w:rPr>
          <w:rFonts w:ascii="Times New Roman" w:eastAsia="Times New Roman" w:hAnsi="Times New Roman" w:cs="Times New Roman"/>
          <w:sz w:val="24"/>
          <w:szCs w:val="24"/>
          <w:lang w:val="en-CA"/>
        </w:rPr>
        <w:t>population</w:t>
      </w:r>
      <w:r w:rsidR="008A2F5F">
        <w:rPr>
          <w:rFonts w:ascii="Times New Roman" w:eastAsia="Times New Roman" w:hAnsi="Times New Roman" w:cs="Times New Roman"/>
          <w:sz w:val="24"/>
          <w:szCs w:val="24"/>
          <w:lang w:val="en-CA"/>
        </w:rPr>
        <w:t>. Each population</w:t>
      </w:r>
      <w:r w:rsidRPr="0007763B">
        <w:rPr>
          <w:rFonts w:ascii="Times New Roman" w:eastAsia="Times New Roman" w:hAnsi="Times New Roman" w:cs="Times New Roman"/>
          <w:sz w:val="24"/>
          <w:szCs w:val="24"/>
          <w:lang w:val="en-CA"/>
        </w:rPr>
        <w:t xml:space="preserve"> had a maximum carrying capacity of 50 individuals</w:t>
      </w:r>
      <w:r w:rsidR="008A2F5F">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tructural connectivity </w:t>
      </w:r>
      <w:r w:rsidR="006B5D89">
        <w:rPr>
          <w:rFonts w:ascii="Times New Roman" w:eastAsia="Times New Roman" w:hAnsi="Times New Roman" w:cs="Times New Roman"/>
          <w:sz w:val="24"/>
          <w:szCs w:val="24"/>
          <w:lang w:val="en-CA"/>
        </w:rPr>
        <w:t xml:space="preserve">between populations </w:t>
      </w:r>
      <w:r w:rsidR="005357E7">
        <w:rPr>
          <w:rFonts w:ascii="Times New Roman" w:eastAsia="Times New Roman" w:hAnsi="Times New Roman" w:cs="Times New Roman"/>
          <w:sz w:val="24"/>
          <w:szCs w:val="24"/>
          <w:lang w:val="en-CA"/>
        </w:rPr>
        <w:t xml:space="preserve">was strictly a function of geographic </w:t>
      </w:r>
      <w:r w:rsidR="005357E7" w:rsidRPr="0007763B">
        <w:rPr>
          <w:rFonts w:ascii="Times New Roman" w:eastAsia="Times New Roman" w:hAnsi="Times New Roman" w:cs="Times New Roman"/>
          <w:sz w:val="24"/>
          <w:szCs w:val="24"/>
          <w:lang w:val="en-CA"/>
        </w:rPr>
        <w:t>distance</w:t>
      </w:r>
      <w:r w:rsidRPr="0007763B">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The populated landscape</w:t>
      </w:r>
      <w:r w:rsidR="00D2058D">
        <w:rPr>
          <w:rFonts w:ascii="Times New Roman" w:eastAsia="Times New Roman" w:hAnsi="Times New Roman" w:cs="Times New Roman"/>
          <w:sz w:val="24"/>
          <w:szCs w:val="24"/>
          <w:lang w:val="en-CA"/>
        </w:rPr>
        <w:t>, therefore,</w:t>
      </w:r>
      <w:r w:rsidR="006B5D89">
        <w:rPr>
          <w:rFonts w:ascii="Times New Roman" w:eastAsia="Times New Roman" w:hAnsi="Times New Roman" w:cs="Times New Roman"/>
          <w:sz w:val="24"/>
          <w:szCs w:val="24"/>
          <w:lang w:val="en-CA"/>
        </w:rPr>
        <w:t xml:space="preserve"> </w:t>
      </w:r>
      <w:r w:rsidR="00C6094D">
        <w:rPr>
          <w:rFonts w:ascii="Times New Roman" w:eastAsia="Times New Roman" w:hAnsi="Times New Roman" w:cs="Times New Roman"/>
          <w:sz w:val="24"/>
          <w:szCs w:val="24"/>
          <w:lang w:val="en-CA"/>
        </w:rPr>
        <w:t>contains</w:t>
      </w:r>
      <w:r w:rsidR="00C6094D"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 xml:space="preserve">a maximum of 1250 individuals. Each simulation was run for 100 generations before a demographic event </w:t>
      </w:r>
      <w:r w:rsidR="0054565E">
        <w:rPr>
          <w:rFonts w:ascii="Times New Roman" w:eastAsia="Times New Roman" w:hAnsi="Times New Roman" w:cs="Times New Roman"/>
          <w:sz w:val="24"/>
          <w:szCs w:val="24"/>
          <w:lang w:val="en-CA"/>
        </w:rPr>
        <w:t xml:space="preserve">(see below) </w:t>
      </w:r>
      <w:r w:rsidRPr="0007763B">
        <w:rPr>
          <w:rFonts w:ascii="Times New Roman" w:eastAsia="Times New Roman" w:hAnsi="Times New Roman" w:cs="Times New Roman"/>
          <w:sz w:val="24"/>
          <w:szCs w:val="24"/>
          <w:lang w:val="en-CA"/>
        </w:rPr>
        <w:t xml:space="preserve">was </w:t>
      </w:r>
      <w:r w:rsidR="00DE0B71">
        <w:rPr>
          <w:rFonts w:ascii="Times New Roman" w:eastAsia="Times New Roman" w:hAnsi="Times New Roman" w:cs="Times New Roman"/>
          <w:sz w:val="24"/>
          <w:szCs w:val="24"/>
          <w:lang w:val="en-CA"/>
        </w:rPr>
        <w:t>imposed</w:t>
      </w:r>
      <w:r w:rsidR="00DE0B71"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 xml:space="preserve">on up to three </w:t>
      </w:r>
      <w:r w:rsidR="00C74EA1">
        <w:rPr>
          <w:rFonts w:ascii="Times New Roman" w:eastAsia="Times New Roman" w:hAnsi="Times New Roman" w:cs="Times New Roman"/>
          <w:sz w:val="24"/>
          <w:szCs w:val="24"/>
          <w:lang w:val="en-CA"/>
        </w:rPr>
        <w:t>populations in the landscape. 10</w:t>
      </w:r>
      <w:r w:rsidRPr="0007763B">
        <w:rPr>
          <w:rFonts w:ascii="Times New Roman" w:eastAsia="Times New Roman" w:hAnsi="Times New Roman" w:cs="Times New Roman"/>
          <w:sz w:val="24"/>
          <w:szCs w:val="24"/>
          <w:lang w:val="en-CA"/>
        </w:rPr>
        <w:t xml:space="preserve"> more generations were simulated after th</w:t>
      </w:r>
      <w:r w:rsidR="008D2682">
        <w:rPr>
          <w:rFonts w:ascii="Times New Roman" w:eastAsia="Times New Roman" w:hAnsi="Times New Roman" w:cs="Times New Roman"/>
          <w:sz w:val="24"/>
          <w:szCs w:val="24"/>
          <w:lang w:val="en-CA"/>
        </w:rPr>
        <w:t>is</w:t>
      </w:r>
      <w:r w:rsidRPr="0007763B">
        <w:rPr>
          <w:rFonts w:ascii="Times New Roman" w:eastAsia="Times New Roman" w:hAnsi="Times New Roman" w:cs="Times New Roman"/>
          <w:sz w:val="24"/>
          <w:szCs w:val="24"/>
          <w:lang w:val="en-CA"/>
        </w:rPr>
        <w:t xml:space="preserve"> event.</w:t>
      </w:r>
      <w:r w:rsidR="007D7FB8">
        <w:rPr>
          <w:rFonts w:ascii="Times New Roman" w:eastAsia="Times New Roman" w:hAnsi="Times New Roman" w:cs="Times New Roman"/>
          <w:sz w:val="24"/>
          <w:szCs w:val="24"/>
          <w:lang w:val="en-CA"/>
        </w:rPr>
        <w:t xml:space="preserve"> </w:t>
      </w:r>
      <w:r w:rsidR="00DE0B71">
        <w:rPr>
          <w:rFonts w:ascii="Times New Roman" w:eastAsia="Times New Roman" w:hAnsi="Times New Roman" w:cs="Times New Roman"/>
          <w:sz w:val="24"/>
          <w:szCs w:val="24"/>
          <w:lang w:val="en-GB"/>
        </w:rPr>
        <w:t>The mutation rate was set at 10</w:t>
      </w:r>
      <w:r w:rsidR="00DE0B71">
        <w:rPr>
          <w:rFonts w:ascii="Times New Roman" w:eastAsia="Times New Roman" w:hAnsi="Times New Roman" w:cs="Times New Roman"/>
          <w:sz w:val="24"/>
          <w:szCs w:val="24"/>
          <w:vertAlign w:val="superscript"/>
          <w:lang w:val="en-GB"/>
        </w:rPr>
        <w:t>-8</w:t>
      </w:r>
      <w:r w:rsidR="00DE0B71" w:rsidRPr="0007763B">
        <w:rPr>
          <w:rFonts w:ascii="Times New Roman" w:eastAsia="Times New Roman" w:hAnsi="Times New Roman" w:cs="Times New Roman"/>
          <w:sz w:val="24"/>
          <w:szCs w:val="24"/>
          <w:lang w:val="en-GB"/>
        </w:rPr>
        <w:t xml:space="preserve"> to reflect empirically-derived mutation rates found in many taxa</w:t>
      </w:r>
      <w:r w:rsidR="00CC677C">
        <w:rPr>
          <w:rFonts w:ascii="Times New Roman" w:eastAsia="Times New Roman" w:hAnsi="Times New Roman" w:cs="Times New Roman"/>
          <w:sz w:val="24"/>
          <w:szCs w:val="24"/>
          <w:lang w:val="en-GB"/>
        </w:rPr>
        <w:t xml:space="preserve"> </w:t>
      </w:r>
      <w:r w:rsidR="00CC677C">
        <w:rPr>
          <w:rFonts w:ascii="Times New Roman" w:eastAsia="Times New Roman" w:hAnsi="Times New Roman" w:cs="Times New Roman"/>
          <w:sz w:val="24"/>
          <w:szCs w:val="24"/>
          <w:lang w:val="en-GB"/>
        </w:rPr>
        <w:fldChar w:fldCharType="begin" w:fldLock="1"/>
      </w:r>
      <w:r w:rsidR="00F95452">
        <w:rPr>
          <w:rFonts w:ascii="Times New Roman" w:eastAsia="Times New Roman" w:hAnsi="Times New Roman" w:cs="Times New Roman"/>
          <w:sz w:val="24"/>
          <w:szCs w:val="24"/>
          <w:lang w:val="en-GB"/>
        </w:rPr>
        <w:instrText>ADDIN CSL_CITATION {"citationItems":[{"id":"ITEM-1","itemData":{"DOI":"10.1093/molbev/msx197","ISSN":"15371719","abstract":"It is commonly assumed that mitochondrial DNA (mtDNA) evolves at a faster rate than nuclear DNA (nuDNA) in animals. This has contributed to the popularity of mtDNA as a molecular marker in evolutionary studies. Analyzing 121 multilocus data sets and four phylogenomic data sets encompassing 4,676 species of animals, we demonstrate that the ratio ofmitochondrial over nuclear mutation rate is highly variable among animal taxa. In nonvertebrates, such as insects and arachnids, the ratio ofmtDNA over nuDNA mutation rate varies between 2 and 6, whereas it is above 20, on average, in vertebrates such as scaled reptiles and birds. Interestingly, this variation is sufficient to explain the previous report of a similar level of mitochondrial polymorphism, on average, between vertebrates and nonvertebrates, which was originally interpreted as reflecting the effect of pervasive positive selection. Our analysis rather indicates that the among-phyla homogeneity in within-species mtDNA diversity is due to a negative correlation between mtDNA per-generation mutation rate and effective population size, irrespective of the action of natural selection. Finally, we explore the variation in the absolute per-year mutation rate of both mtDNA and nuDNA using a reduced data set for which fossil calibration is available, and discuss the potential determinants of mutation rate variation across genomes and taxa. This study has important implications regarding DNA-based identification methods in predicting that mtDNA barcoding should be less reliable in nonvertebrates than in vertebrates.","author":[{"dropping-particle":"","family":"Allio","given":"Remi","non-dropping-particle":"","parse-names":false,"suffix":""},{"dropping-particle":"","family":"Donega","given":"Stefano","non-dropping-particle":"","parse-names":false,"suffix":""},{"dropping-particle":"","family":"Galtier","given":"Nicolas","non-dropping-particle":"","parse-names":false,"suffix":""},{"dropping-particle":"","family":"Nabholz","given":"Benoit","non-dropping-particle":"","parse-names":false,"suffix":""}],"container-title":"Molecular Biology and Evolution","id":"ITEM-1","issue":"11","issued":{"date-parts":[["2017"]]},"page":"2762-2772","title":"Large variation in the ratio of mitochondrial to nuclear mutation rate across animals: Implications for genetic diversity and the use of mitochondrial DNA as a molecular marker","type":"article-journal","volume":"34"},"uris":["http://www.mendeley.com/documents/?uuid=1bfabed9-585b-49eb-a9ac-2e5e6b5c8bf6"]}],"mendeley":{"formattedCitation":"(Allio, Donega, Galtier, &amp; Nabholz, 2017)","plainTextFormattedCitation":"(Allio, Donega, Galtier, &amp; Nabholz, 2017)","previouslyFormattedCitation":"(Allio, Donega, Galtier, &amp; Nabholz, 2017)"},"properties":{"noteIndex":0},"schema":"https://github.com/citation-style-language/schema/raw/master/csl-citation.json"}</w:instrText>
      </w:r>
      <w:r w:rsidR="00CC677C">
        <w:rPr>
          <w:rFonts w:ascii="Times New Roman" w:eastAsia="Times New Roman" w:hAnsi="Times New Roman" w:cs="Times New Roman"/>
          <w:sz w:val="24"/>
          <w:szCs w:val="24"/>
          <w:lang w:val="en-GB"/>
        </w:rPr>
        <w:fldChar w:fldCharType="separate"/>
      </w:r>
      <w:r w:rsidR="004C27A8" w:rsidRPr="004C27A8">
        <w:rPr>
          <w:rFonts w:ascii="Times New Roman" w:eastAsia="Times New Roman" w:hAnsi="Times New Roman" w:cs="Times New Roman"/>
          <w:noProof/>
          <w:sz w:val="24"/>
          <w:szCs w:val="24"/>
          <w:lang w:val="en-GB"/>
        </w:rPr>
        <w:t>(Allio, Donega, Galtier, &amp; Nabholz, 2017)</w:t>
      </w:r>
      <w:r w:rsidR="00CC677C">
        <w:rPr>
          <w:rFonts w:ascii="Times New Roman" w:eastAsia="Times New Roman" w:hAnsi="Times New Roman" w:cs="Times New Roman"/>
          <w:sz w:val="24"/>
          <w:szCs w:val="24"/>
          <w:lang w:val="en-GB"/>
        </w:rPr>
        <w:fldChar w:fldCharType="end"/>
      </w:r>
      <w:r w:rsidR="00DE0B71">
        <w:rPr>
          <w:rFonts w:ascii="Times New Roman" w:eastAsia="Times New Roman" w:hAnsi="Times New Roman" w:cs="Times New Roman"/>
          <w:sz w:val="24"/>
          <w:szCs w:val="24"/>
          <w:lang w:val="en-GB"/>
        </w:rPr>
        <w:t>.</w:t>
      </w:r>
      <w:r w:rsidR="007C19E5">
        <w:rPr>
          <w:rFonts w:ascii="Times New Roman" w:eastAsia="Times New Roman" w:hAnsi="Times New Roman" w:cs="Times New Roman"/>
          <w:sz w:val="24"/>
          <w:szCs w:val="24"/>
          <w:lang w:val="en-GB"/>
        </w:rPr>
        <w:t xml:space="preserve"> </w:t>
      </w:r>
      <w:r w:rsidR="00A53D4B">
        <w:rPr>
          <w:rFonts w:ascii="Times New Roman" w:eastAsia="Times New Roman" w:hAnsi="Times New Roman" w:cs="Times New Roman"/>
          <w:sz w:val="24"/>
          <w:szCs w:val="24"/>
          <w:lang w:val="en-GB"/>
        </w:rPr>
        <w:t>The</w:t>
      </w:r>
      <w:r w:rsidR="00DA17B9">
        <w:rPr>
          <w:rFonts w:ascii="Times New Roman" w:eastAsia="Times New Roman" w:hAnsi="Times New Roman" w:cs="Times New Roman"/>
          <w:sz w:val="24"/>
          <w:szCs w:val="24"/>
          <w:lang w:val="en-GB"/>
        </w:rPr>
        <w:t xml:space="preserve"> genotypic information</w:t>
      </w:r>
      <w:r w:rsidR="00A53D4B">
        <w:rPr>
          <w:rFonts w:ascii="Times New Roman" w:eastAsia="Times New Roman" w:hAnsi="Times New Roman" w:cs="Times New Roman"/>
          <w:sz w:val="24"/>
          <w:szCs w:val="24"/>
          <w:lang w:val="en-GB"/>
        </w:rPr>
        <w:t xml:space="preserve"> of each individual</w:t>
      </w:r>
      <w:r w:rsidR="007C19E5">
        <w:rPr>
          <w:rFonts w:ascii="Times New Roman" w:eastAsia="Times New Roman" w:hAnsi="Times New Roman" w:cs="Times New Roman"/>
          <w:sz w:val="24"/>
          <w:szCs w:val="24"/>
          <w:lang w:val="en-GB"/>
        </w:rPr>
        <w:t xml:space="preserve"> </w:t>
      </w:r>
      <w:r w:rsidR="005A7AE1">
        <w:rPr>
          <w:rFonts w:ascii="Times New Roman" w:eastAsia="Times New Roman" w:hAnsi="Times New Roman" w:cs="Times New Roman"/>
          <w:sz w:val="24"/>
          <w:szCs w:val="24"/>
          <w:lang w:val="en-GB"/>
        </w:rPr>
        <w:t>was recorded</w:t>
      </w:r>
      <w:r w:rsidR="00A53D4B">
        <w:rPr>
          <w:rFonts w:ascii="Times New Roman" w:eastAsia="Times New Roman" w:hAnsi="Times New Roman" w:cs="Times New Roman"/>
          <w:sz w:val="24"/>
          <w:szCs w:val="24"/>
          <w:lang w:val="en-GB"/>
        </w:rPr>
        <w:t xml:space="preserve"> and consisted</w:t>
      </w:r>
      <w:r w:rsidR="007C19E5">
        <w:rPr>
          <w:rFonts w:ascii="Times New Roman" w:eastAsia="Times New Roman" w:hAnsi="Times New Roman" w:cs="Times New Roman"/>
          <w:sz w:val="24"/>
          <w:szCs w:val="24"/>
          <w:lang w:val="en-GB"/>
        </w:rPr>
        <w:t xml:space="preserve"> of 100 neutral,</w:t>
      </w:r>
      <w:r w:rsidR="005A7AE1">
        <w:rPr>
          <w:rFonts w:ascii="Times New Roman" w:eastAsia="Times New Roman" w:hAnsi="Times New Roman" w:cs="Times New Roman"/>
          <w:sz w:val="24"/>
          <w:szCs w:val="24"/>
          <w:lang w:val="en-GB"/>
        </w:rPr>
        <w:t xml:space="preserve"> unlinked, bi-allelic SNP loci.</w:t>
      </w:r>
      <w:r w:rsidR="007D60E9">
        <w:rPr>
          <w:rFonts w:ascii="Times New Roman" w:eastAsia="Times New Roman" w:hAnsi="Times New Roman" w:cs="Times New Roman"/>
          <w:sz w:val="24"/>
          <w:szCs w:val="24"/>
          <w:lang w:val="en-GB"/>
        </w:rPr>
        <w:t xml:space="preserve"> Sampling was done before and after the event</w:t>
      </w:r>
      <w:r w:rsidR="00864FAF">
        <w:rPr>
          <w:rFonts w:ascii="Times New Roman" w:eastAsia="Times New Roman" w:hAnsi="Times New Roman" w:cs="Times New Roman"/>
          <w:sz w:val="24"/>
          <w:szCs w:val="24"/>
          <w:lang w:val="en-GB"/>
        </w:rPr>
        <w:t xml:space="preserve"> unless </w:t>
      </w:r>
      <w:r w:rsidR="008B2B6D">
        <w:rPr>
          <w:rFonts w:ascii="Times New Roman" w:eastAsia="Times New Roman" w:hAnsi="Times New Roman" w:cs="Times New Roman"/>
          <w:sz w:val="24"/>
          <w:szCs w:val="24"/>
          <w:lang w:val="en-GB"/>
        </w:rPr>
        <w:t xml:space="preserve">otherwise </w:t>
      </w:r>
      <w:r w:rsidR="00864FAF">
        <w:rPr>
          <w:rFonts w:ascii="Times New Roman" w:eastAsia="Times New Roman" w:hAnsi="Times New Roman" w:cs="Times New Roman"/>
          <w:sz w:val="24"/>
          <w:szCs w:val="24"/>
          <w:lang w:val="en-GB"/>
        </w:rPr>
        <w:t>specified.</w:t>
      </w:r>
    </w:p>
    <w:p w14:paraId="32CD2D77" w14:textId="59BF67B7" w:rsidR="00406446" w:rsidRDefault="004E13A5" w:rsidP="00A51948">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eastAsia="Times New Roman" w:hAnsi="Times New Roman" w:cs="Times New Roman"/>
          <w:sz w:val="24"/>
          <w:szCs w:val="24"/>
          <w:lang w:val="en-GB"/>
        </w:rPr>
        <w:lastRenderedPageBreak/>
        <w:t>W</w:t>
      </w:r>
      <w:r w:rsidRPr="0007763B">
        <w:rPr>
          <w:rFonts w:ascii="Times New Roman" w:eastAsia="Times New Roman" w:hAnsi="Times New Roman" w:cs="Times New Roman"/>
          <w:sz w:val="24"/>
          <w:szCs w:val="24"/>
          <w:lang w:val="en-CA"/>
        </w:rPr>
        <w:t xml:space="preserve">e simulated 180 </w:t>
      </w:r>
      <w:r w:rsidRPr="0001269B">
        <w:rPr>
          <w:rFonts w:ascii="Times New Roman" w:eastAsia="Times New Roman" w:hAnsi="Times New Roman" w:cs="Times New Roman"/>
          <w:sz w:val="24"/>
          <w:szCs w:val="24"/>
          <w:lang w:val="en-CA"/>
        </w:rPr>
        <w:t>replica</w:t>
      </w:r>
      <w:r w:rsidR="00B752BC" w:rsidRPr="0001269B">
        <w:rPr>
          <w:rFonts w:ascii="Times New Roman" w:eastAsia="Times New Roman" w:hAnsi="Times New Roman" w:cs="Times New Roman"/>
          <w:sz w:val="24"/>
          <w:szCs w:val="24"/>
          <w:lang w:val="en-CA"/>
        </w:rPr>
        <w:t>tes for each scenario</w:t>
      </w:r>
      <w:r w:rsidR="0001269B" w:rsidRPr="0001269B">
        <w:rPr>
          <w:rFonts w:ascii="Times New Roman" w:hAnsi="Times New Roman" w:cs="Times New Roman"/>
          <w:sz w:val="24"/>
          <w:szCs w:val="24"/>
        </w:rPr>
        <w:t xml:space="preserve"> (see below)</w:t>
      </w:r>
      <w:r w:rsidR="00B752BC" w:rsidRPr="0001269B">
        <w:rPr>
          <w:rFonts w:ascii="Times New Roman" w:eastAsia="Times New Roman" w:hAnsi="Times New Roman" w:cs="Times New Roman"/>
          <w:sz w:val="24"/>
          <w:szCs w:val="24"/>
          <w:lang w:val="en-CA"/>
        </w:rPr>
        <w:t>. For each</w:t>
      </w:r>
      <w:r w:rsidR="00B752BC">
        <w:rPr>
          <w:rFonts w:ascii="Times New Roman" w:eastAsia="Times New Roman" w:hAnsi="Times New Roman" w:cs="Times New Roman"/>
          <w:sz w:val="24"/>
          <w:szCs w:val="24"/>
          <w:lang w:val="en-CA"/>
        </w:rPr>
        <w:t xml:space="preserve"> replicate, we initialized the simulation with random and unique allocation</w:t>
      </w:r>
      <w:r w:rsidR="00993792">
        <w:rPr>
          <w:rFonts w:ascii="Times New Roman" w:eastAsia="Times New Roman" w:hAnsi="Times New Roman" w:cs="Times New Roman"/>
          <w:sz w:val="24"/>
          <w:szCs w:val="24"/>
          <w:lang w:val="en-CA"/>
        </w:rPr>
        <w:t>s</w:t>
      </w:r>
      <w:r w:rsidR="00B752BC">
        <w:rPr>
          <w:rFonts w:ascii="Times New Roman" w:eastAsia="Times New Roman" w:hAnsi="Times New Roman" w:cs="Times New Roman"/>
          <w:sz w:val="24"/>
          <w:szCs w:val="24"/>
          <w:lang w:val="en-CA"/>
        </w:rPr>
        <w:t xml:space="preserve"> of alleles among individuals, </w:t>
      </w:r>
      <w:commentRangeStart w:id="6"/>
      <w:commentRangeStart w:id="7"/>
      <w:r w:rsidR="00B752BC">
        <w:rPr>
          <w:rFonts w:ascii="Times New Roman" w:eastAsia="Times New Roman" w:hAnsi="Times New Roman" w:cs="Times New Roman"/>
          <w:sz w:val="24"/>
          <w:szCs w:val="24"/>
          <w:lang w:val="en-CA"/>
        </w:rPr>
        <w:t xml:space="preserve">therefore reaching maximum </w:t>
      </w:r>
      <w:commentRangeEnd w:id="6"/>
      <w:r w:rsidR="00993792">
        <w:rPr>
          <w:rStyle w:val="Marquedecommentaire"/>
        </w:rPr>
        <w:commentReference w:id="6"/>
      </w:r>
      <w:commentRangeEnd w:id="7"/>
      <w:r w:rsidR="000A5888">
        <w:rPr>
          <w:rStyle w:val="Marquedecommentaire"/>
        </w:rPr>
        <w:commentReference w:id="7"/>
      </w:r>
      <w:r w:rsidR="00B752BC">
        <w:rPr>
          <w:rFonts w:ascii="Times New Roman" w:eastAsia="Times New Roman" w:hAnsi="Times New Roman" w:cs="Times New Roman"/>
          <w:sz w:val="24"/>
          <w:szCs w:val="24"/>
          <w:lang w:val="en-CA"/>
        </w:rPr>
        <w:t>diversity</w:t>
      </w:r>
      <w:r w:rsidR="00500E46">
        <w:rPr>
          <w:rFonts w:ascii="Times New Roman" w:eastAsia="Times New Roman" w:hAnsi="Times New Roman" w:cs="Times New Roman"/>
          <w:sz w:val="24"/>
          <w:szCs w:val="24"/>
          <w:lang w:val="en-CA"/>
        </w:rPr>
        <w:t xml:space="preserve"> </w:t>
      </w:r>
      <w:r w:rsidR="00500E46">
        <w:rPr>
          <w:rFonts w:ascii="Times New Roman" w:eastAsia="Times New Roman" w:hAnsi="Times New Roman" w:cs="Times New Roman"/>
          <w:sz w:val="24"/>
          <w:szCs w:val="24"/>
          <w:lang w:val="en-CA"/>
        </w:rPr>
        <w:fldChar w:fldCharType="begin" w:fldLock="1"/>
      </w:r>
      <w:r w:rsidR="00282E4D">
        <w:rPr>
          <w:rFonts w:ascii="Times New Roman" w:eastAsia="Times New Roman" w:hAnsi="Times New Roman" w:cs="Times New Roman"/>
          <w:sz w:val="24"/>
          <w:szCs w:val="24"/>
          <w:lang w:val="en-CA"/>
        </w:rPr>
        <w:instrText>ADDIN CSL_CITATION {"citationItems":[{"id":"ITEM-1","itemData":{"DOI":"10.1111/2041-210X.12608","ISSN":"2041210X","author":[{"dropping-particle":"","family":"Landguth","given":"Erin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Evolution","id":"ITEM-1","issued":{"date-parts":[["2016"]]},"title":"CDMetaPOP: an individual-based, eco-evolutionary model for spatially-explicit simulation of landscape demogenetics","type":"article-journal"},"uris":["http://www.mendeley.com/documents/?uuid=4708e70e-80dc-4e15-bc26-56e7aab79722"]}],"mendeley":{"formattedCitation":"(Landguth, Bearlin, Day, &amp; Dunham, 2016)","plainTextFormattedCitation":"(Landguth, Bearlin, Day, &amp; Dunham, 2016)","previouslyFormattedCitation":"(Landguth, Bearlin, Day, &amp; Dunham, 2016)"},"properties":{"noteIndex":0},"schema":"https://github.com/citation-style-language/schema/raw/master/csl-citation.json"}</w:instrText>
      </w:r>
      <w:r w:rsidR="00500E46">
        <w:rPr>
          <w:rFonts w:ascii="Times New Roman" w:eastAsia="Times New Roman" w:hAnsi="Times New Roman" w:cs="Times New Roman"/>
          <w:sz w:val="24"/>
          <w:szCs w:val="24"/>
          <w:lang w:val="en-CA"/>
        </w:rPr>
        <w:fldChar w:fldCharType="separate"/>
      </w:r>
      <w:r w:rsidR="00500E46" w:rsidRPr="00500E46">
        <w:rPr>
          <w:rFonts w:ascii="Times New Roman" w:eastAsia="Times New Roman" w:hAnsi="Times New Roman" w:cs="Times New Roman"/>
          <w:noProof/>
          <w:sz w:val="24"/>
          <w:szCs w:val="24"/>
          <w:lang w:val="en-CA"/>
        </w:rPr>
        <w:t>(Landguth, Bearlin, Day, &amp; Dunham, 2016)</w:t>
      </w:r>
      <w:r w:rsidR="00500E46">
        <w:rPr>
          <w:rFonts w:ascii="Times New Roman" w:eastAsia="Times New Roman" w:hAnsi="Times New Roman" w:cs="Times New Roman"/>
          <w:sz w:val="24"/>
          <w:szCs w:val="24"/>
          <w:lang w:val="en-CA"/>
        </w:rPr>
        <w:fldChar w:fldCharType="end"/>
      </w:r>
      <w:r w:rsidR="00B752BC">
        <w:rPr>
          <w:rFonts w:ascii="Times New Roman" w:eastAsia="Times New Roman" w:hAnsi="Times New Roman" w:cs="Times New Roman"/>
          <w:sz w:val="24"/>
          <w:szCs w:val="24"/>
          <w:lang w:val="en-CA"/>
        </w:rPr>
        <w:t>.</w:t>
      </w:r>
      <w:r w:rsidRPr="0007763B">
        <w:rPr>
          <w:rFonts w:ascii="Times New Roman" w:eastAsia="Times New Roman" w:hAnsi="Times New Roman" w:cs="Times New Roman"/>
          <w:sz w:val="24"/>
          <w:szCs w:val="24"/>
          <w:lang w:val="en-CA"/>
        </w:rPr>
        <w:t xml:space="preserve"> Those parameters were chosen as a compromise between realism and computational time limitations, and </w:t>
      </w:r>
      <w:r w:rsidRPr="0007763B">
        <w:rPr>
          <w:rFonts w:ascii="Times New Roman" w:hAnsi="Times New Roman" w:cs="Times New Roman"/>
          <w:sz w:val="24"/>
          <w:szCs w:val="24"/>
          <w:lang w:val="en-CA"/>
        </w:rPr>
        <w:t xml:space="preserve">they </w:t>
      </w:r>
      <w:r w:rsidR="00993792">
        <w:rPr>
          <w:rFonts w:ascii="Times New Roman" w:hAnsi="Times New Roman" w:cs="Times New Roman"/>
          <w:sz w:val="24"/>
          <w:szCs w:val="24"/>
          <w:lang w:val="en-CA"/>
        </w:rPr>
        <w:t>seemed</w:t>
      </w:r>
      <w:r w:rsidR="00993792" w:rsidRPr="0007763B">
        <w:rPr>
          <w:rFonts w:ascii="Times New Roman" w:hAnsi="Times New Roman" w:cs="Times New Roman"/>
          <w:sz w:val="24"/>
          <w:szCs w:val="24"/>
          <w:lang w:val="en-CA"/>
        </w:rPr>
        <w:t xml:space="preserve"> </w:t>
      </w:r>
      <w:r w:rsidRPr="0007763B">
        <w:rPr>
          <w:rFonts w:ascii="Times New Roman" w:hAnsi="Times New Roman" w:cs="Times New Roman"/>
          <w:sz w:val="24"/>
          <w:szCs w:val="24"/>
          <w:lang w:val="en-CA"/>
        </w:rPr>
        <w:t xml:space="preserve">appropriate to produce the complex evolutionary dynamics necessary to </w:t>
      </w:r>
      <w:r w:rsidR="00AA3A0B">
        <w:rPr>
          <w:rFonts w:ascii="Times New Roman" w:hAnsi="Times New Roman" w:cs="Times New Roman"/>
          <w:sz w:val="24"/>
          <w:szCs w:val="24"/>
          <w:lang w:val="en-CA"/>
        </w:rPr>
        <w:t xml:space="preserve">produce </w:t>
      </w:r>
      <w:r w:rsidRPr="0007763B">
        <w:rPr>
          <w:rFonts w:ascii="Times New Roman" w:hAnsi="Times New Roman" w:cs="Times New Roman"/>
          <w:sz w:val="24"/>
          <w:szCs w:val="24"/>
          <w:lang w:val="en-CA"/>
        </w:rPr>
        <w:t xml:space="preserve">reasonably </w:t>
      </w:r>
      <w:r w:rsidR="00005F69">
        <w:rPr>
          <w:rFonts w:ascii="Times New Roman" w:hAnsi="Times New Roman" w:cs="Times New Roman"/>
          <w:sz w:val="24"/>
          <w:szCs w:val="24"/>
          <w:lang w:val="en-CA"/>
        </w:rPr>
        <w:t>realistic and useful simulated genetic data</w:t>
      </w:r>
      <w:r w:rsidRPr="0007763B">
        <w:rPr>
          <w:rFonts w:ascii="Times New Roman" w:hAnsi="Times New Roman" w:cs="Times New Roman"/>
          <w:sz w:val="24"/>
          <w:szCs w:val="24"/>
          <w:lang w:val="en-CA"/>
        </w:rPr>
        <w:t>.</w:t>
      </w:r>
      <w:r w:rsidR="00406446">
        <w:rPr>
          <w:rFonts w:ascii="Times New Roman" w:hAnsi="Times New Roman" w:cs="Times New Roman"/>
          <w:sz w:val="24"/>
          <w:szCs w:val="24"/>
          <w:lang w:val="en-CA"/>
        </w:rPr>
        <w:t xml:space="preserve"> </w:t>
      </w:r>
    </w:p>
    <w:p w14:paraId="6CFFAEFA" w14:textId="0D2D84A7" w:rsidR="00910194" w:rsidRDefault="00331CF4" w:rsidP="00A51948">
      <w:pPr>
        <w:autoSpaceDE w:val="0"/>
        <w:autoSpaceDN w:val="0"/>
        <w:adjustRightInd w:val="0"/>
        <w:spacing w:before="240" w:after="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CA"/>
        </w:rPr>
        <w:t xml:space="preserve">Many </w:t>
      </w:r>
      <w:r w:rsidR="00FC789E">
        <w:rPr>
          <w:rFonts w:ascii="Times New Roman" w:eastAsia="Times New Roman" w:hAnsi="Times New Roman" w:cs="Times New Roman"/>
          <w:sz w:val="24"/>
          <w:szCs w:val="24"/>
          <w:lang w:val="en-CA"/>
        </w:rPr>
        <w:t xml:space="preserve">demographic </w:t>
      </w:r>
      <w:r>
        <w:rPr>
          <w:rFonts w:ascii="Times New Roman" w:eastAsia="Times New Roman" w:hAnsi="Times New Roman" w:cs="Times New Roman"/>
          <w:sz w:val="24"/>
          <w:szCs w:val="24"/>
          <w:lang w:val="en-CA"/>
        </w:rPr>
        <w:t>processe</w:t>
      </w:r>
      <w:r w:rsidR="00FC789E">
        <w:rPr>
          <w:rFonts w:ascii="Times New Roman" w:eastAsia="Times New Roman" w:hAnsi="Times New Roman" w:cs="Times New Roman"/>
          <w:sz w:val="24"/>
          <w:szCs w:val="24"/>
          <w:lang w:val="en-CA"/>
        </w:rPr>
        <w:t>s</w:t>
      </w:r>
      <w:r>
        <w:rPr>
          <w:rFonts w:ascii="Times New Roman" w:eastAsia="Times New Roman" w:hAnsi="Times New Roman" w:cs="Times New Roman"/>
          <w:sz w:val="24"/>
          <w:szCs w:val="24"/>
          <w:lang w:val="en-CA"/>
        </w:rPr>
        <w:t xml:space="preserve"> may alter the genetic diversity of a </w:t>
      </w:r>
      <w:r w:rsidR="009D3685">
        <w:rPr>
          <w:rFonts w:ascii="Times New Roman" w:eastAsia="Times New Roman" w:hAnsi="Times New Roman" w:cs="Times New Roman"/>
          <w:sz w:val="24"/>
          <w:szCs w:val="24"/>
          <w:lang w:val="en-CA"/>
        </w:rPr>
        <w:t xml:space="preserve">local </w:t>
      </w:r>
      <w:r>
        <w:rPr>
          <w:rFonts w:ascii="Times New Roman" w:eastAsia="Times New Roman" w:hAnsi="Times New Roman" w:cs="Times New Roman"/>
          <w:sz w:val="24"/>
          <w:szCs w:val="24"/>
          <w:lang w:val="en-CA"/>
        </w:rPr>
        <w:t xml:space="preserve">population and we chose </w:t>
      </w:r>
      <w:r w:rsidR="00960C19">
        <w:rPr>
          <w:rFonts w:ascii="Times New Roman" w:eastAsia="Times New Roman" w:hAnsi="Times New Roman" w:cs="Times New Roman"/>
          <w:sz w:val="24"/>
          <w:szCs w:val="24"/>
          <w:lang w:val="en-CA"/>
        </w:rPr>
        <w:t xml:space="preserve">our demographic event </w:t>
      </w:r>
      <w:r w:rsidR="00FC789E">
        <w:rPr>
          <w:rFonts w:ascii="Times New Roman" w:eastAsia="Times New Roman" w:hAnsi="Times New Roman" w:cs="Times New Roman"/>
          <w:sz w:val="24"/>
          <w:szCs w:val="24"/>
          <w:lang w:val="en-CA"/>
        </w:rPr>
        <w:t>to be</w:t>
      </w:r>
      <w:r w:rsidR="00960C19">
        <w:rPr>
          <w:rFonts w:ascii="Times New Roman" w:eastAsia="Times New Roman" w:hAnsi="Times New Roman" w:cs="Times New Roman"/>
          <w:sz w:val="24"/>
          <w:szCs w:val="24"/>
          <w:lang w:val="en-CA"/>
        </w:rPr>
        <w:t xml:space="preserve"> immigration from a previously isolated population</w:t>
      </w:r>
      <w:r w:rsidR="00FC789E">
        <w:rPr>
          <w:rFonts w:ascii="Times New Roman" w:eastAsia="Times New Roman" w:hAnsi="Times New Roman" w:cs="Times New Roman"/>
          <w:sz w:val="24"/>
          <w:szCs w:val="24"/>
          <w:lang w:val="en-CA"/>
        </w:rPr>
        <w:t xml:space="preserve"> because it is </w:t>
      </w:r>
      <w:r w:rsidR="001B077C">
        <w:rPr>
          <w:rFonts w:ascii="Times New Roman" w:eastAsia="Times New Roman" w:hAnsi="Times New Roman" w:cs="Times New Roman"/>
          <w:sz w:val="24"/>
          <w:szCs w:val="24"/>
          <w:lang w:val="en-CA"/>
        </w:rPr>
        <w:t xml:space="preserve">a </w:t>
      </w:r>
      <w:r w:rsidR="00FC789E">
        <w:rPr>
          <w:rFonts w:ascii="Times New Roman" w:eastAsia="Times New Roman" w:hAnsi="Times New Roman" w:cs="Times New Roman"/>
          <w:sz w:val="24"/>
          <w:szCs w:val="24"/>
          <w:lang w:val="en-CA"/>
        </w:rPr>
        <w:t>common</w:t>
      </w:r>
      <w:r w:rsidR="001B077C">
        <w:rPr>
          <w:rFonts w:ascii="Times New Roman" w:eastAsia="Times New Roman" w:hAnsi="Times New Roman" w:cs="Times New Roman"/>
          <w:sz w:val="24"/>
          <w:szCs w:val="24"/>
          <w:lang w:val="en-CA"/>
        </w:rPr>
        <w:t>ly studied process</w:t>
      </w:r>
      <w:r w:rsidR="00FC789E">
        <w:rPr>
          <w:rFonts w:ascii="Times New Roman" w:eastAsia="Times New Roman" w:hAnsi="Times New Roman" w:cs="Times New Roman"/>
          <w:sz w:val="24"/>
          <w:szCs w:val="24"/>
          <w:lang w:val="en-CA"/>
        </w:rPr>
        <w:t xml:space="preserve"> in the empirical literature</w:t>
      </w:r>
      <w:r>
        <w:rPr>
          <w:rFonts w:ascii="Times New Roman" w:eastAsia="Times New Roman" w:hAnsi="Times New Roman" w:cs="Times New Roman"/>
          <w:sz w:val="24"/>
          <w:szCs w:val="24"/>
          <w:lang w:val="en-CA"/>
        </w:rPr>
        <w:t xml:space="preserve">. </w:t>
      </w:r>
      <w:r w:rsidR="008B2B6D">
        <w:rPr>
          <w:rFonts w:ascii="Times New Roman" w:eastAsia="Times New Roman" w:hAnsi="Times New Roman" w:cs="Times New Roman"/>
          <w:sz w:val="24"/>
          <w:szCs w:val="24"/>
          <w:lang w:val="en-GB"/>
        </w:rPr>
        <w:t xml:space="preserve">When modelling immigration, we </w:t>
      </w:r>
      <w:r w:rsidR="008647FB">
        <w:rPr>
          <w:rFonts w:ascii="Times New Roman" w:eastAsia="Times New Roman" w:hAnsi="Times New Roman" w:cs="Times New Roman"/>
          <w:sz w:val="24"/>
          <w:szCs w:val="24"/>
          <w:lang w:val="en-GB"/>
        </w:rPr>
        <w:t>simulate</w:t>
      </w:r>
      <w:r w:rsidR="008B2B6D">
        <w:rPr>
          <w:rFonts w:ascii="Times New Roman" w:eastAsia="Times New Roman" w:hAnsi="Times New Roman" w:cs="Times New Roman"/>
          <w:sz w:val="24"/>
          <w:szCs w:val="24"/>
          <w:lang w:val="en-GB"/>
        </w:rPr>
        <w:t>d</w:t>
      </w:r>
      <w:r w:rsidR="008647FB">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immigration</w:t>
      </w:r>
      <w:r w:rsidR="008647FB">
        <w:rPr>
          <w:rFonts w:ascii="Times New Roman" w:eastAsia="Times New Roman" w:hAnsi="Times New Roman" w:cs="Times New Roman"/>
          <w:sz w:val="24"/>
          <w:szCs w:val="24"/>
          <w:lang w:val="en-GB"/>
        </w:rPr>
        <w:t xml:space="preserve"> from a </w:t>
      </w:r>
      <w:r w:rsidR="008B2B6D">
        <w:rPr>
          <w:rFonts w:ascii="Times New Roman" w:eastAsia="Times New Roman" w:hAnsi="Times New Roman" w:cs="Times New Roman"/>
          <w:sz w:val="24"/>
          <w:szCs w:val="24"/>
          <w:lang w:val="en-GB"/>
        </w:rPr>
        <w:t>population that was separate from our 5</w:t>
      </w:r>
      <w:r w:rsidR="00993792">
        <w:rPr>
          <w:rFonts w:ascii="Times New Roman" w:eastAsia="Times New Roman" w:hAnsi="Times New Roman" w:cs="Times New Roman"/>
          <w:sz w:val="24"/>
          <w:szCs w:val="24"/>
          <w:lang w:val="en-CA"/>
        </w:rPr>
        <w:sym w:font="Symbol" w:char="F0B4"/>
      </w:r>
      <w:r w:rsidR="008B2B6D">
        <w:rPr>
          <w:rFonts w:ascii="Times New Roman" w:eastAsia="Times New Roman" w:hAnsi="Times New Roman" w:cs="Times New Roman"/>
          <w:sz w:val="24"/>
          <w:szCs w:val="24"/>
          <w:lang w:val="en-GB"/>
        </w:rPr>
        <w:t xml:space="preserve">5 grid (i.e., population </w:t>
      </w:r>
      <w:r w:rsidR="00925D59">
        <w:rPr>
          <w:rFonts w:ascii="Times New Roman" w:eastAsia="Times New Roman" w:hAnsi="Times New Roman" w:cs="Times New Roman"/>
          <w:sz w:val="24"/>
          <w:szCs w:val="24"/>
          <w:lang w:val="en-GB"/>
        </w:rPr>
        <w:t>#</w:t>
      </w:r>
      <w:r w:rsidR="008B2B6D">
        <w:rPr>
          <w:rFonts w:ascii="Times New Roman" w:eastAsia="Times New Roman" w:hAnsi="Times New Roman" w:cs="Times New Roman"/>
          <w:sz w:val="24"/>
          <w:szCs w:val="24"/>
          <w:lang w:val="en-GB"/>
        </w:rPr>
        <w:t>26).</w:t>
      </w:r>
      <w:r w:rsidR="00910194">
        <w:rPr>
          <w:rFonts w:ascii="Times New Roman" w:eastAsia="Times New Roman" w:hAnsi="Times New Roman" w:cs="Times New Roman"/>
          <w:sz w:val="24"/>
          <w:szCs w:val="24"/>
          <w:lang w:val="en-GB"/>
        </w:rPr>
        <w:t xml:space="preserve"> Our goal was to </w:t>
      </w:r>
      <w:r w:rsidR="0054565E">
        <w:rPr>
          <w:rFonts w:ascii="Times New Roman" w:eastAsia="Times New Roman" w:hAnsi="Times New Roman" w:cs="Times New Roman"/>
          <w:sz w:val="24"/>
          <w:szCs w:val="24"/>
          <w:lang w:val="en-GB"/>
        </w:rPr>
        <w:t xml:space="preserve">apply the </w:t>
      </w:r>
      <w:r w:rsidR="00E61AEA">
        <w:rPr>
          <w:rFonts w:ascii="Times New Roman" w:eastAsia="Times New Roman" w:hAnsi="Times New Roman" w:cs="Times New Roman"/>
          <w:sz w:val="24"/>
          <w:szCs w:val="24"/>
          <w:lang w:val="en-GB"/>
        </w:rPr>
        <w:t>TG</w:t>
      </w:r>
      <w:r w:rsidR="00910194">
        <w:rPr>
          <w:rFonts w:ascii="Times New Roman" w:eastAsia="Times New Roman" w:hAnsi="Times New Roman" w:cs="Times New Roman"/>
          <w:sz w:val="24"/>
          <w:szCs w:val="24"/>
          <w:lang w:val="en-GB"/>
        </w:rPr>
        <w:t xml:space="preserve">I approach to detect </w:t>
      </w:r>
      <w:r w:rsidR="0054565E">
        <w:rPr>
          <w:rFonts w:ascii="Times New Roman" w:eastAsia="Times New Roman" w:hAnsi="Times New Roman" w:cs="Times New Roman"/>
          <w:sz w:val="24"/>
          <w:szCs w:val="24"/>
          <w:lang w:val="en-GB"/>
        </w:rPr>
        <w:t>historical</w:t>
      </w:r>
      <w:r w:rsidR="008647FB">
        <w:rPr>
          <w:rFonts w:ascii="Times New Roman" w:eastAsia="Times New Roman" w:hAnsi="Times New Roman" w:cs="Times New Roman"/>
          <w:sz w:val="24"/>
          <w:szCs w:val="24"/>
          <w:lang w:val="en-GB"/>
        </w:rPr>
        <w:t xml:space="preserve"> 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changes </w:t>
      </w:r>
      <w:r w:rsidR="00925D59">
        <w:rPr>
          <w:rFonts w:ascii="Times New Roman" w:eastAsia="Times New Roman" w:hAnsi="Times New Roman" w:cs="Times New Roman"/>
          <w:sz w:val="24"/>
          <w:szCs w:val="24"/>
          <w:lang w:val="en-GB"/>
        </w:rPr>
        <w:t xml:space="preserve">in </w:t>
      </w:r>
      <w:r w:rsidR="0054565E">
        <w:rPr>
          <w:rFonts w:ascii="Times New Roman" w:eastAsia="Times New Roman" w:hAnsi="Times New Roman" w:cs="Times New Roman"/>
          <w:sz w:val="24"/>
          <w:szCs w:val="24"/>
          <w:lang w:val="en-GB"/>
        </w:rPr>
        <w:t>genetic data</w:t>
      </w:r>
      <w:r w:rsidR="00925D59" w:rsidRPr="00925D59">
        <w:rPr>
          <w:rFonts w:ascii="Times New Roman" w:hAnsi="Times New Roman" w:cs="Times New Roman"/>
          <w:sz w:val="24"/>
          <w:szCs w:val="24"/>
          <w:lang w:val="en-CA"/>
        </w:rPr>
        <w:t xml:space="preserve"> </w:t>
      </w:r>
      <w:r w:rsidR="00925D59">
        <w:rPr>
          <w:rFonts w:ascii="Times New Roman" w:hAnsi="Times New Roman" w:cs="Times New Roman"/>
          <w:sz w:val="24"/>
          <w:szCs w:val="24"/>
          <w:lang w:val="en-CA"/>
        </w:rPr>
        <w:t>due to immigration</w:t>
      </w:r>
      <w:r w:rsidR="00910194">
        <w:rPr>
          <w:rFonts w:ascii="Times New Roman" w:eastAsia="Times New Roman" w:hAnsi="Times New Roman" w:cs="Times New Roman"/>
          <w:sz w:val="24"/>
          <w:szCs w:val="24"/>
          <w:lang w:val="en-GB"/>
        </w:rPr>
        <w:t xml:space="preserve">. This </w:t>
      </w:r>
      <w:r w:rsidR="0054565E">
        <w:rPr>
          <w:rFonts w:ascii="Times New Roman" w:eastAsia="Times New Roman" w:hAnsi="Times New Roman" w:cs="Times New Roman"/>
          <w:sz w:val="24"/>
          <w:szCs w:val="24"/>
          <w:lang w:val="en-GB"/>
        </w:rPr>
        <w:t xml:space="preserve">independent source </w:t>
      </w:r>
      <w:r w:rsidR="00910194">
        <w:rPr>
          <w:rFonts w:ascii="Times New Roman" w:eastAsia="Times New Roman" w:hAnsi="Times New Roman" w:cs="Times New Roman"/>
          <w:sz w:val="24"/>
          <w:szCs w:val="24"/>
          <w:lang w:val="en-GB"/>
        </w:rPr>
        <w:t>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otherwise </w:t>
      </w:r>
      <w:r w:rsidR="0054565E">
        <w:rPr>
          <w:rFonts w:ascii="Times New Roman" w:eastAsia="Times New Roman" w:hAnsi="Times New Roman" w:cs="Times New Roman"/>
          <w:sz w:val="24"/>
          <w:szCs w:val="24"/>
          <w:lang w:val="en-GB"/>
        </w:rPr>
        <w:t xml:space="preserve">shared </w:t>
      </w:r>
      <w:r w:rsidR="00910194" w:rsidRPr="0007763B">
        <w:rPr>
          <w:rFonts w:ascii="Times New Roman" w:eastAsia="Times New Roman" w:hAnsi="Times New Roman" w:cs="Times New Roman"/>
          <w:sz w:val="24"/>
          <w:szCs w:val="24"/>
          <w:lang w:val="en-GB"/>
        </w:rPr>
        <w:t xml:space="preserve">the same </w:t>
      </w:r>
      <w:r w:rsidR="0054565E">
        <w:rPr>
          <w:rFonts w:ascii="Times New Roman" w:eastAsia="Times New Roman" w:hAnsi="Times New Roman" w:cs="Times New Roman"/>
          <w:sz w:val="24"/>
          <w:szCs w:val="24"/>
          <w:lang w:val="en-GB"/>
        </w:rPr>
        <w:t xml:space="preserve">attributes </w:t>
      </w:r>
      <w:r w:rsidR="00910194" w:rsidRPr="0007763B">
        <w:rPr>
          <w:rFonts w:ascii="Times New Roman" w:eastAsia="Times New Roman" w:hAnsi="Times New Roman" w:cs="Times New Roman"/>
          <w:sz w:val="24"/>
          <w:szCs w:val="24"/>
          <w:lang w:val="en-GB"/>
        </w:rPr>
        <w:t xml:space="preserve">as other </w:t>
      </w:r>
      <w:r w:rsidR="00910194">
        <w:rPr>
          <w:rFonts w:ascii="Times New Roman" w:eastAsia="Times New Roman" w:hAnsi="Times New Roman" w:cs="Times New Roman"/>
          <w:sz w:val="24"/>
          <w:szCs w:val="24"/>
          <w:lang w:val="en-GB"/>
        </w:rPr>
        <w:t xml:space="preserve">populations in our simulated landscape. Only during </w:t>
      </w:r>
      <w:r w:rsidR="008B2B6D">
        <w:rPr>
          <w:rFonts w:ascii="Times New Roman" w:eastAsia="Times New Roman" w:hAnsi="Times New Roman" w:cs="Times New Roman"/>
          <w:sz w:val="24"/>
          <w:szCs w:val="24"/>
          <w:lang w:val="en-GB"/>
        </w:rPr>
        <w:t xml:space="preserve">simulated </w:t>
      </w:r>
      <w:r w:rsidR="00910194">
        <w:rPr>
          <w:rFonts w:ascii="Times New Roman" w:eastAsia="Times New Roman" w:hAnsi="Times New Roman" w:cs="Times New Roman"/>
          <w:sz w:val="24"/>
          <w:szCs w:val="24"/>
          <w:lang w:val="en-GB"/>
        </w:rPr>
        <w:t>demographic event</w:t>
      </w:r>
      <w:r w:rsidR="008B2B6D">
        <w:rPr>
          <w:rFonts w:ascii="Times New Roman" w:eastAsia="Times New Roman" w:hAnsi="Times New Roman" w:cs="Times New Roman"/>
          <w:sz w:val="24"/>
          <w:szCs w:val="24"/>
          <w:lang w:val="en-GB"/>
        </w:rPr>
        <w:t>s</w:t>
      </w:r>
      <w:r w:rsidR="00910194">
        <w:rPr>
          <w:rFonts w:ascii="Times New Roman" w:eastAsia="Times New Roman" w:hAnsi="Times New Roman" w:cs="Times New Roman"/>
          <w:sz w:val="24"/>
          <w:szCs w:val="24"/>
          <w:lang w:val="en-GB"/>
        </w:rPr>
        <w:t xml:space="preserve"> </w:t>
      </w:r>
      <w:r w:rsidR="00051F54">
        <w:rPr>
          <w:rFonts w:ascii="Times New Roman" w:eastAsia="Times New Roman" w:hAnsi="Times New Roman" w:cs="Times New Roman"/>
          <w:sz w:val="24"/>
          <w:szCs w:val="24"/>
          <w:lang w:val="en-GB"/>
        </w:rPr>
        <w:t xml:space="preserve">were </w:t>
      </w:r>
      <w:r w:rsidR="00910194">
        <w:rPr>
          <w:rFonts w:ascii="Times New Roman" w:eastAsia="Times New Roman" w:hAnsi="Times New Roman" w:cs="Times New Roman"/>
          <w:sz w:val="24"/>
          <w:szCs w:val="24"/>
          <w:lang w:val="en-GB"/>
        </w:rPr>
        <w:t>individuals from the 26</w:t>
      </w:r>
      <w:r w:rsidR="00910194" w:rsidRPr="00CC2517">
        <w:rPr>
          <w:rFonts w:ascii="Times New Roman" w:eastAsia="Times New Roman" w:hAnsi="Times New Roman" w:cs="Times New Roman"/>
          <w:sz w:val="24"/>
          <w:szCs w:val="24"/>
          <w:vertAlign w:val="superscript"/>
          <w:lang w:val="en-GB"/>
        </w:rPr>
        <w:t>th</w:t>
      </w:r>
      <w:r w:rsidR="00910194">
        <w:rPr>
          <w:rFonts w:ascii="Times New Roman" w:eastAsia="Times New Roman" w:hAnsi="Times New Roman" w:cs="Times New Roman"/>
          <w:sz w:val="24"/>
          <w:szCs w:val="24"/>
          <w:lang w:val="en-GB"/>
        </w:rPr>
        <w:t xml:space="preserve"> isolated population </w:t>
      </w:r>
      <w:r w:rsidR="00051F54">
        <w:rPr>
          <w:rFonts w:ascii="Times New Roman" w:eastAsia="Times New Roman" w:hAnsi="Times New Roman" w:cs="Times New Roman"/>
          <w:sz w:val="24"/>
          <w:szCs w:val="24"/>
          <w:lang w:val="en-GB"/>
        </w:rPr>
        <w:t xml:space="preserve">allowed </w:t>
      </w:r>
      <w:r w:rsidR="00910194">
        <w:rPr>
          <w:rFonts w:ascii="Times New Roman" w:eastAsia="Times New Roman" w:hAnsi="Times New Roman" w:cs="Times New Roman"/>
          <w:sz w:val="24"/>
          <w:szCs w:val="24"/>
          <w:lang w:val="en-GB"/>
        </w:rPr>
        <w:t xml:space="preserve">to disperse </w:t>
      </w:r>
      <w:r w:rsidR="006F69BC">
        <w:rPr>
          <w:rFonts w:ascii="Times New Roman" w:eastAsia="Times New Roman" w:hAnsi="Times New Roman" w:cs="Times New Roman"/>
          <w:sz w:val="24"/>
          <w:szCs w:val="24"/>
          <w:lang w:val="en-GB"/>
        </w:rPr>
        <w:t>into the simulation grid</w:t>
      </w:r>
      <w:r w:rsidR="00910194">
        <w:rPr>
          <w:rFonts w:ascii="Times New Roman" w:eastAsia="Times New Roman" w:hAnsi="Times New Roman" w:cs="Times New Roman"/>
          <w:sz w:val="24"/>
          <w:szCs w:val="24"/>
          <w:lang w:val="en-GB"/>
        </w:rPr>
        <w:t>.</w:t>
      </w:r>
    </w:p>
    <w:p w14:paraId="7FB032A3" w14:textId="2A05FF82" w:rsidR="00DA3E21" w:rsidRDefault="00DA3E21" w:rsidP="00DA3E21">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hAnsi="Times New Roman" w:cs="Times New Roman"/>
          <w:sz w:val="24"/>
          <w:szCs w:val="24"/>
          <w:lang w:val="en-CA"/>
        </w:rPr>
        <w:t xml:space="preserve">We examined the influence of dispersal and </w:t>
      </w:r>
      <w:r w:rsidR="00B922D5">
        <w:rPr>
          <w:rFonts w:ascii="Times New Roman" w:hAnsi="Times New Roman" w:cs="Times New Roman"/>
          <w:sz w:val="24"/>
          <w:szCs w:val="24"/>
          <w:lang w:val="en-CA"/>
        </w:rPr>
        <w:t xml:space="preserve">the </w:t>
      </w:r>
      <w:r w:rsidRPr="0007763B">
        <w:rPr>
          <w:rFonts w:ascii="Times New Roman" w:hAnsi="Times New Roman" w:cs="Times New Roman"/>
          <w:sz w:val="24"/>
          <w:szCs w:val="24"/>
          <w:lang w:val="en-CA"/>
        </w:rPr>
        <w:t xml:space="preserve">spatial extent </w:t>
      </w:r>
      <w:r w:rsidR="00B922D5">
        <w:rPr>
          <w:rFonts w:ascii="Times New Roman" w:hAnsi="Times New Roman" w:cs="Times New Roman"/>
          <w:sz w:val="24"/>
          <w:szCs w:val="24"/>
          <w:lang w:val="en-CA"/>
        </w:rPr>
        <w:t xml:space="preserve">of </w:t>
      </w:r>
      <w:r w:rsidR="00B922D5" w:rsidRPr="0007763B">
        <w:rPr>
          <w:rFonts w:ascii="Times New Roman" w:hAnsi="Times New Roman" w:cs="Times New Roman"/>
          <w:sz w:val="24"/>
          <w:szCs w:val="24"/>
          <w:lang w:val="en-CA"/>
        </w:rPr>
        <w:t>demographic event</w:t>
      </w:r>
      <w:r w:rsidR="00925D59">
        <w:rPr>
          <w:rFonts w:ascii="Times New Roman" w:hAnsi="Times New Roman" w:cs="Times New Roman"/>
          <w:sz w:val="24"/>
          <w:szCs w:val="24"/>
          <w:lang w:val="en-CA"/>
        </w:rPr>
        <w:t>s</w:t>
      </w:r>
      <w:r w:rsidR="00B922D5"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(number of </w:t>
      </w:r>
      <w:r w:rsidR="00B922D5">
        <w:rPr>
          <w:rFonts w:ascii="Times New Roman" w:hAnsi="Times New Roman" w:cs="Times New Roman"/>
          <w:sz w:val="24"/>
          <w:szCs w:val="24"/>
          <w:lang w:val="en-CA"/>
        </w:rPr>
        <w:t xml:space="preserve">affected </w:t>
      </w:r>
      <w:r>
        <w:rPr>
          <w:rFonts w:ascii="Times New Roman" w:hAnsi="Times New Roman" w:cs="Times New Roman"/>
          <w:sz w:val="24"/>
          <w:szCs w:val="24"/>
          <w:lang w:val="en-CA"/>
        </w:rPr>
        <w:t>populations)</w:t>
      </w:r>
      <w:r w:rsidR="00925D59">
        <w:rPr>
          <w:rFonts w:ascii="Times New Roman" w:hAnsi="Times New Roman" w:cs="Times New Roman"/>
          <w:sz w:val="24"/>
          <w:szCs w:val="24"/>
          <w:lang w:val="en-CA"/>
        </w:rPr>
        <w:t xml:space="preserve">, which were </w:t>
      </w:r>
      <w:r w:rsidR="00842FC3">
        <w:rPr>
          <w:rFonts w:ascii="Times New Roman" w:hAnsi="Times New Roman" w:cs="Times New Roman"/>
          <w:sz w:val="24"/>
          <w:szCs w:val="24"/>
          <w:lang w:val="en-CA"/>
        </w:rPr>
        <w:t>s</w:t>
      </w:r>
      <w:r w:rsidR="00925D59">
        <w:rPr>
          <w:rFonts w:ascii="Times New Roman" w:hAnsi="Times New Roman" w:cs="Times New Roman"/>
          <w:sz w:val="24"/>
          <w:szCs w:val="24"/>
          <w:lang w:val="en-CA"/>
        </w:rPr>
        <w:t>imulation parameters,</w:t>
      </w:r>
      <w:r>
        <w:rPr>
          <w:rFonts w:ascii="Times New Roman" w:hAnsi="Times New Roman" w:cs="Times New Roman"/>
          <w:sz w:val="24"/>
          <w:szCs w:val="24"/>
          <w:lang w:val="en-CA"/>
        </w:rPr>
        <w:t xml:space="preserve"> </w:t>
      </w:r>
      <w:r w:rsidRPr="0007763B">
        <w:rPr>
          <w:rFonts w:ascii="Times New Roman" w:hAnsi="Times New Roman" w:cs="Times New Roman"/>
          <w:sz w:val="24"/>
          <w:szCs w:val="24"/>
          <w:lang w:val="en-CA"/>
        </w:rPr>
        <w:t>on the persistence of genetic spatial legacies</w:t>
      </w:r>
      <w:r w:rsidR="00842FC3">
        <w:rPr>
          <w:rFonts w:ascii="Times New Roman" w:hAnsi="Times New Roman" w:cs="Times New Roman"/>
          <w:sz w:val="24"/>
          <w:szCs w:val="24"/>
          <w:lang w:val="en-CA"/>
        </w:rPr>
        <w:t xml:space="preserve">, </w:t>
      </w:r>
      <w:r w:rsidRPr="0007763B">
        <w:rPr>
          <w:rFonts w:ascii="Times New Roman" w:hAnsi="Times New Roman" w:cs="Times New Roman"/>
          <w:sz w:val="24"/>
          <w:szCs w:val="24"/>
          <w:lang w:val="en-CA"/>
        </w:rPr>
        <w:t xml:space="preserve">using this simulation model. </w:t>
      </w:r>
      <w:r>
        <w:rPr>
          <w:rFonts w:ascii="Times New Roman" w:hAnsi="Times New Roman" w:cs="Times New Roman"/>
          <w:sz w:val="24"/>
          <w:szCs w:val="24"/>
          <w:lang w:val="en-CA"/>
        </w:rPr>
        <w:t xml:space="preserve">We examined three levels of </w:t>
      </w:r>
      <w:r w:rsidRPr="0007763B">
        <w:rPr>
          <w:rFonts w:ascii="Times New Roman" w:hAnsi="Times New Roman" w:cs="Times New Roman"/>
          <w:sz w:val="24"/>
          <w:szCs w:val="24"/>
          <w:lang w:val="en-CA"/>
        </w:rPr>
        <w:t>dispersal</w:t>
      </w:r>
      <w:r w:rsidR="0001269B">
        <w:rPr>
          <w:rFonts w:ascii="Times New Roman" w:hAnsi="Times New Roman" w:cs="Times New Roman"/>
          <w:sz w:val="24"/>
          <w:szCs w:val="24"/>
          <w:lang w:val="en-CA"/>
        </w:rPr>
        <w:t xml:space="preserve"> (see below)</w:t>
      </w:r>
      <w:r w:rsidRPr="0007763B">
        <w:rPr>
          <w:rFonts w:ascii="Times New Roman" w:hAnsi="Times New Roman" w:cs="Times New Roman"/>
          <w:sz w:val="24"/>
          <w:szCs w:val="24"/>
          <w:lang w:val="en-CA"/>
        </w:rPr>
        <w:t xml:space="preserve">, and </w:t>
      </w:r>
      <w:r>
        <w:rPr>
          <w:rFonts w:ascii="Times New Roman" w:hAnsi="Times New Roman" w:cs="Times New Roman"/>
          <w:sz w:val="24"/>
          <w:szCs w:val="24"/>
          <w:lang w:val="en-CA"/>
        </w:rPr>
        <w:t>three</w:t>
      </w:r>
      <w:r w:rsidRPr="0007763B">
        <w:rPr>
          <w:rFonts w:ascii="Times New Roman" w:hAnsi="Times New Roman" w:cs="Times New Roman"/>
          <w:sz w:val="24"/>
          <w:szCs w:val="24"/>
          <w:lang w:val="en-CA"/>
        </w:rPr>
        <w:t xml:space="preserve"> different numbers of populations </w:t>
      </w:r>
      <w:r w:rsidR="00A3254C">
        <w:rPr>
          <w:rFonts w:ascii="Times New Roman" w:hAnsi="Times New Roman" w:cs="Times New Roman"/>
          <w:sz w:val="24"/>
          <w:szCs w:val="24"/>
          <w:lang w:val="en-CA"/>
        </w:rPr>
        <w:t xml:space="preserve">(1, 2, 3) </w:t>
      </w:r>
      <w:r w:rsidRPr="0007763B">
        <w:rPr>
          <w:rFonts w:ascii="Times New Roman" w:hAnsi="Times New Roman" w:cs="Times New Roman"/>
          <w:sz w:val="24"/>
          <w:szCs w:val="24"/>
          <w:lang w:val="en-CA"/>
        </w:rPr>
        <w:t>affected</w:t>
      </w:r>
      <w:r>
        <w:rPr>
          <w:rFonts w:ascii="Times New Roman" w:hAnsi="Times New Roman" w:cs="Times New Roman"/>
          <w:sz w:val="24"/>
          <w:szCs w:val="24"/>
          <w:lang w:val="en-CA"/>
        </w:rPr>
        <w:t xml:space="preserve"> for a total of 9</w:t>
      </w:r>
      <w:r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unique </w:t>
      </w:r>
      <w:r w:rsidRPr="0007763B">
        <w:rPr>
          <w:rFonts w:ascii="Times New Roman" w:hAnsi="Times New Roman" w:cs="Times New Roman"/>
          <w:sz w:val="24"/>
          <w:szCs w:val="24"/>
          <w:lang w:val="en-CA"/>
        </w:rPr>
        <w:t>scenarios</w:t>
      </w:r>
      <w:r>
        <w:rPr>
          <w:rFonts w:ascii="Times New Roman" w:hAnsi="Times New Roman" w:cs="Times New Roman"/>
          <w:sz w:val="24"/>
          <w:szCs w:val="24"/>
          <w:lang w:val="en-CA"/>
        </w:rPr>
        <w:t xml:space="preserve">, each of which was replicated 180 times, for </w:t>
      </w:r>
      <w:r w:rsidRPr="0007763B">
        <w:rPr>
          <w:rFonts w:ascii="Times New Roman" w:hAnsi="Times New Roman" w:cs="Times New Roman"/>
          <w:sz w:val="24"/>
          <w:szCs w:val="24"/>
          <w:lang w:val="en-CA"/>
        </w:rPr>
        <w:t xml:space="preserve">a total of </w:t>
      </w:r>
      <w:r>
        <w:rPr>
          <w:rFonts w:ascii="Times New Roman" w:hAnsi="Times New Roman" w:cs="Times New Roman"/>
          <w:sz w:val="24"/>
          <w:szCs w:val="24"/>
          <w:lang w:val="en-CA"/>
        </w:rPr>
        <w:t>1620 (9</w:t>
      </w:r>
      <w:r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07763B">
        <w:rPr>
          <w:rFonts w:ascii="Times New Roman" w:hAnsi="Times New Roman" w:cs="Times New Roman"/>
          <w:sz w:val="24"/>
          <w:szCs w:val="24"/>
          <w:lang w:val="en-CA"/>
        </w:rPr>
        <w:t xml:space="preserve"> 180) </w:t>
      </w:r>
      <w:r w:rsidR="00DF3A37">
        <w:rPr>
          <w:rFonts w:ascii="Times New Roman" w:hAnsi="Times New Roman" w:cs="Times New Roman"/>
          <w:sz w:val="24"/>
          <w:szCs w:val="24"/>
          <w:lang w:val="en-CA"/>
        </w:rPr>
        <w:t xml:space="preserve">unique </w:t>
      </w:r>
      <w:r w:rsidRPr="0007763B">
        <w:rPr>
          <w:rFonts w:ascii="Times New Roman" w:hAnsi="Times New Roman" w:cs="Times New Roman"/>
          <w:sz w:val="24"/>
          <w:szCs w:val="24"/>
          <w:lang w:val="en-CA"/>
        </w:rPr>
        <w:t>simulations</w:t>
      </w:r>
      <w:r w:rsidR="00614ACA">
        <w:rPr>
          <w:rFonts w:ascii="Times New Roman" w:hAnsi="Times New Roman" w:cs="Times New Roman"/>
          <w:sz w:val="24"/>
          <w:szCs w:val="24"/>
          <w:lang w:val="en-CA"/>
        </w:rPr>
        <w:t xml:space="preserve"> for this experiment</w:t>
      </w:r>
      <w:r w:rsidR="00257C14">
        <w:rPr>
          <w:rFonts w:ascii="Times New Roman" w:hAnsi="Times New Roman" w:cs="Times New Roman"/>
          <w:sz w:val="24"/>
          <w:szCs w:val="24"/>
          <w:lang w:val="en-CA"/>
        </w:rPr>
        <w:t>,</w:t>
      </w:r>
      <w:r w:rsidR="00614ACA">
        <w:rPr>
          <w:rFonts w:ascii="Times New Roman" w:hAnsi="Times New Roman" w:cs="Times New Roman"/>
          <w:sz w:val="24"/>
          <w:szCs w:val="24"/>
          <w:lang w:val="en-CA"/>
        </w:rPr>
        <w:t xml:space="preserve"> aside from the control </w:t>
      </w:r>
      <w:r w:rsidR="00257C14">
        <w:rPr>
          <w:rFonts w:ascii="Times New Roman" w:hAnsi="Times New Roman" w:cs="Times New Roman"/>
          <w:sz w:val="24"/>
          <w:szCs w:val="24"/>
          <w:lang w:val="en-CA"/>
        </w:rPr>
        <w:t>simulations</w:t>
      </w:r>
      <w:r w:rsidR="008A219E">
        <w:rPr>
          <w:rFonts w:ascii="Times New Roman" w:hAnsi="Times New Roman" w:cs="Times New Roman"/>
          <w:sz w:val="24"/>
          <w:szCs w:val="24"/>
          <w:lang w:val="en-CA"/>
        </w:rPr>
        <w:t xml:space="preserve"> described below</w:t>
      </w:r>
      <w:r w:rsidR="00614ACA">
        <w:rPr>
          <w:rFonts w:ascii="Times New Roman" w:hAnsi="Times New Roman" w:cs="Times New Roman"/>
          <w:sz w:val="24"/>
          <w:szCs w:val="24"/>
          <w:lang w:val="en-CA"/>
        </w:rPr>
        <w:t xml:space="preserve"> (</w:t>
      </w:r>
      <w:r w:rsidR="00B922D5">
        <w:rPr>
          <w:rFonts w:ascii="Times New Roman" w:hAnsi="Times New Roman" w:cs="Times New Roman"/>
          <w:sz w:val="24"/>
          <w:szCs w:val="24"/>
          <w:lang w:val="en-CA"/>
        </w:rPr>
        <w:t>Table 1</w:t>
      </w:r>
      <w:r w:rsidR="00614ACA">
        <w:rPr>
          <w:rFonts w:ascii="Times New Roman" w:hAnsi="Times New Roman" w:cs="Times New Roman"/>
          <w:sz w:val="24"/>
          <w:szCs w:val="24"/>
          <w:lang w:val="en-CA"/>
        </w:rPr>
        <w:t>)</w:t>
      </w:r>
      <w:r w:rsidRPr="0007763B">
        <w:rPr>
          <w:rFonts w:ascii="Times New Roman" w:hAnsi="Times New Roman" w:cs="Times New Roman"/>
          <w:sz w:val="24"/>
          <w:szCs w:val="24"/>
          <w:lang w:val="en-CA"/>
        </w:rPr>
        <w:t>. In the next sections, we detail how we modelled th</w:t>
      </w:r>
      <w:r>
        <w:rPr>
          <w:rFonts w:ascii="Times New Roman" w:hAnsi="Times New Roman" w:cs="Times New Roman"/>
          <w:sz w:val="24"/>
          <w:szCs w:val="24"/>
          <w:lang w:val="en-CA"/>
        </w:rPr>
        <w:t xml:space="preserve">e </w:t>
      </w:r>
      <w:r w:rsidR="00AC7B7B">
        <w:rPr>
          <w:rFonts w:ascii="Times New Roman" w:hAnsi="Times New Roman" w:cs="Times New Roman"/>
          <w:sz w:val="24"/>
          <w:szCs w:val="24"/>
          <w:lang w:val="en-CA"/>
        </w:rPr>
        <w:t>two</w:t>
      </w:r>
      <w:r>
        <w:rPr>
          <w:rFonts w:ascii="Times New Roman" w:hAnsi="Times New Roman" w:cs="Times New Roman"/>
          <w:sz w:val="24"/>
          <w:szCs w:val="24"/>
          <w:lang w:val="en-CA"/>
        </w:rPr>
        <w:t xml:space="preserve"> experimental factors.</w:t>
      </w:r>
    </w:p>
    <w:p w14:paraId="43752243" w14:textId="77777777" w:rsidR="00DA3E21" w:rsidRPr="00DA3E21" w:rsidRDefault="00DA3E21" w:rsidP="00A51948">
      <w:pPr>
        <w:autoSpaceDE w:val="0"/>
        <w:autoSpaceDN w:val="0"/>
        <w:adjustRightInd w:val="0"/>
        <w:spacing w:before="240" w:after="0" w:line="480" w:lineRule="auto"/>
        <w:rPr>
          <w:rFonts w:ascii="Times New Roman" w:eastAsia="Times New Roman" w:hAnsi="Times New Roman" w:cs="Times New Roman"/>
          <w:sz w:val="24"/>
          <w:szCs w:val="24"/>
          <w:lang w:val="en-CA"/>
        </w:rPr>
      </w:pPr>
    </w:p>
    <w:p w14:paraId="041D54E7" w14:textId="644415C1" w:rsidR="004E13A5" w:rsidRPr="0007763B" w:rsidRDefault="004E13A5" w:rsidP="00A51948">
      <w:pPr>
        <w:spacing w:before="240" w:after="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Dispersal </w:t>
      </w:r>
    </w:p>
    <w:p w14:paraId="113A7FE6" w14:textId="5664E707" w:rsidR="004E13A5" w:rsidRPr="00284908" w:rsidRDefault="00746931"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To model dispersal, we </w:t>
      </w:r>
      <w:r w:rsidR="00E12952" w:rsidRPr="00E12952">
        <w:rPr>
          <w:rFonts w:ascii="Times New Roman" w:eastAsia="Times New Roman" w:hAnsi="Times New Roman" w:cs="Times New Roman"/>
          <w:sz w:val="24"/>
          <w:szCs w:val="24"/>
          <w:lang w:val="en-CA"/>
        </w:rPr>
        <w:t xml:space="preserve">weighted </w:t>
      </w:r>
      <w:r w:rsidR="00DB693D">
        <w:rPr>
          <w:rFonts w:ascii="Times New Roman" w:eastAsia="Times New Roman" w:hAnsi="Times New Roman" w:cs="Times New Roman"/>
          <w:sz w:val="24"/>
          <w:szCs w:val="24"/>
          <w:lang w:val="en-CA"/>
        </w:rPr>
        <w:t xml:space="preserve">the </w:t>
      </w:r>
      <w:r w:rsidR="00E12952" w:rsidRPr="00E12952">
        <w:rPr>
          <w:rFonts w:ascii="Times New Roman" w:eastAsia="Times New Roman" w:hAnsi="Times New Roman" w:cs="Times New Roman"/>
          <w:sz w:val="24"/>
          <w:szCs w:val="24"/>
          <w:lang w:val="en-CA"/>
        </w:rPr>
        <w:t>geographic distances between popu</w:t>
      </w:r>
      <w:r w:rsidR="00E9164A">
        <w:rPr>
          <w:rFonts w:ascii="Times New Roman" w:eastAsia="Times New Roman" w:hAnsi="Times New Roman" w:cs="Times New Roman"/>
          <w:sz w:val="24"/>
          <w:szCs w:val="24"/>
          <w:lang w:val="en-CA"/>
        </w:rPr>
        <w:t>lati</w:t>
      </w:r>
      <w:r w:rsidR="00E12952" w:rsidRPr="00E12952">
        <w:rPr>
          <w:rFonts w:ascii="Times New Roman" w:eastAsia="Times New Roman" w:hAnsi="Times New Roman" w:cs="Times New Roman"/>
          <w:sz w:val="24"/>
          <w:szCs w:val="24"/>
          <w:lang w:val="en-CA"/>
        </w:rPr>
        <w:t xml:space="preserve">ons using a </w:t>
      </w:r>
      <w:r w:rsidR="00E12952">
        <w:rPr>
          <w:rFonts w:ascii="Times New Roman" w:eastAsia="Times New Roman" w:hAnsi="Times New Roman" w:cs="Times New Roman"/>
          <w:sz w:val="24"/>
          <w:szCs w:val="24"/>
          <w:lang w:val="en-CA"/>
        </w:rPr>
        <w:t>power</w:t>
      </w:r>
      <w:r w:rsidR="00E9164A">
        <w:rPr>
          <w:rFonts w:ascii="Times New Roman" w:eastAsia="Times New Roman" w:hAnsi="Times New Roman" w:cs="Times New Roman"/>
          <w:sz w:val="24"/>
          <w:szCs w:val="24"/>
          <w:lang w:val="en-CA"/>
        </w:rPr>
        <w:t xml:space="preserve"> </w:t>
      </w:r>
      <w:r w:rsidR="00E12952">
        <w:rPr>
          <w:rFonts w:ascii="Times New Roman" w:eastAsia="Times New Roman" w:hAnsi="Times New Roman" w:cs="Times New Roman"/>
          <w:sz w:val="24"/>
          <w:szCs w:val="24"/>
          <w:lang w:val="en-CA"/>
        </w:rPr>
        <w:t>law</w:t>
      </w:r>
      <w:r w:rsidR="00E12952" w:rsidRPr="00E12952">
        <w:rPr>
          <w:rFonts w:ascii="Times New Roman" w:eastAsia="Times New Roman" w:hAnsi="Times New Roman" w:cs="Times New Roman"/>
          <w:sz w:val="24"/>
          <w:szCs w:val="24"/>
          <w:lang w:val="en-CA"/>
        </w:rPr>
        <w:t xml:space="preserve"> function</w:t>
      </w:r>
      <w:r w:rsidR="00E12952">
        <w:rPr>
          <w:rFonts w:ascii="Times New Roman" w:eastAsia="Times New Roman" w:hAnsi="Times New Roman" w:cs="Times New Roman"/>
          <w:sz w:val="24"/>
          <w:szCs w:val="24"/>
          <w:lang w:val="en-CA"/>
        </w:rPr>
        <w:t>,</w:t>
      </w:r>
      <w:r w:rsidR="00B14D5E">
        <w:rPr>
          <w:rFonts w:ascii="Times New Roman" w:eastAsia="Times New Roman" w:hAnsi="Times New Roman" w:cs="Times New Roman"/>
          <w:sz w:val="24"/>
          <w:szCs w:val="24"/>
          <w:lang w:val="en-CA"/>
        </w:rPr>
        <w:t xml:space="preserve"> </w:t>
      </w:r>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10</m:t>
            </m:r>
          </m:e>
          <m:sup>
            <m:r>
              <w:rPr>
                <w:rFonts w:ascii="Cambria Math" w:eastAsia="Times New Roman" w:hAnsi="Cambria Math" w:cs="Times New Roman"/>
                <w:sz w:val="24"/>
                <w:szCs w:val="24"/>
                <w:lang w:val="en-CA"/>
              </w:rPr>
              <m:t>-B * distance</m:t>
            </m:r>
          </m:sup>
        </m:sSup>
      </m:oMath>
      <w:r w:rsidR="006754D0">
        <w:rPr>
          <w:rFonts w:ascii="Times New Roman" w:eastAsia="Times New Roman" w:hAnsi="Times New Roman" w:cs="Times New Roman"/>
          <w:sz w:val="24"/>
          <w:szCs w:val="24"/>
          <w:lang w:val="en-CA"/>
        </w:rPr>
        <w:t xml:space="preserve">, where </w:t>
      </w:r>
      <w:r w:rsidR="006754D0">
        <w:rPr>
          <w:rFonts w:ascii="Times New Roman" w:eastAsia="Times New Roman" w:hAnsi="Times New Roman" w:cs="Times New Roman"/>
          <w:i/>
          <w:sz w:val="24"/>
          <w:szCs w:val="24"/>
          <w:lang w:val="en-CA"/>
        </w:rPr>
        <w:t xml:space="preserve">B </w:t>
      </w:r>
      <w:r w:rsidR="006754D0">
        <w:rPr>
          <w:rFonts w:ascii="Times New Roman" w:eastAsia="Times New Roman" w:hAnsi="Times New Roman" w:cs="Times New Roman"/>
          <w:sz w:val="24"/>
          <w:szCs w:val="24"/>
          <w:lang w:val="en-CA"/>
        </w:rPr>
        <w:t xml:space="preserve">represents how </w:t>
      </w:r>
      <w:r w:rsidR="006B08FC">
        <w:rPr>
          <w:rFonts w:ascii="Times New Roman" w:eastAsia="Times New Roman" w:hAnsi="Times New Roman" w:cs="Times New Roman"/>
          <w:sz w:val="24"/>
          <w:szCs w:val="24"/>
          <w:lang w:val="en-CA"/>
        </w:rPr>
        <w:t xml:space="preserve">difficult </w:t>
      </w:r>
      <w:r w:rsidR="006754D0">
        <w:rPr>
          <w:rFonts w:ascii="Times New Roman" w:eastAsia="Times New Roman" w:hAnsi="Times New Roman" w:cs="Times New Roman"/>
          <w:sz w:val="24"/>
          <w:szCs w:val="24"/>
          <w:lang w:val="en-CA"/>
        </w:rPr>
        <w:t xml:space="preserve">it is to disperse </w:t>
      </w:r>
      <w:r w:rsidR="00DB693D">
        <w:rPr>
          <w:rFonts w:ascii="Times New Roman" w:eastAsia="Times New Roman" w:hAnsi="Times New Roman" w:cs="Times New Roman"/>
          <w:sz w:val="24"/>
          <w:szCs w:val="24"/>
          <w:lang w:val="en-CA"/>
        </w:rPr>
        <w:t xml:space="preserve">and </w:t>
      </w:r>
      <w:r w:rsidR="006754D0">
        <w:rPr>
          <w:rFonts w:ascii="Times New Roman" w:eastAsia="Times New Roman" w:hAnsi="Times New Roman" w:cs="Times New Roman"/>
          <w:sz w:val="24"/>
          <w:szCs w:val="24"/>
          <w:lang w:val="en-CA"/>
        </w:rPr>
        <w:t xml:space="preserve">high values of </w:t>
      </w:r>
      <w:r w:rsidR="006754D0" w:rsidRPr="00F135FE">
        <w:rPr>
          <w:rFonts w:ascii="Times New Roman" w:eastAsia="Times New Roman" w:hAnsi="Times New Roman" w:cs="Times New Roman"/>
          <w:i/>
          <w:sz w:val="24"/>
          <w:szCs w:val="24"/>
          <w:lang w:val="en-CA"/>
        </w:rPr>
        <w:t>B</w:t>
      </w:r>
      <w:r w:rsidR="006754D0">
        <w:rPr>
          <w:rFonts w:ascii="Times New Roman" w:eastAsia="Times New Roman" w:hAnsi="Times New Roman" w:cs="Times New Roman"/>
          <w:sz w:val="24"/>
          <w:szCs w:val="24"/>
          <w:lang w:val="en-CA"/>
        </w:rPr>
        <w:t xml:space="preserve"> correspond to low dispersal capacity (elaborated below).</w:t>
      </w:r>
      <w:r>
        <w:rPr>
          <w:rFonts w:ascii="Times New Roman" w:eastAsia="Times New Roman" w:hAnsi="Times New Roman" w:cs="Times New Roman"/>
          <w:sz w:val="24"/>
          <w:szCs w:val="24"/>
          <w:lang w:val="en-CA"/>
        </w:rPr>
        <w:t xml:space="preserve"> </w:t>
      </w:r>
      <w:r w:rsidR="006754D0">
        <w:rPr>
          <w:rFonts w:ascii="Times New Roman" w:eastAsia="Times New Roman" w:hAnsi="Times New Roman" w:cs="Times New Roman"/>
          <w:sz w:val="24"/>
          <w:szCs w:val="24"/>
          <w:lang w:val="en-CA"/>
        </w:rPr>
        <w:t xml:space="preserve">We </w:t>
      </w:r>
      <w:r>
        <w:rPr>
          <w:rFonts w:ascii="Times New Roman" w:eastAsia="Times New Roman" w:hAnsi="Times New Roman" w:cs="Times New Roman"/>
          <w:sz w:val="24"/>
          <w:szCs w:val="24"/>
          <w:lang w:val="en-CA"/>
        </w:rPr>
        <w:t>t</w:t>
      </w:r>
      <w:r w:rsidR="004E13A5" w:rsidRPr="0007763B">
        <w:rPr>
          <w:rFonts w:ascii="Times New Roman" w:eastAsia="Times New Roman" w:hAnsi="Times New Roman" w:cs="Times New Roman"/>
          <w:sz w:val="24"/>
          <w:szCs w:val="24"/>
          <w:lang w:val="en-CA"/>
        </w:rPr>
        <w:t>he</w:t>
      </w:r>
      <w:r w:rsidR="00720E9A">
        <w:rPr>
          <w:rFonts w:ascii="Times New Roman" w:eastAsia="Times New Roman" w:hAnsi="Times New Roman" w:cs="Times New Roman"/>
          <w:sz w:val="24"/>
          <w:szCs w:val="24"/>
          <w:lang w:val="en-CA"/>
        </w:rPr>
        <w:t>n</w:t>
      </w:r>
      <w:r>
        <w:rPr>
          <w:rFonts w:ascii="Times New Roman" w:eastAsia="Times New Roman" w:hAnsi="Times New Roman" w:cs="Times New Roman"/>
          <w:sz w:val="24"/>
          <w:szCs w:val="24"/>
          <w:lang w:val="en-CA"/>
        </w:rPr>
        <w:t xml:space="preserve"> rescaled the values, </w:t>
      </w:r>
      <w:r w:rsidR="004E13A5" w:rsidRPr="0007763B">
        <w:rPr>
          <w:rFonts w:ascii="Times New Roman" w:eastAsia="Times New Roman" w:hAnsi="Times New Roman" w:cs="Times New Roman"/>
          <w:sz w:val="24"/>
          <w:szCs w:val="24"/>
          <w:lang w:val="en-CA"/>
        </w:rPr>
        <w:t xml:space="preserve">using the maximum </w:t>
      </w:r>
      <m:oMath>
        <m:r>
          <w:rPr>
            <w:rFonts w:ascii="Cambria Math" w:eastAsia="Times New Roman" w:hAnsi="Cambria Math" w:cs="Times New Roman"/>
            <w:sz w:val="24"/>
            <w:szCs w:val="24"/>
            <w:lang w:val="en-CA"/>
          </w:rPr>
          <m:t>(4√2)</m:t>
        </m:r>
      </m:oMath>
      <w:r w:rsidR="0067400C">
        <w:rPr>
          <w:rFonts w:ascii="Times New Roman" w:eastAsia="Times New Roman" w:hAnsi="Times New Roman" w:cs="Times New Roman"/>
          <w:sz w:val="24"/>
          <w:szCs w:val="24"/>
          <w:lang w:val="en-CA"/>
        </w:rPr>
        <w:t xml:space="preserve"> </w:t>
      </w:r>
      <w:r w:rsidR="00690CD2">
        <w:rPr>
          <w:rFonts w:ascii="Times New Roman" w:eastAsia="Times New Roman" w:hAnsi="Times New Roman" w:cs="Times New Roman"/>
          <w:sz w:val="24"/>
          <w:szCs w:val="24"/>
          <w:lang w:val="en-CA"/>
        </w:rPr>
        <w:t>and the minimum (0</w:t>
      </w:r>
      <w:r w:rsidR="00F37ADB">
        <w:rPr>
          <w:rFonts w:ascii="Times New Roman" w:eastAsia="Times New Roman" w:hAnsi="Times New Roman" w:cs="Times New Roman"/>
          <w:sz w:val="24"/>
          <w:szCs w:val="24"/>
          <w:lang w:val="en-CA"/>
        </w:rPr>
        <w:t>)</w:t>
      </w:r>
      <w:r w:rsidR="00690CD2">
        <w:rPr>
          <w:rFonts w:ascii="Times New Roman" w:eastAsia="Times New Roman" w:hAnsi="Times New Roman" w:cs="Times New Roman"/>
          <w:sz w:val="24"/>
          <w:szCs w:val="24"/>
          <w:lang w:val="en-CA"/>
        </w:rPr>
        <w:t xml:space="preserve"> distances</w:t>
      </w:r>
      <w:r w:rsidR="00745D2C">
        <w:rPr>
          <w:rFonts w:ascii="Times New Roman" w:eastAsia="Times New Roman" w:hAnsi="Times New Roman" w:cs="Times New Roman"/>
          <w:sz w:val="24"/>
          <w:szCs w:val="24"/>
          <w:lang w:val="en-CA"/>
        </w:rPr>
        <w:t xml:space="preserve"> possible in this virtual</w:t>
      </w:r>
      <w:r w:rsidR="004E13A5" w:rsidRPr="0007763B">
        <w:rPr>
          <w:rFonts w:ascii="Times New Roman" w:eastAsia="Times New Roman" w:hAnsi="Times New Roman" w:cs="Times New Roman"/>
          <w:sz w:val="24"/>
          <w:szCs w:val="24"/>
          <w:lang w:val="en-CA"/>
        </w:rPr>
        <w:t xml:space="preserve"> landscape</w:t>
      </w:r>
      <w:r>
        <w:rPr>
          <w:rFonts w:ascii="Times New Roman" w:eastAsia="Times New Roman" w:hAnsi="Times New Roman" w:cs="Times New Roman"/>
          <w:sz w:val="24"/>
          <w:szCs w:val="24"/>
          <w:lang w:val="en-CA"/>
        </w:rPr>
        <w:t xml:space="preserve">, as described in the </w:t>
      </w:r>
      <w:r w:rsidRPr="003A1360">
        <w:rPr>
          <w:rFonts w:ascii="Times New Roman" w:eastAsia="Times New Roman" w:hAnsi="Times New Roman" w:cs="Times New Roman"/>
          <w:i/>
          <w:sz w:val="24"/>
          <w:szCs w:val="24"/>
          <w:lang w:val="en-CA"/>
        </w:rPr>
        <w:t>CDMetaPOP</w:t>
      </w:r>
      <w:r w:rsidR="006E412E">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fldChar w:fldCharType="begin" w:fldLock="1"/>
      </w:r>
      <w:r w:rsidR="00AB2B18">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006E412E">
        <w:rPr>
          <w:rFonts w:ascii="Times New Roman" w:eastAsia="Times New Roman" w:hAnsi="Times New Roman" w:cs="Times New Roman"/>
          <w:sz w:val="24"/>
          <w:szCs w:val="24"/>
          <w:lang w:val="en-CA"/>
        </w:rPr>
        <w:fldChar w:fldCharType="separate"/>
      </w:r>
      <w:r w:rsidR="006E412E" w:rsidRPr="006E412E">
        <w:rPr>
          <w:rFonts w:ascii="Times New Roman" w:eastAsia="Times New Roman" w:hAnsi="Times New Roman" w:cs="Times New Roman"/>
          <w:noProof/>
          <w:sz w:val="24"/>
          <w:szCs w:val="24"/>
          <w:lang w:val="en-CA"/>
        </w:rPr>
        <w:t>(Landguth, Bearlin, et al., 2017)</w:t>
      </w:r>
      <w:r w:rsidR="006E412E">
        <w:rPr>
          <w:rFonts w:ascii="Times New Roman" w:eastAsia="Times New Roman" w:hAnsi="Times New Roman" w:cs="Times New Roman"/>
          <w:sz w:val="24"/>
          <w:szCs w:val="24"/>
          <w:lang w:val="en-CA"/>
        </w:rPr>
        <w:fldChar w:fldCharType="end"/>
      </w:r>
      <w:r>
        <w:rPr>
          <w:rFonts w:ascii="Times New Roman" w:eastAsia="Times New Roman" w:hAnsi="Times New Roman" w:cs="Times New Roman"/>
          <w:sz w:val="24"/>
          <w:szCs w:val="24"/>
          <w:lang w:val="en-CA"/>
        </w:rPr>
        <w:t xml:space="preserve"> </w:t>
      </w:r>
      <w:r w:rsidR="00B14D5E">
        <w:rPr>
          <w:rFonts w:ascii="Times New Roman" w:eastAsia="Times New Roman" w:hAnsi="Times New Roman" w:cs="Times New Roman"/>
          <w:sz w:val="24"/>
          <w:szCs w:val="24"/>
          <w:lang w:val="en-CA"/>
        </w:rPr>
        <w:t xml:space="preserve">user </w:t>
      </w:r>
      <w:r>
        <w:rPr>
          <w:rFonts w:ascii="Times New Roman" w:eastAsia="Times New Roman" w:hAnsi="Times New Roman" w:cs="Times New Roman"/>
          <w:sz w:val="24"/>
          <w:szCs w:val="24"/>
          <w:lang w:val="en-CA"/>
        </w:rPr>
        <w:t>manual (p.63). T</w:t>
      </w:r>
      <w:r w:rsidR="00D95DF9">
        <w:rPr>
          <w:rFonts w:ascii="Times New Roman" w:eastAsia="Times New Roman" w:hAnsi="Times New Roman" w:cs="Times New Roman"/>
          <w:sz w:val="24"/>
          <w:szCs w:val="24"/>
          <w:lang w:val="en-CA"/>
        </w:rPr>
        <w:t xml:space="preserve">his </w:t>
      </w:r>
      <w:r w:rsidR="00955C73">
        <w:rPr>
          <w:rFonts w:ascii="Times New Roman" w:eastAsia="Times New Roman" w:hAnsi="Times New Roman" w:cs="Times New Roman"/>
          <w:sz w:val="24"/>
          <w:szCs w:val="24"/>
          <w:lang w:val="en-CA"/>
        </w:rPr>
        <w:t>produced values in the [0,1] range, which are considered to represent</w:t>
      </w:r>
      <w:r w:rsidR="00284908">
        <w:rPr>
          <w:rFonts w:ascii="Times New Roman" w:eastAsia="Times New Roman" w:hAnsi="Times New Roman" w:cs="Times New Roman"/>
          <w:sz w:val="24"/>
          <w:szCs w:val="24"/>
          <w:lang w:val="en-CA"/>
        </w:rPr>
        <w:t xml:space="preserve"> </w:t>
      </w:r>
      <w:r w:rsidR="00720E9A">
        <w:rPr>
          <w:rFonts w:ascii="Times New Roman" w:eastAsia="Times New Roman" w:hAnsi="Times New Roman" w:cs="Times New Roman"/>
          <w:sz w:val="24"/>
          <w:szCs w:val="24"/>
          <w:lang w:val="en-CA"/>
        </w:rPr>
        <w:t>probabilit</w:t>
      </w:r>
      <w:r w:rsidR="00955C73">
        <w:rPr>
          <w:rFonts w:ascii="Times New Roman" w:eastAsia="Times New Roman" w:hAnsi="Times New Roman" w:cs="Times New Roman"/>
          <w:sz w:val="24"/>
          <w:szCs w:val="24"/>
          <w:lang w:val="en-CA"/>
        </w:rPr>
        <w:t>ies</w:t>
      </w:r>
      <w:r w:rsidR="00284908">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t xml:space="preserve">that an individual disperses </w:t>
      </w:r>
      <w:r w:rsidR="00955C73">
        <w:rPr>
          <w:rFonts w:ascii="Times New Roman" w:eastAsia="Times New Roman" w:hAnsi="Times New Roman" w:cs="Times New Roman"/>
          <w:sz w:val="24"/>
          <w:szCs w:val="24"/>
          <w:lang w:val="en-CA"/>
        </w:rPr>
        <w:t>to a cell located at that</w:t>
      </w:r>
      <w:r w:rsidR="006E412E">
        <w:rPr>
          <w:rFonts w:ascii="Times New Roman" w:eastAsia="Times New Roman" w:hAnsi="Times New Roman" w:cs="Times New Roman"/>
          <w:sz w:val="24"/>
          <w:szCs w:val="24"/>
          <w:lang w:val="en-CA"/>
        </w:rPr>
        <w:t xml:space="preserve"> distance </w:t>
      </w:r>
      <w:r w:rsidR="00284908">
        <w:rPr>
          <w:rFonts w:ascii="Times New Roman" w:eastAsia="Times New Roman" w:hAnsi="Times New Roman" w:cs="Times New Roman"/>
          <w:sz w:val="24"/>
          <w:szCs w:val="24"/>
          <w:lang w:val="en-CA"/>
        </w:rPr>
        <w:t>(</w:t>
      </w:r>
      <w:r w:rsidR="00284908" w:rsidRPr="00E85B45">
        <w:rPr>
          <w:rFonts w:ascii="Times New Roman" w:eastAsia="Times New Roman" w:hAnsi="Times New Roman" w:cs="Times New Roman"/>
          <w:sz w:val="24"/>
          <w:szCs w:val="24"/>
          <w:lang w:val="en-CA"/>
        </w:rPr>
        <w:t>Fig.1</w:t>
      </w:r>
      <w:r w:rsidR="00284908">
        <w:rPr>
          <w:rFonts w:ascii="Times New Roman" w:eastAsia="Times New Roman" w:hAnsi="Times New Roman" w:cs="Times New Roman"/>
          <w:sz w:val="24"/>
          <w:szCs w:val="24"/>
          <w:lang w:val="en-CA"/>
        </w:rPr>
        <w:t>)</w:t>
      </w:r>
      <w:r w:rsidR="00720E9A">
        <w:rPr>
          <w:rFonts w:ascii="Times New Roman" w:eastAsia="Times New Roman" w:hAnsi="Times New Roman" w:cs="Times New Roman"/>
          <w:sz w:val="24"/>
          <w:szCs w:val="24"/>
          <w:lang w:val="en-CA"/>
        </w:rPr>
        <w:t>.</w:t>
      </w:r>
      <w:r w:rsidR="004E13A5" w:rsidRPr="0007763B">
        <w:rPr>
          <w:rFonts w:ascii="Times New Roman" w:eastAsiaTheme="minorEastAsia" w:hAnsi="Times New Roman" w:cs="Times New Roman"/>
          <w:sz w:val="24"/>
          <w:szCs w:val="24"/>
          <w:lang w:val="en-CA"/>
        </w:rPr>
        <w:t xml:space="preserve"> </w:t>
      </w:r>
      <w:r w:rsidR="00D95DF9" w:rsidRPr="0007763B">
        <w:rPr>
          <w:rFonts w:ascii="Times New Roman" w:eastAsia="Times New Roman" w:hAnsi="Times New Roman" w:cs="Times New Roman"/>
          <w:sz w:val="24"/>
          <w:szCs w:val="24"/>
          <w:lang w:val="en-CA"/>
        </w:rPr>
        <w:t xml:space="preserve">We chose this way of modelling dispersal </w:t>
      </w:r>
      <w:r w:rsidR="00D95DF9">
        <w:rPr>
          <w:rFonts w:ascii="Times New Roman" w:eastAsia="Times New Roman" w:hAnsi="Times New Roman" w:cs="Times New Roman"/>
          <w:sz w:val="24"/>
          <w:szCs w:val="24"/>
          <w:lang w:val="en-CA"/>
        </w:rPr>
        <w:t>to allow both within</w:t>
      </w:r>
      <w:r w:rsidR="00D2058D">
        <w:rPr>
          <w:rFonts w:ascii="Times New Roman" w:eastAsia="Times New Roman" w:hAnsi="Times New Roman" w:cs="Times New Roman"/>
          <w:sz w:val="24"/>
          <w:szCs w:val="24"/>
          <w:lang w:val="en-CA"/>
        </w:rPr>
        <w:t>-</w:t>
      </w:r>
      <w:r w:rsidR="00D95DF9">
        <w:rPr>
          <w:rFonts w:ascii="Times New Roman" w:eastAsia="Times New Roman" w:hAnsi="Times New Roman" w:cs="Times New Roman"/>
          <w:sz w:val="24"/>
          <w:szCs w:val="24"/>
          <w:lang w:val="en-CA"/>
        </w:rPr>
        <w:t>population movement</w:t>
      </w:r>
      <w:r w:rsidR="006D3001">
        <w:rPr>
          <w:rFonts w:ascii="Times New Roman" w:eastAsia="Times New Roman" w:hAnsi="Times New Roman" w:cs="Times New Roman"/>
          <w:sz w:val="24"/>
          <w:szCs w:val="24"/>
          <w:lang w:val="en-CA"/>
        </w:rPr>
        <w:t>s</w:t>
      </w:r>
      <w:r w:rsidR="00D95DF9" w:rsidRPr="0007763B">
        <w:rPr>
          <w:rFonts w:ascii="Times New Roman" w:eastAsia="Times New Roman" w:hAnsi="Times New Roman" w:cs="Times New Roman"/>
          <w:sz w:val="24"/>
          <w:szCs w:val="24"/>
          <w:lang w:val="en-CA"/>
        </w:rPr>
        <w:t xml:space="preserve"> </w:t>
      </w:r>
      <w:r w:rsidR="00D95DF9">
        <w:rPr>
          <w:rFonts w:ascii="Times New Roman" w:eastAsia="Times New Roman" w:hAnsi="Times New Roman" w:cs="Times New Roman"/>
          <w:sz w:val="24"/>
          <w:szCs w:val="24"/>
          <w:lang w:val="en-CA"/>
        </w:rPr>
        <w:t>and long</w:t>
      </w:r>
      <w:r w:rsidR="00D2058D">
        <w:rPr>
          <w:rFonts w:ascii="Times New Roman" w:eastAsia="Times New Roman" w:hAnsi="Times New Roman" w:cs="Times New Roman"/>
          <w:sz w:val="24"/>
          <w:szCs w:val="24"/>
          <w:lang w:val="en-CA"/>
        </w:rPr>
        <w:t>-</w:t>
      </w:r>
      <w:r w:rsidR="00D95DF9">
        <w:rPr>
          <w:rFonts w:ascii="Times New Roman" w:eastAsia="Times New Roman" w:hAnsi="Times New Roman" w:cs="Times New Roman"/>
          <w:sz w:val="24"/>
          <w:szCs w:val="24"/>
          <w:lang w:val="en-CA"/>
        </w:rPr>
        <w:t>distance dispersal.</w:t>
      </w:r>
    </w:p>
    <w:p w14:paraId="7429503B" w14:textId="4C9C3C4E" w:rsidR="004E13A5" w:rsidRDefault="00D95DF9" w:rsidP="00A51948">
      <w:pPr>
        <w:spacing w:before="240" w:line="480" w:lineRule="auto"/>
        <w:rPr>
          <w:rFonts w:ascii="Times New Roman" w:hAnsi="Times New Roman" w:cs="Times New Roman"/>
          <w:sz w:val="24"/>
          <w:szCs w:val="24"/>
          <w:lang w:val="en-CA"/>
        </w:rPr>
      </w:pPr>
      <w:r>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he population to which an individual </w:t>
      </w:r>
      <w:r w:rsidR="00B14D5E">
        <w:rPr>
          <w:rFonts w:ascii="Times New Roman" w:hAnsi="Times New Roman" w:cs="Times New Roman"/>
          <w:sz w:val="24"/>
          <w:szCs w:val="24"/>
          <w:lang w:val="en-CA"/>
        </w:rPr>
        <w:t xml:space="preserve">disperses </w:t>
      </w:r>
      <w:r w:rsidR="004E13A5" w:rsidRPr="0007763B">
        <w:rPr>
          <w:rFonts w:ascii="Times New Roman" w:hAnsi="Times New Roman" w:cs="Times New Roman"/>
          <w:sz w:val="24"/>
          <w:szCs w:val="24"/>
          <w:lang w:val="en-CA"/>
        </w:rPr>
        <w:t xml:space="preserve">was selected randomly from the set of populations available at the </w:t>
      </w:r>
      <w:r w:rsidR="00A212A8">
        <w:rPr>
          <w:rFonts w:ascii="Times New Roman" w:hAnsi="Times New Roman" w:cs="Times New Roman"/>
          <w:sz w:val="24"/>
          <w:szCs w:val="24"/>
          <w:lang w:val="en-CA"/>
        </w:rPr>
        <w:t>given</w:t>
      </w:r>
      <w:r w:rsidR="006D3001">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distance</w:t>
      </w:r>
      <w:r w:rsidR="001371AE">
        <w:rPr>
          <w:rFonts w:ascii="Times New Roman" w:eastAsia="Times New Roman" w:hAnsi="Times New Roman" w:cs="Times New Roman"/>
          <w:sz w:val="24"/>
          <w:szCs w:val="24"/>
          <w:lang w:val="en-CA"/>
        </w:rPr>
        <w:t xml:space="preserve">. </w:t>
      </w:r>
      <w:r w:rsidR="00131252">
        <w:rPr>
          <w:rFonts w:ascii="Times New Roman" w:eastAsia="Times New Roman" w:hAnsi="Times New Roman" w:cs="Times New Roman"/>
          <w:sz w:val="24"/>
          <w:szCs w:val="24"/>
          <w:lang w:val="en-CA"/>
        </w:rPr>
        <w:t xml:space="preserve">Individuals </w:t>
      </w:r>
      <w:r w:rsidR="003A1360">
        <w:rPr>
          <w:rFonts w:ascii="Times New Roman" w:eastAsia="Times New Roman" w:hAnsi="Times New Roman" w:cs="Times New Roman"/>
          <w:sz w:val="24"/>
          <w:szCs w:val="24"/>
          <w:lang w:val="en-CA"/>
        </w:rPr>
        <w:t xml:space="preserve">always </w:t>
      </w:r>
      <w:r w:rsidR="00131252">
        <w:rPr>
          <w:rFonts w:ascii="Times New Roman" w:eastAsia="Times New Roman" w:hAnsi="Times New Roman" w:cs="Times New Roman"/>
          <w:sz w:val="24"/>
          <w:szCs w:val="24"/>
          <w:lang w:val="en-CA"/>
        </w:rPr>
        <w:t>stay within our simulated landscape</w:t>
      </w:r>
      <w:r w:rsidR="00377029">
        <w:rPr>
          <w:rFonts w:ascii="Times New Roman" w:eastAsia="Times New Roman" w:hAnsi="Times New Roman" w:cs="Times New Roman"/>
          <w:sz w:val="24"/>
          <w:szCs w:val="24"/>
          <w:lang w:val="en-CA"/>
        </w:rPr>
        <w:t>,</w:t>
      </w:r>
      <w:r w:rsidR="00131252">
        <w:rPr>
          <w:rFonts w:ascii="Times New Roman" w:eastAsia="Times New Roman" w:hAnsi="Times New Roman" w:cs="Times New Roman"/>
          <w:sz w:val="24"/>
          <w:szCs w:val="24"/>
          <w:lang w:val="en-CA"/>
        </w:rPr>
        <w:t xml:space="preserve"> and a</w:t>
      </w:r>
      <w:r w:rsidR="001F7518">
        <w:rPr>
          <w:rFonts w:ascii="Times New Roman" w:eastAsia="Times New Roman" w:hAnsi="Times New Roman" w:cs="Times New Roman"/>
          <w:sz w:val="24"/>
          <w:szCs w:val="24"/>
          <w:lang w:val="en-CA"/>
        </w:rPr>
        <w:t xml:space="preserve">ny individual may disperse </w:t>
      </w:r>
      <w:r w:rsidR="001F7518">
        <w:rPr>
          <w:rFonts w:ascii="Times New Roman" w:eastAsiaTheme="minorEastAsia" w:hAnsi="Times New Roman" w:cs="Times New Roman"/>
          <w:sz w:val="24"/>
          <w:szCs w:val="24"/>
          <w:lang w:val="en-CA"/>
        </w:rPr>
        <w:t>to</w:t>
      </w:r>
      <w:r>
        <w:rPr>
          <w:rFonts w:ascii="Times New Roman" w:eastAsiaTheme="minorEastAsia" w:hAnsi="Times New Roman" w:cs="Times New Roman"/>
          <w:sz w:val="24"/>
          <w:szCs w:val="24"/>
          <w:lang w:val="en-CA"/>
        </w:rPr>
        <w:t xml:space="preserve"> </w:t>
      </w:r>
      <w:r w:rsidR="001F7518">
        <w:rPr>
          <w:rFonts w:ascii="Times New Roman" w:eastAsiaTheme="minorEastAsia" w:hAnsi="Times New Roman" w:cs="Times New Roman"/>
          <w:sz w:val="24"/>
          <w:szCs w:val="24"/>
          <w:lang w:val="en-CA"/>
        </w:rPr>
        <w:t>one of our 25 populations</w:t>
      </w:r>
      <w:r w:rsidR="00082620">
        <w:rPr>
          <w:rFonts w:ascii="Times New Roman" w:eastAsiaTheme="minorEastAsia" w:hAnsi="Times New Roman" w:cs="Times New Roman"/>
          <w:sz w:val="24"/>
          <w:szCs w:val="24"/>
          <w:lang w:val="en-CA"/>
        </w:rPr>
        <w:t xml:space="preserve"> at each generation</w:t>
      </w:r>
      <w:r>
        <w:rPr>
          <w:rFonts w:ascii="Times New Roman" w:eastAsiaTheme="minorEastAsia" w:hAnsi="Times New Roman" w:cs="Times New Roman"/>
          <w:sz w:val="24"/>
          <w:szCs w:val="24"/>
          <w:lang w:val="en-CA"/>
        </w:rPr>
        <w:t xml:space="preserve">. </w:t>
      </w:r>
      <w:r w:rsidR="006520B8">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o investigate the effect of different levels of dispersal, we </w:t>
      </w:r>
      <w:r w:rsidR="00B14D5E">
        <w:rPr>
          <w:rFonts w:ascii="Times New Roman" w:hAnsi="Times New Roman" w:cs="Times New Roman"/>
          <w:sz w:val="24"/>
          <w:szCs w:val="24"/>
          <w:lang w:val="en-CA"/>
        </w:rPr>
        <w:t xml:space="preserve">used three different values of </w:t>
      </w:r>
      <w:r w:rsidR="004E13A5" w:rsidRPr="0007763B">
        <w:rPr>
          <w:rFonts w:ascii="Times New Roman" w:hAnsi="Times New Roman" w:cs="Times New Roman"/>
          <w:i/>
          <w:sz w:val="24"/>
          <w:szCs w:val="24"/>
          <w:lang w:val="en-CA"/>
        </w:rPr>
        <w:t>B</w:t>
      </w:r>
      <w:r w:rsidR="00E85B45">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low</w:t>
      </w:r>
      <w:r w:rsidR="00B14D5E">
        <w:rPr>
          <w:rFonts w:ascii="Times New Roman" w:hAnsi="Times New Roman" w:cs="Times New Roman"/>
          <w:sz w:val="24"/>
          <w:szCs w:val="24"/>
          <w:lang w:val="en-CA"/>
        </w:rPr>
        <w:t xml:space="preserv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2)</w:t>
      </w:r>
      <w:r w:rsidR="004E13A5" w:rsidRPr="0007763B">
        <w:rPr>
          <w:rFonts w:ascii="Times New Roman" w:hAnsi="Times New Roman" w:cs="Times New Roman"/>
          <w:sz w:val="24"/>
          <w:szCs w:val="24"/>
          <w:lang w:val="en-CA"/>
        </w:rPr>
        <w:t xml:space="preserve">, </w:t>
      </w:r>
      <w:r w:rsidR="00C74EA1">
        <w:rPr>
          <w:rFonts w:ascii="Times New Roman" w:hAnsi="Times New Roman" w:cs="Times New Roman"/>
          <w:sz w:val="24"/>
          <w:szCs w:val="24"/>
          <w:lang w:val="en-CA"/>
        </w:rPr>
        <w:t>moder</w:t>
      </w:r>
      <w:r w:rsidR="004E13A5" w:rsidRPr="0007763B">
        <w:rPr>
          <w:rFonts w:ascii="Times New Roman" w:hAnsi="Times New Roman" w:cs="Times New Roman"/>
          <w:sz w:val="24"/>
          <w:szCs w:val="24"/>
          <w:lang w:val="en-CA"/>
        </w:rPr>
        <w:t xml:space="preserve">ate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1.301)</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 xml:space="preserve">and high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0.6015)</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dispersal</w:t>
      </w:r>
      <w:r w:rsidR="006E412E">
        <w:rPr>
          <w:rFonts w:ascii="Times New Roman" w:hAnsi="Times New Roman" w:cs="Times New Roman"/>
          <w:sz w:val="24"/>
          <w:szCs w:val="24"/>
          <w:lang w:val="en-CA"/>
        </w:rPr>
        <w:t xml:space="preserve"> levels</w:t>
      </w:r>
      <w:r w:rsidR="00C402B5" w:rsidRPr="0007763B">
        <w:rPr>
          <w:rFonts w:ascii="Times New Roman" w:hAnsi="Times New Roman" w:cs="Times New Roman"/>
          <w:sz w:val="24"/>
          <w:szCs w:val="24"/>
          <w:lang w:val="en-CA"/>
        </w:rPr>
        <w:t xml:space="preserve"> (Fig.1</w:t>
      </w:r>
      <w:r w:rsidR="00F03276">
        <w:rPr>
          <w:rFonts w:ascii="Times New Roman" w:hAnsi="Times New Roman" w:cs="Times New Roman"/>
          <w:sz w:val="24"/>
          <w:szCs w:val="24"/>
          <w:lang w:val="en-CA"/>
        </w:rPr>
        <w:t>; Table 1)</w:t>
      </w:r>
      <w:r w:rsidR="00B00A89" w:rsidRPr="0007763B">
        <w:rPr>
          <w:rFonts w:ascii="Times New Roman" w:hAnsi="Times New Roman" w:cs="Times New Roman"/>
          <w:sz w:val="24"/>
          <w:szCs w:val="24"/>
          <w:lang w:val="en-CA"/>
        </w:rPr>
        <w:t>.</w:t>
      </w:r>
    </w:p>
    <w:p w14:paraId="20C24CA9" w14:textId="77777777" w:rsidR="006801C5" w:rsidRDefault="006801C5" w:rsidP="00A51948">
      <w:pPr>
        <w:spacing w:before="240" w:line="480" w:lineRule="auto"/>
        <w:rPr>
          <w:rFonts w:ascii="Times New Roman" w:hAnsi="Times New Roman" w:cs="Times New Roman"/>
          <w:sz w:val="24"/>
          <w:szCs w:val="24"/>
          <w:lang w:val="en-CA"/>
        </w:rPr>
      </w:pPr>
    </w:p>
    <w:p w14:paraId="45DB3D7B" w14:textId="003BDF34" w:rsidR="004E13A5" w:rsidRPr="0007763B" w:rsidRDefault="00023F2C" w:rsidP="006B671B">
      <w:pPr>
        <w:keepNext/>
        <w:spacing w:before="240" w:line="480" w:lineRule="auto"/>
        <w:rPr>
          <w:rFonts w:ascii="Times New Roman" w:eastAsia="Times New Roman" w:hAnsi="Times New Roman" w:cs="Times New Roman"/>
          <w:i/>
          <w:sz w:val="24"/>
          <w:szCs w:val="24"/>
          <w:lang w:val="en-CA"/>
        </w:rPr>
      </w:pPr>
      <w:r>
        <w:rPr>
          <w:rFonts w:ascii="Times New Roman" w:eastAsia="Times New Roman" w:hAnsi="Times New Roman" w:cs="Times New Roman"/>
          <w:i/>
          <w:sz w:val="24"/>
          <w:szCs w:val="24"/>
          <w:lang w:val="en-CA"/>
        </w:rPr>
        <w:t xml:space="preserve">Number and position of </w:t>
      </w:r>
      <w:r w:rsidR="004E13A5" w:rsidRPr="0007763B">
        <w:rPr>
          <w:rFonts w:ascii="Times New Roman" w:eastAsia="Times New Roman" w:hAnsi="Times New Roman" w:cs="Times New Roman"/>
          <w:i/>
          <w:sz w:val="24"/>
          <w:szCs w:val="24"/>
          <w:lang w:val="en-CA"/>
        </w:rPr>
        <w:t>populations</w:t>
      </w:r>
      <w:r>
        <w:rPr>
          <w:rFonts w:ascii="Times New Roman" w:eastAsia="Times New Roman" w:hAnsi="Times New Roman" w:cs="Times New Roman"/>
          <w:i/>
          <w:sz w:val="24"/>
          <w:szCs w:val="24"/>
          <w:lang w:val="en-CA"/>
        </w:rPr>
        <w:t xml:space="preserve"> with spatial legacies</w:t>
      </w:r>
    </w:p>
    <w:p w14:paraId="06D28190" w14:textId="774F0CBA" w:rsidR="004E13A5" w:rsidRPr="0007763B" w:rsidRDefault="00023F2C"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W</w:t>
      </w:r>
      <w:r w:rsidR="004E13A5" w:rsidRPr="0007763B">
        <w:rPr>
          <w:rFonts w:ascii="Times New Roman" w:eastAsia="Times New Roman" w:hAnsi="Times New Roman" w:cs="Times New Roman"/>
          <w:sz w:val="24"/>
          <w:szCs w:val="24"/>
          <w:lang w:val="en-CA"/>
        </w:rPr>
        <w:t xml:space="preserve">e </w:t>
      </w:r>
      <w:r>
        <w:rPr>
          <w:rFonts w:ascii="Times New Roman" w:eastAsia="Times New Roman" w:hAnsi="Times New Roman" w:cs="Times New Roman"/>
          <w:sz w:val="24"/>
          <w:szCs w:val="24"/>
          <w:lang w:val="en-CA"/>
        </w:rPr>
        <w:t xml:space="preserve">also </w:t>
      </w:r>
      <w:r w:rsidR="004E13A5" w:rsidRPr="0007763B">
        <w:rPr>
          <w:rFonts w:ascii="Times New Roman" w:eastAsia="Times New Roman" w:hAnsi="Times New Roman" w:cs="Times New Roman"/>
          <w:sz w:val="24"/>
          <w:szCs w:val="24"/>
          <w:lang w:val="en-CA"/>
        </w:rPr>
        <w:t xml:space="preserve">wanted to evaluate how the number of </w:t>
      </w:r>
      <w:r w:rsidR="004E13A5" w:rsidRPr="00023F2C">
        <w:rPr>
          <w:rFonts w:ascii="Times New Roman" w:eastAsia="Times New Roman" w:hAnsi="Times New Roman" w:cs="Times New Roman"/>
          <w:sz w:val="24"/>
          <w:szCs w:val="24"/>
          <w:lang w:val="en-CA"/>
        </w:rPr>
        <w:t>populations</w:t>
      </w:r>
      <w:r w:rsidR="004E13A5" w:rsidRPr="008615D7">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 xml:space="preserve">bearing </w:t>
      </w:r>
      <w:r>
        <w:rPr>
          <w:rFonts w:ascii="Times New Roman" w:eastAsia="Times New Roman" w:hAnsi="Times New Roman" w:cs="Times New Roman"/>
          <w:sz w:val="24"/>
          <w:szCs w:val="24"/>
        </w:rPr>
        <w:t>spatio-temporal population genetic legacies</w:t>
      </w:r>
      <w:r>
        <w:rPr>
          <w:rFonts w:ascii="Times New Roman" w:eastAsia="Times New Roman" w:hAnsi="Times New Roman" w:cs="Times New Roman"/>
          <w:sz w:val="24"/>
          <w:szCs w:val="24"/>
          <w:lang w:val="en-CA"/>
        </w:rPr>
        <w:t xml:space="preserve"> influenced</w:t>
      </w:r>
      <w:r w:rsidR="004E13A5" w:rsidRPr="0007763B">
        <w:rPr>
          <w:rFonts w:ascii="Times New Roman" w:eastAsia="Times New Roman" w:hAnsi="Times New Roman" w:cs="Times New Roman"/>
          <w:sz w:val="24"/>
          <w:szCs w:val="24"/>
          <w:lang w:val="en-CA"/>
        </w:rPr>
        <w:t xml:space="preserve"> the performance of our testing procedure. To achieve this, we </w:t>
      </w:r>
      <w:r>
        <w:rPr>
          <w:rFonts w:ascii="Times New Roman" w:eastAsia="Times New Roman" w:hAnsi="Times New Roman" w:cs="Times New Roman"/>
          <w:sz w:val="24"/>
          <w:szCs w:val="24"/>
          <w:lang w:val="en-CA"/>
        </w:rPr>
        <w:t>triggered demographic events</w:t>
      </w:r>
      <w:r w:rsidR="004E13A5" w:rsidRPr="0007763B">
        <w:rPr>
          <w:rFonts w:ascii="Times New Roman" w:eastAsia="Times New Roman" w:hAnsi="Times New Roman" w:cs="Times New Roman"/>
          <w:sz w:val="24"/>
          <w:szCs w:val="24"/>
          <w:lang w:val="en-CA"/>
        </w:rPr>
        <w:t xml:space="preserve"> </w:t>
      </w:r>
      <w:r w:rsidR="00F64C3B">
        <w:rPr>
          <w:rFonts w:ascii="Times New Roman" w:eastAsia="Times New Roman" w:hAnsi="Times New Roman" w:cs="Times New Roman"/>
          <w:sz w:val="24"/>
          <w:szCs w:val="24"/>
          <w:lang w:val="en-CA"/>
        </w:rPr>
        <w:t>at</w:t>
      </w:r>
      <w:r w:rsidR="00F64C3B" w:rsidRPr="0007763B">
        <w:rPr>
          <w:rFonts w:ascii="Times New Roman" w:eastAsia="Times New Roman" w:hAnsi="Times New Roman" w:cs="Times New Roman"/>
          <w:sz w:val="24"/>
          <w:szCs w:val="24"/>
          <w:lang w:val="en-CA"/>
        </w:rPr>
        <w:t xml:space="preserve"> </w:t>
      </w:r>
      <w:r w:rsidR="004E13A5" w:rsidRPr="0007763B">
        <w:rPr>
          <w:rFonts w:ascii="Times New Roman" w:eastAsia="Times New Roman" w:hAnsi="Times New Roman" w:cs="Times New Roman"/>
          <w:sz w:val="24"/>
          <w:szCs w:val="24"/>
          <w:lang w:val="en-CA"/>
        </w:rPr>
        <w:t xml:space="preserve">1 to </w:t>
      </w:r>
      <w:r w:rsidR="004A38A8" w:rsidRPr="0007763B">
        <w:rPr>
          <w:rFonts w:ascii="Times New Roman" w:eastAsia="Times New Roman" w:hAnsi="Times New Roman" w:cs="Times New Roman"/>
          <w:sz w:val="24"/>
          <w:szCs w:val="24"/>
          <w:lang w:val="en-CA"/>
        </w:rPr>
        <w:t>3</w:t>
      </w:r>
      <w:r w:rsidR="004E13A5" w:rsidRPr="0007763B">
        <w:rPr>
          <w:rFonts w:ascii="Times New Roman" w:eastAsia="Times New Roman" w:hAnsi="Times New Roman" w:cs="Times New Roman"/>
          <w:sz w:val="24"/>
          <w:szCs w:val="24"/>
          <w:lang w:val="en-CA"/>
        </w:rPr>
        <w:t xml:space="preserve"> populations </w:t>
      </w:r>
      <w:r w:rsidR="00F64C3B">
        <w:rPr>
          <w:rFonts w:ascii="Times New Roman" w:eastAsia="Times New Roman" w:hAnsi="Times New Roman" w:cs="Times New Roman"/>
          <w:sz w:val="24"/>
          <w:szCs w:val="24"/>
          <w:lang w:val="en-CA"/>
        </w:rPr>
        <w:t xml:space="preserve">randomly selected </w:t>
      </w:r>
      <w:r w:rsidR="004E13A5" w:rsidRPr="0007763B">
        <w:rPr>
          <w:rFonts w:ascii="Times New Roman" w:eastAsia="Times New Roman" w:hAnsi="Times New Roman" w:cs="Times New Roman"/>
          <w:sz w:val="24"/>
          <w:szCs w:val="24"/>
          <w:lang w:val="en-CA"/>
        </w:rPr>
        <w:t xml:space="preserve">among the 25. When only 1 population was </w:t>
      </w:r>
      <w:r>
        <w:rPr>
          <w:rFonts w:ascii="Times New Roman" w:eastAsia="Times New Roman" w:hAnsi="Times New Roman" w:cs="Times New Roman"/>
          <w:sz w:val="24"/>
          <w:szCs w:val="24"/>
          <w:lang w:val="en-CA"/>
        </w:rPr>
        <w:t>affected</w:t>
      </w:r>
      <w:r w:rsidR="00F64C3B">
        <w:rPr>
          <w:rFonts w:ascii="Times New Roman" w:eastAsia="Times New Roman" w:hAnsi="Times New Roman" w:cs="Times New Roman"/>
          <w:sz w:val="24"/>
          <w:szCs w:val="24"/>
          <w:lang w:val="en-CA"/>
        </w:rPr>
        <w:t>,</w:t>
      </w:r>
      <w:r w:rsidR="004E13A5" w:rsidRPr="0007763B">
        <w:rPr>
          <w:rFonts w:ascii="Times New Roman" w:eastAsia="Times New Roman" w:hAnsi="Times New Roman" w:cs="Times New Roman"/>
          <w:sz w:val="24"/>
          <w:szCs w:val="24"/>
          <w:lang w:val="en-CA"/>
        </w:rPr>
        <w:t xml:space="preserve"> we partitioned the 180 replicates of that scenario equally among 6 </w:t>
      </w:r>
      <w:r w:rsidR="004E13A5" w:rsidRPr="0007763B">
        <w:rPr>
          <w:rFonts w:ascii="Times New Roman" w:eastAsia="Times New Roman" w:hAnsi="Times New Roman" w:cs="Times New Roman"/>
          <w:sz w:val="24"/>
          <w:szCs w:val="24"/>
          <w:lang w:val="en-CA"/>
        </w:rPr>
        <w:lastRenderedPageBreak/>
        <w:t>populations in the landscape</w:t>
      </w:r>
      <w:r w:rsidR="004A38A8" w:rsidRPr="0007763B">
        <w:rPr>
          <w:rFonts w:ascii="Times New Roman" w:eastAsia="Times New Roman" w:hAnsi="Times New Roman" w:cs="Times New Roman"/>
          <w:sz w:val="24"/>
          <w:szCs w:val="24"/>
          <w:lang w:val="en-CA"/>
        </w:rPr>
        <w:t>.</w:t>
      </w:r>
      <w:r w:rsidR="006B671B">
        <w:rPr>
          <w:rFonts w:ascii="Times New Roman" w:eastAsia="Times New Roman" w:hAnsi="Times New Roman" w:cs="Times New Roman"/>
          <w:sz w:val="24"/>
          <w:szCs w:val="24"/>
          <w:lang w:val="en-CA"/>
        </w:rPr>
        <w:t xml:space="preserve"> The positions of these</w:t>
      </w:r>
      <w:r w:rsidR="00FC050F">
        <w:rPr>
          <w:rFonts w:ascii="Times New Roman" w:eastAsia="Times New Roman" w:hAnsi="Times New Roman" w:cs="Times New Roman"/>
          <w:sz w:val="24"/>
          <w:szCs w:val="24"/>
          <w:lang w:val="en-CA"/>
        </w:rPr>
        <w:t xml:space="preserve"> 6</w:t>
      </w:r>
      <w:r w:rsidR="006B671B">
        <w:rPr>
          <w:rFonts w:ascii="Times New Roman" w:eastAsia="Times New Roman" w:hAnsi="Times New Roman" w:cs="Times New Roman"/>
          <w:sz w:val="24"/>
          <w:szCs w:val="24"/>
          <w:lang w:val="en-CA"/>
        </w:rPr>
        <w:t xml:space="preserve"> populations were </w:t>
      </w:r>
      <w:r w:rsidR="001765A4">
        <w:rPr>
          <w:rFonts w:ascii="Times New Roman" w:eastAsia="Times New Roman" w:hAnsi="Times New Roman" w:cs="Times New Roman"/>
          <w:sz w:val="24"/>
          <w:szCs w:val="24"/>
          <w:lang w:val="en-CA"/>
        </w:rPr>
        <w:t xml:space="preserve">randomly </w:t>
      </w:r>
      <w:r w:rsidR="006B671B">
        <w:rPr>
          <w:rFonts w:ascii="Times New Roman" w:eastAsia="Times New Roman" w:hAnsi="Times New Roman" w:cs="Times New Roman"/>
          <w:sz w:val="24"/>
          <w:szCs w:val="24"/>
          <w:lang w:val="en-CA"/>
        </w:rPr>
        <w:t>selected</w:t>
      </w:r>
      <w:r w:rsidR="001765A4">
        <w:rPr>
          <w:rFonts w:ascii="Times New Roman" w:eastAsia="Times New Roman" w:hAnsi="Times New Roman" w:cs="Times New Roman"/>
          <w:sz w:val="24"/>
          <w:szCs w:val="24"/>
          <w:lang w:val="en-CA"/>
        </w:rPr>
        <w:t xml:space="preserve"> once</w:t>
      </w:r>
      <w:r w:rsidR="006B671B">
        <w:rPr>
          <w:rFonts w:ascii="Times New Roman" w:eastAsia="Times New Roman" w:hAnsi="Times New Roman" w:cs="Times New Roman"/>
          <w:sz w:val="24"/>
          <w:szCs w:val="24"/>
          <w:lang w:val="en-CA"/>
        </w:rPr>
        <w:t xml:space="preserve"> and identical across runs. Indeed, b</w:t>
      </w:r>
      <w:r w:rsidR="004E13A5" w:rsidRPr="0007763B">
        <w:rPr>
          <w:rFonts w:ascii="Times New Roman" w:eastAsia="Times New Roman" w:hAnsi="Times New Roman" w:cs="Times New Roman"/>
          <w:sz w:val="24"/>
          <w:szCs w:val="24"/>
          <w:lang w:val="en-CA"/>
        </w:rPr>
        <w:t xml:space="preserve">ecause our landscape is </w:t>
      </w:r>
      <w:r w:rsidR="007729F2">
        <w:rPr>
          <w:rFonts w:ascii="Times New Roman" w:eastAsia="Times New Roman" w:hAnsi="Times New Roman" w:cs="Times New Roman"/>
          <w:sz w:val="24"/>
          <w:szCs w:val="24"/>
          <w:lang w:val="en-CA"/>
        </w:rPr>
        <w:t xml:space="preserve">square and </w:t>
      </w:r>
      <w:r w:rsidR="004E13A5" w:rsidRPr="0007763B">
        <w:rPr>
          <w:rFonts w:ascii="Times New Roman" w:eastAsia="Times New Roman" w:hAnsi="Times New Roman" w:cs="Times New Roman"/>
          <w:sz w:val="24"/>
          <w:szCs w:val="24"/>
          <w:lang w:val="en-CA"/>
        </w:rPr>
        <w:t>homogen</w:t>
      </w:r>
      <w:r w:rsidR="00A93497">
        <w:rPr>
          <w:rFonts w:ascii="Times New Roman" w:eastAsia="Times New Roman" w:hAnsi="Times New Roman" w:cs="Times New Roman"/>
          <w:sz w:val="24"/>
          <w:szCs w:val="24"/>
          <w:lang w:val="en-CA"/>
        </w:rPr>
        <w:t>e</w:t>
      </w:r>
      <w:r w:rsidR="004E13A5" w:rsidRPr="0007763B">
        <w:rPr>
          <w:rFonts w:ascii="Times New Roman" w:eastAsia="Times New Roman" w:hAnsi="Times New Roman" w:cs="Times New Roman"/>
          <w:sz w:val="24"/>
          <w:szCs w:val="24"/>
          <w:lang w:val="en-CA"/>
        </w:rPr>
        <w:t>ous</w:t>
      </w:r>
      <w:r w:rsidR="006D7C16">
        <w:rPr>
          <w:rFonts w:ascii="Times New Roman" w:eastAsia="Times New Roman" w:hAnsi="Times New Roman" w:cs="Times New Roman"/>
          <w:sz w:val="24"/>
          <w:szCs w:val="24"/>
          <w:lang w:val="en-CA"/>
        </w:rPr>
        <w:t>ly resistant to movement</w:t>
      </w:r>
      <w:r w:rsidR="007729F2">
        <w:rPr>
          <w:rFonts w:ascii="Times New Roman" w:eastAsia="Times New Roman" w:hAnsi="Times New Roman" w:cs="Times New Roman"/>
          <w:sz w:val="24"/>
          <w:szCs w:val="24"/>
          <w:lang w:val="en-CA"/>
        </w:rPr>
        <w:t>,</w:t>
      </w:r>
      <w:r w:rsidR="004E13A5" w:rsidRPr="0007763B">
        <w:rPr>
          <w:rFonts w:ascii="Times New Roman" w:eastAsia="Times New Roman" w:hAnsi="Times New Roman" w:cs="Times New Roman"/>
          <w:sz w:val="24"/>
          <w:szCs w:val="24"/>
          <w:lang w:val="en-CA"/>
        </w:rPr>
        <w:t xml:space="preserve"> </w:t>
      </w:r>
      <w:r w:rsidR="006D7C16">
        <w:rPr>
          <w:rFonts w:ascii="Times New Roman" w:eastAsia="Times New Roman" w:hAnsi="Times New Roman" w:cs="Times New Roman"/>
          <w:sz w:val="24"/>
          <w:szCs w:val="24"/>
          <w:lang w:val="en-CA"/>
        </w:rPr>
        <w:t xml:space="preserve">it is </w:t>
      </w:r>
      <w:r w:rsidR="007729F2">
        <w:rPr>
          <w:rFonts w:ascii="Times New Roman" w:eastAsia="Times New Roman" w:hAnsi="Times New Roman" w:cs="Times New Roman"/>
          <w:sz w:val="24"/>
          <w:szCs w:val="24"/>
          <w:lang w:val="en-CA"/>
        </w:rPr>
        <w:t xml:space="preserve">therefore </w:t>
      </w:r>
      <w:r w:rsidR="006D7C16">
        <w:rPr>
          <w:rFonts w:ascii="Times New Roman" w:eastAsia="Times New Roman" w:hAnsi="Times New Roman" w:cs="Times New Roman"/>
          <w:sz w:val="24"/>
          <w:szCs w:val="24"/>
          <w:lang w:val="en-CA"/>
        </w:rPr>
        <w:t>symmetric</w:t>
      </w:r>
      <w:r w:rsidR="004E13A5" w:rsidRPr="0007763B">
        <w:rPr>
          <w:rFonts w:ascii="Times New Roman" w:eastAsia="Times New Roman" w:hAnsi="Times New Roman" w:cs="Times New Roman"/>
          <w:sz w:val="24"/>
          <w:szCs w:val="24"/>
          <w:lang w:val="en-CA"/>
        </w:rPr>
        <w:t xml:space="preserve"> </w:t>
      </w:r>
      <w:r w:rsidR="006D7C16">
        <w:rPr>
          <w:rFonts w:ascii="Times New Roman" w:eastAsia="Times New Roman" w:hAnsi="Times New Roman" w:cs="Times New Roman"/>
          <w:sz w:val="24"/>
          <w:szCs w:val="24"/>
          <w:lang w:val="en-CA"/>
        </w:rPr>
        <w:t xml:space="preserve">and </w:t>
      </w:r>
      <w:r w:rsidR="004E13A5" w:rsidRPr="0007763B">
        <w:rPr>
          <w:rFonts w:ascii="Times New Roman" w:eastAsia="Times New Roman" w:hAnsi="Times New Roman" w:cs="Times New Roman"/>
          <w:sz w:val="24"/>
          <w:szCs w:val="24"/>
          <w:lang w:val="en-CA"/>
        </w:rPr>
        <w:t>only 6 po</w:t>
      </w:r>
      <w:r w:rsidR="004A38A8" w:rsidRPr="0007763B">
        <w:rPr>
          <w:rFonts w:ascii="Times New Roman" w:eastAsia="Times New Roman" w:hAnsi="Times New Roman" w:cs="Times New Roman"/>
          <w:sz w:val="24"/>
          <w:szCs w:val="24"/>
          <w:lang w:val="en-CA"/>
        </w:rPr>
        <w:t>sitions ne</w:t>
      </w:r>
      <w:r w:rsidR="007729F2">
        <w:rPr>
          <w:rFonts w:ascii="Times New Roman" w:eastAsia="Times New Roman" w:hAnsi="Times New Roman" w:cs="Times New Roman"/>
          <w:sz w:val="24"/>
          <w:szCs w:val="24"/>
          <w:lang w:val="en-CA"/>
        </w:rPr>
        <w:t>ed to be assessed</w:t>
      </w:r>
      <w:r w:rsidR="004E13A5" w:rsidRPr="0007763B">
        <w:rPr>
          <w:rFonts w:ascii="Times New Roman" w:eastAsia="Times New Roman" w:hAnsi="Times New Roman" w:cs="Times New Roman"/>
          <w:sz w:val="24"/>
          <w:szCs w:val="24"/>
          <w:lang w:val="en-CA"/>
        </w:rPr>
        <w:t>. When several (</w:t>
      </w:r>
      <w:r w:rsidR="009F76DA">
        <w:rPr>
          <w:rFonts w:ascii="Times New Roman" w:eastAsia="Times New Roman" w:hAnsi="Times New Roman" w:cs="Times New Roman"/>
          <w:sz w:val="24"/>
          <w:szCs w:val="24"/>
          <w:lang w:val="en-CA"/>
        </w:rPr>
        <w:t>2 or 3</w:t>
      </w:r>
      <w:r w:rsidR="00005F69">
        <w:rPr>
          <w:rFonts w:ascii="Times New Roman" w:eastAsia="Times New Roman" w:hAnsi="Times New Roman" w:cs="Times New Roman"/>
          <w:sz w:val="24"/>
          <w:szCs w:val="24"/>
          <w:lang w:val="en-CA"/>
        </w:rPr>
        <w:t>) populations underwent a demographic event</w:t>
      </w:r>
      <w:r w:rsidR="004E13A5" w:rsidRPr="0007763B">
        <w:rPr>
          <w:rFonts w:ascii="Times New Roman" w:eastAsia="Times New Roman" w:hAnsi="Times New Roman" w:cs="Times New Roman"/>
          <w:sz w:val="24"/>
          <w:szCs w:val="24"/>
          <w:lang w:val="en-CA"/>
        </w:rPr>
        <w:t xml:space="preserve">, we randomly </w:t>
      </w:r>
      <w:r w:rsidR="004A38A8" w:rsidRPr="0007763B">
        <w:rPr>
          <w:rFonts w:ascii="Times New Roman" w:eastAsia="Times New Roman" w:hAnsi="Times New Roman" w:cs="Times New Roman"/>
          <w:sz w:val="24"/>
          <w:szCs w:val="24"/>
          <w:lang w:val="en-CA"/>
        </w:rPr>
        <w:t xml:space="preserve">sampled 1 position among the 6 previously described and randomly picked 1 or 2 additional populations directly adjacent (when possible) to it. We did this 6 times </w:t>
      </w:r>
      <w:r w:rsidR="004E13A5" w:rsidRPr="0007763B">
        <w:rPr>
          <w:rFonts w:ascii="Times New Roman" w:eastAsia="Times New Roman" w:hAnsi="Times New Roman" w:cs="Times New Roman"/>
          <w:sz w:val="24"/>
          <w:szCs w:val="24"/>
          <w:lang w:val="en-CA"/>
        </w:rPr>
        <w:t>(30 replicates</w:t>
      </w:r>
      <w:r w:rsidR="004A38A8" w:rsidRPr="0007763B">
        <w:rPr>
          <w:rFonts w:ascii="Times New Roman" w:eastAsia="Times New Roman" w:hAnsi="Times New Roman" w:cs="Times New Roman"/>
          <w:sz w:val="24"/>
          <w:szCs w:val="24"/>
          <w:lang w:val="en-CA"/>
        </w:rPr>
        <w:t xml:space="preserve"> for each </w:t>
      </w:r>
      <w:r w:rsidR="00176B13">
        <w:rPr>
          <w:rFonts w:ascii="Times New Roman" w:eastAsia="Times New Roman" w:hAnsi="Times New Roman" w:cs="Times New Roman"/>
          <w:sz w:val="24"/>
          <w:szCs w:val="24"/>
          <w:lang w:val="en-CA"/>
        </w:rPr>
        <w:t xml:space="preserve">different </w:t>
      </w:r>
      <w:r w:rsidR="004A38A8" w:rsidRPr="0007763B">
        <w:rPr>
          <w:rFonts w:ascii="Times New Roman" w:eastAsia="Times New Roman" w:hAnsi="Times New Roman" w:cs="Times New Roman"/>
          <w:sz w:val="24"/>
          <w:szCs w:val="24"/>
          <w:lang w:val="en-CA"/>
        </w:rPr>
        <w:t>set o</w:t>
      </w:r>
      <w:r w:rsidR="00176B13">
        <w:rPr>
          <w:rFonts w:ascii="Times New Roman" w:eastAsia="Times New Roman" w:hAnsi="Times New Roman" w:cs="Times New Roman"/>
          <w:sz w:val="24"/>
          <w:szCs w:val="24"/>
          <w:lang w:val="en-CA"/>
        </w:rPr>
        <w:t>f</w:t>
      </w:r>
      <w:r w:rsidR="004A38A8" w:rsidRPr="0007763B">
        <w:rPr>
          <w:rFonts w:ascii="Times New Roman" w:eastAsia="Times New Roman" w:hAnsi="Times New Roman" w:cs="Times New Roman"/>
          <w:sz w:val="24"/>
          <w:szCs w:val="24"/>
          <w:lang w:val="en-CA"/>
        </w:rPr>
        <w:t xml:space="preserve"> populations</w:t>
      </w:r>
      <w:r w:rsidR="004E13A5" w:rsidRPr="0007763B">
        <w:rPr>
          <w:rFonts w:ascii="Times New Roman" w:eastAsia="Times New Roman" w:hAnsi="Times New Roman" w:cs="Times New Roman"/>
          <w:sz w:val="24"/>
          <w:szCs w:val="24"/>
          <w:lang w:val="en-CA"/>
        </w:rPr>
        <w:t>).</w:t>
      </w:r>
      <w:r w:rsidR="00176B13">
        <w:rPr>
          <w:rFonts w:ascii="Times New Roman" w:eastAsia="Times New Roman" w:hAnsi="Times New Roman" w:cs="Times New Roman"/>
          <w:sz w:val="24"/>
          <w:szCs w:val="24"/>
          <w:lang w:val="en-CA"/>
        </w:rPr>
        <w:t xml:space="preserve"> We cho</w:t>
      </w:r>
      <w:r w:rsidR="00005F69">
        <w:rPr>
          <w:rFonts w:ascii="Times New Roman" w:eastAsia="Times New Roman" w:hAnsi="Times New Roman" w:cs="Times New Roman"/>
          <w:sz w:val="24"/>
          <w:szCs w:val="24"/>
          <w:lang w:val="en-CA"/>
        </w:rPr>
        <w:t>se to pick</w:t>
      </w:r>
      <w:r w:rsidR="004A38A8" w:rsidRPr="0007763B">
        <w:rPr>
          <w:rFonts w:ascii="Times New Roman" w:eastAsia="Times New Roman" w:hAnsi="Times New Roman" w:cs="Times New Roman"/>
          <w:sz w:val="24"/>
          <w:szCs w:val="24"/>
          <w:lang w:val="en-CA"/>
        </w:rPr>
        <w:t xml:space="preserve"> populations this way to respect </w:t>
      </w:r>
      <w:r w:rsidR="005D5434" w:rsidRPr="0007763B">
        <w:rPr>
          <w:rFonts w:ascii="Times New Roman" w:eastAsia="Times New Roman" w:hAnsi="Times New Roman" w:cs="Times New Roman"/>
          <w:sz w:val="24"/>
          <w:szCs w:val="24"/>
          <w:lang w:val="en-CA"/>
        </w:rPr>
        <w:t>the</w:t>
      </w:r>
      <w:r w:rsidR="004A38A8" w:rsidRPr="0007763B">
        <w:rPr>
          <w:rFonts w:ascii="Times New Roman" w:eastAsia="Times New Roman" w:hAnsi="Times New Roman" w:cs="Times New Roman"/>
          <w:sz w:val="24"/>
          <w:szCs w:val="24"/>
          <w:lang w:val="en-CA"/>
        </w:rPr>
        <w:t xml:space="preserve"> spatial autocorrelation often exhibited in demographic events.</w:t>
      </w:r>
    </w:p>
    <w:p w14:paraId="6BEBF78D" w14:textId="77777777" w:rsidR="003F114F" w:rsidRPr="0007763B" w:rsidRDefault="003F114F" w:rsidP="00A51948">
      <w:pPr>
        <w:spacing w:before="240" w:line="480" w:lineRule="auto"/>
        <w:rPr>
          <w:rFonts w:ascii="Times New Roman" w:eastAsia="Times New Roman" w:hAnsi="Times New Roman" w:cs="Times New Roman"/>
          <w:sz w:val="24"/>
          <w:szCs w:val="24"/>
          <w:lang w:val="en-CA"/>
        </w:rPr>
      </w:pPr>
    </w:p>
    <w:p w14:paraId="6C03F00F" w14:textId="5B576CA2" w:rsidR="004E13A5" w:rsidRPr="0007763B" w:rsidRDefault="003F114F" w:rsidP="00D3335E">
      <w:pPr>
        <w:keepNext/>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Tim</w:t>
      </w:r>
      <w:r w:rsidR="008615D7">
        <w:rPr>
          <w:rFonts w:ascii="Times New Roman" w:eastAsia="Times New Roman" w:hAnsi="Times New Roman" w:cs="Times New Roman"/>
          <w:i/>
          <w:iCs/>
          <w:sz w:val="24"/>
          <w:szCs w:val="24"/>
          <w:lang w:val="en-GB"/>
        </w:rPr>
        <w:t>e since demographic change</w:t>
      </w:r>
    </w:p>
    <w:p w14:paraId="669237F0" w14:textId="445AE096" w:rsidR="00FD1093" w:rsidRDefault="003F114F" w:rsidP="00A51948">
      <w:pPr>
        <w:spacing w:before="240" w:after="240" w:line="480" w:lineRule="auto"/>
        <w:rPr>
          <w:rFonts w:ascii="Times New Roman" w:eastAsia="Times New Roman" w:hAnsi="Times New Roman" w:cs="Times New Roman"/>
          <w:iCs/>
          <w:sz w:val="24"/>
          <w:szCs w:val="24"/>
          <w:lang w:val="en-GB"/>
        </w:rPr>
      </w:pPr>
      <w:r w:rsidRPr="0007763B">
        <w:rPr>
          <w:rFonts w:ascii="Times New Roman" w:eastAsia="Times New Roman" w:hAnsi="Times New Roman" w:cs="Times New Roman"/>
          <w:iCs/>
          <w:sz w:val="24"/>
          <w:szCs w:val="24"/>
          <w:lang w:val="en-GB"/>
        </w:rPr>
        <w:t xml:space="preserve">To assess </w:t>
      </w:r>
      <w:r w:rsidR="008615D7">
        <w:rPr>
          <w:rFonts w:ascii="Times New Roman" w:eastAsia="Times New Roman" w:hAnsi="Times New Roman" w:cs="Times New Roman"/>
          <w:iCs/>
          <w:sz w:val="24"/>
          <w:szCs w:val="24"/>
          <w:lang w:val="en-GB"/>
        </w:rPr>
        <w:t xml:space="preserve">how the time since the simulated demographic event affects </w:t>
      </w:r>
      <w:r w:rsidRPr="0007763B">
        <w:rPr>
          <w:rFonts w:ascii="Times New Roman" w:eastAsia="Times New Roman" w:hAnsi="Times New Roman" w:cs="Times New Roman"/>
          <w:iCs/>
          <w:sz w:val="24"/>
          <w:szCs w:val="24"/>
          <w:lang w:val="en-GB"/>
        </w:rPr>
        <w:t xml:space="preserve">our ability to detect </w:t>
      </w:r>
      <w:r w:rsidR="008615D7">
        <w:rPr>
          <w:rFonts w:ascii="Times New Roman" w:eastAsia="Times New Roman" w:hAnsi="Times New Roman" w:cs="Times New Roman"/>
          <w:iCs/>
          <w:sz w:val="24"/>
          <w:szCs w:val="24"/>
          <w:lang w:val="en-GB"/>
        </w:rPr>
        <w:t xml:space="preserve">genetic </w:t>
      </w:r>
      <w:r w:rsidR="00E61AEA">
        <w:rPr>
          <w:rFonts w:ascii="Times New Roman" w:eastAsia="Times New Roman" w:hAnsi="Times New Roman" w:cs="Times New Roman"/>
          <w:iCs/>
          <w:sz w:val="24"/>
          <w:szCs w:val="24"/>
          <w:lang w:val="en-GB"/>
        </w:rPr>
        <w:t>change</w:t>
      </w:r>
      <w:r w:rsidR="005B67F7">
        <w:rPr>
          <w:rFonts w:ascii="Times New Roman" w:eastAsia="Times New Roman" w:hAnsi="Times New Roman" w:cs="Times New Roman"/>
          <w:iCs/>
          <w:sz w:val="24"/>
          <w:szCs w:val="24"/>
          <w:lang w:val="en-GB"/>
        </w:rPr>
        <w:t>s</w:t>
      </w:r>
      <w:r w:rsidR="00E61AEA">
        <w:rPr>
          <w:rFonts w:ascii="Times New Roman" w:eastAsia="Times New Roman" w:hAnsi="Times New Roman" w:cs="Times New Roman"/>
          <w:iCs/>
          <w:sz w:val="24"/>
          <w:szCs w:val="24"/>
          <w:lang w:val="en-GB"/>
        </w:rPr>
        <w:t>, we used TG</w:t>
      </w:r>
      <w:r w:rsidRPr="0007763B">
        <w:rPr>
          <w:rFonts w:ascii="Times New Roman" w:eastAsia="Times New Roman" w:hAnsi="Times New Roman" w:cs="Times New Roman"/>
          <w:iCs/>
          <w:sz w:val="24"/>
          <w:szCs w:val="24"/>
          <w:lang w:val="en-GB"/>
        </w:rPr>
        <w:t xml:space="preserve">I on </w:t>
      </w:r>
      <w:r w:rsidR="005B67F7" w:rsidRPr="0007763B">
        <w:rPr>
          <w:rFonts w:ascii="Times New Roman" w:eastAsia="Times New Roman" w:hAnsi="Times New Roman" w:cs="Times New Roman"/>
          <w:iCs/>
          <w:sz w:val="24"/>
          <w:szCs w:val="24"/>
          <w:lang w:val="en-GB"/>
        </w:rPr>
        <w:t>simulat</w:t>
      </w:r>
      <w:r w:rsidR="005B67F7">
        <w:rPr>
          <w:rFonts w:ascii="Times New Roman" w:eastAsia="Times New Roman" w:hAnsi="Times New Roman" w:cs="Times New Roman"/>
          <w:iCs/>
          <w:sz w:val="24"/>
          <w:szCs w:val="24"/>
          <w:lang w:val="en-GB"/>
        </w:rPr>
        <w:t>ed</w:t>
      </w:r>
      <w:r w:rsidR="005B67F7" w:rsidRPr="0007763B">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data collected up to </w:t>
      </w:r>
      <w:r w:rsidR="00C74EA1">
        <w:rPr>
          <w:rFonts w:ascii="Times New Roman" w:eastAsia="Times New Roman" w:hAnsi="Times New Roman" w:cs="Times New Roman"/>
          <w:iCs/>
          <w:sz w:val="24"/>
          <w:szCs w:val="24"/>
          <w:lang w:val="en-GB"/>
        </w:rPr>
        <w:t>10</w:t>
      </w:r>
      <w:r w:rsidR="008615D7">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years </w:t>
      </w:r>
      <w:r w:rsidR="003378A5">
        <w:rPr>
          <w:rFonts w:ascii="Times New Roman" w:eastAsia="Times New Roman" w:hAnsi="Times New Roman" w:cs="Times New Roman"/>
          <w:iCs/>
          <w:sz w:val="24"/>
          <w:szCs w:val="24"/>
          <w:lang w:val="en-GB"/>
        </w:rPr>
        <w:t>before</w:t>
      </w:r>
      <w:r w:rsidR="0042030E">
        <w:rPr>
          <w:rFonts w:ascii="Times New Roman" w:eastAsia="Times New Roman" w:hAnsi="Times New Roman" w:cs="Times New Roman"/>
          <w:iCs/>
          <w:sz w:val="24"/>
          <w:szCs w:val="24"/>
          <w:lang w:val="en-GB"/>
        </w:rPr>
        <w:t>,</w:t>
      </w:r>
      <w:r w:rsidR="003378A5">
        <w:rPr>
          <w:rFonts w:ascii="Times New Roman" w:eastAsia="Times New Roman" w:hAnsi="Times New Roman" w:cs="Times New Roman"/>
          <w:iCs/>
          <w:sz w:val="24"/>
          <w:szCs w:val="24"/>
          <w:lang w:val="en-GB"/>
        </w:rPr>
        <w:t xml:space="preserve"> and </w:t>
      </w:r>
      <w:r w:rsidRPr="0007763B">
        <w:rPr>
          <w:rFonts w:ascii="Times New Roman" w:eastAsia="Times New Roman" w:hAnsi="Times New Roman" w:cs="Times New Roman"/>
          <w:iCs/>
          <w:sz w:val="24"/>
          <w:szCs w:val="24"/>
          <w:lang w:val="en-GB"/>
        </w:rPr>
        <w:t>after</w:t>
      </w:r>
      <w:r w:rsidR="0042030E">
        <w:rPr>
          <w:rFonts w:ascii="Times New Roman" w:eastAsia="Times New Roman" w:hAnsi="Times New Roman" w:cs="Times New Roman"/>
          <w:iCs/>
          <w:sz w:val="24"/>
          <w:szCs w:val="24"/>
          <w:lang w:val="en-GB"/>
        </w:rPr>
        <w:t>,</w:t>
      </w:r>
      <w:r w:rsidRPr="0007763B">
        <w:rPr>
          <w:rFonts w:ascii="Times New Roman" w:eastAsia="Times New Roman" w:hAnsi="Times New Roman" w:cs="Times New Roman"/>
          <w:iCs/>
          <w:sz w:val="24"/>
          <w:szCs w:val="24"/>
          <w:lang w:val="en-GB"/>
        </w:rPr>
        <w:t xml:space="preserve"> the event, and compared them with data</w:t>
      </w:r>
      <w:r w:rsidR="003378A5">
        <w:rPr>
          <w:rFonts w:ascii="Times New Roman" w:eastAsia="Times New Roman" w:hAnsi="Times New Roman" w:cs="Times New Roman"/>
          <w:iCs/>
          <w:sz w:val="24"/>
          <w:szCs w:val="24"/>
          <w:lang w:val="en-GB"/>
        </w:rPr>
        <w:t xml:space="preserve"> collected </w:t>
      </w:r>
      <w:r w:rsidR="0042030E">
        <w:rPr>
          <w:rFonts w:ascii="Times New Roman" w:eastAsia="Times New Roman" w:hAnsi="Times New Roman" w:cs="Times New Roman"/>
          <w:iCs/>
          <w:sz w:val="24"/>
          <w:szCs w:val="24"/>
          <w:lang w:val="en-GB"/>
        </w:rPr>
        <w:t xml:space="preserve">respectively </w:t>
      </w:r>
      <w:r w:rsidR="003378A5">
        <w:rPr>
          <w:rFonts w:ascii="Times New Roman" w:eastAsia="Times New Roman" w:hAnsi="Times New Roman" w:cs="Times New Roman"/>
          <w:iCs/>
          <w:sz w:val="24"/>
          <w:szCs w:val="24"/>
          <w:lang w:val="en-GB"/>
        </w:rPr>
        <w:t>right after</w:t>
      </w:r>
      <w:r w:rsidR="0042030E">
        <w:rPr>
          <w:rFonts w:ascii="Times New Roman" w:eastAsia="Times New Roman" w:hAnsi="Times New Roman" w:cs="Times New Roman"/>
          <w:iCs/>
          <w:sz w:val="24"/>
          <w:szCs w:val="24"/>
          <w:lang w:val="en-GB"/>
        </w:rPr>
        <w:t>,</w:t>
      </w:r>
      <w:r w:rsidR="003378A5">
        <w:rPr>
          <w:rFonts w:ascii="Times New Roman" w:eastAsia="Times New Roman" w:hAnsi="Times New Roman" w:cs="Times New Roman"/>
          <w:iCs/>
          <w:sz w:val="24"/>
          <w:szCs w:val="24"/>
          <w:lang w:val="en-GB"/>
        </w:rPr>
        <w:t xml:space="preserve"> and right before </w:t>
      </w:r>
      <w:r w:rsidRPr="0007763B">
        <w:rPr>
          <w:rFonts w:ascii="Times New Roman" w:eastAsia="Times New Roman" w:hAnsi="Times New Roman" w:cs="Times New Roman"/>
          <w:iCs/>
          <w:sz w:val="24"/>
          <w:szCs w:val="24"/>
          <w:lang w:val="en-GB"/>
        </w:rPr>
        <w:t>the event year.</w:t>
      </w:r>
      <w:r w:rsidR="00E326F3">
        <w:rPr>
          <w:rFonts w:ascii="Times New Roman" w:eastAsia="Times New Roman" w:hAnsi="Times New Roman" w:cs="Times New Roman"/>
          <w:iCs/>
          <w:sz w:val="24"/>
          <w:szCs w:val="24"/>
          <w:lang w:val="en-GB"/>
        </w:rPr>
        <w:t xml:space="preserve"> We chose </w:t>
      </w:r>
      <w:r w:rsidR="00C74EA1">
        <w:rPr>
          <w:rFonts w:ascii="Times New Roman" w:eastAsia="Times New Roman" w:hAnsi="Times New Roman" w:cs="Times New Roman"/>
          <w:iCs/>
          <w:sz w:val="24"/>
          <w:szCs w:val="24"/>
          <w:lang w:val="en-GB"/>
        </w:rPr>
        <w:t>10</w:t>
      </w:r>
      <w:r w:rsidR="00E326F3">
        <w:rPr>
          <w:rFonts w:ascii="Times New Roman" w:eastAsia="Times New Roman" w:hAnsi="Times New Roman" w:cs="Times New Roman"/>
          <w:iCs/>
          <w:sz w:val="24"/>
          <w:szCs w:val="24"/>
          <w:lang w:val="en-GB"/>
        </w:rPr>
        <w:t xml:space="preserve"> years as the maximum time between samplings as this time gap would represent most of the “before/after” population genetic studies we encountered</w:t>
      </w:r>
      <w:r w:rsidR="00BC2783">
        <w:rPr>
          <w:rFonts w:ascii="Times New Roman" w:eastAsia="Times New Roman" w:hAnsi="Times New Roman" w:cs="Times New Roman"/>
          <w:iCs/>
          <w:sz w:val="24"/>
          <w:szCs w:val="24"/>
          <w:lang w:val="en-GB"/>
        </w:rPr>
        <w:t>,</w:t>
      </w:r>
      <w:r w:rsidR="005A17AF">
        <w:rPr>
          <w:rFonts w:ascii="Times New Roman" w:eastAsia="Times New Roman" w:hAnsi="Times New Roman" w:cs="Times New Roman"/>
          <w:iCs/>
          <w:sz w:val="24"/>
          <w:szCs w:val="24"/>
          <w:lang w:val="en-GB"/>
        </w:rPr>
        <w:t xml:space="preserve"> and because most </w:t>
      </w:r>
      <w:r w:rsidR="008D5DC5">
        <w:rPr>
          <w:rFonts w:ascii="Times New Roman" w:eastAsia="Times New Roman" w:hAnsi="Times New Roman" w:cs="Times New Roman"/>
          <w:iCs/>
          <w:sz w:val="24"/>
          <w:szCs w:val="24"/>
          <w:lang w:val="en-GB"/>
        </w:rPr>
        <w:t xml:space="preserve">long-term ecological research programs monitor </w:t>
      </w:r>
      <w:r w:rsidR="005B67F7">
        <w:rPr>
          <w:rFonts w:ascii="Times New Roman" w:eastAsia="Times New Roman" w:hAnsi="Times New Roman" w:cs="Times New Roman"/>
          <w:iCs/>
          <w:sz w:val="24"/>
          <w:szCs w:val="24"/>
          <w:lang w:val="en-GB"/>
        </w:rPr>
        <w:t xml:space="preserve">during </w:t>
      </w:r>
      <w:r w:rsidR="008D5DC5">
        <w:rPr>
          <w:rFonts w:ascii="Times New Roman" w:eastAsia="Times New Roman" w:hAnsi="Times New Roman" w:cs="Times New Roman"/>
          <w:iCs/>
          <w:sz w:val="24"/>
          <w:szCs w:val="24"/>
          <w:lang w:val="en-GB"/>
        </w:rPr>
        <w:t xml:space="preserve">a shorter </w:t>
      </w:r>
      <w:r w:rsidR="005B67F7">
        <w:rPr>
          <w:rFonts w:ascii="Times New Roman" w:eastAsia="Times New Roman" w:hAnsi="Times New Roman" w:cs="Times New Roman"/>
          <w:iCs/>
          <w:sz w:val="24"/>
          <w:szCs w:val="24"/>
          <w:lang w:val="en-GB"/>
        </w:rPr>
        <w:t xml:space="preserve">time </w:t>
      </w:r>
      <w:r w:rsidR="008D5DC5">
        <w:rPr>
          <w:rFonts w:ascii="Times New Roman" w:eastAsia="Times New Roman" w:hAnsi="Times New Roman" w:cs="Times New Roman"/>
          <w:iCs/>
          <w:sz w:val="24"/>
          <w:szCs w:val="24"/>
          <w:lang w:val="en-GB"/>
        </w:rPr>
        <w:t>interval</w:t>
      </w:r>
      <w:r w:rsidR="00E326F3">
        <w:rPr>
          <w:rFonts w:ascii="Times New Roman" w:eastAsia="Times New Roman" w:hAnsi="Times New Roman" w:cs="Times New Roman"/>
          <w:iCs/>
          <w:sz w:val="24"/>
          <w:szCs w:val="24"/>
          <w:lang w:val="en-GB"/>
        </w:rPr>
        <w:t xml:space="preserve">. </w:t>
      </w:r>
      <w:r w:rsidR="00C74EA1">
        <w:rPr>
          <w:rFonts w:ascii="Times New Roman" w:eastAsia="Times New Roman" w:hAnsi="Times New Roman" w:cs="Times New Roman"/>
          <w:iCs/>
          <w:sz w:val="24"/>
          <w:szCs w:val="24"/>
          <w:lang w:val="en-GB"/>
        </w:rPr>
        <w:t>Specifically,</w:t>
      </w:r>
      <w:r w:rsidR="00F2342E">
        <w:rPr>
          <w:rFonts w:ascii="Times New Roman" w:eastAsia="Times New Roman" w:hAnsi="Times New Roman" w:cs="Times New Roman"/>
          <w:iCs/>
          <w:sz w:val="24"/>
          <w:szCs w:val="24"/>
          <w:lang w:val="en-GB"/>
        </w:rPr>
        <w:t xml:space="preserve"> for our analyses concerning </w:t>
      </w:r>
      <w:r w:rsidR="00D2058D">
        <w:rPr>
          <w:rFonts w:ascii="Times New Roman" w:eastAsia="Times New Roman" w:hAnsi="Times New Roman" w:cs="Times New Roman"/>
          <w:iCs/>
          <w:sz w:val="24"/>
          <w:szCs w:val="24"/>
          <w:lang w:val="en-GB"/>
        </w:rPr>
        <w:t xml:space="preserve">the </w:t>
      </w:r>
      <w:r w:rsidR="00F2342E">
        <w:rPr>
          <w:rFonts w:ascii="Times New Roman" w:eastAsia="Times New Roman" w:hAnsi="Times New Roman" w:cs="Times New Roman"/>
          <w:iCs/>
          <w:sz w:val="24"/>
          <w:szCs w:val="24"/>
          <w:lang w:val="en-GB"/>
        </w:rPr>
        <w:t xml:space="preserve">timing of sampling, </w:t>
      </w:r>
      <w:r w:rsidR="007E138A">
        <w:rPr>
          <w:rFonts w:ascii="Times New Roman" w:eastAsia="Times New Roman" w:hAnsi="Times New Roman" w:cs="Times New Roman"/>
          <w:iCs/>
          <w:sz w:val="24"/>
          <w:szCs w:val="24"/>
          <w:lang w:val="en-GB"/>
        </w:rPr>
        <w:t xml:space="preserve">rather than arbitrarily choosing a threshold, </w:t>
      </w:r>
      <w:r w:rsidR="00F2342E">
        <w:rPr>
          <w:rFonts w:ascii="Times New Roman" w:eastAsia="Times New Roman" w:hAnsi="Times New Roman" w:cs="Times New Roman"/>
          <w:iCs/>
          <w:sz w:val="24"/>
          <w:szCs w:val="24"/>
          <w:lang w:val="en-GB"/>
        </w:rPr>
        <w:t xml:space="preserve">we </w:t>
      </w:r>
      <w:r w:rsidR="00472402">
        <w:rPr>
          <w:rFonts w:ascii="Times New Roman" w:eastAsia="Times New Roman" w:hAnsi="Times New Roman" w:cs="Times New Roman"/>
          <w:iCs/>
          <w:sz w:val="24"/>
          <w:szCs w:val="24"/>
          <w:lang w:val="en-GB"/>
        </w:rPr>
        <w:t>chose</w:t>
      </w:r>
      <w:r w:rsidR="007729F2">
        <w:rPr>
          <w:rFonts w:ascii="Times New Roman" w:eastAsia="Times New Roman" w:hAnsi="Times New Roman" w:cs="Times New Roman"/>
          <w:iCs/>
          <w:sz w:val="24"/>
          <w:szCs w:val="24"/>
          <w:lang w:val="en-GB"/>
        </w:rPr>
        <w:t xml:space="preserve"> </w:t>
      </w:r>
      <w:r w:rsidR="00D8326B" w:rsidRPr="0007763B">
        <w:rPr>
          <w:rFonts w:ascii="Times New Roman" w:eastAsia="Times New Roman" w:hAnsi="Times New Roman" w:cs="Times New Roman"/>
          <w:iCs/>
          <w:sz w:val="24"/>
          <w:szCs w:val="24"/>
          <w:lang w:val="en-GB"/>
        </w:rPr>
        <w:t xml:space="preserve">the 0.05 </w:t>
      </w:r>
      <w:r w:rsidR="009D3B27">
        <w:rPr>
          <w:rFonts w:ascii="Times New Roman" w:eastAsia="Times New Roman" w:hAnsi="Times New Roman" w:cs="Times New Roman"/>
          <w:i/>
          <w:iCs/>
          <w:sz w:val="24"/>
          <w:szCs w:val="24"/>
          <w:lang w:val="en-GB"/>
        </w:rPr>
        <w:t>p</w:t>
      </w:r>
      <w:r w:rsidR="00D8326B" w:rsidRPr="0007763B">
        <w:rPr>
          <w:rFonts w:ascii="Times New Roman" w:eastAsia="Times New Roman" w:hAnsi="Times New Roman" w:cs="Times New Roman"/>
          <w:iCs/>
          <w:sz w:val="24"/>
          <w:szCs w:val="24"/>
          <w:lang w:val="en-GB"/>
        </w:rPr>
        <w:t xml:space="preserve">-value threshold as it was a good compromise between decent FPR and FNR in our </w:t>
      </w:r>
      <w:r w:rsidR="00472402">
        <w:rPr>
          <w:rFonts w:ascii="Times New Roman" w:eastAsia="Times New Roman" w:hAnsi="Times New Roman" w:cs="Times New Roman"/>
          <w:iCs/>
          <w:sz w:val="24"/>
          <w:szCs w:val="24"/>
          <w:lang w:val="en-GB"/>
        </w:rPr>
        <w:t>earlier</w:t>
      </w:r>
      <w:r w:rsidR="00D8326B" w:rsidRPr="0007763B">
        <w:rPr>
          <w:rFonts w:ascii="Times New Roman" w:eastAsia="Times New Roman" w:hAnsi="Times New Roman" w:cs="Times New Roman"/>
          <w:iCs/>
          <w:sz w:val="24"/>
          <w:szCs w:val="24"/>
          <w:lang w:val="en-GB"/>
        </w:rPr>
        <w:t xml:space="preserve"> results</w:t>
      </w:r>
      <w:r w:rsidR="008F394F">
        <w:rPr>
          <w:rFonts w:ascii="Times New Roman" w:eastAsia="Times New Roman" w:hAnsi="Times New Roman" w:cs="Times New Roman"/>
          <w:iCs/>
          <w:sz w:val="24"/>
          <w:szCs w:val="24"/>
          <w:lang w:val="en-GB"/>
        </w:rPr>
        <w:t xml:space="preserve"> (next paragraph).</w:t>
      </w:r>
      <w:r w:rsidR="00F2342E">
        <w:rPr>
          <w:rFonts w:ascii="Times New Roman" w:eastAsia="Times New Roman" w:hAnsi="Times New Roman" w:cs="Times New Roman"/>
          <w:iCs/>
          <w:sz w:val="24"/>
          <w:szCs w:val="24"/>
          <w:lang w:val="en-GB"/>
        </w:rPr>
        <w:t>.</w:t>
      </w:r>
    </w:p>
    <w:p w14:paraId="60D4FBF6" w14:textId="0BD0DBF0" w:rsidR="003F114F" w:rsidRPr="009671FF" w:rsidRDefault="003F114F" w:rsidP="00A51948">
      <w:pPr>
        <w:spacing w:before="240" w:after="240" w:line="480" w:lineRule="auto"/>
        <w:rPr>
          <w:rFonts w:ascii="Times New Roman" w:eastAsia="Times New Roman" w:hAnsi="Times New Roman" w:cs="Times New Roman"/>
          <w:iCs/>
          <w:sz w:val="24"/>
          <w:szCs w:val="24"/>
          <w:lang w:val="en-CA"/>
        </w:rPr>
      </w:pPr>
    </w:p>
    <w:p w14:paraId="4900EC79" w14:textId="77777777" w:rsidR="004E13A5" w:rsidRPr="0007763B" w:rsidRDefault="004E13A5" w:rsidP="00A51948">
      <w:pPr>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Statistical performance</w:t>
      </w:r>
    </w:p>
    <w:p w14:paraId="3505723F" w14:textId="6F46E85A" w:rsidR="004E13A5" w:rsidRDefault="004E13A5"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Cs/>
          <w:sz w:val="24"/>
          <w:szCs w:val="24"/>
          <w:lang w:val="en-GB"/>
        </w:rPr>
        <w:lastRenderedPageBreak/>
        <w:t>We used the False Positive Rate (FPR) and False Negative Rate (FNR) to assess statistical performance of the T</w:t>
      </w:r>
      <w:r w:rsidR="000F49A2">
        <w:rPr>
          <w:rFonts w:ascii="Times New Roman" w:eastAsia="Times New Roman" w:hAnsi="Times New Roman" w:cs="Times New Roman"/>
          <w:iCs/>
          <w:sz w:val="24"/>
          <w:szCs w:val="24"/>
          <w:lang w:val="en-GB"/>
        </w:rPr>
        <w:t>G</w:t>
      </w:r>
      <w:r w:rsidRPr="0007763B">
        <w:rPr>
          <w:rFonts w:ascii="Times New Roman" w:eastAsia="Times New Roman" w:hAnsi="Times New Roman" w:cs="Times New Roman"/>
          <w:iCs/>
          <w:sz w:val="24"/>
          <w:szCs w:val="24"/>
          <w:lang w:val="en-GB"/>
        </w:rPr>
        <w:t xml:space="preserve">I testing procedure. A false positive is a population that we know </w:t>
      </w:r>
      <w:r w:rsidR="00B37A76" w:rsidRPr="0007763B">
        <w:rPr>
          <w:rFonts w:ascii="Times New Roman" w:eastAsia="Times New Roman" w:hAnsi="Times New Roman" w:cs="Times New Roman"/>
          <w:i/>
          <w:iCs/>
          <w:sz w:val="24"/>
          <w:szCs w:val="24"/>
          <w:lang w:val="en-GB"/>
        </w:rPr>
        <w:t>a priori</w:t>
      </w:r>
      <w:r w:rsidR="00B37A76" w:rsidRPr="0007763B">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did not undergo </w:t>
      </w:r>
      <w:r w:rsidR="00DC1FCE">
        <w:rPr>
          <w:rFonts w:ascii="Times New Roman" w:eastAsia="Times New Roman" w:hAnsi="Times New Roman" w:cs="Times New Roman"/>
          <w:iCs/>
          <w:sz w:val="24"/>
          <w:szCs w:val="24"/>
          <w:lang w:val="en-GB"/>
        </w:rPr>
        <w:t xml:space="preserve">the demographic change we </w:t>
      </w:r>
      <w:r w:rsidR="001429F5">
        <w:rPr>
          <w:rFonts w:ascii="Times New Roman" w:eastAsia="Times New Roman" w:hAnsi="Times New Roman" w:cs="Times New Roman"/>
          <w:iCs/>
          <w:sz w:val="24"/>
          <w:szCs w:val="24"/>
          <w:lang w:val="en-GB"/>
        </w:rPr>
        <w:t xml:space="preserve">imposed </w:t>
      </w:r>
      <w:r w:rsidRPr="0007763B">
        <w:rPr>
          <w:rFonts w:ascii="Times New Roman" w:eastAsia="Times New Roman" w:hAnsi="Times New Roman" w:cs="Times New Roman"/>
          <w:iCs/>
          <w:sz w:val="24"/>
          <w:szCs w:val="24"/>
          <w:lang w:val="en-GB"/>
        </w:rPr>
        <w:t xml:space="preserve">but has been </w:t>
      </w:r>
      <w:r w:rsidR="008F394F">
        <w:rPr>
          <w:rFonts w:ascii="Times New Roman" w:eastAsia="Times New Roman" w:hAnsi="Times New Roman" w:cs="Times New Roman"/>
          <w:iCs/>
          <w:sz w:val="24"/>
          <w:szCs w:val="24"/>
          <w:lang w:val="en-GB"/>
        </w:rPr>
        <w:t>found</w:t>
      </w:r>
      <w:r w:rsidR="008F394F" w:rsidRPr="0007763B">
        <w:rPr>
          <w:rFonts w:ascii="Times New Roman" w:eastAsia="Times New Roman" w:hAnsi="Times New Roman" w:cs="Times New Roman"/>
          <w:iCs/>
          <w:sz w:val="24"/>
          <w:szCs w:val="24"/>
          <w:lang w:val="en-GB"/>
        </w:rPr>
        <w:t xml:space="preserve"> </w:t>
      </w:r>
      <w:r w:rsidR="008F394F">
        <w:rPr>
          <w:rFonts w:ascii="Times New Roman" w:eastAsia="Times New Roman" w:hAnsi="Times New Roman" w:cs="Times New Roman"/>
          <w:iCs/>
          <w:sz w:val="24"/>
          <w:szCs w:val="24"/>
          <w:lang w:val="en-GB"/>
        </w:rPr>
        <w:t>to</w:t>
      </w:r>
      <w:r w:rsidRPr="0007763B">
        <w:rPr>
          <w:rFonts w:ascii="Times New Roman" w:eastAsia="Times New Roman" w:hAnsi="Times New Roman" w:cs="Times New Roman"/>
          <w:iCs/>
          <w:sz w:val="24"/>
          <w:szCs w:val="24"/>
          <w:lang w:val="en-GB"/>
        </w:rPr>
        <w:t xml:space="preserve"> hav</w:t>
      </w:r>
      <w:r w:rsidR="008F394F">
        <w:rPr>
          <w:rFonts w:ascii="Times New Roman" w:eastAsia="Times New Roman" w:hAnsi="Times New Roman" w:cs="Times New Roman"/>
          <w:iCs/>
          <w:sz w:val="24"/>
          <w:szCs w:val="24"/>
          <w:lang w:val="en-GB"/>
        </w:rPr>
        <w:t>e</w:t>
      </w:r>
      <w:r w:rsidRPr="0007763B">
        <w:rPr>
          <w:rFonts w:ascii="Times New Roman" w:eastAsia="Times New Roman" w:hAnsi="Times New Roman" w:cs="Times New Roman"/>
          <w:iCs/>
          <w:sz w:val="24"/>
          <w:szCs w:val="24"/>
          <w:lang w:val="en-GB"/>
        </w:rPr>
        <w:t xml:space="preserve"> </w:t>
      </w:r>
      <w:r w:rsidR="001429F5">
        <w:rPr>
          <w:rFonts w:ascii="Times New Roman" w:eastAsia="Times New Roman" w:hAnsi="Times New Roman" w:cs="Times New Roman"/>
          <w:iCs/>
          <w:sz w:val="24"/>
          <w:szCs w:val="24"/>
          <w:lang w:val="en-GB"/>
        </w:rPr>
        <w:t>done so</w:t>
      </w:r>
      <w:r w:rsidR="008F394F">
        <w:rPr>
          <w:rFonts w:ascii="Times New Roman" w:eastAsia="Times New Roman" w:hAnsi="Times New Roman" w:cs="Times New Roman"/>
          <w:iCs/>
          <w:sz w:val="24"/>
          <w:szCs w:val="24"/>
          <w:lang w:val="en-GB"/>
        </w:rPr>
        <w:t xml:space="preserve"> by the TGI test</w:t>
      </w:r>
      <w:r w:rsidRPr="0007763B">
        <w:rPr>
          <w:rFonts w:ascii="Times New Roman" w:eastAsia="Times New Roman" w:hAnsi="Times New Roman" w:cs="Times New Roman"/>
          <w:iCs/>
          <w:sz w:val="24"/>
          <w:szCs w:val="24"/>
          <w:lang w:val="en-GB"/>
        </w:rPr>
        <w:t xml:space="preserve">. A false negative is a population that </w:t>
      </w:r>
      <w:r w:rsidR="001429F5">
        <w:rPr>
          <w:rFonts w:ascii="Times New Roman" w:eastAsia="Times New Roman" w:hAnsi="Times New Roman" w:cs="Times New Roman"/>
          <w:iCs/>
          <w:sz w:val="24"/>
          <w:szCs w:val="24"/>
          <w:lang w:val="en-GB"/>
        </w:rPr>
        <w:t xml:space="preserve">did experience </w:t>
      </w:r>
      <w:r w:rsidR="00171477">
        <w:rPr>
          <w:rFonts w:ascii="Times New Roman" w:eastAsia="Times New Roman" w:hAnsi="Times New Roman" w:cs="Times New Roman"/>
          <w:iCs/>
          <w:sz w:val="24"/>
          <w:szCs w:val="24"/>
          <w:lang w:val="en-GB"/>
        </w:rPr>
        <w:t xml:space="preserve">a </w:t>
      </w:r>
      <w:r w:rsidRPr="0007763B">
        <w:rPr>
          <w:rFonts w:ascii="Times New Roman" w:eastAsia="Times New Roman" w:hAnsi="Times New Roman" w:cs="Times New Roman"/>
          <w:iCs/>
          <w:sz w:val="24"/>
          <w:szCs w:val="24"/>
          <w:lang w:val="en-GB"/>
        </w:rPr>
        <w:t xml:space="preserve">demographic event but was not </w:t>
      </w:r>
      <w:r w:rsidR="008F394F">
        <w:rPr>
          <w:rFonts w:ascii="Times New Roman" w:eastAsia="Times New Roman" w:hAnsi="Times New Roman" w:cs="Times New Roman"/>
          <w:iCs/>
          <w:sz w:val="24"/>
          <w:szCs w:val="24"/>
          <w:lang w:val="en-GB"/>
        </w:rPr>
        <w:t>found to</w:t>
      </w:r>
      <w:r w:rsidR="002363EE">
        <w:rPr>
          <w:rFonts w:ascii="Times New Roman" w:eastAsia="Times New Roman" w:hAnsi="Times New Roman" w:cs="Times New Roman"/>
          <w:iCs/>
          <w:sz w:val="24"/>
          <w:szCs w:val="24"/>
          <w:lang w:val="en-GB"/>
        </w:rPr>
        <w:t xml:space="preserve"> hav</w:t>
      </w:r>
      <w:r w:rsidR="008F394F">
        <w:rPr>
          <w:rFonts w:ascii="Times New Roman" w:eastAsia="Times New Roman" w:hAnsi="Times New Roman" w:cs="Times New Roman"/>
          <w:iCs/>
          <w:sz w:val="24"/>
          <w:szCs w:val="24"/>
          <w:lang w:val="en-GB"/>
        </w:rPr>
        <w:t>e</w:t>
      </w:r>
      <w:r w:rsidR="002363EE">
        <w:rPr>
          <w:rFonts w:ascii="Times New Roman" w:eastAsia="Times New Roman" w:hAnsi="Times New Roman" w:cs="Times New Roman"/>
          <w:iCs/>
          <w:sz w:val="24"/>
          <w:szCs w:val="24"/>
          <w:lang w:val="en-GB"/>
        </w:rPr>
        <w:t xml:space="preserve"> </w:t>
      </w:r>
      <w:r w:rsidR="001429F5">
        <w:rPr>
          <w:rFonts w:ascii="Times New Roman" w:eastAsia="Times New Roman" w:hAnsi="Times New Roman" w:cs="Times New Roman"/>
          <w:iCs/>
          <w:sz w:val="24"/>
          <w:szCs w:val="24"/>
          <w:lang w:val="en-GB"/>
        </w:rPr>
        <w:t>done so</w:t>
      </w:r>
      <w:r w:rsidRPr="0007763B">
        <w:rPr>
          <w:rFonts w:ascii="Times New Roman" w:eastAsia="Times New Roman" w:hAnsi="Times New Roman" w:cs="Times New Roman"/>
          <w:iCs/>
          <w:sz w:val="24"/>
          <w:szCs w:val="24"/>
          <w:lang w:val="en-GB"/>
        </w:rPr>
        <w:t xml:space="preserve">. FPR represents the number of false positives over </w:t>
      </w:r>
      <w:commentRangeStart w:id="8"/>
      <w:commentRangeStart w:id="9"/>
      <w:r w:rsidRPr="0007763B">
        <w:rPr>
          <w:rFonts w:ascii="Times New Roman" w:eastAsia="Times New Roman" w:hAnsi="Times New Roman" w:cs="Times New Roman"/>
          <w:iCs/>
          <w:sz w:val="24"/>
          <w:szCs w:val="24"/>
          <w:lang w:val="en-GB"/>
        </w:rPr>
        <w:t>the total number of negative</w:t>
      </w:r>
      <w:r w:rsidR="00A80FA5">
        <w:rPr>
          <w:rFonts w:ascii="Times New Roman" w:eastAsia="Times New Roman" w:hAnsi="Times New Roman" w:cs="Times New Roman"/>
          <w:iCs/>
          <w:sz w:val="24"/>
          <w:szCs w:val="24"/>
          <w:lang w:val="en-GB"/>
        </w:rPr>
        <w:t xml:space="preserve"> </w:t>
      </w:r>
      <w:r w:rsidR="008F394F">
        <w:rPr>
          <w:rFonts w:ascii="Times New Roman" w:eastAsia="Times New Roman" w:hAnsi="Times New Roman" w:cs="Times New Roman"/>
          <w:iCs/>
          <w:sz w:val="24"/>
          <w:szCs w:val="24"/>
          <w:lang w:val="en-GB"/>
        </w:rPr>
        <w:t>tests</w:t>
      </w:r>
      <w:commentRangeEnd w:id="8"/>
      <w:r w:rsidR="00A80FA5">
        <w:rPr>
          <w:rStyle w:val="Marquedecommentaire"/>
        </w:rPr>
        <w:commentReference w:id="8"/>
      </w:r>
      <w:commentRangeEnd w:id="9"/>
      <w:r w:rsidR="002D1CC0">
        <w:rPr>
          <w:rStyle w:val="Marquedecommentaire"/>
        </w:rPr>
        <w:commentReference w:id="9"/>
      </w:r>
      <w:r w:rsidRPr="0007763B">
        <w:rPr>
          <w:rFonts w:ascii="Times New Roman" w:eastAsia="Times New Roman" w:hAnsi="Times New Roman" w:cs="Times New Roman"/>
          <w:iCs/>
          <w:sz w:val="24"/>
          <w:szCs w:val="24"/>
          <w:lang w:val="en-GB"/>
        </w:rPr>
        <w:t>, and FNR represents the number of false negative</w:t>
      </w:r>
      <w:r w:rsidR="008F394F">
        <w:rPr>
          <w:rFonts w:ascii="Times New Roman" w:eastAsia="Times New Roman" w:hAnsi="Times New Roman" w:cs="Times New Roman"/>
          <w:iCs/>
          <w:sz w:val="24"/>
          <w:szCs w:val="24"/>
          <w:lang w:val="en-GB"/>
        </w:rPr>
        <w:t>s</w:t>
      </w:r>
      <w:r w:rsidRPr="0007763B">
        <w:rPr>
          <w:rFonts w:ascii="Times New Roman" w:eastAsia="Times New Roman" w:hAnsi="Times New Roman" w:cs="Times New Roman"/>
          <w:iCs/>
          <w:sz w:val="24"/>
          <w:szCs w:val="24"/>
          <w:lang w:val="en-GB"/>
        </w:rPr>
        <w:t xml:space="preserve"> over the total number of positive</w:t>
      </w:r>
      <w:r w:rsidR="00A80FA5">
        <w:rPr>
          <w:rFonts w:ascii="Times New Roman" w:eastAsia="Times New Roman" w:hAnsi="Times New Roman" w:cs="Times New Roman"/>
          <w:iCs/>
          <w:sz w:val="24"/>
          <w:szCs w:val="24"/>
          <w:lang w:val="en-GB"/>
        </w:rPr>
        <w:t xml:space="preserve"> </w:t>
      </w:r>
      <w:r w:rsidR="008F394F">
        <w:rPr>
          <w:rFonts w:ascii="Times New Roman" w:eastAsia="Times New Roman" w:hAnsi="Times New Roman" w:cs="Times New Roman"/>
          <w:iCs/>
          <w:sz w:val="24"/>
          <w:szCs w:val="24"/>
          <w:lang w:val="en-GB"/>
        </w:rPr>
        <w:t>tests</w:t>
      </w:r>
      <w:r w:rsidRPr="0007763B">
        <w:rPr>
          <w:rFonts w:ascii="Times New Roman" w:eastAsia="Times New Roman" w:hAnsi="Times New Roman" w:cs="Times New Roman"/>
          <w:iCs/>
          <w:sz w:val="24"/>
          <w:szCs w:val="24"/>
          <w:lang w:val="en-GB"/>
        </w:rPr>
        <w:t>. A high FPR means that we often select the wrong population(s)</w:t>
      </w:r>
      <w:r w:rsidR="008F394F">
        <w:rPr>
          <w:rFonts w:ascii="Times New Roman" w:eastAsia="Times New Roman" w:hAnsi="Times New Roman" w:cs="Times New Roman"/>
          <w:iCs/>
          <w:sz w:val="24"/>
          <w:szCs w:val="24"/>
          <w:lang w:val="en-GB"/>
        </w:rPr>
        <w:t xml:space="preserve"> as significant</w:t>
      </w:r>
      <w:r w:rsidR="00F05FD6">
        <w:rPr>
          <w:rFonts w:ascii="Times New Roman" w:eastAsia="Times New Roman" w:hAnsi="Times New Roman" w:cs="Times New Roman"/>
          <w:iCs/>
          <w:sz w:val="24"/>
          <w:szCs w:val="24"/>
          <w:lang w:val="en-GB"/>
        </w:rPr>
        <w:t>, and researchers generally want to keep it as low as possible when there are, for example, heavy costs to focusing on wrong populations</w:t>
      </w:r>
      <w:r w:rsidR="008F394F">
        <w:rPr>
          <w:rFonts w:ascii="Times New Roman" w:eastAsia="Times New Roman" w:hAnsi="Times New Roman" w:cs="Times New Roman"/>
          <w:iCs/>
          <w:sz w:val="24"/>
          <w:szCs w:val="24"/>
          <w:lang w:val="en-GB"/>
        </w:rPr>
        <w:t>,</w:t>
      </w:r>
      <w:r w:rsidR="00F05FD6">
        <w:rPr>
          <w:rFonts w:ascii="Times New Roman" w:eastAsia="Times New Roman" w:hAnsi="Times New Roman" w:cs="Times New Roman"/>
          <w:iCs/>
          <w:sz w:val="24"/>
          <w:szCs w:val="24"/>
          <w:lang w:val="en-GB"/>
        </w:rPr>
        <w:t xml:space="preserve"> </w:t>
      </w:r>
      <w:r w:rsidR="008F394F">
        <w:rPr>
          <w:rFonts w:ascii="Times New Roman" w:eastAsia="Times New Roman" w:hAnsi="Times New Roman" w:cs="Times New Roman"/>
          <w:iCs/>
          <w:sz w:val="24"/>
          <w:szCs w:val="24"/>
          <w:lang w:val="en-GB"/>
        </w:rPr>
        <w:t>because of</w:t>
      </w:r>
      <w:r w:rsidR="00F05FD6">
        <w:rPr>
          <w:rFonts w:ascii="Times New Roman" w:eastAsia="Times New Roman" w:hAnsi="Times New Roman" w:cs="Times New Roman"/>
          <w:iCs/>
          <w:sz w:val="24"/>
          <w:szCs w:val="24"/>
          <w:lang w:val="en-GB"/>
        </w:rPr>
        <w:t xml:space="preserve"> </w:t>
      </w:r>
      <w:r w:rsidR="008F394F">
        <w:rPr>
          <w:rFonts w:ascii="Times New Roman" w:eastAsia="Times New Roman" w:hAnsi="Times New Roman" w:cs="Times New Roman"/>
          <w:iCs/>
          <w:sz w:val="24"/>
          <w:szCs w:val="24"/>
          <w:lang w:val="en-GB"/>
        </w:rPr>
        <w:t xml:space="preserve">the </w:t>
      </w:r>
      <w:r w:rsidR="00F05FD6">
        <w:rPr>
          <w:rFonts w:ascii="Times New Roman" w:eastAsia="Times New Roman" w:hAnsi="Times New Roman" w:cs="Times New Roman"/>
          <w:iCs/>
          <w:sz w:val="24"/>
          <w:szCs w:val="24"/>
          <w:lang w:val="en-GB"/>
        </w:rPr>
        <w:t xml:space="preserve">limited </w:t>
      </w:r>
      <w:r w:rsidR="00A60F90">
        <w:rPr>
          <w:rFonts w:ascii="Times New Roman" w:eastAsia="Times New Roman" w:hAnsi="Times New Roman" w:cs="Times New Roman"/>
          <w:iCs/>
          <w:sz w:val="24"/>
          <w:szCs w:val="24"/>
          <w:lang w:val="en-GB"/>
        </w:rPr>
        <w:t xml:space="preserve">money </w:t>
      </w:r>
      <w:r w:rsidR="008F394F">
        <w:rPr>
          <w:rFonts w:ascii="Times New Roman" w:eastAsia="Times New Roman" w:hAnsi="Times New Roman" w:cs="Times New Roman"/>
          <w:iCs/>
          <w:sz w:val="24"/>
          <w:szCs w:val="24"/>
          <w:lang w:val="en-GB"/>
        </w:rPr>
        <w:t xml:space="preserve">available </w:t>
      </w:r>
      <w:r w:rsidR="00A60F90">
        <w:rPr>
          <w:rFonts w:ascii="Times New Roman" w:eastAsia="Times New Roman" w:hAnsi="Times New Roman" w:cs="Times New Roman"/>
          <w:iCs/>
          <w:sz w:val="24"/>
          <w:szCs w:val="24"/>
          <w:lang w:val="en-GB"/>
        </w:rPr>
        <w:t>to invest in conservation action</w:t>
      </w:r>
      <w:r w:rsidR="008F394F">
        <w:rPr>
          <w:rFonts w:ascii="Times New Roman" w:eastAsia="Times New Roman" w:hAnsi="Times New Roman" w:cs="Times New Roman"/>
          <w:iCs/>
          <w:sz w:val="24"/>
          <w:szCs w:val="24"/>
          <w:lang w:val="en-GB"/>
        </w:rPr>
        <w:t>s</w:t>
      </w:r>
      <w:r w:rsidRPr="0007763B">
        <w:rPr>
          <w:rFonts w:ascii="Times New Roman" w:eastAsia="Times New Roman" w:hAnsi="Times New Roman" w:cs="Times New Roman"/>
          <w:iCs/>
          <w:sz w:val="24"/>
          <w:szCs w:val="24"/>
          <w:lang w:val="en-GB"/>
        </w:rPr>
        <w:t xml:space="preserve">. </w:t>
      </w:r>
      <w:r w:rsidR="000227A4" w:rsidRPr="0007763B">
        <w:rPr>
          <w:rFonts w:ascii="Times New Roman" w:eastAsia="Times New Roman" w:hAnsi="Times New Roman" w:cs="Times New Roman"/>
          <w:iCs/>
          <w:sz w:val="24"/>
          <w:szCs w:val="24"/>
          <w:lang w:val="en-GB"/>
        </w:rPr>
        <w:t>The</w:t>
      </w:r>
      <w:r w:rsidR="000227A4">
        <w:rPr>
          <w:rFonts w:ascii="Times New Roman" w:eastAsia="Times New Roman" w:hAnsi="Times New Roman" w:cs="Times New Roman"/>
          <w:iCs/>
          <w:sz w:val="24"/>
          <w:szCs w:val="24"/>
          <w:lang w:val="en-GB"/>
        </w:rPr>
        <w:t xml:space="preserve"> higher the FPR, the lower the selectivity</w:t>
      </w:r>
      <w:r w:rsidR="000227A4" w:rsidRPr="0007763B">
        <w:rPr>
          <w:rFonts w:ascii="Times New Roman" w:eastAsia="Times New Roman" w:hAnsi="Times New Roman" w:cs="Times New Roman"/>
          <w:iCs/>
          <w:sz w:val="24"/>
          <w:szCs w:val="24"/>
          <w:lang w:val="en-GB"/>
        </w:rPr>
        <w:t xml:space="preserve"> of our testing procedure.</w:t>
      </w:r>
      <w:r w:rsidR="000227A4">
        <w:rPr>
          <w:rFonts w:ascii="Times New Roman" w:eastAsia="Times New Roman" w:hAnsi="Times New Roman" w:cs="Times New Roman"/>
          <w:iCs/>
          <w:sz w:val="24"/>
          <w:szCs w:val="24"/>
          <w:lang w:val="en-GB"/>
        </w:rPr>
        <w:t xml:space="preserve"> </w:t>
      </w:r>
      <w:r w:rsidR="00F05FD6">
        <w:rPr>
          <w:rFonts w:ascii="Times New Roman" w:eastAsia="Times New Roman" w:hAnsi="Times New Roman" w:cs="Times New Roman"/>
          <w:iCs/>
          <w:sz w:val="24"/>
          <w:szCs w:val="24"/>
          <w:lang w:val="en-GB"/>
        </w:rPr>
        <w:t xml:space="preserve">A </w:t>
      </w:r>
      <w:r w:rsidRPr="0007763B">
        <w:rPr>
          <w:rFonts w:ascii="Times New Roman" w:eastAsia="Times New Roman" w:hAnsi="Times New Roman" w:cs="Times New Roman"/>
          <w:iCs/>
          <w:sz w:val="24"/>
          <w:szCs w:val="24"/>
          <w:lang w:val="en-GB"/>
        </w:rPr>
        <w:t>high FNR means that we often miss the population(s)</w:t>
      </w:r>
      <w:r w:rsidR="00FF7CA1">
        <w:rPr>
          <w:rFonts w:ascii="Times New Roman" w:eastAsia="Times New Roman" w:hAnsi="Times New Roman" w:cs="Times New Roman"/>
          <w:iCs/>
          <w:sz w:val="24"/>
          <w:szCs w:val="24"/>
          <w:lang w:val="en-GB"/>
        </w:rPr>
        <w:t xml:space="preserve"> that were actua</w:t>
      </w:r>
      <w:r w:rsidR="008F394F">
        <w:rPr>
          <w:rFonts w:ascii="Times New Roman" w:eastAsia="Times New Roman" w:hAnsi="Times New Roman" w:cs="Times New Roman"/>
          <w:iCs/>
          <w:sz w:val="24"/>
          <w:szCs w:val="24"/>
          <w:lang w:val="en-GB"/>
        </w:rPr>
        <w:t>lly affected</w:t>
      </w:r>
      <w:r w:rsidRPr="0007763B">
        <w:rPr>
          <w:rFonts w:ascii="Times New Roman" w:eastAsia="Times New Roman" w:hAnsi="Times New Roman" w:cs="Times New Roman"/>
          <w:iCs/>
          <w:sz w:val="24"/>
          <w:szCs w:val="24"/>
          <w:lang w:val="en-GB"/>
        </w:rPr>
        <w:t>. The higher the FNR, the lower the power of our testing procedure.</w:t>
      </w:r>
      <w:r w:rsidR="00F05FD6">
        <w:rPr>
          <w:rFonts w:ascii="Times New Roman" w:eastAsia="Times New Roman" w:hAnsi="Times New Roman" w:cs="Times New Roman"/>
          <w:iCs/>
          <w:sz w:val="24"/>
          <w:szCs w:val="24"/>
          <w:lang w:val="en-GB"/>
        </w:rPr>
        <w:t xml:space="preserve"> Researchers may want to minimize the FNR in situations where </w:t>
      </w:r>
      <w:r w:rsidR="00A60F90">
        <w:rPr>
          <w:rFonts w:ascii="Times New Roman" w:eastAsia="Times New Roman" w:hAnsi="Times New Roman" w:cs="Times New Roman"/>
          <w:iCs/>
          <w:sz w:val="24"/>
          <w:szCs w:val="24"/>
          <w:lang w:val="en-GB"/>
        </w:rPr>
        <w:t xml:space="preserve">finding the right population is the most important aspect, for example if there is limited time to take conservation action. </w:t>
      </w:r>
      <w:r w:rsidR="001429F5">
        <w:rPr>
          <w:rFonts w:ascii="Times New Roman" w:eastAsia="Times New Roman" w:hAnsi="Times New Roman" w:cs="Times New Roman"/>
          <w:sz w:val="24"/>
          <w:szCs w:val="24"/>
          <w:lang w:val="en-GB"/>
        </w:rPr>
        <w:t xml:space="preserve">Selecting a </w:t>
      </w:r>
      <w:r w:rsidRPr="0007763B">
        <w:rPr>
          <w:rFonts w:ascii="Times New Roman" w:eastAsia="Times New Roman" w:hAnsi="Times New Roman" w:cs="Times New Roman"/>
          <w:sz w:val="24"/>
          <w:szCs w:val="24"/>
          <w:lang w:val="en-GB"/>
        </w:rPr>
        <w:t>prop</w:t>
      </w:r>
      <w:r w:rsidR="000F49A2">
        <w:rPr>
          <w:rFonts w:ascii="Times New Roman" w:eastAsia="Times New Roman" w:hAnsi="Times New Roman" w:cs="Times New Roman"/>
          <w:sz w:val="24"/>
          <w:szCs w:val="24"/>
          <w:lang w:val="en-GB"/>
        </w:rPr>
        <w:t xml:space="preserve">er threshold for </w:t>
      </w:r>
      <w:r w:rsidRPr="0007763B">
        <w:rPr>
          <w:rFonts w:ascii="Times New Roman" w:eastAsia="Times New Roman" w:hAnsi="Times New Roman" w:cs="Times New Roman"/>
          <w:sz w:val="24"/>
          <w:szCs w:val="24"/>
          <w:lang w:val="en-GB"/>
        </w:rPr>
        <w:t>permutation tests is</w:t>
      </w:r>
      <w:r w:rsidR="00A54C18">
        <w:rPr>
          <w:rFonts w:ascii="Times New Roman" w:eastAsia="Times New Roman" w:hAnsi="Times New Roman" w:cs="Times New Roman"/>
          <w:sz w:val="24"/>
          <w:szCs w:val="24"/>
          <w:lang w:val="en-GB"/>
        </w:rPr>
        <w:t xml:space="preserve"> often</w:t>
      </w:r>
      <w:r w:rsidRPr="0007763B">
        <w:rPr>
          <w:rFonts w:ascii="Times New Roman" w:eastAsia="Times New Roman" w:hAnsi="Times New Roman" w:cs="Times New Roman"/>
          <w:sz w:val="24"/>
          <w:szCs w:val="24"/>
          <w:lang w:val="en-GB"/>
        </w:rPr>
        <w:t xml:space="preserve"> important to </w:t>
      </w:r>
      <w:r w:rsidR="001429F5">
        <w:rPr>
          <w:rFonts w:ascii="Times New Roman" w:eastAsia="Times New Roman" w:hAnsi="Times New Roman" w:cs="Times New Roman"/>
          <w:sz w:val="24"/>
          <w:szCs w:val="24"/>
          <w:lang w:val="en-GB"/>
        </w:rPr>
        <w:t xml:space="preserve">identify a </w:t>
      </w:r>
      <w:r w:rsidRPr="0007763B">
        <w:rPr>
          <w:rFonts w:ascii="Times New Roman" w:eastAsia="Times New Roman" w:hAnsi="Times New Roman" w:cs="Times New Roman"/>
          <w:sz w:val="24"/>
          <w:szCs w:val="24"/>
          <w:lang w:val="en-GB"/>
        </w:rPr>
        <w:t>compromise between power</w:t>
      </w:r>
      <w:r w:rsidR="00A60F90">
        <w:rPr>
          <w:rFonts w:ascii="Times New Roman" w:eastAsia="Times New Roman" w:hAnsi="Times New Roman" w:cs="Times New Roman"/>
          <w:sz w:val="24"/>
          <w:szCs w:val="24"/>
          <w:lang w:val="en-GB"/>
        </w:rPr>
        <w:t xml:space="preserve"> (1</w:t>
      </w:r>
      <w:r w:rsidR="008F394F">
        <w:rPr>
          <w:rFonts w:ascii="Times New Roman" w:eastAsia="Times New Roman" w:hAnsi="Times New Roman" w:cs="Times New Roman"/>
          <w:sz w:val="24"/>
          <w:szCs w:val="24"/>
          <w:lang w:val="en-GB"/>
        </w:rPr>
        <w:t xml:space="preserve"> –</w:t>
      </w:r>
      <w:r w:rsidR="00A60F90">
        <w:rPr>
          <w:rFonts w:ascii="Times New Roman" w:eastAsia="Times New Roman" w:hAnsi="Times New Roman" w:cs="Times New Roman"/>
          <w:sz w:val="24"/>
          <w:szCs w:val="24"/>
          <w:lang w:val="en-GB"/>
        </w:rPr>
        <w:t xml:space="preserve"> FNR)</w:t>
      </w:r>
      <w:r w:rsidRPr="0007763B">
        <w:rPr>
          <w:rFonts w:ascii="Times New Roman" w:eastAsia="Times New Roman" w:hAnsi="Times New Roman" w:cs="Times New Roman"/>
          <w:sz w:val="24"/>
          <w:szCs w:val="24"/>
          <w:lang w:val="en-GB"/>
        </w:rPr>
        <w:t xml:space="preserve"> and selectivity</w:t>
      </w:r>
      <w:r w:rsidR="00A60F90">
        <w:rPr>
          <w:rFonts w:ascii="Times New Roman" w:eastAsia="Times New Roman" w:hAnsi="Times New Roman" w:cs="Times New Roman"/>
          <w:sz w:val="24"/>
          <w:szCs w:val="24"/>
          <w:lang w:val="en-GB"/>
        </w:rPr>
        <w:t xml:space="preserve"> (1 – FPR)</w:t>
      </w:r>
      <w:r w:rsidR="001429F5">
        <w:rPr>
          <w:rFonts w:ascii="Times New Roman" w:eastAsia="Times New Roman" w:hAnsi="Times New Roman" w:cs="Times New Roman"/>
          <w:sz w:val="24"/>
          <w:szCs w:val="24"/>
          <w:lang w:val="en-GB"/>
        </w:rPr>
        <w:t>. To characterise this compromise, we evaluated the</w:t>
      </w:r>
      <w:r w:rsidR="00A656C6">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 xml:space="preserve">statistical performance </w:t>
      </w:r>
      <w:r w:rsidR="001429F5">
        <w:rPr>
          <w:rFonts w:ascii="Times New Roman" w:eastAsia="Times New Roman" w:hAnsi="Times New Roman" w:cs="Times New Roman"/>
          <w:sz w:val="24"/>
          <w:szCs w:val="24"/>
          <w:lang w:val="en-GB"/>
        </w:rPr>
        <w:t xml:space="preserve">of TGI using </w:t>
      </w:r>
      <w:r w:rsidRPr="0007763B">
        <w:rPr>
          <w:rFonts w:ascii="Times New Roman" w:eastAsia="Times New Roman" w:hAnsi="Times New Roman" w:cs="Times New Roman"/>
          <w:sz w:val="24"/>
          <w:szCs w:val="24"/>
          <w:lang w:val="en-GB"/>
        </w:rPr>
        <w:t>a range o</w:t>
      </w:r>
      <w:r w:rsidR="009279F4" w:rsidRPr="0007763B">
        <w:rPr>
          <w:rFonts w:ascii="Times New Roman" w:eastAsia="Times New Roman" w:hAnsi="Times New Roman" w:cs="Times New Roman"/>
          <w:sz w:val="24"/>
          <w:szCs w:val="24"/>
          <w:lang w:val="en-GB"/>
        </w:rPr>
        <w:t>f thresholds: 0.001, 0.0025, 0.005, 0.0075, 0.01, 0.025, 0.05, 0.075, 0.1</w:t>
      </w:r>
      <w:r w:rsidR="00562FD4">
        <w:rPr>
          <w:rFonts w:ascii="Times New Roman" w:eastAsia="Times New Roman" w:hAnsi="Times New Roman" w:cs="Times New Roman"/>
          <w:sz w:val="24"/>
          <w:szCs w:val="24"/>
          <w:lang w:val="en-GB"/>
        </w:rPr>
        <w:t>0</w:t>
      </w:r>
      <w:r w:rsidRPr="0007763B">
        <w:rPr>
          <w:rFonts w:ascii="Times New Roman" w:eastAsia="Times New Roman" w:hAnsi="Times New Roman" w:cs="Times New Roman"/>
          <w:sz w:val="24"/>
          <w:szCs w:val="24"/>
          <w:lang w:val="en-GB"/>
        </w:rPr>
        <w:t>.</w:t>
      </w:r>
    </w:p>
    <w:p w14:paraId="05A56E2A" w14:textId="77777777" w:rsidR="00805090" w:rsidRPr="0007763B" w:rsidRDefault="00805090" w:rsidP="00A51948">
      <w:pPr>
        <w:spacing w:before="240" w:after="240" w:line="480" w:lineRule="auto"/>
        <w:rPr>
          <w:rFonts w:ascii="Times New Roman" w:eastAsia="Times New Roman" w:hAnsi="Times New Roman" w:cs="Times New Roman"/>
          <w:sz w:val="24"/>
          <w:szCs w:val="24"/>
          <w:lang w:val="en-GB"/>
        </w:rPr>
      </w:pPr>
    </w:p>
    <w:p w14:paraId="1C9D6026" w14:textId="77777777" w:rsidR="00805090" w:rsidRPr="0007763B" w:rsidRDefault="00805090" w:rsidP="00017CBA">
      <w:pPr>
        <w:keepNext/>
        <w:spacing w:before="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Controls</w:t>
      </w:r>
    </w:p>
    <w:p w14:paraId="5C7E4DAC" w14:textId="1D450F6C" w:rsidR="00805090" w:rsidRPr="0007763B" w:rsidRDefault="00805090" w:rsidP="00805090">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C</w:t>
      </w:r>
      <w:r w:rsidRPr="0007763B">
        <w:rPr>
          <w:rFonts w:ascii="Times New Roman" w:eastAsia="Times New Roman" w:hAnsi="Times New Roman" w:cs="Times New Roman"/>
          <w:sz w:val="24"/>
          <w:szCs w:val="24"/>
          <w:lang w:val="en-CA"/>
        </w:rPr>
        <w:t xml:space="preserve">ontrol </w:t>
      </w:r>
      <w:r w:rsidR="001429F5">
        <w:rPr>
          <w:rFonts w:ascii="Times New Roman" w:eastAsia="Times New Roman" w:hAnsi="Times New Roman" w:cs="Times New Roman"/>
          <w:sz w:val="24"/>
          <w:szCs w:val="24"/>
          <w:lang w:val="en-CA"/>
        </w:rPr>
        <w:t>simu</w:t>
      </w:r>
      <w:r w:rsidR="009821DF">
        <w:rPr>
          <w:rFonts w:ascii="Times New Roman" w:eastAsia="Times New Roman" w:hAnsi="Times New Roman" w:cs="Times New Roman"/>
          <w:sz w:val="24"/>
          <w:szCs w:val="24"/>
          <w:lang w:val="en-CA"/>
        </w:rPr>
        <w:t>l</w:t>
      </w:r>
      <w:r w:rsidR="001429F5">
        <w:rPr>
          <w:rFonts w:ascii="Times New Roman" w:eastAsia="Times New Roman" w:hAnsi="Times New Roman" w:cs="Times New Roman"/>
          <w:sz w:val="24"/>
          <w:szCs w:val="24"/>
          <w:lang w:val="en-CA"/>
        </w:rPr>
        <w:t>ations we</w:t>
      </w:r>
      <w:r w:rsidR="00377FD9">
        <w:rPr>
          <w:rFonts w:ascii="Times New Roman" w:eastAsia="Times New Roman" w:hAnsi="Times New Roman" w:cs="Times New Roman"/>
          <w:sz w:val="24"/>
          <w:szCs w:val="24"/>
          <w:lang w:val="en-CA"/>
        </w:rPr>
        <w:t>re</w:t>
      </w:r>
      <w:r w:rsidR="001429F5">
        <w:rPr>
          <w:rFonts w:ascii="Times New Roman" w:eastAsia="Times New Roman" w:hAnsi="Times New Roman" w:cs="Times New Roman"/>
          <w:sz w:val="24"/>
          <w:szCs w:val="24"/>
          <w:lang w:val="en-CA"/>
        </w:rPr>
        <w:t xml:space="preserve"> run</w:t>
      </w:r>
      <w:r w:rsidR="00377FD9">
        <w:rPr>
          <w:rFonts w:ascii="Times New Roman" w:eastAsia="Times New Roman" w:hAnsi="Times New Roman" w:cs="Times New Roman"/>
          <w:sz w:val="24"/>
          <w:szCs w:val="24"/>
          <w:lang w:val="en-CA"/>
        </w:rPr>
        <w:t>,</w:t>
      </w:r>
      <w:r w:rsidR="001429F5">
        <w:rPr>
          <w:rFonts w:ascii="Times New Roman" w:eastAsia="Times New Roman" w:hAnsi="Times New Roman" w:cs="Times New Roman"/>
          <w:sz w:val="24"/>
          <w:szCs w:val="24"/>
          <w:lang w:val="en-CA"/>
        </w:rPr>
        <w:t xml:space="preserve"> in which </w:t>
      </w:r>
      <w:r w:rsidR="009821DF">
        <w:rPr>
          <w:rFonts w:ascii="Times New Roman" w:eastAsia="Times New Roman" w:hAnsi="Times New Roman" w:cs="Times New Roman"/>
          <w:sz w:val="24"/>
          <w:szCs w:val="24"/>
          <w:lang w:val="en-CA"/>
        </w:rPr>
        <w:t>no popu</w:t>
      </w:r>
      <w:r w:rsidR="001429F5">
        <w:rPr>
          <w:rFonts w:ascii="Times New Roman" w:eastAsia="Times New Roman" w:hAnsi="Times New Roman" w:cs="Times New Roman"/>
          <w:sz w:val="24"/>
          <w:szCs w:val="24"/>
          <w:lang w:val="en-CA"/>
        </w:rPr>
        <w:t>l</w:t>
      </w:r>
      <w:r w:rsidR="009821DF">
        <w:rPr>
          <w:rFonts w:ascii="Times New Roman" w:eastAsia="Times New Roman" w:hAnsi="Times New Roman" w:cs="Times New Roman"/>
          <w:sz w:val="24"/>
          <w:szCs w:val="24"/>
          <w:lang w:val="en-CA"/>
        </w:rPr>
        <w:t>a</w:t>
      </w:r>
      <w:r w:rsidR="001429F5">
        <w:rPr>
          <w:rFonts w:ascii="Times New Roman" w:eastAsia="Times New Roman" w:hAnsi="Times New Roman" w:cs="Times New Roman"/>
          <w:sz w:val="24"/>
          <w:szCs w:val="24"/>
          <w:lang w:val="en-CA"/>
        </w:rPr>
        <w:t xml:space="preserve">tions were </w:t>
      </w:r>
      <w:r w:rsidRPr="0007763B">
        <w:rPr>
          <w:rFonts w:ascii="Times New Roman" w:eastAsia="Times New Roman" w:hAnsi="Times New Roman" w:cs="Times New Roman"/>
          <w:sz w:val="24"/>
          <w:szCs w:val="24"/>
          <w:lang w:val="en-CA"/>
        </w:rPr>
        <w:t xml:space="preserve">affected by </w:t>
      </w:r>
      <w:r w:rsidR="00B37A76">
        <w:rPr>
          <w:rFonts w:ascii="Times New Roman" w:eastAsia="Times New Roman" w:hAnsi="Times New Roman" w:cs="Times New Roman"/>
          <w:sz w:val="24"/>
          <w:szCs w:val="24"/>
          <w:lang w:val="en-CA"/>
        </w:rPr>
        <w:t xml:space="preserve">demographic </w:t>
      </w:r>
      <w:r w:rsidRPr="0007763B">
        <w:rPr>
          <w:rFonts w:ascii="Times New Roman" w:eastAsia="Times New Roman" w:hAnsi="Times New Roman" w:cs="Times New Roman"/>
          <w:sz w:val="24"/>
          <w:szCs w:val="24"/>
          <w:lang w:val="en-CA"/>
        </w:rPr>
        <w:t>event</w:t>
      </w:r>
      <w:r w:rsidR="001429F5">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 and </w:t>
      </w:r>
      <w:r w:rsidR="001429F5">
        <w:rPr>
          <w:rFonts w:ascii="Times New Roman" w:eastAsia="Times New Roman" w:hAnsi="Times New Roman" w:cs="Times New Roman"/>
          <w:sz w:val="24"/>
          <w:szCs w:val="24"/>
          <w:lang w:val="en-CA"/>
        </w:rPr>
        <w:t xml:space="preserve">were </w:t>
      </w:r>
      <w:r w:rsidRPr="0007763B">
        <w:rPr>
          <w:rFonts w:ascii="Times New Roman" w:eastAsia="Times New Roman" w:hAnsi="Times New Roman" w:cs="Times New Roman"/>
          <w:sz w:val="24"/>
          <w:szCs w:val="24"/>
          <w:lang w:val="en-CA"/>
        </w:rPr>
        <w:t xml:space="preserve">therefore only </w:t>
      </w:r>
      <w:r w:rsidR="00B37A76">
        <w:rPr>
          <w:rFonts w:ascii="Times New Roman" w:eastAsia="Times New Roman" w:hAnsi="Times New Roman" w:cs="Times New Roman"/>
          <w:sz w:val="24"/>
          <w:szCs w:val="24"/>
          <w:lang w:val="en-CA"/>
        </w:rPr>
        <w:t xml:space="preserve">subject to the processes of </w:t>
      </w:r>
      <w:r w:rsidRPr="0007763B">
        <w:rPr>
          <w:rFonts w:ascii="Times New Roman" w:eastAsia="Times New Roman" w:hAnsi="Times New Roman" w:cs="Times New Roman"/>
          <w:sz w:val="24"/>
          <w:szCs w:val="24"/>
          <w:lang w:val="en-CA"/>
        </w:rPr>
        <w:t xml:space="preserve">gene flow, drift, and mutation. Dispersal was the only parameter </w:t>
      </w:r>
      <w:r w:rsidR="00562FD4">
        <w:rPr>
          <w:rFonts w:ascii="Times New Roman" w:eastAsia="Times New Roman" w:hAnsi="Times New Roman" w:cs="Times New Roman"/>
          <w:sz w:val="24"/>
          <w:szCs w:val="24"/>
          <w:lang w:val="en-CA"/>
        </w:rPr>
        <w:t xml:space="preserve">that </w:t>
      </w:r>
      <w:r w:rsidR="00B37A76">
        <w:rPr>
          <w:rFonts w:ascii="Times New Roman" w:eastAsia="Times New Roman" w:hAnsi="Times New Roman" w:cs="Times New Roman"/>
          <w:sz w:val="24"/>
          <w:szCs w:val="24"/>
          <w:lang w:val="en-CA"/>
        </w:rPr>
        <w:t xml:space="preserve">varied </w:t>
      </w:r>
      <w:r w:rsidR="00562FD4">
        <w:rPr>
          <w:rFonts w:ascii="Times New Roman" w:eastAsia="Times New Roman" w:hAnsi="Times New Roman" w:cs="Times New Roman"/>
          <w:sz w:val="24"/>
          <w:szCs w:val="24"/>
          <w:lang w:val="en-CA"/>
        </w:rPr>
        <w:t xml:space="preserve">among </w:t>
      </w:r>
      <w:r w:rsidR="00B37A76">
        <w:rPr>
          <w:rFonts w:ascii="Times New Roman" w:eastAsia="Times New Roman" w:hAnsi="Times New Roman" w:cs="Times New Roman"/>
          <w:sz w:val="24"/>
          <w:szCs w:val="24"/>
          <w:lang w:val="en-CA"/>
        </w:rPr>
        <w:t xml:space="preserve">the </w:t>
      </w:r>
      <w:r w:rsidRPr="0007763B">
        <w:rPr>
          <w:rFonts w:ascii="Times New Roman" w:eastAsia="Times New Roman" w:hAnsi="Times New Roman" w:cs="Times New Roman"/>
          <w:sz w:val="24"/>
          <w:szCs w:val="24"/>
          <w:lang w:val="en-CA"/>
        </w:rPr>
        <w:t>control</w:t>
      </w:r>
      <w:r w:rsidR="00562FD4">
        <w:rPr>
          <w:rFonts w:ascii="Times New Roman" w:eastAsia="Times New Roman" w:hAnsi="Times New Roman" w:cs="Times New Roman"/>
          <w:sz w:val="24"/>
          <w:szCs w:val="24"/>
          <w:lang w:val="en-CA"/>
        </w:rPr>
        <w:t xml:space="preserve"> simulation</w:t>
      </w:r>
      <w:r w:rsidRPr="0007763B">
        <w:rPr>
          <w:rFonts w:ascii="Times New Roman" w:eastAsia="Times New Roman" w:hAnsi="Times New Roman" w:cs="Times New Roman"/>
          <w:sz w:val="24"/>
          <w:szCs w:val="24"/>
          <w:lang w:val="en-CA"/>
        </w:rPr>
        <w:t xml:space="preserve">s, </w:t>
      </w:r>
      <w:r w:rsidR="00B37A76">
        <w:rPr>
          <w:rFonts w:ascii="Times New Roman" w:eastAsia="Times New Roman" w:hAnsi="Times New Roman" w:cs="Times New Roman"/>
          <w:sz w:val="24"/>
          <w:szCs w:val="24"/>
          <w:lang w:val="en-CA"/>
        </w:rPr>
        <w:t xml:space="preserve">resulting in </w:t>
      </w:r>
      <w:r w:rsidR="001429F5">
        <w:rPr>
          <w:rFonts w:ascii="Times New Roman" w:eastAsia="Times New Roman" w:hAnsi="Times New Roman" w:cs="Times New Roman"/>
          <w:sz w:val="24"/>
          <w:szCs w:val="24"/>
          <w:lang w:val="en-CA"/>
        </w:rPr>
        <w:t>three</w:t>
      </w:r>
      <w:r w:rsidR="001429F5"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control scenarios</w:t>
      </w:r>
      <w:r w:rsidR="000B7CDD">
        <w:rPr>
          <w:rFonts w:ascii="Times New Roman" w:eastAsia="Times New Roman" w:hAnsi="Times New Roman" w:cs="Times New Roman"/>
          <w:sz w:val="24"/>
          <w:szCs w:val="24"/>
          <w:lang w:val="en-CA"/>
        </w:rPr>
        <w:t xml:space="preserve"> </w:t>
      </w:r>
      <w:r w:rsidR="000B7CDD">
        <w:rPr>
          <w:rFonts w:ascii="Times New Roman" w:eastAsia="Times New Roman" w:hAnsi="Times New Roman" w:cs="Times New Roman"/>
          <w:sz w:val="24"/>
          <w:szCs w:val="24"/>
          <w:lang w:val="en-CA"/>
        </w:rPr>
        <w:lastRenderedPageBreak/>
        <w:t>(Table 1)</w:t>
      </w:r>
      <w:r w:rsidRPr="0007763B">
        <w:rPr>
          <w:rFonts w:ascii="Times New Roman" w:eastAsia="Times New Roman" w:hAnsi="Times New Roman" w:cs="Times New Roman"/>
          <w:sz w:val="24"/>
          <w:szCs w:val="24"/>
          <w:lang w:val="en-CA"/>
        </w:rPr>
        <w:t xml:space="preserve">. We evaluated the </w:t>
      </w:r>
      <w:r w:rsidRPr="0007763B">
        <w:rPr>
          <w:rFonts w:ascii="Times New Roman" w:eastAsia="Times New Roman" w:hAnsi="Times New Roman" w:cs="Times New Roman"/>
          <w:iCs/>
          <w:sz w:val="24"/>
          <w:szCs w:val="24"/>
          <w:lang w:val="en-GB"/>
        </w:rPr>
        <w:t>FPR</w:t>
      </w:r>
      <w:r w:rsidRPr="0007763B">
        <w:rPr>
          <w:rFonts w:ascii="Times New Roman" w:eastAsia="Times New Roman" w:hAnsi="Times New Roman" w:cs="Times New Roman"/>
          <w:sz w:val="24"/>
          <w:szCs w:val="24"/>
          <w:lang w:val="en-CA"/>
        </w:rPr>
        <w:t xml:space="preserve"> of th</w:t>
      </w:r>
      <w:r w:rsidR="001429F5">
        <w:rPr>
          <w:rFonts w:ascii="Times New Roman" w:eastAsia="Times New Roman" w:hAnsi="Times New Roman" w:cs="Times New Roman"/>
          <w:sz w:val="24"/>
          <w:szCs w:val="24"/>
          <w:lang w:val="en-CA"/>
        </w:rPr>
        <w:t>e</w:t>
      </w:r>
      <w:r w:rsidRPr="0007763B">
        <w:rPr>
          <w:rFonts w:ascii="Times New Roman" w:eastAsia="Times New Roman" w:hAnsi="Times New Roman" w:cs="Times New Roman"/>
          <w:sz w:val="24"/>
          <w:szCs w:val="24"/>
          <w:lang w:val="en-CA"/>
        </w:rPr>
        <w:t>se control scenarios</w:t>
      </w:r>
      <w:r w:rsidR="00562FD4">
        <w:rPr>
          <w:rFonts w:ascii="Times New Roman" w:eastAsia="Times New Roman" w:hAnsi="Times New Roman" w:cs="Times New Roman"/>
          <w:sz w:val="24"/>
          <w:szCs w:val="24"/>
          <w:lang w:val="en-CA"/>
        </w:rPr>
        <w:t xml:space="preserve">; there was </w:t>
      </w:r>
      <w:r w:rsidRPr="0007763B">
        <w:rPr>
          <w:rFonts w:ascii="Times New Roman" w:eastAsia="Times New Roman" w:hAnsi="Times New Roman" w:cs="Times New Roman"/>
          <w:sz w:val="24"/>
          <w:szCs w:val="24"/>
          <w:lang w:val="en-CA"/>
        </w:rPr>
        <w:t xml:space="preserve">no need </w:t>
      </w:r>
      <w:r w:rsidR="00562FD4">
        <w:rPr>
          <w:rFonts w:ascii="Times New Roman" w:eastAsia="Times New Roman" w:hAnsi="Times New Roman" w:cs="Times New Roman"/>
          <w:sz w:val="24"/>
          <w:szCs w:val="24"/>
          <w:lang w:val="en-CA"/>
        </w:rPr>
        <w:t>to compute</w:t>
      </w:r>
      <w:r w:rsidR="00562FD4"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 xml:space="preserve">FNR because there </w:t>
      </w:r>
      <w:r w:rsidR="00562FD4">
        <w:rPr>
          <w:rFonts w:ascii="Times New Roman" w:eastAsia="Times New Roman" w:hAnsi="Times New Roman" w:cs="Times New Roman"/>
          <w:sz w:val="24"/>
          <w:szCs w:val="24"/>
          <w:lang w:val="en-CA"/>
        </w:rPr>
        <w:t>we</w:t>
      </w:r>
      <w:r w:rsidRPr="0007763B">
        <w:rPr>
          <w:rFonts w:ascii="Times New Roman" w:eastAsia="Times New Roman" w:hAnsi="Times New Roman" w:cs="Times New Roman"/>
          <w:sz w:val="24"/>
          <w:szCs w:val="24"/>
          <w:lang w:val="en-CA"/>
        </w:rPr>
        <w:t xml:space="preserve">re no true positives/false negatives so it was always equal to 0). When describing the performance of other scenarios with similar dispersal parameters, we always </w:t>
      </w:r>
      <w:r w:rsidR="00B37A76">
        <w:rPr>
          <w:rFonts w:ascii="Times New Roman" w:eastAsia="Times New Roman" w:hAnsi="Times New Roman" w:cs="Times New Roman"/>
          <w:sz w:val="24"/>
          <w:szCs w:val="24"/>
          <w:lang w:val="en-CA"/>
        </w:rPr>
        <w:t>use</w:t>
      </w:r>
      <w:r w:rsidR="000B7CDD">
        <w:rPr>
          <w:rFonts w:ascii="Times New Roman" w:eastAsia="Times New Roman" w:hAnsi="Times New Roman" w:cs="Times New Roman"/>
          <w:sz w:val="24"/>
          <w:szCs w:val="24"/>
          <w:lang w:val="en-CA"/>
        </w:rPr>
        <w:t>d</w:t>
      </w:r>
      <w:r w:rsidR="00B37A76">
        <w:rPr>
          <w:rFonts w:ascii="Times New Roman" w:eastAsia="Times New Roman" w:hAnsi="Times New Roman" w:cs="Times New Roman"/>
          <w:sz w:val="24"/>
          <w:szCs w:val="24"/>
          <w:lang w:val="en-CA"/>
        </w:rPr>
        <w:t xml:space="preserve"> </w:t>
      </w:r>
      <w:r w:rsidR="001429F5">
        <w:rPr>
          <w:rFonts w:ascii="Times New Roman" w:eastAsia="Times New Roman" w:hAnsi="Times New Roman" w:cs="Times New Roman"/>
          <w:sz w:val="24"/>
          <w:szCs w:val="24"/>
          <w:lang w:val="en-CA"/>
        </w:rPr>
        <w:t xml:space="preserve">these </w:t>
      </w:r>
      <w:r w:rsidRPr="0007763B">
        <w:rPr>
          <w:rFonts w:ascii="Times New Roman" w:eastAsia="Times New Roman" w:hAnsi="Times New Roman" w:cs="Times New Roman"/>
          <w:sz w:val="24"/>
          <w:szCs w:val="24"/>
          <w:lang w:val="en-CA"/>
        </w:rPr>
        <w:t>control values as reference.</w:t>
      </w:r>
    </w:p>
    <w:p w14:paraId="2850C73A" w14:textId="3DF7BED5" w:rsidR="00D2425A" w:rsidRPr="00805090" w:rsidRDefault="00D2425A" w:rsidP="00A51948">
      <w:pPr>
        <w:spacing w:before="240" w:after="240" w:line="480" w:lineRule="auto"/>
        <w:rPr>
          <w:rFonts w:ascii="Times New Roman" w:eastAsia="Times New Roman" w:hAnsi="Times New Roman" w:cs="Times New Roman"/>
          <w:sz w:val="24"/>
          <w:szCs w:val="24"/>
          <w:lang w:val="en-CA"/>
        </w:rPr>
      </w:pPr>
    </w:p>
    <w:p w14:paraId="6460C526" w14:textId="7DAA14E8" w:rsidR="00D2425A" w:rsidRDefault="00D2425A"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sz w:val="24"/>
          <w:szCs w:val="24"/>
          <w:lang w:val="en-GB"/>
        </w:rPr>
        <w:t>Software</w:t>
      </w:r>
      <w:r w:rsidRPr="0007763B">
        <w:rPr>
          <w:rFonts w:ascii="Times New Roman" w:eastAsia="Times New Roman" w:hAnsi="Times New Roman" w:cs="Times New Roman"/>
          <w:i/>
          <w:sz w:val="24"/>
          <w:szCs w:val="24"/>
          <w:lang w:val="en-GB"/>
        </w:rPr>
        <w:br/>
      </w:r>
      <w:r w:rsidRPr="00555324">
        <w:rPr>
          <w:rFonts w:ascii="Times New Roman" w:eastAsia="Times New Roman" w:hAnsi="Times New Roman" w:cs="Times New Roman"/>
          <w:i/>
          <w:sz w:val="24"/>
          <w:szCs w:val="24"/>
          <w:lang w:val="en-GB"/>
        </w:rPr>
        <w:t>CDMetaPOP</w:t>
      </w:r>
      <w:r w:rsidRPr="0007763B">
        <w:rPr>
          <w:rFonts w:ascii="Times New Roman" w:eastAsia="Times New Roman" w:hAnsi="Times New Roman" w:cs="Times New Roman"/>
          <w:sz w:val="24"/>
          <w:szCs w:val="24"/>
          <w:lang w:val="en-GB"/>
        </w:rPr>
        <w:t xml:space="preserve"> runs on </w:t>
      </w:r>
      <w:r w:rsidRPr="00555324">
        <w:rPr>
          <w:rFonts w:ascii="Times New Roman" w:eastAsia="Times New Roman" w:hAnsi="Times New Roman" w:cs="Times New Roman"/>
          <w:i/>
          <w:sz w:val="24"/>
          <w:szCs w:val="24"/>
          <w:lang w:val="en-GB"/>
        </w:rPr>
        <w:t>Python 2.7</w:t>
      </w:r>
      <w:r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fldChar w:fldCharType="begin" w:fldLock="1"/>
      </w:r>
      <w:r w:rsidR="00B63E88">
        <w:rPr>
          <w:rFonts w:ascii="Times New Roman" w:eastAsia="Times New Roman" w:hAnsi="Times New Roman" w:cs="Times New Roman"/>
          <w:sz w:val="24"/>
          <w:szCs w:val="24"/>
          <w:lang w:val="en-GB"/>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00B63E88" w:rsidRPr="00B63E88">
        <w:rPr>
          <w:rFonts w:ascii="Times New Roman" w:eastAsia="Times New Roman" w:hAnsi="Times New Roman" w:cs="Times New Roman"/>
          <w:noProof/>
          <w:sz w:val="24"/>
          <w:szCs w:val="24"/>
          <w:lang w:val="en-GB"/>
        </w:rPr>
        <w:t>(Landguth, Bearlin, et al., 2017)</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We used the </w:t>
      </w:r>
      <w:r w:rsidRPr="00555324">
        <w:rPr>
          <w:rFonts w:ascii="Times New Roman" w:eastAsia="Times New Roman" w:hAnsi="Times New Roman" w:cs="Times New Roman"/>
          <w:i/>
          <w:sz w:val="24"/>
          <w:szCs w:val="24"/>
          <w:lang w:val="en-GB"/>
        </w:rPr>
        <w:t>R</w:t>
      </w:r>
      <w:r w:rsidRPr="0007763B">
        <w:rPr>
          <w:rFonts w:ascii="Times New Roman" w:eastAsia="Times New Roman" w:hAnsi="Times New Roman" w:cs="Times New Roman"/>
          <w:sz w:val="24"/>
          <w:szCs w:val="24"/>
          <w:lang w:val="en-GB"/>
        </w:rPr>
        <w:t xml:space="preserve"> software</w:t>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fldChar w:fldCharType="begin" w:fldLock="1"/>
      </w:r>
      <w:r w:rsidR="0084240D" w:rsidRPr="0007763B">
        <w:rPr>
          <w:rFonts w:ascii="Times New Roman" w:eastAsia="Times New Roman" w:hAnsi="Times New Roman" w:cs="Times New Roman"/>
          <w:sz w:val="24"/>
          <w:szCs w:val="24"/>
          <w:lang w:val="en-GB"/>
        </w:rPr>
        <w:instrText>ADDIN CSL_CITATION {"citationItems":[{"id":"ITEM-1","itemData":{"author":[{"dropping-particle":"","family":"R Core Team","given":"","non-dropping-particle":"","parse-names":false,"suffix":""}],"id":"ITEM-1","issued":{"date-parts":[["2019"]]},"publisher":"R Foundation for Statistical Computing","publisher-place":"Vienna, Austria","title":"R: A language and environment for statistical computing","type":"article"},"uris":["http://www.mendeley.com/documents/?uuid=0211c0d1-a052-4c24-8a16-5c28f82f501e"]}],"mendeley":{"formattedCitation":"(R Core Team, 2019)","plainTextFormattedCitation":"(R Core Team, 2019)","previouslyFormattedCitation":"(R Core Team, 2019)"},"properties":{"noteIndex":0},"schema":"https://github.com/citation-style-language/schema/raw/master/csl-citation.json"}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 Core Team, 2019)</w:t>
      </w:r>
      <w:r w:rsidR="0084240D"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 xml:space="preserve">in the RStudio IDE </w:t>
      </w:r>
      <w:r w:rsidR="0084240D" w:rsidRPr="0007763B">
        <w:rPr>
          <w:rFonts w:ascii="Times New Roman" w:eastAsia="Times New Roman" w:hAnsi="Times New Roman" w:cs="Times New Roman"/>
          <w:sz w:val="24"/>
          <w:szCs w:val="24"/>
          <w:lang w:val="en-GB"/>
        </w:rPr>
        <w:fldChar w:fldCharType="begin" w:fldLock="1"/>
      </w:r>
      <w:r w:rsidR="00BE6331" w:rsidRPr="0007763B">
        <w:rPr>
          <w:rFonts w:ascii="Times New Roman" w:eastAsia="Times New Roman" w:hAnsi="Times New Roman" w:cs="Times New Roman"/>
          <w:sz w:val="24"/>
          <w:szCs w:val="24"/>
          <w:lang w:val="en-GB"/>
        </w:rPr>
        <w:instrText>ADDIN CSL_CITATION {"citationItems":[{"id":"ITEM-1","itemData":{"author":[{"dropping-particle":"","family":"RStudio Team","given":"","non-dropping-particle":"","parse-names":false,"suffix":""}],"id":"ITEM-1","issued":{"date-parts":[["2018"]]},"number":"1.2.1335","publisher":"RStudio, Inc.","publisher-place":"Boston, MA","title":"RStudio: Integrated Development for R","type":"article"},"uris":["http://www.mendeley.com/documents/?uuid=8d1a9bf3-30e1-4938-88fb-015c60558297"]}],"mendeley":{"formattedCitation":"(RStudio Team, 2018)","plainTextFormattedCitation":"(RStudio Team, 2018)","previouslyFormattedCitation":"(RStudio Team, 2018)"},"properties":{"noteIndex":0},"schema":"https://github.com/citation-style-language/schema/raw/master/csl-citation.json"}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(RStudio Team, 2018)</w:t>
      </w:r>
      <w:r w:rsidR="0084240D" w:rsidRPr="0007763B">
        <w:rPr>
          <w:rFonts w:ascii="Times New Roman" w:eastAsia="Times New Roman" w:hAnsi="Times New Roman" w:cs="Times New Roman"/>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fo</w:t>
      </w:r>
      <w:r w:rsidR="0084240D" w:rsidRPr="0007763B">
        <w:rPr>
          <w:rFonts w:ascii="Times New Roman" w:eastAsia="Times New Roman" w:hAnsi="Times New Roman" w:cs="Times New Roman"/>
          <w:sz w:val="24"/>
          <w:szCs w:val="24"/>
          <w:lang w:val="en-GB"/>
        </w:rPr>
        <w:t xml:space="preserve">r all analyses and illustration. We used the </w:t>
      </w:r>
      <w:r w:rsidR="0084240D" w:rsidRPr="0007763B">
        <w:rPr>
          <w:rFonts w:ascii="Times New Roman" w:eastAsia="Times New Roman" w:hAnsi="Times New Roman" w:cs="Times New Roman"/>
          <w:i/>
          <w:sz w:val="24"/>
          <w:szCs w:val="24"/>
          <w:lang w:val="en-GB"/>
        </w:rPr>
        <w:t xml:space="preserve">adegenet </w:t>
      </w:r>
      <w:r w:rsidR="00BE6331" w:rsidRPr="0007763B">
        <w:rPr>
          <w:rFonts w:ascii="Times New Roman" w:eastAsia="Times New Roman" w:hAnsi="Times New Roman" w:cs="Times New Roman"/>
          <w:i/>
          <w:sz w:val="24"/>
          <w:szCs w:val="24"/>
          <w:lang w:val="en-GB"/>
        </w:rPr>
        <w:fldChar w:fldCharType="begin" w:fldLock="1"/>
      </w:r>
      <w:r w:rsidR="00BE6331" w:rsidRPr="0007763B">
        <w:rPr>
          <w:rFonts w:ascii="Times New Roman" w:eastAsia="Times New Roman" w:hAnsi="Times New Roman" w:cs="Times New Roman"/>
          <w:i/>
          <w:sz w:val="24"/>
          <w:szCs w:val="24"/>
          <w:lang w:val="en-GB"/>
        </w:rPr>
        <w:instrText>ADDIN CSL_CITATION {"citationItems":[{"id":"ITEM-1","itemData":{"DOI":"10.1093/bioinformatics/btn129","ISBN":"1367-4803","ISSN":"13674803","PMID":"18397895","abstract":"UNLABELLED: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(v.2).","author":[{"dropping-particle":"","family":"Jombart","given":"Thibaut","non-dropping-particle":"","parse-names":false,"suffix":""}],"container-title":"Bioinformatics","id":"ITEM-1","issue":"11","issued":{"date-parts":[["2008"]]},"page":"1403-1405","title":"Adegenet: A R package for the multivariate analysis of genetic markers","type":"article-journal","volume":"24"},"uris":["http://www.mendeley.com/documents/?uuid=5ef9091f-3e3d-4ced-8ab5-ae4d337c41ae"]},{"id":"ITEM-2","itemData":{"DOI":"10.1093/bioinformatics/btr521","ISSN":"13674803","abstract":"Summary: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-2","issue":"21","issued":{"date-parts":[["2011"]]},"page":"3070-3071","title":"adegenet 1.3-1: New tools for the analysis of genome-wide SNP data","type":"article-journal","volume":"27"},"uris":["http://www.mendeley.com/documents/?uuid=3c9a3bca-a6f0-4cf6-99c9-34707f989744"]}],"mendeley":{"formattedCitation":"(Jombart, 2008; Jombart &amp; Ahmed, 2011)","plainTextFormattedCitation":"(Jombart, 2008; Jombart &amp; Ahmed, 2011)","previouslyFormattedCitation":"(Jombart, 2008; Jombart &amp; Ahmed, 2011)"},"properties":{"noteIndex":0},"schema":"https://github.com/citation-style-language/schema/raw/master/csl-citation.json"}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(Jombart, 2008; Jombart &amp; Ahmed, 2011)</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i/>
          <w:sz w:val="24"/>
          <w:szCs w:val="24"/>
          <w:lang w:val="en-GB"/>
        </w:rPr>
        <w:t>pegas</w:t>
      </w:r>
      <w:r w:rsidR="00BE6331"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17749B" w:rsidRPr="0007763B">
        <w:rPr>
          <w:rFonts w:ascii="Times New Roman" w:eastAsia="Times New Roman" w:hAnsi="Times New Roman" w:cs="Times New Roman"/>
          <w:i/>
          <w:sz w:val="24"/>
          <w:szCs w:val="24"/>
          <w:lang w:val="en-GB"/>
        </w:rPr>
        <w:instrText>ADDIN CSL_CITATION {"citationItems":[{"id":"ITEM-1","itemData":{"DOI":"10.1093/bioinformatics/btp696","ISSN":"13674803","abstract":"SUMMARY: pegas (Population and Evolutionary Genetics Analysis System) is a new package for the analysis of population genetic data. It is written in R and is integrated with two other existing R packages (ape and adegenet). pegas provides functions for standard population genetic methods, as well as low-level functions for developing new methods. The flexible and efficient graphical capabilities of R are used for plotting haplotype networks as well as for other functionalities. pegas emphasizes the need to further develop an integrated-modular approach for software dedicated to the analysis of population genetic data. AVAILABILITY: pegas is distributed through the Comprehensive R Archive Network (CRAN): http://cran.r-project.org/web/packages/pegas/index.html. Further information may be found at: http://ape.mpl.ird.fr/pegas/.","author":[{"dropping-particle":"","family":"Paradis","given":"Emmanuel","non-dropping-particle":"","parse-names":false,"suffix":""}],"container-title":"Bioinformatics","id":"ITEM-1","issue":"3","issued":{"date-parts":[["2010"]]},"page":"419-420","title":"Pegas: An R package for population genetics with an integrated-modular approach","type":"article-journal","volume":"26"},"uris":["http://www.mendeley.com/documents/?uuid=2646edbc-ad8a-48ec-8376-d41ac55c9089"]}],"mendeley":{"formattedCitation":"(Paradis, 2010)","plainTextFormattedCitation":"(Paradis, 2010)","previouslyFormattedCitation":"(Paradis, 2010)"},"properties":{"noteIndex":0},"schema":"https://github.com/citation-style-language/schema/raw/master/csl-citation.json"}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(Paradis, 2010)</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and </w:t>
      </w:r>
      <w:r w:rsidR="0084240D" w:rsidRPr="0007763B">
        <w:rPr>
          <w:rFonts w:ascii="Times New Roman" w:eastAsia="Times New Roman" w:hAnsi="Times New Roman" w:cs="Times New Roman"/>
          <w:i/>
          <w:sz w:val="24"/>
          <w:szCs w:val="24"/>
          <w:lang w:val="en-GB"/>
        </w:rPr>
        <w:t>adespatial</w:t>
      </w:r>
      <w:r w:rsidR="0084240D" w:rsidRPr="0007763B">
        <w:rPr>
          <w:rFonts w:ascii="Times New Roman" w:eastAsia="Times New Roman" w:hAnsi="Times New Roman" w:cs="Times New Roman"/>
          <w:sz w:val="24"/>
          <w:szCs w:val="24"/>
          <w:lang w:val="en-GB"/>
        </w:rPr>
        <w:t xml:space="preserve"> </w:t>
      </w:r>
      <w:r w:rsidR="0017749B" w:rsidRPr="0007763B">
        <w:rPr>
          <w:rFonts w:ascii="Times New Roman" w:eastAsia="Times New Roman" w:hAnsi="Times New Roman" w:cs="Times New Roman"/>
          <w:sz w:val="24"/>
          <w:szCs w:val="24"/>
          <w:lang w:val="en-GB"/>
        </w:rPr>
        <w:fldChar w:fldCharType="begin" w:fldLock="1"/>
      </w:r>
      <w:r w:rsidR="0022740C" w:rsidRPr="0007763B">
        <w:rPr>
          <w:rFonts w:ascii="Times New Roman" w:eastAsia="Times New Roman" w:hAnsi="Times New Roman" w:cs="Times New Roman"/>
          <w:sz w:val="24"/>
          <w:szCs w:val="24"/>
          <w:lang w:val="en-GB"/>
        </w:rPr>
        <w:instrText>ADDIN CSL_CITATION {"citationItems":[{"id":"ITEM-1","itemData":{"author":[{"dropping-particle":"","family":"Dray","given":"Stéphane","non-dropping-particle":"","parse-names":false,"suffix":""},{"dropping-particle":"","family":"Bauman","given":"David","non-dropping-particle":"","parse-names":false,"suffix":""},{"dropping-particle":"","family":"Blanchet","given":"Guillaume","non-dropping-particle":"","parse-names":false,"suffix":""},{"dropping-particle":"","family":"Borcard","given":"Daniel","non-dropping-particle":"","parse-names":false,"suffix":""},{"dropping-particle":"","family":"Clappe","given":"Sylvie","non-dropping-particle":"","parse-names":false,"suffix":""},{"dropping-particle":"","family":"Guenard","given":"Guillaume","non-dropping-particle":"","parse-names":false,"suffix":""},{"dropping-particle":"","family":"Jombart","given":"Thibaut","non-dropping-particle":"","parse-names":false,"suffix":""},{"dropping-particle":"","family":"Larocque","given":"Guillaume","non-dropping-particle":"","parse-names":false,"suffix":""},{"dropping-particle":"","family":"Legendre","given":"Pierre","non-dropping-particle":"","parse-names":false,"suffix":""},{"dropping-particle":"","family":"Madi","given":"Naima","non-dropping-particle":"","parse-names":false,"suffix":""},{"dropping-particle":"","family":"Wagner","given":"Helene H.","non-dropping-particle":"","parse-names":false,"suffix":""}],"id":"ITEM-1","issued":{"date-parts":[["2019"]]},"number":"R package version 0.3-7","title":"adespatial: Multivariate Multiscale Spatial Analysis.","type":"article"},"uris":["http://www.mendeley.com/documents/?uuid=8074ae90-66db-446d-9125-b50ec95a8078"]}],"mendeley":{"formattedCitation":"(Dray et al., 2019)","plainTextFormattedCitation":"(Dray et al., 2019)","previouslyFormattedCitation":"(Dray et al., 2019)"},"properties":{"noteIndex":0},"schema":"https://github.com/citation-style-language/schema/raw/master/csl-citation.json"}</w:instrText>
      </w:r>
      <w:r w:rsidR="0017749B" w:rsidRPr="0007763B">
        <w:rPr>
          <w:rFonts w:ascii="Times New Roman" w:eastAsia="Times New Roman" w:hAnsi="Times New Roman" w:cs="Times New Roman"/>
          <w:sz w:val="24"/>
          <w:szCs w:val="24"/>
          <w:lang w:val="en-GB"/>
        </w:rPr>
        <w:fldChar w:fldCharType="separate"/>
      </w:r>
      <w:r w:rsidR="0017749B" w:rsidRPr="0007763B">
        <w:rPr>
          <w:rFonts w:ascii="Times New Roman" w:eastAsia="Times New Roman" w:hAnsi="Times New Roman" w:cs="Times New Roman"/>
          <w:noProof/>
          <w:sz w:val="24"/>
          <w:szCs w:val="24"/>
          <w:lang w:val="en-GB"/>
        </w:rPr>
        <w:t>(Dray et al., 2019)</w:t>
      </w:r>
      <w:r w:rsidR="0017749B" w:rsidRPr="0007763B">
        <w:rPr>
          <w:rFonts w:ascii="Times New Roman" w:eastAsia="Times New Roman" w:hAnsi="Times New Roman" w:cs="Times New Roman"/>
          <w:sz w:val="24"/>
          <w:szCs w:val="24"/>
          <w:lang w:val="en-GB"/>
        </w:rPr>
        <w:fldChar w:fldCharType="end"/>
      </w:r>
      <w:r w:rsidR="0017749B" w:rsidRPr="0007763B">
        <w:rPr>
          <w:rFonts w:ascii="Times New Roman" w:eastAsia="Times New Roman" w:hAnsi="Times New Roman" w:cs="Times New Roman"/>
          <w:sz w:val="24"/>
          <w:szCs w:val="24"/>
          <w:lang w:val="en-GB"/>
        </w:rPr>
        <w:t xml:space="preserve"> </w:t>
      </w:r>
      <w:r w:rsidR="00377FD9">
        <w:rPr>
          <w:rFonts w:ascii="Times New Roman" w:eastAsia="Times New Roman" w:hAnsi="Times New Roman" w:cs="Times New Roman"/>
          <w:i/>
          <w:sz w:val="24"/>
          <w:szCs w:val="24"/>
          <w:lang w:val="en-GB"/>
        </w:rPr>
        <w:t>R</w:t>
      </w:r>
      <w:r w:rsidR="0084240D" w:rsidRPr="0007763B">
        <w:rPr>
          <w:rFonts w:ascii="Times New Roman" w:eastAsia="Times New Roman" w:hAnsi="Times New Roman" w:cs="Times New Roman"/>
          <w:sz w:val="24"/>
          <w:szCs w:val="24"/>
          <w:lang w:val="en-GB"/>
        </w:rPr>
        <w:t xml:space="preserve"> packages for calculations.</w:t>
      </w:r>
    </w:p>
    <w:p w14:paraId="00F1075D" w14:textId="265331D4" w:rsidR="00CC5037" w:rsidRDefault="00CC5037" w:rsidP="00A51948">
      <w:pPr>
        <w:spacing w:before="240" w:after="240" w:line="480" w:lineRule="auto"/>
        <w:rPr>
          <w:rFonts w:ascii="Times New Roman" w:eastAsia="Times New Roman" w:hAnsi="Times New Roman" w:cs="Times New Roman"/>
          <w:sz w:val="24"/>
          <w:szCs w:val="24"/>
          <w:lang w:val="en-GB"/>
        </w:rPr>
      </w:pPr>
    </w:p>
    <w:p w14:paraId="3488EEA2" w14:textId="4BC244D9" w:rsidR="00CC5037" w:rsidRPr="00CC5037" w:rsidRDefault="00CC5037" w:rsidP="00CC5037">
      <w:pPr>
        <w:spacing w:before="240" w:after="240" w:line="480" w:lineRule="auto"/>
        <w:rPr>
          <w:rFonts w:ascii="Times New Roman" w:eastAsia="Times New Roman" w:hAnsi="Times New Roman" w:cs="Times New Roman"/>
          <w:i/>
          <w:sz w:val="24"/>
          <w:szCs w:val="24"/>
          <w:lang w:val="en-GB"/>
        </w:rPr>
      </w:pPr>
      <w:r>
        <w:rPr>
          <w:rFonts w:ascii="Times New Roman" w:eastAsia="Times New Roman" w:hAnsi="Times New Roman" w:cs="Times New Roman"/>
          <w:i/>
          <w:sz w:val="24"/>
          <w:szCs w:val="24"/>
          <w:lang w:val="en-GB"/>
        </w:rPr>
        <w:t>Application example</w:t>
      </w:r>
      <w:r w:rsidR="00115765">
        <w:rPr>
          <w:rFonts w:ascii="Times New Roman" w:eastAsia="Times New Roman" w:hAnsi="Times New Roman" w:cs="Times New Roman"/>
          <w:i/>
          <w:sz w:val="24"/>
          <w:szCs w:val="24"/>
          <w:lang w:val="en-GB"/>
        </w:rPr>
        <w:t>: an endangered fish</w:t>
      </w:r>
    </w:p>
    <w:p w14:paraId="423D0444" w14:textId="6E0C76A0" w:rsidR="00CA4362" w:rsidRDefault="008E0DB3" w:rsidP="00A51948">
      <w:pPr>
        <w:spacing w:before="240" w:after="240" w:line="480" w:lineRule="auto"/>
        <w:rPr>
          <w:rFonts w:ascii="Times New Roman" w:eastAsia="Times New Roman" w:hAnsi="Times New Roman" w:cs="Times New Roman"/>
          <w:sz w:val="24"/>
          <w:szCs w:val="24"/>
          <w:lang w:val="en-GB"/>
        </w:rPr>
      </w:pPr>
      <w:r w:rsidRPr="008E0DB3">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o showcase TGI’s </w:t>
      </w:r>
      <w:r w:rsidR="00E5378C">
        <w:rPr>
          <w:rFonts w:ascii="Times New Roman" w:eastAsia="Times New Roman" w:hAnsi="Times New Roman" w:cs="Times New Roman"/>
          <w:sz w:val="24"/>
          <w:szCs w:val="24"/>
        </w:rPr>
        <w:t xml:space="preserve">general </w:t>
      </w:r>
      <w:r>
        <w:rPr>
          <w:rFonts w:ascii="Times New Roman" w:eastAsia="Times New Roman" w:hAnsi="Times New Roman" w:cs="Times New Roman"/>
          <w:sz w:val="24"/>
          <w:szCs w:val="24"/>
        </w:rPr>
        <w:t>ability to provide sensible information about temporal change in a real system with conservation implications, we chose to apply it to a threatened vertebrate</w:t>
      </w:r>
      <w:r w:rsidR="00CA4362">
        <w:rPr>
          <w:rFonts w:ascii="Times New Roman" w:eastAsia="Times New Roman" w:hAnsi="Times New Roman" w:cs="Times New Roman"/>
          <w:sz w:val="24"/>
          <w:szCs w:val="24"/>
        </w:rPr>
        <w:t xml:space="preserve">: </w:t>
      </w:r>
      <w:r w:rsidR="00CA4362">
        <w:rPr>
          <w:rFonts w:ascii="Times New Roman" w:eastAsia="Times New Roman" w:hAnsi="Times New Roman" w:cs="Times New Roman"/>
          <w:sz w:val="24"/>
          <w:szCs w:val="24"/>
          <w:lang w:val="en-GB"/>
        </w:rPr>
        <w:t xml:space="preserve">the Northern tidewater goby. We chose this example because it uses a different genetic data type than we </w:t>
      </w:r>
      <w:r w:rsidR="00E5378C">
        <w:rPr>
          <w:rFonts w:ascii="Times New Roman" w:eastAsia="Times New Roman" w:hAnsi="Times New Roman" w:cs="Times New Roman"/>
          <w:sz w:val="24"/>
          <w:szCs w:val="24"/>
          <w:lang w:val="en-GB"/>
        </w:rPr>
        <w:t xml:space="preserve">the one we </w:t>
      </w:r>
      <w:r w:rsidR="00CA4362">
        <w:rPr>
          <w:rFonts w:ascii="Times New Roman" w:eastAsia="Times New Roman" w:hAnsi="Times New Roman" w:cs="Times New Roman"/>
          <w:sz w:val="24"/>
          <w:szCs w:val="24"/>
          <w:lang w:val="en-GB"/>
        </w:rPr>
        <w:t>simulated</w:t>
      </w:r>
      <w:r w:rsidR="00E5378C">
        <w:rPr>
          <w:rFonts w:ascii="Times New Roman" w:eastAsia="Times New Roman" w:hAnsi="Times New Roman" w:cs="Times New Roman"/>
          <w:sz w:val="24"/>
          <w:szCs w:val="24"/>
          <w:lang w:val="en-GB"/>
        </w:rPr>
        <w:t xml:space="preserve">, to make it clear TGI is usable on a diversity of markers, </w:t>
      </w:r>
      <w:r w:rsidR="00CA4362">
        <w:rPr>
          <w:rFonts w:ascii="Times New Roman" w:eastAsia="Times New Roman" w:hAnsi="Times New Roman" w:cs="Times New Roman"/>
          <w:sz w:val="24"/>
          <w:szCs w:val="24"/>
          <w:lang w:val="en-GB"/>
        </w:rPr>
        <w:t>and because the authors suggested that one population had undergone change among other more stable local populations</w:t>
      </w:r>
      <w:r w:rsidR="00E5378C">
        <w:rPr>
          <w:rFonts w:ascii="Times New Roman" w:eastAsia="Times New Roman" w:hAnsi="Times New Roman" w:cs="Times New Roman"/>
          <w:sz w:val="24"/>
          <w:szCs w:val="24"/>
          <w:lang w:val="en-GB"/>
        </w:rPr>
        <w:t>, which allows to test a hypothesis, and go beyond a simple illustration of our method</w:t>
      </w:r>
      <w:r w:rsidR="00CA4362">
        <w:rPr>
          <w:rFonts w:ascii="Times New Roman" w:eastAsia="Times New Roman" w:hAnsi="Times New Roman" w:cs="Times New Roman"/>
          <w:sz w:val="24"/>
          <w:szCs w:val="24"/>
        </w:rPr>
        <w:t xml:space="preserve"> </w:t>
      </w:r>
      <w:r w:rsidR="00CA4362">
        <w:rPr>
          <w:rFonts w:ascii="Times New Roman" w:eastAsia="Times New Roman" w:hAnsi="Times New Roman" w:cs="Times New Roman"/>
          <w:sz w:val="24"/>
          <w:szCs w:val="24"/>
          <w:lang w:val="en-GB"/>
        </w:rPr>
        <w:fldChar w:fldCharType="begin" w:fldLock="1"/>
      </w:r>
      <w:r w:rsidR="0013029C">
        <w:rPr>
          <w:rFonts w:ascii="Times New Roman" w:eastAsia="Times New Roman" w:hAnsi="Times New Roman" w:cs="Times New Roman"/>
          <w:sz w:val="24"/>
          <w:szCs w:val="24"/>
        </w:rPr>
        <w:instrText>ADDIN CSL_CITATION {"citationItems":[{"id":"ITEM-1","itemData":{"DOI":"10.1111/mec.13424","ISSN":"1365294X","abstract":"Extinction and colonization dynamics are critical to understanding the evolution and conservation of metapopulations. However, traditional field studies of extinction-colonization are potentially fraught with detection bias and have rarely been validated. Here, we provide a comparison of molecular and field-based approaches for assessment of the extinction-colonization dynamics of tidewater goby (Eucyclogobius newberryi) in northern California. Our analysis of temporal genetic variation across 14 northern California tidewater goby populations failed to recover genetic change expected with extinction-colonization cycles. Similarly, analysis of site occupancy data from field studies (94 sites) indicated that extinction and colonization are very infrequent for our study populations. Comparison of the approaches indicated field data were subject to imperfect detection, and falsely implied extinction-colonization cycles in several instances. For northern California populations of tidewater goby, we interpret the strong genetic differentiation between populations and high degree of within-site temporal stability as consistent with a model of drift in the absence of migration, at least over the past 20-30 years. Our findings show that tidewater goby exhibit different population structures across their geographic range (extinction-colonization dynamics in the south vs. drift in isolation in the north). For northern populations, natural dispersal is too infrequent to be considered a viable approach for recolonizing extirpated populations, suggesting that species recovery will likely depend on artificial translocation in this region. More broadly, this work illustrates that temporal genetic analysis can be used in combination with field data to strengthen inference of extinction-colonization dynamics or as a stand-alone tool when field data are lacking.","author":[{"dropping-particle":"","family":"Kinziger","given":"Andrew P.","non-dropping-particle":"","parse-names":false,"suffix":""},{"dropping-particle":"","family":"Hellmair","given":"Michael","non-dropping-particle":"","parse-names":false,"suffix":""},{"dropping-particle":"","family":"McCraney","given":"W. Tyler","non-dropping-particle":"","parse-names":false,"suffix":""},{"dropping-particle":"","family":"Jacobs","given":"David K.","non-dropping-particle":"","parse-names":false,"suffix":""},{"dropping-particle":"","family":"Goldsmith","given":"Greg","non-dropping-particle":"","parse-names":false,"suffix":""}],"container-title":"Molecular Ecology","id":"ITEM-1","issue":"22","issued":{"date-parts":[["2015"]]},"page":"5544-5560","title":"Temporal genetic analysis of the endangered tidewater goby: Extinction-colonization dynamics or drift in isolation?","type":"article-journal","volume":"24"},"uris":["http://www.mendeley.com/documents/?uuid=94170e91-385b-4397-a362-e735e6da69fe"]}],"mendeley":{"formattedCitation":"(Kinziger, Hellmair, McCraney, Jacobs, &amp; Goldsmith, 2015)","plainTextFormattedCitation":"(Kinziger, Hellmair, McCraney, Jacobs, &amp; Goldsmith, 2015)","previouslyFormattedCitation":"(Kinziger, Hellmair, McCraney, Jacobs, &amp; Goldsmith, 2015)"},"properties":{"noteIndex":0},"schema":"https://github.com/citation-style-language/schema/raw/master/csl-citation.json"}</w:instrText>
      </w:r>
      <w:r w:rsidR="00CA4362">
        <w:rPr>
          <w:rFonts w:ascii="Times New Roman" w:eastAsia="Times New Roman" w:hAnsi="Times New Roman" w:cs="Times New Roman"/>
          <w:sz w:val="24"/>
          <w:szCs w:val="24"/>
          <w:lang w:val="en-GB"/>
        </w:rPr>
        <w:fldChar w:fldCharType="separate"/>
      </w:r>
      <w:r w:rsidR="00CA4362" w:rsidRPr="008E0DB3">
        <w:rPr>
          <w:rFonts w:ascii="Times New Roman" w:eastAsia="Times New Roman" w:hAnsi="Times New Roman" w:cs="Times New Roman"/>
          <w:noProof/>
          <w:sz w:val="24"/>
          <w:szCs w:val="24"/>
        </w:rPr>
        <w:t>(Kinziger, Hellmair, McCraney, Jacobs, &amp; Goldsmith, 2015)</w:t>
      </w:r>
      <w:r w:rsidR="00CA4362">
        <w:rPr>
          <w:rFonts w:ascii="Times New Roman" w:eastAsia="Times New Roman" w:hAnsi="Times New Roman" w:cs="Times New Roman"/>
          <w:sz w:val="24"/>
          <w:szCs w:val="24"/>
          <w:lang w:val="en-GB"/>
        </w:rPr>
        <w:fldChar w:fldCharType="end"/>
      </w:r>
      <w:r>
        <w:rPr>
          <w:rFonts w:ascii="Times New Roman" w:eastAsia="Times New Roman" w:hAnsi="Times New Roman" w:cs="Times New Roman"/>
          <w:sz w:val="24"/>
          <w:szCs w:val="24"/>
          <w:lang w:val="en-GB"/>
        </w:rPr>
        <w:t xml:space="preserve">. </w:t>
      </w:r>
      <w:r w:rsidR="00CA4362">
        <w:rPr>
          <w:rFonts w:ascii="Times New Roman" w:eastAsia="Times New Roman" w:hAnsi="Times New Roman" w:cs="Times New Roman"/>
          <w:sz w:val="24"/>
          <w:szCs w:val="24"/>
          <w:lang w:val="en-GB"/>
        </w:rPr>
        <w:t>The dataset was available through DRYAD (</w:t>
      </w:r>
      <w:r w:rsidR="00CA4362" w:rsidRPr="00CA4362">
        <w:rPr>
          <w:rFonts w:ascii="Times New Roman" w:eastAsia="Times New Roman" w:hAnsi="Times New Roman" w:cs="Times New Roman"/>
          <w:sz w:val="24"/>
          <w:szCs w:val="24"/>
          <w:lang w:val="en-GB"/>
        </w:rPr>
        <w:t>doi:10.5061/ dryad.871db</w:t>
      </w:r>
      <w:r w:rsidR="00CA4362">
        <w:rPr>
          <w:rFonts w:ascii="Times New Roman" w:eastAsia="Times New Roman" w:hAnsi="Times New Roman" w:cs="Times New Roman"/>
          <w:sz w:val="24"/>
          <w:szCs w:val="24"/>
          <w:lang w:val="en-GB"/>
        </w:rPr>
        <w:t>)</w:t>
      </w:r>
      <w:r w:rsidR="0022197D">
        <w:rPr>
          <w:rFonts w:ascii="Times New Roman" w:eastAsia="Times New Roman" w:hAnsi="Times New Roman" w:cs="Times New Roman"/>
          <w:sz w:val="24"/>
          <w:szCs w:val="24"/>
          <w:lang w:val="en-GB"/>
        </w:rPr>
        <w:t>.</w:t>
      </w:r>
      <w:r w:rsidR="00FB0EF7">
        <w:rPr>
          <w:rFonts w:ascii="Times New Roman" w:eastAsia="Times New Roman" w:hAnsi="Times New Roman" w:cs="Times New Roman"/>
          <w:sz w:val="24"/>
          <w:szCs w:val="24"/>
          <w:lang w:val="en-GB"/>
        </w:rPr>
        <w:t xml:space="preserve"> We used 9999 permutations for this application.</w:t>
      </w:r>
    </w:p>
    <w:p w14:paraId="1CA7BE18" w14:textId="77777777" w:rsidR="00F5398E" w:rsidRPr="00CA4362" w:rsidRDefault="00F5398E" w:rsidP="00A51948">
      <w:pPr>
        <w:spacing w:before="240" w:after="240" w:line="480" w:lineRule="auto"/>
        <w:rPr>
          <w:rFonts w:ascii="Times New Roman" w:eastAsia="Times New Roman" w:hAnsi="Times New Roman" w:cs="Times New Roman"/>
          <w:sz w:val="24"/>
          <w:szCs w:val="24"/>
          <w:lang w:val="en-GB"/>
        </w:rPr>
      </w:pPr>
    </w:p>
    <w:p w14:paraId="1EAD6225" w14:textId="77777777" w:rsidR="001F42AA" w:rsidRPr="008E0DB3" w:rsidRDefault="001F42AA" w:rsidP="00A51948">
      <w:pPr>
        <w:spacing w:before="240" w:after="240" w:line="480" w:lineRule="auto"/>
        <w:rPr>
          <w:rFonts w:ascii="Times New Roman" w:eastAsia="Times New Roman" w:hAnsi="Times New Roman" w:cs="Times New Roman"/>
          <w:b/>
          <w:sz w:val="24"/>
          <w:szCs w:val="24"/>
        </w:rPr>
      </w:pPr>
      <w:r w:rsidRPr="008E0DB3">
        <w:rPr>
          <w:rFonts w:ascii="Times New Roman" w:eastAsia="Times New Roman" w:hAnsi="Times New Roman" w:cs="Times New Roman"/>
          <w:b/>
          <w:sz w:val="24"/>
          <w:szCs w:val="24"/>
        </w:rPr>
        <w:t>RESULTS</w:t>
      </w:r>
    </w:p>
    <w:p w14:paraId="2AC8DBE1" w14:textId="6E4315EF" w:rsidR="008601CB" w:rsidRPr="008E0DB3" w:rsidRDefault="008601CB" w:rsidP="00A51948">
      <w:pPr>
        <w:spacing w:before="240" w:after="240" w:line="480" w:lineRule="auto"/>
        <w:rPr>
          <w:rFonts w:ascii="Times New Roman" w:eastAsia="Times New Roman" w:hAnsi="Times New Roman" w:cs="Times New Roman"/>
          <w:i/>
          <w:sz w:val="24"/>
          <w:szCs w:val="24"/>
        </w:rPr>
      </w:pPr>
      <w:r w:rsidRPr="008E0DB3">
        <w:rPr>
          <w:rFonts w:ascii="Times New Roman" w:eastAsia="Times New Roman" w:hAnsi="Times New Roman" w:cs="Times New Roman"/>
          <w:i/>
          <w:sz w:val="24"/>
          <w:szCs w:val="24"/>
        </w:rPr>
        <w:t xml:space="preserve">Dispersal </w:t>
      </w:r>
    </w:p>
    <w:p w14:paraId="7C59CC4B" w14:textId="1CD8CBD8" w:rsidR="006141B4" w:rsidRPr="008E0DB3" w:rsidRDefault="007F2596" w:rsidP="00A51948">
      <w:pPr>
        <w:spacing w:before="240" w:after="240" w:line="480" w:lineRule="auto"/>
        <w:rPr>
          <w:rFonts w:ascii="Times New Roman" w:eastAsia="Times New Roman" w:hAnsi="Times New Roman" w:cs="Times New Roman"/>
          <w:sz w:val="24"/>
          <w:szCs w:val="24"/>
        </w:rPr>
      </w:pPr>
      <w:r w:rsidRPr="008E0DB3">
        <w:rPr>
          <w:rFonts w:ascii="Times New Roman" w:eastAsia="Times New Roman" w:hAnsi="Times New Roman" w:cs="Times New Roman"/>
          <w:sz w:val="24"/>
          <w:szCs w:val="24"/>
        </w:rPr>
        <w:t xml:space="preserve">As hypothesized, </w:t>
      </w:r>
      <w:r w:rsidR="00861BB3" w:rsidRPr="008E0DB3">
        <w:rPr>
          <w:rFonts w:ascii="Times New Roman" w:eastAsia="Times New Roman" w:hAnsi="Times New Roman" w:cs="Times New Roman"/>
          <w:sz w:val="24"/>
          <w:szCs w:val="24"/>
        </w:rPr>
        <w:t xml:space="preserve">dispersal </w:t>
      </w:r>
      <w:r w:rsidR="008A7AF8" w:rsidRPr="008E0DB3">
        <w:rPr>
          <w:rFonts w:ascii="Times New Roman" w:eastAsia="Times New Roman" w:hAnsi="Times New Roman" w:cs="Times New Roman"/>
          <w:sz w:val="24"/>
          <w:szCs w:val="24"/>
        </w:rPr>
        <w:t xml:space="preserve">capacity </w:t>
      </w:r>
      <w:r w:rsidR="00692022" w:rsidRPr="008E0DB3">
        <w:rPr>
          <w:rFonts w:ascii="Times New Roman" w:eastAsia="Times New Roman" w:hAnsi="Times New Roman" w:cs="Times New Roman"/>
          <w:sz w:val="24"/>
          <w:szCs w:val="24"/>
        </w:rPr>
        <w:t>influence</w:t>
      </w:r>
      <w:r w:rsidR="00BC2FDB" w:rsidRPr="008E0DB3">
        <w:rPr>
          <w:rFonts w:ascii="Times New Roman" w:eastAsia="Times New Roman" w:hAnsi="Times New Roman" w:cs="Times New Roman"/>
          <w:sz w:val="24"/>
          <w:szCs w:val="24"/>
        </w:rPr>
        <w:t>d</w:t>
      </w:r>
      <w:r w:rsidR="00692022" w:rsidRPr="008E0DB3">
        <w:rPr>
          <w:rFonts w:ascii="Times New Roman" w:eastAsia="Times New Roman" w:hAnsi="Times New Roman" w:cs="Times New Roman"/>
          <w:sz w:val="24"/>
          <w:szCs w:val="24"/>
        </w:rPr>
        <w:t xml:space="preserve"> our </w:t>
      </w:r>
      <w:r w:rsidR="00861BB3" w:rsidRPr="008E0DB3">
        <w:rPr>
          <w:rFonts w:ascii="Times New Roman" w:eastAsia="Times New Roman" w:hAnsi="Times New Roman" w:cs="Times New Roman"/>
          <w:sz w:val="24"/>
          <w:szCs w:val="24"/>
        </w:rPr>
        <w:t xml:space="preserve">ability to detect temporal changes </w:t>
      </w:r>
      <w:r w:rsidR="008A7AF8" w:rsidRPr="008E0DB3">
        <w:rPr>
          <w:rFonts w:ascii="Times New Roman" w:eastAsia="Times New Roman" w:hAnsi="Times New Roman" w:cs="Times New Roman"/>
          <w:sz w:val="24"/>
          <w:szCs w:val="24"/>
        </w:rPr>
        <w:t>in genetic diversity</w:t>
      </w:r>
      <w:r w:rsidR="00861BB3" w:rsidRPr="008E0DB3">
        <w:rPr>
          <w:rFonts w:ascii="Times New Roman" w:eastAsia="Times New Roman" w:hAnsi="Times New Roman" w:cs="Times New Roman"/>
          <w:sz w:val="24"/>
          <w:szCs w:val="24"/>
        </w:rPr>
        <w:t xml:space="preserve">. </w:t>
      </w:r>
      <w:r w:rsidR="001F6EAA" w:rsidRPr="008E0DB3">
        <w:rPr>
          <w:rFonts w:ascii="Times New Roman" w:eastAsia="Times New Roman" w:hAnsi="Times New Roman" w:cs="Times New Roman"/>
          <w:sz w:val="24"/>
          <w:szCs w:val="24"/>
        </w:rPr>
        <w:t>FNR substantially increase</w:t>
      </w:r>
      <w:r w:rsidR="00E341C6" w:rsidRPr="008E0DB3">
        <w:rPr>
          <w:rFonts w:ascii="Times New Roman" w:eastAsia="Times New Roman" w:hAnsi="Times New Roman" w:cs="Times New Roman"/>
          <w:sz w:val="24"/>
          <w:szCs w:val="24"/>
        </w:rPr>
        <w:t>d</w:t>
      </w:r>
      <w:r w:rsidR="001F6EAA" w:rsidRPr="008E0DB3">
        <w:rPr>
          <w:rFonts w:ascii="Times New Roman" w:eastAsia="Times New Roman" w:hAnsi="Times New Roman" w:cs="Times New Roman"/>
          <w:sz w:val="24"/>
          <w:szCs w:val="24"/>
        </w:rPr>
        <w:t xml:space="preserve"> with </w:t>
      </w:r>
      <w:r w:rsidR="001079BE" w:rsidRPr="008E0DB3">
        <w:rPr>
          <w:rFonts w:ascii="Times New Roman" w:eastAsia="Times New Roman" w:hAnsi="Times New Roman" w:cs="Times New Roman"/>
          <w:sz w:val="24"/>
          <w:szCs w:val="24"/>
        </w:rPr>
        <w:t xml:space="preserve">dispersal intensity </w:t>
      </w:r>
      <w:r w:rsidR="001F6EAA" w:rsidRPr="008E0DB3">
        <w:rPr>
          <w:rFonts w:ascii="Times New Roman" w:eastAsia="Times New Roman" w:hAnsi="Times New Roman" w:cs="Times New Roman"/>
          <w:sz w:val="24"/>
          <w:szCs w:val="24"/>
        </w:rPr>
        <w:t>(Fig. 2)</w:t>
      </w:r>
      <w:r w:rsidR="008A40CE" w:rsidRPr="008E0DB3">
        <w:rPr>
          <w:rFonts w:ascii="Times New Roman" w:eastAsia="Times New Roman" w:hAnsi="Times New Roman" w:cs="Times New Roman"/>
          <w:sz w:val="24"/>
          <w:szCs w:val="24"/>
        </w:rPr>
        <w:t>. T</w:t>
      </w:r>
      <w:r w:rsidR="001F6EAA" w:rsidRPr="008E0DB3">
        <w:rPr>
          <w:rFonts w:ascii="Times New Roman" w:eastAsia="Times New Roman" w:hAnsi="Times New Roman" w:cs="Times New Roman"/>
          <w:sz w:val="24"/>
          <w:szCs w:val="24"/>
        </w:rPr>
        <w:t xml:space="preserve">wo </w:t>
      </w:r>
      <w:r w:rsidR="006141B4" w:rsidRPr="008E0DB3">
        <w:rPr>
          <w:rFonts w:ascii="Times New Roman" w:eastAsia="Times New Roman" w:hAnsi="Times New Roman" w:cs="Times New Roman"/>
          <w:sz w:val="24"/>
          <w:szCs w:val="24"/>
        </w:rPr>
        <w:t>scenarios</w:t>
      </w:r>
      <w:r w:rsidR="000222ED" w:rsidRPr="008E0DB3">
        <w:rPr>
          <w:rFonts w:ascii="Times New Roman" w:eastAsia="Times New Roman" w:hAnsi="Times New Roman" w:cs="Times New Roman"/>
          <w:sz w:val="24"/>
          <w:szCs w:val="24"/>
        </w:rPr>
        <w:t xml:space="preserve"> (Table 1)</w:t>
      </w:r>
      <w:r w:rsidR="006141B4" w:rsidRPr="008E0DB3">
        <w:rPr>
          <w:rFonts w:ascii="Times New Roman" w:eastAsia="Times New Roman" w:hAnsi="Times New Roman" w:cs="Times New Roman"/>
          <w:sz w:val="24"/>
          <w:szCs w:val="24"/>
        </w:rPr>
        <w:t xml:space="preserve"> with high</w:t>
      </w:r>
      <w:r w:rsidR="001F6EAA" w:rsidRPr="008E0DB3">
        <w:rPr>
          <w:rFonts w:ascii="Times New Roman" w:eastAsia="Times New Roman" w:hAnsi="Times New Roman" w:cs="Times New Roman"/>
          <w:sz w:val="24"/>
          <w:szCs w:val="24"/>
        </w:rPr>
        <w:t xml:space="preserve"> dispersal (H2, H3) </w:t>
      </w:r>
      <w:r w:rsidR="00E341C6" w:rsidRPr="008E0DB3">
        <w:rPr>
          <w:rFonts w:ascii="Times New Roman" w:eastAsia="Times New Roman" w:hAnsi="Times New Roman" w:cs="Times New Roman"/>
          <w:sz w:val="24"/>
          <w:szCs w:val="24"/>
        </w:rPr>
        <w:t>we</w:t>
      </w:r>
      <w:r w:rsidR="001F6EAA" w:rsidRPr="008E0DB3">
        <w:rPr>
          <w:rFonts w:ascii="Times New Roman" w:eastAsia="Times New Roman" w:hAnsi="Times New Roman" w:cs="Times New Roman"/>
          <w:sz w:val="24"/>
          <w:szCs w:val="24"/>
        </w:rPr>
        <w:t xml:space="preserve">re the only ones with FNR values above 10% </w:t>
      </w:r>
      <w:r w:rsidR="000637AB" w:rsidRPr="008E0DB3">
        <w:rPr>
          <w:rFonts w:ascii="Times New Roman" w:eastAsia="Times New Roman" w:hAnsi="Times New Roman" w:cs="Times New Roman"/>
          <w:sz w:val="24"/>
          <w:szCs w:val="24"/>
        </w:rPr>
        <w:t>regardless of which threshold was</w:t>
      </w:r>
      <w:r w:rsidR="001F6EAA" w:rsidRPr="008E0DB3">
        <w:rPr>
          <w:rFonts w:ascii="Times New Roman" w:eastAsia="Times New Roman" w:hAnsi="Times New Roman" w:cs="Times New Roman"/>
          <w:sz w:val="24"/>
          <w:szCs w:val="24"/>
        </w:rPr>
        <w:t xml:space="preserve"> used</w:t>
      </w:r>
      <w:r w:rsidR="006F2BC3" w:rsidRPr="008E0DB3">
        <w:rPr>
          <w:rFonts w:ascii="Times New Roman" w:eastAsia="Times New Roman" w:hAnsi="Times New Roman" w:cs="Times New Roman"/>
          <w:sz w:val="24"/>
          <w:szCs w:val="24"/>
        </w:rPr>
        <w:t xml:space="preserve"> (Fig. 1)</w:t>
      </w:r>
      <w:r w:rsidR="001079BE" w:rsidRPr="008E0DB3">
        <w:rPr>
          <w:rFonts w:ascii="Times New Roman" w:eastAsia="Times New Roman" w:hAnsi="Times New Roman" w:cs="Times New Roman"/>
          <w:sz w:val="24"/>
          <w:szCs w:val="24"/>
        </w:rPr>
        <w:t>.</w:t>
      </w:r>
      <w:r w:rsidR="006141B4" w:rsidRPr="008E0DB3">
        <w:rPr>
          <w:rFonts w:ascii="Times New Roman" w:eastAsia="Times New Roman" w:hAnsi="Times New Roman" w:cs="Times New Roman"/>
          <w:sz w:val="24"/>
          <w:szCs w:val="24"/>
        </w:rPr>
        <w:t xml:space="preserve"> FNR values for all scenarios with low </w:t>
      </w:r>
      <w:r w:rsidR="00611A4E" w:rsidRPr="008E0DB3">
        <w:rPr>
          <w:rFonts w:ascii="Times New Roman" w:eastAsia="Times New Roman" w:hAnsi="Times New Roman" w:cs="Times New Roman"/>
          <w:sz w:val="24"/>
          <w:szCs w:val="24"/>
        </w:rPr>
        <w:t>dispersal and two scenarios with moderate dispersal (M1, M2) stayed below 5%</w:t>
      </w:r>
      <w:r w:rsidR="00C754F6" w:rsidRPr="008E0DB3">
        <w:rPr>
          <w:rFonts w:ascii="Times New Roman" w:eastAsia="Times New Roman" w:hAnsi="Times New Roman" w:cs="Times New Roman"/>
          <w:sz w:val="24"/>
          <w:szCs w:val="24"/>
        </w:rPr>
        <w:t>,</w:t>
      </w:r>
      <w:r w:rsidR="00611A4E" w:rsidRPr="008E0DB3">
        <w:rPr>
          <w:rFonts w:ascii="Times New Roman" w:eastAsia="Times New Roman" w:hAnsi="Times New Roman" w:cs="Times New Roman"/>
          <w:sz w:val="24"/>
          <w:szCs w:val="24"/>
        </w:rPr>
        <w:t xml:space="preserve"> except for the lowest threshold which ha</w:t>
      </w:r>
      <w:r w:rsidR="00C754F6" w:rsidRPr="008E0DB3">
        <w:rPr>
          <w:rFonts w:ascii="Times New Roman" w:eastAsia="Times New Roman" w:hAnsi="Times New Roman" w:cs="Times New Roman"/>
          <w:sz w:val="24"/>
          <w:szCs w:val="24"/>
        </w:rPr>
        <w:t>d</w:t>
      </w:r>
      <w:r w:rsidR="00611A4E" w:rsidRPr="008E0DB3">
        <w:rPr>
          <w:rFonts w:ascii="Times New Roman" w:eastAsia="Times New Roman" w:hAnsi="Times New Roman" w:cs="Times New Roman"/>
          <w:sz w:val="24"/>
          <w:szCs w:val="24"/>
        </w:rPr>
        <w:t xml:space="preserve"> a value of 1 for </w:t>
      </w:r>
      <w:r w:rsidR="00D14145" w:rsidRPr="008E0DB3">
        <w:rPr>
          <w:rFonts w:ascii="Times New Roman" w:eastAsia="Times New Roman" w:hAnsi="Times New Roman" w:cs="Times New Roman"/>
          <w:sz w:val="24"/>
          <w:szCs w:val="24"/>
        </w:rPr>
        <w:t xml:space="preserve">all </w:t>
      </w:r>
      <w:r w:rsidR="00611A4E" w:rsidRPr="008E0DB3">
        <w:rPr>
          <w:rFonts w:ascii="Times New Roman" w:eastAsia="Times New Roman" w:hAnsi="Times New Roman" w:cs="Times New Roman"/>
          <w:sz w:val="24"/>
          <w:szCs w:val="24"/>
        </w:rPr>
        <w:t>scenarios</w:t>
      </w:r>
      <w:r w:rsidR="005F4F97" w:rsidRPr="008E0DB3">
        <w:rPr>
          <w:rFonts w:ascii="Times New Roman" w:eastAsia="Times New Roman" w:hAnsi="Times New Roman" w:cs="Times New Roman"/>
          <w:sz w:val="24"/>
          <w:szCs w:val="24"/>
        </w:rPr>
        <w:t xml:space="preserve">; this scenario is </w:t>
      </w:r>
      <w:r w:rsidR="00611A4E" w:rsidRPr="008E0DB3">
        <w:rPr>
          <w:rFonts w:ascii="Times New Roman" w:eastAsia="Times New Roman" w:hAnsi="Times New Roman" w:cs="Times New Roman"/>
          <w:sz w:val="24"/>
          <w:szCs w:val="24"/>
        </w:rPr>
        <w:t xml:space="preserve">so conservative that it never </w:t>
      </w:r>
      <w:r w:rsidR="00F42B89" w:rsidRPr="008E0DB3">
        <w:rPr>
          <w:rFonts w:ascii="Times New Roman" w:eastAsia="Times New Roman" w:hAnsi="Times New Roman" w:cs="Times New Roman"/>
          <w:sz w:val="24"/>
          <w:szCs w:val="24"/>
        </w:rPr>
        <w:t>correctly identifies the affected populations</w:t>
      </w:r>
      <w:r w:rsidR="00611A4E" w:rsidRPr="008E0DB3">
        <w:rPr>
          <w:rFonts w:ascii="Times New Roman" w:eastAsia="Times New Roman" w:hAnsi="Times New Roman" w:cs="Times New Roman"/>
          <w:sz w:val="24"/>
          <w:szCs w:val="24"/>
        </w:rPr>
        <w:t xml:space="preserve">. </w:t>
      </w:r>
      <w:r w:rsidR="005F4F97" w:rsidRPr="008E0DB3">
        <w:rPr>
          <w:rFonts w:ascii="Times New Roman" w:eastAsia="Times New Roman" w:hAnsi="Times New Roman" w:cs="Times New Roman"/>
          <w:sz w:val="24"/>
          <w:szCs w:val="24"/>
        </w:rPr>
        <w:t xml:space="preserve">Our </w:t>
      </w:r>
      <w:r w:rsidR="009F61E0" w:rsidRPr="008E0DB3">
        <w:rPr>
          <w:rFonts w:ascii="Times New Roman" w:eastAsia="Times New Roman" w:hAnsi="Times New Roman" w:cs="Times New Roman"/>
          <w:sz w:val="24"/>
          <w:szCs w:val="24"/>
        </w:rPr>
        <w:t xml:space="preserve">high dispersal scenario with the </w:t>
      </w:r>
      <w:r w:rsidR="005F4F97" w:rsidRPr="008E0DB3">
        <w:rPr>
          <w:rFonts w:ascii="Times New Roman" w:eastAsia="Times New Roman" w:hAnsi="Times New Roman" w:cs="Times New Roman"/>
          <w:sz w:val="24"/>
          <w:szCs w:val="24"/>
        </w:rPr>
        <w:t xml:space="preserve">fewest </w:t>
      </w:r>
      <w:r w:rsidR="009F61E0" w:rsidRPr="008E0DB3">
        <w:rPr>
          <w:rFonts w:ascii="Times New Roman" w:eastAsia="Times New Roman" w:hAnsi="Times New Roman" w:cs="Times New Roman"/>
          <w:sz w:val="24"/>
          <w:szCs w:val="24"/>
        </w:rPr>
        <w:t>affected population</w:t>
      </w:r>
      <w:r w:rsidR="00D2058D" w:rsidRPr="008E0DB3">
        <w:rPr>
          <w:rFonts w:ascii="Times New Roman" w:eastAsia="Times New Roman" w:hAnsi="Times New Roman" w:cs="Times New Roman"/>
          <w:sz w:val="24"/>
          <w:szCs w:val="24"/>
        </w:rPr>
        <w:t>s</w:t>
      </w:r>
      <w:r w:rsidR="009F61E0" w:rsidRPr="008E0DB3">
        <w:rPr>
          <w:rFonts w:ascii="Times New Roman" w:eastAsia="Times New Roman" w:hAnsi="Times New Roman" w:cs="Times New Roman"/>
          <w:sz w:val="24"/>
          <w:szCs w:val="24"/>
        </w:rPr>
        <w:t xml:space="preserve"> (H1) had overlapping 95% </w:t>
      </w:r>
      <w:r w:rsidR="00B03466" w:rsidRPr="008E0DB3">
        <w:rPr>
          <w:rFonts w:ascii="Times New Roman" w:eastAsia="Times New Roman" w:hAnsi="Times New Roman" w:cs="Times New Roman"/>
          <w:sz w:val="24"/>
          <w:szCs w:val="24"/>
        </w:rPr>
        <w:t xml:space="preserve">confidence intervals with other, lower dispersal scenarios. </w:t>
      </w:r>
      <w:r w:rsidR="00611A4E" w:rsidRPr="008E0DB3">
        <w:rPr>
          <w:rFonts w:ascii="Times New Roman" w:eastAsia="Times New Roman" w:hAnsi="Times New Roman" w:cs="Times New Roman"/>
          <w:sz w:val="24"/>
          <w:szCs w:val="24"/>
        </w:rPr>
        <w:t>Taking the average from scenario</w:t>
      </w:r>
      <w:r w:rsidR="002E7623" w:rsidRPr="008E0DB3">
        <w:rPr>
          <w:rFonts w:ascii="Times New Roman" w:eastAsia="Times New Roman" w:hAnsi="Times New Roman" w:cs="Times New Roman"/>
          <w:sz w:val="24"/>
          <w:szCs w:val="24"/>
        </w:rPr>
        <w:t>s</w:t>
      </w:r>
      <w:r w:rsidR="00611A4E" w:rsidRPr="008E0DB3">
        <w:rPr>
          <w:rFonts w:ascii="Times New Roman" w:eastAsia="Times New Roman" w:hAnsi="Times New Roman" w:cs="Times New Roman"/>
          <w:sz w:val="24"/>
          <w:szCs w:val="24"/>
        </w:rPr>
        <w:t xml:space="preserve"> sharin</w:t>
      </w:r>
      <w:r w:rsidR="00D14145" w:rsidRPr="008E0DB3">
        <w:rPr>
          <w:rFonts w:ascii="Times New Roman" w:eastAsia="Times New Roman" w:hAnsi="Times New Roman" w:cs="Times New Roman"/>
          <w:sz w:val="24"/>
          <w:szCs w:val="24"/>
        </w:rPr>
        <w:t>g the same dispersal parameters</w:t>
      </w:r>
      <w:r w:rsidR="00611A4E" w:rsidRPr="008E0DB3">
        <w:rPr>
          <w:rFonts w:ascii="Times New Roman" w:eastAsia="Times New Roman" w:hAnsi="Times New Roman" w:cs="Times New Roman"/>
          <w:sz w:val="24"/>
          <w:szCs w:val="24"/>
        </w:rPr>
        <w:t xml:space="preserve"> for the ubiquitous 0.05 threshold</w:t>
      </w:r>
      <w:r w:rsidR="006141FC" w:rsidRPr="008E0DB3">
        <w:rPr>
          <w:rFonts w:ascii="Times New Roman" w:eastAsia="Times New Roman" w:hAnsi="Times New Roman" w:cs="Times New Roman"/>
          <w:sz w:val="24"/>
          <w:szCs w:val="24"/>
        </w:rPr>
        <w:t xml:space="preserve"> (e.g.</w:t>
      </w:r>
      <w:r w:rsidR="006141FC" w:rsidRPr="008E0DB3">
        <w:rPr>
          <w:rFonts w:ascii="Times New Roman" w:eastAsia="Times New Roman" w:hAnsi="Times New Roman" w:cs="Times New Roman"/>
          <w:i/>
          <w:sz w:val="24"/>
          <w:szCs w:val="24"/>
        </w:rPr>
        <w:t xml:space="preserve"> </w:t>
      </w:r>
      <w:r w:rsidR="006141FC" w:rsidRPr="008E0DB3">
        <w:rPr>
          <w:rFonts w:ascii="Times New Roman" w:eastAsia="Times New Roman" w:hAnsi="Times New Roman" w:cs="Times New Roman"/>
          <w:sz w:val="24"/>
          <w:szCs w:val="24"/>
        </w:rPr>
        <w:t>one value for L1, L2, and L3 grouped together)</w:t>
      </w:r>
      <w:r w:rsidR="00611A4E" w:rsidRPr="008E0DB3">
        <w:rPr>
          <w:rFonts w:ascii="Times New Roman" w:eastAsia="Times New Roman" w:hAnsi="Times New Roman" w:cs="Times New Roman"/>
          <w:sz w:val="24"/>
          <w:szCs w:val="24"/>
        </w:rPr>
        <w:t xml:space="preserve">, </w:t>
      </w:r>
      <w:r w:rsidR="00E341C6" w:rsidRPr="008E0DB3">
        <w:rPr>
          <w:rFonts w:ascii="Times New Roman" w:eastAsia="Times New Roman" w:hAnsi="Times New Roman" w:cs="Times New Roman"/>
          <w:sz w:val="24"/>
          <w:szCs w:val="24"/>
        </w:rPr>
        <w:t>we had</w:t>
      </w:r>
      <w:r w:rsidR="000222ED" w:rsidRPr="008E0DB3">
        <w:rPr>
          <w:rFonts w:ascii="Times New Roman" w:eastAsia="Times New Roman" w:hAnsi="Times New Roman" w:cs="Times New Roman"/>
          <w:sz w:val="24"/>
          <w:szCs w:val="24"/>
        </w:rPr>
        <w:t xml:space="preserve"> </w:t>
      </w:r>
      <w:r w:rsidR="008E00E0" w:rsidRPr="008E0DB3">
        <w:rPr>
          <w:rFonts w:ascii="Times New Roman" w:eastAsia="Times New Roman" w:hAnsi="Times New Roman" w:cs="Times New Roman"/>
          <w:sz w:val="24"/>
          <w:szCs w:val="24"/>
        </w:rPr>
        <w:t xml:space="preserve">mean </w:t>
      </w:r>
      <w:r w:rsidR="000222ED" w:rsidRPr="008E0DB3">
        <w:rPr>
          <w:rFonts w:ascii="Times New Roman" w:eastAsia="Times New Roman" w:hAnsi="Times New Roman" w:cs="Times New Roman"/>
          <w:sz w:val="24"/>
          <w:szCs w:val="24"/>
        </w:rPr>
        <w:t>FNRs of</w:t>
      </w:r>
      <w:r w:rsidR="00611A4E" w:rsidRPr="008E0DB3">
        <w:rPr>
          <w:rFonts w:ascii="Times New Roman" w:eastAsia="Times New Roman" w:hAnsi="Times New Roman" w:cs="Times New Roman"/>
          <w:sz w:val="24"/>
          <w:szCs w:val="24"/>
        </w:rPr>
        <w:t xml:space="preserve"> </w:t>
      </w:r>
      <w:commentRangeStart w:id="10"/>
      <w:commentRangeStart w:id="11"/>
      <w:r w:rsidR="00611A4E" w:rsidRPr="008E0DB3">
        <w:rPr>
          <w:rFonts w:ascii="Times New Roman" w:eastAsia="Times New Roman" w:hAnsi="Times New Roman" w:cs="Times New Roman"/>
          <w:sz w:val="24"/>
          <w:szCs w:val="24"/>
        </w:rPr>
        <w:t xml:space="preserve">0.0046 </w:t>
      </w:r>
      <w:commentRangeEnd w:id="10"/>
      <w:r w:rsidR="008E00E0">
        <w:rPr>
          <w:rStyle w:val="Marquedecommentaire"/>
        </w:rPr>
        <w:commentReference w:id="10"/>
      </w:r>
      <w:commentRangeEnd w:id="11"/>
      <w:r w:rsidR="00A24EF4">
        <w:rPr>
          <w:rStyle w:val="Marquedecommentaire"/>
        </w:rPr>
        <w:commentReference w:id="11"/>
      </w:r>
      <w:r w:rsidR="003F1140" w:rsidRPr="008E0DB3">
        <w:rPr>
          <w:rFonts w:ascii="Times New Roman" w:eastAsia="Times New Roman" w:hAnsi="Times New Roman" w:cs="Times New Roman"/>
          <w:sz w:val="24"/>
          <w:szCs w:val="24"/>
        </w:rPr>
        <w:t>(0.00</w:t>
      </w:r>
      <w:r w:rsidR="00BE0353" w:rsidRPr="008E0DB3">
        <w:rPr>
          <w:rFonts w:ascii="Times New Roman" w:eastAsia="Times New Roman" w:hAnsi="Times New Roman" w:cs="Times New Roman"/>
          <w:sz w:val="24"/>
          <w:szCs w:val="24"/>
        </w:rPr>
        <w:t>12-0.0080</w:t>
      </w:r>
      <w:r w:rsidR="00351520" w:rsidRPr="008E0DB3">
        <w:rPr>
          <w:rFonts w:ascii="Times New Roman" w:eastAsia="Times New Roman" w:hAnsi="Times New Roman" w:cs="Times New Roman"/>
          <w:sz w:val="24"/>
          <w:szCs w:val="24"/>
        </w:rPr>
        <w:t>; 95% CI</w:t>
      </w:r>
      <w:r w:rsidR="00BE0353" w:rsidRPr="008E0DB3">
        <w:rPr>
          <w:rFonts w:ascii="Times New Roman" w:eastAsia="Times New Roman" w:hAnsi="Times New Roman" w:cs="Times New Roman"/>
          <w:sz w:val="24"/>
          <w:szCs w:val="24"/>
        </w:rPr>
        <w:t xml:space="preserve">) </w:t>
      </w:r>
      <w:r w:rsidR="00611A4E" w:rsidRPr="008E0DB3">
        <w:rPr>
          <w:rFonts w:ascii="Times New Roman" w:eastAsia="Times New Roman" w:hAnsi="Times New Roman" w:cs="Times New Roman"/>
          <w:sz w:val="24"/>
          <w:szCs w:val="24"/>
        </w:rPr>
        <w:t xml:space="preserve">for low dispersal, </w:t>
      </w:r>
      <w:commentRangeStart w:id="12"/>
      <w:r w:rsidR="00611A4E" w:rsidRPr="008E0DB3">
        <w:rPr>
          <w:rFonts w:ascii="Times New Roman" w:eastAsia="Times New Roman" w:hAnsi="Times New Roman" w:cs="Times New Roman"/>
          <w:sz w:val="24"/>
          <w:szCs w:val="24"/>
        </w:rPr>
        <w:t>0.0235</w:t>
      </w:r>
      <w:r w:rsidR="00BE0353" w:rsidRPr="008E0DB3">
        <w:rPr>
          <w:rFonts w:ascii="Times New Roman" w:eastAsia="Times New Roman" w:hAnsi="Times New Roman" w:cs="Times New Roman"/>
          <w:sz w:val="24"/>
          <w:szCs w:val="24"/>
        </w:rPr>
        <w:t xml:space="preserve"> </w:t>
      </w:r>
      <w:commentRangeEnd w:id="12"/>
      <w:r w:rsidR="008E00E0">
        <w:rPr>
          <w:rStyle w:val="Marquedecommentaire"/>
        </w:rPr>
        <w:commentReference w:id="12"/>
      </w:r>
      <w:r w:rsidR="00BE0353" w:rsidRPr="008E0DB3">
        <w:rPr>
          <w:rFonts w:ascii="Times New Roman" w:eastAsia="Times New Roman" w:hAnsi="Times New Roman" w:cs="Times New Roman"/>
          <w:sz w:val="24"/>
          <w:szCs w:val="24"/>
        </w:rPr>
        <w:t>(0.0152-0.0317</w:t>
      </w:r>
      <w:r w:rsidR="00351520" w:rsidRPr="008E0DB3">
        <w:rPr>
          <w:rFonts w:ascii="Times New Roman" w:eastAsia="Times New Roman" w:hAnsi="Times New Roman" w:cs="Times New Roman"/>
          <w:sz w:val="24"/>
          <w:szCs w:val="24"/>
        </w:rPr>
        <w:t>; 95% CI</w:t>
      </w:r>
      <w:r w:rsidR="00BE0353" w:rsidRPr="008E0DB3">
        <w:rPr>
          <w:rFonts w:ascii="Times New Roman" w:eastAsia="Times New Roman" w:hAnsi="Times New Roman" w:cs="Times New Roman"/>
          <w:sz w:val="24"/>
          <w:szCs w:val="24"/>
        </w:rPr>
        <w:t xml:space="preserve">) </w:t>
      </w:r>
      <w:r w:rsidR="00611A4E" w:rsidRPr="008E0DB3">
        <w:rPr>
          <w:rFonts w:ascii="Times New Roman" w:eastAsia="Times New Roman" w:hAnsi="Times New Roman" w:cs="Times New Roman"/>
          <w:sz w:val="24"/>
          <w:szCs w:val="24"/>
        </w:rPr>
        <w:t xml:space="preserve">for moderate dispersal, and </w:t>
      </w:r>
      <w:commentRangeStart w:id="13"/>
      <w:r w:rsidR="00611A4E" w:rsidRPr="008E0DB3">
        <w:rPr>
          <w:rFonts w:ascii="Times New Roman" w:eastAsia="Times New Roman" w:hAnsi="Times New Roman" w:cs="Times New Roman"/>
          <w:sz w:val="24"/>
          <w:szCs w:val="24"/>
        </w:rPr>
        <w:t>0.2164</w:t>
      </w:r>
      <w:r w:rsidR="00BE0353" w:rsidRPr="008E0DB3">
        <w:rPr>
          <w:rFonts w:ascii="Times New Roman" w:eastAsia="Times New Roman" w:hAnsi="Times New Roman" w:cs="Times New Roman"/>
          <w:sz w:val="24"/>
          <w:szCs w:val="24"/>
        </w:rPr>
        <w:t xml:space="preserve"> </w:t>
      </w:r>
      <w:commentRangeEnd w:id="13"/>
      <w:r w:rsidR="008E00E0">
        <w:rPr>
          <w:rStyle w:val="Marquedecommentaire"/>
        </w:rPr>
        <w:commentReference w:id="13"/>
      </w:r>
      <w:r w:rsidR="00BE0353" w:rsidRPr="008E0DB3">
        <w:rPr>
          <w:rFonts w:ascii="Times New Roman" w:eastAsia="Times New Roman" w:hAnsi="Times New Roman" w:cs="Times New Roman"/>
          <w:sz w:val="24"/>
          <w:szCs w:val="24"/>
        </w:rPr>
        <w:t>(0.1901-0.2426</w:t>
      </w:r>
      <w:r w:rsidR="002C3D4F" w:rsidRPr="008E0DB3">
        <w:rPr>
          <w:rFonts w:ascii="Times New Roman" w:eastAsia="Times New Roman" w:hAnsi="Times New Roman" w:cs="Times New Roman"/>
          <w:sz w:val="24"/>
          <w:szCs w:val="24"/>
        </w:rPr>
        <w:t>; 95% CI</w:t>
      </w:r>
      <w:r w:rsidR="00BE0353" w:rsidRPr="008E0DB3">
        <w:rPr>
          <w:rFonts w:ascii="Times New Roman" w:eastAsia="Times New Roman" w:hAnsi="Times New Roman" w:cs="Times New Roman"/>
          <w:sz w:val="24"/>
          <w:szCs w:val="24"/>
        </w:rPr>
        <w:t>)</w:t>
      </w:r>
      <w:r w:rsidR="00611A4E" w:rsidRPr="008E0DB3">
        <w:rPr>
          <w:rFonts w:ascii="Times New Roman" w:eastAsia="Times New Roman" w:hAnsi="Times New Roman" w:cs="Times New Roman"/>
          <w:sz w:val="24"/>
          <w:szCs w:val="24"/>
        </w:rPr>
        <w:t xml:space="preserve"> for high dispersal.</w:t>
      </w:r>
      <w:r w:rsidR="00D66B9D" w:rsidRPr="008E0DB3">
        <w:rPr>
          <w:rFonts w:ascii="Times New Roman" w:eastAsia="Times New Roman" w:hAnsi="Times New Roman" w:cs="Times New Roman"/>
          <w:sz w:val="24"/>
          <w:szCs w:val="24"/>
        </w:rPr>
        <w:t xml:space="preserve"> FNR values overall decrease</w:t>
      </w:r>
      <w:r w:rsidR="002E7623" w:rsidRPr="008E0DB3">
        <w:rPr>
          <w:rFonts w:ascii="Times New Roman" w:eastAsia="Times New Roman" w:hAnsi="Times New Roman" w:cs="Times New Roman"/>
          <w:sz w:val="24"/>
          <w:szCs w:val="24"/>
        </w:rPr>
        <w:t>d</w:t>
      </w:r>
      <w:r w:rsidR="00D66B9D" w:rsidRPr="008E0DB3">
        <w:rPr>
          <w:rFonts w:ascii="Times New Roman" w:eastAsia="Times New Roman" w:hAnsi="Times New Roman" w:cs="Times New Roman"/>
          <w:sz w:val="24"/>
          <w:szCs w:val="24"/>
        </w:rPr>
        <w:t xml:space="preserve"> with threshold, with a sharp decrease before 0.025 followed</w:t>
      </w:r>
      <w:r w:rsidR="00DA5278" w:rsidRPr="008E0DB3">
        <w:rPr>
          <w:rFonts w:ascii="Times New Roman" w:eastAsia="Times New Roman" w:hAnsi="Times New Roman" w:cs="Times New Roman"/>
          <w:sz w:val="24"/>
          <w:szCs w:val="24"/>
        </w:rPr>
        <w:t xml:space="preserve"> by a slower decrease until 0.1.</w:t>
      </w:r>
    </w:p>
    <w:p w14:paraId="5BD0A54B" w14:textId="672821F2" w:rsidR="006D4C4D" w:rsidRDefault="006D4C4D" w:rsidP="00A51948">
      <w:pPr>
        <w:spacing w:before="240" w:after="240" w:line="480" w:lineRule="auto"/>
        <w:rPr>
          <w:rFonts w:ascii="Times New Roman" w:eastAsia="Times New Roman" w:hAnsi="Times New Roman" w:cs="Times New Roman"/>
          <w:sz w:val="24"/>
          <w:szCs w:val="24"/>
        </w:rPr>
      </w:pPr>
      <w:r w:rsidRPr="008E0DB3">
        <w:rPr>
          <w:rFonts w:ascii="Times New Roman" w:eastAsia="Times New Roman" w:hAnsi="Times New Roman" w:cs="Times New Roman"/>
          <w:sz w:val="24"/>
          <w:szCs w:val="24"/>
        </w:rPr>
        <w:t xml:space="preserve">FPR substantially </w:t>
      </w:r>
      <w:r w:rsidR="00E341C6" w:rsidRPr="008E0DB3">
        <w:rPr>
          <w:rFonts w:ascii="Times New Roman" w:eastAsia="Times New Roman" w:hAnsi="Times New Roman" w:cs="Times New Roman"/>
          <w:sz w:val="24"/>
          <w:szCs w:val="24"/>
        </w:rPr>
        <w:t>decreased</w:t>
      </w:r>
      <w:r w:rsidRPr="008E0DB3">
        <w:rPr>
          <w:rFonts w:ascii="Times New Roman" w:eastAsia="Times New Roman" w:hAnsi="Times New Roman" w:cs="Times New Roman"/>
          <w:sz w:val="24"/>
          <w:szCs w:val="24"/>
        </w:rPr>
        <w:t xml:space="preserve"> </w:t>
      </w:r>
      <w:r w:rsidR="005F4F97" w:rsidRPr="008E0DB3">
        <w:rPr>
          <w:rFonts w:ascii="Times New Roman" w:eastAsia="Times New Roman" w:hAnsi="Times New Roman" w:cs="Times New Roman"/>
          <w:sz w:val="24"/>
          <w:szCs w:val="24"/>
        </w:rPr>
        <w:t xml:space="preserve">as </w:t>
      </w:r>
      <w:r w:rsidRPr="008E0DB3">
        <w:rPr>
          <w:rFonts w:ascii="Times New Roman" w:eastAsia="Times New Roman" w:hAnsi="Times New Roman" w:cs="Times New Roman"/>
          <w:sz w:val="24"/>
          <w:szCs w:val="24"/>
        </w:rPr>
        <w:t xml:space="preserve">dispersal </w:t>
      </w:r>
      <w:r w:rsidR="005F4F97" w:rsidRPr="008E0DB3">
        <w:rPr>
          <w:rFonts w:ascii="Times New Roman" w:eastAsia="Times New Roman" w:hAnsi="Times New Roman" w:cs="Times New Roman"/>
          <w:sz w:val="24"/>
          <w:szCs w:val="24"/>
        </w:rPr>
        <w:t xml:space="preserve">capacity increased </w:t>
      </w:r>
      <w:r w:rsidRPr="008E0DB3">
        <w:rPr>
          <w:rFonts w:ascii="Times New Roman" w:eastAsia="Times New Roman" w:hAnsi="Times New Roman" w:cs="Times New Roman"/>
          <w:sz w:val="24"/>
          <w:szCs w:val="24"/>
        </w:rPr>
        <w:t xml:space="preserve">(Fig. </w:t>
      </w:r>
      <w:r w:rsidR="000222ED" w:rsidRPr="008E0DB3">
        <w:rPr>
          <w:rFonts w:ascii="Times New Roman" w:eastAsia="Times New Roman" w:hAnsi="Times New Roman" w:cs="Times New Roman"/>
          <w:sz w:val="24"/>
          <w:szCs w:val="24"/>
        </w:rPr>
        <w:t>3</w:t>
      </w:r>
      <w:r w:rsidRPr="008E0DB3">
        <w:rPr>
          <w:rFonts w:ascii="Times New Roman" w:eastAsia="Times New Roman" w:hAnsi="Times New Roman" w:cs="Times New Roman"/>
          <w:sz w:val="24"/>
          <w:szCs w:val="24"/>
        </w:rPr>
        <w:t>)</w:t>
      </w:r>
      <w:r w:rsidR="008A40CE" w:rsidRPr="008E0DB3">
        <w:rPr>
          <w:rFonts w:ascii="Times New Roman" w:eastAsia="Times New Roman" w:hAnsi="Times New Roman" w:cs="Times New Roman"/>
          <w:sz w:val="24"/>
          <w:szCs w:val="24"/>
        </w:rPr>
        <w:t xml:space="preserve">. Low dispersal </w:t>
      </w:r>
      <w:r w:rsidR="005F4F97" w:rsidRPr="008E0DB3">
        <w:rPr>
          <w:rFonts w:ascii="Times New Roman" w:eastAsia="Times New Roman" w:hAnsi="Times New Roman" w:cs="Times New Roman"/>
          <w:sz w:val="24"/>
          <w:szCs w:val="24"/>
        </w:rPr>
        <w:t xml:space="preserve">consistently resulted in </w:t>
      </w:r>
      <w:r w:rsidR="00E341C6" w:rsidRPr="008E0DB3">
        <w:rPr>
          <w:rFonts w:ascii="Times New Roman" w:eastAsia="Times New Roman" w:hAnsi="Times New Roman" w:cs="Times New Roman"/>
          <w:sz w:val="24"/>
          <w:szCs w:val="24"/>
        </w:rPr>
        <w:t xml:space="preserve">higher FPR than moderate dispersal, which </w:t>
      </w:r>
      <w:r w:rsidR="0030512B" w:rsidRPr="008E0DB3">
        <w:rPr>
          <w:rFonts w:ascii="Times New Roman" w:eastAsia="Times New Roman" w:hAnsi="Times New Roman" w:cs="Times New Roman"/>
          <w:sz w:val="24"/>
          <w:szCs w:val="24"/>
        </w:rPr>
        <w:t xml:space="preserve">had </w:t>
      </w:r>
      <w:r w:rsidR="00E341C6" w:rsidRPr="008E0DB3">
        <w:rPr>
          <w:rFonts w:ascii="Times New Roman" w:eastAsia="Times New Roman" w:hAnsi="Times New Roman" w:cs="Times New Roman"/>
          <w:sz w:val="24"/>
          <w:szCs w:val="24"/>
        </w:rPr>
        <w:t xml:space="preserve">higher FPR values </w:t>
      </w:r>
      <w:r w:rsidR="0030512B" w:rsidRPr="008E0DB3">
        <w:rPr>
          <w:rFonts w:ascii="Times New Roman" w:eastAsia="Times New Roman" w:hAnsi="Times New Roman" w:cs="Times New Roman"/>
          <w:sz w:val="24"/>
          <w:szCs w:val="24"/>
        </w:rPr>
        <w:t>than</w:t>
      </w:r>
      <w:r w:rsidR="005F4F97" w:rsidRPr="008E0DB3">
        <w:rPr>
          <w:rFonts w:ascii="Times New Roman" w:eastAsia="Times New Roman" w:hAnsi="Times New Roman" w:cs="Times New Roman"/>
          <w:sz w:val="24"/>
          <w:szCs w:val="24"/>
        </w:rPr>
        <w:t xml:space="preserve"> </w:t>
      </w:r>
      <w:r w:rsidR="00E341C6" w:rsidRPr="008E0DB3">
        <w:rPr>
          <w:rFonts w:ascii="Times New Roman" w:eastAsia="Times New Roman" w:hAnsi="Times New Roman" w:cs="Times New Roman"/>
          <w:sz w:val="24"/>
          <w:szCs w:val="24"/>
        </w:rPr>
        <w:t>high dispersal s</w:t>
      </w:r>
      <w:r w:rsidR="0012642F" w:rsidRPr="008E0DB3">
        <w:rPr>
          <w:rFonts w:ascii="Times New Roman" w:eastAsia="Times New Roman" w:hAnsi="Times New Roman" w:cs="Times New Roman"/>
          <w:sz w:val="24"/>
          <w:szCs w:val="24"/>
        </w:rPr>
        <w:t>cenario</w:t>
      </w:r>
      <w:r w:rsidR="005F4F97" w:rsidRPr="008E0DB3">
        <w:rPr>
          <w:rFonts w:ascii="Times New Roman" w:eastAsia="Times New Roman" w:hAnsi="Times New Roman" w:cs="Times New Roman"/>
          <w:sz w:val="24"/>
          <w:szCs w:val="24"/>
        </w:rPr>
        <w:t>s</w:t>
      </w:r>
      <w:r w:rsidR="0012642F" w:rsidRPr="008E0DB3">
        <w:rPr>
          <w:rFonts w:ascii="Times New Roman" w:eastAsia="Times New Roman" w:hAnsi="Times New Roman" w:cs="Times New Roman"/>
          <w:sz w:val="24"/>
          <w:szCs w:val="24"/>
        </w:rPr>
        <w:t xml:space="preserve"> (F</w:t>
      </w:r>
      <w:r w:rsidR="0012642F">
        <w:rPr>
          <w:rFonts w:ascii="Times New Roman" w:eastAsia="Times New Roman" w:hAnsi="Times New Roman" w:cs="Times New Roman"/>
          <w:sz w:val="24"/>
          <w:szCs w:val="24"/>
        </w:rPr>
        <w:t>ig. 3)</w:t>
      </w:r>
      <w:r w:rsidR="005F4F97">
        <w:rPr>
          <w:rFonts w:ascii="Times New Roman" w:eastAsia="Times New Roman" w:hAnsi="Times New Roman" w:cs="Times New Roman"/>
          <w:sz w:val="24"/>
          <w:szCs w:val="24"/>
        </w:rPr>
        <w:t>. Ho</w:t>
      </w:r>
      <w:r w:rsidR="00914FD7">
        <w:rPr>
          <w:rFonts w:ascii="Times New Roman" w:eastAsia="Times New Roman" w:hAnsi="Times New Roman" w:cs="Times New Roman"/>
          <w:sz w:val="24"/>
          <w:szCs w:val="24"/>
        </w:rPr>
        <w:t>w</w:t>
      </w:r>
      <w:r w:rsidR="006F2BC3">
        <w:rPr>
          <w:rFonts w:ascii="Times New Roman" w:eastAsia="Times New Roman" w:hAnsi="Times New Roman" w:cs="Times New Roman"/>
          <w:sz w:val="24"/>
          <w:szCs w:val="24"/>
        </w:rPr>
        <w:t>ever, we did identify</w:t>
      </w:r>
      <w:r w:rsidR="00B105CD">
        <w:rPr>
          <w:rFonts w:ascii="Times New Roman" w:eastAsia="Times New Roman" w:hAnsi="Times New Roman" w:cs="Times New Roman"/>
          <w:sz w:val="24"/>
          <w:szCs w:val="24"/>
        </w:rPr>
        <w:t xml:space="preserve"> some overlap between the performance of </w:t>
      </w:r>
      <w:r w:rsidR="005F4F97">
        <w:rPr>
          <w:rFonts w:ascii="Times New Roman" w:eastAsia="Times New Roman" w:hAnsi="Times New Roman" w:cs="Times New Roman"/>
          <w:sz w:val="24"/>
          <w:szCs w:val="24"/>
        </w:rPr>
        <w:t xml:space="preserve">scenarios </w:t>
      </w:r>
      <w:r w:rsidR="00B105CD">
        <w:rPr>
          <w:rFonts w:ascii="Times New Roman" w:eastAsia="Times New Roman" w:hAnsi="Times New Roman" w:cs="Times New Roman"/>
          <w:sz w:val="24"/>
          <w:szCs w:val="24"/>
        </w:rPr>
        <w:t>M1 and L3</w:t>
      </w:r>
      <w:r w:rsidR="0012642F">
        <w:rPr>
          <w:rFonts w:ascii="Times New Roman" w:eastAsia="Times New Roman" w:hAnsi="Times New Roman" w:cs="Times New Roman"/>
          <w:sz w:val="24"/>
          <w:szCs w:val="24"/>
        </w:rPr>
        <w:t xml:space="preserve">. </w:t>
      </w:r>
      <w:r w:rsidR="00A324A1">
        <w:rPr>
          <w:rFonts w:ascii="Times New Roman" w:eastAsia="Times New Roman" w:hAnsi="Times New Roman" w:cs="Times New Roman"/>
          <w:sz w:val="24"/>
          <w:szCs w:val="24"/>
        </w:rPr>
        <w:t>C</w:t>
      </w:r>
      <w:r w:rsidR="0012642F">
        <w:rPr>
          <w:rFonts w:ascii="Times New Roman" w:eastAsia="Times New Roman" w:hAnsi="Times New Roman" w:cs="Times New Roman"/>
          <w:sz w:val="24"/>
          <w:szCs w:val="24"/>
        </w:rPr>
        <w:t>o</w:t>
      </w:r>
      <w:r w:rsidR="00A324A1">
        <w:rPr>
          <w:rFonts w:ascii="Times New Roman" w:eastAsia="Times New Roman" w:hAnsi="Times New Roman" w:cs="Times New Roman"/>
          <w:sz w:val="24"/>
          <w:szCs w:val="24"/>
        </w:rPr>
        <w:t>nservatively defining</w:t>
      </w:r>
      <w:r w:rsidR="0012642F">
        <w:rPr>
          <w:rFonts w:ascii="Times New Roman" w:eastAsia="Times New Roman" w:hAnsi="Times New Roman" w:cs="Times New Roman"/>
          <w:sz w:val="24"/>
          <w:szCs w:val="24"/>
        </w:rPr>
        <w:t xml:space="preserve"> </w:t>
      </w:r>
      <w:r w:rsidR="00E341C6">
        <w:rPr>
          <w:rFonts w:ascii="Times New Roman" w:eastAsia="Times New Roman" w:hAnsi="Times New Roman" w:cs="Times New Roman"/>
          <w:sz w:val="24"/>
          <w:szCs w:val="24"/>
        </w:rPr>
        <w:t>FPR</w:t>
      </w:r>
      <w:r w:rsidR="00A324A1">
        <w:rPr>
          <w:rFonts w:ascii="Times New Roman" w:eastAsia="Times New Roman" w:hAnsi="Times New Roman" w:cs="Times New Roman"/>
          <w:sz w:val="24"/>
          <w:szCs w:val="24"/>
        </w:rPr>
        <w:t xml:space="preserve"> as acceptable</w:t>
      </w:r>
      <w:r w:rsidR="00E341C6">
        <w:rPr>
          <w:rFonts w:ascii="Times New Roman" w:eastAsia="Times New Roman" w:hAnsi="Times New Roman" w:cs="Times New Roman"/>
          <w:sz w:val="24"/>
          <w:szCs w:val="24"/>
        </w:rPr>
        <w:t xml:space="preserve"> </w:t>
      </w:r>
      <w:r w:rsidR="00A324A1">
        <w:rPr>
          <w:rFonts w:ascii="Times New Roman" w:eastAsia="Times New Roman" w:hAnsi="Times New Roman" w:cs="Times New Roman"/>
          <w:sz w:val="24"/>
          <w:szCs w:val="24"/>
        </w:rPr>
        <w:t>by whether it is</w:t>
      </w:r>
      <w:r w:rsidR="0012642F">
        <w:rPr>
          <w:rFonts w:ascii="Times New Roman" w:eastAsia="Times New Roman" w:hAnsi="Times New Roman" w:cs="Times New Roman"/>
          <w:sz w:val="24"/>
          <w:szCs w:val="24"/>
        </w:rPr>
        <w:t xml:space="preserve"> below the t</w:t>
      </w:r>
      <w:r w:rsidR="00CB24CD">
        <w:rPr>
          <w:rFonts w:ascii="Times New Roman" w:eastAsia="Times New Roman" w:hAnsi="Times New Roman" w:cs="Times New Roman"/>
          <w:sz w:val="24"/>
          <w:szCs w:val="24"/>
        </w:rPr>
        <w:t xml:space="preserve">hreshold used in the test, </w:t>
      </w:r>
      <w:r w:rsidR="00A324A1">
        <w:rPr>
          <w:rFonts w:ascii="Times New Roman" w:eastAsia="Times New Roman" w:hAnsi="Times New Roman" w:cs="Times New Roman"/>
          <w:sz w:val="24"/>
          <w:szCs w:val="24"/>
        </w:rPr>
        <w:t xml:space="preserve">we notice that </w:t>
      </w:r>
      <w:r w:rsidR="005E4D5F">
        <w:rPr>
          <w:rFonts w:ascii="Times New Roman" w:eastAsia="Times New Roman" w:hAnsi="Times New Roman" w:cs="Times New Roman"/>
          <w:sz w:val="24"/>
          <w:szCs w:val="24"/>
        </w:rPr>
        <w:t>higher dispersal</w:t>
      </w:r>
      <w:r w:rsidR="00A324A1">
        <w:rPr>
          <w:rFonts w:ascii="Times New Roman" w:eastAsia="Times New Roman" w:hAnsi="Times New Roman" w:cs="Times New Roman"/>
          <w:sz w:val="24"/>
          <w:szCs w:val="24"/>
        </w:rPr>
        <w:t xml:space="preserve"> scenarios more often offered acceptable</w:t>
      </w:r>
      <w:r w:rsidR="005E4D5F">
        <w:rPr>
          <w:rFonts w:ascii="Times New Roman" w:eastAsia="Times New Roman" w:hAnsi="Times New Roman" w:cs="Times New Roman"/>
          <w:sz w:val="24"/>
          <w:szCs w:val="24"/>
        </w:rPr>
        <w:t xml:space="preserve"> FPR values </w:t>
      </w:r>
      <w:r w:rsidR="005E4D5F">
        <w:rPr>
          <w:rFonts w:ascii="Times New Roman" w:eastAsia="Times New Roman" w:hAnsi="Times New Roman" w:cs="Times New Roman"/>
          <w:sz w:val="24"/>
          <w:szCs w:val="24"/>
        </w:rPr>
        <w:lastRenderedPageBreak/>
        <w:t xml:space="preserve">(Table 2). Only the high dispersal scenarios (H1, H2, H3) presented </w:t>
      </w:r>
      <w:r w:rsidR="004E50E5">
        <w:rPr>
          <w:rFonts w:ascii="Times New Roman" w:eastAsia="Times New Roman" w:hAnsi="Times New Roman" w:cs="Times New Roman"/>
          <w:sz w:val="24"/>
          <w:szCs w:val="24"/>
        </w:rPr>
        <w:t>acceptable</w:t>
      </w:r>
      <w:r w:rsidR="005E4D5F">
        <w:rPr>
          <w:rFonts w:ascii="Times New Roman" w:eastAsia="Times New Roman" w:hAnsi="Times New Roman" w:cs="Times New Roman"/>
          <w:sz w:val="24"/>
          <w:szCs w:val="24"/>
        </w:rPr>
        <w:t xml:space="preserve"> FPR values across all thresholds (Table 2).</w:t>
      </w:r>
      <w:r w:rsidR="00D66B9D">
        <w:rPr>
          <w:rFonts w:ascii="Times New Roman" w:eastAsia="Times New Roman" w:hAnsi="Times New Roman" w:cs="Times New Roman"/>
          <w:sz w:val="24"/>
          <w:szCs w:val="24"/>
        </w:rPr>
        <w:t xml:space="preserve"> Conversely, one l</w:t>
      </w:r>
      <w:r w:rsidR="004E50E5">
        <w:rPr>
          <w:rFonts w:ascii="Times New Roman" w:eastAsia="Times New Roman" w:hAnsi="Times New Roman" w:cs="Times New Roman"/>
          <w:sz w:val="24"/>
          <w:szCs w:val="24"/>
        </w:rPr>
        <w:t>ow dispersal scenario (L1)</w:t>
      </w:r>
      <w:r w:rsidR="00D66B9D">
        <w:rPr>
          <w:rFonts w:ascii="Times New Roman" w:eastAsia="Times New Roman" w:hAnsi="Times New Roman" w:cs="Times New Roman"/>
          <w:sz w:val="24"/>
          <w:szCs w:val="24"/>
        </w:rPr>
        <w:t xml:space="preserve"> </w:t>
      </w:r>
      <w:r w:rsidR="004E50E5">
        <w:rPr>
          <w:rFonts w:ascii="Times New Roman" w:eastAsia="Times New Roman" w:hAnsi="Times New Roman" w:cs="Times New Roman"/>
          <w:sz w:val="24"/>
          <w:szCs w:val="24"/>
        </w:rPr>
        <w:t>presented</w:t>
      </w:r>
      <w:r w:rsidR="00D66B9D">
        <w:rPr>
          <w:rFonts w:ascii="Times New Roman" w:eastAsia="Times New Roman" w:hAnsi="Times New Roman" w:cs="Times New Roman"/>
          <w:sz w:val="24"/>
          <w:szCs w:val="24"/>
        </w:rPr>
        <w:t xml:space="preserve"> FPR values consistently higher than the threshold, except for the first one </w:t>
      </w:r>
      <w:r w:rsidR="00DE45D1">
        <w:rPr>
          <w:rFonts w:ascii="Times New Roman" w:eastAsia="Times New Roman" w:hAnsi="Times New Roman" w:cs="Times New Roman"/>
          <w:sz w:val="24"/>
          <w:szCs w:val="24"/>
        </w:rPr>
        <w:t xml:space="preserve">whose </w:t>
      </w:r>
      <w:r w:rsidR="00D66B9D">
        <w:rPr>
          <w:rFonts w:ascii="Times New Roman" w:eastAsia="Times New Roman" w:hAnsi="Times New Roman" w:cs="Times New Roman"/>
          <w:sz w:val="24"/>
          <w:szCs w:val="24"/>
        </w:rPr>
        <w:t>value is always 0 across all scenarios.</w:t>
      </w:r>
      <w:r w:rsidR="009B001E">
        <w:rPr>
          <w:rFonts w:ascii="Times New Roman" w:eastAsia="Times New Roman" w:hAnsi="Times New Roman" w:cs="Times New Roman"/>
          <w:sz w:val="24"/>
          <w:szCs w:val="24"/>
        </w:rPr>
        <w:t xml:space="preserve"> FPR averages from scenario sharing the same dispersal parameters, for </w:t>
      </w:r>
      <w:r w:rsidR="006F2BC3">
        <w:rPr>
          <w:rFonts w:ascii="Times New Roman" w:eastAsia="Times New Roman" w:hAnsi="Times New Roman" w:cs="Times New Roman"/>
          <w:sz w:val="24"/>
          <w:szCs w:val="24"/>
        </w:rPr>
        <w:t xml:space="preserve">the </w:t>
      </w:r>
      <w:r w:rsidR="009B001E">
        <w:rPr>
          <w:rFonts w:ascii="Times New Roman" w:eastAsia="Times New Roman" w:hAnsi="Times New Roman" w:cs="Times New Roman"/>
          <w:sz w:val="24"/>
          <w:szCs w:val="24"/>
        </w:rPr>
        <w:t>0.05 threshold, were 0.0796</w:t>
      </w:r>
      <w:r w:rsidR="006F2BC3">
        <w:rPr>
          <w:rFonts w:ascii="Times New Roman" w:eastAsia="Times New Roman" w:hAnsi="Times New Roman" w:cs="Times New Roman"/>
          <w:sz w:val="24"/>
          <w:szCs w:val="24"/>
        </w:rPr>
        <w:t xml:space="preserve"> (</w:t>
      </w:r>
      <w:r w:rsidR="006F2BC3" w:rsidRPr="006F2BC3">
        <w:rPr>
          <w:rFonts w:ascii="Times New Roman" w:eastAsia="Times New Roman" w:hAnsi="Times New Roman" w:cs="Times New Roman"/>
          <w:sz w:val="24"/>
          <w:szCs w:val="24"/>
        </w:rPr>
        <w:t>0.0735</w:t>
      </w:r>
      <w:r w:rsidR="006F2BC3">
        <w:rPr>
          <w:rFonts w:ascii="Times New Roman" w:eastAsia="Times New Roman" w:hAnsi="Times New Roman" w:cs="Times New Roman"/>
          <w:sz w:val="24"/>
          <w:szCs w:val="24"/>
        </w:rPr>
        <w:t>-</w:t>
      </w:r>
      <w:r w:rsidR="006F2BC3" w:rsidRPr="006F2BC3">
        <w:rPr>
          <w:rFonts w:ascii="Times New Roman" w:eastAsia="Times New Roman" w:hAnsi="Times New Roman" w:cs="Times New Roman"/>
          <w:sz w:val="24"/>
          <w:szCs w:val="24"/>
        </w:rPr>
        <w:t>0.0857</w:t>
      </w:r>
      <w:r w:rsidR="006F2BC3">
        <w:rPr>
          <w:rFonts w:ascii="Times New Roman" w:eastAsia="Times New Roman" w:hAnsi="Times New Roman" w:cs="Times New Roman"/>
          <w:sz w:val="24"/>
          <w:szCs w:val="24"/>
        </w:rPr>
        <w:t>; 95% CI)</w:t>
      </w:r>
      <w:r w:rsidR="009B001E">
        <w:rPr>
          <w:rFonts w:ascii="Times New Roman" w:eastAsia="Times New Roman" w:hAnsi="Times New Roman" w:cs="Times New Roman"/>
          <w:sz w:val="24"/>
          <w:szCs w:val="24"/>
        </w:rPr>
        <w:t xml:space="preserve"> for low dispersal, 0.0322</w:t>
      </w:r>
      <w:r w:rsidR="006F2BC3">
        <w:rPr>
          <w:rFonts w:ascii="Times New Roman" w:eastAsia="Times New Roman" w:hAnsi="Times New Roman" w:cs="Times New Roman"/>
          <w:sz w:val="24"/>
          <w:szCs w:val="24"/>
        </w:rPr>
        <w:t xml:space="preserve"> (</w:t>
      </w:r>
      <w:r w:rsidR="006F2BC3" w:rsidRPr="006F2BC3">
        <w:rPr>
          <w:rFonts w:ascii="Times New Roman" w:eastAsia="Times New Roman" w:hAnsi="Times New Roman" w:cs="Times New Roman"/>
          <w:sz w:val="24"/>
          <w:szCs w:val="24"/>
        </w:rPr>
        <w:t>0.0275</w:t>
      </w:r>
      <w:r w:rsidR="006F2BC3">
        <w:rPr>
          <w:rFonts w:ascii="Times New Roman" w:eastAsia="Times New Roman" w:hAnsi="Times New Roman" w:cs="Times New Roman"/>
          <w:sz w:val="24"/>
          <w:szCs w:val="24"/>
        </w:rPr>
        <w:t>-</w:t>
      </w:r>
      <w:r w:rsidR="006F2BC3" w:rsidRPr="006F2BC3">
        <w:rPr>
          <w:rFonts w:ascii="Times New Roman" w:eastAsia="Times New Roman" w:hAnsi="Times New Roman" w:cs="Times New Roman"/>
          <w:sz w:val="24"/>
          <w:szCs w:val="24"/>
        </w:rPr>
        <w:t>0.036</w:t>
      </w:r>
      <w:r w:rsidR="006F2BC3">
        <w:rPr>
          <w:rFonts w:ascii="Times New Roman" w:eastAsia="Times New Roman" w:hAnsi="Times New Roman" w:cs="Times New Roman"/>
          <w:sz w:val="24"/>
          <w:szCs w:val="24"/>
        </w:rPr>
        <w:t>8; 95% CI)</w:t>
      </w:r>
      <w:r w:rsidR="009B001E">
        <w:rPr>
          <w:rFonts w:ascii="Times New Roman" w:eastAsia="Times New Roman" w:hAnsi="Times New Roman" w:cs="Times New Roman"/>
          <w:sz w:val="24"/>
          <w:szCs w:val="24"/>
        </w:rPr>
        <w:t xml:space="preserve"> for moderate dispersal, a</w:t>
      </w:r>
      <w:r w:rsidR="00D23CEC">
        <w:rPr>
          <w:rFonts w:ascii="Times New Roman" w:eastAsia="Times New Roman" w:hAnsi="Times New Roman" w:cs="Times New Roman"/>
          <w:sz w:val="24"/>
          <w:szCs w:val="24"/>
        </w:rPr>
        <w:t xml:space="preserve">nd 0.0035 </w:t>
      </w:r>
      <w:r w:rsidR="00981F59">
        <w:rPr>
          <w:rFonts w:ascii="Times New Roman" w:eastAsia="Times New Roman" w:hAnsi="Times New Roman" w:cs="Times New Roman"/>
          <w:sz w:val="24"/>
          <w:szCs w:val="24"/>
        </w:rPr>
        <w:t>(</w:t>
      </w:r>
      <w:r w:rsidR="00981F59" w:rsidRPr="006F2BC3">
        <w:rPr>
          <w:rFonts w:ascii="Times New Roman" w:eastAsia="Times New Roman" w:hAnsi="Times New Roman" w:cs="Times New Roman"/>
          <w:sz w:val="24"/>
          <w:szCs w:val="24"/>
        </w:rPr>
        <w:t>0.0</w:t>
      </w:r>
      <w:r w:rsidR="00981F59">
        <w:rPr>
          <w:rFonts w:ascii="Times New Roman" w:eastAsia="Times New Roman" w:hAnsi="Times New Roman" w:cs="Times New Roman"/>
          <w:sz w:val="24"/>
          <w:szCs w:val="24"/>
        </w:rPr>
        <w:t xml:space="preserve">020-0.0049; 95% CI) </w:t>
      </w:r>
      <w:r w:rsidR="00D23CEC">
        <w:rPr>
          <w:rFonts w:ascii="Times New Roman" w:eastAsia="Times New Roman" w:hAnsi="Times New Roman" w:cs="Times New Roman"/>
          <w:sz w:val="24"/>
          <w:szCs w:val="24"/>
        </w:rPr>
        <w:t>for high dispersal. FP</w:t>
      </w:r>
      <w:r w:rsidR="009B001E">
        <w:rPr>
          <w:rFonts w:ascii="Times New Roman" w:eastAsia="Times New Roman" w:hAnsi="Times New Roman" w:cs="Times New Roman"/>
          <w:sz w:val="24"/>
          <w:szCs w:val="24"/>
        </w:rPr>
        <w:t xml:space="preserve">R values overall </w:t>
      </w:r>
      <w:r w:rsidR="00D23CEC">
        <w:rPr>
          <w:rFonts w:ascii="Times New Roman" w:eastAsia="Times New Roman" w:hAnsi="Times New Roman" w:cs="Times New Roman"/>
          <w:sz w:val="24"/>
          <w:szCs w:val="24"/>
        </w:rPr>
        <w:t>inc</w:t>
      </w:r>
      <w:r w:rsidR="009B001E">
        <w:rPr>
          <w:rFonts w:ascii="Times New Roman" w:eastAsia="Times New Roman" w:hAnsi="Times New Roman" w:cs="Times New Roman"/>
          <w:sz w:val="24"/>
          <w:szCs w:val="24"/>
        </w:rPr>
        <w:t>rease</w:t>
      </w:r>
      <w:r w:rsidR="00384231">
        <w:rPr>
          <w:rFonts w:ascii="Times New Roman" w:eastAsia="Times New Roman" w:hAnsi="Times New Roman" w:cs="Times New Roman"/>
          <w:sz w:val="24"/>
          <w:szCs w:val="24"/>
        </w:rPr>
        <w:t>d</w:t>
      </w:r>
      <w:r w:rsidR="009B001E">
        <w:rPr>
          <w:rFonts w:ascii="Times New Roman" w:eastAsia="Times New Roman" w:hAnsi="Times New Roman" w:cs="Times New Roman"/>
          <w:sz w:val="24"/>
          <w:szCs w:val="24"/>
        </w:rPr>
        <w:t xml:space="preserve"> with threshold, with a sharp </w:t>
      </w:r>
      <w:r w:rsidR="00D23CEC">
        <w:rPr>
          <w:rFonts w:ascii="Times New Roman" w:eastAsia="Times New Roman" w:hAnsi="Times New Roman" w:cs="Times New Roman"/>
          <w:sz w:val="24"/>
          <w:szCs w:val="24"/>
        </w:rPr>
        <w:t>increase</w:t>
      </w:r>
      <w:r w:rsidR="009B001E">
        <w:rPr>
          <w:rFonts w:ascii="Times New Roman" w:eastAsia="Times New Roman" w:hAnsi="Times New Roman" w:cs="Times New Roman"/>
          <w:sz w:val="24"/>
          <w:szCs w:val="24"/>
        </w:rPr>
        <w:t xml:space="preserve"> </w:t>
      </w:r>
      <w:r w:rsidR="00D23CEC">
        <w:rPr>
          <w:rFonts w:ascii="Times New Roman" w:eastAsia="Times New Roman" w:hAnsi="Times New Roman" w:cs="Times New Roman"/>
          <w:sz w:val="24"/>
          <w:szCs w:val="24"/>
        </w:rPr>
        <w:t xml:space="preserve">at low thresholds </w:t>
      </w:r>
      <w:r w:rsidR="009B001E">
        <w:rPr>
          <w:rFonts w:ascii="Times New Roman" w:eastAsia="Times New Roman" w:hAnsi="Times New Roman" w:cs="Times New Roman"/>
          <w:sz w:val="24"/>
          <w:szCs w:val="24"/>
        </w:rPr>
        <w:t xml:space="preserve">followed by a </w:t>
      </w:r>
      <w:r w:rsidR="00D23CEC">
        <w:rPr>
          <w:rFonts w:ascii="Times New Roman" w:eastAsia="Times New Roman" w:hAnsi="Times New Roman" w:cs="Times New Roman"/>
          <w:sz w:val="24"/>
          <w:szCs w:val="24"/>
        </w:rPr>
        <w:t xml:space="preserve">continued but saturating increase until </w:t>
      </w:r>
      <w:r w:rsidR="00DE45D1">
        <w:rPr>
          <w:rFonts w:ascii="Times New Roman" w:eastAsia="Times New Roman" w:hAnsi="Times New Roman" w:cs="Times New Roman"/>
          <w:sz w:val="24"/>
          <w:szCs w:val="24"/>
        </w:rPr>
        <w:t xml:space="preserve">threshold </w:t>
      </w:r>
      <w:r w:rsidR="00D23CEC">
        <w:rPr>
          <w:rFonts w:ascii="Times New Roman" w:eastAsia="Times New Roman" w:hAnsi="Times New Roman" w:cs="Times New Roman"/>
          <w:sz w:val="24"/>
          <w:szCs w:val="24"/>
        </w:rPr>
        <w:t>0.1</w:t>
      </w:r>
      <w:r w:rsidR="009B001E" w:rsidRPr="006141FC">
        <w:rPr>
          <w:rFonts w:ascii="Times New Roman" w:eastAsia="Times New Roman" w:hAnsi="Times New Roman" w:cs="Times New Roman"/>
          <w:sz w:val="24"/>
          <w:szCs w:val="24"/>
        </w:rPr>
        <w:t>)</w:t>
      </w:r>
      <w:r w:rsidR="009B001E">
        <w:rPr>
          <w:rFonts w:ascii="Times New Roman" w:eastAsia="Times New Roman" w:hAnsi="Times New Roman" w:cs="Times New Roman"/>
          <w:sz w:val="24"/>
          <w:szCs w:val="24"/>
        </w:rPr>
        <w:t xml:space="preserve">. </w:t>
      </w:r>
    </w:p>
    <w:p w14:paraId="38ADA232" w14:textId="78341AD9" w:rsidR="006814B3" w:rsidRDefault="006814B3" w:rsidP="00A51948">
      <w:pPr>
        <w:spacing w:before="240" w:after="240" w:line="480" w:lineRule="auto"/>
        <w:rPr>
          <w:rFonts w:ascii="Times New Roman" w:eastAsia="Times New Roman" w:hAnsi="Times New Roman" w:cs="Times New Roman"/>
          <w:sz w:val="24"/>
          <w:szCs w:val="24"/>
        </w:rPr>
      </w:pPr>
    </w:p>
    <w:p w14:paraId="7C31E3A7" w14:textId="5C4B0110" w:rsidR="008601CB" w:rsidRPr="0007763B" w:rsidRDefault="008601CB"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Number of population</w:t>
      </w:r>
      <w:r w:rsidR="0065660C">
        <w:rPr>
          <w:rFonts w:ascii="Times New Roman" w:eastAsia="Times New Roman" w:hAnsi="Times New Roman" w:cs="Times New Roman"/>
          <w:i/>
          <w:sz w:val="24"/>
          <w:szCs w:val="24"/>
        </w:rPr>
        <w:t>s</w:t>
      </w:r>
      <w:r w:rsidRPr="0007763B">
        <w:rPr>
          <w:rFonts w:ascii="Times New Roman" w:eastAsia="Times New Roman" w:hAnsi="Times New Roman" w:cs="Times New Roman"/>
          <w:i/>
          <w:sz w:val="24"/>
          <w:szCs w:val="24"/>
        </w:rPr>
        <w:t xml:space="preserve"> affected</w:t>
      </w:r>
    </w:p>
    <w:p w14:paraId="0833D3F2" w14:textId="39462B49" w:rsidR="008601CB" w:rsidRDefault="001079BE"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The number of populations affected </w:t>
      </w:r>
      <w:r w:rsidR="007F2596" w:rsidRPr="0007763B">
        <w:rPr>
          <w:rFonts w:ascii="Times New Roman" w:eastAsia="Times New Roman" w:hAnsi="Times New Roman" w:cs="Times New Roman"/>
          <w:sz w:val="24"/>
          <w:szCs w:val="24"/>
        </w:rPr>
        <w:t>by a</w:t>
      </w:r>
      <w:r w:rsidR="00B63C0C">
        <w:rPr>
          <w:rFonts w:ascii="Times New Roman" w:eastAsia="Times New Roman" w:hAnsi="Times New Roman" w:cs="Times New Roman"/>
          <w:sz w:val="24"/>
          <w:szCs w:val="24"/>
        </w:rPr>
        <w:t xml:space="preserve"> migration</w:t>
      </w:r>
      <w:r w:rsidR="007F2596" w:rsidRPr="0007763B">
        <w:rPr>
          <w:rFonts w:ascii="Times New Roman" w:eastAsia="Times New Roman" w:hAnsi="Times New Roman" w:cs="Times New Roman"/>
          <w:sz w:val="24"/>
          <w:szCs w:val="24"/>
        </w:rPr>
        <w:t xml:space="preserve"> event</w:t>
      </w:r>
      <w:r w:rsidRPr="0007763B">
        <w:rPr>
          <w:rFonts w:ascii="Times New Roman" w:eastAsia="Times New Roman" w:hAnsi="Times New Roman" w:cs="Times New Roman"/>
          <w:sz w:val="24"/>
          <w:szCs w:val="24"/>
        </w:rPr>
        <w:t xml:space="preserve"> </w:t>
      </w:r>
      <w:r w:rsidR="007F2596" w:rsidRPr="0007763B">
        <w:rPr>
          <w:rFonts w:ascii="Times New Roman" w:eastAsia="Times New Roman" w:hAnsi="Times New Roman" w:cs="Times New Roman"/>
          <w:sz w:val="24"/>
          <w:szCs w:val="24"/>
        </w:rPr>
        <w:t>also</w:t>
      </w:r>
      <w:r w:rsidRPr="0007763B">
        <w:rPr>
          <w:rFonts w:ascii="Times New Roman" w:eastAsia="Times New Roman" w:hAnsi="Times New Roman" w:cs="Times New Roman"/>
          <w:sz w:val="24"/>
          <w:szCs w:val="24"/>
        </w:rPr>
        <w:t xml:space="preserve"> affects our ability</w:t>
      </w:r>
      <w:r w:rsidR="007F2596" w:rsidRPr="0007763B">
        <w:rPr>
          <w:rFonts w:ascii="Times New Roman" w:eastAsia="Times New Roman" w:hAnsi="Times New Roman" w:cs="Times New Roman"/>
          <w:sz w:val="24"/>
          <w:szCs w:val="24"/>
        </w:rPr>
        <w:t xml:space="preserve"> to detect </w:t>
      </w:r>
      <w:r w:rsidR="003837A0">
        <w:rPr>
          <w:rFonts w:ascii="Times New Roman" w:eastAsia="Times New Roman" w:hAnsi="Times New Roman" w:cs="Times New Roman"/>
          <w:sz w:val="24"/>
          <w:szCs w:val="24"/>
        </w:rPr>
        <w:t>meaningful</w:t>
      </w:r>
      <w:r w:rsidR="007F2596" w:rsidRPr="0007763B">
        <w:rPr>
          <w:rFonts w:ascii="Times New Roman" w:eastAsia="Times New Roman" w:hAnsi="Times New Roman" w:cs="Times New Roman"/>
          <w:sz w:val="24"/>
          <w:szCs w:val="24"/>
        </w:rPr>
        <w:t xml:space="preserve"> temporal</w:t>
      </w:r>
      <w:r w:rsidR="00492036" w:rsidRPr="0007763B">
        <w:rPr>
          <w:rFonts w:ascii="Times New Roman" w:eastAsia="Times New Roman" w:hAnsi="Times New Roman" w:cs="Times New Roman"/>
          <w:sz w:val="24"/>
          <w:szCs w:val="24"/>
        </w:rPr>
        <w:t xml:space="preserve"> change</w:t>
      </w:r>
      <w:r w:rsidRPr="0007763B">
        <w:rPr>
          <w:rFonts w:ascii="Times New Roman" w:eastAsia="Times New Roman" w:hAnsi="Times New Roman" w:cs="Times New Roman"/>
          <w:sz w:val="24"/>
          <w:szCs w:val="24"/>
        </w:rPr>
        <w:t xml:space="preserve">. </w:t>
      </w:r>
      <w:r w:rsidR="001563B0">
        <w:rPr>
          <w:rFonts w:ascii="Times New Roman" w:eastAsia="Times New Roman" w:hAnsi="Times New Roman" w:cs="Times New Roman"/>
          <w:sz w:val="24"/>
          <w:szCs w:val="24"/>
        </w:rPr>
        <w:t>Scenarios with a lower number of populations consistently performed better ac</w:t>
      </w:r>
      <w:r w:rsidR="00535B75">
        <w:rPr>
          <w:rFonts w:ascii="Times New Roman" w:eastAsia="Times New Roman" w:hAnsi="Times New Roman" w:cs="Times New Roman"/>
          <w:sz w:val="24"/>
          <w:szCs w:val="24"/>
        </w:rPr>
        <w:t xml:space="preserve">cording to </w:t>
      </w:r>
      <w:r w:rsidR="00B06606">
        <w:rPr>
          <w:rFonts w:ascii="Times New Roman" w:eastAsia="Times New Roman" w:hAnsi="Times New Roman" w:cs="Times New Roman"/>
          <w:sz w:val="24"/>
          <w:szCs w:val="24"/>
        </w:rPr>
        <w:t>FN</w:t>
      </w:r>
      <w:r w:rsidR="00535B75">
        <w:rPr>
          <w:rFonts w:ascii="Times New Roman" w:eastAsia="Times New Roman" w:hAnsi="Times New Roman" w:cs="Times New Roman"/>
          <w:sz w:val="24"/>
          <w:szCs w:val="24"/>
        </w:rPr>
        <w:t>R, w</w:t>
      </w:r>
      <w:r w:rsidR="00B06606">
        <w:rPr>
          <w:rFonts w:ascii="Times New Roman" w:eastAsia="Times New Roman" w:hAnsi="Times New Roman" w:cs="Times New Roman"/>
          <w:sz w:val="24"/>
          <w:szCs w:val="24"/>
        </w:rPr>
        <w:t>hile the opposite is true for FP</w:t>
      </w:r>
      <w:r w:rsidR="00535B75">
        <w:rPr>
          <w:rFonts w:ascii="Times New Roman" w:eastAsia="Times New Roman" w:hAnsi="Times New Roman" w:cs="Times New Roman"/>
          <w:sz w:val="24"/>
          <w:szCs w:val="24"/>
        </w:rPr>
        <w:t>R (Fig</w:t>
      </w:r>
      <w:r w:rsidR="00AF5779">
        <w:rPr>
          <w:rFonts w:ascii="Times New Roman" w:eastAsia="Times New Roman" w:hAnsi="Times New Roman" w:cs="Times New Roman"/>
          <w:sz w:val="24"/>
          <w:szCs w:val="24"/>
        </w:rPr>
        <w:t>s</w:t>
      </w:r>
      <w:r w:rsidR="00535B75">
        <w:rPr>
          <w:rFonts w:ascii="Times New Roman" w:eastAsia="Times New Roman" w:hAnsi="Times New Roman" w:cs="Times New Roman"/>
          <w:sz w:val="24"/>
          <w:szCs w:val="24"/>
        </w:rPr>
        <w:t>.</w:t>
      </w:r>
      <w:r w:rsidR="006E7977">
        <w:rPr>
          <w:rFonts w:ascii="Times New Roman" w:eastAsia="Times New Roman" w:hAnsi="Times New Roman" w:cs="Times New Roman"/>
          <w:sz w:val="24"/>
          <w:szCs w:val="24"/>
        </w:rPr>
        <w:t xml:space="preserve"> </w:t>
      </w:r>
      <w:r w:rsidR="00535B75">
        <w:rPr>
          <w:rFonts w:ascii="Times New Roman" w:eastAsia="Times New Roman" w:hAnsi="Times New Roman" w:cs="Times New Roman"/>
          <w:sz w:val="24"/>
          <w:szCs w:val="24"/>
        </w:rPr>
        <w:t>2,</w:t>
      </w:r>
      <w:r w:rsidR="001563B0">
        <w:rPr>
          <w:rFonts w:ascii="Times New Roman" w:eastAsia="Times New Roman" w:hAnsi="Times New Roman" w:cs="Times New Roman"/>
          <w:sz w:val="24"/>
          <w:szCs w:val="24"/>
        </w:rPr>
        <w:t xml:space="preserve"> 3). </w:t>
      </w:r>
      <w:r w:rsidR="009D581E">
        <w:rPr>
          <w:rFonts w:ascii="Times New Roman" w:eastAsia="Times New Roman" w:hAnsi="Times New Roman" w:cs="Times New Roman"/>
          <w:sz w:val="24"/>
          <w:szCs w:val="24"/>
        </w:rPr>
        <w:t xml:space="preserve">As shown by the overlap of FPR and FNR values across scenarios with similar dispersal, </w:t>
      </w:r>
      <w:r w:rsidR="001563B0">
        <w:rPr>
          <w:rFonts w:ascii="Times New Roman" w:eastAsia="Times New Roman" w:hAnsi="Times New Roman" w:cs="Times New Roman"/>
          <w:sz w:val="24"/>
          <w:szCs w:val="24"/>
        </w:rPr>
        <w:t xml:space="preserve">the effect of the number of populations did not affect the performance as much as dispersal, </w:t>
      </w:r>
      <w:r w:rsidR="00876350">
        <w:rPr>
          <w:rFonts w:ascii="Times New Roman" w:eastAsia="Times New Roman" w:hAnsi="Times New Roman" w:cs="Times New Roman"/>
          <w:sz w:val="24"/>
          <w:szCs w:val="24"/>
        </w:rPr>
        <w:t xml:space="preserve">for </w:t>
      </w:r>
      <w:r w:rsidR="001563B0">
        <w:rPr>
          <w:rFonts w:ascii="Times New Roman" w:eastAsia="Times New Roman" w:hAnsi="Times New Roman" w:cs="Times New Roman"/>
          <w:sz w:val="24"/>
          <w:szCs w:val="24"/>
        </w:rPr>
        <w:t>the lev</w:t>
      </w:r>
      <w:r w:rsidR="00535B75">
        <w:rPr>
          <w:rFonts w:ascii="Times New Roman" w:eastAsia="Times New Roman" w:hAnsi="Times New Roman" w:cs="Times New Roman"/>
          <w:sz w:val="24"/>
          <w:szCs w:val="24"/>
        </w:rPr>
        <w:t xml:space="preserve">els we used </w:t>
      </w:r>
      <w:r w:rsidR="00876350">
        <w:rPr>
          <w:rFonts w:ascii="Times New Roman" w:eastAsia="Times New Roman" w:hAnsi="Times New Roman" w:cs="Times New Roman"/>
          <w:sz w:val="24"/>
          <w:szCs w:val="24"/>
        </w:rPr>
        <w:t xml:space="preserve">in the simulations </w:t>
      </w:r>
      <w:r w:rsidR="00535B75">
        <w:rPr>
          <w:rFonts w:ascii="Times New Roman" w:eastAsia="Times New Roman" w:hAnsi="Times New Roman" w:cs="Times New Roman"/>
          <w:sz w:val="24"/>
          <w:szCs w:val="24"/>
        </w:rPr>
        <w:t>(Table 2; Fig</w:t>
      </w:r>
      <w:r w:rsidR="00876350">
        <w:rPr>
          <w:rFonts w:ascii="Times New Roman" w:eastAsia="Times New Roman" w:hAnsi="Times New Roman" w:cs="Times New Roman"/>
          <w:sz w:val="24"/>
          <w:szCs w:val="24"/>
        </w:rPr>
        <w:t>s</w:t>
      </w:r>
      <w:r w:rsidR="00535B75">
        <w:rPr>
          <w:rFonts w:ascii="Times New Roman" w:eastAsia="Times New Roman" w:hAnsi="Times New Roman" w:cs="Times New Roman"/>
          <w:sz w:val="24"/>
          <w:szCs w:val="24"/>
        </w:rPr>
        <w:t>. 2,</w:t>
      </w:r>
      <w:r w:rsidR="001563B0">
        <w:rPr>
          <w:rFonts w:ascii="Times New Roman" w:eastAsia="Times New Roman" w:hAnsi="Times New Roman" w:cs="Times New Roman"/>
          <w:sz w:val="24"/>
          <w:szCs w:val="24"/>
        </w:rPr>
        <w:t xml:space="preserve"> 3)</w:t>
      </w:r>
      <w:r w:rsidR="009D581E">
        <w:rPr>
          <w:rFonts w:ascii="Times New Roman" w:eastAsia="Times New Roman" w:hAnsi="Times New Roman" w:cs="Times New Roman"/>
          <w:sz w:val="24"/>
          <w:szCs w:val="24"/>
        </w:rPr>
        <w:t xml:space="preserve">. </w:t>
      </w:r>
      <w:r w:rsidR="004A6C2F">
        <w:rPr>
          <w:rFonts w:ascii="Times New Roman" w:eastAsia="Times New Roman" w:hAnsi="Times New Roman" w:cs="Times New Roman"/>
          <w:sz w:val="24"/>
          <w:szCs w:val="24"/>
        </w:rPr>
        <w:t xml:space="preserve">The effect of the number of populations </w:t>
      </w:r>
      <w:r w:rsidR="00876350">
        <w:rPr>
          <w:rFonts w:ascii="Times New Roman" w:eastAsia="Times New Roman" w:hAnsi="Times New Roman" w:cs="Times New Roman"/>
          <w:sz w:val="24"/>
          <w:szCs w:val="24"/>
        </w:rPr>
        <w:t xml:space="preserve">on performance </w:t>
      </w:r>
      <w:r w:rsidR="004A6C2F">
        <w:rPr>
          <w:rFonts w:ascii="Times New Roman" w:eastAsia="Times New Roman" w:hAnsi="Times New Roman" w:cs="Times New Roman"/>
          <w:sz w:val="24"/>
          <w:szCs w:val="24"/>
        </w:rPr>
        <w:t xml:space="preserve">was generally the most </w:t>
      </w:r>
      <w:r w:rsidR="00876350">
        <w:rPr>
          <w:rFonts w:ascii="Times New Roman" w:eastAsia="Times New Roman" w:hAnsi="Times New Roman" w:cs="Times New Roman"/>
          <w:sz w:val="24"/>
          <w:szCs w:val="24"/>
        </w:rPr>
        <w:t>important</w:t>
      </w:r>
      <w:r w:rsidR="004A6C2F">
        <w:rPr>
          <w:rFonts w:ascii="Times New Roman" w:eastAsia="Times New Roman" w:hAnsi="Times New Roman" w:cs="Times New Roman"/>
          <w:sz w:val="24"/>
          <w:szCs w:val="24"/>
        </w:rPr>
        <w:t>, for the lowest</w:t>
      </w:r>
      <w:r w:rsidR="00D2058D">
        <w:rPr>
          <w:rFonts w:ascii="Times New Roman" w:eastAsia="Times New Roman" w:hAnsi="Times New Roman" w:cs="Times New Roman"/>
          <w:sz w:val="24"/>
          <w:szCs w:val="24"/>
        </w:rPr>
        <w:t>-</w:t>
      </w:r>
      <w:r w:rsidR="004A6C2F">
        <w:rPr>
          <w:rFonts w:ascii="Times New Roman" w:eastAsia="Times New Roman" w:hAnsi="Times New Roman" w:cs="Times New Roman"/>
          <w:sz w:val="24"/>
          <w:szCs w:val="24"/>
        </w:rPr>
        <w:t>performing scenarios in either FNR (high dispersal; Fig. 2) or FPR (low dispersal; Fig. 3).</w:t>
      </w:r>
    </w:p>
    <w:p w14:paraId="53A8B5DC" w14:textId="77777777" w:rsidR="00C5386F" w:rsidRPr="0007763B" w:rsidRDefault="00C5386F" w:rsidP="00A51948">
      <w:pPr>
        <w:spacing w:before="240" w:after="240" w:line="480" w:lineRule="auto"/>
        <w:rPr>
          <w:rFonts w:ascii="Times New Roman" w:eastAsia="Times New Roman" w:hAnsi="Times New Roman" w:cs="Times New Roman"/>
          <w:sz w:val="24"/>
          <w:szCs w:val="24"/>
        </w:rPr>
      </w:pPr>
    </w:p>
    <w:p w14:paraId="66F550FC" w14:textId="2D379466" w:rsidR="008601CB" w:rsidRPr="0007763B" w:rsidRDefault="00F93E4E" w:rsidP="00A51948">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Time interval </w:t>
      </w:r>
      <w:r w:rsidR="008661B5">
        <w:rPr>
          <w:rFonts w:ascii="Times New Roman" w:eastAsia="Times New Roman" w:hAnsi="Times New Roman" w:cs="Times New Roman"/>
          <w:i/>
          <w:sz w:val="24"/>
          <w:szCs w:val="24"/>
        </w:rPr>
        <w:t>between samplings</w:t>
      </w:r>
    </w:p>
    <w:p w14:paraId="4E2D29FA" w14:textId="4F483B04" w:rsidR="00B031BE" w:rsidRDefault="00261B7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lastRenderedPageBreak/>
        <w:t xml:space="preserve">As hypothesized from the nature of genetic processes in connected populations, the </w:t>
      </w:r>
      <w:r>
        <w:rPr>
          <w:rFonts w:ascii="Times New Roman" w:eastAsia="Times New Roman" w:hAnsi="Times New Roman" w:cs="Times New Roman"/>
          <w:sz w:val="24"/>
          <w:szCs w:val="24"/>
        </w:rPr>
        <w:t xml:space="preserve">genetic </w:t>
      </w:r>
      <w:r w:rsidRPr="0007763B">
        <w:rPr>
          <w:rFonts w:ascii="Times New Roman" w:eastAsia="Times New Roman" w:hAnsi="Times New Roman" w:cs="Times New Roman"/>
          <w:sz w:val="24"/>
          <w:szCs w:val="24"/>
        </w:rPr>
        <w:t xml:space="preserve">signal of the demographic event </w:t>
      </w:r>
      <w:r w:rsidR="00BE3F8E">
        <w:rPr>
          <w:rFonts w:ascii="Times New Roman" w:eastAsia="Times New Roman" w:hAnsi="Times New Roman" w:cs="Times New Roman"/>
          <w:sz w:val="24"/>
          <w:szCs w:val="24"/>
        </w:rPr>
        <w:t xml:space="preserve">(migration), </w:t>
      </w:r>
      <w:r w:rsidRPr="0007763B">
        <w:rPr>
          <w:rFonts w:ascii="Times New Roman" w:eastAsia="Times New Roman" w:hAnsi="Times New Roman" w:cs="Times New Roman"/>
          <w:sz w:val="24"/>
          <w:szCs w:val="24"/>
        </w:rPr>
        <w:t>inflicted upon populations</w:t>
      </w:r>
      <w:r w:rsidR="00BE3F8E">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w:t>
      </w:r>
      <w:r w:rsidR="00823BCE">
        <w:rPr>
          <w:rFonts w:ascii="Times New Roman" w:eastAsia="Times New Roman" w:hAnsi="Times New Roman" w:cs="Times New Roman"/>
          <w:sz w:val="24"/>
          <w:szCs w:val="24"/>
        </w:rPr>
        <w:t>decays</w:t>
      </w:r>
      <w:r w:rsidRPr="0007763B">
        <w:rPr>
          <w:rFonts w:ascii="Times New Roman" w:eastAsia="Times New Roman" w:hAnsi="Times New Roman" w:cs="Times New Roman"/>
          <w:sz w:val="24"/>
          <w:szCs w:val="24"/>
        </w:rPr>
        <w:t xml:space="preserve"> over time.</w:t>
      </w:r>
      <w:r>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Generally, t</w:t>
      </w:r>
      <w:r w:rsidR="00A30430" w:rsidRPr="0007763B">
        <w:rPr>
          <w:rFonts w:ascii="Times New Roman" w:eastAsia="Times New Roman" w:hAnsi="Times New Roman" w:cs="Times New Roman"/>
          <w:sz w:val="24"/>
          <w:szCs w:val="24"/>
        </w:rPr>
        <w:t>he longe</w:t>
      </w:r>
      <w:r w:rsidR="007F43DF">
        <w:rPr>
          <w:rFonts w:ascii="Times New Roman" w:eastAsia="Times New Roman" w:hAnsi="Times New Roman" w:cs="Times New Roman"/>
          <w:sz w:val="24"/>
          <w:szCs w:val="24"/>
        </w:rPr>
        <w:t>r the interval between</w:t>
      </w:r>
      <w:r w:rsidR="008661B5">
        <w:rPr>
          <w:rFonts w:ascii="Times New Roman" w:eastAsia="Times New Roman" w:hAnsi="Times New Roman" w:cs="Times New Roman"/>
          <w:sz w:val="24"/>
          <w:szCs w:val="24"/>
        </w:rPr>
        <w:t xml:space="preserve"> a pre-event and </w:t>
      </w:r>
      <w:r w:rsidR="00BE3F8E">
        <w:rPr>
          <w:rFonts w:ascii="Times New Roman" w:eastAsia="Times New Roman" w:hAnsi="Times New Roman" w:cs="Times New Roman"/>
          <w:sz w:val="24"/>
          <w:szCs w:val="24"/>
        </w:rPr>
        <w:t xml:space="preserve">a </w:t>
      </w:r>
      <w:r w:rsidR="008661B5">
        <w:rPr>
          <w:rFonts w:ascii="Times New Roman" w:eastAsia="Times New Roman" w:hAnsi="Times New Roman" w:cs="Times New Roman"/>
          <w:sz w:val="24"/>
          <w:szCs w:val="24"/>
        </w:rPr>
        <w:t>post-event sampling</w:t>
      </w:r>
      <w:r w:rsidR="00A30430" w:rsidRPr="0007763B">
        <w:rPr>
          <w:rFonts w:ascii="Times New Roman" w:eastAsia="Times New Roman" w:hAnsi="Times New Roman" w:cs="Times New Roman"/>
          <w:sz w:val="24"/>
          <w:szCs w:val="24"/>
        </w:rPr>
        <w:t xml:space="preserve">, the </w:t>
      </w:r>
      <w:r w:rsidR="00BE3F8E">
        <w:rPr>
          <w:rFonts w:ascii="Times New Roman" w:eastAsia="Times New Roman" w:hAnsi="Times New Roman" w:cs="Times New Roman"/>
          <w:sz w:val="24"/>
          <w:szCs w:val="24"/>
        </w:rPr>
        <w:t>lower the</w:t>
      </w:r>
      <w:r w:rsidR="00BE3F8E" w:rsidRPr="0007763B">
        <w:rPr>
          <w:rFonts w:ascii="Times New Roman" w:eastAsia="Times New Roman" w:hAnsi="Times New Roman" w:cs="Times New Roman"/>
          <w:sz w:val="24"/>
          <w:szCs w:val="24"/>
        </w:rPr>
        <w:t xml:space="preserve"> </w:t>
      </w:r>
      <w:r w:rsidR="00A30430" w:rsidRPr="0007763B">
        <w:rPr>
          <w:rFonts w:ascii="Times New Roman" w:eastAsia="Times New Roman" w:hAnsi="Times New Roman" w:cs="Times New Roman"/>
          <w:sz w:val="24"/>
          <w:szCs w:val="24"/>
        </w:rPr>
        <w:t xml:space="preserve">power </w:t>
      </w:r>
      <w:r w:rsidR="00BE3F8E">
        <w:rPr>
          <w:rFonts w:ascii="Times New Roman" w:eastAsia="Times New Roman" w:hAnsi="Times New Roman" w:cs="Times New Roman"/>
          <w:sz w:val="24"/>
          <w:szCs w:val="24"/>
        </w:rPr>
        <w:t>available</w:t>
      </w:r>
      <w:r w:rsidR="00AE35CD">
        <w:rPr>
          <w:rFonts w:ascii="Times New Roman" w:eastAsia="Times New Roman" w:hAnsi="Times New Roman" w:cs="Times New Roman"/>
          <w:sz w:val="24"/>
          <w:szCs w:val="24"/>
        </w:rPr>
        <w:t xml:space="preserve"> to detect the demographic event</w:t>
      </w:r>
      <w:r w:rsidR="007F43DF">
        <w:rPr>
          <w:rFonts w:ascii="Times New Roman" w:eastAsia="Times New Roman" w:hAnsi="Times New Roman" w:cs="Times New Roman"/>
          <w:sz w:val="24"/>
          <w:szCs w:val="24"/>
        </w:rPr>
        <w:t xml:space="preserve">, as evidenced by the increase in </w:t>
      </w:r>
      <w:r w:rsidR="00C61BAE" w:rsidRPr="0007763B">
        <w:rPr>
          <w:rFonts w:ascii="Times New Roman" w:eastAsia="Times New Roman" w:hAnsi="Times New Roman" w:cs="Times New Roman"/>
          <w:sz w:val="24"/>
          <w:szCs w:val="24"/>
        </w:rPr>
        <w:t>false positives</w:t>
      </w:r>
      <w:r w:rsidR="008661B5">
        <w:rPr>
          <w:rFonts w:ascii="Times New Roman" w:eastAsia="Times New Roman" w:hAnsi="Times New Roman" w:cs="Times New Roman"/>
          <w:sz w:val="24"/>
          <w:szCs w:val="24"/>
        </w:rPr>
        <w:t xml:space="preserve"> and false negatives for several scenarios</w:t>
      </w:r>
      <w:r w:rsidR="007F43DF">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Fig.</w:t>
      </w:r>
      <w:r w:rsidR="00D56318">
        <w:rPr>
          <w:rFonts w:ascii="Times New Roman" w:eastAsia="Times New Roman" w:hAnsi="Times New Roman" w:cs="Times New Roman"/>
          <w:sz w:val="24"/>
          <w:szCs w:val="24"/>
        </w:rPr>
        <w:t xml:space="preserve"> 4, 5</w:t>
      </w:r>
      <w:r w:rsidR="008661B5">
        <w:rPr>
          <w:rFonts w:ascii="Times New Roman" w:eastAsia="Times New Roman" w:hAnsi="Times New Roman" w:cs="Times New Roman"/>
          <w:sz w:val="24"/>
          <w:szCs w:val="24"/>
        </w:rPr>
        <w:t>)</w:t>
      </w:r>
      <w:r w:rsidR="00C61BAE" w:rsidRPr="0007763B">
        <w:rPr>
          <w:rFonts w:ascii="Times New Roman" w:eastAsia="Times New Roman" w:hAnsi="Times New Roman" w:cs="Times New Roman"/>
          <w:sz w:val="24"/>
          <w:szCs w:val="24"/>
        </w:rPr>
        <w:t xml:space="preserve">. </w:t>
      </w:r>
      <w:r w:rsidR="006D198B">
        <w:rPr>
          <w:rFonts w:ascii="Times New Roman" w:eastAsia="Times New Roman" w:hAnsi="Times New Roman" w:cs="Times New Roman"/>
          <w:sz w:val="24"/>
          <w:szCs w:val="24"/>
        </w:rPr>
        <w:t>However, this is strongly affected by the dispersal level present in the landscape</w:t>
      </w:r>
      <w:r w:rsidR="00AE35CD">
        <w:rPr>
          <w:rFonts w:ascii="Times New Roman" w:eastAsia="Times New Roman" w:hAnsi="Times New Roman" w:cs="Times New Roman"/>
          <w:sz w:val="24"/>
          <w:szCs w:val="24"/>
        </w:rPr>
        <w:t xml:space="preserve"> and</w:t>
      </w:r>
      <w:r w:rsidR="00BE3F8E">
        <w:rPr>
          <w:rFonts w:ascii="Times New Roman" w:eastAsia="Times New Roman" w:hAnsi="Times New Roman" w:cs="Times New Roman"/>
          <w:sz w:val="24"/>
          <w:szCs w:val="24"/>
        </w:rPr>
        <w:t>,</w:t>
      </w:r>
      <w:r w:rsidR="00AE35CD">
        <w:rPr>
          <w:rFonts w:ascii="Times New Roman" w:eastAsia="Times New Roman" w:hAnsi="Times New Roman" w:cs="Times New Roman"/>
          <w:sz w:val="24"/>
          <w:szCs w:val="24"/>
        </w:rPr>
        <w:t xml:space="preserve"> </w:t>
      </w:r>
      <w:r w:rsidR="00BE3F8E">
        <w:rPr>
          <w:rFonts w:ascii="Times New Roman" w:eastAsia="Times New Roman" w:hAnsi="Times New Roman" w:cs="Times New Roman"/>
          <w:sz w:val="24"/>
          <w:szCs w:val="24"/>
        </w:rPr>
        <w:t xml:space="preserve">to a lower degree, </w:t>
      </w:r>
      <w:r w:rsidR="00AE35CD">
        <w:rPr>
          <w:rFonts w:ascii="Times New Roman" w:eastAsia="Times New Roman" w:hAnsi="Times New Roman" w:cs="Times New Roman"/>
          <w:sz w:val="24"/>
          <w:szCs w:val="24"/>
        </w:rPr>
        <w:t>by the number of populations</w:t>
      </w:r>
      <w:r w:rsidR="00D2058D">
        <w:rPr>
          <w:rFonts w:ascii="Times New Roman" w:eastAsia="Times New Roman" w:hAnsi="Times New Roman" w:cs="Times New Roman"/>
          <w:sz w:val="24"/>
          <w:szCs w:val="24"/>
        </w:rPr>
        <w:t>.</w:t>
      </w:r>
    </w:p>
    <w:p w14:paraId="4665EAC7" w14:textId="714FB017" w:rsidR="00B031BE" w:rsidRDefault="006D198B"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for low and moderate dispersal scenarios, s</w:t>
      </w:r>
      <w:r w:rsidR="00E715FE" w:rsidRPr="0007763B">
        <w:rPr>
          <w:rFonts w:ascii="Times New Roman" w:eastAsia="Times New Roman" w:hAnsi="Times New Roman" w:cs="Times New Roman"/>
          <w:sz w:val="24"/>
          <w:szCs w:val="24"/>
        </w:rPr>
        <w:t xml:space="preserve">ampling </w:t>
      </w:r>
      <w:r w:rsidR="007F43DF">
        <w:rPr>
          <w:rFonts w:ascii="Times New Roman" w:eastAsia="Times New Roman" w:hAnsi="Times New Roman" w:cs="Times New Roman"/>
          <w:sz w:val="24"/>
          <w:szCs w:val="24"/>
        </w:rPr>
        <w:t>undertaken</w:t>
      </w:r>
      <w:r w:rsidR="007F43DF" w:rsidRPr="0007763B">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9</w:t>
      </w:r>
      <w:r w:rsidR="00A30430" w:rsidRPr="0007763B">
        <w:rPr>
          <w:rFonts w:ascii="Times New Roman" w:eastAsia="Times New Roman" w:hAnsi="Times New Roman" w:cs="Times New Roman"/>
          <w:sz w:val="24"/>
          <w:szCs w:val="24"/>
        </w:rPr>
        <w:t xml:space="preserve"> years</w:t>
      </w:r>
      <w:r w:rsidR="00E715FE" w:rsidRPr="0007763B">
        <w:rPr>
          <w:rFonts w:ascii="Times New Roman" w:eastAsia="Times New Roman" w:hAnsi="Times New Roman" w:cs="Times New Roman"/>
          <w:sz w:val="24"/>
          <w:szCs w:val="24"/>
        </w:rPr>
        <w:t xml:space="preserve"> before the </w:t>
      </w:r>
      <w:r w:rsidR="007F43DF">
        <w:rPr>
          <w:rFonts w:ascii="Times New Roman" w:eastAsia="Times New Roman" w:hAnsi="Times New Roman" w:cs="Times New Roman"/>
          <w:sz w:val="24"/>
          <w:szCs w:val="24"/>
        </w:rPr>
        <w:t xml:space="preserve">punctual </w:t>
      </w:r>
      <w:r w:rsidR="00BE3F8E">
        <w:rPr>
          <w:rFonts w:ascii="Times New Roman" w:eastAsia="Times New Roman" w:hAnsi="Times New Roman" w:cs="Times New Roman"/>
          <w:sz w:val="24"/>
          <w:szCs w:val="24"/>
        </w:rPr>
        <w:t xml:space="preserve">migration </w:t>
      </w:r>
      <w:r w:rsidR="00E715FE" w:rsidRPr="0007763B">
        <w:rPr>
          <w:rFonts w:ascii="Times New Roman" w:eastAsia="Times New Roman" w:hAnsi="Times New Roman" w:cs="Times New Roman"/>
          <w:sz w:val="24"/>
          <w:szCs w:val="24"/>
        </w:rPr>
        <w:t>event</w:t>
      </w:r>
      <w:r w:rsidR="00A304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led to more than five times the FPR</w:t>
      </w:r>
      <w:r w:rsidR="006D5CD5" w:rsidRPr="0007763B">
        <w:rPr>
          <w:rFonts w:ascii="Times New Roman" w:eastAsia="Times New Roman" w:hAnsi="Times New Roman" w:cs="Times New Roman"/>
          <w:sz w:val="24"/>
          <w:szCs w:val="24"/>
        </w:rPr>
        <w:t xml:space="preserve"> </w:t>
      </w:r>
      <w:r w:rsidR="00BE3F8E">
        <w:rPr>
          <w:rFonts w:ascii="Times New Roman" w:eastAsia="Times New Roman" w:hAnsi="Times New Roman" w:cs="Times New Roman"/>
          <w:sz w:val="24"/>
          <w:szCs w:val="24"/>
        </w:rPr>
        <w:t>values of</w:t>
      </w:r>
      <w:r w:rsidR="00BE3F8E" w:rsidRPr="0007763B">
        <w:rPr>
          <w:rFonts w:ascii="Times New Roman" w:eastAsia="Times New Roman" w:hAnsi="Times New Roman" w:cs="Times New Roman"/>
          <w:sz w:val="24"/>
          <w:szCs w:val="24"/>
        </w:rPr>
        <w:t xml:space="preserve"> </w:t>
      </w:r>
      <w:r w:rsidR="006D5CD5" w:rsidRPr="0007763B">
        <w:rPr>
          <w:rFonts w:ascii="Times New Roman" w:eastAsia="Times New Roman" w:hAnsi="Times New Roman" w:cs="Times New Roman"/>
          <w:sz w:val="24"/>
          <w:szCs w:val="24"/>
        </w:rPr>
        <w:t xml:space="preserve">sampling </w:t>
      </w:r>
      <w:r w:rsidR="007F43DF">
        <w:rPr>
          <w:rFonts w:ascii="Times New Roman" w:eastAsia="Times New Roman" w:hAnsi="Times New Roman" w:cs="Times New Roman"/>
          <w:sz w:val="24"/>
          <w:szCs w:val="24"/>
        </w:rPr>
        <w:t xml:space="preserve">undertaken </w:t>
      </w:r>
      <w:r w:rsidR="006D5CD5" w:rsidRPr="0007763B">
        <w:rPr>
          <w:rFonts w:ascii="Times New Roman" w:eastAsia="Times New Roman" w:hAnsi="Times New Roman" w:cs="Times New Roman"/>
          <w:sz w:val="24"/>
          <w:szCs w:val="24"/>
        </w:rPr>
        <w:t xml:space="preserve">the year </w:t>
      </w:r>
      <w:r w:rsidR="007F43DF">
        <w:rPr>
          <w:rFonts w:ascii="Times New Roman" w:eastAsia="Times New Roman" w:hAnsi="Times New Roman" w:cs="Times New Roman"/>
          <w:sz w:val="24"/>
          <w:szCs w:val="24"/>
        </w:rPr>
        <w:t xml:space="preserve">immediately </w:t>
      </w:r>
      <w:r w:rsidR="006D5CD5" w:rsidRPr="0007763B">
        <w:rPr>
          <w:rFonts w:ascii="Times New Roman" w:eastAsia="Times New Roman" w:hAnsi="Times New Roman" w:cs="Times New Roman"/>
          <w:sz w:val="24"/>
          <w:szCs w:val="24"/>
        </w:rPr>
        <w:t>before</w:t>
      </w:r>
      <w:r w:rsidR="00D56318">
        <w:rPr>
          <w:rFonts w:ascii="Times New Roman" w:eastAsia="Times New Roman" w:hAnsi="Times New Roman" w:cs="Times New Roman"/>
          <w:sz w:val="24"/>
          <w:szCs w:val="24"/>
        </w:rPr>
        <w:t xml:space="preserve"> (Fig. 5</w:t>
      </w:r>
      <w:r>
        <w:rPr>
          <w:rFonts w:ascii="Times New Roman" w:eastAsia="Times New Roman" w:hAnsi="Times New Roman" w:cs="Times New Roman"/>
          <w:sz w:val="24"/>
          <w:szCs w:val="24"/>
        </w:rPr>
        <w:t>)</w:t>
      </w:r>
      <w:r w:rsidR="00E715FE" w:rsidRPr="0007763B">
        <w:rPr>
          <w:rFonts w:ascii="Times New Roman" w:eastAsia="Times New Roman" w:hAnsi="Times New Roman" w:cs="Times New Roman"/>
          <w:sz w:val="24"/>
          <w:szCs w:val="24"/>
        </w:rPr>
        <w:t>.</w:t>
      </w:r>
      <w:r w:rsidR="000D1B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 xml:space="preserve">However, for scenarios with high dispersal, the absolute difference in </w:t>
      </w:r>
      <w:r w:rsidR="00FA090A">
        <w:rPr>
          <w:rFonts w:ascii="Times New Roman" w:eastAsia="Times New Roman" w:hAnsi="Times New Roman" w:cs="Times New Roman"/>
          <w:sz w:val="24"/>
          <w:szCs w:val="24"/>
        </w:rPr>
        <w:t xml:space="preserve">FPR </w:t>
      </w:r>
      <w:r w:rsidR="0039028C">
        <w:rPr>
          <w:rFonts w:ascii="Times New Roman" w:eastAsia="Times New Roman" w:hAnsi="Times New Roman" w:cs="Times New Roman"/>
          <w:sz w:val="24"/>
          <w:szCs w:val="24"/>
        </w:rPr>
        <w:t xml:space="preserve">performance between old samplings and recent samplings is </w:t>
      </w:r>
      <w:r w:rsidR="00D56318">
        <w:rPr>
          <w:rFonts w:ascii="Times New Roman" w:eastAsia="Times New Roman" w:hAnsi="Times New Roman" w:cs="Times New Roman"/>
          <w:sz w:val="24"/>
          <w:szCs w:val="24"/>
        </w:rPr>
        <w:t>not substantial</w:t>
      </w:r>
      <w:r w:rsidR="0039028C">
        <w:rPr>
          <w:rFonts w:ascii="Times New Roman" w:eastAsia="Times New Roman" w:hAnsi="Times New Roman" w:cs="Times New Roman"/>
          <w:sz w:val="24"/>
          <w:szCs w:val="24"/>
        </w:rPr>
        <w:t>. A near symmetric relationship</w:t>
      </w:r>
      <w:r w:rsidR="00FA090A">
        <w:rPr>
          <w:rFonts w:ascii="Times New Roman" w:eastAsia="Times New Roman" w:hAnsi="Times New Roman" w:cs="Times New Roman"/>
          <w:sz w:val="24"/>
          <w:szCs w:val="24"/>
        </w:rPr>
        <w:t xml:space="preserve"> between time lag, FPR and dispersal level exists.</w:t>
      </w:r>
      <w:r w:rsidR="00B031BE">
        <w:rPr>
          <w:rFonts w:ascii="Times New Roman" w:eastAsia="Times New Roman" w:hAnsi="Times New Roman" w:cs="Times New Roman"/>
          <w:sz w:val="24"/>
          <w:szCs w:val="24"/>
        </w:rPr>
        <w:t xml:space="preserve"> For sampling prior to the event, FPR values from moderate dispersal scenarios, although lower close to the event, converged with FPR values from low dispersal scenarios. For sampling after the event, moderate dispersal values bec</w:t>
      </w:r>
      <w:r w:rsidR="00BE3F8E">
        <w:rPr>
          <w:rFonts w:ascii="Times New Roman" w:eastAsia="Times New Roman" w:hAnsi="Times New Roman" w:cs="Times New Roman"/>
          <w:sz w:val="24"/>
          <w:szCs w:val="24"/>
        </w:rPr>
        <w:t>a</w:t>
      </w:r>
      <w:r w:rsidR="00B031BE">
        <w:rPr>
          <w:rFonts w:ascii="Times New Roman" w:eastAsia="Times New Roman" w:hAnsi="Times New Roman" w:cs="Times New Roman"/>
          <w:sz w:val="24"/>
          <w:szCs w:val="24"/>
        </w:rPr>
        <w:t xml:space="preserve">me even higher than </w:t>
      </w:r>
      <w:r w:rsidR="00BE3F8E">
        <w:rPr>
          <w:rFonts w:ascii="Times New Roman" w:eastAsia="Times New Roman" w:hAnsi="Times New Roman" w:cs="Times New Roman"/>
          <w:sz w:val="24"/>
          <w:szCs w:val="24"/>
        </w:rPr>
        <w:t>in</w:t>
      </w:r>
      <w:r w:rsidR="00B031BE">
        <w:rPr>
          <w:rFonts w:ascii="Times New Roman" w:eastAsia="Times New Roman" w:hAnsi="Times New Roman" w:cs="Times New Roman"/>
          <w:sz w:val="24"/>
          <w:szCs w:val="24"/>
        </w:rPr>
        <w:t xml:space="preserve"> low dispersal scenarios, despite large overlaps in th</w:t>
      </w:r>
      <w:r w:rsidR="004E072F">
        <w:rPr>
          <w:rFonts w:ascii="Times New Roman" w:eastAsia="Times New Roman" w:hAnsi="Times New Roman" w:cs="Times New Roman"/>
          <w:sz w:val="24"/>
          <w:szCs w:val="24"/>
        </w:rPr>
        <w:t>eir confidence intervals</w:t>
      </w:r>
      <w:r w:rsidR="00B031BE">
        <w:rPr>
          <w:rFonts w:ascii="Times New Roman" w:eastAsia="Times New Roman" w:hAnsi="Times New Roman" w:cs="Times New Roman"/>
          <w:sz w:val="24"/>
          <w:szCs w:val="24"/>
        </w:rPr>
        <w:t>. The previously described relationship between FPR and the number of populations affected by the demographic event also changed for moderate scenarios in distant second samplings</w:t>
      </w:r>
      <w:r w:rsidR="00464830">
        <w:rPr>
          <w:rFonts w:ascii="Times New Roman" w:eastAsia="Times New Roman" w:hAnsi="Times New Roman" w:cs="Times New Roman"/>
          <w:sz w:val="24"/>
          <w:szCs w:val="24"/>
        </w:rPr>
        <w:t>,</w:t>
      </w:r>
      <w:r w:rsidR="00B031BE">
        <w:rPr>
          <w:rFonts w:ascii="Times New Roman" w:eastAsia="Times New Roman" w:hAnsi="Times New Roman" w:cs="Times New Roman"/>
          <w:sz w:val="24"/>
          <w:szCs w:val="24"/>
        </w:rPr>
        <w:t xml:space="preserve"> with M2 displaying</w:t>
      </w:r>
      <w:r w:rsidR="00464830">
        <w:rPr>
          <w:rFonts w:ascii="Times New Roman" w:eastAsia="Times New Roman" w:hAnsi="Times New Roman" w:cs="Times New Roman"/>
          <w:sz w:val="24"/>
          <w:szCs w:val="24"/>
        </w:rPr>
        <w:t>,</w:t>
      </w:r>
      <w:r w:rsidR="00B031BE">
        <w:rPr>
          <w:rFonts w:ascii="Times New Roman" w:eastAsia="Times New Roman" w:hAnsi="Times New Roman" w:cs="Times New Roman"/>
          <w:sz w:val="24"/>
          <w:szCs w:val="24"/>
        </w:rPr>
        <w:t xml:space="preserve"> </w:t>
      </w:r>
      <w:r w:rsidR="00F6114F">
        <w:rPr>
          <w:rFonts w:ascii="Times New Roman" w:eastAsia="Times New Roman" w:hAnsi="Times New Roman" w:cs="Times New Roman"/>
          <w:sz w:val="24"/>
          <w:szCs w:val="24"/>
        </w:rPr>
        <w:t>on average</w:t>
      </w:r>
      <w:r w:rsidR="00464830">
        <w:rPr>
          <w:rFonts w:ascii="Times New Roman" w:eastAsia="Times New Roman" w:hAnsi="Times New Roman" w:cs="Times New Roman"/>
          <w:sz w:val="24"/>
          <w:szCs w:val="24"/>
        </w:rPr>
        <w:t>,</w:t>
      </w:r>
      <w:r w:rsidR="00F6114F">
        <w:rPr>
          <w:rFonts w:ascii="Times New Roman" w:eastAsia="Times New Roman" w:hAnsi="Times New Roman" w:cs="Times New Roman"/>
          <w:sz w:val="24"/>
          <w:szCs w:val="24"/>
        </w:rPr>
        <w:t xml:space="preserve"> </w:t>
      </w:r>
      <w:r w:rsidR="00B031BE">
        <w:rPr>
          <w:rFonts w:ascii="Times New Roman" w:eastAsia="Times New Roman" w:hAnsi="Times New Roman" w:cs="Times New Roman"/>
          <w:sz w:val="24"/>
          <w:szCs w:val="24"/>
        </w:rPr>
        <w:t>higher values than M3.</w:t>
      </w:r>
      <w:r w:rsidR="00ED5A15">
        <w:rPr>
          <w:rFonts w:ascii="Times New Roman" w:eastAsia="Times New Roman" w:hAnsi="Times New Roman" w:cs="Times New Roman"/>
          <w:sz w:val="24"/>
          <w:szCs w:val="24"/>
        </w:rPr>
        <w:t xml:space="preserve"> </w:t>
      </w:r>
      <w:r w:rsidR="00F51277">
        <w:rPr>
          <w:rFonts w:ascii="Times New Roman" w:eastAsia="Times New Roman" w:hAnsi="Times New Roman" w:cs="Times New Roman"/>
          <w:sz w:val="24"/>
          <w:szCs w:val="24"/>
        </w:rPr>
        <w:t xml:space="preserve">Except </w:t>
      </w:r>
      <w:r w:rsidR="00ED5A15">
        <w:rPr>
          <w:rFonts w:ascii="Times New Roman" w:eastAsia="Times New Roman" w:hAnsi="Times New Roman" w:cs="Times New Roman"/>
          <w:sz w:val="24"/>
          <w:szCs w:val="24"/>
        </w:rPr>
        <w:t>for high dispersal scenarios, FPR changed sharply for time lags of 4 years o</w:t>
      </w:r>
      <w:r w:rsidR="00D2058D">
        <w:rPr>
          <w:rFonts w:ascii="Times New Roman" w:eastAsia="Times New Roman" w:hAnsi="Times New Roman" w:cs="Times New Roman"/>
          <w:sz w:val="24"/>
          <w:szCs w:val="24"/>
        </w:rPr>
        <w:t>r</w:t>
      </w:r>
      <w:r w:rsidR="00ED5A15">
        <w:rPr>
          <w:rFonts w:ascii="Times New Roman" w:eastAsia="Times New Roman" w:hAnsi="Times New Roman" w:cs="Times New Roman"/>
          <w:sz w:val="24"/>
          <w:szCs w:val="24"/>
        </w:rPr>
        <w:t xml:space="preserve"> less and then more slowly, and generally became higher than 50%, one false positive for each true positive, after 5 years.</w:t>
      </w:r>
    </w:p>
    <w:p w14:paraId="1D8D78E9" w14:textId="1C879418" w:rsidR="004E072F" w:rsidRDefault="00823BCE"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contrast to FPR,</w:t>
      </w:r>
      <w:r w:rsidR="00A239B8">
        <w:rPr>
          <w:rFonts w:ascii="Times New Roman" w:eastAsia="Times New Roman" w:hAnsi="Times New Roman" w:cs="Times New Roman"/>
          <w:sz w:val="24"/>
          <w:szCs w:val="24"/>
        </w:rPr>
        <w:t xml:space="preserve"> </w:t>
      </w:r>
      <w:r w:rsidR="00FA090A">
        <w:rPr>
          <w:rFonts w:ascii="Times New Roman" w:eastAsia="Times New Roman" w:hAnsi="Times New Roman" w:cs="Times New Roman"/>
          <w:sz w:val="24"/>
          <w:szCs w:val="24"/>
        </w:rPr>
        <w:t>the relationship between F</w:t>
      </w:r>
      <w:r w:rsidR="00E71C81">
        <w:rPr>
          <w:rFonts w:ascii="Times New Roman" w:eastAsia="Times New Roman" w:hAnsi="Times New Roman" w:cs="Times New Roman"/>
          <w:sz w:val="24"/>
          <w:szCs w:val="24"/>
        </w:rPr>
        <w:t>N</w:t>
      </w:r>
      <w:r w:rsidR="00FA090A">
        <w:rPr>
          <w:rFonts w:ascii="Times New Roman" w:eastAsia="Times New Roman" w:hAnsi="Times New Roman" w:cs="Times New Roman"/>
          <w:sz w:val="24"/>
          <w:szCs w:val="24"/>
        </w:rPr>
        <w:t xml:space="preserve">R and time </w:t>
      </w:r>
      <w:r w:rsidR="00A239B8">
        <w:rPr>
          <w:rFonts w:ascii="Times New Roman" w:eastAsia="Times New Roman" w:hAnsi="Times New Roman" w:cs="Times New Roman"/>
          <w:sz w:val="24"/>
          <w:szCs w:val="24"/>
        </w:rPr>
        <w:t xml:space="preserve">lag </w:t>
      </w:r>
      <w:r w:rsidR="00FA090A">
        <w:rPr>
          <w:rFonts w:ascii="Times New Roman" w:eastAsia="Times New Roman" w:hAnsi="Times New Roman" w:cs="Times New Roman"/>
          <w:sz w:val="24"/>
          <w:szCs w:val="24"/>
        </w:rPr>
        <w:t>is not symmetric</w:t>
      </w:r>
      <w:r>
        <w:rPr>
          <w:rFonts w:ascii="Times New Roman" w:eastAsia="Times New Roman" w:hAnsi="Times New Roman" w:cs="Times New Roman"/>
          <w:sz w:val="24"/>
          <w:szCs w:val="24"/>
        </w:rPr>
        <w:t xml:space="preserve">. Instead, </w:t>
      </w:r>
      <w:r w:rsidR="00FA090A">
        <w:rPr>
          <w:rFonts w:ascii="Times New Roman" w:eastAsia="Times New Roman" w:hAnsi="Times New Roman" w:cs="Times New Roman"/>
          <w:sz w:val="24"/>
          <w:szCs w:val="24"/>
        </w:rPr>
        <w:t xml:space="preserve">the </w:t>
      </w:r>
      <w:r w:rsidR="00A239B8">
        <w:rPr>
          <w:rFonts w:ascii="Times New Roman" w:eastAsia="Times New Roman" w:hAnsi="Times New Roman" w:cs="Times New Roman"/>
          <w:sz w:val="24"/>
          <w:szCs w:val="24"/>
        </w:rPr>
        <w:t>timing</w:t>
      </w:r>
      <w:r w:rsidR="00FA090A">
        <w:rPr>
          <w:rFonts w:ascii="Times New Roman" w:eastAsia="Times New Roman" w:hAnsi="Times New Roman" w:cs="Times New Roman"/>
          <w:sz w:val="24"/>
          <w:szCs w:val="24"/>
        </w:rPr>
        <w:t xml:space="preserve"> of sampling </w:t>
      </w:r>
      <w:r>
        <w:rPr>
          <w:rFonts w:ascii="Times New Roman" w:eastAsia="Times New Roman" w:hAnsi="Times New Roman" w:cs="Times New Roman"/>
          <w:sz w:val="24"/>
          <w:szCs w:val="24"/>
        </w:rPr>
        <w:t xml:space="preserve">prior to a simulated </w:t>
      </w:r>
      <w:r w:rsidR="00FA090A">
        <w:rPr>
          <w:rFonts w:ascii="Times New Roman" w:eastAsia="Times New Roman" w:hAnsi="Times New Roman" w:cs="Times New Roman"/>
          <w:sz w:val="24"/>
          <w:szCs w:val="24"/>
        </w:rPr>
        <w:t xml:space="preserve">event </w:t>
      </w:r>
      <w:r>
        <w:rPr>
          <w:rFonts w:ascii="Times New Roman" w:eastAsia="Times New Roman" w:hAnsi="Times New Roman" w:cs="Times New Roman"/>
          <w:sz w:val="24"/>
          <w:szCs w:val="24"/>
        </w:rPr>
        <w:t xml:space="preserve">is </w:t>
      </w:r>
      <w:r w:rsidR="00FA090A">
        <w:rPr>
          <w:rFonts w:ascii="Times New Roman" w:eastAsia="Times New Roman" w:hAnsi="Times New Roman" w:cs="Times New Roman"/>
          <w:sz w:val="24"/>
          <w:szCs w:val="24"/>
        </w:rPr>
        <w:t xml:space="preserve">less </w:t>
      </w:r>
      <w:r>
        <w:rPr>
          <w:rFonts w:ascii="Times New Roman" w:eastAsia="Times New Roman" w:hAnsi="Times New Roman" w:cs="Times New Roman"/>
          <w:sz w:val="24"/>
          <w:szCs w:val="24"/>
        </w:rPr>
        <w:t xml:space="preserve">important </w:t>
      </w:r>
      <w:r w:rsidR="00FA090A">
        <w:rPr>
          <w:rFonts w:ascii="Times New Roman" w:eastAsia="Times New Roman" w:hAnsi="Times New Roman" w:cs="Times New Roman"/>
          <w:sz w:val="24"/>
          <w:szCs w:val="24"/>
        </w:rPr>
        <w:t xml:space="preserve">than </w:t>
      </w:r>
      <w:r w:rsidR="009F38AB">
        <w:rPr>
          <w:rFonts w:ascii="Times New Roman" w:eastAsia="Times New Roman" w:hAnsi="Times New Roman" w:cs="Times New Roman"/>
          <w:sz w:val="24"/>
          <w:szCs w:val="24"/>
        </w:rPr>
        <w:t>that of</w:t>
      </w:r>
      <w:r w:rsidR="00FA090A">
        <w:rPr>
          <w:rFonts w:ascii="Times New Roman" w:eastAsia="Times New Roman" w:hAnsi="Times New Roman" w:cs="Times New Roman"/>
          <w:sz w:val="24"/>
          <w:szCs w:val="24"/>
        </w:rPr>
        <w:t xml:space="preserve"> the </w:t>
      </w:r>
      <w:r w:rsidR="00AF5BB5">
        <w:rPr>
          <w:rFonts w:ascii="Times New Roman" w:eastAsia="Times New Roman" w:hAnsi="Times New Roman" w:cs="Times New Roman"/>
          <w:sz w:val="24"/>
          <w:szCs w:val="24"/>
        </w:rPr>
        <w:t>posterior</w:t>
      </w:r>
      <w:r w:rsidR="00FA090A">
        <w:rPr>
          <w:rFonts w:ascii="Times New Roman" w:eastAsia="Times New Roman" w:hAnsi="Times New Roman" w:cs="Times New Roman"/>
          <w:sz w:val="24"/>
          <w:szCs w:val="24"/>
        </w:rPr>
        <w:t xml:space="preserve"> sampling</w:t>
      </w:r>
      <w:r w:rsidR="00167A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is particularly so </w:t>
      </w:r>
      <w:r w:rsidR="00167AEB">
        <w:rPr>
          <w:rFonts w:ascii="Times New Roman" w:eastAsia="Times New Roman" w:hAnsi="Times New Roman" w:cs="Times New Roman"/>
          <w:sz w:val="24"/>
          <w:szCs w:val="24"/>
        </w:rPr>
        <w:t xml:space="preserve">for </w:t>
      </w:r>
      <w:r w:rsidR="004E072F">
        <w:rPr>
          <w:rFonts w:ascii="Times New Roman" w:eastAsia="Times New Roman" w:hAnsi="Times New Roman" w:cs="Times New Roman"/>
          <w:sz w:val="24"/>
          <w:szCs w:val="24"/>
        </w:rPr>
        <w:t>high dispersal scenarios (Fig. 4</w:t>
      </w:r>
      <w:r w:rsidR="00415B08">
        <w:rPr>
          <w:rFonts w:ascii="Times New Roman" w:eastAsia="Times New Roman" w:hAnsi="Times New Roman" w:cs="Times New Roman"/>
          <w:sz w:val="24"/>
          <w:szCs w:val="24"/>
        </w:rPr>
        <w:t>)</w:t>
      </w:r>
      <w:r w:rsidR="00FA090A">
        <w:rPr>
          <w:rFonts w:ascii="Times New Roman" w:eastAsia="Times New Roman" w:hAnsi="Times New Roman" w:cs="Times New Roman"/>
          <w:sz w:val="24"/>
          <w:szCs w:val="24"/>
        </w:rPr>
        <w:t xml:space="preserve">. </w:t>
      </w:r>
      <w:r w:rsidR="00415B08">
        <w:rPr>
          <w:rFonts w:ascii="Times New Roman" w:eastAsia="Times New Roman" w:hAnsi="Times New Roman" w:cs="Times New Roman"/>
          <w:sz w:val="24"/>
          <w:szCs w:val="24"/>
        </w:rPr>
        <w:t xml:space="preserve">The FNR became </w:t>
      </w:r>
      <w:r w:rsidR="003837A0">
        <w:rPr>
          <w:rFonts w:ascii="Times New Roman" w:eastAsia="Times New Roman" w:hAnsi="Times New Roman" w:cs="Times New Roman"/>
          <w:sz w:val="24"/>
          <w:szCs w:val="24"/>
        </w:rPr>
        <w:t>pathological</w:t>
      </w:r>
      <w:r w:rsidR="00415B08">
        <w:rPr>
          <w:rFonts w:ascii="Times New Roman" w:eastAsia="Times New Roman" w:hAnsi="Times New Roman" w:cs="Times New Roman"/>
          <w:sz w:val="24"/>
          <w:szCs w:val="24"/>
        </w:rPr>
        <w:t xml:space="preserve"> for second samplings done after two years</w:t>
      </w:r>
      <w:r w:rsidR="004E072F">
        <w:rPr>
          <w:rFonts w:ascii="Times New Roman" w:eastAsia="Times New Roman" w:hAnsi="Times New Roman" w:cs="Times New Roman"/>
          <w:sz w:val="24"/>
          <w:szCs w:val="24"/>
        </w:rPr>
        <w:t xml:space="preserve"> </w:t>
      </w:r>
      <w:r w:rsidR="00E71C81">
        <w:rPr>
          <w:rFonts w:ascii="Times New Roman" w:eastAsia="Times New Roman" w:hAnsi="Times New Roman" w:cs="Times New Roman"/>
          <w:sz w:val="24"/>
          <w:szCs w:val="24"/>
        </w:rPr>
        <w:t>after the event</w:t>
      </w:r>
      <w:r w:rsidR="00E2582E">
        <w:rPr>
          <w:rFonts w:ascii="Times New Roman" w:eastAsia="Times New Roman" w:hAnsi="Times New Roman" w:cs="Times New Roman"/>
          <w:sz w:val="24"/>
          <w:szCs w:val="24"/>
        </w:rPr>
        <w:t>.</w:t>
      </w:r>
      <w:r w:rsidR="00261B7F">
        <w:rPr>
          <w:rFonts w:ascii="Times New Roman" w:eastAsia="Times New Roman" w:hAnsi="Times New Roman" w:cs="Times New Roman"/>
          <w:sz w:val="24"/>
          <w:szCs w:val="24"/>
        </w:rPr>
        <w:t xml:space="preserve"> </w:t>
      </w:r>
      <w:r w:rsidR="00AF5BB5">
        <w:rPr>
          <w:rFonts w:ascii="Times New Roman" w:eastAsia="Times New Roman" w:hAnsi="Times New Roman" w:cs="Times New Roman"/>
          <w:sz w:val="24"/>
          <w:szCs w:val="24"/>
        </w:rPr>
        <w:t xml:space="preserve">FNR also increased with time lag for the </w:t>
      </w:r>
      <w:r w:rsidR="00AF5BB5">
        <w:rPr>
          <w:rFonts w:ascii="Times New Roman" w:eastAsia="Times New Roman" w:hAnsi="Times New Roman" w:cs="Times New Roman"/>
          <w:sz w:val="24"/>
          <w:szCs w:val="24"/>
        </w:rPr>
        <w:lastRenderedPageBreak/>
        <w:t>posterior sampling and for low and moderate dispersal scenarios, but rather linearly, and never reach</w:t>
      </w:r>
      <w:r w:rsidR="00464830">
        <w:rPr>
          <w:rFonts w:ascii="Times New Roman" w:eastAsia="Times New Roman" w:hAnsi="Times New Roman" w:cs="Times New Roman"/>
          <w:sz w:val="24"/>
          <w:szCs w:val="24"/>
        </w:rPr>
        <w:t>ed</w:t>
      </w:r>
      <w:r w:rsidR="00AF5BB5">
        <w:rPr>
          <w:rFonts w:ascii="Times New Roman" w:eastAsia="Times New Roman" w:hAnsi="Times New Roman" w:cs="Times New Roman"/>
          <w:sz w:val="24"/>
          <w:szCs w:val="24"/>
        </w:rPr>
        <w:t xml:space="preserve"> 25% in the scope of our analyses, even after 9 years (Fig. 4). The increase of FNR with time lag for the prior sampling was weaker than that for the posterior sampling for moderate dispersal scenarios and was similar for low dispersal scenarios.</w:t>
      </w:r>
    </w:p>
    <w:p w14:paraId="329E398D" w14:textId="289F9BBE" w:rsidR="00074D7C" w:rsidRDefault="00261B7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When considering the scenario</w:t>
      </w:r>
      <w:r w:rsidR="00933BE9">
        <w:rPr>
          <w:rFonts w:ascii="Times New Roman" w:eastAsia="Times New Roman" w:hAnsi="Times New Roman" w:cs="Times New Roman"/>
          <w:sz w:val="24"/>
          <w:szCs w:val="24"/>
        </w:rPr>
        <w:t>s</w:t>
      </w:r>
      <w:r w:rsidRPr="0007763B">
        <w:rPr>
          <w:rFonts w:ascii="Times New Roman" w:eastAsia="Times New Roman" w:hAnsi="Times New Roman" w:cs="Times New Roman"/>
          <w:sz w:val="24"/>
          <w:szCs w:val="24"/>
        </w:rPr>
        <w:t xml:space="preserve"> most likely to preserve the signal according to earlie</w:t>
      </w:r>
      <w:r>
        <w:rPr>
          <w:rFonts w:ascii="Times New Roman" w:eastAsia="Times New Roman" w:hAnsi="Times New Roman" w:cs="Times New Roman"/>
          <w:sz w:val="24"/>
          <w:szCs w:val="24"/>
        </w:rPr>
        <w:t>r results on FNR and FPR (M1, M2, M3), the TG</w:t>
      </w:r>
      <w:r w:rsidRPr="0007763B">
        <w:rPr>
          <w:rFonts w:ascii="Times New Roman" w:eastAsia="Times New Roman" w:hAnsi="Times New Roman" w:cs="Times New Roman"/>
          <w:sz w:val="24"/>
          <w:szCs w:val="24"/>
        </w:rPr>
        <w:t xml:space="preserve">I approach was still able to avoid false </w:t>
      </w:r>
      <w:r w:rsidR="004E072F">
        <w:rPr>
          <w:rFonts w:ascii="Times New Roman" w:eastAsia="Times New Roman" w:hAnsi="Times New Roman" w:cs="Times New Roman"/>
          <w:sz w:val="24"/>
          <w:szCs w:val="24"/>
        </w:rPr>
        <w:t>negatives reasonably</w:t>
      </w:r>
      <w:r w:rsidR="00464830">
        <w:rPr>
          <w:rFonts w:ascii="Times New Roman" w:eastAsia="Times New Roman" w:hAnsi="Times New Roman" w:cs="Times New Roman"/>
          <w:sz w:val="24"/>
          <w:szCs w:val="24"/>
        </w:rPr>
        <w:t xml:space="preserve"> well</w:t>
      </w:r>
      <w:r w:rsidR="004E072F">
        <w:rPr>
          <w:rFonts w:ascii="Times New Roman" w:eastAsia="Times New Roman" w:hAnsi="Times New Roman" w:cs="Times New Roman"/>
          <w:sz w:val="24"/>
          <w:szCs w:val="24"/>
        </w:rPr>
        <w:t xml:space="preserve"> (Fig. 4</w:t>
      </w:r>
      <w:r>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bu</w:t>
      </w:r>
      <w:r>
        <w:rPr>
          <w:rFonts w:ascii="Times New Roman" w:eastAsia="Times New Roman" w:hAnsi="Times New Roman" w:cs="Times New Roman"/>
          <w:sz w:val="24"/>
          <w:szCs w:val="24"/>
        </w:rPr>
        <w:t>t averag</w:t>
      </w:r>
      <w:r w:rsidR="006467E3">
        <w:rPr>
          <w:rFonts w:ascii="Times New Roman" w:eastAsia="Times New Roman" w:hAnsi="Times New Roman" w:cs="Times New Roman"/>
          <w:sz w:val="24"/>
          <w:szCs w:val="24"/>
        </w:rPr>
        <w:t>e FPR sharply increased, reaching</w:t>
      </w:r>
      <w:r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 than 10</w:t>
      </w:r>
      <w:r w:rsidRPr="0007763B">
        <w:rPr>
          <w:rFonts w:ascii="Times New Roman" w:eastAsia="Times New Roman" w:hAnsi="Times New Roman" w:cs="Times New Roman"/>
          <w:sz w:val="24"/>
          <w:szCs w:val="24"/>
        </w:rPr>
        <w:t xml:space="preserve">% of false positives after only two years (Fig. </w:t>
      </w:r>
      <w:r w:rsidR="004E072F">
        <w:rPr>
          <w:rFonts w:ascii="Times New Roman" w:eastAsia="Times New Roman" w:hAnsi="Times New Roman" w:cs="Times New Roman"/>
          <w:sz w:val="24"/>
          <w:szCs w:val="24"/>
        </w:rPr>
        <w:t>5</w:t>
      </w:r>
      <w:r w:rsidRPr="0007763B">
        <w:rPr>
          <w:rFonts w:ascii="Times New Roman" w:eastAsia="Times New Roman" w:hAnsi="Times New Roman" w:cs="Times New Roman"/>
          <w:sz w:val="24"/>
          <w:szCs w:val="24"/>
        </w:rPr>
        <w:t>)</w:t>
      </w:r>
      <w:r w:rsidR="00A736F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regardless of whether the first or second sampling is responsible for the time lag. Given the large</w:t>
      </w:r>
      <w:r w:rsidR="00D2058D">
        <w:rPr>
          <w:rFonts w:ascii="Times New Roman" w:eastAsia="Times New Roman" w:hAnsi="Times New Roman" w:cs="Times New Roman"/>
          <w:sz w:val="24"/>
          <w:szCs w:val="24"/>
        </w:rPr>
        <w:t xml:space="preserve"> variation in performance for</w:t>
      </w:r>
      <w:r>
        <w:rPr>
          <w:rFonts w:ascii="Times New Roman" w:eastAsia="Times New Roman" w:hAnsi="Times New Roman" w:cs="Times New Roman"/>
          <w:sz w:val="24"/>
          <w:szCs w:val="24"/>
        </w:rPr>
        <w:t xml:space="preserve"> each parameter </w:t>
      </w:r>
      <w:r w:rsidR="00464830">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we considered, </w:t>
      </w:r>
      <w:r w:rsidR="00464830">
        <w:rPr>
          <w:rFonts w:ascii="Times New Roman" w:eastAsia="Times New Roman" w:hAnsi="Times New Roman" w:cs="Times New Roman"/>
          <w:sz w:val="24"/>
          <w:szCs w:val="24"/>
        </w:rPr>
        <w:t xml:space="preserve">the parameter values </w:t>
      </w:r>
      <w:r>
        <w:rPr>
          <w:rFonts w:ascii="Times New Roman" w:eastAsia="Times New Roman" w:hAnsi="Times New Roman" w:cs="Times New Roman"/>
          <w:sz w:val="24"/>
          <w:szCs w:val="24"/>
        </w:rPr>
        <w:t>we chose to define different scenarios produced sufficiently complex, and useful simulation</w:t>
      </w:r>
      <w:r w:rsidR="00464830">
        <w:rPr>
          <w:rFonts w:ascii="Times New Roman" w:eastAsia="Times New Roman" w:hAnsi="Times New Roman" w:cs="Times New Roman"/>
          <w:sz w:val="24"/>
          <w:szCs w:val="24"/>
        </w:rPr>
        <w:t xml:space="preserve"> result</w:t>
      </w:r>
      <w:r>
        <w:rPr>
          <w:rFonts w:ascii="Times New Roman" w:eastAsia="Times New Roman" w:hAnsi="Times New Roman" w:cs="Times New Roman"/>
          <w:sz w:val="24"/>
          <w:szCs w:val="24"/>
        </w:rPr>
        <w:t>s.</w:t>
      </w:r>
    </w:p>
    <w:p w14:paraId="138F4ECD" w14:textId="7BCEDAD2" w:rsidR="00074D7C" w:rsidRDefault="00074D7C" w:rsidP="00A51948">
      <w:pPr>
        <w:spacing w:before="240" w:after="240" w:line="480" w:lineRule="auto"/>
        <w:rPr>
          <w:rFonts w:ascii="Times New Roman" w:eastAsia="Times New Roman" w:hAnsi="Times New Roman" w:cs="Times New Roman"/>
          <w:sz w:val="24"/>
          <w:szCs w:val="24"/>
        </w:rPr>
      </w:pPr>
    </w:p>
    <w:p w14:paraId="43930590" w14:textId="06F2F900" w:rsidR="004E13A5" w:rsidRPr="0007763B" w:rsidRDefault="001E58E9"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Control</w:t>
      </w:r>
      <w:r w:rsidR="00B441F7" w:rsidRPr="0007763B">
        <w:rPr>
          <w:rFonts w:ascii="Times New Roman" w:eastAsia="Times New Roman" w:hAnsi="Times New Roman" w:cs="Times New Roman"/>
          <w:i/>
          <w:sz w:val="24"/>
          <w:szCs w:val="24"/>
        </w:rPr>
        <w:t xml:space="preserve"> simulations</w:t>
      </w:r>
    </w:p>
    <w:p w14:paraId="6DA5C5C0" w14:textId="1DCF2D37" w:rsidR="001E58E9" w:rsidRDefault="00A30430" w:rsidP="00A51948">
      <w:pPr>
        <w:spacing w:before="240" w:after="240" w:line="480" w:lineRule="auto"/>
        <w:rPr>
          <w:rFonts w:ascii="Times New Roman" w:eastAsia="Times New Roman" w:hAnsi="Times New Roman" w:cs="Times New Roman"/>
          <w:sz w:val="24"/>
          <w:szCs w:val="24"/>
        </w:rPr>
      </w:pPr>
      <w:commentRangeStart w:id="14"/>
      <w:commentRangeStart w:id="15"/>
      <w:r w:rsidRPr="0007763B">
        <w:rPr>
          <w:rFonts w:ascii="Times New Roman" w:eastAsia="Times New Roman" w:hAnsi="Times New Roman" w:cs="Times New Roman"/>
          <w:sz w:val="24"/>
          <w:szCs w:val="24"/>
        </w:rPr>
        <w:t>E</w:t>
      </w:r>
      <w:r w:rsidR="001E58E9" w:rsidRPr="0007763B">
        <w:rPr>
          <w:rFonts w:ascii="Times New Roman" w:eastAsia="Times New Roman" w:hAnsi="Times New Roman" w:cs="Times New Roman"/>
          <w:sz w:val="24"/>
          <w:szCs w:val="24"/>
        </w:rPr>
        <w:t xml:space="preserve">xperimental FPR values </w:t>
      </w:r>
      <w:commentRangeEnd w:id="14"/>
      <w:r w:rsidR="00CE217D">
        <w:rPr>
          <w:rStyle w:val="Marquedecommentaire"/>
        </w:rPr>
        <w:commentReference w:id="14"/>
      </w:r>
      <w:commentRangeEnd w:id="15"/>
      <w:r w:rsidR="00130C89">
        <w:rPr>
          <w:rStyle w:val="Marquedecommentaire"/>
        </w:rPr>
        <w:commentReference w:id="15"/>
      </w:r>
      <w:r w:rsidR="001E58E9" w:rsidRPr="0007763B">
        <w:rPr>
          <w:rFonts w:ascii="Times New Roman" w:eastAsia="Times New Roman" w:hAnsi="Times New Roman" w:cs="Times New Roman"/>
          <w:sz w:val="24"/>
          <w:szCs w:val="24"/>
        </w:rPr>
        <w:t>consistently stay</w:t>
      </w:r>
      <w:r w:rsidR="00586186" w:rsidRPr="0007763B">
        <w:rPr>
          <w:rFonts w:ascii="Times New Roman" w:eastAsia="Times New Roman" w:hAnsi="Times New Roman" w:cs="Times New Roman"/>
          <w:sz w:val="24"/>
          <w:szCs w:val="24"/>
        </w:rPr>
        <w:t>ed</w:t>
      </w:r>
      <w:r w:rsidR="001E58E9" w:rsidRPr="0007763B">
        <w:rPr>
          <w:rFonts w:ascii="Times New Roman" w:eastAsia="Times New Roman" w:hAnsi="Times New Roman" w:cs="Times New Roman"/>
          <w:sz w:val="24"/>
          <w:szCs w:val="24"/>
        </w:rPr>
        <w:t xml:space="preserve"> below control FPR values</w:t>
      </w:r>
      <w:r w:rsidR="007947EF">
        <w:rPr>
          <w:rFonts w:ascii="Times New Roman" w:eastAsia="Times New Roman" w:hAnsi="Times New Roman" w:cs="Times New Roman"/>
          <w:sz w:val="24"/>
          <w:szCs w:val="24"/>
        </w:rPr>
        <w:t xml:space="preserve"> corresponding to their dispersal scenario</w:t>
      </w:r>
      <w:r w:rsidR="003B3FF3">
        <w:rPr>
          <w:rFonts w:ascii="Times New Roman" w:eastAsia="Times New Roman" w:hAnsi="Times New Roman" w:cs="Times New Roman"/>
          <w:sz w:val="24"/>
          <w:szCs w:val="24"/>
        </w:rPr>
        <w:t xml:space="preserve"> for low and moderate dispersal </w:t>
      </w:r>
      <w:r w:rsidR="002377D0">
        <w:rPr>
          <w:rFonts w:ascii="Times New Roman" w:eastAsia="Times New Roman" w:hAnsi="Times New Roman" w:cs="Times New Roman"/>
          <w:sz w:val="24"/>
          <w:szCs w:val="24"/>
        </w:rPr>
        <w:t>(Fig. 3)</w:t>
      </w:r>
      <w:r w:rsidR="00B9640C">
        <w:rPr>
          <w:rFonts w:ascii="Times New Roman" w:eastAsia="Times New Roman" w:hAnsi="Times New Roman" w:cs="Times New Roman"/>
          <w:sz w:val="24"/>
          <w:szCs w:val="24"/>
        </w:rPr>
        <w:t>.</w:t>
      </w:r>
      <w:r w:rsidR="002377D0">
        <w:rPr>
          <w:rFonts w:ascii="Times New Roman" w:eastAsia="Times New Roman" w:hAnsi="Times New Roman" w:cs="Times New Roman"/>
          <w:sz w:val="24"/>
          <w:szCs w:val="24"/>
        </w:rPr>
        <w:t xml:space="preserve"> </w:t>
      </w:r>
      <w:r w:rsidR="001D512F" w:rsidRPr="0007763B">
        <w:rPr>
          <w:rFonts w:ascii="Times New Roman" w:eastAsia="Times New Roman" w:hAnsi="Times New Roman" w:cs="Times New Roman"/>
          <w:sz w:val="24"/>
          <w:szCs w:val="24"/>
        </w:rPr>
        <w:t xml:space="preserve">This means that in the presence of an actual </w:t>
      </w:r>
      <w:r w:rsidR="00124A09">
        <w:rPr>
          <w:rFonts w:ascii="Times New Roman" w:eastAsia="Times New Roman" w:hAnsi="Times New Roman" w:cs="Times New Roman"/>
          <w:sz w:val="24"/>
          <w:szCs w:val="24"/>
        </w:rPr>
        <w:t xml:space="preserve">migration </w:t>
      </w:r>
      <w:r w:rsidR="001D512F" w:rsidRPr="0007763B">
        <w:rPr>
          <w:rFonts w:ascii="Times New Roman" w:eastAsia="Times New Roman" w:hAnsi="Times New Roman" w:cs="Times New Roman"/>
          <w:sz w:val="24"/>
          <w:szCs w:val="24"/>
        </w:rPr>
        <w:t xml:space="preserve">event, we were </w:t>
      </w:r>
      <w:r w:rsidR="009D06C0">
        <w:rPr>
          <w:rFonts w:ascii="Times New Roman" w:eastAsia="Times New Roman" w:hAnsi="Times New Roman" w:cs="Times New Roman"/>
          <w:sz w:val="24"/>
          <w:szCs w:val="24"/>
        </w:rPr>
        <w:t xml:space="preserve">always </w:t>
      </w:r>
      <w:r w:rsidR="001D512F" w:rsidRPr="0007763B">
        <w:rPr>
          <w:rFonts w:ascii="Times New Roman" w:eastAsia="Times New Roman" w:hAnsi="Times New Roman" w:cs="Times New Roman"/>
          <w:sz w:val="24"/>
          <w:szCs w:val="24"/>
        </w:rPr>
        <w:t xml:space="preserve">less likely to </w:t>
      </w:r>
      <w:r w:rsidR="00124A09">
        <w:rPr>
          <w:rFonts w:ascii="Times New Roman" w:eastAsia="Times New Roman" w:hAnsi="Times New Roman" w:cs="Times New Roman"/>
          <w:sz w:val="24"/>
          <w:szCs w:val="24"/>
        </w:rPr>
        <w:t>incorrectly</w:t>
      </w:r>
      <w:r w:rsidR="00124A09" w:rsidRPr="0007763B">
        <w:rPr>
          <w:rFonts w:ascii="Times New Roman" w:eastAsia="Times New Roman" w:hAnsi="Times New Roman" w:cs="Times New Roman"/>
          <w:sz w:val="24"/>
          <w:szCs w:val="24"/>
        </w:rPr>
        <w:t xml:space="preserve"> </w:t>
      </w:r>
      <w:r w:rsidR="00384DF0">
        <w:rPr>
          <w:rFonts w:ascii="Times New Roman" w:eastAsia="Times New Roman" w:hAnsi="Times New Roman" w:cs="Times New Roman"/>
          <w:sz w:val="24"/>
          <w:szCs w:val="24"/>
        </w:rPr>
        <w:t xml:space="preserve">identify </w:t>
      </w:r>
      <w:r w:rsidR="001D512F" w:rsidRPr="0007763B">
        <w:rPr>
          <w:rFonts w:ascii="Times New Roman" w:eastAsia="Times New Roman" w:hAnsi="Times New Roman" w:cs="Times New Roman"/>
          <w:sz w:val="24"/>
          <w:szCs w:val="24"/>
        </w:rPr>
        <w:t>a population as having been affected</w:t>
      </w:r>
      <w:r w:rsidR="000B306E">
        <w:rPr>
          <w:rFonts w:ascii="Times New Roman" w:eastAsia="Times New Roman" w:hAnsi="Times New Roman" w:cs="Times New Roman"/>
          <w:sz w:val="24"/>
          <w:szCs w:val="24"/>
        </w:rPr>
        <w:t xml:space="preserve"> than without such an event</w:t>
      </w:r>
      <w:r w:rsidR="001D512F" w:rsidRPr="0007763B">
        <w:rPr>
          <w:rFonts w:ascii="Times New Roman" w:eastAsia="Times New Roman" w:hAnsi="Times New Roman" w:cs="Times New Roman"/>
          <w:sz w:val="24"/>
          <w:szCs w:val="24"/>
        </w:rPr>
        <w:t xml:space="preserve">. </w:t>
      </w:r>
      <w:r w:rsidR="003B3FF3">
        <w:rPr>
          <w:rFonts w:ascii="Times New Roman" w:eastAsia="Times New Roman" w:hAnsi="Times New Roman" w:cs="Times New Roman"/>
          <w:sz w:val="24"/>
          <w:szCs w:val="24"/>
        </w:rPr>
        <w:t>For high dispersal, control FPR values were very low and similar to experimental values</w:t>
      </w:r>
      <w:r w:rsidR="005015CA">
        <w:rPr>
          <w:rFonts w:ascii="Times New Roman" w:eastAsia="Times New Roman" w:hAnsi="Times New Roman" w:cs="Times New Roman"/>
          <w:sz w:val="24"/>
          <w:szCs w:val="24"/>
        </w:rPr>
        <w:t xml:space="preserve"> (Fig. 3)</w:t>
      </w:r>
      <w:r w:rsidR="003B3FF3">
        <w:rPr>
          <w:rFonts w:ascii="Times New Roman" w:eastAsia="Times New Roman" w:hAnsi="Times New Roman" w:cs="Times New Roman"/>
          <w:sz w:val="24"/>
          <w:szCs w:val="24"/>
        </w:rPr>
        <w:t xml:space="preserve">. </w:t>
      </w:r>
      <w:r w:rsidR="000B306E">
        <w:rPr>
          <w:rFonts w:ascii="Times New Roman" w:eastAsia="Times New Roman" w:hAnsi="Times New Roman" w:cs="Times New Roman"/>
          <w:sz w:val="24"/>
          <w:szCs w:val="24"/>
        </w:rPr>
        <w:t>Also</w:t>
      </w:r>
      <w:r w:rsidR="00130BC1" w:rsidRPr="0007763B">
        <w:rPr>
          <w:rFonts w:ascii="Times New Roman" w:eastAsia="Times New Roman" w:hAnsi="Times New Roman" w:cs="Times New Roman"/>
          <w:sz w:val="24"/>
          <w:szCs w:val="24"/>
        </w:rPr>
        <w:t xml:space="preserve">, </w:t>
      </w:r>
      <w:r w:rsidR="003B3FF3">
        <w:rPr>
          <w:rFonts w:ascii="Times New Roman" w:eastAsia="Times New Roman" w:hAnsi="Times New Roman" w:cs="Times New Roman"/>
          <w:sz w:val="24"/>
          <w:szCs w:val="24"/>
        </w:rPr>
        <w:t xml:space="preserve">low dispersal </w:t>
      </w:r>
      <w:r w:rsidR="00130BC1" w:rsidRPr="0007763B">
        <w:rPr>
          <w:rFonts w:ascii="Times New Roman" w:eastAsia="Times New Roman" w:hAnsi="Times New Roman" w:cs="Times New Roman"/>
          <w:sz w:val="24"/>
          <w:szCs w:val="24"/>
        </w:rPr>
        <w:t>control FPR</w:t>
      </w:r>
      <w:r w:rsidR="002377D0">
        <w:rPr>
          <w:rFonts w:ascii="Times New Roman" w:eastAsia="Times New Roman" w:hAnsi="Times New Roman" w:cs="Times New Roman"/>
          <w:sz w:val="24"/>
          <w:szCs w:val="24"/>
        </w:rPr>
        <w:t xml:space="preserve"> values </w:t>
      </w:r>
      <w:r w:rsidR="00702DAA">
        <w:rPr>
          <w:rFonts w:ascii="Times New Roman" w:eastAsia="Times New Roman" w:hAnsi="Times New Roman" w:cs="Times New Roman"/>
          <w:sz w:val="24"/>
          <w:szCs w:val="24"/>
        </w:rPr>
        <w:t xml:space="preserve">were approximately </w:t>
      </w:r>
      <w:r w:rsidR="002377D0">
        <w:rPr>
          <w:rFonts w:ascii="Times New Roman" w:eastAsia="Times New Roman" w:hAnsi="Times New Roman" w:cs="Times New Roman"/>
          <w:sz w:val="24"/>
          <w:szCs w:val="24"/>
        </w:rPr>
        <w:t>twice as high as the maximum experimental FPR values</w:t>
      </w:r>
      <w:r w:rsidR="00FD22B7">
        <w:rPr>
          <w:rFonts w:ascii="Times New Roman" w:eastAsia="Times New Roman" w:hAnsi="Times New Roman" w:cs="Times New Roman"/>
          <w:sz w:val="24"/>
          <w:szCs w:val="24"/>
        </w:rPr>
        <w:t xml:space="preserve"> (L1). This means that even for the worst scenario, TGI was </w:t>
      </w:r>
      <w:r w:rsidR="007A0974">
        <w:rPr>
          <w:rFonts w:ascii="Times New Roman" w:eastAsia="Times New Roman" w:hAnsi="Times New Roman" w:cs="Times New Roman"/>
          <w:sz w:val="24"/>
          <w:szCs w:val="24"/>
        </w:rPr>
        <w:t>much more</w:t>
      </w:r>
      <w:r w:rsidR="00FD22B7">
        <w:rPr>
          <w:rFonts w:ascii="Times New Roman" w:eastAsia="Times New Roman" w:hAnsi="Times New Roman" w:cs="Times New Roman"/>
          <w:sz w:val="24"/>
          <w:szCs w:val="24"/>
        </w:rPr>
        <w:t xml:space="preserve"> effective at avoiding false positives, in the presence of an event, </w:t>
      </w:r>
      <w:r w:rsidR="004F7DFD">
        <w:rPr>
          <w:rFonts w:ascii="Times New Roman" w:eastAsia="Times New Roman" w:hAnsi="Times New Roman" w:cs="Times New Roman"/>
          <w:sz w:val="24"/>
          <w:szCs w:val="24"/>
        </w:rPr>
        <w:t>than</w:t>
      </w:r>
      <w:r w:rsidR="00FD22B7">
        <w:rPr>
          <w:rFonts w:ascii="Times New Roman" w:eastAsia="Times New Roman" w:hAnsi="Times New Roman" w:cs="Times New Roman"/>
          <w:sz w:val="24"/>
          <w:szCs w:val="24"/>
        </w:rPr>
        <w:t xml:space="preserve"> in its absence</w:t>
      </w:r>
      <w:r w:rsidR="004F7DFD">
        <w:rPr>
          <w:rFonts w:ascii="Times New Roman" w:eastAsia="Times New Roman" w:hAnsi="Times New Roman" w:cs="Times New Roman"/>
          <w:sz w:val="24"/>
          <w:szCs w:val="24"/>
        </w:rPr>
        <w:t xml:space="preserve"> (as shown in the control simulations)</w:t>
      </w:r>
      <w:r w:rsidR="00FD22B7">
        <w:rPr>
          <w:rFonts w:ascii="Times New Roman" w:eastAsia="Times New Roman" w:hAnsi="Times New Roman" w:cs="Times New Roman"/>
          <w:sz w:val="24"/>
          <w:szCs w:val="24"/>
        </w:rPr>
        <w:t>.</w:t>
      </w:r>
    </w:p>
    <w:p w14:paraId="3006631C" w14:textId="754C8642" w:rsidR="00892A3A" w:rsidRDefault="00892A3A" w:rsidP="00A51948">
      <w:pPr>
        <w:spacing w:before="240" w:after="240" w:line="480" w:lineRule="auto"/>
        <w:rPr>
          <w:rFonts w:ascii="Times New Roman" w:eastAsia="Times New Roman" w:hAnsi="Times New Roman" w:cs="Times New Roman"/>
          <w:sz w:val="24"/>
          <w:szCs w:val="24"/>
        </w:rPr>
      </w:pPr>
    </w:p>
    <w:p w14:paraId="5A20F6AB" w14:textId="6700C028" w:rsidR="00CC5037" w:rsidRDefault="00CC5037" w:rsidP="00CC5037">
      <w:pPr>
        <w:spacing w:before="240" w:after="240" w:line="480" w:lineRule="auto"/>
        <w:rPr>
          <w:rFonts w:ascii="Times New Roman" w:eastAsia="Times New Roman" w:hAnsi="Times New Roman" w:cs="Times New Roman"/>
          <w:i/>
          <w:sz w:val="24"/>
          <w:szCs w:val="24"/>
          <w:lang w:val="en-GB"/>
        </w:rPr>
      </w:pPr>
      <w:r>
        <w:rPr>
          <w:rFonts w:ascii="Times New Roman" w:eastAsia="Times New Roman" w:hAnsi="Times New Roman" w:cs="Times New Roman"/>
          <w:i/>
          <w:sz w:val="24"/>
          <w:szCs w:val="24"/>
          <w:lang w:val="en-GB"/>
        </w:rPr>
        <w:t>Application example</w:t>
      </w:r>
    </w:p>
    <w:p w14:paraId="22D8B751" w14:textId="57549388" w:rsidR="00115765" w:rsidRPr="007C09B8" w:rsidRDefault="007C09B8" w:rsidP="00CC5037">
      <w:pPr>
        <w:spacing w:before="240"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TGI results show that the Elk River population</w:t>
      </w:r>
      <w:r w:rsidR="0013029C">
        <w:rPr>
          <w:rFonts w:ascii="Times New Roman" w:eastAsia="Times New Roman" w:hAnsi="Times New Roman" w:cs="Times New Roman"/>
          <w:sz w:val="24"/>
          <w:szCs w:val="24"/>
          <w:lang w:val="en-GB"/>
        </w:rPr>
        <w:t xml:space="preserve"> </w:t>
      </w:r>
      <w:r w:rsidR="0013029C">
        <w:rPr>
          <w:rFonts w:ascii="Times New Roman" w:eastAsia="Times New Roman" w:hAnsi="Times New Roman" w:cs="Times New Roman"/>
          <w:sz w:val="24"/>
          <w:szCs w:val="24"/>
          <w:lang w:val="en-GB"/>
        </w:rPr>
        <w:fldChar w:fldCharType="begin" w:fldLock="1"/>
      </w:r>
      <w:r w:rsidR="0013029C">
        <w:rPr>
          <w:rFonts w:ascii="Times New Roman" w:eastAsia="Times New Roman" w:hAnsi="Times New Roman" w:cs="Times New Roman"/>
          <w:sz w:val="24"/>
          <w:szCs w:val="24"/>
          <w:lang w:val="en-GB"/>
        </w:rPr>
        <w:instrText>ADDIN CSL_CITATION {"citationItems":[{"id":"ITEM-1","itemData":{"DOI":"10.1111/mec.13424","ISSN":"1365294X","abstract":"Extinction and colonization dynamics are critical to understanding the evolution and conservation of metapopulations. However, traditional field studies of extinction-colonization are potentially fraught with detection bias and have rarely been validated. Here, we provide a comparison of molecular and field-based approaches for assessment of the extinction-colonization dynamics of tidewater goby (Eucyclogobius newberryi) in northern California. Our analysis of temporal genetic variation across 14 northern California tidewater goby populations failed to recover genetic change expected with extinction-colonization cycles. Similarly, analysis of site occupancy data from field studies (94 sites) indicated that extinction and colonization are very infrequent for our study populations. Comparison of the approaches indicated field data were subject to imperfect detection, and falsely implied extinction-colonization cycles in several instances. For northern California populations of tidewater goby, we interpret the strong genetic differentiation between populations and high degree of within-site temporal stability as consistent with a model of drift in the absence of migration, at least over the past 20-30 years. Our findings show that tidewater goby exhibit different population structures across their geographic range (extinction-colonization dynamics in the south vs. drift in isolation in the north). For northern populations, natural dispersal is too infrequent to be considered a viable approach for recolonizing extirpated populations, suggesting that species recovery will likely depend on artificial translocation in this region. More broadly, this work illustrates that temporal genetic analysis can be used in combination with field data to strengthen inference of extinction-colonization dynamics or as a stand-alone tool when field data are lacking.","author":[{"dropping-particle":"","family":"Kinziger","given":"Andrew P.","non-dropping-particle":"","parse-names":false,"suffix":""},{"dropping-particle":"","family":"Hellmair","given":"Michael","non-dropping-particle":"","parse-names":false,"suffix":""},{"dropping-particle":"","family":"McCraney","given":"W. Tyler","non-dropping-particle":"","parse-names":false,"suffix":""},{"dropping-particle":"","family":"Jacobs","given":"David K.","non-dropping-particle":"","parse-names":false,"suffix":""},{"dropping-particle":"","family":"Goldsmith","given":"Greg","non-dropping-particle":"","parse-names":false,"suffix":""}],"container-title":"Molecular Ecology","id":"ITEM-1","issue":"22","issued":{"date-parts":[["2015"]]},"page":"5544-5560","title":"Temporal genetic analysis of the endangered tidewater goby: Extinction-colonization dynamics or drift in isolation?","type":"article-journal","volume":"24"},"uris":["http://www.mendeley.com/documents/?uuid=94170e91-385b-4397-a362-e735e6da69fe"]}],"mendeley":{"formattedCitation":"(Kinziger et al., 2015)","plainTextFormattedCitation":"(Kinziger et al., 2015)","previouslyFormattedCitation":"(Kinziger et al., 2015)"},"properties":{"noteIndex":0},"schema":"https://github.com/citation-style-language/schema/raw/master/csl-citation.json"}</w:instrText>
      </w:r>
      <w:r w:rsidR="0013029C">
        <w:rPr>
          <w:rFonts w:ascii="Times New Roman" w:eastAsia="Times New Roman" w:hAnsi="Times New Roman" w:cs="Times New Roman"/>
          <w:sz w:val="24"/>
          <w:szCs w:val="24"/>
          <w:lang w:val="en-GB"/>
        </w:rPr>
        <w:fldChar w:fldCharType="separate"/>
      </w:r>
      <w:r w:rsidR="0013029C" w:rsidRPr="0013029C">
        <w:rPr>
          <w:rFonts w:ascii="Times New Roman" w:eastAsia="Times New Roman" w:hAnsi="Times New Roman" w:cs="Times New Roman"/>
          <w:noProof/>
          <w:sz w:val="24"/>
          <w:szCs w:val="24"/>
          <w:lang w:val="en-GB"/>
        </w:rPr>
        <w:t>(Kinziger et al., 2015)</w:t>
      </w:r>
      <w:r w:rsidR="0013029C">
        <w:rPr>
          <w:rFonts w:ascii="Times New Roman" w:eastAsia="Times New Roman" w:hAnsi="Times New Roman" w:cs="Times New Roman"/>
          <w:sz w:val="24"/>
          <w:szCs w:val="24"/>
          <w:lang w:val="en-GB"/>
        </w:rPr>
        <w:fldChar w:fldCharType="end"/>
      </w:r>
      <w:r>
        <w:rPr>
          <w:rFonts w:ascii="Times New Roman" w:eastAsia="Times New Roman" w:hAnsi="Times New Roman" w:cs="Times New Roman"/>
          <w:sz w:val="24"/>
          <w:szCs w:val="24"/>
          <w:lang w:val="en-GB"/>
        </w:rPr>
        <w:t xml:space="preserve"> has significantly changed relative to the other populations sampled in the study area (p.value = 0.00</w:t>
      </w:r>
      <w:r w:rsidR="000A6983">
        <w:rPr>
          <w:rFonts w:ascii="Times New Roman" w:eastAsia="Times New Roman" w:hAnsi="Times New Roman" w:cs="Times New Roman"/>
          <w:sz w:val="24"/>
          <w:szCs w:val="24"/>
          <w:lang w:val="en-GB"/>
        </w:rPr>
        <w:t>05</w:t>
      </w:r>
      <w:r>
        <w:rPr>
          <w:rFonts w:ascii="Times New Roman" w:eastAsia="Times New Roman" w:hAnsi="Times New Roman" w:cs="Times New Roman"/>
          <w:sz w:val="24"/>
          <w:szCs w:val="24"/>
          <w:lang w:val="en-GB"/>
        </w:rPr>
        <w:t>)</w:t>
      </w:r>
      <w:r w:rsidR="000A6983">
        <w:rPr>
          <w:rFonts w:ascii="Times New Roman" w:eastAsia="Times New Roman" w:hAnsi="Times New Roman" w:cs="Times New Roman"/>
          <w:sz w:val="24"/>
          <w:szCs w:val="24"/>
          <w:lang w:val="en-GB"/>
        </w:rPr>
        <w:t>, even after using strict adjustements (Holm-Bonferroni; p.value = 0.004)</w:t>
      </w:r>
      <w:r>
        <w:rPr>
          <w:rFonts w:ascii="Times New Roman" w:eastAsia="Times New Roman" w:hAnsi="Times New Roman" w:cs="Times New Roman"/>
          <w:sz w:val="24"/>
          <w:szCs w:val="24"/>
          <w:lang w:val="en-GB"/>
        </w:rPr>
        <w:t>.</w:t>
      </w:r>
      <w:r w:rsidR="0013029C">
        <w:rPr>
          <w:rFonts w:ascii="Times New Roman" w:eastAsia="Times New Roman" w:hAnsi="Times New Roman" w:cs="Times New Roman"/>
          <w:sz w:val="24"/>
          <w:szCs w:val="24"/>
          <w:lang w:val="en-GB"/>
        </w:rPr>
        <w:t xml:space="preserve"> </w:t>
      </w:r>
      <w:r w:rsidR="003E16F2">
        <w:rPr>
          <w:rFonts w:ascii="Times New Roman" w:eastAsia="Times New Roman" w:hAnsi="Times New Roman" w:cs="Times New Roman"/>
          <w:sz w:val="24"/>
          <w:szCs w:val="24"/>
          <w:lang w:val="en-GB"/>
        </w:rPr>
        <w:t xml:space="preserve">The results describe a loss of genetic diversity in that population between 2006 and 2011. </w:t>
      </w:r>
      <w:r w:rsidR="0013029C">
        <w:rPr>
          <w:rFonts w:ascii="Times New Roman" w:eastAsia="Times New Roman" w:hAnsi="Times New Roman" w:cs="Times New Roman"/>
          <w:sz w:val="24"/>
          <w:szCs w:val="24"/>
          <w:lang w:val="en-GB"/>
        </w:rPr>
        <w:t xml:space="preserve">The Elk River population was the population where unexpected temporal genetic change was suggested to have taken place </w:t>
      </w:r>
      <w:r w:rsidR="0013029C">
        <w:rPr>
          <w:rFonts w:ascii="Times New Roman" w:eastAsia="Times New Roman" w:hAnsi="Times New Roman" w:cs="Times New Roman"/>
          <w:sz w:val="24"/>
          <w:szCs w:val="24"/>
          <w:lang w:val="en-GB"/>
        </w:rPr>
        <w:fldChar w:fldCharType="begin" w:fldLock="1"/>
      </w:r>
      <w:r w:rsidR="0013029C">
        <w:rPr>
          <w:rFonts w:ascii="Times New Roman" w:eastAsia="Times New Roman" w:hAnsi="Times New Roman" w:cs="Times New Roman"/>
          <w:sz w:val="24"/>
          <w:szCs w:val="24"/>
          <w:lang w:val="en-GB"/>
        </w:rPr>
        <w:instrText>ADDIN CSL_CITATION {"citationItems":[{"id":"ITEM-1","itemData":{"DOI":"10.1111/mec.13424","ISSN":"1365294X","abstract":"Extinction and colonization dynamics are critical to understanding the evolution and conservation of metapopulations. However, traditional field studies of extinction-colonization are potentially fraught with detection bias and have rarely been validated. Here, we provide a comparison of molecular and field-based approaches for assessment of the extinction-colonization dynamics of tidewater goby (Eucyclogobius newberryi) in northern California. Our analysis of temporal genetic variation across 14 northern California tidewater goby populations failed to recover genetic change expected with extinction-colonization cycles. Similarly, analysis of site occupancy data from field studies (94 sites) indicated that extinction and colonization are very infrequent for our study populations. Comparison of the approaches indicated field data were subject to imperfect detection, and falsely implied extinction-colonization cycles in several instances. For northern California populations of tidewater goby, we interpret the strong genetic differentiation between populations and high degree of within-site temporal stability as consistent with a model of drift in the absence of migration, at least over the past 20-30 years. Our findings show that tidewater goby exhibit different population structures across their geographic range (extinction-colonization dynamics in the south vs. drift in isolation in the north). For northern populations, natural dispersal is too infrequent to be considered a viable approach for recolonizing extirpated populations, suggesting that species recovery will likely depend on artificial translocation in this region. More broadly, this work illustrates that temporal genetic analysis can be used in combination with field data to strengthen inference of extinction-colonization dynamics or as a stand-alone tool when field data are lacking.","author":[{"dropping-particle":"","family":"Kinziger","given":"Andrew P.","non-dropping-particle":"","parse-names":false,"suffix":""},{"dropping-particle":"","family":"Hellmair","given":"Michael","non-dropping-particle":"","parse-names":false,"suffix":""},{"dropping-particle":"","family":"McCraney","given":"W. Tyler","non-dropping-particle":"","parse-names":false,"suffix":""},{"dropping-particle":"","family":"Jacobs","given":"David K.","non-dropping-particle":"","parse-names":false,"suffix":""},{"dropping-particle":"","family":"Goldsmith","given":"Greg","non-dropping-particle":"","parse-names":false,"suffix":""}],"container-title":"Molecular Ecology","id":"ITEM-1","issue":"22","issued":{"date-parts":[["2015"]]},"page":"5544-5560","title":"Temporal genetic analysis of the endangered tidewater goby: Extinction-colonization dynamics or drift in isolation?","type":"article-journal","volume":"24"},"uris":["http://www.mendeley.com/documents/?uuid=94170e91-385b-4397-a362-e735e6da69fe"]}],"mendeley":{"formattedCitation":"(Kinziger et al., 2015)","plainTextFormattedCitation":"(Kinziger et al., 2015)"},"properties":{"noteIndex":0},"schema":"https://github.com/citation-style-language/schema/raw/master/csl-citation.json"}</w:instrText>
      </w:r>
      <w:r w:rsidR="0013029C">
        <w:rPr>
          <w:rFonts w:ascii="Times New Roman" w:eastAsia="Times New Roman" w:hAnsi="Times New Roman" w:cs="Times New Roman"/>
          <w:sz w:val="24"/>
          <w:szCs w:val="24"/>
          <w:lang w:val="en-GB"/>
        </w:rPr>
        <w:fldChar w:fldCharType="separate"/>
      </w:r>
      <w:r w:rsidR="0013029C" w:rsidRPr="0013029C">
        <w:rPr>
          <w:rFonts w:ascii="Times New Roman" w:eastAsia="Times New Roman" w:hAnsi="Times New Roman" w:cs="Times New Roman"/>
          <w:noProof/>
          <w:sz w:val="24"/>
          <w:szCs w:val="24"/>
          <w:lang w:val="en-GB"/>
        </w:rPr>
        <w:t>(Kinziger et al., 2015)</w:t>
      </w:r>
      <w:r w:rsidR="0013029C">
        <w:rPr>
          <w:rFonts w:ascii="Times New Roman" w:eastAsia="Times New Roman" w:hAnsi="Times New Roman" w:cs="Times New Roman"/>
          <w:sz w:val="24"/>
          <w:szCs w:val="24"/>
          <w:lang w:val="en-GB"/>
        </w:rPr>
        <w:fldChar w:fldCharType="end"/>
      </w:r>
      <w:r w:rsidR="00B972ED">
        <w:rPr>
          <w:rFonts w:ascii="Times New Roman" w:eastAsia="Times New Roman" w:hAnsi="Times New Roman" w:cs="Times New Roman"/>
          <w:sz w:val="24"/>
          <w:szCs w:val="24"/>
          <w:lang w:val="en-GB"/>
        </w:rPr>
        <w:t xml:space="preserve">, </w:t>
      </w:r>
      <w:r w:rsidR="008257A1">
        <w:rPr>
          <w:rFonts w:ascii="Times New Roman" w:eastAsia="Times New Roman" w:hAnsi="Times New Roman" w:cs="Times New Roman"/>
          <w:sz w:val="24"/>
          <w:szCs w:val="24"/>
          <w:lang w:val="en-GB"/>
        </w:rPr>
        <w:t>so our results support the original study</w:t>
      </w:r>
      <w:r w:rsidR="000E54F4">
        <w:rPr>
          <w:rFonts w:ascii="Times New Roman" w:eastAsia="Times New Roman" w:hAnsi="Times New Roman" w:cs="Times New Roman"/>
          <w:sz w:val="24"/>
          <w:szCs w:val="24"/>
          <w:lang w:val="en-GB"/>
        </w:rPr>
        <w:t xml:space="preserve"> and provided a</w:t>
      </w:r>
      <w:r w:rsidR="0031329F">
        <w:rPr>
          <w:rFonts w:ascii="Times New Roman" w:eastAsia="Times New Roman" w:hAnsi="Times New Roman" w:cs="Times New Roman"/>
          <w:sz w:val="24"/>
          <w:szCs w:val="24"/>
          <w:lang w:val="en-GB"/>
        </w:rPr>
        <w:t xml:space="preserve"> more</w:t>
      </w:r>
      <w:r w:rsidR="000E54F4">
        <w:rPr>
          <w:rFonts w:ascii="Times New Roman" w:eastAsia="Times New Roman" w:hAnsi="Times New Roman" w:cs="Times New Roman"/>
          <w:sz w:val="24"/>
          <w:szCs w:val="24"/>
          <w:lang w:val="en-GB"/>
        </w:rPr>
        <w:t xml:space="preserve"> direct hypothesis test</w:t>
      </w:r>
      <w:r w:rsidR="008257A1">
        <w:rPr>
          <w:rFonts w:ascii="Times New Roman" w:eastAsia="Times New Roman" w:hAnsi="Times New Roman" w:cs="Times New Roman"/>
          <w:sz w:val="24"/>
          <w:szCs w:val="24"/>
          <w:lang w:val="en-GB"/>
        </w:rPr>
        <w:t>.</w:t>
      </w:r>
    </w:p>
    <w:p w14:paraId="47F6E302" w14:textId="656F95FF" w:rsidR="00716E49" w:rsidRPr="0007763B" w:rsidRDefault="00716E49" w:rsidP="00A51948">
      <w:pPr>
        <w:spacing w:before="240" w:after="240" w:line="480" w:lineRule="auto"/>
        <w:rPr>
          <w:rFonts w:ascii="Times New Roman" w:eastAsia="Times New Roman" w:hAnsi="Times New Roman" w:cs="Times New Roman"/>
          <w:sz w:val="24"/>
          <w:szCs w:val="24"/>
        </w:rPr>
      </w:pPr>
    </w:p>
    <w:p w14:paraId="0EE93A26" w14:textId="77777777" w:rsidR="00635AF6" w:rsidRDefault="00635AF6" w:rsidP="00FF2602">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7856901C" w14:textId="54C6C6F3" w:rsidR="004B7793" w:rsidRPr="00E91D97" w:rsidRDefault="00E91D97"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investigated how dispersal, the spatial extent of a demographic event</w:t>
      </w:r>
      <w:r w:rsidR="0026637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timing of sampling affects our ability to identify populations </w:t>
      </w:r>
      <w:r w:rsidR="009E00FB">
        <w:rPr>
          <w:rFonts w:ascii="Times New Roman" w:eastAsia="Times New Roman" w:hAnsi="Times New Roman" w:cs="Times New Roman"/>
          <w:sz w:val="24"/>
          <w:szCs w:val="24"/>
        </w:rPr>
        <w:t>having undergone significant changes in genetic diversity. Using</w:t>
      </w:r>
      <w:r>
        <w:rPr>
          <w:rFonts w:ascii="Times New Roman" w:eastAsia="Times New Roman" w:hAnsi="Times New Roman" w:cs="Times New Roman"/>
          <w:sz w:val="24"/>
          <w:szCs w:val="24"/>
        </w:rPr>
        <w:t xml:space="preserve"> </w:t>
      </w:r>
      <w:r w:rsidR="00213093">
        <w:rPr>
          <w:rFonts w:ascii="Times New Roman" w:eastAsia="Times New Roman" w:hAnsi="Times New Roman" w:cs="Times New Roman"/>
          <w:sz w:val="24"/>
          <w:szCs w:val="24"/>
        </w:rPr>
        <w:t>a new</w:t>
      </w:r>
      <w:r>
        <w:rPr>
          <w:rFonts w:ascii="Times New Roman" w:eastAsia="Times New Roman" w:hAnsi="Times New Roman" w:cs="Times New Roman"/>
          <w:sz w:val="24"/>
          <w:szCs w:val="24"/>
        </w:rPr>
        <w:t xml:space="preserve"> </w:t>
      </w:r>
      <w:r w:rsidR="00213093">
        <w:rPr>
          <w:rFonts w:ascii="Times New Roman" w:eastAsia="Times New Roman" w:hAnsi="Times New Roman" w:cs="Times New Roman"/>
          <w:sz w:val="24"/>
          <w:szCs w:val="24"/>
        </w:rPr>
        <w:t xml:space="preserve">permutation-based testing procedure, TGI, we </w:t>
      </w:r>
      <w:r w:rsidR="00C47756">
        <w:rPr>
          <w:rFonts w:ascii="Times New Roman" w:eastAsia="Times New Roman" w:hAnsi="Times New Roman" w:cs="Times New Roman"/>
          <w:sz w:val="24"/>
          <w:szCs w:val="24"/>
        </w:rPr>
        <w:t xml:space="preserve">showed </w:t>
      </w:r>
      <w:r w:rsidR="009E00FB">
        <w:rPr>
          <w:rFonts w:ascii="Times New Roman" w:eastAsia="Times New Roman" w:hAnsi="Times New Roman" w:cs="Times New Roman"/>
          <w:sz w:val="24"/>
          <w:szCs w:val="24"/>
        </w:rPr>
        <w:t xml:space="preserve">that </w:t>
      </w:r>
      <w:r w:rsidR="007E7573">
        <w:rPr>
          <w:rFonts w:ascii="Times New Roman" w:eastAsia="Times New Roman" w:hAnsi="Times New Roman" w:cs="Times New Roman"/>
          <w:sz w:val="24"/>
          <w:szCs w:val="24"/>
        </w:rPr>
        <w:t>useful information about temporal change</w:t>
      </w:r>
      <w:r w:rsidR="00C47756">
        <w:rPr>
          <w:rFonts w:ascii="Times New Roman" w:eastAsia="Times New Roman" w:hAnsi="Times New Roman" w:cs="Times New Roman"/>
          <w:sz w:val="24"/>
          <w:szCs w:val="24"/>
        </w:rPr>
        <w:t>s in the genetic structure of populations</w:t>
      </w:r>
      <w:r w:rsidR="007E7573">
        <w:rPr>
          <w:rFonts w:ascii="Times New Roman" w:eastAsia="Times New Roman" w:hAnsi="Times New Roman" w:cs="Times New Roman"/>
          <w:sz w:val="24"/>
          <w:szCs w:val="24"/>
        </w:rPr>
        <w:t xml:space="preserve"> can be </w:t>
      </w:r>
      <w:r w:rsidR="007C51E0">
        <w:rPr>
          <w:rFonts w:ascii="Times New Roman" w:eastAsia="Times New Roman" w:hAnsi="Times New Roman" w:cs="Times New Roman"/>
          <w:sz w:val="24"/>
          <w:szCs w:val="24"/>
        </w:rPr>
        <w:t>obtain</w:t>
      </w:r>
      <w:r w:rsidR="007E757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9E00FB">
        <w:rPr>
          <w:rFonts w:ascii="Times New Roman" w:eastAsia="Times New Roman" w:hAnsi="Times New Roman" w:cs="Times New Roman"/>
          <w:sz w:val="24"/>
          <w:szCs w:val="24"/>
        </w:rPr>
        <w:t xml:space="preserve">Performance of </w:t>
      </w:r>
      <w:r w:rsidR="00C47756">
        <w:rPr>
          <w:rFonts w:ascii="Times New Roman" w:eastAsia="Times New Roman" w:hAnsi="Times New Roman" w:cs="Times New Roman"/>
          <w:sz w:val="24"/>
          <w:szCs w:val="24"/>
        </w:rPr>
        <w:t>the new procedure</w:t>
      </w:r>
      <w:r w:rsidR="009E00FB">
        <w:rPr>
          <w:rFonts w:ascii="Times New Roman" w:eastAsia="Times New Roman" w:hAnsi="Times New Roman" w:cs="Times New Roman"/>
          <w:sz w:val="24"/>
          <w:szCs w:val="24"/>
        </w:rPr>
        <w:t xml:space="preserve"> was evaluated using data generated using a </w:t>
      </w:r>
      <w:r w:rsidRPr="00E91D97">
        <w:rPr>
          <w:rFonts w:ascii="Times New Roman" w:eastAsia="Times New Roman" w:hAnsi="Times New Roman" w:cs="Times New Roman"/>
          <w:sz w:val="24"/>
          <w:szCs w:val="24"/>
        </w:rPr>
        <w:t xml:space="preserve">spatially-explicit gene flow simulation software </w:t>
      </w:r>
      <w:r w:rsidR="003F6100">
        <w:rPr>
          <w:rFonts w:ascii="Times New Roman" w:eastAsia="Times New Roman" w:hAnsi="Times New Roman" w:cs="Times New Roman"/>
          <w:sz w:val="24"/>
          <w:szCs w:val="24"/>
        </w:rPr>
        <w:fldChar w:fldCharType="begin" w:fldLock="1"/>
      </w:r>
      <w:r w:rsidR="008F2088">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3F6100">
        <w:rPr>
          <w:rFonts w:ascii="Times New Roman" w:eastAsia="Times New Roman" w:hAnsi="Times New Roman" w:cs="Times New Roman"/>
          <w:sz w:val="24"/>
          <w:szCs w:val="24"/>
        </w:rPr>
        <w:fldChar w:fldCharType="separate"/>
      </w:r>
      <w:r w:rsidR="003F6100" w:rsidRPr="003F6100">
        <w:rPr>
          <w:rFonts w:ascii="Times New Roman" w:eastAsia="Times New Roman" w:hAnsi="Times New Roman" w:cs="Times New Roman"/>
          <w:noProof/>
          <w:sz w:val="24"/>
          <w:szCs w:val="24"/>
        </w:rPr>
        <w:t>(Landguth, Bearlin, et al., 2017)</w:t>
      </w:r>
      <w:r w:rsidR="003F6100">
        <w:rPr>
          <w:rFonts w:ascii="Times New Roman" w:eastAsia="Times New Roman" w:hAnsi="Times New Roman" w:cs="Times New Roman"/>
          <w:sz w:val="24"/>
          <w:szCs w:val="24"/>
        </w:rPr>
        <w:fldChar w:fldCharType="end"/>
      </w:r>
      <w:r w:rsidR="009E00FB">
        <w:rPr>
          <w:rFonts w:ascii="Times New Roman" w:eastAsia="Times New Roman" w:hAnsi="Times New Roman" w:cs="Times New Roman"/>
          <w:sz w:val="24"/>
          <w:szCs w:val="24"/>
        </w:rPr>
        <w:t xml:space="preserve">. Using this model, we explored </w:t>
      </w:r>
      <w:r w:rsidR="00B258FF">
        <w:rPr>
          <w:rFonts w:ascii="Times New Roman" w:eastAsia="Times New Roman" w:hAnsi="Times New Roman" w:cs="Times New Roman"/>
          <w:sz w:val="24"/>
          <w:szCs w:val="24"/>
        </w:rPr>
        <w:t>our ability to detect</w:t>
      </w:r>
      <w:r w:rsidR="009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punctual and </w:t>
      </w:r>
      <w:r w:rsidR="007E7573">
        <w:rPr>
          <w:rFonts w:ascii="Times New Roman" w:eastAsia="Times New Roman" w:hAnsi="Times New Roman" w:cs="Times New Roman"/>
          <w:sz w:val="24"/>
          <w:szCs w:val="24"/>
        </w:rPr>
        <w:t>significant</w:t>
      </w:r>
      <w:r>
        <w:rPr>
          <w:rFonts w:ascii="Times New Roman" w:eastAsia="Times New Roman" w:hAnsi="Times New Roman" w:cs="Times New Roman"/>
          <w:sz w:val="24"/>
          <w:szCs w:val="24"/>
        </w:rPr>
        <w:t xml:space="preserve"> demographic event</w:t>
      </w:r>
      <w:r w:rsidR="00B258F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6F243F">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 one to three </w:t>
      </w:r>
      <w:r w:rsidR="007A6666">
        <w:rPr>
          <w:rFonts w:ascii="Times New Roman" w:eastAsia="Times New Roman" w:hAnsi="Times New Roman" w:cs="Times New Roman"/>
          <w:sz w:val="24"/>
          <w:szCs w:val="24"/>
        </w:rPr>
        <w:t xml:space="preserve">local </w:t>
      </w:r>
      <w:r>
        <w:rPr>
          <w:rFonts w:ascii="Times New Roman" w:eastAsia="Times New Roman" w:hAnsi="Times New Roman" w:cs="Times New Roman"/>
          <w:sz w:val="24"/>
          <w:szCs w:val="24"/>
        </w:rPr>
        <w:t>populations</w:t>
      </w:r>
      <w:r w:rsidR="00B258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within a larger landscape of connected populations bearing more than a thousand individuals</w:t>
      </w:r>
      <w:r w:rsidR="00B258FF">
        <w:rPr>
          <w:rFonts w:ascii="Times New Roman" w:eastAsia="Times New Roman" w:hAnsi="Times New Roman" w:cs="Times New Roman"/>
          <w:sz w:val="24"/>
          <w:szCs w:val="24"/>
        </w:rPr>
        <w:t xml:space="preserve"> in total</w:t>
      </w:r>
      <w:r>
        <w:rPr>
          <w:rFonts w:ascii="Times New Roman" w:eastAsia="Times New Roman" w:hAnsi="Times New Roman" w:cs="Times New Roman"/>
          <w:sz w:val="24"/>
          <w:szCs w:val="24"/>
        </w:rPr>
        <w:t xml:space="preserve">. </w:t>
      </w:r>
      <w:r w:rsidR="00316ED7">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w:t>
      </w:r>
      <w:r w:rsidR="00213093">
        <w:rPr>
          <w:rFonts w:ascii="Times New Roman" w:eastAsia="Times New Roman" w:hAnsi="Times New Roman" w:cs="Times New Roman"/>
          <w:sz w:val="24"/>
          <w:szCs w:val="24"/>
        </w:rPr>
        <w:t xml:space="preserve">aimed </w:t>
      </w:r>
      <w:r w:rsidR="006F243F">
        <w:rPr>
          <w:rFonts w:ascii="Times New Roman" w:eastAsia="Times New Roman" w:hAnsi="Times New Roman" w:cs="Times New Roman"/>
          <w:sz w:val="24"/>
          <w:szCs w:val="24"/>
        </w:rPr>
        <w:t xml:space="preserve">at </w:t>
      </w:r>
      <w:r w:rsidR="00213093">
        <w:rPr>
          <w:rFonts w:ascii="Times New Roman" w:eastAsia="Times New Roman" w:hAnsi="Times New Roman" w:cs="Times New Roman"/>
          <w:sz w:val="24"/>
          <w:szCs w:val="24"/>
        </w:rPr>
        <w:t>evaluat</w:t>
      </w:r>
      <w:r w:rsidR="006F243F">
        <w:rPr>
          <w:rFonts w:ascii="Times New Roman" w:eastAsia="Times New Roman" w:hAnsi="Times New Roman" w:cs="Times New Roman"/>
          <w:sz w:val="24"/>
          <w:szCs w:val="24"/>
        </w:rPr>
        <w:t>ing</w:t>
      </w:r>
      <w:r w:rsidR="00213093">
        <w:rPr>
          <w:rFonts w:ascii="Times New Roman" w:eastAsia="Times New Roman" w:hAnsi="Times New Roman" w:cs="Times New Roman"/>
          <w:sz w:val="24"/>
          <w:szCs w:val="24"/>
        </w:rPr>
        <w:t xml:space="preserve"> how often TGI would fail to identify populations that truly experienced </w:t>
      </w:r>
      <w:r w:rsidR="007E7573">
        <w:rPr>
          <w:rFonts w:ascii="Times New Roman" w:eastAsia="Times New Roman" w:hAnsi="Times New Roman" w:cs="Times New Roman"/>
          <w:sz w:val="24"/>
          <w:szCs w:val="24"/>
        </w:rPr>
        <w:t>significant</w:t>
      </w:r>
      <w:r w:rsidR="00213093">
        <w:rPr>
          <w:rFonts w:ascii="Times New Roman" w:eastAsia="Times New Roman" w:hAnsi="Times New Roman" w:cs="Times New Roman"/>
          <w:sz w:val="24"/>
          <w:szCs w:val="24"/>
        </w:rPr>
        <w:t xml:space="preserve"> genetic change</w:t>
      </w:r>
      <w:r w:rsidR="007A6666">
        <w:rPr>
          <w:rFonts w:ascii="Times New Roman" w:eastAsia="Times New Roman" w:hAnsi="Times New Roman" w:cs="Times New Roman"/>
          <w:sz w:val="24"/>
          <w:szCs w:val="24"/>
        </w:rPr>
        <w:t>s</w:t>
      </w:r>
      <w:r w:rsidR="0039025A">
        <w:rPr>
          <w:rFonts w:ascii="Times New Roman" w:eastAsia="Times New Roman" w:hAnsi="Times New Roman" w:cs="Times New Roman"/>
          <w:sz w:val="24"/>
          <w:szCs w:val="24"/>
        </w:rPr>
        <w:t xml:space="preserve"> under different dispersal</w:t>
      </w:r>
      <w:r w:rsidR="005718BB">
        <w:rPr>
          <w:rFonts w:ascii="Times New Roman" w:eastAsia="Times New Roman" w:hAnsi="Times New Roman" w:cs="Times New Roman"/>
          <w:sz w:val="24"/>
          <w:szCs w:val="24"/>
        </w:rPr>
        <w:t xml:space="preserve"> intensities</w:t>
      </w:r>
      <w:r w:rsidR="0039025A">
        <w:rPr>
          <w:rFonts w:ascii="Times New Roman" w:eastAsia="Times New Roman" w:hAnsi="Times New Roman" w:cs="Times New Roman"/>
          <w:sz w:val="24"/>
          <w:szCs w:val="24"/>
        </w:rPr>
        <w:t xml:space="preserve">, event </w:t>
      </w:r>
      <w:r w:rsidR="0039025A">
        <w:rPr>
          <w:rFonts w:ascii="Times New Roman" w:eastAsia="Times New Roman" w:hAnsi="Times New Roman" w:cs="Times New Roman"/>
          <w:sz w:val="24"/>
          <w:szCs w:val="24"/>
        </w:rPr>
        <w:lastRenderedPageBreak/>
        <w:t>spatial extent</w:t>
      </w:r>
      <w:r w:rsidR="005718BB">
        <w:rPr>
          <w:rFonts w:ascii="Times New Roman" w:eastAsia="Times New Roman" w:hAnsi="Times New Roman" w:cs="Times New Roman"/>
          <w:sz w:val="24"/>
          <w:szCs w:val="24"/>
        </w:rPr>
        <w:t>s</w:t>
      </w:r>
      <w:r w:rsidR="0039025A">
        <w:rPr>
          <w:rFonts w:ascii="Times New Roman" w:eastAsia="Times New Roman" w:hAnsi="Times New Roman" w:cs="Times New Roman"/>
          <w:sz w:val="24"/>
          <w:szCs w:val="24"/>
        </w:rPr>
        <w:t>, and sampling timing scenarios. We found that those three factors all influe</w:t>
      </w:r>
      <w:r w:rsidR="00795844">
        <w:rPr>
          <w:rFonts w:ascii="Times New Roman" w:eastAsia="Times New Roman" w:hAnsi="Times New Roman" w:cs="Times New Roman"/>
          <w:sz w:val="24"/>
          <w:szCs w:val="24"/>
        </w:rPr>
        <w:t>nce our ability to d</w:t>
      </w:r>
      <w:r w:rsidR="00795844" w:rsidRPr="00795844">
        <w:rPr>
          <w:rFonts w:ascii="Times New Roman" w:eastAsia="Times New Roman" w:hAnsi="Times New Roman" w:cs="Times New Roman"/>
          <w:sz w:val="24"/>
          <w:szCs w:val="24"/>
        </w:rPr>
        <w:t>etect exceptional temporal changes in genetic diversity</w:t>
      </w:r>
      <w:r w:rsidR="00AA76BD">
        <w:rPr>
          <w:rFonts w:ascii="Times New Roman" w:eastAsia="Times New Roman" w:hAnsi="Times New Roman" w:cs="Times New Roman"/>
          <w:sz w:val="24"/>
          <w:szCs w:val="24"/>
        </w:rPr>
        <w:t>,</w:t>
      </w:r>
      <w:r w:rsidR="00795844" w:rsidRPr="00795844">
        <w:rPr>
          <w:rFonts w:ascii="Times New Roman" w:eastAsia="Times New Roman" w:hAnsi="Times New Roman" w:cs="Times New Roman"/>
          <w:sz w:val="24"/>
          <w:szCs w:val="24"/>
        </w:rPr>
        <w:t xml:space="preserve"> using limited </w:t>
      </w:r>
      <w:r w:rsidR="00AA76BD">
        <w:rPr>
          <w:rFonts w:ascii="Times New Roman" w:eastAsia="Times New Roman" w:hAnsi="Times New Roman" w:cs="Times New Roman"/>
          <w:sz w:val="24"/>
          <w:szCs w:val="24"/>
        </w:rPr>
        <w:t xml:space="preserve">genetic </w:t>
      </w:r>
      <w:r w:rsidR="00795844" w:rsidRPr="00795844">
        <w:rPr>
          <w:rFonts w:ascii="Times New Roman" w:eastAsia="Times New Roman" w:hAnsi="Times New Roman" w:cs="Times New Roman"/>
          <w:sz w:val="24"/>
          <w:szCs w:val="24"/>
        </w:rPr>
        <w:t>information</w:t>
      </w:r>
      <w:r w:rsidR="00795844">
        <w:rPr>
          <w:rFonts w:ascii="Times New Roman" w:eastAsia="Times New Roman" w:hAnsi="Times New Roman" w:cs="Times New Roman"/>
          <w:sz w:val="24"/>
          <w:szCs w:val="24"/>
        </w:rPr>
        <w:t xml:space="preserve">. Beyond the </w:t>
      </w:r>
      <w:r w:rsidR="005718BB">
        <w:rPr>
          <w:rFonts w:ascii="Times New Roman" w:eastAsia="Times New Roman" w:hAnsi="Times New Roman" w:cs="Times New Roman"/>
          <w:sz w:val="24"/>
          <w:szCs w:val="24"/>
        </w:rPr>
        <w:t xml:space="preserve">interest of </w:t>
      </w:r>
      <w:r w:rsidR="00795844">
        <w:rPr>
          <w:rFonts w:ascii="Times New Roman" w:eastAsia="Times New Roman" w:hAnsi="Times New Roman" w:cs="Times New Roman"/>
          <w:sz w:val="24"/>
          <w:szCs w:val="24"/>
        </w:rPr>
        <w:t xml:space="preserve">our new approach </w:t>
      </w:r>
      <w:r w:rsidR="007A6666">
        <w:rPr>
          <w:rFonts w:ascii="Times New Roman" w:eastAsia="Times New Roman" w:hAnsi="Times New Roman" w:cs="Times New Roman"/>
          <w:sz w:val="24"/>
          <w:szCs w:val="24"/>
        </w:rPr>
        <w:t xml:space="preserve">for population genetics </w:t>
      </w:r>
      <w:r w:rsidR="00795844">
        <w:rPr>
          <w:rFonts w:ascii="Times New Roman" w:eastAsia="Times New Roman" w:hAnsi="Times New Roman" w:cs="Times New Roman"/>
          <w:sz w:val="24"/>
          <w:szCs w:val="24"/>
        </w:rPr>
        <w:t xml:space="preserve">and </w:t>
      </w:r>
      <w:r w:rsidR="000E5A37">
        <w:rPr>
          <w:rFonts w:ascii="Times New Roman" w:eastAsia="Times New Roman" w:hAnsi="Times New Roman" w:cs="Times New Roman"/>
          <w:sz w:val="24"/>
          <w:szCs w:val="24"/>
        </w:rPr>
        <w:t>the fact that we</w:t>
      </w:r>
      <w:r w:rsidR="00795844">
        <w:rPr>
          <w:rFonts w:ascii="Times New Roman" w:eastAsia="Times New Roman" w:hAnsi="Times New Roman" w:cs="Times New Roman"/>
          <w:sz w:val="24"/>
          <w:szCs w:val="24"/>
        </w:rPr>
        <w:t xml:space="preserve"> </w:t>
      </w:r>
      <w:r w:rsidR="000E5A37">
        <w:rPr>
          <w:rFonts w:ascii="Times New Roman" w:eastAsia="Times New Roman" w:hAnsi="Times New Roman" w:cs="Times New Roman"/>
          <w:sz w:val="24"/>
          <w:szCs w:val="24"/>
        </w:rPr>
        <w:t>tested</w:t>
      </w:r>
      <w:r w:rsidR="00795844">
        <w:rPr>
          <w:rFonts w:ascii="Times New Roman" w:eastAsia="Times New Roman" w:hAnsi="Times New Roman" w:cs="Times New Roman"/>
          <w:sz w:val="24"/>
          <w:szCs w:val="24"/>
        </w:rPr>
        <w:t xml:space="preserve"> its performance</w:t>
      </w:r>
      <w:r w:rsidR="000E5A37">
        <w:rPr>
          <w:rFonts w:ascii="Times New Roman" w:eastAsia="Times New Roman" w:hAnsi="Times New Roman" w:cs="Times New Roman"/>
          <w:sz w:val="24"/>
          <w:szCs w:val="24"/>
        </w:rPr>
        <w:t xml:space="preserve"> in an extensive simulation study</w:t>
      </w:r>
      <w:r w:rsidR="008A0CE4">
        <w:rPr>
          <w:rFonts w:ascii="Times New Roman" w:eastAsia="Times New Roman" w:hAnsi="Times New Roman" w:cs="Times New Roman"/>
          <w:sz w:val="24"/>
          <w:szCs w:val="24"/>
        </w:rPr>
        <w:t>, our results c</w:t>
      </w:r>
      <w:r w:rsidR="00795844">
        <w:rPr>
          <w:rFonts w:ascii="Times New Roman" w:eastAsia="Times New Roman" w:hAnsi="Times New Roman" w:cs="Times New Roman"/>
          <w:sz w:val="24"/>
          <w:szCs w:val="24"/>
        </w:rPr>
        <w:t xml:space="preserve">ould serve as a guide on how to use </w:t>
      </w:r>
      <w:r w:rsidR="000E5A37">
        <w:rPr>
          <w:rFonts w:ascii="Times New Roman" w:eastAsia="Times New Roman" w:hAnsi="Times New Roman" w:cs="Times New Roman"/>
          <w:sz w:val="24"/>
          <w:szCs w:val="24"/>
        </w:rPr>
        <w:t>the new method</w:t>
      </w:r>
      <w:r w:rsidR="005718BB">
        <w:rPr>
          <w:rFonts w:ascii="Times New Roman" w:eastAsia="Times New Roman" w:hAnsi="Times New Roman" w:cs="Times New Roman"/>
          <w:sz w:val="24"/>
          <w:szCs w:val="24"/>
        </w:rPr>
        <w:t>,</w:t>
      </w:r>
      <w:r w:rsidR="00795844">
        <w:rPr>
          <w:rFonts w:ascii="Times New Roman" w:eastAsia="Times New Roman" w:hAnsi="Times New Roman" w:cs="Times New Roman"/>
          <w:sz w:val="24"/>
          <w:szCs w:val="24"/>
        </w:rPr>
        <w:t xml:space="preserve"> alongside simulations</w:t>
      </w:r>
      <w:r w:rsidR="008A0CE4">
        <w:rPr>
          <w:rFonts w:ascii="Times New Roman" w:eastAsia="Times New Roman" w:hAnsi="Times New Roman" w:cs="Times New Roman"/>
          <w:sz w:val="24"/>
          <w:szCs w:val="24"/>
        </w:rPr>
        <w:t xml:space="preserve">, </w:t>
      </w:r>
      <w:r w:rsidR="005718BB">
        <w:rPr>
          <w:rFonts w:ascii="Times New Roman" w:eastAsia="Times New Roman" w:hAnsi="Times New Roman" w:cs="Times New Roman"/>
          <w:sz w:val="24"/>
          <w:szCs w:val="24"/>
        </w:rPr>
        <w:t xml:space="preserve">to </w:t>
      </w:r>
      <w:r w:rsidR="008A0CE4">
        <w:rPr>
          <w:rFonts w:ascii="Times New Roman" w:eastAsia="Times New Roman" w:hAnsi="Times New Roman" w:cs="Times New Roman"/>
          <w:sz w:val="24"/>
          <w:szCs w:val="24"/>
        </w:rPr>
        <w:t>evaluat</w:t>
      </w:r>
      <w:r w:rsidR="005718BB">
        <w:rPr>
          <w:rFonts w:ascii="Times New Roman" w:eastAsia="Times New Roman" w:hAnsi="Times New Roman" w:cs="Times New Roman"/>
          <w:sz w:val="24"/>
          <w:szCs w:val="24"/>
        </w:rPr>
        <w:t>e</w:t>
      </w:r>
      <w:r w:rsidR="008A0CE4">
        <w:rPr>
          <w:rFonts w:ascii="Times New Roman" w:eastAsia="Times New Roman" w:hAnsi="Times New Roman" w:cs="Times New Roman"/>
          <w:sz w:val="24"/>
          <w:szCs w:val="24"/>
        </w:rPr>
        <w:t xml:space="preserve"> the information loss </w:t>
      </w:r>
      <w:r w:rsidR="00AA76BD">
        <w:rPr>
          <w:rFonts w:ascii="Times New Roman" w:eastAsia="Times New Roman" w:hAnsi="Times New Roman" w:cs="Times New Roman"/>
          <w:sz w:val="24"/>
          <w:szCs w:val="24"/>
        </w:rPr>
        <w:t>o</w:t>
      </w:r>
      <w:r w:rsidR="008A0CE4">
        <w:rPr>
          <w:rFonts w:ascii="Times New Roman" w:eastAsia="Times New Roman" w:hAnsi="Times New Roman" w:cs="Times New Roman"/>
          <w:sz w:val="24"/>
          <w:szCs w:val="24"/>
        </w:rPr>
        <w:t>f different sampling schemes.</w:t>
      </w:r>
      <w:r w:rsidR="0041772B">
        <w:rPr>
          <w:rFonts w:ascii="Times New Roman" w:eastAsia="Times New Roman" w:hAnsi="Times New Roman" w:cs="Times New Roman"/>
          <w:sz w:val="24"/>
          <w:szCs w:val="24"/>
        </w:rPr>
        <w:t xml:space="preserve"> </w:t>
      </w:r>
    </w:p>
    <w:p w14:paraId="0921A734" w14:textId="7AA0BE49" w:rsidR="004960F6" w:rsidRDefault="00425BB7"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Detecting </w:t>
      </w:r>
      <w:r w:rsidR="00F02EAB">
        <w:rPr>
          <w:rFonts w:ascii="Times New Roman" w:eastAsia="Times New Roman" w:hAnsi="Times New Roman" w:cs="Times New Roman"/>
          <w:sz w:val="24"/>
          <w:szCs w:val="24"/>
        </w:rPr>
        <w:t>significant</w:t>
      </w:r>
      <w:r>
        <w:rPr>
          <w:rFonts w:ascii="Times New Roman" w:eastAsia="Times New Roman" w:hAnsi="Times New Roman" w:cs="Times New Roman"/>
          <w:sz w:val="24"/>
          <w:szCs w:val="24"/>
        </w:rPr>
        <w:t xml:space="preserve"> change </w:t>
      </w:r>
      <w:r w:rsidR="00F11734">
        <w:rPr>
          <w:rFonts w:ascii="Times New Roman" w:eastAsia="Times New Roman" w:hAnsi="Times New Roman" w:cs="Times New Roman"/>
          <w:sz w:val="24"/>
          <w:szCs w:val="24"/>
        </w:rPr>
        <w:t>depends on the level of landscape</w:t>
      </w:r>
      <w:r>
        <w:rPr>
          <w:rFonts w:ascii="Times New Roman" w:eastAsia="Times New Roman" w:hAnsi="Times New Roman" w:cs="Times New Roman"/>
          <w:sz w:val="24"/>
          <w:szCs w:val="24"/>
        </w:rPr>
        <w:t xml:space="preserve"> functional connectivity. Indeed, </w:t>
      </w:r>
      <w:r w:rsidR="004F3DEA">
        <w:rPr>
          <w:rFonts w:ascii="Times New Roman" w:eastAsia="Times New Roman" w:hAnsi="Times New Roman" w:cs="Times New Roman"/>
          <w:sz w:val="24"/>
          <w:szCs w:val="24"/>
        </w:rPr>
        <w:t xml:space="preserve">our simulations showed </w:t>
      </w:r>
      <w:r w:rsidR="00522BA6">
        <w:rPr>
          <w:rFonts w:ascii="Times New Roman" w:eastAsia="Times New Roman" w:hAnsi="Times New Roman" w:cs="Times New Roman"/>
          <w:sz w:val="24"/>
          <w:szCs w:val="24"/>
        </w:rPr>
        <w:t xml:space="preserve">that false negatives increased with dispersal ability, </w:t>
      </w:r>
      <w:r w:rsidR="004F3DEA">
        <w:rPr>
          <w:rFonts w:ascii="Times New Roman" w:eastAsia="Times New Roman" w:hAnsi="Times New Roman" w:cs="Times New Roman"/>
          <w:sz w:val="24"/>
          <w:szCs w:val="24"/>
        </w:rPr>
        <w:t xml:space="preserve">whereas </w:t>
      </w:r>
      <w:r w:rsidR="00522BA6">
        <w:rPr>
          <w:rFonts w:ascii="Times New Roman" w:eastAsia="Times New Roman" w:hAnsi="Times New Roman" w:cs="Times New Roman"/>
          <w:sz w:val="24"/>
          <w:szCs w:val="24"/>
        </w:rPr>
        <w:t xml:space="preserve">false positives </w:t>
      </w:r>
      <w:r w:rsidR="00021D02">
        <w:rPr>
          <w:rFonts w:ascii="Times New Roman" w:eastAsia="Times New Roman" w:hAnsi="Times New Roman" w:cs="Times New Roman"/>
          <w:sz w:val="24"/>
          <w:szCs w:val="24"/>
        </w:rPr>
        <w:t>de</w:t>
      </w:r>
      <w:r w:rsidR="00522BA6">
        <w:rPr>
          <w:rFonts w:ascii="Times New Roman" w:eastAsia="Times New Roman" w:hAnsi="Times New Roman" w:cs="Times New Roman"/>
          <w:sz w:val="24"/>
          <w:szCs w:val="24"/>
        </w:rPr>
        <w:t>creased</w:t>
      </w:r>
      <w:r w:rsidR="004F3DEA">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(Fig</w:t>
      </w:r>
      <w:r w:rsidR="004F3DEA">
        <w:rPr>
          <w:rFonts w:ascii="Times New Roman" w:eastAsia="Times New Roman" w:hAnsi="Times New Roman" w:cs="Times New Roman"/>
          <w:sz w:val="24"/>
          <w:szCs w:val="24"/>
        </w:rPr>
        <w:t>s</w:t>
      </w:r>
      <w:r w:rsidR="00BD57C8">
        <w:rPr>
          <w:rFonts w:ascii="Times New Roman" w:eastAsia="Times New Roman" w:hAnsi="Times New Roman" w:cs="Times New Roman"/>
          <w:sz w:val="24"/>
          <w:szCs w:val="24"/>
        </w:rPr>
        <w:t>. 2,</w:t>
      </w:r>
      <w:r w:rsidR="00011C71">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522BA6">
        <w:rPr>
          <w:rFonts w:ascii="Times New Roman" w:eastAsia="Times New Roman" w:hAnsi="Times New Roman" w:cs="Times New Roman"/>
          <w:sz w:val="24"/>
          <w:szCs w:val="24"/>
        </w:rPr>
        <w:t xml:space="preserve"> This has important implications as there is a clear trade-off between avoiding the detection of </w:t>
      </w:r>
      <w:r w:rsidR="00F02EAB">
        <w:rPr>
          <w:rFonts w:ascii="Times New Roman" w:eastAsia="Times New Roman" w:hAnsi="Times New Roman" w:cs="Times New Roman"/>
          <w:sz w:val="24"/>
          <w:szCs w:val="24"/>
        </w:rPr>
        <w:t>unaffected</w:t>
      </w:r>
      <w:r w:rsidR="00451F89">
        <w:rPr>
          <w:rFonts w:ascii="Times New Roman" w:eastAsia="Times New Roman" w:hAnsi="Times New Roman" w:cs="Times New Roman"/>
          <w:sz w:val="24"/>
          <w:szCs w:val="24"/>
        </w:rPr>
        <w:t xml:space="preserve"> populations and</w:t>
      </w:r>
      <w:r w:rsidR="00451F89" w:rsidRPr="00451F89">
        <w:rPr>
          <w:rFonts w:ascii="Times New Roman" w:eastAsia="Times New Roman" w:hAnsi="Times New Roman" w:cs="Times New Roman"/>
          <w:sz w:val="24"/>
          <w:szCs w:val="24"/>
        </w:rPr>
        <w:t xml:space="preserve"> increasing the detection of those that have been genetically changed</w:t>
      </w:r>
      <w:r w:rsidR="00522BA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w:t>
      </w:r>
      <w:r w:rsidR="00522BA6">
        <w:rPr>
          <w:rFonts w:ascii="Times New Roman" w:eastAsia="Times New Roman" w:hAnsi="Times New Roman" w:cs="Times New Roman"/>
          <w:sz w:val="24"/>
          <w:szCs w:val="24"/>
        </w:rPr>
        <w:t>trade-off in performance</w:t>
      </w:r>
      <w:r w:rsidR="00D4209F">
        <w:rPr>
          <w:rFonts w:ascii="Times New Roman" w:eastAsia="Times New Roman" w:hAnsi="Times New Roman" w:cs="Times New Roman"/>
          <w:sz w:val="24"/>
          <w:szCs w:val="24"/>
        </w:rPr>
        <w:t>, which varies with</w:t>
      </w:r>
      <w:r w:rsidR="00522BA6">
        <w:rPr>
          <w:rFonts w:ascii="Times New Roman" w:eastAsia="Times New Roman" w:hAnsi="Times New Roman" w:cs="Times New Roman"/>
          <w:sz w:val="24"/>
          <w:szCs w:val="24"/>
        </w:rPr>
        <w:t xml:space="preserve"> dispersal ability</w:t>
      </w:r>
      <w:r w:rsidR="00D4209F">
        <w:rPr>
          <w:rFonts w:ascii="Times New Roman" w:eastAsia="Times New Roman" w:hAnsi="Times New Roman" w:cs="Times New Roman"/>
          <w:sz w:val="24"/>
          <w:szCs w:val="24"/>
        </w:rPr>
        <w:t>,</w:t>
      </w:r>
      <w:r w:rsidR="00522B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exists even with only one generation separating two temporal samples</w:t>
      </w:r>
      <w:r w:rsidR="00522BA6">
        <w:rPr>
          <w:rFonts w:ascii="Times New Roman" w:eastAsia="Times New Roman" w:hAnsi="Times New Roman" w:cs="Times New Roman"/>
          <w:sz w:val="24"/>
          <w:szCs w:val="24"/>
        </w:rPr>
        <w:t xml:space="preserve"> (right before and right after the event)</w:t>
      </w:r>
      <w:r>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 xml:space="preserve">and is made worse </w:t>
      </w:r>
      <w:r w:rsidR="000A301E" w:rsidRPr="000A301E">
        <w:rPr>
          <w:rFonts w:ascii="Times New Roman" w:eastAsia="Times New Roman" w:hAnsi="Times New Roman" w:cs="Times New Roman"/>
          <w:sz w:val="24"/>
          <w:szCs w:val="24"/>
        </w:rPr>
        <w:t xml:space="preserve">when time between samplings increases </w:t>
      </w:r>
      <w:r w:rsidR="00BD57C8">
        <w:rPr>
          <w:rFonts w:ascii="Times New Roman" w:eastAsia="Times New Roman" w:hAnsi="Times New Roman" w:cs="Times New Roman"/>
          <w:sz w:val="24"/>
          <w:szCs w:val="24"/>
        </w:rPr>
        <w:t>(Fig</w:t>
      </w:r>
      <w:r w:rsidR="004F3DEA">
        <w:rPr>
          <w:rFonts w:ascii="Times New Roman" w:eastAsia="Times New Roman" w:hAnsi="Times New Roman" w:cs="Times New Roman"/>
          <w:sz w:val="24"/>
          <w:szCs w:val="24"/>
        </w:rPr>
        <w:t>s</w:t>
      </w:r>
      <w:r w:rsidR="00BD57C8">
        <w:rPr>
          <w:rFonts w:ascii="Times New Roman" w:eastAsia="Times New Roman" w:hAnsi="Times New Roman" w:cs="Times New Roman"/>
          <w:sz w:val="24"/>
          <w:szCs w:val="24"/>
        </w:rPr>
        <w:t>.</w:t>
      </w:r>
      <w:r w:rsidR="004F3DEA">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4, 5)</w:t>
      </w:r>
      <w:r w:rsidR="009D33DF">
        <w:rPr>
          <w:rFonts w:ascii="Times New Roman" w:eastAsia="Times New Roman" w:hAnsi="Times New Roman" w:cs="Times New Roman"/>
          <w:sz w:val="24"/>
          <w:szCs w:val="24"/>
        </w:rPr>
        <w:t xml:space="preserve">. </w:t>
      </w:r>
      <w:r w:rsidR="00D4209F">
        <w:rPr>
          <w:rFonts w:ascii="Times New Roman" w:eastAsia="Times New Roman" w:hAnsi="Times New Roman" w:cs="Times New Roman"/>
          <w:sz w:val="24"/>
          <w:szCs w:val="24"/>
        </w:rPr>
        <w:t>Considering that connectedness among the</w:t>
      </w:r>
      <w:r w:rsidR="00B02F7D">
        <w:rPr>
          <w:rFonts w:ascii="Times New Roman" w:eastAsia="Times New Roman" w:hAnsi="Times New Roman" w:cs="Times New Roman"/>
          <w:sz w:val="24"/>
          <w:szCs w:val="24"/>
        </w:rPr>
        <w:t>local populations</w:t>
      </w:r>
      <w:r w:rsidR="00D4209F">
        <w:rPr>
          <w:rFonts w:ascii="Times New Roman" w:eastAsia="Times New Roman" w:hAnsi="Times New Roman" w:cs="Times New Roman"/>
          <w:sz w:val="24"/>
          <w:szCs w:val="24"/>
        </w:rPr>
        <w:t xml:space="preserve"> increases dispersal ability, </w:t>
      </w:r>
      <w:r w:rsidR="001A0280">
        <w:rPr>
          <w:rFonts w:ascii="Times New Roman" w:eastAsia="Times New Roman" w:hAnsi="Times New Roman" w:cs="Times New Roman"/>
          <w:sz w:val="24"/>
          <w:szCs w:val="24"/>
        </w:rPr>
        <w:t>t</w:t>
      </w:r>
      <w:r w:rsidR="009D33DF">
        <w:rPr>
          <w:rFonts w:ascii="Times New Roman" w:eastAsia="Times New Roman" w:hAnsi="Times New Roman" w:cs="Times New Roman"/>
          <w:sz w:val="24"/>
          <w:szCs w:val="24"/>
        </w:rPr>
        <w:t xml:space="preserve">his </w:t>
      </w:r>
      <w:r>
        <w:rPr>
          <w:rFonts w:ascii="Times New Roman" w:eastAsia="Times New Roman" w:hAnsi="Times New Roman" w:cs="Times New Roman"/>
          <w:sz w:val="24"/>
          <w:szCs w:val="24"/>
        </w:rPr>
        <w:t>suggests that studying highly connected systems might require more frequent sampling</w:t>
      </w:r>
      <w:r w:rsidR="00522BA6">
        <w:rPr>
          <w:rFonts w:ascii="Times New Roman" w:eastAsia="Times New Roman" w:hAnsi="Times New Roman" w:cs="Times New Roman"/>
          <w:sz w:val="24"/>
          <w:szCs w:val="24"/>
        </w:rPr>
        <w:t xml:space="preserve"> if the researchers’</w:t>
      </w:r>
      <w:r w:rsidR="00BD57C8">
        <w:rPr>
          <w:rFonts w:ascii="Times New Roman" w:eastAsia="Times New Roman" w:hAnsi="Times New Roman" w:cs="Times New Roman"/>
          <w:sz w:val="24"/>
          <w:szCs w:val="24"/>
        </w:rPr>
        <w:t xml:space="preserve"> objective is to </w:t>
      </w:r>
      <w:r w:rsidR="009D33DF">
        <w:rPr>
          <w:rFonts w:ascii="Times New Roman" w:eastAsia="Times New Roman" w:hAnsi="Times New Roman" w:cs="Times New Roman"/>
          <w:sz w:val="24"/>
          <w:szCs w:val="24"/>
        </w:rPr>
        <w:t xml:space="preserve">ensure they have detected the </w:t>
      </w:r>
      <w:r w:rsidR="0075208A">
        <w:rPr>
          <w:rFonts w:ascii="Times New Roman" w:eastAsia="Times New Roman" w:hAnsi="Times New Roman" w:cs="Times New Roman"/>
          <w:sz w:val="24"/>
          <w:szCs w:val="24"/>
        </w:rPr>
        <w:t xml:space="preserve">affected </w:t>
      </w:r>
      <w:r w:rsidR="009D33DF">
        <w:rPr>
          <w:rFonts w:ascii="Times New Roman" w:eastAsia="Times New Roman" w:hAnsi="Times New Roman" w:cs="Times New Roman"/>
          <w:sz w:val="24"/>
          <w:szCs w:val="24"/>
        </w:rPr>
        <w:t>population</w:t>
      </w:r>
      <w:r w:rsidR="0075208A">
        <w:rPr>
          <w:rFonts w:ascii="Times New Roman" w:eastAsia="Times New Roman" w:hAnsi="Times New Roman" w:cs="Times New Roman"/>
          <w:sz w:val="24"/>
          <w:szCs w:val="24"/>
        </w:rPr>
        <w:t>s</w:t>
      </w:r>
      <w:r w:rsidR="009D33DF">
        <w:rPr>
          <w:rFonts w:ascii="Times New Roman" w:eastAsia="Times New Roman" w:hAnsi="Times New Roman" w:cs="Times New Roman"/>
          <w:sz w:val="24"/>
          <w:szCs w:val="24"/>
        </w:rPr>
        <w:t xml:space="preserve"> no matter the investment in monitoring false positives</w:t>
      </w:r>
      <w:r>
        <w:rPr>
          <w:rFonts w:ascii="Times New Roman" w:eastAsia="Times New Roman" w:hAnsi="Times New Roman" w:cs="Times New Roman"/>
          <w:sz w:val="24"/>
          <w:szCs w:val="24"/>
        </w:rPr>
        <w:t>.</w:t>
      </w:r>
      <w:r w:rsidR="009D33DF">
        <w:rPr>
          <w:rFonts w:ascii="Times New Roman" w:eastAsia="Times New Roman" w:hAnsi="Times New Roman" w:cs="Times New Roman"/>
          <w:sz w:val="24"/>
          <w:szCs w:val="24"/>
        </w:rPr>
        <w:t xml:space="preserve"> Conversely, more frequent sampling should be conducted in less connected systems if the objective is to have as </w:t>
      </w:r>
      <w:r w:rsidR="0075208A">
        <w:rPr>
          <w:rFonts w:ascii="Times New Roman" w:eastAsia="Times New Roman" w:hAnsi="Times New Roman" w:cs="Times New Roman"/>
          <w:sz w:val="24"/>
          <w:szCs w:val="24"/>
        </w:rPr>
        <w:t xml:space="preserve">few </w:t>
      </w:r>
      <w:r w:rsidR="009D33DF">
        <w:rPr>
          <w:rFonts w:ascii="Times New Roman" w:eastAsia="Times New Roman" w:hAnsi="Times New Roman" w:cs="Times New Roman"/>
          <w:sz w:val="24"/>
          <w:szCs w:val="24"/>
        </w:rPr>
        <w:t>false positives as possible, for example in order to use limited resources carefully.</w:t>
      </w:r>
      <w:r w:rsidR="00006829">
        <w:rPr>
          <w:rFonts w:ascii="Times New Roman" w:eastAsia="Times New Roman" w:hAnsi="Times New Roman" w:cs="Times New Roman"/>
          <w:sz w:val="24"/>
          <w:szCs w:val="24"/>
        </w:rPr>
        <w:t xml:space="preserve"> High d</w:t>
      </w:r>
      <w:r w:rsidR="005E309B">
        <w:rPr>
          <w:rFonts w:ascii="Times New Roman" w:eastAsia="Times New Roman" w:hAnsi="Times New Roman" w:cs="Times New Roman"/>
          <w:sz w:val="24"/>
          <w:szCs w:val="24"/>
        </w:rPr>
        <w:t>ispersal, and</w:t>
      </w:r>
      <w:r w:rsidR="004058E4">
        <w:rPr>
          <w:rFonts w:ascii="Times New Roman" w:eastAsia="Times New Roman" w:hAnsi="Times New Roman" w:cs="Times New Roman"/>
          <w:sz w:val="24"/>
          <w:szCs w:val="24"/>
        </w:rPr>
        <w:t xml:space="preserve"> higher</w:t>
      </w:r>
      <w:r w:rsidR="005E309B">
        <w:rPr>
          <w:rFonts w:ascii="Times New Roman" w:eastAsia="Times New Roman" w:hAnsi="Times New Roman" w:cs="Times New Roman"/>
          <w:sz w:val="24"/>
          <w:szCs w:val="24"/>
        </w:rPr>
        <w:t xml:space="preserve"> gene flow</w:t>
      </w:r>
      <w:r w:rsidR="00266374">
        <w:rPr>
          <w:rFonts w:ascii="Times New Roman" w:eastAsia="Times New Roman" w:hAnsi="Times New Roman" w:cs="Times New Roman"/>
          <w:sz w:val="24"/>
          <w:szCs w:val="24"/>
        </w:rPr>
        <w:t>ing</w:t>
      </w:r>
      <w:r w:rsidR="005E309B">
        <w:rPr>
          <w:rFonts w:ascii="Times New Roman" w:eastAsia="Times New Roman" w:hAnsi="Times New Roman" w:cs="Times New Roman"/>
          <w:sz w:val="24"/>
          <w:szCs w:val="24"/>
        </w:rPr>
        <w:t xml:space="preserve"> through it </w:t>
      </w:r>
      <w:r w:rsidR="005E309B">
        <w:rPr>
          <w:rFonts w:ascii="Times New Roman" w:eastAsia="Times New Roman" w:hAnsi="Times New Roman" w:cs="Times New Roman"/>
          <w:sz w:val="24"/>
          <w:szCs w:val="24"/>
        </w:rPr>
        <w:fldChar w:fldCharType="begin" w:fldLock="1"/>
      </w:r>
      <w:r w:rsidR="00006829">
        <w:rPr>
          <w:rFonts w:ascii="Times New Roman" w:eastAsia="Times New Roman" w:hAnsi="Times New Roman" w:cs="Times New Roman"/>
          <w:sz w:val="24"/>
          <w:szCs w:val="24"/>
        </w:rPr>
        <w:instrText>ADDIN CSL_CITATION {"citationItems":[{"id":"ITEM-1","itemData":{"DOI":"10.1111/mec.14848","ISSN":"1365294X","abstract":"Dispersal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author":[{"dropping-particle":"","family":"Cayuela","given":"Hugo","non-dropping-particle":"","parse-names":false,"suffix":""},{"dropping-particle":"","family":"Rougemont","given":"Quentin","non-dropping-particle":"","parse-names":false,"suffix":""},{"dropping-particle":"","family":"Prunier","given":"Jérôme G.","non-dropping-particle":"","parse-names":false,"suffix":""},{"dropping-particle":"","family":"Moore","given":"Jean Sébastien","non-dropping-particle":"","parse-names":false,"suffix":""},{"dropping-particle":"","family":"Clobert","given":"Jean","non-dropping-particle":"","parse-names":false,"suffix":""},{"dropping-particle":"","family":"Besnard","given":"Aurélien","non-dropping-particle":"","parse-names":false,"suffix":""},{"dropping-particle":"","family":"Bernatchez","given":"Louis","non-dropping-particle":"","parse-names":false,"suffix":""}],"container-title":"Molecular Ecology","id":"ITEM-1","issue":"20","issued":{"date-parts":[["2018"]]},"page":"3976-4010","title":"Demographic and genetic approaches to study dispersal in wild animal populations: A methodological review","type":"article-journal","volume":"27"},"uris":["http://www.mendeley.com/documents/?uuid=37697bba-2def-4a89-b4de-c20deac1a23a"]}],"mendeley":{"formattedCitation":"(Cayuela et al., 2018)","plainTextFormattedCitation":"(Cayuela et al., 2018)","previouslyFormattedCitation":"(Cayuela et al., 2018)"},"properties":{"noteIndex":0},"schema":"https://github.com/citation-style-language/schema/raw/master/csl-citation.json"}</w:instrText>
      </w:r>
      <w:r w:rsidR="005E309B">
        <w:rPr>
          <w:rFonts w:ascii="Times New Roman" w:eastAsia="Times New Roman" w:hAnsi="Times New Roman" w:cs="Times New Roman"/>
          <w:sz w:val="24"/>
          <w:szCs w:val="24"/>
        </w:rPr>
        <w:fldChar w:fldCharType="separate"/>
      </w:r>
      <w:r w:rsidR="005E309B" w:rsidRPr="005E309B">
        <w:rPr>
          <w:rFonts w:ascii="Times New Roman" w:eastAsia="Times New Roman" w:hAnsi="Times New Roman" w:cs="Times New Roman"/>
          <w:noProof/>
          <w:sz w:val="24"/>
          <w:szCs w:val="24"/>
        </w:rPr>
        <w:t>(Cayuela et al., 2018)</w:t>
      </w:r>
      <w:r w:rsidR="005E309B">
        <w:rPr>
          <w:rFonts w:ascii="Times New Roman" w:eastAsia="Times New Roman" w:hAnsi="Times New Roman" w:cs="Times New Roman"/>
          <w:sz w:val="24"/>
          <w:szCs w:val="24"/>
        </w:rPr>
        <w:fldChar w:fldCharType="end"/>
      </w:r>
      <w:r w:rsidR="00006829">
        <w:rPr>
          <w:rFonts w:ascii="Times New Roman" w:eastAsia="Times New Roman" w:hAnsi="Times New Roman" w:cs="Times New Roman"/>
          <w:sz w:val="24"/>
          <w:szCs w:val="24"/>
        </w:rPr>
        <w:t xml:space="preserve">, is implicated </w:t>
      </w:r>
      <w:r w:rsidR="00266374">
        <w:rPr>
          <w:rFonts w:ascii="Times New Roman" w:eastAsia="Times New Roman" w:hAnsi="Times New Roman" w:cs="Times New Roman"/>
          <w:sz w:val="24"/>
          <w:szCs w:val="24"/>
        </w:rPr>
        <w:t>in</w:t>
      </w:r>
      <w:r w:rsidR="00006829">
        <w:rPr>
          <w:rFonts w:ascii="Times New Roman" w:eastAsia="Times New Roman" w:hAnsi="Times New Roman" w:cs="Times New Roman"/>
          <w:sz w:val="24"/>
          <w:szCs w:val="24"/>
        </w:rPr>
        <w:t xml:space="preserve"> many short-term or long-term mechanisms</w:t>
      </w:r>
      <w:r w:rsidR="0075208A">
        <w:rPr>
          <w:rFonts w:ascii="Times New Roman" w:eastAsia="Times New Roman" w:hAnsi="Times New Roman" w:cs="Times New Roman"/>
          <w:sz w:val="24"/>
          <w:szCs w:val="24"/>
        </w:rPr>
        <w:t>,</w:t>
      </w:r>
      <w:r w:rsidR="00006829">
        <w:rPr>
          <w:rFonts w:ascii="Times New Roman" w:eastAsia="Times New Roman" w:hAnsi="Times New Roman" w:cs="Times New Roman"/>
          <w:sz w:val="24"/>
          <w:szCs w:val="24"/>
        </w:rPr>
        <w:t xml:space="preserve"> </w:t>
      </w:r>
      <w:r w:rsidR="00124964">
        <w:rPr>
          <w:rFonts w:ascii="Times New Roman" w:eastAsia="Times New Roman" w:hAnsi="Times New Roman" w:cs="Times New Roman"/>
          <w:sz w:val="24"/>
          <w:szCs w:val="24"/>
        </w:rPr>
        <w:t>and</w:t>
      </w:r>
      <w:r w:rsidR="00006829">
        <w:rPr>
          <w:rFonts w:ascii="Times New Roman" w:eastAsia="Times New Roman" w:hAnsi="Times New Roman" w:cs="Times New Roman"/>
          <w:sz w:val="24"/>
          <w:szCs w:val="24"/>
        </w:rPr>
        <w:t xml:space="preserve"> lower</w:t>
      </w:r>
      <w:r w:rsidR="00124964">
        <w:rPr>
          <w:rFonts w:ascii="Times New Roman" w:eastAsia="Times New Roman" w:hAnsi="Times New Roman" w:cs="Times New Roman"/>
          <w:sz w:val="24"/>
          <w:szCs w:val="24"/>
        </w:rPr>
        <w:t>s</w:t>
      </w:r>
      <w:r w:rsidR="00006829">
        <w:rPr>
          <w:rFonts w:ascii="Times New Roman" w:eastAsia="Times New Roman" w:hAnsi="Times New Roman" w:cs="Times New Roman"/>
          <w:sz w:val="24"/>
          <w:szCs w:val="24"/>
        </w:rPr>
        <w:t xml:space="preserve"> our ability to understand the eco-evolutionary dynamics of species. For example, high dispersal during range expansion lowers our ability to correctly detect loci under natural selection </w:t>
      </w:r>
      <w:r w:rsidR="00006829">
        <w:rPr>
          <w:rFonts w:ascii="Times New Roman" w:eastAsia="Times New Roman" w:hAnsi="Times New Roman" w:cs="Times New Roman"/>
          <w:sz w:val="24"/>
          <w:szCs w:val="24"/>
        </w:rPr>
        <w:fldChar w:fldCharType="begin" w:fldLock="1"/>
      </w:r>
      <w:r w:rsidR="003B771C">
        <w:rPr>
          <w:rFonts w:ascii="Times New Roman" w:eastAsia="Times New Roman" w:hAnsi="Times New Roman" w:cs="Times New Roman"/>
          <w:sz w:val="24"/>
          <w:szCs w:val="24"/>
        </w:rPr>
        <w:instrText>ADDIN CSL_CITATION {"citationItems":[{"id":"ITEM-1","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A.","non-dropping-particle":"","parse-names":false,"suffix":""}],"container-title":"Genome","id":"ITEM-1","issue":"July","issued":{"date-parts":[["2019"]]},"page":"1-13","title":"The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expansion","type":"article-journal","volume":"13"},"uris":["http://www.mendeley.com/documents/?uuid=684d6e32-3114-4d5f-aab2-03afc496588c"]}],"mendeley":{"formattedCitation":"(Mayrand, Filotas, Wittische, &amp; James, 2019)","plainTextFormattedCitation":"(Mayrand, Filotas, Wittische, &amp; James, 2019)","previouslyFormattedCitation":"(Mayrand, Filotas, Wittische, &amp; James, 2019)"},"properties":{"noteIndex":0},"schema":"https://github.com/citation-style-language/schema/raw/master/csl-citation.json"}</w:instrText>
      </w:r>
      <w:r w:rsidR="00006829">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(Mayrand, Filotas, Wittische, &amp; James, 2019)</w:t>
      </w:r>
      <w:r w:rsidR="00006829">
        <w:rPr>
          <w:rFonts w:ascii="Times New Roman" w:eastAsia="Times New Roman" w:hAnsi="Times New Roman" w:cs="Times New Roman"/>
          <w:sz w:val="24"/>
          <w:szCs w:val="24"/>
        </w:rPr>
        <w:fldChar w:fldCharType="end"/>
      </w:r>
      <w:r w:rsidR="00B32337">
        <w:rPr>
          <w:rFonts w:ascii="Times New Roman" w:eastAsia="Times New Roman" w:hAnsi="Times New Roman" w:cs="Times New Roman"/>
          <w:sz w:val="24"/>
          <w:szCs w:val="24"/>
        </w:rPr>
        <w:t xml:space="preserve">. However, </w:t>
      </w:r>
      <w:r w:rsidR="003B771C">
        <w:rPr>
          <w:rFonts w:ascii="Times New Roman" w:eastAsia="Times New Roman" w:hAnsi="Times New Roman" w:cs="Times New Roman"/>
          <w:sz w:val="24"/>
          <w:szCs w:val="24"/>
        </w:rPr>
        <w:t xml:space="preserve">high gene flow may not </w:t>
      </w:r>
      <w:r w:rsidR="003B771C">
        <w:rPr>
          <w:rFonts w:ascii="Times New Roman" w:eastAsia="Times New Roman" w:hAnsi="Times New Roman" w:cs="Times New Roman"/>
          <w:sz w:val="24"/>
          <w:szCs w:val="24"/>
        </w:rPr>
        <w:lastRenderedPageBreak/>
        <w:t xml:space="preserve">always be associated with a strong decrease in </w:t>
      </w:r>
      <w:r w:rsidR="007E677E">
        <w:rPr>
          <w:rFonts w:ascii="Times New Roman" w:eastAsia="Times New Roman" w:hAnsi="Times New Roman" w:cs="Times New Roman"/>
          <w:sz w:val="24"/>
          <w:szCs w:val="24"/>
        </w:rPr>
        <w:t xml:space="preserve">measured </w:t>
      </w:r>
      <w:r w:rsidR="003B771C">
        <w:rPr>
          <w:rFonts w:ascii="Times New Roman" w:eastAsia="Times New Roman" w:hAnsi="Times New Roman" w:cs="Times New Roman"/>
          <w:sz w:val="24"/>
          <w:szCs w:val="24"/>
        </w:rPr>
        <w:t xml:space="preserve">structure </w:t>
      </w:r>
      <w:r w:rsidR="003B771C">
        <w:rPr>
          <w:rFonts w:ascii="Times New Roman" w:eastAsia="Times New Roman" w:hAnsi="Times New Roman" w:cs="Times New Roman"/>
          <w:sz w:val="24"/>
          <w:szCs w:val="24"/>
        </w:rPr>
        <w:fldChar w:fldCharType="begin" w:fldLock="1"/>
      </w:r>
      <w:r w:rsidR="00C519A3">
        <w:rPr>
          <w:rFonts w:ascii="Times New Roman" w:eastAsia="Times New Roman" w:hAnsi="Times New Roman" w:cs="Times New Roman"/>
          <w:sz w:val="24"/>
          <w:szCs w:val="24"/>
        </w:rPr>
        <w:instrText xml:space="preserve">ADDIN CSL_CITATION {"citationItems":[{"id":"ITEM-1","itemData":{"DOI":"10.1111/j.1755-0998.2010.02867.x","ISSN":"1755-0998","PMID":"21565096","abstract":"Linking landscape effects on gene flow to processes such as dispersal and mating is essential to provide a conceptual foundation for landscape genetics. It is particularly important to determine how classical population genetic models relate to recent individual-based landscape genetic models when assessing individual movement and its influence on population genetic structure. We used classical Wright-Fisher models and spatially explicit, individual-based, landscape genetic models to simulate gene flow via dispersal and mating in a series of landscapes representing two patches of habitat separated by a barrier. We developed a mathematical formula that predicts the relationship between barrier strength (i.e., permeability) and the migration rate (m) across the barrier, thereby linking spatially explicit landscape genetics to classical population genetics theory. We then assessed the reliability of the function by obtaining population genetics parameters (m, F(ST) ) using simulations for both spatially explicit and Wright-Fisher simulation models for a range of gene flow rates. Next, we show that relaxing some of the assumptions of the Wright-Fisher model can substantially change population substructure (i.e., F(ST) ). For example, isolation by distance among individuals on each side of a barrier maintains an F(ST) of </w:instrText>
      </w:r>
      <w:r w:rsidR="00C519A3">
        <w:rPr>
          <w:rFonts w:ascii="Cambria Math" w:eastAsia="Times New Roman" w:hAnsi="Cambria Math" w:cs="Cambria Math"/>
          <w:sz w:val="24"/>
          <w:szCs w:val="24"/>
        </w:rPr>
        <w:instrText>∼</w:instrText>
      </w:r>
      <w:r w:rsidR="00C519A3">
        <w:rPr>
          <w:rFonts w:ascii="Times New Roman" w:eastAsia="Times New Roman" w:hAnsi="Times New Roman" w:cs="Times New Roman"/>
          <w:sz w:val="24"/>
          <w:szCs w:val="24"/>
        </w:rPr>
        <w:instrText>0.20 regardless of migration rate across the barrier, whereas panmixia on each side of the barrier results in an F(ST) that changes with m as predicted by classical population genetics theory. We suggest that individual-based, spatially explicit modelling provides a general framework to investigate how interactions between movement and landscape resistance drive population genetic patterns and connectivity across complex landscapes.","author":[{"dropping-particle":"","family":"Landguth","given":"Erin L","non-dropping-particle":"","parse-names":false,"suffix":""},{"dropping-particle":"","family":"Cushman","given":"S a","non-dropping-particle":"","parse-names":false,"suffix":""},{"dropping-particle":"","family":"Murphy","given":"M a","non-dropping-particle":"","parse-names":false,"suffix":""},{"dropping-particle":"","family":"Luikart","given":"G","non-dropping-particle":"","parse-names":false,"suffix":""}],"container-title":"Molecular ecology resources","id":"ITEM-1","issue":"5","issued":{"date-parts":[["2010","9"]]},"page":"854-62","title":"Relationships between migration rates and landscape resistance assessed using individual-based simulations.","type":"article-journal","volume":"10"},"uris":["http://www.mendeley.com/documents/?uuid=f5883e78-3e0f-4aa7-8653-7b48acb62b07"]}],"mendeley":{"formattedCitation":"(Landguth, Cushman, Murphy, &amp; Luikart, 2010)","plainTextFormattedCitation":"(Landguth, Cushman, Murphy, &amp; Luikart, 2010)","previouslyFormattedCitation":"(Landguth, Cushman, Murphy, &amp; Luikart, 2010)"},"properties":{"noteIndex":0},"schema":"https://github.com/citation-style-language/schema/raw/master/csl-citation.json"}</w:instrText>
      </w:r>
      <w:r w:rsidR="003B771C">
        <w:rPr>
          <w:rFonts w:ascii="Times New Roman" w:eastAsia="Times New Roman" w:hAnsi="Times New Roman" w:cs="Times New Roman"/>
          <w:sz w:val="24"/>
          <w:szCs w:val="24"/>
        </w:rPr>
        <w:fldChar w:fldCharType="separate"/>
      </w:r>
      <w:r w:rsidR="003B771C" w:rsidRPr="003B771C">
        <w:rPr>
          <w:rFonts w:ascii="Times New Roman" w:eastAsia="Times New Roman" w:hAnsi="Times New Roman" w:cs="Times New Roman"/>
          <w:noProof/>
          <w:sz w:val="24"/>
          <w:szCs w:val="24"/>
        </w:rPr>
        <w:t>(Landguth, Cushman, Murphy, &amp; Luikart, 2010)</w:t>
      </w:r>
      <w:r w:rsidR="003B771C">
        <w:rPr>
          <w:rFonts w:ascii="Times New Roman" w:eastAsia="Times New Roman" w:hAnsi="Times New Roman" w:cs="Times New Roman"/>
          <w:sz w:val="24"/>
          <w:szCs w:val="24"/>
        </w:rPr>
        <w:fldChar w:fldCharType="end"/>
      </w:r>
      <w:r w:rsidR="00C519A3">
        <w:rPr>
          <w:rFonts w:ascii="Times New Roman" w:eastAsia="Times New Roman" w:hAnsi="Times New Roman" w:cs="Times New Roman"/>
          <w:sz w:val="24"/>
          <w:szCs w:val="24"/>
        </w:rPr>
        <w:t xml:space="preserve"> or early detection of barriers to gene flow </w:t>
      </w:r>
      <w:r w:rsidR="00C519A3">
        <w:rPr>
          <w:rFonts w:ascii="Times New Roman" w:eastAsia="Times New Roman" w:hAnsi="Times New Roman" w:cs="Times New Roman"/>
          <w:sz w:val="24"/>
          <w:szCs w:val="24"/>
        </w:rPr>
        <w:fldChar w:fldCharType="begin" w:fldLock="1"/>
      </w:r>
      <w:r w:rsidR="00E46EF8">
        <w:rPr>
          <w:rFonts w:ascii="Times New Roman" w:eastAsia="Times New Roman" w:hAnsi="Times New Roman" w:cs="Times New Roman"/>
          <w:sz w:val="24"/>
          <w:szCs w:val="24"/>
        </w:rPr>
        <w:instrText>ADDIN CSL_CITATION {"citationItems":[{"id":"ITEM-1","itemData":{"DOI":"10.1111/j.1365-294X.2010.04808.x","ISBN":"0962-1083","ISSN":"09621083","PMID":"20819159","abstract":"Understanding how spatial genetic patterns respond to landscape change is crucial for advancing the emerging field of landscape genetics. We quantified the number of generations for new landscape barrier signatures to become detectable and for old signatures to disappear after barrier removal. We used spatially explicit, individual-based simulations to examine the ability of an individual-based statistic [Mantel's r using the proportion of shared alleles' statistic (Dps)] and population-based statistic (FST ) to detect barriers. We simulated a range of movement strategies including nearest neighbour dispersal, long-distance dispersal and panmixia. The lag time for the signal of a new barrier to become established is short using Mantel's r (1-15 generations). FST required approximately 200 generations to reach 50% of its equilibrium maximum, although G'ST performed much like Mantel's r. In strong contrast, FST and Mantel's r perform similarly following the removal of a barrier formerly dividing a population. Also, given neighbour mating and very short-distance dispersal strategies, historical discontinuities from more than 100 generations ago might still be detectable with either method. This suggests that historical events and landscapes could have long-term effects that confound inferences about the impacts of current landscape features on gene flow for species with very little long-distance dispersal. Nonetheless, populations of organisms with relatively large dispersal distances will lose the signal of a former barrier within less than 15 generations, suggesting that individual-based landscape genetic approaches can improve our ability to measure effects of existing landscape features on genetic structure and connectivity.","author":[{"dropping-particle":"","family":"Landguth","given":"Erin L","non-dropping-particle":"","parse-names":false,"suffix":""},{"dropping-particle":"","family":"Cushman","given":"S. a.","non-dropping-particle":"","parse-names":false,"suffix":""},{"dropping-particle":"","family":"Schwartz","given":"M. K.","non-dropping-particle":"","parse-names":false,"suffix":""},{"dropping-particle":"","family":"McKelvey","given":"K. S.","non-dropping-particle":"","parse-names":false,"suffix":""},{"dropping-particle":"","family":"Murphy","given":"M.","non-dropping-particle":"","parse-names":false,"suffix":""},{"dropping-particle":"","family":"Luikart","given":"G.","non-dropping-particle":"","parse-names":false,"suffix":""}],"container-title":"Molecular Ecology","id":"ITEM-1","issued":{"date-parts":[["2010"]]},"page":"4179-4191","title":"Quantifying the lag time to detect barriers in landscape genetics","type":"article-journal","volume":"19"},"uris":["http://www.mendeley.com/documents/?uuid=7008897e-76cc-4978-87d8-198907e5b2f0"]}],"mendeley":{"formattedCitation":"(Landguth, Cushman, Schwartz, et al., 2010)","plainTextFormattedCitation":"(Landguth, Cushman, Schwartz, et al., 2010)","previouslyFormattedCitation":"(Landguth, Cushman, Schwartz, et al., 2010)"},"properties":{"noteIndex":0},"schema":"https://github.com/citation-style-language/schema/raw/master/csl-citation.json"}</w:instrText>
      </w:r>
      <w:r w:rsidR="00C519A3">
        <w:rPr>
          <w:rFonts w:ascii="Times New Roman" w:eastAsia="Times New Roman" w:hAnsi="Times New Roman" w:cs="Times New Roman"/>
          <w:sz w:val="24"/>
          <w:szCs w:val="24"/>
        </w:rPr>
        <w:fldChar w:fldCharType="separate"/>
      </w:r>
      <w:r w:rsidR="00C519A3" w:rsidRPr="00C519A3">
        <w:rPr>
          <w:rFonts w:ascii="Times New Roman" w:eastAsia="Times New Roman" w:hAnsi="Times New Roman" w:cs="Times New Roman"/>
          <w:noProof/>
          <w:sz w:val="24"/>
          <w:szCs w:val="24"/>
        </w:rPr>
        <w:t>(Landguth, Cushman, Schwartz, et al., 2010)</w:t>
      </w:r>
      <w:r w:rsidR="00C519A3">
        <w:rPr>
          <w:rFonts w:ascii="Times New Roman" w:eastAsia="Times New Roman" w:hAnsi="Times New Roman" w:cs="Times New Roman"/>
          <w:sz w:val="24"/>
          <w:szCs w:val="24"/>
        </w:rPr>
        <w:fldChar w:fldCharType="end"/>
      </w:r>
      <w:r w:rsidR="003B771C">
        <w:rPr>
          <w:rFonts w:ascii="Times New Roman" w:eastAsia="Times New Roman" w:hAnsi="Times New Roman" w:cs="Times New Roman"/>
          <w:sz w:val="24"/>
          <w:szCs w:val="24"/>
        </w:rPr>
        <w:t>.</w:t>
      </w:r>
    </w:p>
    <w:p w14:paraId="2E832725" w14:textId="4B592629" w:rsidR="00C519A3" w:rsidRDefault="00DE3FED"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spatial extent of an event, </w:t>
      </w:r>
      <w:r w:rsidR="003654C9">
        <w:rPr>
          <w:rFonts w:ascii="Times New Roman" w:eastAsia="Times New Roman" w:hAnsi="Times New Roman" w:cs="Times New Roman"/>
          <w:sz w:val="24"/>
          <w:szCs w:val="24"/>
        </w:rPr>
        <w:t>represented by</w:t>
      </w:r>
      <w:r w:rsidR="00384D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number of </w:t>
      </w:r>
      <w:r w:rsidR="00684F6A">
        <w:rPr>
          <w:rFonts w:ascii="Times New Roman" w:eastAsia="Times New Roman" w:hAnsi="Times New Roman" w:cs="Times New Roman"/>
          <w:sz w:val="24"/>
          <w:szCs w:val="24"/>
        </w:rPr>
        <w:t xml:space="preserve">local </w:t>
      </w:r>
      <w:r>
        <w:rPr>
          <w:rFonts w:ascii="Times New Roman" w:eastAsia="Times New Roman" w:hAnsi="Times New Roman" w:cs="Times New Roman"/>
          <w:sz w:val="24"/>
          <w:szCs w:val="24"/>
        </w:rPr>
        <w:t xml:space="preserve">populations affected </w:t>
      </w:r>
      <w:r w:rsidR="00384DF0">
        <w:rPr>
          <w:rFonts w:ascii="Times New Roman" w:eastAsia="Times New Roman" w:hAnsi="Times New Roman" w:cs="Times New Roman"/>
          <w:sz w:val="24"/>
          <w:szCs w:val="24"/>
        </w:rPr>
        <w:t>by the punctual demographic event</w:t>
      </w:r>
      <w:r w:rsidR="003654C9">
        <w:rPr>
          <w:rFonts w:ascii="Times New Roman" w:eastAsia="Times New Roman" w:hAnsi="Times New Roman" w:cs="Times New Roman"/>
          <w:sz w:val="24"/>
          <w:szCs w:val="24"/>
        </w:rPr>
        <w:t xml:space="preserve"> in our study</w:t>
      </w:r>
      <w:r w:rsidR="00AE1AED">
        <w:rPr>
          <w:rFonts w:ascii="Times New Roman" w:eastAsia="Times New Roman" w:hAnsi="Times New Roman" w:cs="Times New Roman"/>
          <w:sz w:val="24"/>
          <w:szCs w:val="24"/>
        </w:rPr>
        <w:t xml:space="preserve">, </w:t>
      </w:r>
      <w:r w:rsidR="00011C71">
        <w:rPr>
          <w:rFonts w:ascii="Times New Roman" w:eastAsia="Times New Roman" w:hAnsi="Times New Roman" w:cs="Times New Roman"/>
          <w:sz w:val="24"/>
          <w:szCs w:val="24"/>
        </w:rPr>
        <w:t xml:space="preserve">also </w:t>
      </w:r>
      <w:r w:rsidR="000B6A15">
        <w:rPr>
          <w:rFonts w:ascii="Times New Roman" w:eastAsia="Times New Roman" w:hAnsi="Times New Roman" w:cs="Times New Roman"/>
          <w:sz w:val="24"/>
          <w:szCs w:val="24"/>
        </w:rPr>
        <w:t>displayed</w:t>
      </w:r>
      <w:r w:rsidR="0043100B">
        <w:rPr>
          <w:rFonts w:ascii="Times New Roman" w:eastAsia="Times New Roman" w:hAnsi="Times New Roman" w:cs="Times New Roman"/>
          <w:sz w:val="24"/>
          <w:szCs w:val="24"/>
        </w:rPr>
        <w:t xml:space="preserve"> a performance trade-off. Indeed, the spatial extent </w:t>
      </w:r>
      <w:r w:rsidR="00AE1AED">
        <w:rPr>
          <w:rFonts w:ascii="Times New Roman" w:eastAsia="Times New Roman" w:hAnsi="Times New Roman" w:cs="Times New Roman"/>
          <w:sz w:val="24"/>
          <w:szCs w:val="24"/>
        </w:rPr>
        <w:t>in</w:t>
      </w:r>
      <w:r>
        <w:rPr>
          <w:rFonts w:ascii="Times New Roman" w:eastAsia="Times New Roman" w:hAnsi="Times New Roman" w:cs="Times New Roman"/>
          <w:sz w:val="24"/>
          <w:szCs w:val="24"/>
        </w:rPr>
        <w:t>creases our abi</w:t>
      </w:r>
      <w:r w:rsidR="00AE1AED">
        <w:rPr>
          <w:rFonts w:ascii="Times New Roman" w:eastAsia="Times New Roman" w:hAnsi="Times New Roman" w:cs="Times New Roman"/>
          <w:sz w:val="24"/>
          <w:szCs w:val="24"/>
        </w:rPr>
        <w:t xml:space="preserve">lity to correctly reject populations </w:t>
      </w:r>
      <w:r w:rsidR="00684F6A">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have</w:t>
      </w:r>
      <w:r w:rsidR="00AE1AED">
        <w:rPr>
          <w:rFonts w:ascii="Times New Roman" w:eastAsia="Times New Roman" w:hAnsi="Times New Roman" w:cs="Times New Roman"/>
          <w:sz w:val="24"/>
          <w:szCs w:val="24"/>
        </w:rPr>
        <w:t xml:space="preserve"> not</w:t>
      </w:r>
      <w:r>
        <w:rPr>
          <w:rFonts w:ascii="Times New Roman" w:eastAsia="Times New Roman" w:hAnsi="Times New Roman" w:cs="Times New Roman"/>
          <w:sz w:val="24"/>
          <w:szCs w:val="24"/>
        </w:rPr>
        <w:t xml:space="preserve"> truly changed</w:t>
      </w:r>
      <w:r w:rsidR="00B32337">
        <w:rPr>
          <w:rFonts w:ascii="Times New Roman" w:eastAsia="Times New Roman" w:hAnsi="Times New Roman" w:cs="Times New Roman"/>
          <w:sz w:val="24"/>
          <w:szCs w:val="24"/>
        </w:rPr>
        <w:t xml:space="preserve"> (Fig. 3</w:t>
      </w:r>
      <w:r w:rsidR="00AE1AED">
        <w:rPr>
          <w:rFonts w:ascii="Times New Roman" w:eastAsia="Times New Roman" w:hAnsi="Times New Roman" w:cs="Times New Roman"/>
          <w:sz w:val="24"/>
          <w:szCs w:val="24"/>
        </w:rPr>
        <w:t xml:space="preserve">), but it decreases our ability to </w:t>
      </w:r>
      <w:r w:rsidR="00B11125">
        <w:rPr>
          <w:rFonts w:ascii="Times New Roman" w:eastAsia="Times New Roman" w:hAnsi="Times New Roman" w:cs="Times New Roman"/>
          <w:sz w:val="24"/>
          <w:szCs w:val="24"/>
        </w:rPr>
        <w:t xml:space="preserve">correctly detect populations </w:t>
      </w:r>
      <w:r w:rsidR="008B21CA">
        <w:rPr>
          <w:rFonts w:ascii="Times New Roman" w:eastAsia="Times New Roman" w:hAnsi="Times New Roman" w:cs="Times New Roman"/>
          <w:sz w:val="24"/>
          <w:szCs w:val="24"/>
        </w:rPr>
        <w:t xml:space="preserve">that </w:t>
      </w:r>
      <w:r w:rsidR="00B32337">
        <w:rPr>
          <w:rFonts w:ascii="Times New Roman" w:eastAsia="Times New Roman" w:hAnsi="Times New Roman" w:cs="Times New Roman"/>
          <w:sz w:val="24"/>
          <w:szCs w:val="24"/>
        </w:rPr>
        <w:t>have truly changed (Fig. 2</w:t>
      </w:r>
      <w:r w:rsidR="00B111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 xml:space="preserve">This trade-off is apparent for all scenarios but whether it is substantial depends on the dispersal level within the landscape. </w:t>
      </w:r>
      <w:r>
        <w:rPr>
          <w:rFonts w:ascii="Times New Roman" w:eastAsia="Times New Roman" w:hAnsi="Times New Roman" w:cs="Times New Roman"/>
          <w:sz w:val="24"/>
          <w:szCs w:val="24"/>
        </w:rPr>
        <w:t>Although the spatial extent of a legacy may help researchers d</w:t>
      </w:r>
      <w:r w:rsidR="008E5867">
        <w:rPr>
          <w:rFonts w:ascii="Times New Roman" w:eastAsia="Times New Roman" w:hAnsi="Times New Roman" w:cs="Times New Roman"/>
          <w:sz w:val="24"/>
          <w:szCs w:val="24"/>
        </w:rPr>
        <w:t>etect the legacy</w:t>
      </w:r>
      <w:r>
        <w:rPr>
          <w:rFonts w:ascii="Times New Roman" w:eastAsia="Times New Roman" w:hAnsi="Times New Roman" w:cs="Times New Roman"/>
          <w:sz w:val="24"/>
          <w:szCs w:val="24"/>
        </w:rPr>
        <w:t xml:space="preserve"> </w:t>
      </w:r>
      <w:r w:rsidR="008E5867">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the chance of the legacy being sampled</w:t>
      </w:r>
      <w:r w:rsidR="008E5867">
        <w:rPr>
          <w:rFonts w:ascii="Times New Roman" w:eastAsia="Times New Roman" w:hAnsi="Times New Roman" w:cs="Times New Roman"/>
          <w:sz w:val="24"/>
          <w:szCs w:val="24"/>
        </w:rPr>
        <w:t xml:space="preserve"> increases</w:t>
      </w:r>
      <w:r>
        <w:rPr>
          <w:rFonts w:ascii="Times New Roman" w:eastAsia="Times New Roman" w:hAnsi="Times New Roman" w:cs="Times New Roman"/>
          <w:sz w:val="24"/>
          <w:szCs w:val="24"/>
        </w:rPr>
        <w:t xml:space="preserve">, </w:t>
      </w:r>
      <w:r w:rsidR="00C519A3">
        <w:rPr>
          <w:rFonts w:ascii="Times New Roman" w:eastAsia="Times New Roman" w:hAnsi="Times New Roman" w:cs="Times New Roman"/>
          <w:sz w:val="24"/>
          <w:szCs w:val="24"/>
        </w:rPr>
        <w:t>it also increase</w:t>
      </w:r>
      <w:r w:rsidR="001F4124">
        <w:rPr>
          <w:rFonts w:ascii="Times New Roman" w:eastAsia="Times New Roman" w:hAnsi="Times New Roman" w:cs="Times New Roman"/>
          <w:sz w:val="24"/>
          <w:szCs w:val="24"/>
        </w:rPr>
        <w:t>s</w:t>
      </w:r>
      <w:r w:rsidR="00C519A3">
        <w:rPr>
          <w:rFonts w:ascii="Times New Roman" w:eastAsia="Times New Roman" w:hAnsi="Times New Roman" w:cs="Times New Roman"/>
          <w:sz w:val="24"/>
          <w:szCs w:val="24"/>
        </w:rPr>
        <w:t xml:space="preserve"> the risk of </w:t>
      </w:r>
      <w:r w:rsidR="00384DF0">
        <w:rPr>
          <w:rFonts w:ascii="Times New Roman" w:eastAsia="Times New Roman" w:hAnsi="Times New Roman" w:cs="Times New Roman"/>
          <w:sz w:val="24"/>
          <w:szCs w:val="24"/>
        </w:rPr>
        <w:t xml:space="preserve">not identifying </w:t>
      </w:r>
      <w:r w:rsidR="00F14791">
        <w:rPr>
          <w:rFonts w:ascii="Times New Roman" w:eastAsia="Times New Roman" w:hAnsi="Times New Roman" w:cs="Times New Roman"/>
          <w:sz w:val="24"/>
          <w:szCs w:val="24"/>
        </w:rPr>
        <w:t>the legacy at all, especially in high dispersal landscapes (Fig.2</w:t>
      </w:r>
      <w:r w:rsidR="00C519A3">
        <w:rPr>
          <w:rFonts w:ascii="Times New Roman" w:eastAsia="Times New Roman" w:hAnsi="Times New Roman" w:cs="Times New Roman"/>
          <w:sz w:val="24"/>
          <w:szCs w:val="24"/>
        </w:rPr>
        <w:t>).</w:t>
      </w:r>
      <w:r w:rsidR="00E46EF8">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W</w:t>
      </w:r>
      <w:r w:rsidR="00F9282F">
        <w:rPr>
          <w:rFonts w:ascii="Times New Roman" w:eastAsia="Times New Roman" w:hAnsi="Times New Roman" w:cs="Times New Roman"/>
          <w:sz w:val="24"/>
          <w:szCs w:val="24"/>
        </w:rPr>
        <w:t>hen several populations were targeted by the punctual demographic event, we chose</w:t>
      </w:r>
      <w:r w:rsidR="00B11125">
        <w:rPr>
          <w:rFonts w:ascii="Times New Roman" w:eastAsia="Times New Roman" w:hAnsi="Times New Roman" w:cs="Times New Roman"/>
          <w:sz w:val="24"/>
          <w:szCs w:val="24"/>
        </w:rPr>
        <w:t xml:space="preserve"> </w:t>
      </w:r>
      <w:r w:rsidR="00F9282F">
        <w:rPr>
          <w:rFonts w:ascii="Times New Roman" w:eastAsia="Times New Roman" w:hAnsi="Times New Roman" w:cs="Times New Roman"/>
          <w:sz w:val="24"/>
          <w:szCs w:val="24"/>
        </w:rPr>
        <w:t>adjacent populations</w:t>
      </w:r>
      <w:r w:rsidR="008B21CA">
        <w:rPr>
          <w:rFonts w:ascii="Times New Roman" w:eastAsia="Times New Roman" w:hAnsi="Times New Roman" w:cs="Times New Roman"/>
          <w:sz w:val="24"/>
          <w:szCs w:val="24"/>
        </w:rPr>
        <w:t>;</w:t>
      </w:r>
      <w:r w:rsidR="00F9282F">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w</w:t>
      </w:r>
      <w:r w:rsidR="00E46EF8">
        <w:rPr>
          <w:rFonts w:ascii="Times New Roman" w:eastAsia="Times New Roman" w:hAnsi="Times New Roman" w:cs="Times New Roman"/>
          <w:sz w:val="24"/>
          <w:szCs w:val="24"/>
        </w:rPr>
        <w:t xml:space="preserve">hether </w:t>
      </w:r>
      <w:r w:rsidR="00384DF0">
        <w:rPr>
          <w:rFonts w:ascii="Times New Roman" w:eastAsia="Times New Roman" w:hAnsi="Times New Roman" w:cs="Times New Roman"/>
          <w:sz w:val="24"/>
          <w:szCs w:val="24"/>
        </w:rPr>
        <w:t>lower</w:t>
      </w:r>
      <w:r w:rsidR="00B11125">
        <w:rPr>
          <w:rFonts w:ascii="Times New Roman" w:eastAsia="Times New Roman" w:hAnsi="Times New Roman" w:cs="Times New Roman"/>
          <w:sz w:val="24"/>
          <w:szCs w:val="24"/>
        </w:rPr>
        <w:t>ing the</w:t>
      </w:r>
      <w:r w:rsidR="00384DF0">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degree of spatial autocorrelation</w:t>
      </w:r>
      <w:r w:rsidR="00F14791">
        <w:rPr>
          <w:rFonts w:ascii="Times New Roman" w:eastAsia="Times New Roman" w:hAnsi="Times New Roman" w:cs="Times New Roman"/>
          <w:sz w:val="24"/>
          <w:szCs w:val="24"/>
        </w:rPr>
        <w:t xml:space="preserve"> in the spatial genetic legacy</w:t>
      </w:r>
      <w:r w:rsidR="00B11125">
        <w:rPr>
          <w:rFonts w:ascii="Times New Roman" w:eastAsia="Times New Roman" w:hAnsi="Times New Roman" w:cs="Times New Roman"/>
          <w:sz w:val="24"/>
          <w:szCs w:val="24"/>
        </w:rPr>
        <w:t>, that is targeting populations not necessarily adjacent to each other,</w:t>
      </w:r>
      <w:r w:rsidR="00E46EF8">
        <w:rPr>
          <w:rFonts w:ascii="Times New Roman" w:eastAsia="Times New Roman" w:hAnsi="Times New Roman" w:cs="Times New Roman"/>
          <w:sz w:val="24"/>
          <w:szCs w:val="24"/>
        </w:rPr>
        <w:t xml:space="preserve"> </w:t>
      </w:r>
      <w:r w:rsidR="00F14791">
        <w:rPr>
          <w:rFonts w:ascii="Times New Roman" w:eastAsia="Times New Roman" w:hAnsi="Times New Roman" w:cs="Times New Roman"/>
          <w:sz w:val="24"/>
          <w:szCs w:val="24"/>
        </w:rPr>
        <w:t xml:space="preserve">influences detection, </w:t>
      </w:r>
      <w:r w:rsidR="00E46EF8">
        <w:rPr>
          <w:rFonts w:ascii="Times New Roman" w:eastAsia="Times New Roman" w:hAnsi="Times New Roman" w:cs="Times New Roman"/>
          <w:sz w:val="24"/>
          <w:szCs w:val="24"/>
        </w:rPr>
        <w:t>has not been investigated in our pap</w:t>
      </w:r>
      <w:r w:rsidR="007E677E">
        <w:rPr>
          <w:rFonts w:ascii="Times New Roman" w:eastAsia="Times New Roman" w:hAnsi="Times New Roman" w:cs="Times New Roman"/>
          <w:sz w:val="24"/>
          <w:szCs w:val="24"/>
        </w:rPr>
        <w:t>e</w:t>
      </w:r>
      <w:r w:rsidR="00E46EF8">
        <w:rPr>
          <w:rFonts w:ascii="Times New Roman" w:eastAsia="Times New Roman" w:hAnsi="Times New Roman" w:cs="Times New Roman"/>
          <w:sz w:val="24"/>
          <w:szCs w:val="24"/>
        </w:rPr>
        <w:t>r. Spatial autocorrelation may greatly affect many genetic analyses, and solutions are being developed to integrate it</w:t>
      </w:r>
      <w:r w:rsidR="007E677E">
        <w:rPr>
          <w:rFonts w:ascii="Times New Roman" w:eastAsia="Times New Roman" w:hAnsi="Times New Roman" w:cs="Times New Roman"/>
          <w:sz w:val="24"/>
          <w:szCs w:val="24"/>
        </w:rPr>
        <w:t xml:space="preserve"> within them</w:t>
      </w:r>
      <w:r w:rsidR="00E46EF8">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fldChar w:fldCharType="begin" w:fldLock="1"/>
      </w:r>
      <w:r w:rsidR="00841510">
        <w:rPr>
          <w:rFonts w:ascii="Times New Roman" w:eastAsia="Times New Roman" w:hAnsi="Times New Roman" w:cs="Times New Roman"/>
          <w:sz w:val="24"/>
          <w:szCs w:val="24"/>
        </w:rPr>
        <w:instrText>ADDIN CSL_CITATION {"citationItems":[{"id":"ITEM-1","itemData":{"DOI":"10.1111/ecog.00566","ISSN":"09067590","abstract":"Spatial autocorrelation is a well-recognized concern for observational data in general, and more specifically for spatial data in ecology. Generalized linear mixed models (GLMMs) with spatially autocorrelated random effects are a potential general framework for handling these spatial correlations. However, as the result of statistical and practical issues, such GLMMs have been fitted through the undocumented use of procedures based on penalized quasi-likelihood approximations (PQL), and under restrictive models of spatial correlation. Alternatively, they are often neglected in favor of simpler but more questionable approaches. In this work we aim to provide practical and validated means of inference under spatial GLMMs, that overcome these limitations. For this purpose, a new software is developed to fit spatial GLMMs. We use it to assess the performance of likelihood ratio tests for fixed effects under spatial autocorrelation, based on Laplace or PQL approximations of the likelihood. Expectedly, the Laplace approximation performs generally slightly better, although a variant of PQL was better in the binary case. We show that a previous implementation of PQL methods in the R language, glmmPQL, is not appropriate for such applications. Finally, we illustrate the efficiency of a bootstrap procedure for correcting the small sample bias of the tests, which applies also to non-spatial models.","author":[{"dropping-particle":"","family":"Rousset","given":"François","non-dropping-particle":"","parse-names":false,"suffix":""},{"dropping-particle":"","family":"Ferdy","given":"Jean-Baptiste","non-dropping-particle":"","parse-names":false,"suffix":""}],"container-title":"Ecography","id":"ITEM-1","issue":"December 2013","issued":{"date-parts":[["2014"]]},"page":"781-790","title":"Testing environmental and genetic effects in the presence of spatial autocorrelation","type":"article-journal","volume":"37"},"uris":["http://www.mendeley.com/documents/?uuid=1e6eb6be-9204-4ce6-be0d-02d504d32530"]}],"mendeley":{"formattedCitation":"(Rousset &amp; Ferdy, 2014)","plainTextFormattedCitation":"(Rousset &amp; Ferdy, 2014)","previouslyFormattedCitation":"(Rousset &amp; Ferdy, 2014)"},"properties":{"noteIndex":0},"schema":"https://github.com/citation-style-language/schema/raw/master/csl-citation.json"}</w:instrText>
      </w:r>
      <w:r w:rsidR="00E46EF8">
        <w:rPr>
          <w:rFonts w:ascii="Times New Roman" w:eastAsia="Times New Roman" w:hAnsi="Times New Roman" w:cs="Times New Roman"/>
          <w:sz w:val="24"/>
          <w:szCs w:val="24"/>
        </w:rPr>
        <w:fldChar w:fldCharType="separate"/>
      </w:r>
      <w:r w:rsidR="00E46EF8" w:rsidRPr="00E46EF8">
        <w:rPr>
          <w:rFonts w:ascii="Times New Roman" w:eastAsia="Times New Roman" w:hAnsi="Times New Roman" w:cs="Times New Roman"/>
          <w:noProof/>
          <w:sz w:val="24"/>
          <w:szCs w:val="24"/>
        </w:rPr>
        <w:t>(Rousset &amp; Ferdy, 2014)</w:t>
      </w:r>
      <w:r w:rsidR="00E46EF8">
        <w:rPr>
          <w:rFonts w:ascii="Times New Roman" w:eastAsia="Times New Roman" w:hAnsi="Times New Roman" w:cs="Times New Roman"/>
          <w:sz w:val="24"/>
          <w:szCs w:val="24"/>
        </w:rPr>
        <w:fldChar w:fldCharType="end"/>
      </w:r>
      <w:r w:rsidR="00E46EF8">
        <w:rPr>
          <w:rFonts w:ascii="Times New Roman" w:eastAsia="Times New Roman" w:hAnsi="Times New Roman" w:cs="Times New Roman"/>
          <w:sz w:val="24"/>
          <w:szCs w:val="24"/>
        </w:rPr>
        <w:t xml:space="preserve">. We believe </w:t>
      </w:r>
      <w:r w:rsidR="008B21CA">
        <w:rPr>
          <w:rFonts w:ascii="Times New Roman" w:eastAsia="Times New Roman" w:hAnsi="Times New Roman" w:cs="Times New Roman"/>
          <w:sz w:val="24"/>
          <w:szCs w:val="24"/>
        </w:rPr>
        <w:t xml:space="preserve">that </w:t>
      </w:r>
      <w:r w:rsidR="00E46EF8">
        <w:rPr>
          <w:rFonts w:ascii="Times New Roman" w:eastAsia="Times New Roman" w:hAnsi="Times New Roman" w:cs="Times New Roman"/>
          <w:sz w:val="24"/>
          <w:szCs w:val="24"/>
        </w:rPr>
        <w:t xml:space="preserve">explicitly taking spatial autocorrelation into account in temporal </w:t>
      </w:r>
      <w:r w:rsidR="00675D5B">
        <w:rPr>
          <w:rFonts w:ascii="Times New Roman" w:eastAsia="Times New Roman" w:hAnsi="Times New Roman" w:cs="Times New Roman"/>
          <w:sz w:val="24"/>
          <w:szCs w:val="24"/>
        </w:rPr>
        <w:t>analyse</w:t>
      </w:r>
      <w:r w:rsidR="00E46EF8">
        <w:rPr>
          <w:rFonts w:ascii="Times New Roman" w:eastAsia="Times New Roman" w:hAnsi="Times New Roman" w:cs="Times New Roman"/>
          <w:sz w:val="24"/>
          <w:szCs w:val="24"/>
        </w:rPr>
        <w:t xml:space="preserve">s of genetic diversity </w:t>
      </w:r>
      <w:r w:rsidR="00BB6B2C">
        <w:rPr>
          <w:rFonts w:ascii="Times New Roman" w:eastAsia="Times New Roman" w:hAnsi="Times New Roman" w:cs="Times New Roman"/>
          <w:sz w:val="24"/>
          <w:szCs w:val="24"/>
        </w:rPr>
        <w:fldChar w:fldCharType="begin" w:fldLock="1"/>
      </w:r>
      <w:r w:rsidR="008B2DA1">
        <w:rPr>
          <w:rFonts w:ascii="Times New Roman" w:eastAsia="Times New Roman" w:hAnsi="Times New Roman" w:cs="Times New Roman"/>
          <w:sz w:val="24"/>
          <w:szCs w:val="24"/>
        </w:rPr>
        <w:instrText>ADDIN CSL_CITATION {"citationItems":[{"id":"ITEM-1","itemData":{"DOI":"10.1146/annurev-ecolsys-110316-022659","ISSN":"1543-592X","abstract":"Many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Systematics","id":"ITEM-1","issue":"1","issued":{"date-parts":[["2019"]]},"page":"427-449","title":"Spatial Population Genetics: It's About Time","type":"article-journal","volume":"50"},"uris":["http://www.mendeley.com/documents/?uuid=5b8329f5-6c06-479c-a979-f166811dcc49"]}],"mendeley":{"formattedCitation":"(Bradburd &amp; Ralph, 2019)","plainTextFormattedCitation":"(Bradburd &amp; Ralph, 2019)","previouslyFormattedCitation":"(Bradburd &amp; Ralph, 2019)"},"properties":{"noteIndex":0},"schema":"https://github.com/citation-style-language/schema/raw/master/csl-citation.json"}</w:instrText>
      </w:r>
      <w:r w:rsidR="00BB6B2C">
        <w:rPr>
          <w:rFonts w:ascii="Times New Roman" w:eastAsia="Times New Roman" w:hAnsi="Times New Roman" w:cs="Times New Roman"/>
          <w:sz w:val="24"/>
          <w:szCs w:val="24"/>
        </w:rPr>
        <w:fldChar w:fldCharType="separate"/>
      </w:r>
      <w:r w:rsidR="00BB6B2C" w:rsidRPr="00BB6B2C">
        <w:rPr>
          <w:rFonts w:ascii="Times New Roman" w:eastAsia="Times New Roman" w:hAnsi="Times New Roman" w:cs="Times New Roman"/>
          <w:noProof/>
          <w:sz w:val="24"/>
          <w:szCs w:val="24"/>
        </w:rPr>
        <w:t>(Bradburd &amp; Ralph, 2019)</w:t>
      </w:r>
      <w:r w:rsidR="00BB6B2C">
        <w:rPr>
          <w:rFonts w:ascii="Times New Roman" w:eastAsia="Times New Roman" w:hAnsi="Times New Roman" w:cs="Times New Roman"/>
          <w:sz w:val="24"/>
          <w:szCs w:val="24"/>
        </w:rPr>
        <w:fldChar w:fldCharType="end"/>
      </w:r>
      <w:r w:rsidR="00BB6B2C">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represents a promising and challenging avenue of research.</w:t>
      </w:r>
    </w:p>
    <w:p w14:paraId="6124944C" w14:textId="0B732F31" w:rsidR="003B771C" w:rsidRDefault="00253769"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expected, </w:t>
      </w:r>
      <w:r w:rsidR="003F7F85" w:rsidRPr="003F7F85">
        <w:rPr>
          <w:rFonts w:ascii="Times New Roman" w:eastAsia="Times New Roman" w:hAnsi="Times New Roman" w:cs="Times New Roman"/>
          <w:sz w:val="24"/>
          <w:szCs w:val="24"/>
        </w:rPr>
        <w:t xml:space="preserve">spatial genetic legacies tend to decay over time </w:t>
      </w:r>
      <w:r w:rsidR="00AB68BE">
        <w:rPr>
          <w:rFonts w:ascii="Times New Roman" w:eastAsia="Times New Roman" w:hAnsi="Times New Roman" w:cs="Times New Roman"/>
          <w:sz w:val="24"/>
          <w:szCs w:val="24"/>
        </w:rPr>
        <w:t>(Fig</w:t>
      </w:r>
      <w:r w:rsidR="008B21CA">
        <w:rPr>
          <w:rFonts w:ascii="Times New Roman" w:eastAsia="Times New Roman" w:hAnsi="Times New Roman" w:cs="Times New Roman"/>
          <w:sz w:val="24"/>
          <w:szCs w:val="24"/>
        </w:rPr>
        <w:t>s</w:t>
      </w:r>
      <w:r w:rsidR="00AB68BE">
        <w:rPr>
          <w:rFonts w:ascii="Times New Roman" w:eastAsia="Times New Roman" w:hAnsi="Times New Roman" w:cs="Times New Roman"/>
          <w:sz w:val="24"/>
          <w:szCs w:val="24"/>
        </w:rPr>
        <w:t>. 4</w:t>
      </w:r>
      <w:r>
        <w:rPr>
          <w:rFonts w:ascii="Times New Roman" w:eastAsia="Times New Roman" w:hAnsi="Times New Roman" w:cs="Times New Roman"/>
          <w:sz w:val="24"/>
          <w:szCs w:val="24"/>
        </w:rPr>
        <w:t>, 5</w:t>
      </w:r>
      <w:r w:rsidR="00AB68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However, two main points emerged from our analysis of the timing </w:t>
      </w:r>
      <w:r w:rsidR="00786CFE">
        <w:rPr>
          <w:rFonts w:ascii="Times New Roman" w:eastAsia="Times New Roman" w:hAnsi="Times New Roman" w:cs="Times New Roman"/>
          <w:sz w:val="24"/>
          <w:szCs w:val="24"/>
        </w:rPr>
        <w:t xml:space="preserve">of sampling </w:t>
      </w:r>
      <w:r w:rsidR="001F4124">
        <w:rPr>
          <w:rFonts w:ascii="Times New Roman" w:eastAsia="Times New Roman" w:hAnsi="Times New Roman" w:cs="Times New Roman"/>
          <w:sz w:val="24"/>
          <w:szCs w:val="24"/>
        </w:rPr>
        <w:t xml:space="preserve">required </w:t>
      </w:r>
      <w:r w:rsidR="00786CFE">
        <w:rPr>
          <w:rFonts w:ascii="Times New Roman" w:eastAsia="Times New Roman" w:hAnsi="Times New Roman" w:cs="Times New Roman"/>
          <w:sz w:val="24"/>
          <w:szCs w:val="24"/>
        </w:rPr>
        <w:t xml:space="preserve">to detect </w:t>
      </w:r>
      <w:r w:rsidR="001F4124">
        <w:rPr>
          <w:rFonts w:ascii="Times New Roman" w:eastAsia="Times New Roman" w:hAnsi="Times New Roman" w:cs="Times New Roman"/>
          <w:sz w:val="24"/>
          <w:szCs w:val="24"/>
        </w:rPr>
        <w:t xml:space="preserve">significant </w:t>
      </w:r>
      <w:r w:rsidR="00786CFE">
        <w:rPr>
          <w:rFonts w:ascii="Times New Roman" w:eastAsia="Times New Roman" w:hAnsi="Times New Roman" w:cs="Times New Roman"/>
          <w:sz w:val="24"/>
          <w:szCs w:val="24"/>
        </w:rPr>
        <w:t>genetic change. First,</w:t>
      </w:r>
      <w:r>
        <w:rPr>
          <w:rFonts w:ascii="Times New Roman" w:eastAsia="Times New Roman" w:hAnsi="Times New Roman" w:cs="Times New Roman"/>
          <w:sz w:val="24"/>
          <w:szCs w:val="24"/>
        </w:rPr>
        <w:t xml:space="preserve"> </w:t>
      </w:r>
      <w:r w:rsidR="00786CFE">
        <w:rPr>
          <w:rFonts w:ascii="Times New Roman" w:eastAsia="Times New Roman" w:hAnsi="Times New Roman" w:cs="Times New Roman"/>
          <w:sz w:val="24"/>
          <w:szCs w:val="24"/>
        </w:rPr>
        <w:t>although</w:t>
      </w:r>
      <w:r>
        <w:rPr>
          <w:rFonts w:ascii="Times New Roman" w:eastAsia="Times New Roman" w:hAnsi="Times New Roman" w:cs="Times New Roman"/>
          <w:sz w:val="24"/>
          <w:szCs w:val="24"/>
        </w:rPr>
        <w:t xml:space="preserve"> the trade-off </w:t>
      </w:r>
      <w:r w:rsidR="001F4124">
        <w:rPr>
          <w:rFonts w:ascii="Times New Roman" w:eastAsia="Times New Roman" w:hAnsi="Times New Roman" w:cs="Times New Roman"/>
          <w:sz w:val="24"/>
          <w:szCs w:val="24"/>
        </w:rPr>
        <w:t xml:space="preserve">between FNR and FPR </w:t>
      </w:r>
      <w:r>
        <w:rPr>
          <w:rFonts w:ascii="Times New Roman" w:eastAsia="Times New Roman" w:hAnsi="Times New Roman" w:cs="Times New Roman"/>
          <w:sz w:val="24"/>
          <w:szCs w:val="24"/>
        </w:rPr>
        <w:t xml:space="preserve">generally holds with increasing time </w:t>
      </w:r>
      <w:r w:rsidR="00B64B9E">
        <w:rPr>
          <w:rFonts w:ascii="Times New Roman" w:eastAsia="Times New Roman" w:hAnsi="Times New Roman" w:cs="Times New Roman"/>
          <w:sz w:val="24"/>
          <w:szCs w:val="24"/>
        </w:rPr>
        <w:t xml:space="preserve">between </w:t>
      </w:r>
      <w:r>
        <w:rPr>
          <w:rFonts w:ascii="Times New Roman" w:eastAsia="Times New Roman" w:hAnsi="Times New Roman" w:cs="Times New Roman"/>
          <w:sz w:val="24"/>
          <w:szCs w:val="24"/>
        </w:rPr>
        <w:t xml:space="preserve">first </w:t>
      </w:r>
      <w:r w:rsidR="00B64B9E">
        <w:rPr>
          <w:rFonts w:ascii="Times New Roman" w:eastAsia="Times New Roman" w:hAnsi="Times New Roman" w:cs="Times New Roman"/>
          <w:sz w:val="24"/>
          <w:szCs w:val="24"/>
        </w:rPr>
        <w:t xml:space="preserve">and second </w:t>
      </w:r>
      <w:r>
        <w:rPr>
          <w:rFonts w:ascii="Times New Roman" w:eastAsia="Times New Roman" w:hAnsi="Times New Roman" w:cs="Times New Roman"/>
          <w:sz w:val="24"/>
          <w:szCs w:val="24"/>
        </w:rPr>
        <w:t>sampl</w:t>
      </w:r>
      <w:r w:rsidR="00786CFE">
        <w:rPr>
          <w:rFonts w:ascii="Times New Roman" w:eastAsia="Times New Roman" w:hAnsi="Times New Roman" w:cs="Times New Roman"/>
          <w:sz w:val="24"/>
          <w:szCs w:val="24"/>
        </w:rPr>
        <w:t xml:space="preserve">ing </w:t>
      </w:r>
      <w:r w:rsidR="00B64B9E">
        <w:rPr>
          <w:rFonts w:ascii="Times New Roman" w:eastAsia="Times New Roman" w:hAnsi="Times New Roman" w:cs="Times New Roman"/>
          <w:sz w:val="24"/>
          <w:szCs w:val="24"/>
        </w:rPr>
        <w:t>centred around a simulated event</w:t>
      </w:r>
      <w:r w:rsidR="00786CFE">
        <w:rPr>
          <w:rFonts w:ascii="Times New Roman" w:eastAsia="Times New Roman" w:hAnsi="Times New Roman" w:cs="Times New Roman"/>
          <w:sz w:val="24"/>
          <w:szCs w:val="24"/>
        </w:rPr>
        <w:t xml:space="preserve">, the timing of the first sampling </w:t>
      </w:r>
      <w:r w:rsidR="00B64B9E">
        <w:rPr>
          <w:rFonts w:ascii="Times New Roman" w:eastAsia="Times New Roman" w:hAnsi="Times New Roman" w:cs="Times New Roman"/>
          <w:sz w:val="24"/>
          <w:szCs w:val="24"/>
        </w:rPr>
        <w:t xml:space="preserve">appears to be </w:t>
      </w:r>
      <w:r w:rsidR="00786CFE">
        <w:rPr>
          <w:rFonts w:ascii="Times New Roman" w:eastAsia="Times New Roman" w:hAnsi="Times New Roman" w:cs="Times New Roman"/>
          <w:sz w:val="24"/>
          <w:szCs w:val="24"/>
        </w:rPr>
        <w:t>less important for limiting false negative</w:t>
      </w:r>
      <w:r w:rsidR="004B5712">
        <w:rPr>
          <w:rFonts w:ascii="Times New Roman" w:eastAsia="Times New Roman" w:hAnsi="Times New Roman" w:cs="Times New Roman"/>
          <w:sz w:val="24"/>
          <w:szCs w:val="24"/>
        </w:rPr>
        <w:t>s</w:t>
      </w:r>
      <w:r w:rsidR="00786CFE">
        <w:rPr>
          <w:rFonts w:ascii="Times New Roman" w:eastAsia="Times New Roman" w:hAnsi="Times New Roman" w:cs="Times New Roman"/>
          <w:sz w:val="24"/>
          <w:szCs w:val="24"/>
        </w:rPr>
        <w:t xml:space="preserve"> than the timing of the second </w:t>
      </w:r>
      <w:r w:rsidR="00786CFE">
        <w:rPr>
          <w:rFonts w:ascii="Times New Roman" w:eastAsia="Times New Roman" w:hAnsi="Times New Roman" w:cs="Times New Roman"/>
          <w:sz w:val="24"/>
          <w:szCs w:val="24"/>
        </w:rPr>
        <w:lastRenderedPageBreak/>
        <w:t>sampling</w:t>
      </w:r>
      <w:r w:rsidR="00FD22B7">
        <w:rPr>
          <w:rFonts w:ascii="Times New Roman" w:eastAsia="Times New Roman" w:hAnsi="Times New Roman" w:cs="Times New Roman"/>
          <w:sz w:val="24"/>
          <w:szCs w:val="24"/>
        </w:rPr>
        <w:t xml:space="preserve"> (Fig. 4). This is especially true </w:t>
      </w:r>
      <w:r w:rsidR="00786CFE">
        <w:rPr>
          <w:rFonts w:ascii="Times New Roman" w:eastAsia="Times New Roman" w:hAnsi="Times New Roman" w:cs="Times New Roman"/>
          <w:sz w:val="24"/>
          <w:szCs w:val="24"/>
        </w:rPr>
        <w:t>in high dispersal systems</w:t>
      </w:r>
      <w:r w:rsidR="00E648B6">
        <w:rPr>
          <w:rFonts w:ascii="Times New Roman" w:eastAsia="Times New Roman" w:hAnsi="Times New Roman" w:cs="Times New Roman"/>
          <w:sz w:val="24"/>
          <w:szCs w:val="24"/>
        </w:rPr>
        <w:t xml:space="preserve"> (Fig. 4)</w:t>
      </w:r>
      <w:r w:rsidR="003B771C" w:rsidRPr="0007763B">
        <w:rPr>
          <w:rFonts w:ascii="Times New Roman" w:eastAsia="Times New Roman" w:hAnsi="Times New Roman" w:cs="Times New Roman"/>
          <w:sz w:val="24"/>
          <w:szCs w:val="24"/>
        </w:rPr>
        <w:t>.</w:t>
      </w:r>
      <w:r w:rsidR="004B5712">
        <w:rPr>
          <w:rFonts w:ascii="Times New Roman" w:eastAsia="Times New Roman" w:hAnsi="Times New Roman" w:cs="Times New Roman"/>
          <w:sz w:val="24"/>
          <w:szCs w:val="24"/>
        </w:rPr>
        <w:t xml:space="preserve"> The main implication of this result is that while it could reassure researchers that they</w:t>
      </w:r>
      <w:r w:rsidR="00EA64AE">
        <w:rPr>
          <w:rFonts w:ascii="Times New Roman" w:eastAsia="Times New Roman" w:hAnsi="Times New Roman" w:cs="Times New Roman"/>
          <w:sz w:val="24"/>
          <w:szCs w:val="24"/>
        </w:rPr>
        <w:t xml:space="preserve"> may</w:t>
      </w:r>
      <w:r w:rsidR="004B5712">
        <w:rPr>
          <w:rFonts w:ascii="Times New Roman" w:eastAsia="Times New Roman" w:hAnsi="Times New Roman" w:cs="Times New Roman"/>
          <w:sz w:val="24"/>
          <w:szCs w:val="24"/>
        </w:rPr>
        <w:t xml:space="preserve"> </w:t>
      </w:r>
      <w:r w:rsidR="002C36D6">
        <w:rPr>
          <w:rFonts w:ascii="Times New Roman" w:eastAsia="Times New Roman" w:hAnsi="Times New Roman" w:cs="Times New Roman"/>
          <w:sz w:val="24"/>
          <w:szCs w:val="24"/>
        </w:rPr>
        <w:t xml:space="preserve">compare </w:t>
      </w:r>
      <w:r w:rsidR="004B5712">
        <w:rPr>
          <w:rFonts w:ascii="Times New Roman" w:eastAsia="Times New Roman" w:hAnsi="Times New Roman" w:cs="Times New Roman"/>
          <w:sz w:val="24"/>
          <w:szCs w:val="24"/>
        </w:rPr>
        <w:t>an old</w:t>
      </w:r>
      <w:r w:rsidR="002C36D6">
        <w:rPr>
          <w:rFonts w:ascii="Times New Roman" w:eastAsia="Times New Roman" w:hAnsi="Times New Roman" w:cs="Times New Roman"/>
          <w:sz w:val="24"/>
          <w:szCs w:val="24"/>
        </w:rPr>
        <w:t>er</w:t>
      </w:r>
      <w:r w:rsidR="004B5712">
        <w:rPr>
          <w:rFonts w:ascii="Times New Roman" w:eastAsia="Times New Roman" w:hAnsi="Times New Roman" w:cs="Times New Roman"/>
          <w:sz w:val="24"/>
          <w:szCs w:val="24"/>
        </w:rPr>
        <w:t xml:space="preserve"> </w:t>
      </w:r>
      <w:r w:rsidR="00DF443E">
        <w:rPr>
          <w:rFonts w:ascii="Times New Roman" w:eastAsia="Times New Roman" w:hAnsi="Times New Roman" w:cs="Times New Roman"/>
          <w:sz w:val="24"/>
          <w:szCs w:val="24"/>
        </w:rPr>
        <w:t xml:space="preserve">sample </w:t>
      </w:r>
      <w:r w:rsidR="001056C8">
        <w:rPr>
          <w:rFonts w:ascii="Times New Roman" w:eastAsia="Times New Roman" w:hAnsi="Times New Roman" w:cs="Times New Roman"/>
          <w:sz w:val="24"/>
          <w:szCs w:val="24"/>
        </w:rPr>
        <w:t xml:space="preserve">to </w:t>
      </w:r>
      <w:r w:rsidR="002C36D6">
        <w:rPr>
          <w:rFonts w:ascii="Times New Roman" w:eastAsia="Times New Roman" w:hAnsi="Times New Roman" w:cs="Times New Roman"/>
          <w:sz w:val="24"/>
          <w:szCs w:val="24"/>
        </w:rPr>
        <w:t>a recent</w:t>
      </w:r>
      <w:r w:rsidR="00DF443E">
        <w:rPr>
          <w:rFonts w:ascii="Times New Roman" w:eastAsia="Times New Roman" w:hAnsi="Times New Roman" w:cs="Times New Roman"/>
          <w:sz w:val="24"/>
          <w:szCs w:val="24"/>
        </w:rPr>
        <w:t xml:space="preserve"> </w:t>
      </w:r>
      <w:r w:rsidR="008B21CA">
        <w:rPr>
          <w:rFonts w:ascii="Times New Roman" w:eastAsia="Times New Roman" w:hAnsi="Times New Roman" w:cs="Times New Roman"/>
          <w:sz w:val="24"/>
          <w:szCs w:val="24"/>
        </w:rPr>
        <w:t xml:space="preserve">one obtained </w:t>
      </w:r>
      <w:r w:rsidR="00DF443E">
        <w:rPr>
          <w:rFonts w:ascii="Times New Roman" w:eastAsia="Times New Roman" w:hAnsi="Times New Roman" w:cs="Times New Roman"/>
          <w:sz w:val="24"/>
          <w:szCs w:val="24"/>
        </w:rPr>
        <w:t>shortly after the event</w:t>
      </w:r>
      <w:r w:rsidR="001056C8">
        <w:rPr>
          <w:rFonts w:ascii="Times New Roman" w:eastAsia="Times New Roman" w:hAnsi="Times New Roman" w:cs="Times New Roman"/>
          <w:sz w:val="24"/>
          <w:szCs w:val="24"/>
        </w:rPr>
        <w:t xml:space="preserve">, the power to detect change decreases rapidly </w:t>
      </w:r>
      <w:r w:rsidR="00DF443E">
        <w:rPr>
          <w:rFonts w:ascii="Times New Roman" w:eastAsia="Times New Roman" w:hAnsi="Times New Roman" w:cs="Times New Roman"/>
          <w:sz w:val="24"/>
          <w:szCs w:val="24"/>
        </w:rPr>
        <w:t>(Fig. 5)</w:t>
      </w:r>
      <w:r w:rsidR="00EA64AE">
        <w:rPr>
          <w:rFonts w:ascii="Times New Roman" w:eastAsia="Times New Roman" w:hAnsi="Times New Roman" w:cs="Times New Roman"/>
          <w:sz w:val="24"/>
          <w:szCs w:val="24"/>
        </w:rPr>
        <w:t>.</w:t>
      </w:r>
      <w:r w:rsidR="00AB68BE">
        <w:rPr>
          <w:rFonts w:ascii="Times New Roman" w:eastAsia="Times New Roman" w:hAnsi="Times New Roman" w:cs="Times New Roman"/>
          <w:sz w:val="24"/>
          <w:szCs w:val="24"/>
        </w:rPr>
        <w:t xml:space="preserve"> </w:t>
      </w:r>
      <w:r w:rsidR="00E648B6">
        <w:rPr>
          <w:rFonts w:ascii="Times New Roman" w:eastAsia="Times New Roman" w:hAnsi="Times New Roman" w:cs="Times New Roman"/>
          <w:sz w:val="24"/>
          <w:szCs w:val="24"/>
        </w:rPr>
        <w:t>Second, t</w:t>
      </w:r>
      <w:r w:rsidR="00EA64AE">
        <w:rPr>
          <w:rFonts w:ascii="Times New Roman" w:eastAsia="Times New Roman" w:hAnsi="Times New Roman" w:cs="Times New Roman"/>
          <w:sz w:val="24"/>
          <w:szCs w:val="24"/>
        </w:rPr>
        <w:t>he opposite is not true for false positives as the consequences of sampling too early or too late are very</w:t>
      </w:r>
      <w:r w:rsidR="00F60294">
        <w:rPr>
          <w:rFonts w:ascii="Times New Roman" w:eastAsia="Times New Roman" w:hAnsi="Times New Roman" w:cs="Times New Roman"/>
          <w:sz w:val="24"/>
          <w:szCs w:val="24"/>
        </w:rPr>
        <w:t xml:space="preserve"> similar, which</w:t>
      </w:r>
      <w:r w:rsidR="00EA64AE">
        <w:rPr>
          <w:rFonts w:ascii="Times New Roman" w:eastAsia="Times New Roman" w:hAnsi="Times New Roman" w:cs="Times New Roman"/>
          <w:sz w:val="24"/>
          <w:szCs w:val="24"/>
        </w:rPr>
        <w:t xml:space="preserve"> mean</w:t>
      </w:r>
      <w:r w:rsidR="00E648B6">
        <w:rPr>
          <w:rFonts w:ascii="Times New Roman" w:eastAsia="Times New Roman" w:hAnsi="Times New Roman" w:cs="Times New Roman"/>
          <w:sz w:val="24"/>
          <w:szCs w:val="24"/>
        </w:rPr>
        <w:t>s</w:t>
      </w:r>
      <w:r w:rsidR="00EA64AE">
        <w:rPr>
          <w:rFonts w:ascii="Times New Roman" w:eastAsia="Times New Roman" w:hAnsi="Times New Roman" w:cs="Times New Roman"/>
          <w:sz w:val="24"/>
          <w:szCs w:val="24"/>
        </w:rPr>
        <w:t xml:space="preserve"> the researchers would have to accept as many false positives as true positives after </w:t>
      </w:r>
      <w:r w:rsidR="00E648B6">
        <w:rPr>
          <w:rFonts w:ascii="Times New Roman" w:eastAsia="Times New Roman" w:hAnsi="Times New Roman" w:cs="Times New Roman"/>
          <w:sz w:val="24"/>
          <w:szCs w:val="24"/>
        </w:rPr>
        <w:t xml:space="preserve">sampling </w:t>
      </w:r>
      <w:r w:rsidR="00EA64AE">
        <w:rPr>
          <w:rFonts w:ascii="Times New Roman" w:eastAsia="Times New Roman" w:hAnsi="Times New Roman" w:cs="Times New Roman"/>
          <w:sz w:val="24"/>
          <w:szCs w:val="24"/>
        </w:rPr>
        <w:t>only a few years</w:t>
      </w:r>
      <w:r w:rsidR="00E648B6">
        <w:rPr>
          <w:rFonts w:ascii="Times New Roman" w:eastAsia="Times New Roman" w:hAnsi="Times New Roman" w:cs="Times New Roman"/>
          <w:sz w:val="24"/>
          <w:szCs w:val="24"/>
        </w:rPr>
        <w:t xml:space="preserve"> before or after an event</w:t>
      </w:r>
      <w:r w:rsidR="00EA64AE">
        <w:rPr>
          <w:rFonts w:ascii="Times New Roman" w:eastAsia="Times New Roman" w:hAnsi="Times New Roman" w:cs="Times New Roman"/>
          <w:sz w:val="24"/>
          <w:szCs w:val="24"/>
        </w:rPr>
        <w:t>, in low and moderat</w:t>
      </w:r>
      <w:r w:rsidR="00E648B6">
        <w:rPr>
          <w:rFonts w:ascii="Times New Roman" w:eastAsia="Times New Roman" w:hAnsi="Times New Roman" w:cs="Times New Roman"/>
          <w:sz w:val="24"/>
          <w:szCs w:val="24"/>
        </w:rPr>
        <w:t>e dispersal scenarios (Fig. 5)</w:t>
      </w:r>
      <w:r w:rsidR="00F60294">
        <w:rPr>
          <w:rFonts w:ascii="Times New Roman" w:eastAsia="Times New Roman" w:hAnsi="Times New Roman" w:cs="Times New Roman"/>
          <w:sz w:val="24"/>
          <w:szCs w:val="24"/>
        </w:rPr>
        <w:t>. This has serious implications: if</w:t>
      </w:r>
      <w:r w:rsidR="00E648B6">
        <w:rPr>
          <w:rFonts w:ascii="Times New Roman" w:eastAsia="Times New Roman" w:hAnsi="Times New Roman" w:cs="Times New Roman"/>
          <w:sz w:val="24"/>
          <w:szCs w:val="24"/>
        </w:rPr>
        <w:t xml:space="preserve"> </w:t>
      </w:r>
      <w:r w:rsidR="00F60294">
        <w:rPr>
          <w:rFonts w:ascii="Times New Roman" w:eastAsia="Times New Roman" w:hAnsi="Times New Roman" w:cs="Times New Roman"/>
          <w:sz w:val="24"/>
          <w:szCs w:val="24"/>
        </w:rPr>
        <w:t xml:space="preserve">the </w:t>
      </w:r>
      <w:r w:rsidR="00E648B6">
        <w:rPr>
          <w:rFonts w:ascii="Times New Roman" w:eastAsia="Times New Roman" w:hAnsi="Times New Roman" w:cs="Times New Roman"/>
          <w:sz w:val="24"/>
          <w:szCs w:val="24"/>
        </w:rPr>
        <w:t xml:space="preserve">demographic parameters of </w:t>
      </w:r>
      <w:r w:rsidR="00C37D52">
        <w:rPr>
          <w:rFonts w:ascii="Times New Roman" w:eastAsia="Times New Roman" w:hAnsi="Times New Roman" w:cs="Times New Roman"/>
          <w:sz w:val="24"/>
          <w:szCs w:val="24"/>
        </w:rPr>
        <w:t xml:space="preserve">the models of </w:t>
      </w:r>
      <w:r w:rsidR="00F60294">
        <w:rPr>
          <w:rFonts w:ascii="Times New Roman" w:eastAsia="Times New Roman" w:hAnsi="Times New Roman" w:cs="Times New Roman"/>
          <w:sz w:val="24"/>
          <w:szCs w:val="24"/>
        </w:rPr>
        <w:t>a</w:t>
      </w:r>
      <w:r w:rsidR="00E648B6">
        <w:rPr>
          <w:rFonts w:ascii="Times New Roman" w:eastAsia="Times New Roman" w:hAnsi="Times New Roman" w:cs="Times New Roman"/>
          <w:sz w:val="24"/>
          <w:szCs w:val="24"/>
        </w:rPr>
        <w:t xml:space="preserve"> study system</w:t>
      </w:r>
      <w:r w:rsidR="00F60294">
        <w:rPr>
          <w:rFonts w:ascii="Times New Roman" w:eastAsia="Times New Roman" w:hAnsi="Times New Roman" w:cs="Times New Roman"/>
          <w:sz w:val="24"/>
          <w:szCs w:val="24"/>
        </w:rPr>
        <w:t xml:space="preserve"> would be similar to our inputs</w:t>
      </w:r>
      <w:r w:rsidR="00E648B6">
        <w:rPr>
          <w:rFonts w:ascii="Times New Roman" w:eastAsia="Times New Roman" w:hAnsi="Times New Roman" w:cs="Times New Roman"/>
          <w:sz w:val="24"/>
          <w:szCs w:val="24"/>
        </w:rPr>
        <w:t xml:space="preserve"> </w:t>
      </w:r>
      <w:r w:rsidR="00F60294">
        <w:rPr>
          <w:rFonts w:ascii="Times New Roman" w:eastAsia="Times New Roman" w:hAnsi="Times New Roman" w:cs="Times New Roman"/>
          <w:sz w:val="24"/>
          <w:szCs w:val="24"/>
        </w:rPr>
        <w:t>(</w:t>
      </w:r>
      <w:r w:rsidR="00E648B6">
        <w:rPr>
          <w:rFonts w:ascii="Times New Roman" w:eastAsia="Times New Roman" w:hAnsi="Times New Roman" w:cs="Times New Roman"/>
          <w:sz w:val="24"/>
          <w:szCs w:val="24"/>
        </w:rPr>
        <w:t>mode</w:t>
      </w:r>
      <w:r w:rsidR="00F60294">
        <w:rPr>
          <w:rFonts w:ascii="Times New Roman" w:eastAsia="Times New Roman" w:hAnsi="Times New Roman" w:cs="Times New Roman"/>
          <w:sz w:val="24"/>
          <w:szCs w:val="24"/>
        </w:rPr>
        <w:t>rate dispersal for example)</w:t>
      </w:r>
      <w:r w:rsidR="008B21CA">
        <w:rPr>
          <w:rFonts w:ascii="Times New Roman" w:eastAsia="Times New Roman" w:hAnsi="Times New Roman" w:cs="Times New Roman"/>
          <w:sz w:val="24"/>
          <w:szCs w:val="24"/>
        </w:rPr>
        <w:t>,</w:t>
      </w:r>
      <w:r w:rsidR="00F60294">
        <w:rPr>
          <w:rFonts w:ascii="Times New Roman" w:eastAsia="Times New Roman" w:hAnsi="Times New Roman" w:cs="Times New Roman"/>
          <w:sz w:val="24"/>
          <w:szCs w:val="24"/>
        </w:rPr>
        <w:t xml:space="preserve"> researchers</w:t>
      </w:r>
      <w:r w:rsidR="00E648B6">
        <w:rPr>
          <w:rFonts w:ascii="Times New Roman" w:eastAsia="Times New Roman" w:hAnsi="Times New Roman" w:cs="Times New Roman"/>
          <w:sz w:val="24"/>
          <w:szCs w:val="24"/>
        </w:rPr>
        <w:t xml:space="preserve"> </w:t>
      </w:r>
      <w:r w:rsidR="0048240C">
        <w:rPr>
          <w:rFonts w:ascii="Times New Roman" w:eastAsia="Times New Roman" w:hAnsi="Times New Roman" w:cs="Times New Roman"/>
          <w:sz w:val="24"/>
          <w:szCs w:val="24"/>
        </w:rPr>
        <w:t>might</w:t>
      </w:r>
      <w:r w:rsidR="00E648B6">
        <w:rPr>
          <w:rFonts w:ascii="Times New Roman" w:eastAsia="Times New Roman" w:hAnsi="Times New Roman" w:cs="Times New Roman"/>
          <w:sz w:val="24"/>
          <w:szCs w:val="24"/>
        </w:rPr>
        <w:t xml:space="preserve"> systematically </w:t>
      </w:r>
      <w:r w:rsidR="0048240C">
        <w:rPr>
          <w:rFonts w:ascii="Times New Roman" w:eastAsia="Times New Roman" w:hAnsi="Times New Roman" w:cs="Times New Roman"/>
          <w:sz w:val="24"/>
          <w:szCs w:val="24"/>
        </w:rPr>
        <w:t>spend</w:t>
      </w:r>
      <w:r w:rsidR="00E648B6">
        <w:rPr>
          <w:rFonts w:ascii="Times New Roman" w:eastAsia="Times New Roman" w:hAnsi="Times New Roman" w:cs="Times New Roman"/>
          <w:sz w:val="24"/>
          <w:szCs w:val="24"/>
        </w:rPr>
        <w:t xml:space="preserve"> 50+% of their resources on monitoring or treating </w:t>
      </w:r>
      <w:r w:rsidR="008B21CA">
        <w:rPr>
          <w:rFonts w:ascii="Times New Roman" w:eastAsia="Times New Roman" w:hAnsi="Times New Roman" w:cs="Times New Roman"/>
          <w:sz w:val="24"/>
          <w:szCs w:val="24"/>
        </w:rPr>
        <w:t>unaffected</w:t>
      </w:r>
      <w:r w:rsidR="00E648B6">
        <w:rPr>
          <w:rFonts w:ascii="Times New Roman" w:eastAsia="Times New Roman" w:hAnsi="Times New Roman" w:cs="Times New Roman"/>
          <w:sz w:val="24"/>
          <w:szCs w:val="24"/>
        </w:rPr>
        <w:t xml:space="preserve"> populations. </w:t>
      </w:r>
      <w:r w:rsidR="00DF443E">
        <w:rPr>
          <w:rFonts w:ascii="Times New Roman" w:eastAsia="Times New Roman" w:hAnsi="Times New Roman" w:cs="Times New Roman"/>
          <w:sz w:val="24"/>
          <w:szCs w:val="24"/>
        </w:rPr>
        <w:t xml:space="preserve">For example, if 10 guards would be hired to protect populations of a threatened salamander identified as having </w:t>
      </w:r>
      <w:r w:rsidR="00251650">
        <w:rPr>
          <w:rFonts w:ascii="Times New Roman" w:eastAsia="Times New Roman" w:hAnsi="Times New Roman" w:cs="Times New Roman"/>
          <w:sz w:val="24"/>
          <w:szCs w:val="24"/>
        </w:rPr>
        <w:t>recently</w:t>
      </w:r>
      <w:r w:rsidR="00DF443E">
        <w:rPr>
          <w:rFonts w:ascii="Times New Roman" w:eastAsia="Times New Roman" w:hAnsi="Times New Roman" w:cs="Times New Roman"/>
          <w:sz w:val="24"/>
          <w:szCs w:val="24"/>
        </w:rPr>
        <w:t xml:space="preserve"> </w:t>
      </w:r>
      <w:r w:rsidR="00B51D74">
        <w:rPr>
          <w:rFonts w:ascii="Times New Roman" w:eastAsia="Times New Roman" w:hAnsi="Times New Roman" w:cs="Times New Roman"/>
          <w:sz w:val="24"/>
          <w:szCs w:val="24"/>
        </w:rPr>
        <w:t xml:space="preserve">lost </w:t>
      </w:r>
      <w:r w:rsidR="00251650">
        <w:rPr>
          <w:rFonts w:ascii="Times New Roman" w:eastAsia="Times New Roman" w:hAnsi="Times New Roman" w:cs="Times New Roman"/>
          <w:sz w:val="24"/>
          <w:szCs w:val="24"/>
        </w:rPr>
        <w:t xml:space="preserve">more </w:t>
      </w:r>
      <w:r w:rsidR="00B51D74">
        <w:rPr>
          <w:rFonts w:ascii="Times New Roman" w:eastAsia="Times New Roman" w:hAnsi="Times New Roman" w:cs="Times New Roman"/>
          <w:sz w:val="24"/>
          <w:szCs w:val="24"/>
        </w:rPr>
        <w:t>genetic diversity</w:t>
      </w:r>
      <w:r w:rsidR="00251650">
        <w:rPr>
          <w:rFonts w:ascii="Times New Roman" w:eastAsia="Times New Roman" w:hAnsi="Times New Roman" w:cs="Times New Roman"/>
          <w:sz w:val="24"/>
          <w:szCs w:val="24"/>
        </w:rPr>
        <w:t xml:space="preserve"> than expected</w:t>
      </w:r>
      <w:r w:rsidR="00DF443E">
        <w:rPr>
          <w:rFonts w:ascii="Times New Roman" w:eastAsia="Times New Roman" w:hAnsi="Times New Roman" w:cs="Times New Roman"/>
          <w:sz w:val="24"/>
          <w:szCs w:val="24"/>
        </w:rPr>
        <w:t xml:space="preserve">, 5 of them would protect populations </w:t>
      </w:r>
      <w:r w:rsidR="008B21CA">
        <w:rPr>
          <w:rFonts w:ascii="Times New Roman" w:eastAsia="Times New Roman" w:hAnsi="Times New Roman" w:cs="Times New Roman"/>
          <w:sz w:val="24"/>
          <w:szCs w:val="24"/>
        </w:rPr>
        <w:t xml:space="preserve">that </w:t>
      </w:r>
      <w:r w:rsidR="00DF443E">
        <w:rPr>
          <w:rFonts w:ascii="Times New Roman" w:eastAsia="Times New Roman" w:hAnsi="Times New Roman" w:cs="Times New Roman"/>
          <w:sz w:val="24"/>
          <w:szCs w:val="24"/>
        </w:rPr>
        <w:t>have actually been stable</w:t>
      </w:r>
      <w:r w:rsidR="00F60294">
        <w:rPr>
          <w:rFonts w:ascii="Times New Roman" w:eastAsia="Times New Roman" w:hAnsi="Times New Roman" w:cs="Times New Roman"/>
          <w:sz w:val="24"/>
          <w:szCs w:val="24"/>
        </w:rPr>
        <w:t>, and may</w:t>
      </w:r>
      <w:r w:rsidR="00FD0BAE">
        <w:rPr>
          <w:rFonts w:ascii="Times New Roman" w:eastAsia="Times New Roman" w:hAnsi="Times New Roman" w:cs="Times New Roman"/>
          <w:sz w:val="24"/>
          <w:szCs w:val="24"/>
        </w:rPr>
        <w:t>, therefore,</w:t>
      </w:r>
      <w:r w:rsidR="00F60294">
        <w:rPr>
          <w:rFonts w:ascii="Times New Roman" w:eastAsia="Times New Roman" w:hAnsi="Times New Roman" w:cs="Times New Roman"/>
          <w:sz w:val="24"/>
          <w:szCs w:val="24"/>
        </w:rPr>
        <w:t xml:space="preserve"> be less important to protect</w:t>
      </w:r>
      <w:r w:rsidR="00DF443E">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Although </w:t>
      </w:r>
      <w:r w:rsidR="00AB68BE">
        <w:rPr>
          <w:rFonts w:ascii="Times New Roman" w:eastAsia="Times New Roman" w:hAnsi="Times New Roman" w:cs="Times New Roman"/>
          <w:sz w:val="24"/>
          <w:szCs w:val="24"/>
        </w:rPr>
        <w:t>the spatial legacy of a past demographic event could</w:t>
      </w:r>
      <w:r w:rsidR="003B771C" w:rsidRPr="0007763B">
        <w:rPr>
          <w:rFonts w:ascii="Times New Roman" w:eastAsia="Times New Roman" w:hAnsi="Times New Roman" w:cs="Times New Roman"/>
          <w:sz w:val="24"/>
          <w:szCs w:val="24"/>
        </w:rPr>
        <w:t xml:space="preserve"> be </w:t>
      </w:r>
      <w:r w:rsidR="008B21CA">
        <w:rPr>
          <w:rFonts w:ascii="Times New Roman" w:eastAsia="Times New Roman" w:hAnsi="Times New Roman" w:cs="Times New Roman"/>
          <w:sz w:val="24"/>
          <w:szCs w:val="24"/>
        </w:rPr>
        <w:t>perceptible</w:t>
      </w:r>
      <w:r w:rsidR="008B21CA" w:rsidRPr="0007763B">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in richer genomic data (</w:t>
      </w:r>
      <w:r w:rsidR="003B771C" w:rsidRPr="004058E4">
        <w:rPr>
          <w:rFonts w:ascii="Times New Roman" w:eastAsia="Times New Roman" w:hAnsi="Times New Roman" w:cs="Times New Roman"/>
          <w:i/>
          <w:sz w:val="24"/>
          <w:szCs w:val="24"/>
        </w:rPr>
        <w:t>e.g.</w:t>
      </w:r>
      <w:r w:rsidR="003B771C" w:rsidRPr="0007763B">
        <w:rPr>
          <w:rFonts w:ascii="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probability of mutational configurations in sequence blocks), </w:t>
      </w:r>
      <w:r w:rsidR="00FC0721">
        <w:rPr>
          <w:rFonts w:ascii="Times New Roman" w:eastAsia="Times New Roman" w:hAnsi="Times New Roman" w:cs="Times New Roman"/>
          <w:sz w:val="24"/>
          <w:szCs w:val="24"/>
        </w:rPr>
        <w:t xml:space="preserve">limited </w:t>
      </w:r>
      <w:r w:rsidR="00AB68BE">
        <w:rPr>
          <w:rFonts w:ascii="Times New Roman" w:eastAsia="Times New Roman" w:hAnsi="Times New Roman" w:cs="Times New Roman"/>
          <w:sz w:val="24"/>
          <w:szCs w:val="24"/>
        </w:rPr>
        <w:t xml:space="preserve">biallelic </w:t>
      </w:r>
      <w:r w:rsidR="003B771C" w:rsidRPr="0007763B">
        <w:rPr>
          <w:rFonts w:ascii="Times New Roman" w:eastAsia="Times New Roman" w:hAnsi="Times New Roman" w:cs="Times New Roman"/>
          <w:sz w:val="24"/>
          <w:szCs w:val="24"/>
        </w:rPr>
        <w:t xml:space="preserve">gene frequency data </w:t>
      </w:r>
      <w:r w:rsidR="00E648B6">
        <w:rPr>
          <w:rFonts w:ascii="Times New Roman" w:eastAsia="Times New Roman" w:hAnsi="Times New Roman" w:cs="Times New Roman"/>
          <w:sz w:val="24"/>
          <w:szCs w:val="24"/>
        </w:rPr>
        <w:t>may</w:t>
      </w:r>
      <w:r w:rsidR="00AB68BE">
        <w:rPr>
          <w:rFonts w:ascii="Times New Roman" w:eastAsia="Times New Roman" w:hAnsi="Times New Roman" w:cs="Times New Roman"/>
          <w:sz w:val="24"/>
          <w:szCs w:val="24"/>
        </w:rPr>
        <w:t xml:space="preserve"> not </w:t>
      </w:r>
      <w:r w:rsidR="00384DF0">
        <w:rPr>
          <w:rFonts w:ascii="Times New Roman" w:eastAsia="Times New Roman" w:hAnsi="Times New Roman" w:cs="Times New Roman"/>
          <w:sz w:val="24"/>
          <w:szCs w:val="24"/>
        </w:rPr>
        <w:t xml:space="preserve">retain </w:t>
      </w:r>
      <w:r w:rsidR="00AB68BE">
        <w:rPr>
          <w:rFonts w:ascii="Times New Roman" w:eastAsia="Times New Roman" w:hAnsi="Times New Roman" w:cs="Times New Roman"/>
          <w:sz w:val="24"/>
          <w:szCs w:val="24"/>
        </w:rPr>
        <w:t xml:space="preserve">most of the signal </w:t>
      </w:r>
      <w:r w:rsidR="003B771C" w:rsidRPr="0007763B">
        <w:rPr>
          <w:rFonts w:ascii="Times New Roman" w:eastAsia="Times New Roman" w:hAnsi="Times New Roman" w:cs="Times New Roman"/>
          <w:sz w:val="24"/>
          <w:szCs w:val="24"/>
        </w:rPr>
        <w:t xml:space="preserve">beyond a </w:t>
      </w:r>
      <w:r w:rsidR="00AB68BE">
        <w:rPr>
          <w:rFonts w:ascii="Times New Roman" w:eastAsia="Times New Roman" w:hAnsi="Times New Roman" w:cs="Times New Roman"/>
          <w:sz w:val="24"/>
          <w:szCs w:val="24"/>
        </w:rPr>
        <w:t>few years, even</w:t>
      </w:r>
      <w:r w:rsidR="00E648B6">
        <w:rPr>
          <w:rFonts w:ascii="Times New Roman" w:eastAsia="Times New Roman" w:hAnsi="Times New Roman" w:cs="Times New Roman"/>
          <w:sz w:val="24"/>
          <w:szCs w:val="24"/>
        </w:rPr>
        <w:t xml:space="preserve"> in the best situations</w:t>
      </w:r>
      <w:r w:rsidR="003B771C" w:rsidRPr="0007763B">
        <w:rPr>
          <w:rFonts w:ascii="Times New Roman" w:eastAsia="Times New Roman" w:hAnsi="Times New Roman" w:cs="Times New Roman"/>
          <w:sz w:val="24"/>
          <w:szCs w:val="24"/>
        </w:rPr>
        <w:t xml:space="preserve">. </w:t>
      </w:r>
      <w:r w:rsidR="00E648B6">
        <w:rPr>
          <w:rFonts w:ascii="Times New Roman" w:eastAsia="Times New Roman" w:hAnsi="Times New Roman" w:cs="Times New Roman"/>
          <w:sz w:val="24"/>
          <w:szCs w:val="24"/>
        </w:rPr>
        <w:t>In contrast</w:t>
      </w:r>
      <w:r w:rsidR="002C7C02">
        <w:rPr>
          <w:rFonts w:ascii="Times New Roman" w:eastAsia="Times New Roman" w:hAnsi="Times New Roman" w:cs="Times New Roman"/>
          <w:sz w:val="24"/>
          <w:szCs w:val="24"/>
        </w:rPr>
        <w:t xml:space="preserve">, the previous investigations using TBI, which used community composition data, have not focused on the timing of sampling. Although community composition data (species x sites) generally varies at a larger time scale than genetic data, we encourage future investigations of the influence of timing on TBI performance. </w:t>
      </w:r>
    </w:p>
    <w:p w14:paraId="5A0EC423" w14:textId="26B401FF" w:rsidR="00390597" w:rsidRDefault="001467B2" w:rsidP="00CC677C">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O</w:t>
      </w:r>
      <w:r w:rsidR="007627B6" w:rsidRPr="0007763B">
        <w:rPr>
          <w:rFonts w:ascii="Times New Roman" w:eastAsia="Times New Roman" w:hAnsi="Times New Roman" w:cs="Times New Roman"/>
          <w:sz w:val="24"/>
          <w:szCs w:val="24"/>
        </w:rPr>
        <w:t xml:space="preserve">ur analyses have shown that </w:t>
      </w:r>
      <w:r w:rsidR="003E094B">
        <w:rPr>
          <w:rFonts w:ascii="Times New Roman" w:eastAsia="Times New Roman" w:hAnsi="Times New Roman" w:cs="Times New Roman"/>
          <w:sz w:val="24"/>
          <w:szCs w:val="24"/>
        </w:rPr>
        <w:t xml:space="preserve">our TGI testing procedure </w:t>
      </w:r>
      <w:r w:rsidR="00C029BB">
        <w:rPr>
          <w:rFonts w:ascii="Times New Roman" w:eastAsia="Times New Roman" w:hAnsi="Times New Roman" w:cs="Times New Roman"/>
          <w:sz w:val="24"/>
          <w:szCs w:val="24"/>
        </w:rPr>
        <w:t>is adequate to study genetic change</w:t>
      </w:r>
      <w:r w:rsidR="00667F46">
        <w:rPr>
          <w:rFonts w:ascii="Times New Roman" w:eastAsia="Times New Roman" w:hAnsi="Times New Roman" w:cs="Times New Roman"/>
          <w:sz w:val="24"/>
          <w:szCs w:val="24"/>
        </w:rPr>
        <w:t>,</w:t>
      </w:r>
      <w:r w:rsidR="00390597">
        <w:rPr>
          <w:rFonts w:ascii="Times New Roman" w:eastAsia="Times New Roman" w:hAnsi="Times New Roman" w:cs="Times New Roman"/>
          <w:sz w:val="24"/>
          <w:szCs w:val="24"/>
        </w:rPr>
        <w:t xml:space="preserve"> but there are </w:t>
      </w:r>
      <w:r w:rsidR="003E094B">
        <w:rPr>
          <w:rFonts w:ascii="Times New Roman" w:eastAsia="Times New Roman" w:hAnsi="Times New Roman" w:cs="Times New Roman"/>
          <w:sz w:val="24"/>
          <w:szCs w:val="24"/>
        </w:rPr>
        <w:t xml:space="preserve">certain </w:t>
      </w:r>
      <w:r w:rsidR="00390597">
        <w:rPr>
          <w:rFonts w:ascii="Times New Roman" w:eastAsia="Times New Roman" w:hAnsi="Times New Roman" w:cs="Times New Roman"/>
          <w:sz w:val="24"/>
          <w:szCs w:val="24"/>
        </w:rPr>
        <w:t xml:space="preserve">considerations to keep in mind when using it. </w:t>
      </w:r>
      <w:r w:rsidR="003E094B">
        <w:rPr>
          <w:rFonts w:ascii="Times New Roman" w:eastAsia="Times New Roman" w:hAnsi="Times New Roman" w:cs="Times New Roman"/>
          <w:sz w:val="24"/>
          <w:szCs w:val="24"/>
        </w:rPr>
        <w:t>For example, s</w:t>
      </w:r>
      <w:r w:rsidR="00390597" w:rsidRPr="007E082E">
        <w:rPr>
          <w:rFonts w:ascii="Times New Roman" w:eastAsia="Times New Roman" w:hAnsi="Times New Roman" w:cs="Times New Roman"/>
          <w:sz w:val="24"/>
          <w:szCs w:val="24"/>
        </w:rPr>
        <w:t>tricter</w:t>
      </w:r>
      <w:r w:rsidR="003E094B">
        <w:rPr>
          <w:rFonts w:ascii="Times New Roman" w:eastAsia="Times New Roman" w:hAnsi="Times New Roman" w:cs="Times New Roman"/>
          <w:sz w:val="24"/>
          <w:szCs w:val="24"/>
        </w:rPr>
        <w:t xml:space="preserve"> </w:t>
      </w:r>
      <w:r w:rsidR="00390597" w:rsidRPr="007E082E">
        <w:rPr>
          <w:rFonts w:ascii="Times New Roman" w:eastAsia="Times New Roman" w:hAnsi="Times New Roman" w:cs="Times New Roman"/>
          <w:sz w:val="24"/>
          <w:szCs w:val="24"/>
        </w:rPr>
        <w:t xml:space="preserve">values (lower values) for the TGI </w:t>
      </w:r>
      <w:r w:rsidR="00390597" w:rsidRPr="007E082E">
        <w:rPr>
          <w:rFonts w:ascii="Times New Roman" w:eastAsia="Times New Roman" w:hAnsi="Times New Roman" w:cs="Times New Roman"/>
          <w:i/>
          <w:sz w:val="24"/>
          <w:szCs w:val="24"/>
        </w:rPr>
        <w:t>p</w:t>
      </w:r>
      <w:r w:rsidR="00390597" w:rsidRPr="007E082E">
        <w:rPr>
          <w:rFonts w:ascii="Times New Roman" w:eastAsia="Times New Roman" w:hAnsi="Times New Roman" w:cs="Times New Roman"/>
          <w:sz w:val="24"/>
          <w:szCs w:val="24"/>
        </w:rPr>
        <w:t xml:space="preserve">-value threshold expectedly bring a better FPR but </w:t>
      </w:r>
      <w:r w:rsidR="003E094B">
        <w:rPr>
          <w:rFonts w:ascii="Times New Roman" w:eastAsia="Times New Roman" w:hAnsi="Times New Roman" w:cs="Times New Roman"/>
          <w:sz w:val="24"/>
          <w:szCs w:val="24"/>
        </w:rPr>
        <w:t xml:space="preserve">may </w:t>
      </w:r>
      <w:r w:rsidR="00390597" w:rsidRPr="007E082E">
        <w:rPr>
          <w:rFonts w:ascii="Times New Roman" w:eastAsia="Times New Roman" w:hAnsi="Times New Roman" w:cs="Times New Roman"/>
          <w:sz w:val="24"/>
          <w:szCs w:val="24"/>
        </w:rPr>
        <w:t>also bring a pathological FNR (low power) (Fig. 2</w:t>
      </w:r>
      <w:r w:rsidR="00390597">
        <w:rPr>
          <w:rFonts w:ascii="Times New Roman" w:eastAsia="Times New Roman" w:hAnsi="Times New Roman" w:cs="Times New Roman"/>
          <w:sz w:val="24"/>
          <w:szCs w:val="24"/>
        </w:rPr>
        <w:t>,</w:t>
      </w:r>
      <w:r w:rsidR="00390597" w:rsidRPr="007E082E">
        <w:rPr>
          <w:rFonts w:ascii="Times New Roman" w:eastAsia="Times New Roman" w:hAnsi="Times New Roman" w:cs="Times New Roman"/>
          <w:sz w:val="24"/>
          <w:szCs w:val="24"/>
        </w:rPr>
        <w:t xml:space="preserve"> 3)</w:t>
      </w:r>
      <w:r w:rsidR="00390597">
        <w:rPr>
          <w:rFonts w:ascii="Times New Roman" w:eastAsia="Times New Roman" w:hAnsi="Times New Roman" w:cs="Times New Roman"/>
          <w:sz w:val="24"/>
          <w:szCs w:val="24"/>
        </w:rPr>
        <w:t xml:space="preserve">. </w:t>
      </w:r>
      <w:r w:rsidR="003E094B">
        <w:rPr>
          <w:rFonts w:ascii="Times New Roman" w:eastAsia="Times New Roman" w:hAnsi="Times New Roman" w:cs="Times New Roman"/>
          <w:sz w:val="24"/>
          <w:szCs w:val="24"/>
        </w:rPr>
        <w:t>Regarding FNR, l</w:t>
      </w:r>
      <w:r w:rsidR="00390597" w:rsidRPr="004B7793">
        <w:rPr>
          <w:rFonts w:ascii="Times New Roman" w:hAnsi="Times New Roman" w:cs="Times New Roman"/>
          <w:sz w:val="24"/>
          <w:szCs w:val="24"/>
        </w:rPr>
        <w:t xml:space="preserve">ower performance is not </w:t>
      </w:r>
      <w:r w:rsidR="003E094B">
        <w:rPr>
          <w:rFonts w:ascii="Times New Roman" w:hAnsi="Times New Roman" w:cs="Times New Roman"/>
          <w:sz w:val="24"/>
          <w:szCs w:val="24"/>
        </w:rPr>
        <w:t xml:space="preserve">very </w:t>
      </w:r>
      <w:r w:rsidR="00390597" w:rsidRPr="004B7793">
        <w:rPr>
          <w:rFonts w:ascii="Times New Roman" w:hAnsi="Times New Roman" w:cs="Times New Roman"/>
          <w:sz w:val="24"/>
          <w:szCs w:val="24"/>
        </w:rPr>
        <w:lastRenderedPageBreak/>
        <w:t>dependent on user choice for threshold</w:t>
      </w:r>
      <w:r w:rsidR="003E094B">
        <w:rPr>
          <w:rFonts w:ascii="Times New Roman" w:hAnsi="Times New Roman" w:cs="Times New Roman"/>
          <w:sz w:val="24"/>
          <w:szCs w:val="24"/>
        </w:rPr>
        <w:t xml:space="preserve"> past a low threshold value, regardless of dispersal level and spatial extent</w:t>
      </w:r>
      <w:r w:rsidR="00390597" w:rsidRPr="004B7793">
        <w:rPr>
          <w:rFonts w:ascii="Times New Roman" w:hAnsi="Times New Roman" w:cs="Times New Roman"/>
          <w:sz w:val="24"/>
          <w:szCs w:val="24"/>
        </w:rPr>
        <w:t>.</w:t>
      </w:r>
      <w:r w:rsidR="00390597">
        <w:rPr>
          <w:rFonts w:ascii="Times New Roman" w:hAnsi="Times New Roman" w:cs="Times New Roman"/>
          <w:sz w:val="24"/>
          <w:szCs w:val="24"/>
        </w:rPr>
        <w:t xml:space="preserve"> </w:t>
      </w:r>
      <w:r w:rsidR="00635AF6">
        <w:rPr>
          <w:rFonts w:ascii="Times New Roman" w:eastAsia="Times New Roman" w:hAnsi="Times New Roman" w:cs="Times New Roman"/>
          <w:sz w:val="24"/>
          <w:szCs w:val="24"/>
        </w:rPr>
        <w:t>TGI can also readily be used on</w:t>
      </w:r>
      <w:r w:rsidR="001056C8">
        <w:rPr>
          <w:rFonts w:ascii="Times New Roman" w:eastAsia="Times New Roman" w:hAnsi="Times New Roman" w:cs="Times New Roman"/>
          <w:sz w:val="24"/>
          <w:szCs w:val="24"/>
        </w:rPr>
        <w:t xml:space="preserve"> other types of genetic data, such as</w:t>
      </w:r>
      <w:r w:rsidR="00635AF6">
        <w:rPr>
          <w:rFonts w:ascii="Times New Roman" w:eastAsia="Times New Roman" w:hAnsi="Times New Roman" w:cs="Times New Roman"/>
          <w:sz w:val="24"/>
          <w:szCs w:val="24"/>
        </w:rPr>
        <w:t xml:space="preserve"> microsatellite</w:t>
      </w:r>
      <w:r w:rsidR="001056C8">
        <w:rPr>
          <w:rFonts w:ascii="Times New Roman" w:eastAsia="Times New Roman" w:hAnsi="Times New Roman" w:cs="Times New Roman"/>
          <w:sz w:val="24"/>
          <w:szCs w:val="24"/>
        </w:rPr>
        <w:t>s</w:t>
      </w:r>
      <w:r w:rsidR="00635AF6">
        <w:rPr>
          <w:rFonts w:ascii="Times New Roman" w:eastAsia="Times New Roman" w:hAnsi="Times New Roman" w:cs="Times New Roman"/>
          <w:sz w:val="24"/>
          <w:szCs w:val="24"/>
        </w:rPr>
        <w:t xml:space="preserve">. </w:t>
      </w:r>
      <w:r w:rsidR="00A91D2E">
        <w:rPr>
          <w:rFonts w:ascii="Times New Roman" w:eastAsia="Times New Roman" w:hAnsi="Times New Roman" w:cs="Times New Roman"/>
          <w:sz w:val="24"/>
          <w:szCs w:val="24"/>
        </w:rPr>
        <w:t>Although TGI already represents a more transparent alternative to arbitrarily comparing pairwise genetic differentiation</w:t>
      </w:r>
      <w:r w:rsidR="001F4307">
        <w:rPr>
          <w:rFonts w:ascii="Times New Roman" w:eastAsia="Times New Roman" w:hAnsi="Times New Roman" w:cs="Times New Roman"/>
          <w:sz w:val="24"/>
          <w:szCs w:val="24"/>
        </w:rPr>
        <w:t>,</w:t>
      </w:r>
      <w:r w:rsidR="00A91D2E">
        <w:rPr>
          <w:rFonts w:ascii="Times New Roman" w:eastAsia="Times New Roman" w:hAnsi="Times New Roman" w:cs="Times New Roman"/>
          <w:sz w:val="24"/>
          <w:szCs w:val="24"/>
        </w:rPr>
        <w:t xml:space="preserve"> </w:t>
      </w:r>
      <w:r w:rsidR="00FD0BAE">
        <w:rPr>
          <w:rFonts w:ascii="Times New Roman" w:eastAsia="Times New Roman" w:hAnsi="Times New Roman" w:cs="Times New Roman"/>
          <w:sz w:val="24"/>
          <w:szCs w:val="24"/>
        </w:rPr>
        <w:t>or node-based genetic diversity values</w:t>
      </w:r>
      <w:r w:rsidR="00A91D2E">
        <w:rPr>
          <w:rFonts w:ascii="Times New Roman" w:eastAsia="Times New Roman" w:hAnsi="Times New Roman" w:cs="Times New Roman"/>
          <w:sz w:val="24"/>
          <w:szCs w:val="24"/>
        </w:rPr>
        <w:t>, f</w:t>
      </w:r>
      <w:r w:rsidR="003E3E3C">
        <w:rPr>
          <w:rFonts w:ascii="Times New Roman" w:eastAsia="Times New Roman" w:hAnsi="Times New Roman" w:cs="Times New Roman"/>
          <w:sz w:val="24"/>
          <w:szCs w:val="24"/>
        </w:rPr>
        <w:t>u</w:t>
      </w:r>
      <w:r w:rsidR="00390597">
        <w:rPr>
          <w:rFonts w:ascii="Times New Roman" w:eastAsia="Times New Roman" w:hAnsi="Times New Roman" w:cs="Times New Roman"/>
          <w:sz w:val="24"/>
          <w:szCs w:val="24"/>
        </w:rPr>
        <w:t xml:space="preserve">ture work is needed to explore how </w:t>
      </w:r>
      <w:r w:rsidR="003E094B">
        <w:rPr>
          <w:rFonts w:ascii="Times New Roman" w:eastAsia="Times New Roman" w:hAnsi="Times New Roman" w:cs="Times New Roman"/>
          <w:sz w:val="24"/>
          <w:szCs w:val="24"/>
        </w:rPr>
        <w:t>the performance</w:t>
      </w:r>
      <w:r w:rsidR="00390597">
        <w:rPr>
          <w:rFonts w:ascii="Times New Roman" w:eastAsia="Times New Roman" w:hAnsi="Times New Roman" w:cs="Times New Roman"/>
          <w:sz w:val="24"/>
          <w:szCs w:val="24"/>
        </w:rPr>
        <w:t xml:space="preserve"> of TGI, as well as other methods, varies with other factors </w:t>
      </w:r>
      <w:r w:rsidR="001F4307">
        <w:rPr>
          <w:rFonts w:ascii="Times New Roman" w:eastAsia="Times New Roman" w:hAnsi="Times New Roman" w:cs="Times New Roman"/>
          <w:sz w:val="24"/>
          <w:szCs w:val="24"/>
        </w:rPr>
        <w:t>not</w:t>
      </w:r>
      <w:r w:rsidR="003E094B">
        <w:rPr>
          <w:rFonts w:ascii="Times New Roman" w:eastAsia="Times New Roman" w:hAnsi="Times New Roman" w:cs="Times New Roman"/>
          <w:sz w:val="24"/>
          <w:szCs w:val="24"/>
        </w:rPr>
        <w:t xml:space="preserve"> considered in this study. </w:t>
      </w:r>
      <w:r w:rsidR="007D0454">
        <w:rPr>
          <w:rFonts w:ascii="Times New Roman" w:eastAsia="Times New Roman" w:hAnsi="Times New Roman" w:cs="Times New Roman"/>
          <w:sz w:val="24"/>
          <w:szCs w:val="24"/>
        </w:rPr>
        <w:t>A</w:t>
      </w:r>
      <w:r w:rsidR="003E094B">
        <w:rPr>
          <w:rFonts w:ascii="Times New Roman" w:eastAsia="Times New Roman" w:hAnsi="Times New Roman" w:cs="Times New Roman"/>
          <w:sz w:val="24"/>
          <w:szCs w:val="24"/>
        </w:rPr>
        <w:t>mong the most interesting factors would be</w:t>
      </w:r>
      <w:r w:rsidR="00390597">
        <w:rPr>
          <w:rFonts w:ascii="Times New Roman" w:eastAsia="Times New Roman" w:hAnsi="Times New Roman" w:cs="Times New Roman"/>
          <w:sz w:val="24"/>
          <w:szCs w:val="24"/>
        </w:rPr>
        <w:t xml:space="preserve"> the choice of the genetic distance used in the algorithm, the influence of the degree of spatial autocorrelation in genetic legacies</w:t>
      </w:r>
      <w:r w:rsidR="003E094B">
        <w:rPr>
          <w:rFonts w:ascii="Times New Roman" w:eastAsia="Times New Roman" w:hAnsi="Times New Roman" w:cs="Times New Roman"/>
          <w:sz w:val="24"/>
          <w:szCs w:val="24"/>
        </w:rPr>
        <w:t>,</w:t>
      </w:r>
      <w:r w:rsidR="00390597">
        <w:rPr>
          <w:rFonts w:ascii="Times New Roman" w:eastAsia="Times New Roman" w:hAnsi="Times New Roman" w:cs="Times New Roman"/>
          <w:sz w:val="24"/>
          <w:szCs w:val="24"/>
        </w:rPr>
        <w:t xml:space="preserve"> varying effective population sizes</w:t>
      </w:r>
      <w:r w:rsidR="003E094B">
        <w:rPr>
          <w:rFonts w:ascii="Times New Roman" w:eastAsia="Times New Roman" w:hAnsi="Times New Roman" w:cs="Times New Roman"/>
          <w:sz w:val="24"/>
          <w:szCs w:val="24"/>
        </w:rPr>
        <w:t>, and spatial heterogeneity in landscape resistance to movement.</w:t>
      </w:r>
      <w:r w:rsidR="001A5615">
        <w:rPr>
          <w:rFonts w:ascii="Times New Roman" w:eastAsia="Times New Roman" w:hAnsi="Times New Roman" w:cs="Times New Roman"/>
          <w:sz w:val="24"/>
          <w:szCs w:val="24"/>
        </w:rPr>
        <w:t xml:space="preserve"> </w:t>
      </w:r>
      <w:r w:rsidR="00504319" w:rsidRPr="00504319">
        <w:rPr>
          <w:rFonts w:ascii="Times New Roman" w:eastAsia="Times New Roman" w:hAnsi="Times New Roman" w:cs="Times New Roman"/>
          <w:sz w:val="24"/>
          <w:szCs w:val="24"/>
        </w:rPr>
        <w:t>Successful implem</w:t>
      </w:r>
      <w:r w:rsidR="00C51299">
        <w:rPr>
          <w:rFonts w:ascii="Times New Roman" w:eastAsia="Times New Roman" w:hAnsi="Times New Roman" w:cs="Times New Roman"/>
          <w:sz w:val="24"/>
          <w:szCs w:val="24"/>
        </w:rPr>
        <w:t>en</w:t>
      </w:r>
      <w:r w:rsidR="00504319" w:rsidRPr="00504319">
        <w:rPr>
          <w:rFonts w:ascii="Times New Roman" w:eastAsia="Times New Roman" w:hAnsi="Times New Roman" w:cs="Times New Roman"/>
          <w:sz w:val="24"/>
          <w:szCs w:val="24"/>
        </w:rPr>
        <w:t>tation of TGI will require some a priori understand</w:t>
      </w:r>
      <w:r w:rsidR="00CB0ABF">
        <w:rPr>
          <w:rFonts w:ascii="Times New Roman" w:eastAsia="Times New Roman" w:hAnsi="Times New Roman" w:cs="Times New Roman"/>
          <w:sz w:val="24"/>
          <w:szCs w:val="24"/>
        </w:rPr>
        <w:t>ing of the range of useful</w:t>
      </w:r>
      <w:r w:rsidR="00504319" w:rsidRPr="00504319">
        <w:rPr>
          <w:rFonts w:ascii="Times New Roman" w:eastAsia="Times New Roman" w:hAnsi="Times New Roman" w:cs="Times New Roman"/>
          <w:sz w:val="24"/>
          <w:szCs w:val="24"/>
        </w:rPr>
        <w:t xml:space="preserve"> threshold values to u</w:t>
      </w:r>
      <w:r w:rsidR="00CB0ABF">
        <w:rPr>
          <w:rFonts w:ascii="Times New Roman" w:eastAsia="Times New Roman" w:hAnsi="Times New Roman" w:cs="Times New Roman"/>
          <w:sz w:val="24"/>
          <w:szCs w:val="24"/>
        </w:rPr>
        <w:t xml:space="preserve">se. Simulation </w:t>
      </w:r>
      <w:r w:rsidR="001F4307">
        <w:rPr>
          <w:rFonts w:ascii="Times New Roman" w:eastAsia="Times New Roman" w:hAnsi="Times New Roman" w:cs="Times New Roman"/>
          <w:sz w:val="24"/>
          <w:szCs w:val="24"/>
        </w:rPr>
        <w:t>is</w:t>
      </w:r>
      <w:r w:rsidR="005F2768">
        <w:rPr>
          <w:rFonts w:ascii="Times New Roman" w:eastAsia="Times New Roman" w:hAnsi="Times New Roman" w:cs="Times New Roman"/>
          <w:sz w:val="24"/>
          <w:szCs w:val="24"/>
        </w:rPr>
        <w:t xml:space="preserve"> </w:t>
      </w:r>
      <w:r w:rsidR="005F2768" w:rsidRPr="0007763B">
        <w:rPr>
          <w:rFonts w:ascii="Times New Roman" w:eastAsia="Times New Roman" w:hAnsi="Times New Roman" w:cs="Times New Roman"/>
          <w:sz w:val="24"/>
          <w:szCs w:val="24"/>
        </w:rPr>
        <w:t xml:space="preserve">a </w:t>
      </w:r>
      <w:r w:rsidR="005F2768">
        <w:rPr>
          <w:rFonts w:ascii="Times New Roman" w:eastAsia="Times New Roman" w:hAnsi="Times New Roman" w:cs="Times New Roman"/>
          <w:sz w:val="24"/>
          <w:szCs w:val="24"/>
        </w:rPr>
        <w:t xml:space="preserve">powerful </w:t>
      </w:r>
      <w:r w:rsidR="005F2768" w:rsidRPr="0007763B">
        <w:rPr>
          <w:rFonts w:ascii="Times New Roman" w:eastAsia="Times New Roman" w:hAnsi="Times New Roman" w:cs="Times New Roman"/>
          <w:sz w:val="24"/>
          <w:szCs w:val="24"/>
        </w:rPr>
        <w:t xml:space="preserve">tool for </w:t>
      </w:r>
      <w:r w:rsidR="005F2768">
        <w:rPr>
          <w:rFonts w:ascii="Times New Roman" w:eastAsia="Times New Roman" w:hAnsi="Times New Roman" w:cs="Times New Roman"/>
          <w:sz w:val="24"/>
          <w:szCs w:val="24"/>
        </w:rPr>
        <w:t xml:space="preserve">investigating how demography and spatial context influence population genetic dynamics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{"citationItems":[{"id":"ITEM-1","itemData":{"DOI":"10.1111/j.1365-294X.2010.04678.x","ISSN":"1365-294X","PMID":"20618894","abstract":"Population genetics theory is primarily based on mathematical models in which spatial complexity and temporal variability are largely ignored. In contrast, the field of landscape genetics expressly focuses on how population genetic processes are affected by complex spatial and temporal environmental heterogeneity. It is spatially explicit and relates patterns to processes by combining complex and realistic life histories, behaviours, landscape features and genetic data. Central to landscape genetics is the connection of spatial patterns of genetic variation to the usually highly stochastic space-time processes that create them over both historical and contemporary time periods. The field should benefit from a shift to computer simulation approaches, which enable incorporation of demographic and environmental stochasticity. A key role of simulations is to show how demographic processes such as dispersal or reproduction interact with landscape features to affect probability of site occupancy, population size, and gene flow, which in turn determine spatial genetic structure. Simulations could also be used to compare various statistical methods and determine which have correct type I error or the highest statistical power to correctly identify spatio-temporal and environmental effects. Simulations may also help in evaluating how specific spatial metrics may be used to project future genetic trends. This article summarizes some of the fundamental aspects of spatial-temporal population genetic processes. It discusses the potential use of simulations to determine how various spatial metrics can be rigorously employed to identify features of interest, including contrasting locus-specific spatial patterns due to micro-scale environmental selection.","author":[{"dropping-particle":"","family":"Epperson","given":"Bryan K","non-dropping-particle":"","parse-names":false,"suffix":""},{"dropping-particle":"","family":"McRae","given":"Brad H.","non-dropping-particle":"","parse-names":false,"suffix":""},{"dropping-particle":"","family":"Scribner","given":"Kim","non-dropping-particle":"","parse-names":false,"suffix":""},{"dropping-particle":"","family":"Cushman","given":"Samuel a","non-dropping-particle":"","parse-names":false,"suffix":""},{"dropping-particle":"","family":"Rosenberg","given":"Michael S","non-dropping-particle":"","parse-names":false,"suffix":""},{"dropping-particle":"","family":"Fortin","given":"Marie-Josée","non-dropping-particle":"","parse-names":false,"suffix":""},{"dropping-particle":"","family":"James","given":"Patrick M. a.","non-dropping-particle":"","parse-names":false,"suffix":""},{"dropping-particle":"","family":"Murphy","given":"Melanie","non-dropping-particle":"","parse-names":false,"suffix":""},{"dropping-particle":"","family":"Manel","given":"Stéphanie","non-dropping-particle":"","parse-names":false,"suffix":""},{"dropping-particle":"","family":"Legendre","given":"Pierre","non-dropping-particle":"","parse-names":false,"suffix":""},{"dropping-particle":"","family":"Dale","given":"Mark R T","non-dropping-particle":"","parse-names":false,"suffix":""}],"container-title":"Molecular ecology","id":"ITEM-1","issue":"17","issued":{"date-parts":[["2010","9"]]},"page":"3549-64","title":"Utility of computer simulations in landscape genetics.","type":"article-journal","volume":"19"},"uris":["http://www.mendeley.com/documents/?uuid=e1f50cc8-16e5-476d-85fe-29fa2e4b95f9"]}],"mendeley":{"formattedCitation":"(Epperson et al., 2010)","plainTextFormattedCitation":"(Epperson et al., 2010)","previouslyFormattedCitation":"(Epperson et al., 2010)"},"properties":{"noteIndex":0},"schema":"https://github.com/citation-style-language/schema/raw/master/csl-citation.json"}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63E88">
        <w:rPr>
          <w:rFonts w:ascii="Times New Roman" w:eastAsia="Times New Roman" w:hAnsi="Times New Roman" w:cs="Times New Roman"/>
          <w:noProof/>
          <w:sz w:val="24"/>
          <w:szCs w:val="24"/>
        </w:rPr>
        <w:t>(Epperson et al., 2010)</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w:t>
      </w:r>
      <w:r w:rsidR="00DC6119">
        <w:rPr>
          <w:rFonts w:ascii="Times New Roman" w:eastAsia="Times New Roman" w:hAnsi="Times New Roman" w:cs="Times New Roman"/>
          <w:sz w:val="24"/>
          <w:szCs w:val="24"/>
        </w:rPr>
        <w:t xml:space="preserve">and </w:t>
      </w:r>
      <w:r w:rsidR="00CB0ABF">
        <w:rPr>
          <w:rFonts w:ascii="Times New Roman" w:eastAsia="Times New Roman" w:hAnsi="Times New Roman" w:cs="Times New Roman"/>
          <w:sz w:val="24"/>
          <w:szCs w:val="24"/>
        </w:rPr>
        <w:t>can be used</w:t>
      </w:r>
      <w:r w:rsidR="005F2768">
        <w:rPr>
          <w:rFonts w:ascii="Times New Roman" w:eastAsia="Times New Roman" w:hAnsi="Times New Roman" w:cs="Times New Roman"/>
          <w:sz w:val="24"/>
          <w:szCs w:val="24"/>
        </w:rPr>
        <w:t xml:space="preserve"> </w:t>
      </w:r>
      <w:r w:rsidR="005F2768" w:rsidRPr="00504319">
        <w:rPr>
          <w:rFonts w:ascii="Times New Roman" w:eastAsia="Times New Roman" w:hAnsi="Times New Roman" w:cs="Times New Roman"/>
          <w:sz w:val="24"/>
          <w:szCs w:val="24"/>
        </w:rPr>
        <w:t>to help identify those appropriate threshold values</w:t>
      </w:r>
      <w:r w:rsidR="00CB0ABF">
        <w:rPr>
          <w:rFonts w:ascii="Times New Roman" w:eastAsia="Times New Roman" w:hAnsi="Times New Roman" w:cs="Times New Roman"/>
          <w:sz w:val="24"/>
          <w:szCs w:val="24"/>
        </w:rPr>
        <w:t xml:space="preserve">, as </w:t>
      </w:r>
      <w:r w:rsidR="00FA7433">
        <w:rPr>
          <w:rFonts w:ascii="Times New Roman" w:eastAsia="Times New Roman" w:hAnsi="Times New Roman" w:cs="Times New Roman"/>
          <w:sz w:val="24"/>
          <w:szCs w:val="24"/>
        </w:rPr>
        <w:t>we have demonstrated here</w:t>
      </w:r>
      <w:r w:rsidR="00504319" w:rsidRPr="00504319">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t xml:space="preserve">A number of programs such as </w:t>
      </w:r>
      <w:r w:rsidR="005F2768" w:rsidRPr="00DF7D4D">
        <w:rPr>
          <w:rFonts w:ascii="Times New Roman" w:eastAsia="Times New Roman" w:hAnsi="Times New Roman" w:cs="Times New Roman"/>
          <w:i/>
          <w:sz w:val="24"/>
          <w:szCs w:val="24"/>
        </w:rPr>
        <w:t>CDMetaPOP</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7F6443">
        <w:rPr>
          <w:rFonts w:ascii="Times New Roman" w:eastAsia="Times New Roman" w:hAnsi="Times New Roman" w:cs="Times New Roman"/>
          <w:noProof/>
          <w:sz w:val="24"/>
          <w:szCs w:val="24"/>
        </w:rPr>
        <w:t>(Landguth, Bearlin, et al., 2017)</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w:t>
      </w:r>
      <w:r w:rsidR="005F2768" w:rsidRPr="00FF7F91">
        <w:rPr>
          <w:rFonts w:ascii="Times New Roman" w:eastAsia="Times New Roman" w:hAnsi="Times New Roman" w:cs="Times New Roman"/>
          <w:i/>
          <w:sz w:val="24"/>
          <w:szCs w:val="24"/>
        </w:rPr>
        <w:t>Nemo</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{"citationItems":[{"id":"ITEM-1","itemData":{"DOI":"10.1093/bioinformatics/btl415","ISSN":"13674803","abstract":"Nemo is an individual-based, genetically explicit and stochastic population computer program for the simulation of population genetics and life-history trait evolution in a metapopulation context. It comes as both a C++ programming framework and an executable program file. Its object-oriented programming design gives it the flexibility and extensibility needed to implement a large variety of forward-time evolutionary models. It provides developers with abstract models allowing them to implement their own life-history traits and life-cycle events. Nemo offers a large panel of population models, from the Island model to lattice models with demographic or environmental stochasticity and a variety of already implemented traits (deleterious mutations, neutral markers and more), life-cycle events (mating, dispersal, aging, selection, etc.) and output operators for saving data and statistics. It runs on all major computer platforms including parallel computing environments. AVAILABILITY: The source code, binaries and documentation are available under the GNU General Public License at http://nemo2.sourceforge.net.","author":[{"dropping-particle":"","family":"Guillaume","given":"Frédéric","non-dropping-particle":"","parse-names":false,"suffix":""},{"dropping-particle":"","family":"Rougemont","given":"Jacques","non-dropping-particle":"","parse-names":false,"suffix":""}],"container-title":"Bioinformatics","id":"ITEM-1","issue":"20","issued":{"date-parts":[["2006"]]},"page":"2556-2557","title":"Nemo: An evolutionary and population genetics programming framework","type":"article-journal","volume":"22"},"uris":["http://www.mendeley.com/documents/?uuid=d7361665-01b2-4887-bcdb-13c719cfb104"]}],"mendeley":{"formattedCitation":"(Guillaume &amp; Rougemont, 2006)","plainTextFormattedCitation":"(Guillaume &amp; Rougemont, 2006)","previouslyFormattedCitation":"(Guillaume &amp; Rougemont, 2006)"},"properties":{"noteIndex":0},"schema":"https://github.com/citation-style-language/schema/raw/master/csl-citation.json"}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D6DD3">
        <w:rPr>
          <w:rFonts w:ascii="Times New Roman" w:eastAsia="Times New Roman" w:hAnsi="Times New Roman" w:cs="Times New Roman"/>
          <w:noProof/>
          <w:sz w:val="24"/>
          <w:szCs w:val="24"/>
        </w:rPr>
        <w:t>(Guillaume &amp; Rougemont, 2006)</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w:t>
      </w:r>
      <w:r w:rsidR="005F2768" w:rsidRPr="00DF7D4D">
        <w:rPr>
          <w:rFonts w:ascii="Times New Roman" w:eastAsia="Times New Roman" w:hAnsi="Times New Roman" w:cs="Times New Roman"/>
          <w:i/>
          <w:sz w:val="24"/>
          <w:szCs w:val="24"/>
        </w:rPr>
        <w:t>SPLATCHE</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{"citationItems":[{"id":"ITEM-1","itemData":{"DOI":"10.1046/j.1471-8286.2003.00582.x","ISBN":"14718278\\r14718286","ISSN":"14718278","PMID":"751","abstract":"We present a program called SPLATCHE (SPatiaL And Temporal Coalescences in Heterogeneous Environments) to simulate the molecular diversity of samples of genes in an environmentally heterogeneous world. Simulations are performed by, first, simulating the colonization of the world using environmental information to constrain migrations and local densities. These simulated densities and migration rates recorded over time and space are then used to simulate genetic diversity under a coalescent framework. The program thus virtually allows the translation of ecological information into molecular diversity, a novel approach that can be used to study the effect of climatic change on genetic diversity.","author":[{"dropping-particle":"","family":"Currat","given":"M.","non-dropping-particle":"","parse-names":false,"suffix":""},{"dropping-particle":"","family":"Ray","given":"N.","non-dropping-particle":"","parse-names":false,"suffix":""},{"dropping-particle":"","family":"Excoffier","given":"L.","non-dropping-particle":"","parse-names":false,"suffix":""}],"container-title":"Molecular Ecology Notes","id":"ITEM-1","issue":"1","issued":{"date-parts":[["2004"]]},"page":"139-142","title":"SPLATCHE: A program to simulate genetic diversity taking into account environmental heterogeneity","type":"article-journal","volume":"4"},"uris":["http://www.mendeley.com/documents/?uuid=cb534efa-149a-48f5-92b7-2fba8566dd71"]}],"mendeley":{"formattedCitation":"(Currat, Ray, &amp; Excoffier, 2004)","plainTextFormattedCitation":"(Currat, Ray, &amp; Excoffier, 2004)","previouslyFormattedCitation":"(Currat, Ray, &amp; Excoffier, 2004)"},"properties":{"noteIndex":0},"schema":"https://github.com/citation-style-language/schema/raw/master/csl-citation.json"}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9D4A91">
        <w:rPr>
          <w:rFonts w:ascii="Times New Roman" w:eastAsia="Times New Roman" w:hAnsi="Times New Roman" w:cs="Times New Roman"/>
          <w:noProof/>
          <w:sz w:val="24"/>
          <w:szCs w:val="24"/>
        </w:rPr>
        <w:t>(Currat, Ray, &amp; Excoffier, 2004)</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or </w:t>
      </w:r>
      <w:r w:rsidR="005F2768" w:rsidRPr="00DF7D4D">
        <w:rPr>
          <w:rFonts w:ascii="Times New Roman" w:eastAsia="Times New Roman" w:hAnsi="Times New Roman" w:cs="Times New Roman"/>
          <w:i/>
          <w:sz w:val="24"/>
          <w:szCs w:val="24"/>
        </w:rPr>
        <w:t>SLIM</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{"citationItems":[{"id":"ITEM-1","itemData":{"DOI":"10.1093/molbev/msy228","ISSN":"15371719","abstract":"With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 These two key features allow SLiM 3 models to go beyond the Wright-Fisher model, opening up new horizons for forward genetic modeling.","author":[{"dropping-particle":"","family":"Haller","given":"Benjamin C.","non-dropping-particle":"","parse-names":false,"suffix":""},{"dropping-particle":"","family":"Messer","given":"Philipp W.","non-dropping-particle":"","parse-names":false,"suffix":""}],"container-title":"Molecular Biology and Evolution","id":"ITEM-1","issue":"3","issued":{"date-parts":[["2019"]]},"page":"632-637","title":"SLiM 3: Forward Genetic Simulations Beyond the Wright-Fisher Model","type":"article-journal","volume":"36"},"uris":["http://www.mendeley.com/documents/?uuid=505958d6-e748-4857-b872-820859dbd35b"]}],"mendeley":{"formattedCitation":"(Haller &amp; Messer, 2019)","plainTextFormattedCitation":"(Haller &amp; Messer, 2019)","previouslyFormattedCitation":"(Haller &amp; Messer, 2019)"},"properties":{"noteIndex":0},"schema":"https://github.com/citation-style-language/schema/raw/master/csl-citation.json"}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D6DD3">
        <w:rPr>
          <w:rFonts w:ascii="Times New Roman" w:eastAsia="Times New Roman" w:hAnsi="Times New Roman" w:cs="Times New Roman"/>
          <w:noProof/>
          <w:sz w:val="24"/>
          <w:szCs w:val="24"/>
        </w:rPr>
        <w:t>(Haller &amp; Messer, 2019)</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provide very flexible and sophisticated ways to implement such simulations.</w:t>
      </w:r>
      <w:r w:rsidR="00FA7433">
        <w:rPr>
          <w:rFonts w:ascii="Times New Roman" w:eastAsia="Times New Roman" w:hAnsi="Times New Roman" w:cs="Times New Roman"/>
          <w:sz w:val="24"/>
          <w:szCs w:val="24"/>
        </w:rPr>
        <w:t xml:space="preserve"> </w:t>
      </w:r>
      <w:r w:rsidR="00DC6119">
        <w:rPr>
          <w:rFonts w:ascii="Times New Roman" w:eastAsia="Times New Roman" w:hAnsi="Times New Roman" w:cs="Times New Roman"/>
          <w:sz w:val="24"/>
          <w:szCs w:val="24"/>
        </w:rPr>
        <w:t>We</w:t>
      </w:r>
      <w:r w:rsidR="00504319" w:rsidRPr="00504319">
        <w:rPr>
          <w:rFonts w:ascii="Times New Roman" w:eastAsia="Times New Roman" w:hAnsi="Times New Roman" w:cs="Times New Roman"/>
          <w:sz w:val="24"/>
          <w:szCs w:val="24"/>
        </w:rPr>
        <w:t xml:space="preserve"> expect greater sensitivity to thre</w:t>
      </w:r>
      <w:r w:rsidR="00CB0ABF">
        <w:rPr>
          <w:rFonts w:ascii="Times New Roman" w:eastAsia="Times New Roman" w:hAnsi="Times New Roman" w:cs="Times New Roman"/>
          <w:sz w:val="24"/>
          <w:szCs w:val="24"/>
        </w:rPr>
        <w:t xml:space="preserve">shold selection in systems that </w:t>
      </w:r>
      <w:r w:rsidR="00504319" w:rsidRPr="00504319">
        <w:rPr>
          <w:rFonts w:ascii="Times New Roman" w:eastAsia="Times New Roman" w:hAnsi="Times New Roman" w:cs="Times New Roman"/>
          <w:sz w:val="24"/>
          <w:szCs w:val="24"/>
        </w:rPr>
        <w:t>exhibit dramatic demogr</w:t>
      </w:r>
      <w:r w:rsidR="005F2768">
        <w:rPr>
          <w:rFonts w:ascii="Times New Roman" w:eastAsia="Times New Roman" w:hAnsi="Times New Roman" w:cs="Times New Roman"/>
          <w:sz w:val="24"/>
          <w:szCs w:val="24"/>
        </w:rPr>
        <w:t>a</w:t>
      </w:r>
      <w:r w:rsidR="00504319" w:rsidRPr="00504319">
        <w:rPr>
          <w:rFonts w:ascii="Times New Roman" w:eastAsia="Times New Roman" w:hAnsi="Times New Roman" w:cs="Times New Roman"/>
          <w:sz w:val="24"/>
          <w:szCs w:val="24"/>
        </w:rPr>
        <w:t>phic fl</w:t>
      </w:r>
      <w:r w:rsidR="006171E0">
        <w:rPr>
          <w:rFonts w:ascii="Times New Roman" w:eastAsia="Times New Roman" w:hAnsi="Times New Roman" w:cs="Times New Roman"/>
          <w:sz w:val="24"/>
          <w:szCs w:val="24"/>
        </w:rPr>
        <w:t>uc</w:t>
      </w:r>
      <w:r w:rsidR="00504319" w:rsidRPr="00504319">
        <w:rPr>
          <w:rFonts w:ascii="Times New Roman" w:eastAsia="Times New Roman" w:hAnsi="Times New Roman" w:cs="Times New Roman"/>
          <w:sz w:val="24"/>
          <w:szCs w:val="24"/>
        </w:rPr>
        <w:t>tuations, as is the case in outbreaking or invasive species.</w:t>
      </w:r>
    </w:p>
    <w:p w14:paraId="62BD53A0" w14:textId="7008ED3A" w:rsidR="00CC5037" w:rsidRDefault="00CC5037" w:rsidP="00CC677C">
      <w:pPr>
        <w:spacing w:before="240" w:after="240" w:line="480" w:lineRule="auto"/>
        <w:rPr>
          <w:rFonts w:ascii="Times New Roman" w:eastAsia="Times New Roman" w:hAnsi="Times New Roman" w:cs="Times New Roman"/>
          <w:sz w:val="24"/>
          <w:szCs w:val="24"/>
        </w:rPr>
      </w:pPr>
    </w:p>
    <w:p w14:paraId="36576115" w14:textId="77777777" w:rsidR="00CC5037" w:rsidRPr="00CC5037" w:rsidRDefault="00CC5037" w:rsidP="00CC5037">
      <w:pPr>
        <w:spacing w:before="240" w:after="240" w:line="480" w:lineRule="auto"/>
        <w:rPr>
          <w:rFonts w:ascii="Times New Roman" w:eastAsia="Times New Roman" w:hAnsi="Times New Roman" w:cs="Times New Roman"/>
          <w:i/>
          <w:color w:val="FF0000"/>
          <w:sz w:val="24"/>
          <w:szCs w:val="24"/>
          <w:lang w:val="en-GB"/>
        </w:rPr>
      </w:pPr>
      <w:r w:rsidRPr="00CC5037">
        <w:rPr>
          <w:rFonts w:ascii="Times New Roman" w:eastAsia="Times New Roman" w:hAnsi="Times New Roman" w:cs="Times New Roman"/>
          <w:i/>
          <w:color w:val="FF0000"/>
          <w:sz w:val="24"/>
          <w:szCs w:val="24"/>
          <w:lang w:val="en-GB"/>
        </w:rPr>
        <w:t>Ecological application</w:t>
      </w:r>
    </w:p>
    <w:p w14:paraId="2181C15C" w14:textId="77777777" w:rsidR="00CC5037" w:rsidRPr="00CC5037" w:rsidRDefault="00CC5037" w:rsidP="00CC677C">
      <w:pPr>
        <w:spacing w:before="240" w:after="240" w:line="480" w:lineRule="auto"/>
        <w:rPr>
          <w:rFonts w:ascii="Times New Roman" w:eastAsia="Times New Roman" w:hAnsi="Times New Roman" w:cs="Times New Roman"/>
          <w:sz w:val="24"/>
          <w:szCs w:val="24"/>
          <w:lang w:val="en-GB"/>
        </w:rPr>
      </w:pPr>
    </w:p>
    <w:p w14:paraId="764C2B7F" w14:textId="3B9EDCDF" w:rsidR="00804242" w:rsidRDefault="009E00FB"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Identifying changes in genetic diversity, beyond what one would expect due to background micro-evolutionary processes, can help researchers and conservation managers identify locations </w:t>
      </w:r>
      <w:r>
        <w:rPr>
          <w:rFonts w:ascii="Times New Roman" w:eastAsia="Times New Roman" w:hAnsi="Times New Roman" w:cs="Times New Roman"/>
          <w:sz w:val="24"/>
          <w:szCs w:val="24"/>
        </w:rPr>
        <w:lastRenderedPageBreak/>
        <w:t xml:space="preserve">that have experienced important past demographic events. </w:t>
      </w:r>
      <w:r w:rsidR="00C029BB">
        <w:rPr>
          <w:rFonts w:ascii="Times New Roman" w:eastAsia="Times New Roman" w:hAnsi="Times New Roman" w:cs="Times New Roman"/>
          <w:sz w:val="24"/>
          <w:szCs w:val="24"/>
        </w:rPr>
        <w:t>These events could be detrimental (</w:t>
      </w:r>
      <w:r w:rsidR="00C029BB">
        <w:rPr>
          <w:rFonts w:ascii="Times New Roman" w:eastAsia="Times New Roman" w:hAnsi="Times New Roman" w:cs="Times New Roman"/>
          <w:i/>
          <w:sz w:val="24"/>
          <w:szCs w:val="24"/>
        </w:rPr>
        <w:t xml:space="preserve">e.g. </w:t>
      </w:r>
      <w:r w:rsidR="00C029BB">
        <w:rPr>
          <w:rFonts w:ascii="Times New Roman" w:eastAsia="Times New Roman" w:hAnsi="Times New Roman" w:cs="Times New Roman"/>
          <w:sz w:val="24"/>
          <w:szCs w:val="24"/>
        </w:rPr>
        <w:t>loss of diversity, maladaptation) or beneficial (</w:t>
      </w:r>
      <w:r w:rsidR="00C029BB">
        <w:rPr>
          <w:rFonts w:ascii="Times New Roman" w:eastAsia="Times New Roman" w:hAnsi="Times New Roman" w:cs="Times New Roman"/>
          <w:i/>
          <w:sz w:val="24"/>
          <w:szCs w:val="24"/>
        </w:rPr>
        <w:t xml:space="preserve">e.g. </w:t>
      </w:r>
      <w:r w:rsidR="00C029BB">
        <w:rPr>
          <w:rFonts w:ascii="Times New Roman" w:eastAsia="Times New Roman" w:hAnsi="Times New Roman" w:cs="Times New Roman"/>
          <w:sz w:val="24"/>
          <w:szCs w:val="24"/>
        </w:rPr>
        <w:t>higher effective population size, genetic rescue).</w:t>
      </w:r>
      <w:r w:rsidR="00C029BB" w:rsidRPr="00FF26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Such sites could then be prioritized for increased monitoring and further investigation into the origin of these changes.</w:t>
      </w:r>
      <w:r w:rsidRPr="00FF26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Our approach</w:t>
      </w:r>
      <w:r w:rsidR="00121054">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detecting</w:t>
      </w:r>
      <w:r w:rsidRPr="004176BF">
        <w:rPr>
          <w:rFonts w:ascii="Times New Roman" w:eastAsia="Times New Roman" w:hAnsi="Times New Roman" w:cs="Times New Roman"/>
          <w:sz w:val="24"/>
          <w:szCs w:val="24"/>
        </w:rPr>
        <w:t xml:space="preserve"> </w:t>
      </w:r>
      <w:r w:rsidR="00121054">
        <w:rPr>
          <w:rFonts w:ascii="Times New Roman" w:eastAsia="Times New Roman" w:hAnsi="Times New Roman" w:cs="Times New Roman"/>
          <w:sz w:val="24"/>
          <w:szCs w:val="24"/>
        </w:rPr>
        <w:t>tempora</w:t>
      </w:r>
      <w:r>
        <w:rPr>
          <w:rFonts w:ascii="Times New Roman" w:eastAsia="Times New Roman" w:hAnsi="Times New Roman" w:cs="Times New Roman"/>
          <w:sz w:val="24"/>
          <w:szCs w:val="24"/>
        </w:rPr>
        <w:t>l genetic different</w:t>
      </w:r>
      <w:r w:rsidR="00121054">
        <w:rPr>
          <w:rFonts w:ascii="Times New Roman" w:eastAsia="Times New Roman" w:hAnsi="Times New Roman" w:cs="Times New Roman"/>
          <w:sz w:val="24"/>
          <w:szCs w:val="24"/>
        </w:rPr>
        <w:t>i</w:t>
      </w:r>
      <w:r>
        <w:rPr>
          <w:rFonts w:ascii="Times New Roman" w:eastAsia="Times New Roman" w:hAnsi="Times New Roman" w:cs="Times New Roman"/>
          <w:sz w:val="24"/>
          <w:szCs w:val="24"/>
        </w:rPr>
        <w:t>at</w:t>
      </w:r>
      <w:r w:rsidR="00121054">
        <w:rPr>
          <w:rFonts w:ascii="Times New Roman" w:eastAsia="Times New Roman" w:hAnsi="Times New Roman" w:cs="Times New Roman"/>
          <w:sz w:val="24"/>
          <w:szCs w:val="24"/>
        </w:rPr>
        <w:t>i</w:t>
      </w:r>
      <w:r>
        <w:rPr>
          <w:rFonts w:ascii="Times New Roman" w:eastAsia="Times New Roman" w:hAnsi="Times New Roman" w:cs="Times New Roman"/>
          <w:sz w:val="24"/>
          <w:szCs w:val="24"/>
        </w:rPr>
        <w:t>on does not require extensive genomic information and can be used to explore the temporal dynami</w:t>
      </w:r>
      <w:r w:rsidR="00121054">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s of demographically induced genetic diversity using relatively small genetic datasets </w:t>
      </w:r>
      <w:r w:rsidRPr="004176BF">
        <w:rPr>
          <w:rFonts w:ascii="Times New Roman" w:eastAsia="Times New Roman" w:hAnsi="Times New Roman" w:cs="Times New Roman"/>
          <w:sz w:val="24"/>
          <w:szCs w:val="24"/>
        </w:rPr>
        <w:t>(</w:t>
      </w:r>
      <w:r w:rsidRPr="004176BF">
        <w:rPr>
          <w:rFonts w:ascii="Times New Roman" w:eastAsia="Times New Roman" w:hAnsi="Times New Roman" w:cs="Times New Roman"/>
          <w:i/>
          <w:sz w:val="24"/>
          <w:szCs w:val="24"/>
        </w:rPr>
        <w:t xml:space="preserve">e.g. </w:t>
      </w:r>
      <w:r w:rsidRPr="004176BF">
        <w:rPr>
          <w:rFonts w:ascii="Times New Roman" w:eastAsia="Times New Roman" w:hAnsi="Times New Roman" w:cs="Times New Roman"/>
          <w:sz w:val="24"/>
          <w:szCs w:val="24"/>
        </w:rPr>
        <w:t>hundreds of SNPs)</w:t>
      </w:r>
      <w:r>
        <w:rPr>
          <w:rFonts w:ascii="Times New Roman" w:eastAsia="Times New Roman" w:hAnsi="Times New Roman" w:cs="Times New Roman"/>
          <w:sz w:val="24"/>
          <w:szCs w:val="24"/>
        </w:rPr>
        <w:t>. As such, our approach holds great promise</w:t>
      </w:r>
      <w:r w:rsidR="00E9091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E90919">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facilitat</w:t>
      </w:r>
      <w:r w:rsidR="00E90919">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spati</w:t>
      </w:r>
      <w:r w:rsidR="00154844">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-temporal analysis of wild, </w:t>
      </w:r>
      <w:r w:rsidRPr="004176BF">
        <w:rPr>
          <w:rFonts w:ascii="Times New Roman" w:eastAsia="Times New Roman" w:hAnsi="Times New Roman" w:cs="Times New Roman"/>
          <w:sz w:val="24"/>
          <w:szCs w:val="24"/>
        </w:rPr>
        <w:t>non-model organisms</w:t>
      </w:r>
      <w:r>
        <w:rPr>
          <w:rFonts w:ascii="Times New Roman" w:eastAsia="Times New Roman" w:hAnsi="Times New Roman" w:cs="Times New Roman"/>
          <w:sz w:val="24"/>
          <w:szCs w:val="24"/>
        </w:rPr>
        <w:t xml:space="preserve"> for which extensive genomic resources are yet to be </w:t>
      </w:r>
      <w:commentRangeStart w:id="16"/>
      <w:r>
        <w:rPr>
          <w:rFonts w:ascii="Times New Roman" w:eastAsia="Times New Roman" w:hAnsi="Times New Roman" w:cs="Times New Roman"/>
          <w:sz w:val="24"/>
          <w:szCs w:val="24"/>
        </w:rPr>
        <w:t>developed</w:t>
      </w:r>
      <w:commentRangeEnd w:id="16"/>
      <w:r w:rsidR="00995C05">
        <w:rPr>
          <w:rStyle w:val="Marquedecommentaire"/>
        </w:rPr>
        <w:commentReference w:id="16"/>
      </w:r>
      <w:r w:rsidR="00C029BB">
        <w:rPr>
          <w:rFonts w:ascii="Times New Roman" w:eastAsia="Times New Roman" w:hAnsi="Times New Roman" w:cs="Times New Roman"/>
          <w:sz w:val="24"/>
          <w:szCs w:val="24"/>
        </w:rPr>
        <w:t>.</w:t>
      </w:r>
    </w:p>
    <w:p w14:paraId="588C36C5" w14:textId="77777777" w:rsidR="00995C05" w:rsidRDefault="00995C05" w:rsidP="00CC677C">
      <w:pPr>
        <w:spacing w:before="240" w:after="240" w:line="480" w:lineRule="auto"/>
        <w:rPr>
          <w:rFonts w:ascii="Times New Roman" w:eastAsia="Times New Roman" w:hAnsi="Times New Roman" w:cs="Times New Roman"/>
          <w:sz w:val="24"/>
          <w:szCs w:val="24"/>
        </w:rPr>
      </w:pPr>
    </w:p>
    <w:p w14:paraId="7643BE20" w14:textId="4F2EF09C" w:rsidR="008221AF" w:rsidRPr="0007763B" w:rsidRDefault="008221AF" w:rsidP="00A51948">
      <w:pPr>
        <w:spacing w:before="240" w:after="240" w:line="480" w:lineRule="auto"/>
        <w:rPr>
          <w:rFonts w:ascii="Times New Roman" w:hAnsi="Times New Roman" w:cs="Times New Roman"/>
          <w:b/>
          <w:sz w:val="24"/>
          <w:szCs w:val="24"/>
        </w:rPr>
      </w:pPr>
      <w:r w:rsidRPr="0007763B">
        <w:rPr>
          <w:rFonts w:ascii="Times New Roman" w:hAnsi="Times New Roman" w:cs="Times New Roman"/>
          <w:b/>
          <w:sz w:val="24"/>
          <w:szCs w:val="24"/>
        </w:rPr>
        <w:t>ACKNOWLEDGEMENTS</w:t>
      </w:r>
    </w:p>
    <w:p w14:paraId="296FB6F1" w14:textId="65B942D7" w:rsidR="008221AF" w:rsidRPr="0007763B" w:rsidRDefault="008221AF" w:rsidP="00A51948">
      <w:pPr>
        <w:spacing w:before="240" w:after="240" w:line="480" w:lineRule="auto"/>
        <w:rPr>
          <w:rFonts w:ascii="Times New Roman" w:hAnsi="Times New Roman" w:cs="Times New Roman"/>
          <w:sz w:val="24"/>
          <w:szCs w:val="24"/>
        </w:rPr>
      </w:pPr>
      <w:r w:rsidRPr="0007763B">
        <w:rPr>
          <w:rFonts w:ascii="Times New Roman" w:hAnsi="Times New Roman" w:cs="Times New Roman"/>
          <w:sz w:val="24"/>
          <w:szCs w:val="24"/>
        </w:rPr>
        <w:t>This research was supported by a grant to PMAJ and the TRIA Network from the Natural Sciences and Engineering Research Council of Canada (grant no. NET GP 434810-12), with contributions from Alberta Agriculture and Forestry, fRI Research, Manitoba Conservation and Water Stewardship, Canadian Forest Service (Natural Resources Canada), Northwest Territories Environment and Natural Resources, Ontario Ministry of Natural Resources and Forestry, Saskatchewan Ministry of Environment, West Fraser, and Weyerhaeuser. JW was also supported by a scholarship from the Forest Complexit</w:t>
      </w:r>
      <w:r w:rsidR="004B01E2">
        <w:rPr>
          <w:rFonts w:ascii="Times New Roman" w:hAnsi="Times New Roman" w:cs="Times New Roman"/>
          <w:sz w:val="24"/>
          <w:szCs w:val="24"/>
        </w:rPr>
        <w:t xml:space="preserve">y Modelling (FCM) NSERC CREATE. </w:t>
      </w:r>
      <w:r w:rsidR="004B01E2" w:rsidRPr="004B01E2">
        <w:rPr>
          <w:rFonts w:ascii="Times New Roman" w:hAnsi="Times New Roman" w:cs="Times New Roman"/>
          <w:sz w:val="24"/>
          <w:szCs w:val="24"/>
        </w:rPr>
        <w:t xml:space="preserve">Computations were made on the supercomputer </w:t>
      </w:r>
      <w:r w:rsidR="004B01E2">
        <w:rPr>
          <w:rFonts w:ascii="Times New Roman" w:hAnsi="Times New Roman" w:cs="Times New Roman"/>
          <w:sz w:val="24"/>
          <w:szCs w:val="24"/>
        </w:rPr>
        <w:t>CEDAR</w:t>
      </w:r>
      <w:r w:rsidR="004B01E2" w:rsidRPr="004B01E2">
        <w:rPr>
          <w:rFonts w:ascii="Times New Roman" w:hAnsi="Times New Roman" w:cs="Times New Roman"/>
          <w:sz w:val="24"/>
          <w:szCs w:val="24"/>
        </w:rPr>
        <w:t xml:space="preserve"> </w:t>
      </w:r>
      <w:r w:rsidR="004B01E2">
        <w:rPr>
          <w:rFonts w:ascii="Times New Roman" w:hAnsi="Times New Roman" w:cs="Times New Roman"/>
          <w:sz w:val="24"/>
          <w:szCs w:val="24"/>
        </w:rPr>
        <w:t>managed</w:t>
      </w:r>
      <w:r w:rsidR="007A4D11" w:rsidRPr="007A4D11">
        <w:rPr>
          <w:rFonts w:ascii="Times New Roman" w:hAnsi="Times New Roman" w:cs="Times New Roman"/>
          <w:sz w:val="24"/>
          <w:szCs w:val="24"/>
        </w:rPr>
        <w:t xml:space="preserve"> by Compute Canada (</w:t>
      </w:r>
      <w:hyperlink r:id="rId11" w:history="1">
        <w:r w:rsidR="007A4D11" w:rsidRPr="009A0FD7">
          <w:rPr>
            <w:rStyle w:val="Lienhypertexte"/>
            <w:rFonts w:ascii="Times New Roman" w:hAnsi="Times New Roman" w:cs="Times New Roman"/>
            <w:sz w:val="24"/>
            <w:szCs w:val="24"/>
          </w:rPr>
          <w:t>www.computecanada.ca</w:t>
        </w:r>
      </w:hyperlink>
      <w:r w:rsidR="007A4D11" w:rsidRPr="007A4D11">
        <w:rPr>
          <w:rFonts w:ascii="Times New Roman" w:hAnsi="Times New Roman" w:cs="Times New Roman"/>
          <w:sz w:val="24"/>
          <w:szCs w:val="24"/>
        </w:rPr>
        <w:t>).</w:t>
      </w:r>
      <w:r w:rsidR="007A4D11">
        <w:rPr>
          <w:rFonts w:ascii="Times New Roman" w:hAnsi="Times New Roman" w:cs="Times New Roman"/>
          <w:sz w:val="24"/>
          <w:szCs w:val="24"/>
        </w:rPr>
        <w:t xml:space="preserve"> </w:t>
      </w:r>
      <w:r w:rsidRPr="0007763B">
        <w:rPr>
          <w:rFonts w:ascii="Times New Roman" w:hAnsi="Times New Roman" w:cs="Times New Roman"/>
          <w:sz w:val="24"/>
          <w:szCs w:val="24"/>
        </w:rPr>
        <w:t xml:space="preserve">Finally, we thank </w:t>
      </w:r>
      <w:r w:rsidR="005E037A">
        <w:rPr>
          <w:rFonts w:ascii="Times New Roman" w:hAnsi="Times New Roman" w:cs="Times New Roman"/>
          <w:sz w:val="24"/>
          <w:szCs w:val="24"/>
        </w:rPr>
        <w:t>Jeremy Larroque,</w:t>
      </w:r>
      <w:r w:rsidR="002862FB">
        <w:rPr>
          <w:rFonts w:ascii="Times New Roman" w:hAnsi="Times New Roman" w:cs="Times New Roman"/>
          <w:sz w:val="24"/>
          <w:szCs w:val="24"/>
        </w:rPr>
        <w:t xml:space="preserve"> Hinatea Ariey</w:t>
      </w:r>
      <w:r w:rsidR="005E037A">
        <w:rPr>
          <w:rFonts w:ascii="Times New Roman" w:hAnsi="Times New Roman" w:cs="Times New Roman"/>
          <w:sz w:val="24"/>
          <w:szCs w:val="24"/>
        </w:rPr>
        <w:t xml:space="preserve"> and </w:t>
      </w:r>
      <w:r w:rsidR="00C37D52">
        <w:rPr>
          <w:rFonts w:ascii="Times New Roman" w:hAnsi="Times New Roman" w:cs="Times New Roman"/>
          <w:sz w:val="24"/>
          <w:szCs w:val="24"/>
        </w:rPr>
        <w:t>Charlotte Van Engeland</w:t>
      </w:r>
      <w:r w:rsidR="002862FB">
        <w:rPr>
          <w:rFonts w:ascii="Times New Roman" w:hAnsi="Times New Roman" w:cs="Times New Roman"/>
          <w:sz w:val="24"/>
          <w:szCs w:val="24"/>
        </w:rPr>
        <w:t xml:space="preserve"> for their</w:t>
      </w:r>
      <w:r w:rsidRPr="0007763B">
        <w:rPr>
          <w:rFonts w:ascii="Times New Roman" w:hAnsi="Times New Roman" w:cs="Times New Roman"/>
          <w:sz w:val="24"/>
          <w:szCs w:val="24"/>
        </w:rPr>
        <w:t xml:space="preserve"> comments on an earlier version of the manuscript.</w:t>
      </w:r>
    </w:p>
    <w:p w14:paraId="0807C411" w14:textId="613194E6" w:rsidR="008221AF" w:rsidRDefault="008221AF" w:rsidP="00A51948">
      <w:pPr>
        <w:spacing w:before="240" w:after="240" w:line="480" w:lineRule="auto"/>
        <w:rPr>
          <w:rFonts w:ascii="Times New Roman" w:hAnsi="Times New Roman" w:cs="Times New Roman"/>
          <w:sz w:val="24"/>
          <w:szCs w:val="24"/>
        </w:rPr>
      </w:pPr>
    </w:p>
    <w:p w14:paraId="462A34DD" w14:textId="356C4307" w:rsidR="00F1582E" w:rsidRDefault="00F1582E" w:rsidP="00A51948">
      <w:pPr>
        <w:spacing w:before="240" w:after="240" w:line="480" w:lineRule="auto"/>
        <w:rPr>
          <w:rFonts w:ascii="Times New Roman" w:hAnsi="Times New Roman" w:cs="Times New Roman"/>
          <w:sz w:val="24"/>
          <w:szCs w:val="24"/>
        </w:rPr>
      </w:pPr>
    </w:p>
    <w:p w14:paraId="15543811" w14:textId="4DF19050" w:rsidR="00F1582E" w:rsidRDefault="00F1582E" w:rsidP="00A51948">
      <w:pPr>
        <w:spacing w:before="240" w:after="240" w:line="480" w:lineRule="auto"/>
        <w:rPr>
          <w:rFonts w:ascii="Times New Roman" w:hAnsi="Times New Roman" w:cs="Times New Roman"/>
          <w:sz w:val="24"/>
          <w:szCs w:val="24"/>
        </w:rPr>
      </w:pPr>
    </w:p>
    <w:p w14:paraId="473A1DFC" w14:textId="38AD2805" w:rsidR="00F1582E" w:rsidRDefault="00F1582E" w:rsidP="00A51948">
      <w:pPr>
        <w:spacing w:before="240" w:after="240" w:line="480" w:lineRule="auto"/>
        <w:rPr>
          <w:rFonts w:ascii="Times New Roman" w:hAnsi="Times New Roman" w:cs="Times New Roman"/>
          <w:sz w:val="24"/>
          <w:szCs w:val="24"/>
        </w:rPr>
      </w:pPr>
    </w:p>
    <w:p w14:paraId="65E50EC6" w14:textId="0F839FCE" w:rsidR="00F1582E" w:rsidRDefault="00F1582E" w:rsidP="00A51948">
      <w:pPr>
        <w:spacing w:before="240" w:after="240" w:line="480" w:lineRule="auto"/>
        <w:rPr>
          <w:rFonts w:ascii="Times New Roman" w:hAnsi="Times New Roman" w:cs="Times New Roman"/>
          <w:sz w:val="24"/>
          <w:szCs w:val="24"/>
        </w:rPr>
      </w:pPr>
    </w:p>
    <w:p w14:paraId="5629C031" w14:textId="1DD2DDEB" w:rsidR="004E13A5" w:rsidRPr="0007763B" w:rsidRDefault="004E13A5" w:rsidP="00A51948">
      <w:pPr>
        <w:spacing w:before="240" w:after="240" w:line="480" w:lineRule="auto"/>
        <w:rPr>
          <w:rFonts w:ascii="Times New Roman" w:eastAsia="Times New Roman" w:hAnsi="Times New Roman" w:cs="Times New Roman"/>
          <w:b/>
          <w:sz w:val="24"/>
          <w:szCs w:val="24"/>
        </w:rPr>
      </w:pPr>
      <w:commentRangeStart w:id="17"/>
      <w:r w:rsidRPr="0007763B">
        <w:rPr>
          <w:rFonts w:ascii="Times New Roman" w:eastAsia="Times New Roman" w:hAnsi="Times New Roman" w:cs="Times New Roman"/>
          <w:b/>
          <w:sz w:val="24"/>
          <w:szCs w:val="24"/>
        </w:rPr>
        <w:t>REFERENCES</w:t>
      </w:r>
      <w:commentRangeEnd w:id="17"/>
      <w:r w:rsidR="00C37D52">
        <w:rPr>
          <w:rStyle w:val="Marquedecommentaire"/>
        </w:rPr>
        <w:commentReference w:id="17"/>
      </w:r>
    </w:p>
    <w:p w14:paraId="3E623D8B" w14:textId="5B0E115C" w:rsidR="0013029C" w:rsidRPr="0013029C" w:rsidRDefault="004E13A5"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 xml:space="preserve">ADDIN Mendeley Bibliography CSL_BIBLIOGRAPHY </w:instrText>
      </w:r>
      <w:r w:rsidRPr="0007763B">
        <w:rPr>
          <w:rFonts w:ascii="Times New Roman" w:eastAsia="Times New Roman" w:hAnsi="Times New Roman" w:cs="Times New Roman"/>
          <w:sz w:val="24"/>
          <w:szCs w:val="24"/>
        </w:rPr>
        <w:fldChar w:fldCharType="separate"/>
      </w:r>
      <w:r w:rsidR="0013029C" w:rsidRPr="0013029C">
        <w:rPr>
          <w:rFonts w:ascii="Times New Roman" w:hAnsi="Times New Roman" w:cs="Times New Roman"/>
          <w:noProof/>
          <w:sz w:val="24"/>
          <w:szCs w:val="24"/>
        </w:rPr>
        <w:t xml:space="preserve">Adams, D. C., &amp; Collyer, M. L. (2015). Permutation tests for phylogenetic comparative analyses of high-dimensional shape data: What you shuffle matters. </w:t>
      </w:r>
      <w:r w:rsidR="0013029C" w:rsidRPr="0013029C">
        <w:rPr>
          <w:rFonts w:ascii="Times New Roman" w:hAnsi="Times New Roman" w:cs="Times New Roman"/>
          <w:i/>
          <w:iCs/>
          <w:noProof/>
          <w:sz w:val="24"/>
          <w:szCs w:val="24"/>
        </w:rPr>
        <w:t>Evolution</w:t>
      </w:r>
      <w:r w:rsidR="0013029C" w:rsidRPr="0013029C">
        <w:rPr>
          <w:rFonts w:ascii="Times New Roman" w:hAnsi="Times New Roman" w:cs="Times New Roman"/>
          <w:noProof/>
          <w:sz w:val="24"/>
          <w:szCs w:val="24"/>
        </w:rPr>
        <w:t xml:space="preserve">, </w:t>
      </w:r>
      <w:r w:rsidR="0013029C" w:rsidRPr="0013029C">
        <w:rPr>
          <w:rFonts w:ascii="Times New Roman" w:hAnsi="Times New Roman" w:cs="Times New Roman"/>
          <w:i/>
          <w:iCs/>
          <w:noProof/>
          <w:sz w:val="24"/>
          <w:szCs w:val="24"/>
        </w:rPr>
        <w:t>69</w:t>
      </w:r>
      <w:r w:rsidR="0013029C" w:rsidRPr="0013029C">
        <w:rPr>
          <w:rFonts w:ascii="Times New Roman" w:hAnsi="Times New Roman" w:cs="Times New Roman"/>
          <w:noProof/>
          <w:sz w:val="24"/>
          <w:szCs w:val="24"/>
        </w:rPr>
        <w:t>(3), 823–829. doi: 10.1111/evo.12596</w:t>
      </w:r>
    </w:p>
    <w:p w14:paraId="59DFD7C9"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Aeschbacher, S., Selby, J. P., Willis, J. H., &amp; Coop, G. M. (2016). </w:t>
      </w:r>
      <w:r w:rsidRPr="0013029C">
        <w:rPr>
          <w:rFonts w:ascii="Times New Roman" w:hAnsi="Times New Roman" w:cs="Times New Roman"/>
          <w:i/>
          <w:iCs/>
          <w:noProof/>
          <w:sz w:val="24"/>
          <w:szCs w:val="24"/>
        </w:rPr>
        <w:t>Population-genomic inference of the strength and timing of selection against gene flow</w:t>
      </w:r>
      <w:r w:rsidRPr="0013029C">
        <w:rPr>
          <w:rFonts w:ascii="Times New Roman" w:hAnsi="Times New Roman" w:cs="Times New Roman"/>
          <w:noProof/>
          <w:sz w:val="24"/>
          <w:szCs w:val="24"/>
        </w:rPr>
        <w:t>. (18), 1–6. doi: 10.1101/072736</w:t>
      </w:r>
    </w:p>
    <w:p w14:paraId="7B660F23"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Albrechtsen, A., Nielsen, F. C., &amp; Nielsen, R. (2010). Ascertainment biases in SNP chips affect measures of population divergence. </w:t>
      </w:r>
      <w:r w:rsidRPr="0013029C">
        <w:rPr>
          <w:rFonts w:ascii="Times New Roman" w:hAnsi="Times New Roman" w:cs="Times New Roman"/>
          <w:i/>
          <w:iCs/>
          <w:noProof/>
          <w:sz w:val="24"/>
          <w:szCs w:val="24"/>
        </w:rPr>
        <w:t>Molecular Biology and Evolution</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27</w:t>
      </w:r>
      <w:r w:rsidRPr="0013029C">
        <w:rPr>
          <w:rFonts w:ascii="Times New Roman" w:hAnsi="Times New Roman" w:cs="Times New Roman"/>
          <w:noProof/>
          <w:sz w:val="24"/>
          <w:szCs w:val="24"/>
        </w:rPr>
        <w:t>(11), 2534–2547. doi: 10.1093/molbev/msq148</w:t>
      </w:r>
    </w:p>
    <w:p w14:paraId="155F98BF"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Allendorf, F. W., Hohenlohe, P. A., &amp; Luikart, G. (2010). Genomics and the future of conservation genetics. </w:t>
      </w:r>
      <w:r w:rsidRPr="0013029C">
        <w:rPr>
          <w:rFonts w:ascii="Times New Roman" w:hAnsi="Times New Roman" w:cs="Times New Roman"/>
          <w:i/>
          <w:iCs/>
          <w:noProof/>
          <w:sz w:val="24"/>
          <w:szCs w:val="24"/>
        </w:rPr>
        <w:t>Nature Reviews. Genetics</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11</w:t>
      </w:r>
      <w:r w:rsidRPr="0013029C">
        <w:rPr>
          <w:rFonts w:ascii="Times New Roman" w:hAnsi="Times New Roman" w:cs="Times New Roman"/>
          <w:noProof/>
          <w:sz w:val="24"/>
          <w:szCs w:val="24"/>
        </w:rPr>
        <w:t>(10), 697–709. doi: 10.1038/nrg2844</w:t>
      </w:r>
    </w:p>
    <w:p w14:paraId="0F738193"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Allio, R., Donega, S., Galtier, N., &amp; Nabholz, B. (2017). Large variation in the ratio of mitochondrial to nuclear mutation rate across animals: Implications for genetic diversity and the use of mitochondrial DNA as a molecular marker. </w:t>
      </w:r>
      <w:r w:rsidRPr="0013029C">
        <w:rPr>
          <w:rFonts w:ascii="Times New Roman" w:hAnsi="Times New Roman" w:cs="Times New Roman"/>
          <w:i/>
          <w:iCs/>
          <w:noProof/>
          <w:sz w:val="24"/>
          <w:szCs w:val="24"/>
        </w:rPr>
        <w:t>Molecular Biology and Evolution</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34</w:t>
      </w:r>
      <w:r w:rsidRPr="0013029C">
        <w:rPr>
          <w:rFonts w:ascii="Times New Roman" w:hAnsi="Times New Roman" w:cs="Times New Roman"/>
          <w:noProof/>
          <w:sz w:val="24"/>
          <w:szCs w:val="24"/>
        </w:rPr>
        <w:t>(11), 2762–2772. doi: 10.1093/molbev/msx197</w:t>
      </w:r>
    </w:p>
    <w:p w14:paraId="5D3EA1FE"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lastRenderedPageBreak/>
        <w:t xml:space="preserve">Anderson, C. D., Epperson, B. K., Fortin, M.-J., Holderegger, R., James, P. M. a., Rosenberg, M. S., … Spear, S. F. (2010). Considering spatial and temporal scale in landscape-genetic studies of gene flow. </w:t>
      </w:r>
      <w:r w:rsidRPr="0013029C">
        <w:rPr>
          <w:rFonts w:ascii="Times New Roman" w:hAnsi="Times New Roman" w:cs="Times New Roman"/>
          <w:i/>
          <w:iCs/>
          <w:noProof/>
          <w:sz w:val="24"/>
          <w:szCs w:val="24"/>
        </w:rPr>
        <w:t>Molecular Ecology</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19</w:t>
      </w:r>
      <w:r w:rsidRPr="0013029C">
        <w:rPr>
          <w:rFonts w:ascii="Times New Roman" w:hAnsi="Times New Roman" w:cs="Times New Roman"/>
          <w:noProof/>
          <w:sz w:val="24"/>
          <w:szCs w:val="24"/>
        </w:rPr>
        <w:t>(17), 3565–3575. doi: 10.1111/j.1365-294X.2010.04757.x</w:t>
      </w:r>
    </w:p>
    <w:p w14:paraId="46D972F3"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Apodaca, J. J., Trexler, J. C., Jue, N. K., Schrader, M., &amp; Travis, J. (2013). Large-scale natural disturbance alters genetic population structure of the sailfin molly, poecilia latipinna. </w:t>
      </w:r>
      <w:r w:rsidRPr="0013029C">
        <w:rPr>
          <w:rFonts w:ascii="Times New Roman" w:hAnsi="Times New Roman" w:cs="Times New Roman"/>
          <w:i/>
          <w:iCs/>
          <w:noProof/>
          <w:sz w:val="24"/>
          <w:szCs w:val="24"/>
        </w:rPr>
        <w:t>American Naturalist</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181</w:t>
      </w:r>
      <w:r w:rsidRPr="0013029C">
        <w:rPr>
          <w:rFonts w:ascii="Times New Roman" w:hAnsi="Times New Roman" w:cs="Times New Roman"/>
          <w:noProof/>
          <w:sz w:val="24"/>
          <w:szCs w:val="24"/>
        </w:rPr>
        <w:t>(2), 254–263. doi: 10.1086/668831</w:t>
      </w:r>
    </w:p>
    <w:p w14:paraId="1F1BC0C7"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Avise, J. C. (1994). </w:t>
      </w:r>
      <w:r w:rsidRPr="0013029C">
        <w:rPr>
          <w:rFonts w:ascii="Times New Roman" w:hAnsi="Times New Roman" w:cs="Times New Roman"/>
          <w:i/>
          <w:iCs/>
          <w:noProof/>
          <w:sz w:val="24"/>
          <w:szCs w:val="24"/>
        </w:rPr>
        <w:t>Molecular markers, natural history and evolution</w:t>
      </w:r>
      <w:r w:rsidRPr="0013029C">
        <w:rPr>
          <w:rFonts w:ascii="Times New Roman" w:hAnsi="Times New Roman" w:cs="Times New Roman"/>
          <w:noProof/>
          <w:sz w:val="24"/>
          <w:szCs w:val="24"/>
        </w:rPr>
        <w:t>. London, UK: Chapman &amp; Hall.</w:t>
      </w:r>
    </w:p>
    <w:p w14:paraId="06BF465F"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Baker, S. J., Anthonysamy, W. J. B., Davis, M. A., Dreslik, M. J., Douglas, M. R., Douglas, M. E., &amp; Phillips, C. A. (2018).  Temporal Patterns of Genetic Diversity in an Imperiled Population of the Eastern Massasauga Rattlesnake ( Sistrurus catenatus ) . </w:t>
      </w:r>
      <w:r w:rsidRPr="0013029C">
        <w:rPr>
          <w:rFonts w:ascii="Times New Roman" w:hAnsi="Times New Roman" w:cs="Times New Roman"/>
          <w:i/>
          <w:iCs/>
          <w:noProof/>
          <w:sz w:val="24"/>
          <w:szCs w:val="24"/>
        </w:rPr>
        <w:t>Copeia</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106</w:t>
      </w:r>
      <w:r w:rsidRPr="0013029C">
        <w:rPr>
          <w:rFonts w:ascii="Times New Roman" w:hAnsi="Times New Roman" w:cs="Times New Roman"/>
          <w:noProof/>
          <w:sz w:val="24"/>
          <w:szCs w:val="24"/>
        </w:rPr>
        <w:t>(3), 414–420. doi: 10.1643/cg-17-682</w:t>
      </w:r>
    </w:p>
    <w:p w14:paraId="72FB6733"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Banks, S. C., Cary, G. J., Smith, A. L., Davies, I. D., Driscoll, D. A., Gill, A. M., … Peakall, R. (2013). How does ecological disturbance influence genetic diversity? </w:t>
      </w:r>
      <w:r w:rsidRPr="0013029C">
        <w:rPr>
          <w:rFonts w:ascii="Times New Roman" w:hAnsi="Times New Roman" w:cs="Times New Roman"/>
          <w:i/>
          <w:iCs/>
          <w:noProof/>
          <w:sz w:val="24"/>
          <w:szCs w:val="24"/>
        </w:rPr>
        <w:t>Trends in Ecology and Evolution</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28</w:t>
      </w:r>
      <w:r w:rsidRPr="0013029C">
        <w:rPr>
          <w:rFonts w:ascii="Times New Roman" w:hAnsi="Times New Roman" w:cs="Times New Roman"/>
          <w:noProof/>
          <w:sz w:val="24"/>
          <w:szCs w:val="24"/>
        </w:rPr>
        <w:t>(11), 670–679. doi: 10.1016/j.tree.2013.08.005</w:t>
      </w:r>
    </w:p>
    <w:p w14:paraId="31B314AD"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Bellard, C., Bertelsmeier, C., Leadley, P., Thuiller, W., &amp; Courchamp, F. (2012). Impacts of climate change on the future of biodiversity. </w:t>
      </w:r>
      <w:r w:rsidRPr="0013029C">
        <w:rPr>
          <w:rFonts w:ascii="Times New Roman" w:hAnsi="Times New Roman" w:cs="Times New Roman"/>
          <w:i/>
          <w:iCs/>
          <w:noProof/>
          <w:sz w:val="24"/>
          <w:szCs w:val="24"/>
        </w:rPr>
        <w:t>Ecology Letters</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15</w:t>
      </w:r>
      <w:r w:rsidRPr="0013029C">
        <w:rPr>
          <w:rFonts w:ascii="Times New Roman" w:hAnsi="Times New Roman" w:cs="Times New Roman"/>
          <w:noProof/>
          <w:sz w:val="24"/>
          <w:szCs w:val="24"/>
        </w:rPr>
        <w:t>(4), 365–377. doi: 10.1111/j.1461-0248.2011.01736.x</w:t>
      </w:r>
    </w:p>
    <w:p w14:paraId="3E2D0225"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Bennett, P. I., &amp; Stone, J. K. (2019). Environmental variables associated with Nothophaeocryptopus gaeumannii population structure and Swiss needle cast severity in </w:t>
      </w:r>
      <w:r w:rsidRPr="0013029C">
        <w:rPr>
          <w:rFonts w:ascii="Times New Roman" w:hAnsi="Times New Roman" w:cs="Times New Roman"/>
          <w:noProof/>
          <w:sz w:val="24"/>
          <w:szCs w:val="24"/>
        </w:rPr>
        <w:lastRenderedPageBreak/>
        <w:t xml:space="preserve">Western Oregon and Washington. </w:t>
      </w:r>
      <w:r w:rsidRPr="0013029C">
        <w:rPr>
          <w:rFonts w:ascii="Times New Roman" w:hAnsi="Times New Roman" w:cs="Times New Roman"/>
          <w:i/>
          <w:iCs/>
          <w:noProof/>
          <w:sz w:val="24"/>
          <w:szCs w:val="24"/>
        </w:rPr>
        <w:t>Ecology and Evolution</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9</w:t>
      </w:r>
      <w:r w:rsidRPr="0013029C">
        <w:rPr>
          <w:rFonts w:ascii="Times New Roman" w:hAnsi="Times New Roman" w:cs="Times New Roman"/>
          <w:noProof/>
          <w:sz w:val="24"/>
          <w:szCs w:val="24"/>
        </w:rPr>
        <w:t>(19), 11379–11394. doi: 10.1002/ece3.5639</w:t>
      </w:r>
    </w:p>
    <w:p w14:paraId="5FB8225A"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Bezemer, N., Krauss, S. L., Roberts, D. G., &amp; Hopper, S. D. (2019). Conservation of old individual trees and small populations is integral to maintain species’ genetic diversity of a historically fragmented woody perennial. </w:t>
      </w:r>
      <w:r w:rsidRPr="0013029C">
        <w:rPr>
          <w:rFonts w:ascii="Times New Roman" w:hAnsi="Times New Roman" w:cs="Times New Roman"/>
          <w:i/>
          <w:iCs/>
          <w:noProof/>
          <w:sz w:val="24"/>
          <w:szCs w:val="24"/>
        </w:rPr>
        <w:t>Molecular Ecology</w:t>
      </w:r>
      <w:r w:rsidRPr="0013029C">
        <w:rPr>
          <w:rFonts w:ascii="Times New Roman" w:hAnsi="Times New Roman" w:cs="Times New Roman"/>
          <w:noProof/>
          <w:sz w:val="24"/>
          <w:szCs w:val="24"/>
        </w:rPr>
        <w:t>, (January), 3339–3357. doi: 10.1111/mec.15164</w:t>
      </w:r>
    </w:p>
    <w:p w14:paraId="360AB987"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Bhatia, G., Patterson, N., Sankararaman, S., &amp; Price, A. L. (2013). Estimating and interpreting F. </w:t>
      </w:r>
      <w:r w:rsidRPr="0013029C">
        <w:rPr>
          <w:rFonts w:ascii="Times New Roman" w:hAnsi="Times New Roman" w:cs="Times New Roman"/>
          <w:i/>
          <w:iCs/>
          <w:noProof/>
          <w:sz w:val="24"/>
          <w:szCs w:val="24"/>
        </w:rPr>
        <w:t>Genome Research</w:t>
      </w:r>
      <w:r w:rsidRPr="0013029C">
        <w:rPr>
          <w:rFonts w:ascii="Times New Roman" w:hAnsi="Times New Roman" w:cs="Times New Roman"/>
          <w:noProof/>
          <w:sz w:val="24"/>
          <w:szCs w:val="24"/>
        </w:rPr>
        <w:t>, (2), 1–9. doi: 10.1101/gr.154831.113.23</w:t>
      </w:r>
    </w:p>
    <w:p w14:paraId="547C39EC"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Bolliger, J., Lander, T., &amp; Balkenhol, N. (2014). Landscape genetics since 2003: Status, challenges and future directions. </w:t>
      </w:r>
      <w:r w:rsidRPr="0013029C">
        <w:rPr>
          <w:rFonts w:ascii="Times New Roman" w:hAnsi="Times New Roman" w:cs="Times New Roman"/>
          <w:i/>
          <w:iCs/>
          <w:noProof/>
          <w:sz w:val="24"/>
          <w:szCs w:val="24"/>
        </w:rPr>
        <w:t>Landscape Ecology</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29</w:t>
      </w:r>
      <w:r w:rsidRPr="0013029C">
        <w:rPr>
          <w:rFonts w:ascii="Times New Roman" w:hAnsi="Times New Roman" w:cs="Times New Roman"/>
          <w:noProof/>
          <w:sz w:val="24"/>
          <w:szCs w:val="24"/>
        </w:rPr>
        <w:t>(3), 361–366. doi: 10.1007/s10980-013-9982-x</w:t>
      </w:r>
    </w:p>
    <w:p w14:paraId="3CC6F052"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Bolnick, D. I., &amp; Nosil, P. (2007). Natural selection in populations subject to a migration load. </w:t>
      </w:r>
      <w:r w:rsidRPr="0013029C">
        <w:rPr>
          <w:rFonts w:ascii="Times New Roman" w:hAnsi="Times New Roman" w:cs="Times New Roman"/>
          <w:i/>
          <w:iCs/>
          <w:noProof/>
          <w:sz w:val="24"/>
          <w:szCs w:val="24"/>
        </w:rPr>
        <w:t>Evolution</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61</w:t>
      </w:r>
      <w:r w:rsidRPr="0013029C">
        <w:rPr>
          <w:rFonts w:ascii="Times New Roman" w:hAnsi="Times New Roman" w:cs="Times New Roman"/>
          <w:noProof/>
          <w:sz w:val="24"/>
          <w:szCs w:val="24"/>
        </w:rPr>
        <w:t>(9), 2229–2243. doi: 10.1111/j.1558-5646.2007.00179.x</w:t>
      </w:r>
    </w:p>
    <w:p w14:paraId="36FE4E9C"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Bradburd, G. S., &amp; Ralph, P. L. (2019). Spatial Population Genetics: It’s About Time. </w:t>
      </w:r>
      <w:r w:rsidRPr="0013029C">
        <w:rPr>
          <w:rFonts w:ascii="Times New Roman" w:hAnsi="Times New Roman" w:cs="Times New Roman"/>
          <w:i/>
          <w:iCs/>
          <w:noProof/>
          <w:sz w:val="24"/>
          <w:szCs w:val="24"/>
        </w:rPr>
        <w:t>Annual Review of Ecology, Evolution, and Systematics</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50</w:t>
      </w:r>
      <w:r w:rsidRPr="0013029C">
        <w:rPr>
          <w:rFonts w:ascii="Times New Roman" w:hAnsi="Times New Roman" w:cs="Times New Roman"/>
          <w:noProof/>
          <w:sz w:val="24"/>
          <w:szCs w:val="24"/>
        </w:rPr>
        <w:t>(1), 427–449. doi: 10.1146/annurev-ecolsys-110316-022659</w:t>
      </w:r>
    </w:p>
    <w:p w14:paraId="551A81D3"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Buschbom, J., Yanbaev, Y., &amp; Degen, B. (2011). Efficient long-distance gene flow into an isolated relict oak stand. </w:t>
      </w:r>
      <w:r w:rsidRPr="0013029C">
        <w:rPr>
          <w:rFonts w:ascii="Times New Roman" w:hAnsi="Times New Roman" w:cs="Times New Roman"/>
          <w:i/>
          <w:iCs/>
          <w:noProof/>
          <w:sz w:val="24"/>
          <w:szCs w:val="24"/>
        </w:rPr>
        <w:t>Journal of Heredity</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102</w:t>
      </w:r>
      <w:r w:rsidRPr="0013029C">
        <w:rPr>
          <w:rFonts w:ascii="Times New Roman" w:hAnsi="Times New Roman" w:cs="Times New Roman"/>
          <w:noProof/>
          <w:sz w:val="24"/>
          <w:szCs w:val="24"/>
        </w:rPr>
        <w:t>(4), 464–472. doi: 10.1093/jhered/esr023</w:t>
      </w:r>
    </w:p>
    <w:p w14:paraId="74F35C9B"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Cayuela, H., Rougemont, Q., Prunier, J. G., Moore, J. S., Clobert, J., Besnard, A., &amp; Bernatchez, L. (2018). Demographic and genetic approaches to study dispersal in wild animal </w:t>
      </w:r>
      <w:r w:rsidRPr="0013029C">
        <w:rPr>
          <w:rFonts w:ascii="Times New Roman" w:hAnsi="Times New Roman" w:cs="Times New Roman"/>
          <w:noProof/>
          <w:sz w:val="24"/>
          <w:szCs w:val="24"/>
        </w:rPr>
        <w:lastRenderedPageBreak/>
        <w:t xml:space="preserve">populations: A methodological review. </w:t>
      </w:r>
      <w:r w:rsidRPr="0013029C">
        <w:rPr>
          <w:rFonts w:ascii="Times New Roman" w:hAnsi="Times New Roman" w:cs="Times New Roman"/>
          <w:i/>
          <w:iCs/>
          <w:noProof/>
          <w:sz w:val="24"/>
          <w:szCs w:val="24"/>
        </w:rPr>
        <w:t>Molecular Ecology</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27</w:t>
      </w:r>
      <w:r w:rsidRPr="0013029C">
        <w:rPr>
          <w:rFonts w:ascii="Times New Roman" w:hAnsi="Times New Roman" w:cs="Times New Roman"/>
          <w:noProof/>
          <w:sz w:val="24"/>
          <w:szCs w:val="24"/>
        </w:rPr>
        <w:t>(20), 3976–4010. doi: 10.1111/mec.14848</w:t>
      </w:r>
    </w:p>
    <w:p w14:paraId="3734A829"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Clark, A. G., Hubisz, M. J., Bustamante, C. D., Williamson, S. H., &amp; Nielsen, R. (2005). Ascertainment bias in studies of human genome-wide polymorphism. </w:t>
      </w:r>
      <w:r w:rsidRPr="0013029C">
        <w:rPr>
          <w:rFonts w:ascii="Times New Roman" w:hAnsi="Times New Roman" w:cs="Times New Roman"/>
          <w:i/>
          <w:iCs/>
          <w:noProof/>
          <w:sz w:val="24"/>
          <w:szCs w:val="24"/>
        </w:rPr>
        <w:t>Genome Research</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15</w:t>
      </w:r>
      <w:r w:rsidRPr="0013029C">
        <w:rPr>
          <w:rFonts w:ascii="Times New Roman" w:hAnsi="Times New Roman" w:cs="Times New Roman"/>
          <w:noProof/>
          <w:sz w:val="24"/>
          <w:szCs w:val="24"/>
        </w:rPr>
        <w:t>(11), 1496–1502. doi: 10.1101/gr.4107905</w:t>
      </w:r>
    </w:p>
    <w:p w14:paraId="7A23FE7D"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Currat, M., Ray, N., &amp; Excoffier, L. (2004). SPLATCHE: A program to simulate genetic diversity taking into account environmental heterogeneity. </w:t>
      </w:r>
      <w:r w:rsidRPr="0013029C">
        <w:rPr>
          <w:rFonts w:ascii="Times New Roman" w:hAnsi="Times New Roman" w:cs="Times New Roman"/>
          <w:i/>
          <w:iCs/>
          <w:noProof/>
          <w:sz w:val="24"/>
          <w:szCs w:val="24"/>
        </w:rPr>
        <w:t>Molecular Ecology Notes</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4</w:t>
      </w:r>
      <w:r w:rsidRPr="0013029C">
        <w:rPr>
          <w:rFonts w:ascii="Times New Roman" w:hAnsi="Times New Roman" w:cs="Times New Roman"/>
          <w:noProof/>
          <w:sz w:val="24"/>
          <w:szCs w:val="24"/>
        </w:rPr>
        <w:t>(1), 139–142. doi: 10.1046/j.1471-8286.2003.00582.x</w:t>
      </w:r>
    </w:p>
    <w:p w14:paraId="51E6FA32"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Díez-del-Molino, D., Sánchez-Barreiro, F., Barnes, I., Gilbert, M. T. P., &amp; Dalén, L. (2018). Quantifying Temporal Genomic Erosion in Endangered Species. </w:t>
      </w:r>
      <w:r w:rsidRPr="0013029C">
        <w:rPr>
          <w:rFonts w:ascii="Times New Roman" w:hAnsi="Times New Roman" w:cs="Times New Roman"/>
          <w:i/>
          <w:iCs/>
          <w:noProof/>
          <w:sz w:val="24"/>
          <w:szCs w:val="24"/>
        </w:rPr>
        <w:t>Trends in Ecology and Evolution</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33</w:t>
      </w:r>
      <w:r w:rsidRPr="0013029C">
        <w:rPr>
          <w:rFonts w:ascii="Times New Roman" w:hAnsi="Times New Roman" w:cs="Times New Roman"/>
          <w:noProof/>
          <w:sz w:val="24"/>
          <w:szCs w:val="24"/>
        </w:rPr>
        <w:t>(3), 176–185. doi: 10.1016/j.tree.2017.12.002</w:t>
      </w:r>
    </w:p>
    <w:p w14:paraId="25192283"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Dirzo, R., Young, H. S., Galetti, M., Ceballos, G., Isaac, N. J. B., &amp; Collen, B. (2014). Defaunation in the Antrhopocene. </w:t>
      </w:r>
      <w:r w:rsidRPr="0013029C">
        <w:rPr>
          <w:rFonts w:ascii="Times New Roman" w:hAnsi="Times New Roman" w:cs="Times New Roman"/>
          <w:i/>
          <w:iCs/>
          <w:noProof/>
          <w:sz w:val="24"/>
          <w:szCs w:val="24"/>
        </w:rPr>
        <w:t>Science</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401</w:t>
      </w:r>
      <w:r w:rsidRPr="0013029C">
        <w:rPr>
          <w:rFonts w:ascii="Times New Roman" w:hAnsi="Times New Roman" w:cs="Times New Roman"/>
          <w:noProof/>
          <w:sz w:val="24"/>
          <w:szCs w:val="24"/>
        </w:rPr>
        <w:t>(6195), 401–406. doi: 10.1126/science.1251817</w:t>
      </w:r>
    </w:p>
    <w:p w14:paraId="504DC6F8"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landscape change. </w:t>
      </w:r>
      <w:r w:rsidRPr="0013029C">
        <w:rPr>
          <w:rFonts w:ascii="Times New Roman" w:hAnsi="Times New Roman" w:cs="Times New Roman"/>
          <w:i/>
          <w:iCs/>
          <w:noProof/>
          <w:sz w:val="24"/>
          <w:szCs w:val="24"/>
        </w:rPr>
        <w:t>Evolutionary Applications</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11</w:t>
      </w:r>
      <w:r w:rsidRPr="0013029C">
        <w:rPr>
          <w:rFonts w:ascii="Times New Roman" w:hAnsi="Times New Roman" w:cs="Times New Roman"/>
          <w:noProof/>
          <w:sz w:val="24"/>
          <w:szCs w:val="24"/>
        </w:rPr>
        <w:t>(8), 1219–1230. doi: 10.1111/eva.12617</w:t>
      </w:r>
    </w:p>
    <w:p w14:paraId="52D6E798"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Dray, S., Bauman, D., Blanchet, G., Borcard, D., Clappe, S., Guenard, G., … Wagner, H. H. (2019). </w:t>
      </w:r>
      <w:r w:rsidRPr="0013029C">
        <w:rPr>
          <w:rFonts w:ascii="Times New Roman" w:hAnsi="Times New Roman" w:cs="Times New Roman"/>
          <w:i/>
          <w:iCs/>
          <w:noProof/>
          <w:sz w:val="24"/>
          <w:szCs w:val="24"/>
        </w:rPr>
        <w:t>adespatial: Multivariate Multiscale Spatial Analysis.</w:t>
      </w:r>
      <w:r w:rsidRPr="0013029C">
        <w:rPr>
          <w:rFonts w:ascii="Times New Roman" w:hAnsi="Times New Roman" w:cs="Times New Roman"/>
          <w:noProof/>
          <w:sz w:val="24"/>
          <w:szCs w:val="24"/>
        </w:rPr>
        <w:t xml:space="preserve"> Retrieved from https://cran.r-project.org/package=adespatial</w:t>
      </w:r>
    </w:p>
    <w:p w14:paraId="197F8159"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lastRenderedPageBreak/>
        <w:t xml:space="preserve">Epperson, B. K., McRae, B. H., Scribner, K., Cushman, S. a, Rosenberg, M. S., Fortin, M.-J., … Dale, M. R. T. (2010). Utility of computer simulations in landscape genetics. </w:t>
      </w:r>
      <w:r w:rsidRPr="0013029C">
        <w:rPr>
          <w:rFonts w:ascii="Times New Roman" w:hAnsi="Times New Roman" w:cs="Times New Roman"/>
          <w:i/>
          <w:iCs/>
          <w:noProof/>
          <w:sz w:val="24"/>
          <w:szCs w:val="24"/>
        </w:rPr>
        <w:t>Molecular Ecology</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19</w:t>
      </w:r>
      <w:r w:rsidRPr="0013029C">
        <w:rPr>
          <w:rFonts w:ascii="Times New Roman" w:hAnsi="Times New Roman" w:cs="Times New Roman"/>
          <w:noProof/>
          <w:sz w:val="24"/>
          <w:szCs w:val="24"/>
        </w:rPr>
        <w:t>(17), 3549–3564. doi: 10.1111/j.1365-294X.2010.04678.x</w:t>
      </w:r>
    </w:p>
    <w:p w14:paraId="4B91DF9D"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Epps, C. W., &amp; Keyghobadi, N. (2015). Landscape genetics in a changing world: Disentangling historical and contemporary influences and inferring change. </w:t>
      </w:r>
      <w:r w:rsidRPr="0013029C">
        <w:rPr>
          <w:rFonts w:ascii="Times New Roman" w:hAnsi="Times New Roman" w:cs="Times New Roman"/>
          <w:i/>
          <w:iCs/>
          <w:noProof/>
          <w:sz w:val="24"/>
          <w:szCs w:val="24"/>
        </w:rPr>
        <w:t>Molecular Ecology</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24</w:t>
      </w:r>
      <w:r w:rsidRPr="0013029C">
        <w:rPr>
          <w:rFonts w:ascii="Times New Roman" w:hAnsi="Times New Roman" w:cs="Times New Roman"/>
          <w:noProof/>
          <w:sz w:val="24"/>
          <w:szCs w:val="24"/>
        </w:rPr>
        <w:t>(24), 6021–6040. doi: 10.1111/mec.13454</w:t>
      </w:r>
    </w:p>
    <w:p w14:paraId="363C714A"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Excoffier, L., Dupanloup, I., Huerta-Sánchez, E., Sousa, V. C., &amp; Foll, M. (2013). Robust Demographic Inference from Genomic and SNP Data. </w:t>
      </w:r>
      <w:r w:rsidRPr="0013029C">
        <w:rPr>
          <w:rFonts w:ascii="Times New Roman" w:hAnsi="Times New Roman" w:cs="Times New Roman"/>
          <w:i/>
          <w:iCs/>
          <w:noProof/>
          <w:sz w:val="24"/>
          <w:szCs w:val="24"/>
        </w:rPr>
        <w:t>PLoS Genetics</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9</w:t>
      </w:r>
      <w:r w:rsidRPr="0013029C">
        <w:rPr>
          <w:rFonts w:ascii="Times New Roman" w:hAnsi="Times New Roman" w:cs="Times New Roman"/>
          <w:noProof/>
          <w:sz w:val="24"/>
          <w:szCs w:val="24"/>
        </w:rPr>
        <w:t>(10). doi: 10.1371/journal.pgen.1003905</w:t>
      </w:r>
    </w:p>
    <w:p w14:paraId="47D2E2E6"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Fenderson, L. E., Kovach, A. I., &amp; Llamas, B. (2019). Spatiotemporal Landscape Genetics: Investigating Ecology and Evolution through Space and Time. </w:t>
      </w:r>
      <w:r w:rsidRPr="0013029C">
        <w:rPr>
          <w:rFonts w:ascii="Times New Roman" w:hAnsi="Times New Roman" w:cs="Times New Roman"/>
          <w:i/>
          <w:iCs/>
          <w:noProof/>
          <w:sz w:val="24"/>
          <w:szCs w:val="24"/>
        </w:rPr>
        <w:t>Molecular Ecology</w:t>
      </w:r>
      <w:r w:rsidRPr="0013029C">
        <w:rPr>
          <w:rFonts w:ascii="Times New Roman" w:hAnsi="Times New Roman" w:cs="Times New Roman"/>
          <w:noProof/>
          <w:sz w:val="24"/>
          <w:szCs w:val="24"/>
        </w:rPr>
        <w:t>, (November 2019), mec.15315. doi: 10.1111/mec.15315</w:t>
      </w:r>
    </w:p>
    <w:p w14:paraId="0057622F"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Gattepaille, L. M., Jakobsson, M., &amp; Blum, M. G. B. (2013). Inferring population size changes with sequence and SNP data: Lessons from human bottlenecks. </w:t>
      </w:r>
      <w:r w:rsidRPr="0013029C">
        <w:rPr>
          <w:rFonts w:ascii="Times New Roman" w:hAnsi="Times New Roman" w:cs="Times New Roman"/>
          <w:i/>
          <w:iCs/>
          <w:noProof/>
          <w:sz w:val="24"/>
          <w:szCs w:val="24"/>
        </w:rPr>
        <w:t>Heredity</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110</w:t>
      </w:r>
      <w:r w:rsidRPr="0013029C">
        <w:rPr>
          <w:rFonts w:ascii="Times New Roman" w:hAnsi="Times New Roman" w:cs="Times New Roman"/>
          <w:noProof/>
          <w:sz w:val="24"/>
          <w:szCs w:val="24"/>
        </w:rPr>
        <w:t>(5), 409–419. doi: 10.1038/hdy.2012.120</w:t>
      </w:r>
    </w:p>
    <w:p w14:paraId="335E4345"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Guillaume, F., &amp; Rougemont, J. (2006). Nemo: An evolutionary and population genetics programming framework. </w:t>
      </w:r>
      <w:r w:rsidRPr="0013029C">
        <w:rPr>
          <w:rFonts w:ascii="Times New Roman" w:hAnsi="Times New Roman" w:cs="Times New Roman"/>
          <w:i/>
          <w:iCs/>
          <w:noProof/>
          <w:sz w:val="24"/>
          <w:szCs w:val="24"/>
        </w:rPr>
        <w:t>Bioinformatics</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22</w:t>
      </w:r>
      <w:r w:rsidRPr="0013029C">
        <w:rPr>
          <w:rFonts w:ascii="Times New Roman" w:hAnsi="Times New Roman" w:cs="Times New Roman"/>
          <w:noProof/>
          <w:sz w:val="24"/>
          <w:szCs w:val="24"/>
        </w:rPr>
        <w:t>(20), 2556–2557. doi: 10.1093/bioinformatics/btl415</w:t>
      </w:r>
    </w:p>
    <w:p w14:paraId="42478FA0"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Gutenkunst, R. N., Hernandez, R. D., Williamson, S. H., &amp; Bustamante, C. D. (2009). Inferring the joint demographic history of multiple populations from multidimensional SNP frequency data. </w:t>
      </w:r>
      <w:r w:rsidRPr="0013029C">
        <w:rPr>
          <w:rFonts w:ascii="Times New Roman" w:hAnsi="Times New Roman" w:cs="Times New Roman"/>
          <w:i/>
          <w:iCs/>
          <w:noProof/>
          <w:sz w:val="24"/>
          <w:szCs w:val="24"/>
        </w:rPr>
        <w:t>PLoS Genetics</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5</w:t>
      </w:r>
      <w:r w:rsidRPr="0013029C">
        <w:rPr>
          <w:rFonts w:ascii="Times New Roman" w:hAnsi="Times New Roman" w:cs="Times New Roman"/>
          <w:noProof/>
          <w:sz w:val="24"/>
          <w:szCs w:val="24"/>
        </w:rPr>
        <w:t>(10). doi: 10.1371/journal.pgen.1000695</w:t>
      </w:r>
    </w:p>
    <w:p w14:paraId="4E5DC205"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lastRenderedPageBreak/>
        <w:t xml:space="preserve">Haller, B. C., &amp; Messer, P. W. (2019). SLiM 3: Forward Genetic Simulations Beyond the Wright-Fisher Model. </w:t>
      </w:r>
      <w:r w:rsidRPr="0013029C">
        <w:rPr>
          <w:rFonts w:ascii="Times New Roman" w:hAnsi="Times New Roman" w:cs="Times New Roman"/>
          <w:i/>
          <w:iCs/>
          <w:noProof/>
          <w:sz w:val="24"/>
          <w:szCs w:val="24"/>
        </w:rPr>
        <w:t>Molecular Biology and Evolution</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36</w:t>
      </w:r>
      <w:r w:rsidRPr="0013029C">
        <w:rPr>
          <w:rFonts w:ascii="Times New Roman" w:hAnsi="Times New Roman" w:cs="Times New Roman"/>
          <w:noProof/>
          <w:sz w:val="24"/>
          <w:szCs w:val="24"/>
        </w:rPr>
        <w:t>(3), 632–637. doi: 10.1093/molbev/msy228</w:t>
      </w:r>
    </w:p>
    <w:p w14:paraId="7DE90BEF"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Harrisson, K. A., Pavlova, A., Telonis-Scott, M., &amp; Sunnucks, P. (2014). Using genomics to characterize evolutionary potential for conservation of wild populations. </w:t>
      </w:r>
      <w:r w:rsidRPr="0013029C">
        <w:rPr>
          <w:rFonts w:ascii="Times New Roman" w:hAnsi="Times New Roman" w:cs="Times New Roman"/>
          <w:i/>
          <w:iCs/>
          <w:noProof/>
          <w:sz w:val="24"/>
          <w:szCs w:val="24"/>
        </w:rPr>
        <w:t>Evolutionary Applications</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7</w:t>
      </w:r>
      <w:r w:rsidRPr="0013029C">
        <w:rPr>
          <w:rFonts w:ascii="Times New Roman" w:hAnsi="Times New Roman" w:cs="Times New Roman"/>
          <w:noProof/>
          <w:sz w:val="24"/>
          <w:szCs w:val="24"/>
        </w:rPr>
        <w:t>(9), 1008–1025. doi: 10.1111/eva.12149</w:t>
      </w:r>
    </w:p>
    <w:p w14:paraId="707BD305"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Jombart, T. (2008). Adegenet: A R package for the multivariate analysis of genetic markers. </w:t>
      </w:r>
      <w:r w:rsidRPr="0013029C">
        <w:rPr>
          <w:rFonts w:ascii="Times New Roman" w:hAnsi="Times New Roman" w:cs="Times New Roman"/>
          <w:i/>
          <w:iCs/>
          <w:noProof/>
          <w:sz w:val="24"/>
          <w:szCs w:val="24"/>
        </w:rPr>
        <w:t>Bioinformatics</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24</w:t>
      </w:r>
      <w:r w:rsidRPr="0013029C">
        <w:rPr>
          <w:rFonts w:ascii="Times New Roman" w:hAnsi="Times New Roman" w:cs="Times New Roman"/>
          <w:noProof/>
          <w:sz w:val="24"/>
          <w:szCs w:val="24"/>
        </w:rPr>
        <w:t>(11), 1403–1405. doi: 10.1093/bioinformatics/btn129</w:t>
      </w:r>
    </w:p>
    <w:p w14:paraId="595B691E"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Jombart, T., &amp; Ahmed, I. (2011). adegenet 1.3-1: New tools for the analysis of genome-wide SNP data. </w:t>
      </w:r>
      <w:r w:rsidRPr="0013029C">
        <w:rPr>
          <w:rFonts w:ascii="Times New Roman" w:hAnsi="Times New Roman" w:cs="Times New Roman"/>
          <w:i/>
          <w:iCs/>
          <w:noProof/>
          <w:sz w:val="24"/>
          <w:szCs w:val="24"/>
        </w:rPr>
        <w:t>Bioinformatics</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27</w:t>
      </w:r>
      <w:r w:rsidRPr="0013029C">
        <w:rPr>
          <w:rFonts w:ascii="Times New Roman" w:hAnsi="Times New Roman" w:cs="Times New Roman"/>
          <w:noProof/>
          <w:sz w:val="24"/>
          <w:szCs w:val="24"/>
        </w:rPr>
        <w:t>(21), 3070–3071. doi: 10.1093/bioinformatics/btr521</w:t>
      </w:r>
    </w:p>
    <w:p w14:paraId="22DC78F2"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Kamm, J., Terhorst, J., Durbin, R., &amp; Song, Y. S. (2019). Efficiently Inferring the Demographic History of Many Populations With Allele Count Data. </w:t>
      </w:r>
      <w:r w:rsidRPr="0013029C">
        <w:rPr>
          <w:rFonts w:ascii="Times New Roman" w:hAnsi="Times New Roman" w:cs="Times New Roman"/>
          <w:i/>
          <w:iCs/>
          <w:noProof/>
          <w:sz w:val="24"/>
          <w:szCs w:val="24"/>
        </w:rPr>
        <w:t>Journal of the American Statistical Association</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0</w:t>
      </w:r>
      <w:r w:rsidRPr="0013029C">
        <w:rPr>
          <w:rFonts w:ascii="Times New Roman" w:hAnsi="Times New Roman" w:cs="Times New Roman"/>
          <w:noProof/>
          <w:sz w:val="24"/>
          <w:szCs w:val="24"/>
        </w:rPr>
        <w:t>(0), 1–16. doi: 10.1080/01621459.2019.1635482</w:t>
      </w:r>
    </w:p>
    <w:p w14:paraId="7F18959B"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Kinziger, A. P., Hellmair, M., McCraney, W. T., Jacobs, D. K., &amp; Goldsmith, G. (2015). Temporal genetic analysis of the endangered tidewater goby: Extinction-colonization dynamics or drift in isolation? </w:t>
      </w:r>
      <w:r w:rsidRPr="0013029C">
        <w:rPr>
          <w:rFonts w:ascii="Times New Roman" w:hAnsi="Times New Roman" w:cs="Times New Roman"/>
          <w:i/>
          <w:iCs/>
          <w:noProof/>
          <w:sz w:val="24"/>
          <w:szCs w:val="24"/>
        </w:rPr>
        <w:t>Molecular Ecology</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24</w:t>
      </w:r>
      <w:r w:rsidRPr="0013029C">
        <w:rPr>
          <w:rFonts w:ascii="Times New Roman" w:hAnsi="Times New Roman" w:cs="Times New Roman"/>
          <w:noProof/>
          <w:sz w:val="24"/>
          <w:szCs w:val="24"/>
        </w:rPr>
        <w:t>(22), 5544–5560. doi: 10.1111/mec.13424</w:t>
      </w:r>
    </w:p>
    <w:p w14:paraId="6D305643"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Kremer, A., Ronce, O., Robledo-Arnuncio, J. J., Guillaume, F., Bohrer, G., Nathan, R., … Schueler, S. (2012). Long-distance gene flow and adaptation of forest trees to rapid climate change. </w:t>
      </w:r>
      <w:r w:rsidRPr="0013029C">
        <w:rPr>
          <w:rFonts w:ascii="Times New Roman" w:hAnsi="Times New Roman" w:cs="Times New Roman"/>
          <w:i/>
          <w:iCs/>
          <w:noProof/>
          <w:sz w:val="24"/>
          <w:szCs w:val="24"/>
        </w:rPr>
        <w:t>Ecology Letters</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15</w:t>
      </w:r>
      <w:r w:rsidRPr="0013029C">
        <w:rPr>
          <w:rFonts w:ascii="Times New Roman" w:hAnsi="Times New Roman" w:cs="Times New Roman"/>
          <w:noProof/>
          <w:sz w:val="24"/>
          <w:szCs w:val="24"/>
        </w:rPr>
        <w:t>(4), 378–392. doi: 10.1111/j.1461-0248.2012.01746.x</w:t>
      </w:r>
    </w:p>
    <w:p w14:paraId="726A4B63"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lastRenderedPageBreak/>
        <w:t xml:space="preserve">Landguth, E. L., Bearlin, A., Day, C. C., &amp; Dunham, J. (2016). CDMetaPOP: an individual-based, eco-evolutionary model for spatially-explicit simulation of landscape demogenetics. </w:t>
      </w:r>
      <w:r w:rsidRPr="0013029C">
        <w:rPr>
          <w:rFonts w:ascii="Times New Roman" w:hAnsi="Times New Roman" w:cs="Times New Roman"/>
          <w:i/>
          <w:iCs/>
          <w:noProof/>
          <w:sz w:val="24"/>
          <w:szCs w:val="24"/>
        </w:rPr>
        <w:t>Methods in Ecology and Evolution</w:t>
      </w:r>
      <w:r w:rsidRPr="0013029C">
        <w:rPr>
          <w:rFonts w:ascii="Times New Roman" w:hAnsi="Times New Roman" w:cs="Times New Roman"/>
          <w:noProof/>
          <w:sz w:val="24"/>
          <w:szCs w:val="24"/>
        </w:rPr>
        <w:t>. doi: 10.1111/2041-210X.12608</w:t>
      </w:r>
    </w:p>
    <w:p w14:paraId="72DB0953"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13029C">
        <w:rPr>
          <w:rFonts w:ascii="Times New Roman" w:hAnsi="Times New Roman" w:cs="Times New Roman"/>
          <w:i/>
          <w:iCs/>
          <w:noProof/>
          <w:sz w:val="24"/>
          <w:szCs w:val="24"/>
        </w:rPr>
        <w:t>Methods in Ecology and Evolution</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8</w:t>
      </w:r>
      <w:r w:rsidRPr="0013029C">
        <w:rPr>
          <w:rFonts w:ascii="Times New Roman" w:hAnsi="Times New Roman" w:cs="Times New Roman"/>
          <w:noProof/>
          <w:sz w:val="24"/>
          <w:szCs w:val="24"/>
        </w:rPr>
        <w:t>(1), 4–11. doi: 10.1111/2041-210X.12608</w:t>
      </w:r>
    </w:p>
    <w:p w14:paraId="5801B8CD"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Landguth, E. L., Cushman, S. a., Schwartz, M. K., McKelvey, K. S., Murphy, M., &amp; Luikart, G. (2010). Quantifying the lag time to detect barriers in landscape genetics. </w:t>
      </w:r>
      <w:r w:rsidRPr="0013029C">
        <w:rPr>
          <w:rFonts w:ascii="Times New Roman" w:hAnsi="Times New Roman" w:cs="Times New Roman"/>
          <w:i/>
          <w:iCs/>
          <w:noProof/>
          <w:sz w:val="24"/>
          <w:szCs w:val="24"/>
        </w:rPr>
        <w:t>Molecular Ecology</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19</w:t>
      </w:r>
      <w:r w:rsidRPr="0013029C">
        <w:rPr>
          <w:rFonts w:ascii="Times New Roman" w:hAnsi="Times New Roman" w:cs="Times New Roman"/>
          <w:noProof/>
          <w:sz w:val="24"/>
          <w:szCs w:val="24"/>
        </w:rPr>
        <w:t>, 4179–4191. doi: 10.1111/j.1365-294X.2010.04808.x</w:t>
      </w:r>
    </w:p>
    <w:p w14:paraId="551B6FDB"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Landguth, E. L., Cushman, S. a, Murphy, M. a, &amp; Luikart, G. (2010). Relationships between migration rates and landscape resistance assessed using individual-based simulations. </w:t>
      </w:r>
      <w:r w:rsidRPr="0013029C">
        <w:rPr>
          <w:rFonts w:ascii="Times New Roman" w:hAnsi="Times New Roman" w:cs="Times New Roman"/>
          <w:i/>
          <w:iCs/>
          <w:noProof/>
          <w:sz w:val="24"/>
          <w:szCs w:val="24"/>
        </w:rPr>
        <w:t>Molecular Ecology Resources</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10</w:t>
      </w:r>
      <w:r w:rsidRPr="0013029C">
        <w:rPr>
          <w:rFonts w:ascii="Times New Roman" w:hAnsi="Times New Roman" w:cs="Times New Roman"/>
          <w:noProof/>
          <w:sz w:val="24"/>
          <w:szCs w:val="24"/>
        </w:rPr>
        <w:t>(5), 854–862. doi: 10.1111/j.1755-0998.2010.02867.x</w:t>
      </w:r>
    </w:p>
    <w:p w14:paraId="189F072B"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Landguth, E. L., Holden, Z. A., Mahalovich, M. F., &amp; Cushman, S. A. (2017). Using landscape genetics simulations for planting blister rust resistant whitebark pine in the US Northern Rocky Mountains. </w:t>
      </w:r>
      <w:r w:rsidRPr="0013029C">
        <w:rPr>
          <w:rFonts w:ascii="Times New Roman" w:hAnsi="Times New Roman" w:cs="Times New Roman"/>
          <w:i/>
          <w:iCs/>
          <w:noProof/>
          <w:sz w:val="24"/>
          <w:szCs w:val="24"/>
        </w:rPr>
        <w:t>Frontiers in Genetics</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8</w:t>
      </w:r>
      <w:r w:rsidRPr="0013029C">
        <w:rPr>
          <w:rFonts w:ascii="Times New Roman" w:hAnsi="Times New Roman" w:cs="Times New Roman"/>
          <w:noProof/>
          <w:sz w:val="24"/>
          <w:szCs w:val="24"/>
        </w:rPr>
        <w:t>(FEB), 1–12. doi: 10.3389/fgene.2017.00009</w:t>
      </w:r>
    </w:p>
    <w:p w14:paraId="27E2B199"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Larroque, J., Legault, S., Johns, R., Lumley, L., Cusson, M., Renaut, S., … James, P. M. A. (2019). Temporal variation in spatial genetic structure during population outbreaks: Distinguishing among different potential drivers of spatial synchrony. </w:t>
      </w:r>
      <w:r w:rsidRPr="0013029C">
        <w:rPr>
          <w:rFonts w:ascii="Times New Roman" w:hAnsi="Times New Roman" w:cs="Times New Roman"/>
          <w:i/>
          <w:iCs/>
          <w:noProof/>
          <w:sz w:val="24"/>
          <w:szCs w:val="24"/>
        </w:rPr>
        <w:t>Evolutionary Applications</w:t>
      </w:r>
      <w:r w:rsidRPr="0013029C">
        <w:rPr>
          <w:rFonts w:ascii="Times New Roman" w:hAnsi="Times New Roman" w:cs="Times New Roman"/>
          <w:noProof/>
          <w:sz w:val="24"/>
          <w:szCs w:val="24"/>
        </w:rPr>
        <w:t>, (July), 1–15. doi: 10.1111/eva.12852</w:t>
      </w:r>
    </w:p>
    <w:p w14:paraId="3EC3FE2B"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Lauterjung, M. B., Montagna, T., Bernardi, A. P., da Silva, J. Z., da Costa, N. C. F., Steiner, F., … dos Reis, M. S. (2019). Temporal changes in population genetics of six threatened </w:t>
      </w:r>
      <w:r w:rsidRPr="0013029C">
        <w:rPr>
          <w:rFonts w:ascii="Times New Roman" w:hAnsi="Times New Roman" w:cs="Times New Roman"/>
          <w:noProof/>
          <w:sz w:val="24"/>
          <w:szCs w:val="24"/>
        </w:rPr>
        <w:lastRenderedPageBreak/>
        <w:t xml:space="preserve">Brazilian plant species in a fragmented landscape. </w:t>
      </w:r>
      <w:r w:rsidRPr="0013029C">
        <w:rPr>
          <w:rFonts w:ascii="Times New Roman" w:hAnsi="Times New Roman" w:cs="Times New Roman"/>
          <w:i/>
          <w:iCs/>
          <w:noProof/>
          <w:sz w:val="24"/>
          <w:szCs w:val="24"/>
        </w:rPr>
        <w:t>Forest Ecology and Management</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435</w:t>
      </w:r>
      <w:r w:rsidRPr="0013029C">
        <w:rPr>
          <w:rFonts w:ascii="Times New Roman" w:hAnsi="Times New Roman" w:cs="Times New Roman"/>
          <w:noProof/>
          <w:sz w:val="24"/>
          <w:szCs w:val="24"/>
        </w:rPr>
        <w:t>(October 2018), 144–150. doi: 10.1016/j.foreco.2018.12.058</w:t>
      </w:r>
    </w:p>
    <w:p w14:paraId="7FFA8B50"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Legendre, P. (2019). A temporal beta-diversity index to identify sites that have changed in exceptional ways in space–time surveys. </w:t>
      </w:r>
      <w:r w:rsidRPr="0013029C">
        <w:rPr>
          <w:rFonts w:ascii="Times New Roman" w:hAnsi="Times New Roman" w:cs="Times New Roman"/>
          <w:i/>
          <w:iCs/>
          <w:noProof/>
          <w:sz w:val="24"/>
          <w:szCs w:val="24"/>
        </w:rPr>
        <w:t>Ecology and Evolution</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9</w:t>
      </w:r>
      <w:r w:rsidRPr="0013029C">
        <w:rPr>
          <w:rFonts w:ascii="Times New Roman" w:hAnsi="Times New Roman" w:cs="Times New Roman"/>
          <w:noProof/>
          <w:sz w:val="24"/>
          <w:szCs w:val="24"/>
        </w:rPr>
        <w:t>(6), 3500–3514. doi: 10.1002/ece3.4984</w:t>
      </w:r>
    </w:p>
    <w:p w14:paraId="49BF7825"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Legendre, P., &amp; De Cáceres, M. (2013). Beta diversity as the variance of community data: Dissimilarity coefficients and partitioning. </w:t>
      </w:r>
      <w:r w:rsidRPr="0013029C">
        <w:rPr>
          <w:rFonts w:ascii="Times New Roman" w:hAnsi="Times New Roman" w:cs="Times New Roman"/>
          <w:i/>
          <w:iCs/>
          <w:noProof/>
          <w:sz w:val="24"/>
          <w:szCs w:val="24"/>
        </w:rPr>
        <w:t>Ecology Letters</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16</w:t>
      </w:r>
      <w:r w:rsidRPr="0013029C">
        <w:rPr>
          <w:rFonts w:ascii="Times New Roman" w:hAnsi="Times New Roman" w:cs="Times New Roman"/>
          <w:noProof/>
          <w:sz w:val="24"/>
          <w:szCs w:val="24"/>
        </w:rPr>
        <w:t>(8), 951–963. doi: 10.1111/ele.12141</w:t>
      </w:r>
    </w:p>
    <w:p w14:paraId="5170F57D"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Legendre, P., &amp; Gauthier, O. (2014). Statistical methods for temporal and space-time analysis of community composition data. </w:t>
      </w:r>
      <w:r w:rsidRPr="0013029C">
        <w:rPr>
          <w:rFonts w:ascii="Times New Roman" w:hAnsi="Times New Roman" w:cs="Times New Roman"/>
          <w:i/>
          <w:iCs/>
          <w:noProof/>
          <w:sz w:val="24"/>
          <w:szCs w:val="24"/>
        </w:rPr>
        <w:t>Proceedings of the Royal Society B: Biological Sciences</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281</w:t>
      </w:r>
      <w:r w:rsidRPr="0013029C">
        <w:rPr>
          <w:rFonts w:ascii="Times New Roman" w:hAnsi="Times New Roman" w:cs="Times New Roman"/>
          <w:noProof/>
          <w:sz w:val="24"/>
          <w:szCs w:val="24"/>
        </w:rPr>
        <w:t>(1778). doi: 10.1098/rspb.2013.2728</w:t>
      </w:r>
    </w:p>
    <w:p w14:paraId="75869246"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Legendre, P., &amp; Legendre, L. (2012). </w:t>
      </w:r>
      <w:r w:rsidRPr="0013029C">
        <w:rPr>
          <w:rFonts w:ascii="Times New Roman" w:hAnsi="Times New Roman" w:cs="Times New Roman"/>
          <w:i/>
          <w:iCs/>
          <w:noProof/>
          <w:sz w:val="24"/>
          <w:szCs w:val="24"/>
        </w:rPr>
        <w:t>Numerical Ecology</w:t>
      </w:r>
      <w:r w:rsidRPr="0013029C">
        <w:rPr>
          <w:rFonts w:ascii="Times New Roman" w:hAnsi="Times New Roman" w:cs="Times New Roman"/>
          <w:noProof/>
          <w:sz w:val="24"/>
          <w:szCs w:val="24"/>
        </w:rPr>
        <w:t xml:space="preserve"> (Third Engl). Amsterdam: Elsevier.</w:t>
      </w:r>
    </w:p>
    <w:p w14:paraId="46A68DC7"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Leigh, D. M., Hendry, A. P., Vázquez‐Domínguez, E., &amp; Friesen, V. L. (2019). Estimated six percent loss of genetic variation in wild populations since the industrial revolution. </w:t>
      </w:r>
      <w:r w:rsidRPr="0013029C">
        <w:rPr>
          <w:rFonts w:ascii="Times New Roman" w:hAnsi="Times New Roman" w:cs="Times New Roman"/>
          <w:i/>
          <w:iCs/>
          <w:noProof/>
          <w:sz w:val="24"/>
          <w:szCs w:val="24"/>
        </w:rPr>
        <w:t>Evolutionary Applications</w:t>
      </w:r>
      <w:r w:rsidRPr="0013029C">
        <w:rPr>
          <w:rFonts w:ascii="Times New Roman" w:hAnsi="Times New Roman" w:cs="Times New Roman"/>
          <w:noProof/>
          <w:sz w:val="24"/>
          <w:szCs w:val="24"/>
        </w:rPr>
        <w:t>, (April), 1–8. doi: 10.1111/eva.12810</w:t>
      </w:r>
    </w:p>
    <w:p w14:paraId="7E99D8FD"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Lowe, W. H., &amp; Allendorf, F. W. (2010). What can genetics tell us about population connectivity? </w:t>
      </w:r>
      <w:r w:rsidRPr="0013029C">
        <w:rPr>
          <w:rFonts w:ascii="Times New Roman" w:hAnsi="Times New Roman" w:cs="Times New Roman"/>
          <w:i/>
          <w:iCs/>
          <w:noProof/>
          <w:sz w:val="24"/>
          <w:szCs w:val="24"/>
        </w:rPr>
        <w:t>Molecular Ecology</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19</w:t>
      </w:r>
      <w:r w:rsidRPr="0013029C">
        <w:rPr>
          <w:rFonts w:ascii="Times New Roman" w:hAnsi="Times New Roman" w:cs="Times New Roman"/>
          <w:noProof/>
          <w:sz w:val="24"/>
          <w:szCs w:val="24"/>
        </w:rPr>
        <w:t>(15), 3038–3051. doi: 10.1111/j.1365-294X.2010.04688.x</w:t>
      </w:r>
    </w:p>
    <w:p w14:paraId="6F266FF9"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Manel, S., &amp; Holderegger, R. (2013). Ten years of landscape genetics. </w:t>
      </w:r>
      <w:r w:rsidRPr="0013029C">
        <w:rPr>
          <w:rFonts w:ascii="Times New Roman" w:hAnsi="Times New Roman" w:cs="Times New Roman"/>
          <w:i/>
          <w:iCs/>
          <w:noProof/>
          <w:sz w:val="24"/>
          <w:szCs w:val="24"/>
        </w:rPr>
        <w:t>Trends in Ecology &amp; Evolution</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28</w:t>
      </w:r>
      <w:r w:rsidRPr="0013029C">
        <w:rPr>
          <w:rFonts w:ascii="Times New Roman" w:hAnsi="Times New Roman" w:cs="Times New Roman"/>
          <w:noProof/>
          <w:sz w:val="24"/>
          <w:szCs w:val="24"/>
        </w:rPr>
        <w:t>(10), 614–621. doi: 10.1016/j.tree.2013.05.012</w:t>
      </w:r>
    </w:p>
    <w:p w14:paraId="30A28C48"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lastRenderedPageBreak/>
        <w:t xml:space="preserve">Manel, S., Schwartz, M. K., Luikart, G., &amp; Taberlet, P. (2003). Landscape genetics: combining landscape ecology and population genetics. </w:t>
      </w:r>
      <w:r w:rsidRPr="0013029C">
        <w:rPr>
          <w:rFonts w:ascii="Times New Roman" w:hAnsi="Times New Roman" w:cs="Times New Roman"/>
          <w:i/>
          <w:iCs/>
          <w:noProof/>
          <w:sz w:val="24"/>
          <w:szCs w:val="24"/>
        </w:rPr>
        <w:t>Trends in Ecology &amp; Evolution</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18</w:t>
      </w:r>
      <w:r w:rsidRPr="0013029C">
        <w:rPr>
          <w:rFonts w:ascii="Times New Roman" w:hAnsi="Times New Roman" w:cs="Times New Roman"/>
          <w:noProof/>
          <w:sz w:val="24"/>
          <w:szCs w:val="24"/>
        </w:rPr>
        <w:t>(4), 189–197. doi: 10.1016/S0169-5347(03)00008-9</w:t>
      </w:r>
    </w:p>
    <w:p w14:paraId="66EC847D"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Martensen, A. C., Saura, S., &amp; Fortin, M. J. (2017). Spatio-temporal connectivity: assessing the amount of reachable habitat in dynamic landscapes. </w:t>
      </w:r>
      <w:r w:rsidRPr="0013029C">
        <w:rPr>
          <w:rFonts w:ascii="Times New Roman" w:hAnsi="Times New Roman" w:cs="Times New Roman"/>
          <w:i/>
          <w:iCs/>
          <w:noProof/>
          <w:sz w:val="24"/>
          <w:szCs w:val="24"/>
        </w:rPr>
        <w:t>Methods in Ecology and Evolution</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8</w:t>
      </w:r>
      <w:r w:rsidRPr="0013029C">
        <w:rPr>
          <w:rFonts w:ascii="Times New Roman" w:hAnsi="Times New Roman" w:cs="Times New Roman"/>
          <w:noProof/>
          <w:sz w:val="24"/>
          <w:szCs w:val="24"/>
        </w:rPr>
        <w:t>(10), 1253–1264. doi: 10.1111/2041-210X.12799</w:t>
      </w:r>
    </w:p>
    <w:p w14:paraId="1AA3A38D"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Marth, G. T., Czabarka, E., Murvai, J., &amp; Sherry, S. T. (2004). The Allele Frequency Spectrum in Genome-Wide Human Variation Data Reveals Signals of Differential Demographic History in Three Large World Populations. </w:t>
      </w:r>
      <w:r w:rsidRPr="0013029C">
        <w:rPr>
          <w:rFonts w:ascii="Times New Roman" w:hAnsi="Times New Roman" w:cs="Times New Roman"/>
          <w:i/>
          <w:iCs/>
          <w:noProof/>
          <w:sz w:val="24"/>
          <w:szCs w:val="24"/>
        </w:rPr>
        <w:t>Genetics</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166</w:t>
      </w:r>
      <w:r w:rsidRPr="0013029C">
        <w:rPr>
          <w:rFonts w:ascii="Times New Roman" w:hAnsi="Times New Roman" w:cs="Times New Roman"/>
          <w:noProof/>
          <w:sz w:val="24"/>
          <w:szCs w:val="24"/>
        </w:rPr>
        <w:t>(1), 351–372. doi: 10.1534/genetics.166.1.351</w:t>
      </w:r>
    </w:p>
    <w:p w14:paraId="12C62088"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Maruyama, T., &amp; Fuerstt, P. A. (1985). Population bottlenecks and nonequilibrium models in opulation genetics. II. Number of alleles in a small population that was formed by a recent bottleneck. </w:t>
      </w:r>
      <w:r w:rsidRPr="0013029C">
        <w:rPr>
          <w:rFonts w:ascii="Times New Roman" w:hAnsi="Times New Roman" w:cs="Times New Roman"/>
          <w:i/>
          <w:iCs/>
          <w:noProof/>
          <w:sz w:val="24"/>
          <w:szCs w:val="24"/>
        </w:rPr>
        <w:t>Genetics</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111</w:t>
      </w:r>
      <w:r w:rsidRPr="0013029C">
        <w:rPr>
          <w:rFonts w:ascii="Times New Roman" w:hAnsi="Times New Roman" w:cs="Times New Roman"/>
          <w:noProof/>
          <w:sz w:val="24"/>
          <w:szCs w:val="24"/>
        </w:rPr>
        <w:t>(3), 675–689. Retrieved from https://www.ncbi.nlm.nih.gov/pmc/articles/PMC1202664/pdf/675.pdf</w:t>
      </w:r>
    </w:p>
    <w:p w14:paraId="55DABFBF"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Maynard, A. J., Ambrose, L., Cooper, R. D., Chow, W. K., Davis, J. B., Muzari, M. O., … Beebe, N. W. (2017). Tiger on the prowl: Invasion history and spatio-temporal genetic structure of the Asian tiger mosquito Aedes albopictus (Skuse 1894) in the Indo-Pacific. </w:t>
      </w:r>
      <w:r w:rsidRPr="0013029C">
        <w:rPr>
          <w:rFonts w:ascii="Times New Roman" w:hAnsi="Times New Roman" w:cs="Times New Roman"/>
          <w:i/>
          <w:iCs/>
          <w:noProof/>
          <w:sz w:val="24"/>
          <w:szCs w:val="24"/>
        </w:rPr>
        <w:t>PLoS Neglected Tropical Diseases</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11</w:t>
      </w:r>
      <w:r w:rsidRPr="0013029C">
        <w:rPr>
          <w:rFonts w:ascii="Times New Roman" w:hAnsi="Times New Roman" w:cs="Times New Roman"/>
          <w:noProof/>
          <w:sz w:val="24"/>
          <w:szCs w:val="24"/>
        </w:rPr>
        <w:t>(4), 1–27. doi: 10.1371/journal.pntd.0005546</w:t>
      </w:r>
    </w:p>
    <w:p w14:paraId="43FAE105"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Mayrand, P., Filotas, E., Wittische, J., &amp; James, P. M. A. (2019). The role of dispersal, selection, and timing of sampling on the false discovery rate of loci under selection during geographic range expansion. </w:t>
      </w:r>
      <w:r w:rsidRPr="0013029C">
        <w:rPr>
          <w:rFonts w:ascii="Times New Roman" w:hAnsi="Times New Roman" w:cs="Times New Roman"/>
          <w:i/>
          <w:iCs/>
          <w:noProof/>
          <w:sz w:val="24"/>
          <w:szCs w:val="24"/>
        </w:rPr>
        <w:t>Genome</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13</w:t>
      </w:r>
      <w:r w:rsidRPr="0013029C">
        <w:rPr>
          <w:rFonts w:ascii="Times New Roman" w:hAnsi="Times New Roman" w:cs="Times New Roman"/>
          <w:noProof/>
          <w:sz w:val="24"/>
          <w:szCs w:val="24"/>
        </w:rPr>
        <w:t>(July), 1–13. doi: 10.1139/gen-2019-0004</w:t>
      </w:r>
    </w:p>
    <w:p w14:paraId="0A976678"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lastRenderedPageBreak/>
        <w:t xml:space="preserve">Moraes, A. M., Ruiz-Miranda, C. R., Ribeiro, M. C., Grativol, A. D., da S. Carvalho, C., Dietz, J. M., … Galetti, P. M. (2017). Temporal genetic dynamics of reintroduced and translocated populations of the endangered golden lion tamarin (Leontopithecus rosalia). </w:t>
      </w:r>
      <w:r w:rsidRPr="0013029C">
        <w:rPr>
          <w:rFonts w:ascii="Times New Roman" w:hAnsi="Times New Roman" w:cs="Times New Roman"/>
          <w:i/>
          <w:iCs/>
          <w:noProof/>
          <w:sz w:val="24"/>
          <w:szCs w:val="24"/>
        </w:rPr>
        <w:t>Conservation Genetics</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18</w:t>
      </w:r>
      <w:r w:rsidRPr="0013029C">
        <w:rPr>
          <w:rFonts w:ascii="Times New Roman" w:hAnsi="Times New Roman" w:cs="Times New Roman"/>
          <w:noProof/>
          <w:sz w:val="24"/>
          <w:szCs w:val="24"/>
        </w:rPr>
        <w:t>(5), 995–1009. doi: 10.1007/s10592-017-0948-4</w:t>
      </w:r>
    </w:p>
    <w:p w14:paraId="6D42C16A"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Murray, G. G. R., Wang, F., Harrison, E. M., Paterson, G. K., Mather, A. E., Harris, S. R., … Welch, J. J. (2016). The effect of genetic structure on molecular dating and tests for temporal signal. </w:t>
      </w:r>
      <w:r w:rsidRPr="0013029C">
        <w:rPr>
          <w:rFonts w:ascii="Times New Roman" w:hAnsi="Times New Roman" w:cs="Times New Roman"/>
          <w:i/>
          <w:iCs/>
          <w:noProof/>
          <w:sz w:val="24"/>
          <w:szCs w:val="24"/>
        </w:rPr>
        <w:t>Methods in Ecology and Evolution</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7</w:t>
      </w:r>
      <w:r w:rsidRPr="0013029C">
        <w:rPr>
          <w:rFonts w:ascii="Times New Roman" w:hAnsi="Times New Roman" w:cs="Times New Roman"/>
          <w:noProof/>
          <w:sz w:val="24"/>
          <w:szCs w:val="24"/>
        </w:rPr>
        <w:t>(1), 80–89. doi: 10.1111/2041-210X.12466</w:t>
      </w:r>
    </w:p>
    <w:p w14:paraId="3502E5B6"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Nair, A., Fountain, T., Ikonen, S., Ojanen, S. P., &amp; Van Nouhuys, S. (2016). Spatial and temporal genetic structure at the fourth trophic level in a fragmented landscape. </w:t>
      </w:r>
      <w:r w:rsidRPr="0013029C">
        <w:rPr>
          <w:rFonts w:ascii="Times New Roman" w:hAnsi="Times New Roman" w:cs="Times New Roman"/>
          <w:i/>
          <w:iCs/>
          <w:noProof/>
          <w:sz w:val="24"/>
          <w:szCs w:val="24"/>
        </w:rPr>
        <w:t>Proceedings of the Royal Society B: Biological Sciences</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283</w:t>
      </w:r>
      <w:r w:rsidRPr="0013029C">
        <w:rPr>
          <w:rFonts w:ascii="Times New Roman" w:hAnsi="Times New Roman" w:cs="Times New Roman"/>
          <w:noProof/>
          <w:sz w:val="24"/>
          <w:szCs w:val="24"/>
        </w:rPr>
        <w:t>(1831), 1–8. doi: 10.1098/rspb.2016.0668</w:t>
      </w:r>
    </w:p>
    <w:p w14:paraId="4B3347AA"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Paradis, E. (2010). Pegas: An R package for population genetics with an integrated-modular approach. </w:t>
      </w:r>
      <w:r w:rsidRPr="0013029C">
        <w:rPr>
          <w:rFonts w:ascii="Times New Roman" w:hAnsi="Times New Roman" w:cs="Times New Roman"/>
          <w:i/>
          <w:iCs/>
          <w:noProof/>
          <w:sz w:val="24"/>
          <w:szCs w:val="24"/>
        </w:rPr>
        <w:t>Bioinformatics</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26</w:t>
      </w:r>
      <w:r w:rsidRPr="0013029C">
        <w:rPr>
          <w:rFonts w:ascii="Times New Roman" w:hAnsi="Times New Roman" w:cs="Times New Roman"/>
          <w:noProof/>
          <w:sz w:val="24"/>
          <w:szCs w:val="24"/>
        </w:rPr>
        <w:t>(3), 419–420. doi: 10.1093/bioinformatics/btp696</w:t>
      </w:r>
    </w:p>
    <w:p w14:paraId="095128B7"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Pereira, P., Teixeira, J., &amp; Velo-Antón, G. (2018). Allele surfing shaped the genetic structure of the European pond turtle via colonization and population expansion across the Iberian Peninsula from Africa. </w:t>
      </w:r>
      <w:r w:rsidRPr="0013029C">
        <w:rPr>
          <w:rFonts w:ascii="Times New Roman" w:hAnsi="Times New Roman" w:cs="Times New Roman"/>
          <w:i/>
          <w:iCs/>
          <w:noProof/>
          <w:sz w:val="24"/>
          <w:szCs w:val="24"/>
        </w:rPr>
        <w:t>Journal of Biogeography</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45</w:t>
      </w:r>
      <w:r w:rsidRPr="0013029C">
        <w:rPr>
          <w:rFonts w:ascii="Times New Roman" w:hAnsi="Times New Roman" w:cs="Times New Roman"/>
          <w:noProof/>
          <w:sz w:val="24"/>
          <w:szCs w:val="24"/>
        </w:rPr>
        <w:t>(9), 2202–2215. doi: 10.1111/jbi.13412</w:t>
      </w:r>
    </w:p>
    <w:p w14:paraId="0993B3CC"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Poff, N. L. R., Larson, E. I., Salerno, P. E., Morton, S. G., Kondratieff, B. C., Flecker, A. S., … Funk, W. C. (2018). Extreme streams: species persistence and genomic change in montane insect populations across a flooding gradient. </w:t>
      </w:r>
      <w:r w:rsidRPr="0013029C">
        <w:rPr>
          <w:rFonts w:ascii="Times New Roman" w:hAnsi="Times New Roman" w:cs="Times New Roman"/>
          <w:i/>
          <w:iCs/>
          <w:noProof/>
          <w:sz w:val="24"/>
          <w:szCs w:val="24"/>
        </w:rPr>
        <w:t>Ecology Letters</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21</w:t>
      </w:r>
      <w:r w:rsidRPr="0013029C">
        <w:rPr>
          <w:rFonts w:ascii="Times New Roman" w:hAnsi="Times New Roman" w:cs="Times New Roman"/>
          <w:noProof/>
          <w:sz w:val="24"/>
          <w:szCs w:val="24"/>
        </w:rPr>
        <w:t>(4), 525–535. doi: 10.1111/ele.12918</w:t>
      </w:r>
    </w:p>
    <w:p w14:paraId="02655F3F"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lastRenderedPageBreak/>
        <w:t xml:space="preserve">R Core Team. (2019). </w:t>
      </w:r>
      <w:r w:rsidRPr="0013029C">
        <w:rPr>
          <w:rFonts w:ascii="Times New Roman" w:hAnsi="Times New Roman" w:cs="Times New Roman"/>
          <w:i/>
          <w:iCs/>
          <w:noProof/>
          <w:sz w:val="24"/>
          <w:szCs w:val="24"/>
        </w:rPr>
        <w:t>R: A language and environment for statistical computing</w:t>
      </w:r>
      <w:r w:rsidRPr="0013029C">
        <w:rPr>
          <w:rFonts w:ascii="Times New Roman" w:hAnsi="Times New Roman" w:cs="Times New Roman"/>
          <w:noProof/>
          <w:sz w:val="24"/>
          <w:szCs w:val="24"/>
        </w:rPr>
        <w:t>. Retrieved from https://www.r-project.org/</w:t>
      </w:r>
    </w:p>
    <w:p w14:paraId="0603A7F7"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Rogers, J. S. (1972). Measures of genetic similarity and genetic distances. In M. R. Wheeler (Ed.), </w:t>
      </w:r>
      <w:r w:rsidRPr="0013029C">
        <w:rPr>
          <w:rFonts w:ascii="Times New Roman" w:hAnsi="Times New Roman" w:cs="Times New Roman"/>
          <w:i/>
          <w:iCs/>
          <w:noProof/>
          <w:sz w:val="24"/>
          <w:szCs w:val="24"/>
        </w:rPr>
        <w:t>Studies in Genetics VII</w:t>
      </w:r>
      <w:r w:rsidRPr="0013029C">
        <w:rPr>
          <w:rFonts w:ascii="Times New Roman" w:hAnsi="Times New Roman" w:cs="Times New Roman"/>
          <w:noProof/>
          <w:sz w:val="24"/>
          <w:szCs w:val="24"/>
        </w:rPr>
        <w:t xml:space="preserve"> (pp. 145–153). Austin: The University of Texas.</w:t>
      </w:r>
    </w:p>
    <w:p w14:paraId="554F6B6C"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Rousset, F. (1997). Genetic Differentiation and Estimation of Gene Flow from FStatistics Under Isolation by Distance. </w:t>
      </w:r>
      <w:r w:rsidRPr="0013029C">
        <w:rPr>
          <w:rFonts w:ascii="Times New Roman" w:hAnsi="Times New Roman" w:cs="Times New Roman"/>
          <w:i/>
          <w:iCs/>
          <w:noProof/>
          <w:sz w:val="24"/>
          <w:szCs w:val="24"/>
        </w:rPr>
        <w:t>Genetics</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145</w:t>
      </w:r>
      <w:r w:rsidRPr="0013029C">
        <w:rPr>
          <w:rFonts w:ascii="Times New Roman" w:hAnsi="Times New Roman" w:cs="Times New Roman"/>
          <w:noProof/>
          <w:sz w:val="24"/>
          <w:szCs w:val="24"/>
        </w:rPr>
        <w:t>(4), 1219–1228.</w:t>
      </w:r>
    </w:p>
    <w:p w14:paraId="62D90403"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Rousset, F., &amp; Ferdy, J.-B. (2014). Testing environmental and genetic effects in the presence of spatial autocorrelation. </w:t>
      </w:r>
      <w:r w:rsidRPr="0013029C">
        <w:rPr>
          <w:rFonts w:ascii="Times New Roman" w:hAnsi="Times New Roman" w:cs="Times New Roman"/>
          <w:i/>
          <w:iCs/>
          <w:noProof/>
          <w:sz w:val="24"/>
          <w:szCs w:val="24"/>
        </w:rPr>
        <w:t>Ecography</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37</w:t>
      </w:r>
      <w:r w:rsidRPr="0013029C">
        <w:rPr>
          <w:rFonts w:ascii="Times New Roman" w:hAnsi="Times New Roman" w:cs="Times New Roman"/>
          <w:noProof/>
          <w:sz w:val="24"/>
          <w:szCs w:val="24"/>
        </w:rPr>
        <w:t>(December 2013), 781–790. doi: 10.1111/ecog.00566</w:t>
      </w:r>
    </w:p>
    <w:p w14:paraId="3A7BC653"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RStudio Team. (2018). </w:t>
      </w:r>
      <w:r w:rsidRPr="0013029C">
        <w:rPr>
          <w:rFonts w:ascii="Times New Roman" w:hAnsi="Times New Roman" w:cs="Times New Roman"/>
          <w:i/>
          <w:iCs/>
          <w:noProof/>
          <w:sz w:val="24"/>
          <w:szCs w:val="24"/>
        </w:rPr>
        <w:t>RStudio: Integrated Development for R</w:t>
      </w:r>
      <w:r w:rsidRPr="0013029C">
        <w:rPr>
          <w:rFonts w:ascii="Times New Roman" w:hAnsi="Times New Roman" w:cs="Times New Roman"/>
          <w:noProof/>
          <w:sz w:val="24"/>
          <w:szCs w:val="24"/>
        </w:rPr>
        <w:t>. Retrieved from http://www.rstudio.com/</w:t>
      </w:r>
    </w:p>
    <w:p w14:paraId="397432D2"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Segelbacher, G., Cushman, S. A., Epperson, B. K., Fortin, M. J., Francois, O., Hardy, O. J., … Manel, S. (2010). Applications of landscape genetics in conservation biology: Concepts and challenges. </w:t>
      </w:r>
      <w:r w:rsidRPr="0013029C">
        <w:rPr>
          <w:rFonts w:ascii="Times New Roman" w:hAnsi="Times New Roman" w:cs="Times New Roman"/>
          <w:i/>
          <w:iCs/>
          <w:noProof/>
          <w:sz w:val="24"/>
          <w:szCs w:val="24"/>
        </w:rPr>
        <w:t>Conservation Genetics</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11</w:t>
      </w:r>
      <w:r w:rsidRPr="0013029C">
        <w:rPr>
          <w:rFonts w:ascii="Times New Roman" w:hAnsi="Times New Roman" w:cs="Times New Roman"/>
          <w:noProof/>
          <w:sz w:val="24"/>
          <w:szCs w:val="24"/>
        </w:rPr>
        <w:t>(2), 375–385. doi: 10.1007/s10592-009-0044-5</w:t>
      </w:r>
    </w:p>
    <w:p w14:paraId="39CE85DF"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Segura-García, I., Garavelli, L., Tringali, M., Matthews, T., Chérubin, L. M., Hunt, J., &amp; Box, S. J. (2019). Reconstruction of larval origins based on genetic relatedness and biophysical modeling. </w:t>
      </w:r>
      <w:r w:rsidRPr="0013029C">
        <w:rPr>
          <w:rFonts w:ascii="Times New Roman" w:hAnsi="Times New Roman" w:cs="Times New Roman"/>
          <w:i/>
          <w:iCs/>
          <w:noProof/>
          <w:sz w:val="24"/>
          <w:szCs w:val="24"/>
        </w:rPr>
        <w:t>Scientific Reports</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9</w:t>
      </w:r>
      <w:r w:rsidRPr="0013029C">
        <w:rPr>
          <w:rFonts w:ascii="Times New Roman" w:hAnsi="Times New Roman" w:cs="Times New Roman"/>
          <w:noProof/>
          <w:sz w:val="24"/>
          <w:szCs w:val="24"/>
        </w:rPr>
        <w:t>(1), 1–9. doi: 10.1038/s41598-019-43435-9</w:t>
      </w:r>
    </w:p>
    <w:p w14:paraId="42F27ED9"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Shimadzu, H., Dornelas, M., &amp; Magurran, A. E. (2015). Measuring temporal turnover in ecological communities. </w:t>
      </w:r>
      <w:r w:rsidRPr="0013029C">
        <w:rPr>
          <w:rFonts w:ascii="Times New Roman" w:hAnsi="Times New Roman" w:cs="Times New Roman"/>
          <w:i/>
          <w:iCs/>
          <w:noProof/>
          <w:sz w:val="24"/>
          <w:szCs w:val="24"/>
        </w:rPr>
        <w:t>Methods in Ecology and Evolution</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6</w:t>
      </w:r>
      <w:r w:rsidRPr="0013029C">
        <w:rPr>
          <w:rFonts w:ascii="Times New Roman" w:hAnsi="Times New Roman" w:cs="Times New Roman"/>
          <w:noProof/>
          <w:sz w:val="24"/>
          <w:szCs w:val="24"/>
        </w:rPr>
        <w:t>(12), 1384–1394. doi: 10.1111/2041-210X.12438</w:t>
      </w:r>
    </w:p>
    <w:p w14:paraId="6BF92591"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Skoglund, P., Sjödin, P., Skoglund, T., Lascoux, M., &amp; Jakobsson, M. (2014). Investigating </w:t>
      </w:r>
      <w:r w:rsidRPr="0013029C">
        <w:rPr>
          <w:rFonts w:ascii="Times New Roman" w:hAnsi="Times New Roman" w:cs="Times New Roman"/>
          <w:noProof/>
          <w:sz w:val="24"/>
          <w:szCs w:val="24"/>
        </w:rPr>
        <w:lastRenderedPageBreak/>
        <w:t xml:space="preserve">population history using temporal genetic differentiation. </w:t>
      </w:r>
      <w:r w:rsidRPr="0013029C">
        <w:rPr>
          <w:rFonts w:ascii="Times New Roman" w:hAnsi="Times New Roman" w:cs="Times New Roman"/>
          <w:i/>
          <w:iCs/>
          <w:noProof/>
          <w:sz w:val="24"/>
          <w:szCs w:val="24"/>
        </w:rPr>
        <w:t>Molecular Biology and Evolution</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31</w:t>
      </w:r>
      <w:r w:rsidRPr="0013029C">
        <w:rPr>
          <w:rFonts w:ascii="Times New Roman" w:hAnsi="Times New Roman" w:cs="Times New Roman"/>
          <w:noProof/>
          <w:sz w:val="24"/>
          <w:szCs w:val="24"/>
        </w:rPr>
        <w:t>(9), 2516–2527. doi: 10.1093/molbev/msu192</w:t>
      </w:r>
    </w:p>
    <w:p w14:paraId="50232A9B"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Suárez, N. M., Betancor, E., Fregel, R., Rodríguez, F., &amp; Pestano, J. (2012). Genetic signature of a severe forest fire on the endangered Gran Canaria blue chaffinch (Fringilla teydea polatzeki). </w:t>
      </w:r>
      <w:r w:rsidRPr="0013029C">
        <w:rPr>
          <w:rFonts w:ascii="Times New Roman" w:hAnsi="Times New Roman" w:cs="Times New Roman"/>
          <w:i/>
          <w:iCs/>
          <w:noProof/>
          <w:sz w:val="24"/>
          <w:szCs w:val="24"/>
        </w:rPr>
        <w:t>Conservation Genetics</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13</w:t>
      </w:r>
      <w:r w:rsidRPr="0013029C">
        <w:rPr>
          <w:rFonts w:ascii="Times New Roman" w:hAnsi="Times New Roman" w:cs="Times New Roman"/>
          <w:noProof/>
          <w:sz w:val="24"/>
          <w:szCs w:val="24"/>
        </w:rPr>
        <w:t>(2), 499–507. doi: 10.1007/s10592-011-0302-1</w:t>
      </w:r>
    </w:p>
    <w:p w14:paraId="70264AC2"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Sun, X., &amp; Hedgecock, D. (2017). Temporal genetic change in North American Pacific oyster populations suggests caution in seascape genetics analyses of high gene-flow species. </w:t>
      </w:r>
      <w:r w:rsidRPr="0013029C">
        <w:rPr>
          <w:rFonts w:ascii="Times New Roman" w:hAnsi="Times New Roman" w:cs="Times New Roman"/>
          <w:i/>
          <w:iCs/>
          <w:noProof/>
          <w:sz w:val="24"/>
          <w:szCs w:val="24"/>
        </w:rPr>
        <w:t>Marine Ecology Progress Series</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565</w:t>
      </w:r>
      <w:r w:rsidRPr="0013029C">
        <w:rPr>
          <w:rFonts w:ascii="Times New Roman" w:hAnsi="Times New Roman" w:cs="Times New Roman"/>
          <w:noProof/>
          <w:sz w:val="24"/>
          <w:szCs w:val="24"/>
        </w:rPr>
        <w:t>, 79–93. doi: 10.3354/meps12009</w:t>
      </w:r>
    </w:p>
    <w:p w14:paraId="080ED523"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Wagner, H. H., &amp; Fortin, M.-J. (2013). A conceptual framework for the spatial analysis of landscape genetic data. </w:t>
      </w:r>
      <w:r w:rsidRPr="0013029C">
        <w:rPr>
          <w:rFonts w:ascii="Times New Roman" w:hAnsi="Times New Roman" w:cs="Times New Roman"/>
          <w:i/>
          <w:iCs/>
          <w:noProof/>
          <w:sz w:val="24"/>
          <w:szCs w:val="24"/>
        </w:rPr>
        <w:t>Conservation Genetics</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14</w:t>
      </w:r>
      <w:r w:rsidRPr="0013029C">
        <w:rPr>
          <w:rFonts w:ascii="Times New Roman" w:hAnsi="Times New Roman" w:cs="Times New Roman"/>
          <w:noProof/>
          <w:sz w:val="24"/>
          <w:szCs w:val="24"/>
        </w:rPr>
        <w:t>(2), 253–261. doi: 10.1007/s10592-012-0391-5</w:t>
      </w:r>
    </w:p>
    <w:p w14:paraId="3C135F7B"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3029C">
        <w:rPr>
          <w:rFonts w:ascii="Times New Roman" w:hAnsi="Times New Roman" w:cs="Times New Roman"/>
          <w:noProof/>
          <w:sz w:val="24"/>
          <w:szCs w:val="24"/>
        </w:rPr>
        <w:t xml:space="preserve">Wittische, J., Janes, J. K., &amp; James, P. M. A. (2019). Modelling landscape genetic connectivity of the mountain pine beetle in western Canada. </w:t>
      </w:r>
      <w:r w:rsidRPr="0013029C">
        <w:rPr>
          <w:rFonts w:ascii="Times New Roman" w:hAnsi="Times New Roman" w:cs="Times New Roman"/>
          <w:i/>
          <w:iCs/>
          <w:noProof/>
          <w:sz w:val="24"/>
          <w:szCs w:val="24"/>
        </w:rPr>
        <w:t>Canadian Journal of Forest Research</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1348</w:t>
      </w:r>
      <w:r w:rsidRPr="0013029C">
        <w:rPr>
          <w:rFonts w:ascii="Times New Roman" w:hAnsi="Times New Roman" w:cs="Times New Roman"/>
          <w:noProof/>
          <w:sz w:val="24"/>
          <w:szCs w:val="24"/>
        </w:rPr>
        <w:t>(September), 1339–1348. doi: 10.1139/cjfr-2018-0417</w:t>
      </w:r>
    </w:p>
    <w:p w14:paraId="4E42BB43" w14:textId="77777777" w:rsidR="0013029C" w:rsidRPr="0013029C" w:rsidRDefault="0013029C" w:rsidP="0013029C">
      <w:pPr>
        <w:widowControl w:val="0"/>
        <w:autoSpaceDE w:val="0"/>
        <w:autoSpaceDN w:val="0"/>
        <w:adjustRightInd w:val="0"/>
        <w:spacing w:before="240" w:after="240" w:line="480" w:lineRule="auto"/>
        <w:ind w:left="480" w:hanging="480"/>
        <w:rPr>
          <w:rFonts w:ascii="Times New Roman" w:hAnsi="Times New Roman" w:cs="Times New Roman"/>
          <w:noProof/>
          <w:sz w:val="24"/>
        </w:rPr>
      </w:pPr>
      <w:r w:rsidRPr="0013029C">
        <w:rPr>
          <w:rFonts w:ascii="Times New Roman" w:hAnsi="Times New Roman" w:cs="Times New Roman"/>
          <w:noProof/>
          <w:sz w:val="24"/>
          <w:szCs w:val="24"/>
        </w:rPr>
        <w:t xml:space="preserve">Wright, S. (1943). Isolation by Distance. </w:t>
      </w:r>
      <w:r w:rsidRPr="0013029C">
        <w:rPr>
          <w:rFonts w:ascii="Times New Roman" w:hAnsi="Times New Roman" w:cs="Times New Roman"/>
          <w:i/>
          <w:iCs/>
          <w:noProof/>
          <w:sz w:val="24"/>
          <w:szCs w:val="24"/>
        </w:rPr>
        <w:t>Genetics</w:t>
      </w:r>
      <w:r w:rsidRPr="0013029C">
        <w:rPr>
          <w:rFonts w:ascii="Times New Roman" w:hAnsi="Times New Roman" w:cs="Times New Roman"/>
          <w:noProof/>
          <w:sz w:val="24"/>
          <w:szCs w:val="24"/>
        </w:rPr>
        <w:t xml:space="preserve">, </w:t>
      </w:r>
      <w:r w:rsidRPr="0013029C">
        <w:rPr>
          <w:rFonts w:ascii="Times New Roman" w:hAnsi="Times New Roman" w:cs="Times New Roman"/>
          <w:i/>
          <w:iCs/>
          <w:noProof/>
          <w:sz w:val="24"/>
          <w:szCs w:val="24"/>
        </w:rPr>
        <w:t>28</w:t>
      </w:r>
      <w:r w:rsidRPr="0013029C">
        <w:rPr>
          <w:rFonts w:ascii="Times New Roman" w:hAnsi="Times New Roman" w:cs="Times New Roman"/>
          <w:noProof/>
          <w:sz w:val="24"/>
          <w:szCs w:val="24"/>
        </w:rPr>
        <w:t>(2), 114–138.</w:t>
      </w:r>
    </w:p>
    <w:p w14:paraId="4413F7C0" w14:textId="77777777" w:rsidR="00060B67" w:rsidRDefault="004E13A5" w:rsidP="003333C4">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fldChar w:fldCharType="end"/>
      </w:r>
    </w:p>
    <w:p w14:paraId="4D6E552D" w14:textId="0C26B5AA" w:rsidR="003333C4" w:rsidRDefault="003333C4" w:rsidP="003333C4">
      <w:pPr>
        <w:spacing w:before="240" w:after="240" w:line="480" w:lineRule="auto"/>
        <w:rPr>
          <w:rFonts w:ascii="Times New Roman" w:hAnsi="Times New Roman" w:cs="Times New Roman"/>
          <w:b/>
          <w:sz w:val="24"/>
          <w:szCs w:val="24"/>
        </w:rPr>
      </w:pPr>
      <w:r w:rsidRPr="003333C4">
        <w:rPr>
          <w:rFonts w:ascii="Times New Roman" w:hAnsi="Times New Roman" w:cs="Times New Roman"/>
          <w:b/>
          <w:sz w:val="24"/>
          <w:szCs w:val="24"/>
        </w:rPr>
        <w:t xml:space="preserve"> </w:t>
      </w:r>
      <w:r>
        <w:rPr>
          <w:rFonts w:ascii="Times New Roman" w:hAnsi="Times New Roman" w:cs="Times New Roman"/>
          <w:b/>
          <w:sz w:val="24"/>
          <w:szCs w:val="24"/>
        </w:rPr>
        <w:t>DATA ACCESSIBILITY</w:t>
      </w:r>
    </w:p>
    <w:p w14:paraId="1CC66BB4" w14:textId="52D2B07C" w:rsidR="003333C4" w:rsidRDefault="003333C4" w:rsidP="003333C4">
      <w:pPr>
        <w:spacing w:before="240" w:after="240" w:line="480" w:lineRule="auto"/>
        <w:rPr>
          <w:rFonts w:ascii="Times New Roman" w:hAnsi="Times New Roman" w:cs="Times New Roman"/>
          <w:sz w:val="24"/>
          <w:szCs w:val="24"/>
        </w:rPr>
      </w:pPr>
      <w:r>
        <w:rPr>
          <w:rFonts w:ascii="Times New Roman" w:hAnsi="Times New Roman" w:cs="Times New Roman"/>
          <w:sz w:val="24"/>
          <w:szCs w:val="24"/>
        </w:rPr>
        <w:t xml:space="preserve">All simulation data used for this paper will be deposited online upon acceptance. Functions used to analyze the simulations will be available on a public repository on </w:t>
      </w:r>
      <w:r w:rsidRPr="00ED2205">
        <w:rPr>
          <w:rFonts w:ascii="Times New Roman" w:hAnsi="Times New Roman" w:cs="Times New Roman"/>
          <w:i/>
          <w:sz w:val="24"/>
          <w:szCs w:val="24"/>
        </w:rPr>
        <w:t>GitHub</w:t>
      </w:r>
      <w:r>
        <w:rPr>
          <w:rFonts w:ascii="Times New Roman" w:hAnsi="Times New Roman" w:cs="Times New Roman"/>
          <w:sz w:val="24"/>
          <w:szCs w:val="24"/>
        </w:rPr>
        <w:t>.</w:t>
      </w:r>
      <w:r>
        <w:rPr>
          <w:rFonts w:ascii="Times New Roman" w:hAnsi="Times New Roman" w:cs="Times New Roman"/>
          <w:i/>
          <w:sz w:val="24"/>
          <w:szCs w:val="24"/>
        </w:rPr>
        <w:t xml:space="preserve"> </w:t>
      </w:r>
      <w:r w:rsidRPr="00F36A60">
        <w:rPr>
          <w:rFonts w:ascii="Times New Roman" w:hAnsi="Times New Roman" w:cs="Times New Roman"/>
          <w:sz w:val="24"/>
          <w:szCs w:val="24"/>
        </w:rPr>
        <w:t>TGI,</w:t>
      </w:r>
      <w:r>
        <w:rPr>
          <w:rFonts w:ascii="Times New Roman" w:hAnsi="Times New Roman" w:cs="Times New Roman"/>
          <w:sz w:val="24"/>
          <w:szCs w:val="24"/>
        </w:rPr>
        <w:t xml:space="preserve"> the function </w:t>
      </w:r>
      <w:r>
        <w:rPr>
          <w:rFonts w:ascii="Times New Roman" w:hAnsi="Times New Roman" w:cs="Times New Roman"/>
          <w:sz w:val="24"/>
          <w:szCs w:val="24"/>
        </w:rPr>
        <w:lastRenderedPageBreak/>
        <w:t>that would be most useful to potential users of our approach, will continue to be maintained and developed and may be contributed to a CRAN package in the near future.</w:t>
      </w:r>
    </w:p>
    <w:p w14:paraId="77C96E18" w14:textId="7F12D294" w:rsidR="00067650" w:rsidRDefault="00067650" w:rsidP="003333C4">
      <w:pPr>
        <w:spacing w:before="240" w:after="240" w:line="480" w:lineRule="auto"/>
        <w:rPr>
          <w:rFonts w:ascii="Times New Roman" w:hAnsi="Times New Roman" w:cs="Times New Roman"/>
          <w:sz w:val="24"/>
          <w:szCs w:val="24"/>
        </w:rPr>
      </w:pPr>
    </w:p>
    <w:p w14:paraId="1025689C" w14:textId="4CB46292" w:rsidR="00067650" w:rsidRDefault="00067650" w:rsidP="003333C4">
      <w:pPr>
        <w:spacing w:before="240" w:after="240" w:line="480" w:lineRule="auto"/>
        <w:rPr>
          <w:rFonts w:ascii="Times New Roman" w:hAnsi="Times New Roman" w:cs="Times New Roman"/>
          <w:b/>
          <w:sz w:val="24"/>
          <w:szCs w:val="24"/>
        </w:rPr>
      </w:pPr>
      <w:r>
        <w:rPr>
          <w:rFonts w:ascii="Times New Roman" w:hAnsi="Times New Roman" w:cs="Times New Roman"/>
          <w:b/>
          <w:sz w:val="24"/>
          <w:szCs w:val="24"/>
        </w:rPr>
        <w:t>AUTHOR CONTRIBUTIONS</w:t>
      </w:r>
    </w:p>
    <w:p w14:paraId="46A8D64F" w14:textId="67387F0B" w:rsidR="00067650" w:rsidRPr="00067650" w:rsidRDefault="00067650" w:rsidP="00067650">
      <w:pPr>
        <w:spacing w:before="240" w:after="240" w:line="480" w:lineRule="auto"/>
        <w:rPr>
          <w:rFonts w:ascii="Times New Roman" w:hAnsi="Times New Roman" w:cs="Times New Roman"/>
          <w:sz w:val="24"/>
          <w:szCs w:val="24"/>
        </w:rPr>
      </w:pPr>
      <w:r>
        <w:rPr>
          <w:rFonts w:ascii="Times New Roman" w:hAnsi="Times New Roman" w:cs="Times New Roman"/>
          <w:sz w:val="24"/>
          <w:szCs w:val="24"/>
        </w:rPr>
        <w:t>J.W</w:t>
      </w:r>
      <w:r w:rsidRPr="00067650">
        <w:rPr>
          <w:rFonts w:ascii="Times New Roman" w:hAnsi="Times New Roman" w:cs="Times New Roman"/>
          <w:sz w:val="24"/>
          <w:szCs w:val="24"/>
        </w:rPr>
        <w:t xml:space="preserve">. designed the study, </w:t>
      </w:r>
      <w:r w:rsidR="003136A1">
        <w:rPr>
          <w:rFonts w:ascii="Times New Roman" w:hAnsi="Times New Roman" w:cs="Times New Roman"/>
          <w:sz w:val="24"/>
          <w:szCs w:val="24"/>
        </w:rPr>
        <w:t>created</w:t>
      </w:r>
      <w:r w:rsidRPr="00067650">
        <w:rPr>
          <w:rFonts w:ascii="Times New Roman" w:hAnsi="Times New Roman" w:cs="Times New Roman"/>
          <w:sz w:val="24"/>
          <w:szCs w:val="24"/>
        </w:rPr>
        <w:t xml:space="preserve"> the simulation inputs, ran the simulations</w:t>
      </w:r>
      <w:r>
        <w:rPr>
          <w:rFonts w:ascii="Times New Roman" w:hAnsi="Times New Roman" w:cs="Times New Roman"/>
          <w:sz w:val="24"/>
          <w:szCs w:val="24"/>
        </w:rPr>
        <w:t>,</w:t>
      </w:r>
      <w:r w:rsidR="003136A1">
        <w:rPr>
          <w:rFonts w:ascii="Times New Roman" w:hAnsi="Times New Roman" w:cs="Times New Roman"/>
          <w:sz w:val="24"/>
          <w:szCs w:val="24"/>
        </w:rPr>
        <w:t xml:space="preserve"> transformed the TBI function to TGI, </w:t>
      </w:r>
      <w:r w:rsidR="0013574D">
        <w:rPr>
          <w:rFonts w:ascii="Times New Roman" w:hAnsi="Times New Roman" w:cs="Times New Roman"/>
          <w:sz w:val="24"/>
          <w:szCs w:val="24"/>
        </w:rPr>
        <w:t xml:space="preserve">and </w:t>
      </w:r>
      <w:r>
        <w:rPr>
          <w:rFonts w:ascii="Times New Roman" w:hAnsi="Times New Roman" w:cs="Times New Roman"/>
          <w:sz w:val="24"/>
          <w:szCs w:val="24"/>
        </w:rPr>
        <w:t>performed the analyses. P.L</w:t>
      </w:r>
      <w:r w:rsidRPr="00067650">
        <w:rPr>
          <w:rFonts w:ascii="Times New Roman" w:hAnsi="Times New Roman" w:cs="Times New Roman"/>
          <w:sz w:val="24"/>
          <w:szCs w:val="24"/>
        </w:rPr>
        <w:t>.</w:t>
      </w:r>
      <w:r>
        <w:rPr>
          <w:rFonts w:ascii="Times New Roman" w:hAnsi="Times New Roman" w:cs="Times New Roman"/>
          <w:sz w:val="24"/>
          <w:szCs w:val="24"/>
        </w:rPr>
        <w:t xml:space="preserve"> and P.M.A.J. pro</w:t>
      </w:r>
      <w:r w:rsidRPr="00067650">
        <w:rPr>
          <w:rFonts w:ascii="Times New Roman" w:hAnsi="Times New Roman" w:cs="Times New Roman"/>
          <w:sz w:val="24"/>
          <w:szCs w:val="24"/>
        </w:rPr>
        <w:t xml:space="preserve">vided </w:t>
      </w:r>
      <w:r w:rsidR="0013574D">
        <w:rPr>
          <w:rFonts w:ascii="Times New Roman" w:hAnsi="Times New Roman" w:cs="Times New Roman"/>
          <w:sz w:val="24"/>
          <w:szCs w:val="24"/>
        </w:rPr>
        <w:t>advice</w:t>
      </w:r>
      <w:r w:rsidRPr="00067650">
        <w:rPr>
          <w:rFonts w:ascii="Times New Roman" w:hAnsi="Times New Roman" w:cs="Times New Roman"/>
          <w:sz w:val="24"/>
          <w:szCs w:val="24"/>
        </w:rPr>
        <w:t xml:space="preserve"> on</w:t>
      </w:r>
      <w:r w:rsidR="0013574D">
        <w:rPr>
          <w:rFonts w:ascii="Times New Roman" w:hAnsi="Times New Roman" w:cs="Times New Roman"/>
          <w:sz w:val="24"/>
          <w:szCs w:val="24"/>
        </w:rPr>
        <w:t xml:space="preserve"> the study design,</w:t>
      </w:r>
      <w:r>
        <w:rPr>
          <w:rFonts w:ascii="Times New Roman" w:hAnsi="Times New Roman" w:cs="Times New Roman"/>
          <w:sz w:val="24"/>
          <w:szCs w:val="24"/>
        </w:rPr>
        <w:t xml:space="preserve"> analysis</w:t>
      </w:r>
      <w:r w:rsidR="0013574D">
        <w:rPr>
          <w:rFonts w:ascii="Times New Roman" w:hAnsi="Times New Roman" w:cs="Times New Roman"/>
          <w:sz w:val="24"/>
          <w:szCs w:val="24"/>
        </w:rPr>
        <w:t>, and the vizualisation. J.W., P.L. and P.M.A.J. wrote the paper.</w:t>
      </w:r>
    </w:p>
    <w:p w14:paraId="4B6EED1A" w14:textId="77777777" w:rsidR="00067650" w:rsidRDefault="00067650" w:rsidP="003333C4">
      <w:pPr>
        <w:spacing w:before="240" w:after="240" w:line="480" w:lineRule="auto"/>
        <w:rPr>
          <w:rFonts w:ascii="Times New Roman" w:hAnsi="Times New Roman" w:cs="Times New Roman"/>
          <w:sz w:val="24"/>
          <w:szCs w:val="24"/>
        </w:rPr>
      </w:pPr>
    </w:p>
    <w:p w14:paraId="41B566EE" w14:textId="77777777" w:rsidR="0011218E" w:rsidRDefault="0011218E" w:rsidP="003333C4">
      <w:pPr>
        <w:spacing w:before="240" w:after="240" w:line="480" w:lineRule="auto"/>
        <w:rPr>
          <w:rFonts w:ascii="Times New Roman" w:hAnsi="Times New Roman" w:cs="Times New Roman"/>
          <w:b/>
          <w:sz w:val="24"/>
          <w:szCs w:val="24"/>
        </w:rPr>
      </w:pPr>
    </w:p>
    <w:p w14:paraId="1DF81713" w14:textId="78D7C33F" w:rsidR="00067650" w:rsidRPr="00067650" w:rsidRDefault="00067650" w:rsidP="003333C4">
      <w:pPr>
        <w:spacing w:before="240" w:after="240" w:line="480" w:lineRule="auto"/>
        <w:rPr>
          <w:rFonts w:ascii="Times New Roman" w:hAnsi="Times New Roman" w:cs="Times New Roman"/>
          <w:sz w:val="24"/>
          <w:szCs w:val="24"/>
        </w:rPr>
      </w:pPr>
      <w:r>
        <w:rPr>
          <w:rFonts w:ascii="Times New Roman" w:hAnsi="Times New Roman" w:cs="Times New Roman"/>
          <w:b/>
          <w:sz w:val="24"/>
          <w:szCs w:val="24"/>
        </w:rPr>
        <w:t>TABLES AND FIGURES</w:t>
      </w:r>
    </w:p>
    <w:p w14:paraId="2D90C039" w14:textId="77777777" w:rsidR="0011218E" w:rsidRDefault="0011218E" w:rsidP="0011218E">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t xml:space="preserve">Table 1: </w:t>
      </w:r>
      <w:r>
        <w:rPr>
          <w:rFonts w:ascii="Times New Roman" w:hAnsi="Times New Roman" w:cs="Times New Roman"/>
          <w:sz w:val="24"/>
          <w:szCs w:val="24"/>
          <w:lang w:val="en-CA"/>
        </w:rPr>
        <w:t>Two-factor s</w:t>
      </w:r>
      <w:r w:rsidRPr="00D74ECC">
        <w:rPr>
          <w:rFonts w:ascii="Times New Roman" w:hAnsi="Times New Roman" w:cs="Times New Roman"/>
          <w:sz w:val="24"/>
          <w:szCs w:val="24"/>
          <w:lang w:val="en-CA"/>
        </w:rPr>
        <w:t>i</w:t>
      </w:r>
      <w:r>
        <w:rPr>
          <w:rFonts w:ascii="Times New Roman" w:hAnsi="Times New Roman" w:cs="Times New Roman"/>
          <w:sz w:val="24"/>
          <w:szCs w:val="24"/>
          <w:lang w:val="en-CA"/>
        </w:rPr>
        <w:t xml:space="preserve">mulation experiment with scenario abbreviations used throughout the manuscript. Rows: number of populations with </w:t>
      </w:r>
      <w:r>
        <w:rPr>
          <w:rFonts w:ascii="Times New Roman" w:eastAsia="Times New Roman" w:hAnsi="Times New Roman" w:cs="Times New Roman"/>
          <w:sz w:val="24"/>
          <w:szCs w:val="24"/>
        </w:rPr>
        <w:t>spatio-temporal population genetic legacies. Columns: dispersal values.</w:t>
      </w:r>
      <w:r>
        <w:rPr>
          <w:rFonts w:ascii="Times New Roman" w:hAnsi="Times New Roman" w:cs="Times New Roman"/>
          <w:sz w:val="24"/>
          <w:szCs w:val="24"/>
          <w:lang w:val="en-CA"/>
        </w:rPr>
        <w:t xml:space="preserve"> Numbers in parentheses indicate the number of unique simulations ran for each factor level or combination of factor levels. We ran 2160 simulations in total.</w:t>
      </w:r>
    </w:p>
    <w:tbl>
      <w:tblPr>
        <w:tblStyle w:val="Grilledutableau"/>
        <w:tblW w:w="0" w:type="auto"/>
        <w:tblLook w:val="04A0" w:firstRow="1" w:lastRow="0" w:firstColumn="1" w:lastColumn="0" w:noHBand="0" w:noVBand="1"/>
      </w:tblPr>
      <w:tblGrid>
        <w:gridCol w:w="2605"/>
        <w:gridCol w:w="2250"/>
        <w:gridCol w:w="2157"/>
        <w:gridCol w:w="2338"/>
      </w:tblGrid>
      <w:tr w:rsidR="0011218E" w14:paraId="50ADC9B8" w14:textId="77777777" w:rsidTr="00060B67">
        <w:trPr>
          <w:trHeight w:val="1160"/>
        </w:trPr>
        <w:tc>
          <w:tcPr>
            <w:tcW w:w="2605" w:type="dxa"/>
          </w:tcPr>
          <w:p w14:paraId="252B0441" w14:textId="77777777" w:rsidR="0011218E" w:rsidRDefault="0011218E" w:rsidP="00060B67">
            <w:pPr>
              <w:spacing w:before="240" w:line="480" w:lineRule="auto"/>
              <w:jc w:val="right"/>
              <w:rPr>
                <w:rFonts w:ascii="Times New Roman" w:hAnsi="Times New Roman" w:cs="Times New Roman"/>
                <w:i/>
                <w:sz w:val="24"/>
                <w:szCs w:val="24"/>
                <w:lang w:val="en-CA"/>
              </w:rPr>
            </w:pPr>
            <w:r w:rsidRPr="003D5A1B">
              <w:rPr>
                <w:rFonts w:ascii="Times New Roman" w:hAnsi="Times New Roman" w:cs="Times New Roman"/>
                <w:i/>
                <w:sz w:val="24"/>
                <w:szCs w:val="24"/>
                <w:lang w:val="en-CA"/>
              </w:rPr>
              <w:t>Dispersal</w:t>
            </w:r>
            <w:r>
              <w:rPr>
                <w:rFonts w:ascii="Times New Roman" w:hAnsi="Times New Roman" w:cs="Times New Roman"/>
                <w:i/>
                <w:sz w:val="24"/>
                <w:szCs w:val="24"/>
                <w:lang w:val="en-CA"/>
              </w:rPr>
              <w:t xml:space="preserve"> (B)</w:t>
            </w:r>
          </w:p>
          <w:p w14:paraId="7E4EF844" w14:textId="77777777" w:rsidR="0011218E" w:rsidRPr="003D5A1B" w:rsidRDefault="0011218E" w:rsidP="00060B67">
            <w:pPr>
              <w:spacing w:before="240" w:line="480" w:lineRule="auto"/>
              <w:rPr>
                <w:rFonts w:ascii="Times New Roman" w:hAnsi="Times New Roman" w:cs="Times New Roman"/>
                <w:i/>
                <w:sz w:val="24"/>
                <w:szCs w:val="24"/>
                <w:lang w:val="en-CA"/>
              </w:rPr>
            </w:pPr>
            <w:r>
              <w:rPr>
                <w:rFonts w:ascii="Times New Roman" w:hAnsi="Times New Roman" w:cs="Times New Roman"/>
                <w:i/>
                <w:sz w:val="24"/>
                <w:szCs w:val="24"/>
                <w:lang w:val="en-CA"/>
              </w:rPr>
              <w:t>No. populations</w:t>
            </w:r>
          </w:p>
        </w:tc>
        <w:tc>
          <w:tcPr>
            <w:tcW w:w="2250" w:type="dxa"/>
          </w:tcPr>
          <w:p w14:paraId="369753EC" w14:textId="77777777" w:rsidR="0011218E" w:rsidRPr="003D5A1B" w:rsidRDefault="0011218E" w:rsidP="00060B67">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Low</w:t>
            </w:r>
            <w:r>
              <w:rPr>
                <w:rFonts w:ascii="Times New Roman" w:hAnsi="Times New Roman" w:cs="Times New Roman"/>
                <w:b/>
                <w:sz w:val="24"/>
                <w:szCs w:val="24"/>
                <w:lang w:val="en-CA"/>
              </w:rPr>
              <w:t xml:space="preserve"> </w:t>
            </w:r>
            <w:r>
              <w:rPr>
                <w:rFonts w:ascii="Times New Roman" w:hAnsi="Times New Roman" w:cs="Times New Roman"/>
                <w:sz w:val="24"/>
                <w:szCs w:val="24"/>
                <w:lang w:val="en-CA"/>
              </w:rPr>
              <w:t>(72</w:t>
            </w:r>
            <w:r w:rsidRPr="003D5A1B">
              <w:rPr>
                <w:rFonts w:ascii="Times New Roman" w:hAnsi="Times New Roman" w:cs="Times New Roman"/>
                <w:sz w:val="24"/>
                <w:szCs w:val="24"/>
                <w:lang w:val="en-CA"/>
              </w:rPr>
              <w:t>0)</w:t>
            </w:r>
          </w:p>
        </w:tc>
        <w:tc>
          <w:tcPr>
            <w:tcW w:w="2157" w:type="dxa"/>
          </w:tcPr>
          <w:p w14:paraId="667B4B17" w14:textId="77777777" w:rsidR="0011218E" w:rsidRPr="003D5A1B" w:rsidRDefault="0011218E" w:rsidP="00060B67">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Moderate</w:t>
            </w:r>
            <w:r>
              <w:rPr>
                <w:rFonts w:ascii="Times New Roman" w:hAnsi="Times New Roman" w:cs="Times New Roman"/>
                <w:b/>
                <w:sz w:val="24"/>
                <w:szCs w:val="24"/>
                <w:lang w:val="en-CA"/>
              </w:rPr>
              <w:t xml:space="preserve"> </w:t>
            </w:r>
            <w:r>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c>
          <w:tcPr>
            <w:tcW w:w="2338" w:type="dxa"/>
          </w:tcPr>
          <w:p w14:paraId="22FCA0B3" w14:textId="77777777" w:rsidR="0011218E" w:rsidRPr="003D5A1B" w:rsidRDefault="0011218E" w:rsidP="00060B67">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High</w:t>
            </w:r>
            <w:r>
              <w:rPr>
                <w:rFonts w:ascii="Times New Roman" w:hAnsi="Times New Roman" w:cs="Times New Roman"/>
                <w:b/>
                <w:sz w:val="24"/>
                <w:szCs w:val="24"/>
                <w:lang w:val="en-CA"/>
              </w:rPr>
              <w:t xml:space="preserve"> </w:t>
            </w:r>
            <w:r>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r>
      <w:tr w:rsidR="0011218E" w14:paraId="6CD2AC75" w14:textId="77777777" w:rsidTr="00060B67">
        <w:tc>
          <w:tcPr>
            <w:tcW w:w="2605" w:type="dxa"/>
          </w:tcPr>
          <w:p w14:paraId="362077C1" w14:textId="77777777" w:rsidR="0011218E" w:rsidRPr="003D5A1B" w:rsidRDefault="0011218E" w:rsidP="00060B67">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1</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169EEDC6"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L1 (180)</w:t>
            </w:r>
          </w:p>
        </w:tc>
        <w:tc>
          <w:tcPr>
            <w:tcW w:w="2157" w:type="dxa"/>
          </w:tcPr>
          <w:p w14:paraId="6A14836B"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M1 (180)</w:t>
            </w:r>
          </w:p>
        </w:tc>
        <w:tc>
          <w:tcPr>
            <w:tcW w:w="2338" w:type="dxa"/>
          </w:tcPr>
          <w:p w14:paraId="30028C72"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H1 (180)</w:t>
            </w:r>
          </w:p>
        </w:tc>
      </w:tr>
      <w:tr w:rsidR="0011218E" w14:paraId="5812C1E9" w14:textId="77777777" w:rsidTr="00060B67">
        <w:tc>
          <w:tcPr>
            <w:tcW w:w="2605" w:type="dxa"/>
          </w:tcPr>
          <w:p w14:paraId="692EE370" w14:textId="77777777" w:rsidR="0011218E" w:rsidRPr="003D5A1B" w:rsidRDefault="0011218E" w:rsidP="00060B67">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2</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46D81EEC"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L2 (180)</w:t>
            </w:r>
          </w:p>
        </w:tc>
        <w:tc>
          <w:tcPr>
            <w:tcW w:w="2157" w:type="dxa"/>
          </w:tcPr>
          <w:p w14:paraId="6C271867"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M2 (180)</w:t>
            </w:r>
          </w:p>
        </w:tc>
        <w:tc>
          <w:tcPr>
            <w:tcW w:w="2338" w:type="dxa"/>
          </w:tcPr>
          <w:p w14:paraId="32E00B00"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H2 (180)</w:t>
            </w:r>
          </w:p>
        </w:tc>
      </w:tr>
      <w:tr w:rsidR="0011218E" w14:paraId="2CF29EAE" w14:textId="77777777" w:rsidTr="00060B67">
        <w:tc>
          <w:tcPr>
            <w:tcW w:w="2605" w:type="dxa"/>
          </w:tcPr>
          <w:p w14:paraId="62A5E959" w14:textId="77777777" w:rsidR="0011218E" w:rsidRPr="003D5A1B" w:rsidRDefault="0011218E" w:rsidP="00060B67">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lastRenderedPageBreak/>
              <w:t>3</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11F5F625"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L3 (180)</w:t>
            </w:r>
          </w:p>
        </w:tc>
        <w:tc>
          <w:tcPr>
            <w:tcW w:w="2157" w:type="dxa"/>
          </w:tcPr>
          <w:p w14:paraId="23F091C1"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M3 (180)</w:t>
            </w:r>
          </w:p>
        </w:tc>
        <w:tc>
          <w:tcPr>
            <w:tcW w:w="2338" w:type="dxa"/>
          </w:tcPr>
          <w:p w14:paraId="5F146850"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H3 (180)</w:t>
            </w:r>
          </w:p>
        </w:tc>
      </w:tr>
      <w:tr w:rsidR="0011218E" w14:paraId="5206BFEC" w14:textId="77777777" w:rsidTr="00060B67">
        <w:tc>
          <w:tcPr>
            <w:tcW w:w="2605" w:type="dxa"/>
          </w:tcPr>
          <w:p w14:paraId="72BE35FA" w14:textId="77777777" w:rsidR="0011218E" w:rsidRPr="004C5976" w:rsidRDefault="0011218E" w:rsidP="00060B67">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t>0: control</w:t>
            </w:r>
            <w:r>
              <w:rPr>
                <w:rFonts w:ascii="Times New Roman" w:hAnsi="Times New Roman" w:cs="Times New Roman"/>
                <w:sz w:val="24"/>
                <w:szCs w:val="24"/>
                <w:lang w:val="en-CA"/>
              </w:rPr>
              <w:t xml:space="preserve"> (540)</w:t>
            </w:r>
          </w:p>
        </w:tc>
        <w:tc>
          <w:tcPr>
            <w:tcW w:w="2250" w:type="dxa"/>
          </w:tcPr>
          <w:p w14:paraId="06299D94"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CL (180)</w:t>
            </w:r>
          </w:p>
        </w:tc>
        <w:tc>
          <w:tcPr>
            <w:tcW w:w="2157" w:type="dxa"/>
          </w:tcPr>
          <w:p w14:paraId="058EDDA8"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 xml:space="preserve">CM (180) </w:t>
            </w:r>
          </w:p>
        </w:tc>
        <w:tc>
          <w:tcPr>
            <w:tcW w:w="2338" w:type="dxa"/>
          </w:tcPr>
          <w:p w14:paraId="54DA33EC"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CH (180)</w:t>
            </w:r>
          </w:p>
        </w:tc>
      </w:tr>
    </w:tbl>
    <w:p w14:paraId="52BF2944" w14:textId="0DEBF8CD" w:rsidR="004E13A5" w:rsidRDefault="004E13A5" w:rsidP="003333C4">
      <w:pPr>
        <w:widowControl w:val="0"/>
        <w:autoSpaceDE w:val="0"/>
        <w:autoSpaceDN w:val="0"/>
        <w:adjustRightInd w:val="0"/>
        <w:spacing w:before="240" w:after="240" w:line="480" w:lineRule="auto"/>
        <w:rPr>
          <w:rFonts w:ascii="Times New Roman" w:eastAsia="Times New Roman" w:hAnsi="Times New Roman" w:cs="Times New Roman"/>
          <w:sz w:val="24"/>
          <w:szCs w:val="24"/>
        </w:rPr>
      </w:pPr>
    </w:p>
    <w:p w14:paraId="767B3B24" w14:textId="77777777" w:rsidR="00DF14EE" w:rsidRDefault="00DF14EE" w:rsidP="0011218E">
      <w:pPr>
        <w:spacing w:before="240" w:after="240" w:line="480" w:lineRule="auto"/>
        <w:rPr>
          <w:rFonts w:ascii="Times New Roman" w:eastAsia="Times New Roman" w:hAnsi="Times New Roman" w:cs="Times New Roman"/>
          <w:b/>
          <w:sz w:val="24"/>
          <w:szCs w:val="24"/>
        </w:rPr>
      </w:pPr>
    </w:p>
    <w:p w14:paraId="52C4C8A2" w14:textId="77777777" w:rsidR="00DF14EE" w:rsidRDefault="00DF14EE" w:rsidP="0011218E">
      <w:pPr>
        <w:spacing w:before="240" w:after="240" w:line="480" w:lineRule="auto"/>
        <w:rPr>
          <w:rFonts w:ascii="Times New Roman" w:eastAsia="Times New Roman" w:hAnsi="Times New Roman" w:cs="Times New Roman"/>
          <w:b/>
          <w:sz w:val="24"/>
          <w:szCs w:val="24"/>
        </w:rPr>
      </w:pPr>
    </w:p>
    <w:p w14:paraId="29BC9D9B" w14:textId="77777777" w:rsidR="00DF14EE" w:rsidRDefault="00DF14EE" w:rsidP="0011218E">
      <w:pPr>
        <w:spacing w:before="240" w:after="240" w:line="480" w:lineRule="auto"/>
        <w:rPr>
          <w:rFonts w:ascii="Times New Roman" w:eastAsia="Times New Roman" w:hAnsi="Times New Roman" w:cs="Times New Roman"/>
          <w:b/>
          <w:sz w:val="24"/>
          <w:szCs w:val="24"/>
        </w:rPr>
      </w:pPr>
    </w:p>
    <w:p w14:paraId="64E71C0A" w14:textId="77777777" w:rsidR="00DF14EE" w:rsidRDefault="00DF14EE" w:rsidP="0011218E">
      <w:pPr>
        <w:spacing w:before="240" w:after="240" w:line="480" w:lineRule="auto"/>
        <w:rPr>
          <w:rFonts w:ascii="Times New Roman" w:eastAsia="Times New Roman" w:hAnsi="Times New Roman" w:cs="Times New Roman"/>
          <w:b/>
          <w:sz w:val="24"/>
          <w:szCs w:val="24"/>
        </w:rPr>
      </w:pPr>
    </w:p>
    <w:p w14:paraId="41F2A70D" w14:textId="1279C77F" w:rsidR="0011218E" w:rsidRPr="00D66B9D" w:rsidRDefault="0011218E" w:rsidP="0011218E">
      <w:pPr>
        <w:spacing w:before="240" w:after="240" w:line="480" w:lineRule="auto"/>
        <w:rPr>
          <w:rFonts w:ascii="Times New Roman" w:eastAsia="Times New Roman" w:hAnsi="Times New Roman" w:cs="Times New Roman"/>
          <w:sz w:val="24"/>
          <w:szCs w:val="24"/>
        </w:rPr>
      </w:pPr>
      <w:r w:rsidRPr="00D66B9D">
        <w:rPr>
          <w:rFonts w:ascii="Times New Roman" w:eastAsia="Times New Roman" w:hAnsi="Times New Roman" w:cs="Times New Roman"/>
          <w:b/>
          <w:sz w:val="24"/>
          <w:szCs w:val="24"/>
        </w:rPr>
        <w:t>Table 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Are FPR values staying below the thresholds used in the TGI tests? True (T) or False (F).</w:t>
      </w:r>
    </w:p>
    <w:tbl>
      <w:tblPr>
        <w:tblStyle w:val="Grilledutableau"/>
        <w:tblW w:w="0" w:type="auto"/>
        <w:tblCellMar>
          <w:left w:w="0" w:type="dxa"/>
          <w:right w:w="0" w:type="dxa"/>
        </w:tblCellMar>
        <w:tblLook w:val="04A0" w:firstRow="1" w:lastRow="0" w:firstColumn="1" w:lastColumn="0" w:noHBand="0" w:noVBand="1"/>
      </w:tblPr>
      <w:tblGrid>
        <w:gridCol w:w="1281"/>
        <w:gridCol w:w="713"/>
        <w:gridCol w:w="919"/>
        <w:gridCol w:w="920"/>
        <w:gridCol w:w="919"/>
        <w:gridCol w:w="920"/>
        <w:gridCol w:w="919"/>
        <w:gridCol w:w="920"/>
        <w:gridCol w:w="919"/>
        <w:gridCol w:w="920"/>
      </w:tblGrid>
      <w:tr w:rsidR="0011218E" w14:paraId="755BB5F7" w14:textId="77777777" w:rsidTr="00060B67">
        <w:trPr>
          <w:cantSplit/>
          <w:trHeight w:val="1097"/>
        </w:trPr>
        <w:tc>
          <w:tcPr>
            <w:tcW w:w="1281" w:type="dxa"/>
            <w:noWrap/>
          </w:tcPr>
          <w:p w14:paraId="14FF6BE0" w14:textId="77777777" w:rsidR="0011218E" w:rsidRDefault="0011218E" w:rsidP="00060B67">
            <w:pPr>
              <w:spacing w:before="240" w:after="240"/>
              <w:jc w:val="right"/>
              <w:rPr>
                <w:rFonts w:ascii="Times New Roman" w:eastAsia="Times New Roman" w:hAnsi="Times New Roman" w:cs="Times New Roman"/>
                <w:i/>
                <w:sz w:val="24"/>
                <w:szCs w:val="24"/>
              </w:rPr>
            </w:pPr>
            <w:r w:rsidRPr="00CB24CD">
              <w:rPr>
                <w:rFonts w:ascii="Times New Roman" w:eastAsia="Times New Roman" w:hAnsi="Times New Roman" w:cs="Times New Roman"/>
                <w:i/>
                <w:sz w:val="24"/>
                <w:szCs w:val="24"/>
              </w:rPr>
              <w:t>Scenario</w:t>
            </w:r>
            <w:r>
              <w:rPr>
                <w:rFonts w:ascii="Times New Roman" w:eastAsia="Times New Roman" w:hAnsi="Times New Roman" w:cs="Times New Roman"/>
                <w:i/>
                <w:sz w:val="24"/>
                <w:szCs w:val="24"/>
              </w:rPr>
              <w:t>s</w:t>
            </w:r>
          </w:p>
          <w:p w14:paraId="25DA3529" w14:textId="77777777" w:rsidR="0011218E" w:rsidRPr="00CB24CD" w:rsidRDefault="0011218E" w:rsidP="00060B67">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r w:rsidRPr="00CB24CD">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Thresholds</w:t>
            </w:r>
          </w:p>
        </w:tc>
        <w:tc>
          <w:tcPr>
            <w:tcW w:w="713" w:type="dxa"/>
          </w:tcPr>
          <w:p w14:paraId="3F3635FE"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L1</w:t>
            </w:r>
          </w:p>
        </w:tc>
        <w:tc>
          <w:tcPr>
            <w:tcW w:w="919" w:type="dxa"/>
          </w:tcPr>
          <w:p w14:paraId="1DC231C9"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L2</w:t>
            </w:r>
          </w:p>
        </w:tc>
        <w:tc>
          <w:tcPr>
            <w:tcW w:w="920" w:type="dxa"/>
          </w:tcPr>
          <w:p w14:paraId="3DFC9DB3"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L3</w:t>
            </w:r>
          </w:p>
        </w:tc>
        <w:tc>
          <w:tcPr>
            <w:tcW w:w="919" w:type="dxa"/>
          </w:tcPr>
          <w:p w14:paraId="1F3A9FEA"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M1</w:t>
            </w:r>
          </w:p>
        </w:tc>
        <w:tc>
          <w:tcPr>
            <w:tcW w:w="920" w:type="dxa"/>
          </w:tcPr>
          <w:p w14:paraId="27159D37"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M2</w:t>
            </w:r>
          </w:p>
        </w:tc>
        <w:tc>
          <w:tcPr>
            <w:tcW w:w="919" w:type="dxa"/>
          </w:tcPr>
          <w:p w14:paraId="033D0C38"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M3</w:t>
            </w:r>
          </w:p>
        </w:tc>
        <w:tc>
          <w:tcPr>
            <w:tcW w:w="920" w:type="dxa"/>
          </w:tcPr>
          <w:p w14:paraId="580A6D86"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H1</w:t>
            </w:r>
          </w:p>
        </w:tc>
        <w:tc>
          <w:tcPr>
            <w:tcW w:w="919" w:type="dxa"/>
          </w:tcPr>
          <w:p w14:paraId="23189BD4"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H2</w:t>
            </w:r>
          </w:p>
        </w:tc>
        <w:tc>
          <w:tcPr>
            <w:tcW w:w="920" w:type="dxa"/>
          </w:tcPr>
          <w:p w14:paraId="021EDEF3"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H3</w:t>
            </w:r>
          </w:p>
        </w:tc>
      </w:tr>
      <w:tr w:rsidR="0011218E" w14:paraId="706CF14B" w14:textId="77777777" w:rsidTr="00060B67">
        <w:trPr>
          <w:trHeight w:hRule="exact" w:val="576"/>
        </w:trPr>
        <w:tc>
          <w:tcPr>
            <w:tcW w:w="1281" w:type="dxa"/>
          </w:tcPr>
          <w:p w14:paraId="5A60AC95"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0.0010</w:t>
            </w:r>
          </w:p>
        </w:tc>
        <w:tc>
          <w:tcPr>
            <w:tcW w:w="713" w:type="dxa"/>
            <w:shd w:val="clear" w:color="auto" w:fill="92D050"/>
          </w:tcPr>
          <w:p w14:paraId="49C9B79B"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A95893A"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35BE60B2"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3905258"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32B3F753"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3D240092"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936BD94"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341396C1"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6E8B4898"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1218E" w14:paraId="3C9EAF71" w14:textId="77777777" w:rsidTr="00060B67">
        <w:trPr>
          <w:trHeight w:hRule="exact" w:val="576"/>
        </w:trPr>
        <w:tc>
          <w:tcPr>
            <w:tcW w:w="1281" w:type="dxa"/>
          </w:tcPr>
          <w:p w14:paraId="1E71B0AD"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0.0025</w:t>
            </w:r>
          </w:p>
        </w:tc>
        <w:tc>
          <w:tcPr>
            <w:tcW w:w="713" w:type="dxa"/>
          </w:tcPr>
          <w:p w14:paraId="0A939C04"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5BD4FDA6"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513ABFD"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2EB9C4DB"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27C1C506"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FB04B40"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3943A872"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3A20137"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9159916"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1218E" w14:paraId="41280AE9" w14:textId="77777777" w:rsidTr="00060B67">
        <w:trPr>
          <w:trHeight w:hRule="exact" w:val="576"/>
        </w:trPr>
        <w:tc>
          <w:tcPr>
            <w:tcW w:w="1281" w:type="dxa"/>
          </w:tcPr>
          <w:p w14:paraId="2EBD62B6"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0.0050</w:t>
            </w:r>
          </w:p>
        </w:tc>
        <w:tc>
          <w:tcPr>
            <w:tcW w:w="713" w:type="dxa"/>
          </w:tcPr>
          <w:p w14:paraId="32809FBC"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0B7CAAF1"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48B6A981"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22919E6B"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47773F92"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4CE8F91"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43668B1D"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4FF39E6B"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0114244"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1218E" w14:paraId="13B6A5E8" w14:textId="77777777" w:rsidTr="00060B67">
        <w:trPr>
          <w:trHeight w:hRule="exact" w:val="576"/>
        </w:trPr>
        <w:tc>
          <w:tcPr>
            <w:tcW w:w="1281" w:type="dxa"/>
          </w:tcPr>
          <w:p w14:paraId="38376F2D"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0.0075</w:t>
            </w:r>
          </w:p>
        </w:tc>
        <w:tc>
          <w:tcPr>
            <w:tcW w:w="713" w:type="dxa"/>
          </w:tcPr>
          <w:p w14:paraId="41B0E5B8"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3A698B8D"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7E1B738A"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E2C74BB"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0A873707"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0056BC39"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1A7F7E6C"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821B30E"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FDEDC50"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1218E" w14:paraId="6381A15B" w14:textId="77777777" w:rsidTr="00060B67">
        <w:trPr>
          <w:trHeight w:hRule="exact" w:val="576"/>
        </w:trPr>
        <w:tc>
          <w:tcPr>
            <w:tcW w:w="1281" w:type="dxa"/>
          </w:tcPr>
          <w:p w14:paraId="61077BA3"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0.0100</w:t>
            </w:r>
          </w:p>
        </w:tc>
        <w:tc>
          <w:tcPr>
            <w:tcW w:w="713" w:type="dxa"/>
          </w:tcPr>
          <w:p w14:paraId="771F0B8E"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D0B43A3"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342ECA90"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021DC404"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4AF58ECA"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973C436"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793B1A83"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B751E0E"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070EF2B4"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1218E" w14:paraId="21DE99A7" w14:textId="77777777" w:rsidTr="00060B67">
        <w:trPr>
          <w:trHeight w:hRule="exact" w:val="576"/>
        </w:trPr>
        <w:tc>
          <w:tcPr>
            <w:tcW w:w="1281" w:type="dxa"/>
          </w:tcPr>
          <w:p w14:paraId="7F180236"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0.0250</w:t>
            </w:r>
          </w:p>
        </w:tc>
        <w:tc>
          <w:tcPr>
            <w:tcW w:w="713" w:type="dxa"/>
          </w:tcPr>
          <w:p w14:paraId="5719CFDF"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14487A67"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3B8C7378"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1636A953"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4A0A89C0"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11537839"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A37E4A5"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D4B61C9"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FF33FAD"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1218E" w14:paraId="177825E5" w14:textId="77777777" w:rsidTr="00060B67">
        <w:trPr>
          <w:trHeight w:hRule="exact" w:val="576"/>
        </w:trPr>
        <w:tc>
          <w:tcPr>
            <w:tcW w:w="1281" w:type="dxa"/>
          </w:tcPr>
          <w:p w14:paraId="73B97248"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0.0500</w:t>
            </w:r>
          </w:p>
        </w:tc>
        <w:tc>
          <w:tcPr>
            <w:tcW w:w="713" w:type="dxa"/>
          </w:tcPr>
          <w:p w14:paraId="2C623376"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E5D00B8"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60F17E4A"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
          <w:p w14:paraId="2B86C8DB"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6CD44994"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717B2AC"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32E265B"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C8261E7"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0F2A387"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1218E" w14:paraId="53632AD9" w14:textId="77777777" w:rsidTr="00060B67">
        <w:trPr>
          <w:trHeight w:hRule="exact" w:val="576"/>
        </w:trPr>
        <w:tc>
          <w:tcPr>
            <w:tcW w:w="1281" w:type="dxa"/>
          </w:tcPr>
          <w:p w14:paraId="77529057"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lastRenderedPageBreak/>
              <w:t>0.0750</w:t>
            </w:r>
          </w:p>
        </w:tc>
        <w:tc>
          <w:tcPr>
            <w:tcW w:w="713" w:type="dxa"/>
          </w:tcPr>
          <w:p w14:paraId="357844C1"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61F2705C"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2CCD67DE"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F167F72"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D242369"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E6F5BAB"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11C97F2"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00FDFD41"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AE94E07"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1218E" w14:paraId="7E631DC2" w14:textId="77777777" w:rsidTr="00060B67">
        <w:trPr>
          <w:trHeight w:hRule="exact" w:val="576"/>
        </w:trPr>
        <w:tc>
          <w:tcPr>
            <w:tcW w:w="1281" w:type="dxa"/>
          </w:tcPr>
          <w:p w14:paraId="1E6FB70A"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0.1000</w:t>
            </w:r>
          </w:p>
        </w:tc>
        <w:tc>
          <w:tcPr>
            <w:tcW w:w="713" w:type="dxa"/>
          </w:tcPr>
          <w:p w14:paraId="3ECDC184"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
          <w:p w14:paraId="7685B858"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02FE0E8B"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780A6A9"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D869C21"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40207CB3"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395CA948"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32D70939"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E898FEB"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bl>
    <w:p w14:paraId="30B48D8A" w14:textId="6469D9AC" w:rsidR="00E17E24" w:rsidRDefault="00E17E24"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4BD083B6" w14:textId="03F54D21" w:rsidR="00E17E24" w:rsidRDefault="00E17E24"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749C8ECD" w14:textId="79106608" w:rsidR="00E17E24" w:rsidRDefault="00E17E24"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052749E2" w14:textId="53CF7D4B" w:rsidR="00E17E24" w:rsidRDefault="00E17E24"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2D1C292E" w14:textId="77777777" w:rsidR="00126DC2" w:rsidRDefault="00126DC2"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rPr>
      </w:pPr>
    </w:p>
    <w:p w14:paraId="2F41E011" w14:textId="458B98B7" w:rsidR="00126DC2" w:rsidRDefault="00126DC2"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rPr>
      </w:pPr>
    </w:p>
    <w:p w14:paraId="0685E61E" w14:textId="77777777" w:rsidR="00A8397E" w:rsidRPr="0007763B" w:rsidRDefault="00A8397E" w:rsidP="00A8397E">
      <w:pPr>
        <w:spacing w:before="240" w:line="480" w:lineRule="auto"/>
        <w:rPr>
          <w:rFonts w:ascii="Times New Roman" w:hAnsi="Times New Roman" w:cs="Times New Roman"/>
          <w:sz w:val="24"/>
          <w:szCs w:val="24"/>
          <w:lang w:val="en-CA"/>
        </w:rPr>
      </w:pPr>
      <w:r w:rsidRPr="00A8176B">
        <w:rPr>
          <w:rFonts w:ascii="Times New Roman" w:hAnsi="Times New Roman" w:cs="Times New Roman"/>
          <w:noProof/>
          <w:sz w:val="24"/>
          <w:szCs w:val="24"/>
        </w:rPr>
        <w:lastRenderedPageBreak/>
        <w:drawing>
          <wp:inline distT="0" distB="0" distL="0" distR="0" wp14:anchorId="10574454" wp14:editId="7EE50196">
            <wp:extent cx="5943600" cy="4457700"/>
            <wp:effectExtent l="0" t="0" r="0" b="0"/>
            <wp:docPr id="13" name="Image 13" descr="C:\Users\jwitt\OneDrive\Desktop\Git_Projects\Genetic_TBI_LCBD\Fig1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witt\OneDrive\Desktop\Git_Projects\Genetic_TBI_LCBD\Fig1_800x600.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9D9B73B" w14:textId="77777777" w:rsidR="00A8397E" w:rsidRPr="0007763B" w:rsidRDefault="00A8397E" w:rsidP="00A8397E">
      <w:pPr>
        <w:spacing w:before="240" w:line="480" w:lineRule="auto"/>
        <w:rPr>
          <w:rFonts w:ascii="Times New Roman" w:hAnsi="Times New Roman" w:cs="Times New Roman"/>
          <w:sz w:val="24"/>
          <w:szCs w:val="24"/>
          <w:lang w:val="en-CA"/>
        </w:rPr>
      </w:pPr>
      <w:r w:rsidRPr="0007763B">
        <w:rPr>
          <w:rFonts w:ascii="Times New Roman" w:hAnsi="Times New Roman" w:cs="Times New Roman"/>
          <w:b/>
          <w:sz w:val="24"/>
          <w:szCs w:val="24"/>
          <w:lang w:val="en-CA"/>
        </w:rPr>
        <w:t xml:space="preserve">Fig.1: </w:t>
      </w:r>
      <w:r w:rsidRPr="0007763B">
        <w:rPr>
          <w:rFonts w:ascii="Times New Roman" w:hAnsi="Times New Roman" w:cs="Times New Roman"/>
          <w:sz w:val="24"/>
          <w:szCs w:val="24"/>
          <w:lang w:val="en-CA"/>
        </w:rPr>
        <w:t xml:space="preserve">Probability of dispersal of an individual </w:t>
      </w:r>
      <w:r>
        <w:rPr>
          <w:rFonts w:ascii="Times New Roman" w:hAnsi="Times New Roman" w:cs="Times New Roman"/>
          <w:sz w:val="24"/>
          <w:szCs w:val="24"/>
          <w:lang w:val="en-CA"/>
        </w:rPr>
        <w:t>as a function of geographic distance, in</w:t>
      </w:r>
      <w:r w:rsidRPr="0007763B">
        <w:rPr>
          <w:rFonts w:ascii="Times New Roman" w:hAnsi="Times New Roman" w:cs="Times New Roman"/>
          <w:sz w:val="24"/>
          <w:szCs w:val="24"/>
          <w:lang w:val="en-CA"/>
        </w:rPr>
        <w:t xml:space="preserve"> three different dispersal scenarios</w:t>
      </w:r>
      <w:r>
        <w:rPr>
          <w:rFonts w:ascii="Times New Roman" w:hAnsi="Times New Roman" w:cs="Times New Roman"/>
          <w:sz w:val="24"/>
          <w:szCs w:val="24"/>
          <w:lang w:val="en-CA"/>
        </w:rPr>
        <w:t>.</w:t>
      </w:r>
    </w:p>
    <w:p w14:paraId="176E860A" w14:textId="50F27F01"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01FF1951" w14:textId="28127C56"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6838A869" w14:textId="79DB0E4C"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63C06E7F" w14:textId="1AD05E1A"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46B6BF38" w14:textId="33D68203"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260DDA35" w14:textId="77777777" w:rsidR="00A8397E" w:rsidRDefault="00A8397E" w:rsidP="00A8397E">
      <w:pPr>
        <w:spacing w:before="240" w:after="240" w:line="480" w:lineRule="auto"/>
        <w:rPr>
          <w:rFonts w:ascii="Times New Roman" w:eastAsia="Times New Roman" w:hAnsi="Times New Roman" w:cs="Times New Roman"/>
          <w:sz w:val="24"/>
          <w:szCs w:val="24"/>
        </w:rPr>
      </w:pPr>
      <w:r w:rsidRPr="00A8176B">
        <w:rPr>
          <w:rFonts w:ascii="Times New Roman" w:eastAsia="Times New Roman" w:hAnsi="Times New Roman" w:cs="Times New Roman"/>
          <w:noProof/>
          <w:sz w:val="24"/>
          <w:szCs w:val="24"/>
        </w:rPr>
        <w:lastRenderedPageBreak/>
        <w:drawing>
          <wp:inline distT="0" distB="0" distL="0" distR="0" wp14:anchorId="458A364F" wp14:editId="62524E3D">
            <wp:extent cx="5943600" cy="4457700"/>
            <wp:effectExtent l="0" t="0" r="0" b="0"/>
            <wp:docPr id="12" name="Image 12" descr="C:\Users\jwitt\OneDrive\Desktop\Git_Projects\Genetic_TBI_LCBD\Fig2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witt\OneDrive\Desktop\Git_Projects\Genetic_TBI_LCBD\Fig2_800x600.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C78E8DC" w14:textId="77777777" w:rsidR="00A8397E" w:rsidRDefault="00A8397E" w:rsidP="00A8397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2.</w:t>
      </w:r>
      <w:r>
        <w:rPr>
          <w:rFonts w:ascii="Times New Roman" w:eastAsia="Times New Roman" w:hAnsi="Times New Roman" w:cs="Times New Roman"/>
          <w:sz w:val="24"/>
          <w:szCs w:val="24"/>
        </w:rPr>
        <w:t xml:space="preserve"> FNR across all threshold and scenarios. There are no control experiment results displayed for FNR because there are no possible true positives in control experiments, hence no false negatives either. Those values are for samplings done at generations 100 and 101, i.e. right before and after the migration event. 95% confidence intervals of the FNR estimates are displayed by bars.</w:t>
      </w:r>
      <w:ins w:id="18" w:author="Pierre" w:date="2020-02-03T14:50:00Z">
        <w:r>
          <w:rPr>
            <w:rFonts w:ascii="Times New Roman" w:eastAsia="Times New Roman" w:hAnsi="Times New Roman" w:cs="Times New Roman"/>
            <w:sz w:val="24"/>
            <w:szCs w:val="24"/>
          </w:rPr>
          <w:t xml:space="preserve"> </w:t>
        </w:r>
        <w:r w:rsidRPr="00952DCB">
          <w:rPr>
            <w:rFonts w:ascii="Times New Roman" w:eastAsia="Times New Roman" w:hAnsi="Times New Roman" w:cs="Times New Roman"/>
            <w:sz w:val="24"/>
            <w:szCs w:val="24"/>
            <w:highlight w:val="yellow"/>
            <w:lang w:val="fr-CA"/>
          </w:rPr>
          <w:t xml:space="preserve">### Je suggère d’utiliser des </w:t>
        </w:r>
      </w:ins>
      <w:ins w:id="19" w:author="Pierre" w:date="2020-02-03T15:37:00Z">
        <w:r w:rsidRPr="00952DCB">
          <w:rPr>
            <w:rFonts w:ascii="Times New Roman" w:eastAsia="Times New Roman" w:hAnsi="Times New Roman" w:cs="Times New Roman"/>
            <w:sz w:val="24"/>
            <w:szCs w:val="24"/>
            <w:highlight w:val="yellow"/>
            <w:lang w:val="fr-CA"/>
          </w:rPr>
          <w:t xml:space="preserve">couleurs différenes pour les </w:t>
        </w:r>
      </w:ins>
      <w:ins w:id="20" w:author="Pierre" w:date="2020-02-03T14:50:00Z">
        <w:r w:rsidRPr="00952DCB">
          <w:rPr>
            <w:rFonts w:ascii="Times New Roman" w:eastAsia="Times New Roman" w:hAnsi="Times New Roman" w:cs="Times New Roman"/>
            <w:sz w:val="24"/>
            <w:szCs w:val="24"/>
            <w:highlight w:val="yellow"/>
            <w:lang w:val="fr-CA"/>
          </w:rPr>
          <w:t>lignes</w:t>
        </w:r>
      </w:ins>
      <w:ins w:id="21" w:author="Pierre" w:date="2020-02-03T15:37:00Z">
        <w:r w:rsidRPr="00952DCB">
          <w:rPr>
            <w:rFonts w:ascii="Times New Roman" w:eastAsia="Times New Roman" w:hAnsi="Times New Roman" w:cs="Times New Roman"/>
            <w:sz w:val="24"/>
            <w:szCs w:val="24"/>
            <w:highlight w:val="yellow"/>
            <w:lang w:val="fr-CA"/>
          </w:rPr>
          <w:t xml:space="preserve"> correspondant aux trois valeurs de </w:t>
        </w:r>
        <w:r w:rsidRPr="00952DCB">
          <w:rPr>
            <w:rFonts w:ascii="Times New Roman" w:eastAsia="Times New Roman" w:hAnsi="Times New Roman" w:cs="Times New Roman"/>
            <w:i/>
            <w:sz w:val="24"/>
            <w:szCs w:val="24"/>
            <w:highlight w:val="yellow"/>
            <w:lang w:val="fr-CA"/>
          </w:rPr>
          <w:t>dispersal</w:t>
        </w:r>
        <w:r w:rsidRPr="00952DCB">
          <w:rPr>
            <w:rFonts w:ascii="Times New Roman" w:eastAsia="Times New Roman" w:hAnsi="Times New Roman" w:cs="Times New Roman"/>
            <w:sz w:val="24"/>
            <w:szCs w:val="24"/>
            <w:highlight w:val="yellow"/>
            <w:lang w:val="fr-CA"/>
          </w:rPr>
          <w:t xml:space="preserve">. </w:t>
        </w:r>
      </w:ins>
      <w:ins w:id="22" w:author="Pierre" w:date="2020-02-03T14:58:00Z">
        <w:r w:rsidRPr="00952DCB">
          <w:rPr>
            <w:rFonts w:ascii="Times New Roman" w:eastAsia="Times New Roman" w:hAnsi="Times New Roman" w:cs="Times New Roman"/>
            <w:sz w:val="24"/>
            <w:szCs w:val="24"/>
            <w:highlight w:val="yellow"/>
            <w:lang w:val="fr-CA"/>
          </w:rPr>
          <w:t>Je suggère aussi d’écrire dans la légend</w:t>
        </w:r>
      </w:ins>
      <w:ins w:id="23" w:author="Pierre" w:date="2020-02-03T14:59:00Z">
        <w:r w:rsidRPr="00952DCB">
          <w:rPr>
            <w:rFonts w:ascii="Times New Roman" w:eastAsia="Times New Roman" w:hAnsi="Times New Roman" w:cs="Times New Roman"/>
            <w:sz w:val="24"/>
            <w:szCs w:val="24"/>
            <w:highlight w:val="yellow"/>
            <w:lang w:val="fr-CA"/>
          </w:rPr>
          <w:t>e</w:t>
        </w:r>
      </w:ins>
      <w:ins w:id="24" w:author="Pierre" w:date="2020-02-03T14:58:00Z">
        <w:r w:rsidRPr="00952DCB">
          <w:rPr>
            <w:rFonts w:ascii="Times New Roman" w:eastAsia="Times New Roman" w:hAnsi="Times New Roman" w:cs="Times New Roman"/>
            <w:sz w:val="24"/>
            <w:szCs w:val="24"/>
            <w:highlight w:val="yellow"/>
            <w:lang w:val="fr-CA"/>
          </w:rPr>
          <w:t xml:space="preserve"> de la figure les abréviations qui sont utilisées dans le texte</w:t>
        </w:r>
      </w:ins>
      <w:ins w:id="25" w:author="Pierre" w:date="2020-02-03T14:59:00Z">
        <w:r w:rsidRPr="00952DCB">
          <w:rPr>
            <w:rFonts w:ascii="Times New Roman" w:eastAsia="Times New Roman" w:hAnsi="Times New Roman" w:cs="Times New Roman"/>
            <w:sz w:val="24"/>
            <w:szCs w:val="24"/>
            <w:highlight w:val="yellow"/>
            <w:lang w:val="fr-CA"/>
          </w:rPr>
          <w:t xml:space="preserve">: “low (L)”, “moderate (M)”, “high (H)”. </w:t>
        </w:r>
        <w:r w:rsidRPr="00DE45D1">
          <w:rPr>
            <w:rFonts w:ascii="Times New Roman" w:eastAsia="Times New Roman" w:hAnsi="Times New Roman" w:cs="Times New Roman"/>
            <w:sz w:val="24"/>
            <w:szCs w:val="24"/>
            <w:highlight w:val="yellow"/>
          </w:rPr>
          <w:t>###</w:t>
        </w:r>
      </w:ins>
    </w:p>
    <w:p w14:paraId="183AB12C" w14:textId="102BD59C"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7CAE7465" w14:textId="03BDE8E1"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14F5052F" w14:textId="77777777" w:rsidR="00A8397E" w:rsidRDefault="00A8397E" w:rsidP="00A8397E">
      <w:pPr>
        <w:spacing w:before="240" w:after="240" w:line="480" w:lineRule="auto"/>
        <w:rPr>
          <w:rFonts w:ascii="Times New Roman" w:eastAsia="Times New Roman" w:hAnsi="Times New Roman" w:cs="Times New Roman"/>
          <w:sz w:val="24"/>
          <w:szCs w:val="24"/>
        </w:rPr>
      </w:pPr>
      <w:r w:rsidRPr="0069475B">
        <w:rPr>
          <w:rFonts w:ascii="Times New Roman" w:eastAsia="Times New Roman" w:hAnsi="Times New Roman" w:cs="Times New Roman"/>
          <w:noProof/>
          <w:sz w:val="24"/>
          <w:szCs w:val="24"/>
        </w:rPr>
        <w:lastRenderedPageBreak/>
        <w:drawing>
          <wp:inline distT="0" distB="0" distL="0" distR="0" wp14:anchorId="759F0E5B" wp14:editId="71F6A3AE">
            <wp:extent cx="5943600" cy="4457700"/>
            <wp:effectExtent l="0" t="0" r="0" b="0"/>
            <wp:docPr id="1" name="Image 1" descr="C:\Users\jwitt\OneDrive\Desktop\Git_Projects\Genetic_TBI_LCBD\Fig3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itt\OneDrive\Desktop\Git_Projects\Genetic_TBI_LCBD\Fig3_800x600.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6D49D31" w14:textId="77777777" w:rsidR="00A8397E" w:rsidRDefault="00A8397E" w:rsidP="00A8397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3.</w:t>
      </w:r>
      <w:r>
        <w:rPr>
          <w:rFonts w:ascii="Times New Roman" w:eastAsia="Times New Roman" w:hAnsi="Times New Roman" w:cs="Times New Roman"/>
          <w:sz w:val="24"/>
          <w:szCs w:val="24"/>
        </w:rPr>
        <w:t xml:space="preserve"> FPR across all threshold and scenarios. </w:t>
      </w:r>
      <w:commentRangeStart w:id="26"/>
      <w:commentRangeStart w:id="27"/>
      <w:r>
        <w:rPr>
          <w:rFonts w:ascii="Times New Roman" w:eastAsia="Times New Roman" w:hAnsi="Times New Roman" w:cs="Times New Roman"/>
          <w:sz w:val="24"/>
          <w:szCs w:val="24"/>
        </w:rPr>
        <w:t xml:space="preserve">Control experiments are shown with dashed lines. </w:t>
      </w:r>
      <w:commentRangeEnd w:id="26"/>
      <w:r>
        <w:rPr>
          <w:rStyle w:val="Marquedecommentaire"/>
        </w:rPr>
        <w:commentReference w:id="26"/>
      </w:r>
      <w:commentRangeEnd w:id="27"/>
      <w:r>
        <w:rPr>
          <w:rStyle w:val="Marquedecommentaire"/>
        </w:rPr>
        <w:commentReference w:id="27"/>
      </w:r>
      <w:r>
        <w:rPr>
          <w:rFonts w:ascii="Times New Roman" w:eastAsia="Times New Roman" w:hAnsi="Times New Roman" w:cs="Times New Roman"/>
          <w:sz w:val="24"/>
          <w:szCs w:val="24"/>
        </w:rPr>
        <w:t>Those values are for samplings done at the 100 and 101 generations 100 and 101, i.e. right before and after the migration event. 95%  confidence intervals of the FPR estimates are displayed by bars.</w:t>
      </w:r>
      <w:ins w:id="28" w:author="Pierre" w:date="2020-02-03T15:10:00Z">
        <w:r>
          <w:rPr>
            <w:rFonts w:ascii="Times New Roman" w:eastAsia="Times New Roman" w:hAnsi="Times New Roman" w:cs="Times New Roman"/>
            <w:sz w:val="24"/>
            <w:szCs w:val="24"/>
          </w:rPr>
          <w:t xml:space="preserve"> </w:t>
        </w:r>
        <w:r w:rsidRPr="00864999">
          <w:rPr>
            <w:rFonts w:ascii="Times New Roman" w:eastAsia="Times New Roman" w:hAnsi="Times New Roman" w:cs="Times New Roman"/>
            <w:sz w:val="24"/>
            <w:szCs w:val="24"/>
            <w:highlight w:val="yellow"/>
            <w:rPrChange w:id="29" w:author="Pierre" w:date="2020-02-03T15:11:00Z">
              <w:rPr>
                <w:rFonts w:ascii="Times New Roman" w:eastAsia="Times New Roman" w:hAnsi="Times New Roman" w:cs="Times New Roman"/>
                <w:sz w:val="24"/>
                <w:szCs w:val="24"/>
              </w:rPr>
            </w:rPrChange>
          </w:rPr>
          <w:t xml:space="preserve">### Traits et </w:t>
        </w:r>
      </w:ins>
      <w:ins w:id="30" w:author="Pierre" w:date="2020-02-03T15:11:00Z">
        <w:r w:rsidRPr="00864999">
          <w:rPr>
            <w:rFonts w:ascii="Times New Roman" w:eastAsia="Times New Roman" w:hAnsi="Times New Roman" w:cs="Times New Roman"/>
            <w:sz w:val="24"/>
            <w:szCs w:val="24"/>
            <w:highlight w:val="yellow"/>
            <w:rPrChange w:id="31" w:author="Pierre" w:date="2020-02-03T15:11:00Z">
              <w:rPr>
                <w:rFonts w:ascii="Times New Roman" w:eastAsia="Times New Roman" w:hAnsi="Times New Roman" w:cs="Times New Roman"/>
                <w:sz w:val="24"/>
                <w:szCs w:val="24"/>
              </w:rPr>
            </w:rPrChange>
          </w:rPr>
          <w:t>légende</w:t>
        </w:r>
      </w:ins>
      <w:ins w:id="32" w:author="Pierre" w:date="2020-02-03T15:10:00Z">
        <w:r w:rsidRPr="00864999">
          <w:rPr>
            <w:rFonts w:ascii="Times New Roman" w:eastAsia="Times New Roman" w:hAnsi="Times New Roman" w:cs="Times New Roman"/>
            <w:sz w:val="24"/>
            <w:szCs w:val="24"/>
            <w:highlight w:val="yellow"/>
            <w:rPrChange w:id="33" w:author="Pierre" w:date="2020-02-03T15:11:00Z">
              <w:rPr>
                <w:rFonts w:ascii="Times New Roman" w:eastAsia="Times New Roman" w:hAnsi="Times New Roman" w:cs="Times New Roman"/>
                <w:sz w:val="24"/>
                <w:szCs w:val="24"/>
              </w:rPr>
            </w:rPrChange>
          </w:rPr>
          <w:t>:</w:t>
        </w:r>
      </w:ins>
      <w:ins w:id="34" w:author="Pierre" w:date="2020-02-03T15:11:00Z">
        <w:r w:rsidRPr="00864999">
          <w:rPr>
            <w:rFonts w:ascii="Times New Roman" w:eastAsia="Times New Roman" w:hAnsi="Times New Roman" w:cs="Times New Roman"/>
            <w:sz w:val="24"/>
            <w:szCs w:val="24"/>
            <w:highlight w:val="yellow"/>
            <w:rPrChange w:id="35" w:author="Pierre" w:date="2020-02-03T15:11:00Z">
              <w:rPr>
                <w:rFonts w:ascii="Times New Roman" w:eastAsia="Times New Roman" w:hAnsi="Times New Roman" w:cs="Times New Roman"/>
                <w:sz w:val="24"/>
                <w:szCs w:val="24"/>
              </w:rPr>
            </w:rPrChange>
          </w:rPr>
          <w:t xml:space="preserve"> même suggestions que pour Fig. 2. ###</w:t>
        </w:r>
      </w:ins>
    </w:p>
    <w:p w14:paraId="279BBE88" w14:textId="60DEE8E5"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62997B92" w14:textId="5A20F131"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3CD1D618" w14:textId="41700C8F"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029EAB23" w14:textId="0CB5774D"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163198AC" w14:textId="77777777" w:rsidR="00A8397E" w:rsidRDefault="00A8397E" w:rsidP="00A8397E">
      <w:pPr>
        <w:spacing w:before="240" w:after="240" w:line="480" w:lineRule="auto"/>
        <w:rPr>
          <w:rFonts w:ascii="Times New Roman" w:eastAsia="Times New Roman" w:hAnsi="Times New Roman" w:cs="Times New Roman"/>
          <w:b/>
          <w:sz w:val="24"/>
          <w:szCs w:val="24"/>
        </w:rPr>
      </w:pPr>
      <w:r w:rsidRPr="009A0A45">
        <w:rPr>
          <w:rFonts w:ascii="Times New Roman" w:eastAsia="Times New Roman" w:hAnsi="Times New Roman" w:cs="Times New Roman"/>
          <w:b/>
          <w:noProof/>
          <w:sz w:val="24"/>
          <w:szCs w:val="24"/>
        </w:rPr>
        <w:lastRenderedPageBreak/>
        <mc:AlternateContent>
          <mc:Choice Requires="wps">
            <w:drawing>
              <wp:anchor distT="45720" distB="45720" distL="114300" distR="114300" simplePos="0" relativeHeight="251684864" behindDoc="0" locked="0" layoutInCell="1" allowOverlap="1" wp14:anchorId="06D90C57" wp14:editId="4FBB1961">
                <wp:simplePos x="0" y="0"/>
                <wp:positionH relativeFrom="column">
                  <wp:posOffset>2581275</wp:posOffset>
                </wp:positionH>
                <wp:positionV relativeFrom="paragraph">
                  <wp:posOffset>4772025</wp:posOffset>
                </wp:positionV>
                <wp:extent cx="2228850" cy="334010"/>
                <wp:effectExtent l="0" t="0" r="0" b="889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34010"/>
                        </a:xfrm>
                        <a:prstGeom prst="rect">
                          <a:avLst/>
                        </a:prstGeom>
                        <a:solidFill>
                          <a:srgbClr val="FFFFFF"/>
                        </a:solidFill>
                        <a:ln w="9525">
                          <a:noFill/>
                          <a:miter lim="800000"/>
                          <a:headEnd/>
                          <a:tailEnd/>
                        </a:ln>
                      </wps:spPr>
                      <wps:txbx>
                        <w:txbxContent>
                          <w:p w14:paraId="71A423A2" w14:textId="77777777" w:rsidR="00CA4362" w:rsidRDefault="00CA4362"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40F7EB2C" w14:textId="77777777" w:rsidR="00CA4362" w:rsidRPr="009A0A45" w:rsidRDefault="00CA4362"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D90C57" id="_x0000_t202" coordsize="21600,21600" o:spt="202" path="m,l,21600r21600,l21600,xe">
                <v:stroke joinstyle="miter"/>
                <v:path gradientshapeok="t" o:connecttype="rect"/>
              </v:shapetype>
              <v:shape id="Zone de texte 2" o:spid="_x0000_s1026" type="#_x0000_t202" style="position:absolute;margin-left:203.25pt;margin-top:375.75pt;width:175.5pt;height:26.3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" stroked="f">
                <v:textbox style="mso-fit-shape-to-text:t">
                  <w:txbxContent>
                    <w:p w14:paraId="71A423A2" w14:textId="77777777" w:rsidR="00CA4362" w:rsidRDefault="00CA4362"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40F7EB2C" w14:textId="77777777" w:rsidR="00CA4362" w:rsidRPr="009A0A45" w:rsidRDefault="00CA4362"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v:textbox>
              </v:shape>
            </w:pict>
          </mc:Fallback>
        </mc:AlternateContent>
      </w:r>
      <w:r w:rsidRPr="009A0A45">
        <w:rPr>
          <w:rFonts w:ascii="Times New Roman" w:eastAsia="Times New Roman" w:hAnsi="Times New Roman" w:cs="Times New Roman"/>
          <w:b/>
          <w:noProof/>
          <w:sz w:val="24"/>
          <w:szCs w:val="24"/>
        </w:rPr>
        <mc:AlternateContent>
          <mc:Choice Requires="wps">
            <w:drawing>
              <wp:anchor distT="45720" distB="45720" distL="114300" distR="114300" simplePos="0" relativeHeight="251683840" behindDoc="0" locked="0" layoutInCell="1" allowOverlap="1" wp14:anchorId="57C98BC8" wp14:editId="6A0466EC">
                <wp:simplePos x="0" y="0"/>
                <wp:positionH relativeFrom="column">
                  <wp:posOffset>409575</wp:posOffset>
                </wp:positionH>
                <wp:positionV relativeFrom="paragraph">
                  <wp:posOffset>4772025</wp:posOffset>
                </wp:positionV>
                <wp:extent cx="2133600" cy="334010"/>
                <wp:effectExtent l="0" t="0" r="0" b="889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34010"/>
                        </a:xfrm>
                        <a:prstGeom prst="rect">
                          <a:avLst/>
                        </a:prstGeom>
                        <a:solidFill>
                          <a:srgbClr val="FFFFFF"/>
                        </a:solidFill>
                        <a:ln w="9525">
                          <a:noFill/>
                          <a:miter lim="800000"/>
                          <a:headEnd/>
                          <a:tailEnd/>
                        </a:ln>
                      </wps:spPr>
                      <wps:txbx>
                        <w:txbxContent>
                          <w:p w14:paraId="0205D16D" w14:textId="77777777" w:rsidR="00CA4362" w:rsidRDefault="00CA4362"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prior</w:t>
                            </w:r>
                            <w:r w:rsidRPr="009A0A45">
                              <w:rPr>
                                <w:rFonts w:ascii="Times New Roman" w:hAnsi="Times New Roman" w:cs="Times New Roman"/>
                                <w:sz w:val="16"/>
                                <w:szCs w:val="16"/>
                              </w:rPr>
                              <w:t xml:space="preserve"> sampling </w:t>
                            </w:r>
                          </w:p>
                          <w:p w14:paraId="343FFF4A" w14:textId="77777777" w:rsidR="00CA4362" w:rsidRPr="009A0A45" w:rsidRDefault="00CA4362"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C98BC8" id="_x0000_s1027" type="#_x0000_t202" style="position:absolute;margin-left:32.25pt;margin-top:375.75pt;width:168pt;height:26.3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" stroked="f">
                <v:textbox style="mso-fit-shape-to-text:t">
                  <w:txbxContent>
                    <w:p w14:paraId="0205D16D" w14:textId="77777777" w:rsidR="00CA4362" w:rsidRDefault="00CA4362"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prior</w:t>
                      </w:r>
                      <w:r w:rsidRPr="009A0A45">
                        <w:rPr>
                          <w:rFonts w:ascii="Times New Roman" w:hAnsi="Times New Roman" w:cs="Times New Roman"/>
                          <w:sz w:val="16"/>
                          <w:szCs w:val="16"/>
                        </w:rPr>
                        <w:t xml:space="preserve"> sampling </w:t>
                      </w:r>
                    </w:p>
                    <w:p w14:paraId="343FFF4A" w14:textId="77777777" w:rsidR="00CA4362" w:rsidRPr="009A0A45" w:rsidRDefault="00CA4362"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v:textbox>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82816" behindDoc="0" locked="0" layoutInCell="1" allowOverlap="1" wp14:anchorId="45ED61D2" wp14:editId="3ECE9952">
                <wp:simplePos x="0" y="0"/>
                <wp:positionH relativeFrom="column">
                  <wp:posOffset>2581275</wp:posOffset>
                </wp:positionH>
                <wp:positionV relativeFrom="paragraph">
                  <wp:posOffset>4613275</wp:posOffset>
                </wp:positionV>
                <wp:extent cx="2095500" cy="95250"/>
                <wp:effectExtent l="0" t="0" r="0" b="0"/>
                <wp:wrapNone/>
                <wp:docPr id="19" name="Double flèche horizontale 19"/>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C5916F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19" o:spid="_x0000_s1026" type="#_x0000_t69" style="position:absolute;margin-left:203.25pt;margin-top:363.25pt;width:165pt;height: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wJrqQIAAKAFAAAOAAAAZHJzL2Uyb0RvYy54bWysVM1u2zAMvg/YOwi6r3aCZluC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" adj="491" fillcolor="black [3213]" stroked="f" strokeweight="1p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16DCA513" wp14:editId="29B58BEA">
                <wp:simplePos x="0" y="0"/>
                <wp:positionH relativeFrom="column">
                  <wp:posOffset>409576</wp:posOffset>
                </wp:positionH>
                <wp:positionV relativeFrom="paragraph">
                  <wp:posOffset>4610100</wp:posOffset>
                </wp:positionV>
                <wp:extent cx="2095500" cy="95250"/>
                <wp:effectExtent l="0" t="0" r="0" b="0"/>
                <wp:wrapNone/>
                <wp:docPr id="18" name="Double flèche horizontale 18"/>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0B620F" id="Double flèche horizontale 18" o:spid="_x0000_s1026" type="#_x0000_t69" style="position:absolute;margin-left:32.25pt;margin-top:363pt;width:165pt;height: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LxMqQIAAKAFAAAOAAAAZHJzL2Uyb0RvYy54bWysVM1u2zAMvg/YOwi6r3aCZluC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" adj="491" fillcolor="black [3213]" stroked="f" strokeweight="1pt"/>
            </w:pict>
          </mc:Fallback>
        </mc:AlternateContent>
      </w:r>
      <w:r w:rsidRPr="009A0A45">
        <w:rPr>
          <w:rFonts w:ascii="Times New Roman" w:eastAsia="Times New Roman" w:hAnsi="Times New Roman" w:cs="Times New Roman"/>
          <w:b/>
          <w:noProof/>
          <w:sz w:val="24"/>
          <w:szCs w:val="24"/>
        </w:rPr>
        <w:drawing>
          <wp:inline distT="0" distB="0" distL="0" distR="0" wp14:anchorId="34C56AD2" wp14:editId="149FD9D3">
            <wp:extent cx="5943600" cy="4457700"/>
            <wp:effectExtent l="0" t="0" r="0" b="0"/>
            <wp:docPr id="17" name="Image 17" descr="C:\Users\jwitt\OneDrive\Desktop\Git_Projects\Genetic_TBI_LCBD\Fig4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witt\OneDrive\Desktop\Git_Projects\Genetic_TBI_LCBD\Fig4_800x600.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7BAC05A" w14:textId="77777777" w:rsidR="00A8397E" w:rsidRDefault="00A8397E" w:rsidP="00A83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2271E336" w14:textId="77777777" w:rsidR="00A8397E" w:rsidRPr="009A0A45" w:rsidRDefault="00A8397E" w:rsidP="00A8397E">
      <w:pPr>
        <w:spacing w:before="240" w:after="240" w:line="480" w:lineRule="auto"/>
        <w:rPr>
          <w:rFonts w:ascii="Times New Roman" w:eastAsia="Times New Roman" w:hAnsi="Times New Roman" w:cs="Times New Roman"/>
          <w:sz w:val="24"/>
          <w:szCs w:val="24"/>
        </w:rPr>
      </w:pPr>
    </w:p>
    <w:p w14:paraId="06265009" w14:textId="77777777" w:rsidR="00A8397E" w:rsidRDefault="00A8397E" w:rsidP="00A8397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4</w:t>
      </w:r>
      <w:r>
        <w:rPr>
          <w:rFonts w:ascii="Times New Roman" w:eastAsia="Times New Roman" w:hAnsi="Times New Roman" w:cs="Times New Roman"/>
          <w:sz w:val="24"/>
          <w:szCs w:val="24"/>
        </w:rPr>
        <w:t>. FNR from TGI tests performed between samplings carried out up to 9 generations before or after the migration event (arrow) when compared with sampling done the generation after the event for prior samplings, or the generation before the event for posterior samplings. 95% confidence intervals are displayed by bars.</w:t>
      </w:r>
    </w:p>
    <w:p w14:paraId="28AE8962" w14:textId="1DB060D6"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127FB332" w14:textId="5061F7F4"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1A6A6BCB" w14:textId="77777777" w:rsidR="00A8397E" w:rsidRDefault="00A8397E" w:rsidP="00A8397E">
      <w:pPr>
        <w:spacing w:before="240" w:after="240" w:line="480" w:lineRule="auto"/>
        <w:rPr>
          <w:rFonts w:ascii="Times New Roman" w:eastAsia="Times New Roman" w:hAnsi="Times New Roman" w:cs="Times New Roman"/>
          <w:b/>
          <w:sz w:val="24"/>
          <w:szCs w:val="24"/>
        </w:rPr>
      </w:pPr>
      <w:r w:rsidRPr="00E64624">
        <w:rPr>
          <w:rFonts w:ascii="Times New Roman" w:eastAsia="Times New Roman" w:hAnsi="Times New Roman" w:cs="Times New Roman"/>
          <w:b/>
          <w:noProof/>
          <w:sz w:val="24"/>
          <w:szCs w:val="24"/>
        </w:rPr>
        <w:lastRenderedPageBreak/>
        <mc:AlternateContent>
          <mc:Choice Requires="wps">
            <w:drawing>
              <wp:anchor distT="45720" distB="45720" distL="114300" distR="114300" simplePos="0" relativeHeight="251689984" behindDoc="0" locked="0" layoutInCell="1" allowOverlap="1" wp14:anchorId="21CE641D" wp14:editId="05E35E71">
                <wp:simplePos x="0" y="0"/>
                <wp:positionH relativeFrom="column">
                  <wp:posOffset>2552699</wp:posOffset>
                </wp:positionH>
                <wp:positionV relativeFrom="paragraph">
                  <wp:posOffset>4600575</wp:posOffset>
                </wp:positionV>
                <wp:extent cx="2219325" cy="334010"/>
                <wp:effectExtent l="0" t="0" r="9525" b="889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334010"/>
                        </a:xfrm>
                        <a:prstGeom prst="rect">
                          <a:avLst/>
                        </a:prstGeom>
                        <a:solidFill>
                          <a:srgbClr val="FFFFFF"/>
                        </a:solidFill>
                        <a:ln w="9525">
                          <a:noFill/>
                          <a:miter lim="800000"/>
                          <a:headEnd/>
                          <a:tailEnd/>
                        </a:ln>
                      </wps:spPr>
                      <wps:txbx>
                        <w:txbxContent>
                          <w:p w14:paraId="443BB534" w14:textId="77777777" w:rsidR="00CA4362" w:rsidRDefault="00CA4362"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41A36415" w14:textId="77777777" w:rsidR="00CA4362" w:rsidRPr="009A0A45" w:rsidRDefault="00CA4362"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CE641D" id="_x0000_s1028" type="#_x0000_t202" style="position:absolute;margin-left:201pt;margin-top:362.25pt;width:174.75pt;height:26.3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" stroked="f">
                <v:textbox style="mso-fit-shape-to-text:t">
                  <w:txbxContent>
                    <w:p w14:paraId="443BB534" w14:textId="77777777" w:rsidR="00CA4362" w:rsidRDefault="00CA4362"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41A36415" w14:textId="77777777" w:rsidR="00CA4362" w:rsidRPr="009A0A45" w:rsidRDefault="00CA4362"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v:textbox>
              </v:shape>
            </w:pict>
          </mc:Fallback>
        </mc:AlternateContent>
      </w:r>
      <w:r w:rsidRPr="00E64624">
        <w:rPr>
          <w:rFonts w:ascii="Times New Roman" w:eastAsia="Times New Roman" w:hAnsi="Times New Roman" w:cs="Times New Roman"/>
          <w:b/>
          <w:noProof/>
          <w:sz w:val="24"/>
          <w:szCs w:val="24"/>
        </w:rPr>
        <mc:AlternateContent>
          <mc:Choice Requires="wps">
            <w:drawing>
              <wp:anchor distT="45720" distB="45720" distL="114300" distR="114300" simplePos="0" relativeHeight="251688960" behindDoc="0" locked="0" layoutInCell="1" allowOverlap="1" wp14:anchorId="7EAAC779" wp14:editId="78B37686">
                <wp:simplePos x="0" y="0"/>
                <wp:positionH relativeFrom="column">
                  <wp:posOffset>381000</wp:posOffset>
                </wp:positionH>
                <wp:positionV relativeFrom="paragraph">
                  <wp:posOffset>4601845</wp:posOffset>
                </wp:positionV>
                <wp:extent cx="2133600" cy="334010"/>
                <wp:effectExtent l="0" t="0" r="0" b="889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34010"/>
                        </a:xfrm>
                        <a:prstGeom prst="rect">
                          <a:avLst/>
                        </a:prstGeom>
                        <a:solidFill>
                          <a:srgbClr val="FFFFFF"/>
                        </a:solidFill>
                        <a:ln w="9525">
                          <a:noFill/>
                          <a:miter lim="800000"/>
                          <a:headEnd/>
                          <a:tailEnd/>
                        </a:ln>
                      </wps:spPr>
                      <wps:txbx>
                        <w:txbxContent>
                          <w:p w14:paraId="34434B74" w14:textId="77777777" w:rsidR="00CA4362" w:rsidRDefault="00CA4362"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w:t>
                            </w:r>
                            <w:r>
                              <w:rPr>
                                <w:rFonts w:ascii="Times New Roman" w:hAnsi="Times New Roman" w:cs="Times New Roman"/>
                                <w:sz w:val="16"/>
                                <w:szCs w:val="16"/>
                              </w:rPr>
                              <w:t>luence of the timing of the prior</w:t>
                            </w:r>
                            <w:r w:rsidRPr="009A0A45">
                              <w:rPr>
                                <w:rFonts w:ascii="Times New Roman" w:hAnsi="Times New Roman" w:cs="Times New Roman"/>
                                <w:sz w:val="16"/>
                                <w:szCs w:val="16"/>
                              </w:rPr>
                              <w:t xml:space="preserve"> sampling </w:t>
                            </w:r>
                          </w:p>
                          <w:p w14:paraId="14B2621B" w14:textId="77777777" w:rsidR="00CA4362" w:rsidRPr="009A0A45" w:rsidRDefault="00CA4362"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AAC779" id="_x0000_s1029" type="#_x0000_t202" style="position:absolute;margin-left:30pt;margin-top:362.35pt;width:168pt;height:26.3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" stroked="f">
                <v:textbox style="mso-fit-shape-to-text:t">
                  <w:txbxContent>
                    <w:p w14:paraId="34434B74" w14:textId="77777777" w:rsidR="00CA4362" w:rsidRDefault="00CA4362"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w:t>
                      </w:r>
                      <w:r>
                        <w:rPr>
                          <w:rFonts w:ascii="Times New Roman" w:hAnsi="Times New Roman" w:cs="Times New Roman"/>
                          <w:sz w:val="16"/>
                          <w:szCs w:val="16"/>
                        </w:rPr>
                        <w:t>luence of the timing of the prior</w:t>
                      </w:r>
                      <w:r w:rsidRPr="009A0A45">
                        <w:rPr>
                          <w:rFonts w:ascii="Times New Roman" w:hAnsi="Times New Roman" w:cs="Times New Roman"/>
                          <w:sz w:val="16"/>
                          <w:szCs w:val="16"/>
                        </w:rPr>
                        <w:t xml:space="preserve"> sampling </w:t>
                      </w:r>
                    </w:p>
                    <w:p w14:paraId="14B2621B" w14:textId="77777777" w:rsidR="00CA4362" w:rsidRPr="009A0A45" w:rsidRDefault="00CA4362"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v:textbox>
              </v:shape>
            </w:pict>
          </mc:Fallback>
        </mc:AlternateContent>
      </w:r>
      <w:r w:rsidRPr="00E64624">
        <w:rPr>
          <w:rFonts w:ascii="Times New Roman" w:eastAsia="Times New Roman" w:hAnsi="Times New Roman" w:cs="Times New Roman"/>
          <w:b/>
          <w:noProof/>
          <w:sz w:val="24"/>
          <w:szCs w:val="24"/>
        </w:rPr>
        <mc:AlternateContent>
          <mc:Choice Requires="wps">
            <w:drawing>
              <wp:anchor distT="0" distB="0" distL="114300" distR="114300" simplePos="0" relativeHeight="251687936" behindDoc="0" locked="0" layoutInCell="1" allowOverlap="1" wp14:anchorId="17D6DF67" wp14:editId="29453B7A">
                <wp:simplePos x="0" y="0"/>
                <wp:positionH relativeFrom="column">
                  <wp:posOffset>2552700</wp:posOffset>
                </wp:positionH>
                <wp:positionV relativeFrom="paragraph">
                  <wp:posOffset>4464050</wp:posOffset>
                </wp:positionV>
                <wp:extent cx="2095500" cy="95250"/>
                <wp:effectExtent l="0" t="0" r="0" b="0"/>
                <wp:wrapNone/>
                <wp:docPr id="24" name="Double flèche horizontale 24"/>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B8BF9F" id="Double flèche horizontale 24" o:spid="_x0000_s1026" type="#_x0000_t69" style="position:absolute;margin-left:201pt;margin-top:351.5pt;width:165pt;height: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saqQIAAKAFAAAOAAAAZHJzL2Uyb0RvYy54bWysVM1u2zAMvg/YOwi6r3aCZFuD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" adj="491" fillcolor="black [3213]" stroked="f" strokeweight="1pt"/>
            </w:pict>
          </mc:Fallback>
        </mc:AlternateContent>
      </w:r>
      <w:r w:rsidRPr="00E64624">
        <w:rPr>
          <w:rFonts w:ascii="Times New Roman" w:eastAsia="Times New Roman" w:hAnsi="Times New Roman" w:cs="Times New Roman"/>
          <w:b/>
          <w:noProof/>
          <w:sz w:val="24"/>
          <w:szCs w:val="24"/>
        </w:rPr>
        <mc:AlternateContent>
          <mc:Choice Requires="wps">
            <w:drawing>
              <wp:anchor distT="0" distB="0" distL="114300" distR="114300" simplePos="0" relativeHeight="251686912" behindDoc="0" locked="0" layoutInCell="1" allowOverlap="1" wp14:anchorId="60076E9E" wp14:editId="182B7F30">
                <wp:simplePos x="0" y="0"/>
                <wp:positionH relativeFrom="column">
                  <wp:posOffset>381000</wp:posOffset>
                </wp:positionH>
                <wp:positionV relativeFrom="paragraph">
                  <wp:posOffset>4460875</wp:posOffset>
                </wp:positionV>
                <wp:extent cx="2095500" cy="95250"/>
                <wp:effectExtent l="0" t="0" r="0" b="0"/>
                <wp:wrapNone/>
                <wp:docPr id="23" name="Double flèche horizontale 23"/>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33E978" id="Double flèche horizontale 23" o:spid="_x0000_s1026" type="#_x0000_t69" style="position:absolute;margin-left:30pt;margin-top:351.25pt;width:165pt;height: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" adj="491" fillcolor="black [3213]" stroked="f" strokeweight="1pt"/>
            </w:pict>
          </mc:Fallback>
        </mc:AlternateContent>
      </w:r>
      <w:r w:rsidRPr="00E64624">
        <w:rPr>
          <w:rFonts w:ascii="Times New Roman" w:eastAsia="Times New Roman" w:hAnsi="Times New Roman" w:cs="Times New Roman"/>
          <w:b/>
          <w:noProof/>
          <w:sz w:val="24"/>
          <w:szCs w:val="24"/>
        </w:rPr>
        <w:drawing>
          <wp:inline distT="0" distB="0" distL="0" distR="0" wp14:anchorId="57BB1B78" wp14:editId="4019ABED">
            <wp:extent cx="5943600" cy="4457700"/>
            <wp:effectExtent l="0" t="0" r="0" b="0"/>
            <wp:docPr id="22" name="Image 22" descr="C:\Users\jwitt\OneDrive\Desktop\Git_Projects\Genetic_TBI_LCBD\Fig5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tt\OneDrive\Desktop\Git_Projects\Genetic_TBI_LCBD\Fig5_800x600.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FB6173F" w14:textId="77777777" w:rsidR="00A8397E" w:rsidRDefault="00A8397E" w:rsidP="00A8397E">
      <w:pPr>
        <w:spacing w:before="240" w:after="240" w:line="480" w:lineRule="auto"/>
        <w:rPr>
          <w:rFonts w:ascii="Times New Roman" w:eastAsia="Times New Roman" w:hAnsi="Times New Roman" w:cs="Times New Roman"/>
          <w:b/>
          <w:sz w:val="24"/>
          <w:szCs w:val="24"/>
        </w:rPr>
      </w:pPr>
    </w:p>
    <w:p w14:paraId="07A6B730" w14:textId="77777777" w:rsidR="00A8397E" w:rsidRDefault="00A8397E" w:rsidP="00A8397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5</w:t>
      </w:r>
      <w:r>
        <w:rPr>
          <w:rFonts w:ascii="Times New Roman" w:eastAsia="Times New Roman" w:hAnsi="Times New Roman" w:cs="Times New Roman"/>
          <w:sz w:val="24"/>
          <w:szCs w:val="24"/>
        </w:rPr>
        <w:t xml:space="preserve">. FPR from TGI tests performed between sampling executed up to 9 generations before or after the event (arrow) when compared with sampling done the generation after the event for prior samplings, or the generation before the event for posterior samplings. </w:t>
      </w:r>
      <w:r w:rsidRPr="00130C89">
        <w:rPr>
          <w:rFonts w:ascii="Times New Roman" w:eastAsia="Times New Roman" w:hAnsi="Times New Roman" w:cs="Times New Roman"/>
          <w:sz w:val="24"/>
          <w:szCs w:val="24"/>
          <w:lang w:val="fr-CA"/>
        </w:rPr>
        <w:t>95% confidence intervals are displayed by bars.</w:t>
      </w:r>
      <w:ins w:id="36" w:author="Pierre" w:date="2020-02-03T15:58:00Z">
        <w:r w:rsidRPr="00130C89">
          <w:rPr>
            <w:rFonts w:ascii="Times New Roman" w:eastAsia="Times New Roman" w:hAnsi="Times New Roman" w:cs="Times New Roman"/>
            <w:sz w:val="24"/>
            <w:szCs w:val="24"/>
            <w:lang w:val="fr-CA"/>
          </w:rPr>
          <w:t xml:space="preserve"> </w:t>
        </w:r>
        <w:r w:rsidRPr="00130C89">
          <w:rPr>
            <w:rFonts w:ascii="Times New Roman" w:eastAsia="Times New Roman" w:hAnsi="Times New Roman" w:cs="Times New Roman"/>
            <w:sz w:val="24"/>
            <w:szCs w:val="24"/>
            <w:highlight w:val="yellow"/>
            <w:lang w:val="fr-CA"/>
          </w:rPr>
          <w:t>### M</w:t>
        </w:r>
      </w:ins>
      <w:ins w:id="37" w:author="Pierre" w:date="2020-02-03T15:59:00Z">
        <w:r w:rsidRPr="00130C89">
          <w:rPr>
            <w:rFonts w:ascii="Times New Roman" w:eastAsia="Times New Roman" w:hAnsi="Times New Roman" w:cs="Times New Roman"/>
            <w:sz w:val="24"/>
            <w:szCs w:val="24"/>
            <w:highlight w:val="yellow"/>
            <w:lang w:val="fr-CA"/>
          </w:rPr>
          <w:t xml:space="preserve">êmes corrections et remarques que pour la Fig. 4. </w:t>
        </w:r>
        <w:r w:rsidRPr="00BE3F8E">
          <w:rPr>
            <w:rFonts w:ascii="Times New Roman" w:eastAsia="Times New Roman" w:hAnsi="Times New Roman" w:cs="Times New Roman"/>
            <w:sz w:val="24"/>
            <w:szCs w:val="24"/>
            <w:highlight w:val="yellow"/>
          </w:rPr>
          <w:t>###</w:t>
        </w:r>
      </w:ins>
    </w:p>
    <w:p w14:paraId="44CFA160" w14:textId="36BBF59A" w:rsidR="00A8397E" w:rsidRP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682421FE" w14:textId="77777777" w:rsidR="00126DC2" w:rsidRDefault="00126DC2"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rPr>
      </w:pPr>
    </w:p>
    <w:p w14:paraId="79A99125" w14:textId="77777777" w:rsidR="00126DC2" w:rsidRDefault="00126DC2"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rPr>
      </w:pPr>
    </w:p>
    <w:p w14:paraId="5A0691EB" w14:textId="493E64B0" w:rsidR="00E17E24" w:rsidRDefault="00E17E24"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r w:rsidRPr="00B9551F">
        <w:rPr>
          <w:rFonts w:ascii="Times New Roman" w:eastAsia="Times New Roman" w:hAnsi="Times New Roman" w:cs="Times New Roman"/>
          <w:b/>
          <w:sz w:val="24"/>
          <w:szCs w:val="24"/>
        </w:rPr>
        <w:lastRenderedPageBreak/>
        <w:t>ANNEX A:</w:t>
      </w:r>
      <w:r w:rsidR="00F206C2">
        <w:rPr>
          <w:rFonts w:ascii="Times New Roman" w:eastAsia="Times New Roman" w:hAnsi="Times New Roman" w:cs="Times New Roman"/>
          <w:sz w:val="24"/>
          <w:szCs w:val="24"/>
        </w:rPr>
        <w:t xml:space="preserve"> R</w:t>
      </w:r>
      <w:r w:rsidR="00B9551F">
        <w:rPr>
          <w:rFonts w:ascii="Times New Roman" w:eastAsia="Times New Roman" w:hAnsi="Times New Roman" w:cs="Times New Roman"/>
          <w:sz w:val="24"/>
          <w:szCs w:val="24"/>
        </w:rPr>
        <w:t>oger’s genetic distance</w:t>
      </w:r>
    </w:p>
    <w:p w14:paraId="07FA4A6A" w14:textId="76E2FE80" w:rsidR="00CC017F" w:rsidRDefault="00017E75"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Given</w:t>
      </w:r>
      <w:r w:rsidR="00CC017F">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L</m:t>
        </m:r>
      </m:oMath>
      <w:r w:rsidR="00CC017F">
        <w:rPr>
          <w:rFonts w:ascii="Times New Roman" w:eastAsia="Times New Roman" w:hAnsi="Times New Roman" w:cs="Times New Roman"/>
          <w:sz w:val="24"/>
          <w:szCs w:val="24"/>
        </w:rPr>
        <w:t xml:space="preserve"> loci</w:t>
      </w:r>
      <w:r w:rsidR="00770CDB">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a</m:t>
        </m:r>
      </m:oMath>
      <w:r w:rsidR="00CC017F">
        <w:rPr>
          <w:rFonts w:ascii="Times New Roman" w:eastAsia="Times New Roman" w:hAnsi="Times New Roman" w:cs="Times New Roman"/>
          <w:i/>
          <w:sz w:val="24"/>
          <w:szCs w:val="24"/>
        </w:rPr>
        <w:t xml:space="preserve"> </w:t>
      </w:r>
      <w:r w:rsidR="00CC017F">
        <w:rPr>
          <w:rFonts w:ascii="Times New Roman" w:eastAsia="Times New Roman" w:hAnsi="Times New Roman" w:cs="Times New Roman"/>
          <w:sz w:val="24"/>
          <w:szCs w:val="24"/>
        </w:rPr>
        <w:t>alleles:</w:t>
      </w:r>
    </w:p>
    <w:p w14:paraId="4833BCFF" w14:textId="18300B82" w:rsidR="001535E2" w:rsidRDefault="003F3D37"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Roger</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pop</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pop</m:t>
                  </m:r>
                </m:e>
                <m:sub>
                  <m:r>
                    <w:rPr>
                      <w:rFonts w:ascii="Cambria Math" w:eastAsia="Times New Roman" w:hAnsi="Cambria Math" w:cs="Times New Roman"/>
                      <w:sz w:val="24"/>
                      <w:szCs w:val="24"/>
                    </w:rPr>
                    <m:t>2</m:t>
                  </m:r>
                </m:sub>
              </m:sSub>
            </m:e>
          </m:d>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k=1</m:t>
              </m:r>
            </m:sub>
            <m:sup>
              <m:r>
                <w:rPr>
                  <w:rFonts w:ascii="Cambria Math" w:eastAsia="Times New Roman" w:hAnsi="Cambria Math" w:cs="Times New Roman"/>
                  <w:sz w:val="24"/>
                  <w:szCs w:val="24"/>
                </w:rPr>
                <m:t>L</m:t>
              </m:r>
            </m:sup>
            <m:e>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k</m:t>
                          </m:r>
                        </m:sub>
                      </m:sSub>
                    </m:sup>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pop</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,j,k</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pop</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,j,k</m:t>
                                  </m:r>
                                </m:sub>
                              </m:sSub>
                            </m:e>
                          </m:d>
                        </m:e>
                        <m:sup>
                          <m:r>
                            <w:rPr>
                              <w:rFonts w:ascii="Cambria Math" w:eastAsia="Times New Roman" w:hAnsi="Cambria Math" w:cs="Times New Roman"/>
                              <w:sz w:val="24"/>
                              <w:szCs w:val="24"/>
                            </w:rPr>
                            <m:t>2</m:t>
                          </m:r>
                        </m:sup>
                      </m:sSup>
                    </m:e>
                  </m:nary>
                </m:e>
              </m:rad>
            </m:e>
          </m:nary>
        </m:oMath>
      </m:oMathPara>
    </w:p>
    <w:p w14:paraId="75B04A0C" w14:textId="5CDDD2B5"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44E94AB6" w14:textId="6D5286A9"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1204F563" w14:textId="625F4B5C"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7CDAF67D" w14:textId="3160A283"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634738F4" w14:textId="6BE272A6"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6955336D" w14:textId="00B8D602"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4DF6AAF2" w14:textId="3C41371F"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2CEC68B8" w14:textId="33CF8161"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3AA33DAE" w14:textId="6624FD81"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341E3779" w14:textId="69B4D262"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58F7DA8F" w14:textId="145E3064"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7C732738" w14:textId="77777777" w:rsidR="00FF0551" w:rsidRDefault="00FF0551"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2C8BC1F7" w14:textId="1802114A" w:rsidR="00634F6B" w:rsidRP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ANNEX B:</w:t>
      </w:r>
      <w:r>
        <w:rPr>
          <w:rFonts w:ascii="Times New Roman" w:eastAsia="Times New Roman" w:hAnsi="Times New Roman" w:cs="Times New Roman"/>
          <w:sz w:val="24"/>
          <w:szCs w:val="24"/>
        </w:rPr>
        <w:t xml:space="preserve"> </w:t>
      </w:r>
    </w:p>
    <w:sectPr w:rsidR="00634F6B" w:rsidRPr="00634F6B" w:rsidSect="00596125">
      <w:foot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ierre" w:date="2020-02-02T14:09:00Z" w:initials="PL">
    <w:p w14:paraId="120B08AC" w14:textId="22078D3A" w:rsidR="00CA4362" w:rsidRPr="00AD29E1" w:rsidRDefault="00CA4362">
      <w:pPr>
        <w:pStyle w:val="Commentaire"/>
        <w:rPr>
          <w:lang w:val="fr-CA"/>
        </w:rPr>
      </w:pPr>
      <w:r>
        <w:rPr>
          <w:rStyle w:val="Marquedecommentaire"/>
        </w:rPr>
        <w:annotationRef/>
      </w:r>
      <w:r w:rsidRPr="00AD29E1">
        <w:rPr>
          <w:lang w:val="fr-CA"/>
        </w:rPr>
        <w:t>Je crains que l’éditeur te dise que l’introduction est trop longue (5.5 pages, 136 lignes).</w:t>
      </w:r>
    </w:p>
  </w:comment>
  <w:comment w:id="2" w:author="Julian WITTISCHE" w:date="2020-02-12T22:55:00Z" w:initials="JW">
    <w:p w14:paraId="6ACB505C" w14:textId="0D174931" w:rsidR="00CA4362" w:rsidRPr="006A6F60" w:rsidRDefault="00CA4362">
      <w:pPr>
        <w:pStyle w:val="Commentaire"/>
        <w:rPr>
          <w:lang w:val="fr-CA"/>
        </w:rPr>
      </w:pPr>
      <w:r>
        <w:rPr>
          <w:rStyle w:val="Marquedecommentaire"/>
        </w:rPr>
        <w:annotationRef/>
      </w:r>
      <w:r w:rsidRPr="006A6F60">
        <w:rPr>
          <w:lang w:val="fr-CA"/>
        </w:rPr>
        <w:t xml:space="preserve">Nous sommes présentement à environ 1000 mots de la limite </w:t>
      </w:r>
      <w:r>
        <w:rPr>
          <w:lang w:val="fr-CA"/>
        </w:rPr>
        <w:t xml:space="preserve">de Mol Eco Res </w:t>
      </w:r>
      <w:r w:rsidRPr="006A6F60">
        <w:rPr>
          <w:lang w:val="fr-CA"/>
        </w:rPr>
        <w:t>d</w:t>
      </w:r>
      <w:r>
        <w:rPr>
          <w:lang w:val="fr-CA"/>
        </w:rPr>
        <w:t>onc nous avons de la marge mais si vous pensez que que la longue introduction nuit à l’harmonie du papier, je la réduirai.</w:t>
      </w:r>
    </w:p>
  </w:comment>
  <w:comment w:id="6" w:author="Pierre" w:date="2020-02-02T17:40:00Z" w:initials="PL">
    <w:p w14:paraId="740ACEA1" w14:textId="58131018" w:rsidR="00CA4362" w:rsidRPr="00AD29E1" w:rsidRDefault="00CA4362">
      <w:pPr>
        <w:pStyle w:val="Commentaire"/>
        <w:rPr>
          <w:lang w:val="fr-CA"/>
        </w:rPr>
      </w:pPr>
      <w:r>
        <w:rPr>
          <w:rStyle w:val="Marquedecommentaire"/>
        </w:rPr>
        <w:annotationRef/>
      </w:r>
      <w:r w:rsidRPr="00AD29E1">
        <w:rPr>
          <w:lang w:val="fr-CA"/>
        </w:rPr>
        <w:t>L’attribution aléatoire assure-t-elle vraiment la diversité maximum à tout coup? Par hazard, tous tes individus pourraient obtenir exactement la meme structure génétique, donc une diversité nulle.</w:t>
      </w:r>
    </w:p>
  </w:comment>
  <w:comment w:id="7" w:author="Julian WITTISCHE" w:date="2020-02-11T22:15:00Z" w:initials="JW">
    <w:p w14:paraId="0389988E" w14:textId="37EE7BCE" w:rsidR="00CA4362" w:rsidRPr="000A5888" w:rsidRDefault="00CA4362">
      <w:pPr>
        <w:pStyle w:val="Commentaire"/>
        <w:rPr>
          <w:lang w:val="fr-CA"/>
        </w:rPr>
      </w:pPr>
      <w:r>
        <w:rPr>
          <w:rStyle w:val="Marquedecommentaire"/>
        </w:rPr>
        <w:annotationRef/>
      </w:r>
      <w:r>
        <w:rPr>
          <w:lang w:val="fr-CA"/>
        </w:rPr>
        <w:t xml:space="preserve">Puisqu’il y a beaucoup de marqueurs et d’individus, et que la probabilité est la même pour chaque allèle (0.5 si 2 allèles), on se rapproche du maximum de diversité représenté par la fonction f(x) = x(1-x) sur [0, 1]. </w:t>
      </w:r>
    </w:p>
  </w:comment>
  <w:comment w:id="8" w:author="Pierre" w:date="2020-02-03T08:42:00Z" w:initials="PL">
    <w:p w14:paraId="24AFB168" w14:textId="57DB156A" w:rsidR="00CA4362" w:rsidRPr="00AD29E1" w:rsidRDefault="00CA4362">
      <w:pPr>
        <w:pStyle w:val="Commentaire"/>
        <w:rPr>
          <w:lang w:val="fr-CA"/>
        </w:rPr>
      </w:pPr>
      <w:r>
        <w:rPr>
          <w:rStyle w:val="Marquedecommentaire"/>
        </w:rPr>
        <w:annotationRef/>
      </w:r>
      <w:r w:rsidRPr="00AD29E1">
        <w:rPr>
          <w:lang w:val="fr-CA"/>
        </w:rPr>
        <w:t>Dans les simulations pour estimer l’erreur de type I, ceci est le nombre total de tests (ou de simulations), n’est-ce pas?</w:t>
      </w:r>
    </w:p>
  </w:comment>
  <w:comment w:id="9" w:author="Julian WITTISCHE" w:date="2020-02-11T23:25:00Z" w:initials="JW">
    <w:p w14:paraId="7426DE3D" w14:textId="6C1DF5E2" w:rsidR="00CA4362" w:rsidRPr="002D1CC0" w:rsidRDefault="00CA4362">
      <w:pPr>
        <w:pStyle w:val="Commentaire"/>
        <w:rPr>
          <w:lang w:val="fr-CA"/>
        </w:rPr>
      </w:pPr>
      <w:r>
        <w:rPr>
          <w:rStyle w:val="Marquedecommentaire"/>
        </w:rPr>
        <w:annotationRef/>
      </w:r>
      <w:r>
        <w:rPr>
          <w:lang w:val="fr-CA"/>
        </w:rPr>
        <w:t>Pour être sûr de bien se comprendre : j</w:t>
      </w:r>
      <w:r w:rsidRPr="002D1CC0">
        <w:rPr>
          <w:lang w:val="fr-CA"/>
        </w:rPr>
        <w:t>’ai calculé FPR comme étant égal</w:t>
      </w:r>
      <w:r>
        <w:rPr>
          <w:lang w:val="fr-CA"/>
        </w:rPr>
        <w:t>e à FP/(TN+FP) donc le dénominateur représente tous les tests résultants en un négatif.</w:t>
      </w:r>
    </w:p>
  </w:comment>
  <w:comment w:id="10" w:author="Pierre" w:date="2020-02-03T15:08:00Z" w:initials="PL">
    <w:p w14:paraId="74D23BD5" w14:textId="76EFE9C5" w:rsidR="00CA4362" w:rsidRPr="00AD29E1" w:rsidRDefault="00CA4362">
      <w:pPr>
        <w:pStyle w:val="Commentaire"/>
        <w:rPr>
          <w:lang w:val="fr-CA"/>
        </w:rPr>
      </w:pPr>
      <w:r>
        <w:rPr>
          <w:rStyle w:val="Marquedecommentaire"/>
        </w:rPr>
        <w:annotationRef/>
      </w:r>
      <w:r w:rsidRPr="00AD29E1">
        <w:rPr>
          <w:lang w:val="fr-CA"/>
        </w:rPr>
        <w:t xml:space="preserve">Dans la Fig. 2, la moyenne pour </w:t>
      </w:r>
      <w:r w:rsidRPr="00AD29E1">
        <w:rPr>
          <w:i/>
          <w:lang w:val="fr-CA"/>
        </w:rPr>
        <w:t>low dispersal</w:t>
      </w:r>
      <w:r w:rsidRPr="00AD29E1">
        <w:rPr>
          <w:lang w:val="fr-CA"/>
        </w:rPr>
        <w:t xml:space="preserve"> a plutôt l’air de 0.05 plutôt que 0.005.</w:t>
      </w:r>
    </w:p>
  </w:comment>
  <w:comment w:id="11" w:author="Julian WITTISCHE" w:date="2020-02-11T23:32:00Z" w:initials="JW">
    <w:p w14:paraId="686AFDA6" w14:textId="5B006E3A" w:rsidR="00CA4362" w:rsidRPr="00A24EF4" w:rsidRDefault="00CA4362">
      <w:pPr>
        <w:pStyle w:val="Commentaire"/>
        <w:rPr>
          <w:lang w:val="fr-CA"/>
        </w:rPr>
      </w:pPr>
      <w:r>
        <w:rPr>
          <w:rStyle w:val="Marquedecommentaire"/>
        </w:rPr>
        <w:annotationRef/>
      </w:r>
      <w:r w:rsidRPr="00A24EF4">
        <w:rPr>
          <w:lang w:val="fr-CA"/>
        </w:rPr>
        <w:t xml:space="preserve">J’ai fait la moyenne pour tous les scenarios de low dispersal donc regroupant les trois </w:t>
      </w:r>
      <w:r>
        <w:rPr>
          <w:lang w:val="fr-CA"/>
        </w:rPr>
        <w:t>séries de la même couleur figurant dans la Fig.2 (en gros en ne se souciant pas du nombre de pop affectées). C’est pour ça que j’ai ces valeurs. Idem pour les deux prochains commentaires. Je m’excuse si ce n,était pas clair. J’ai essayé de clarifier.</w:t>
      </w:r>
    </w:p>
  </w:comment>
  <w:comment w:id="12" w:author="Pierre" w:date="2020-02-03T15:07:00Z" w:initials="PL">
    <w:p w14:paraId="1E72EB6A" w14:textId="34AF41E9" w:rsidR="00CA4362" w:rsidRPr="00AD29E1" w:rsidRDefault="00CA4362">
      <w:pPr>
        <w:pStyle w:val="Commentaire"/>
        <w:rPr>
          <w:lang w:val="fr-CA"/>
        </w:rPr>
      </w:pPr>
      <w:r>
        <w:rPr>
          <w:rStyle w:val="Marquedecommentaire"/>
        </w:rPr>
        <w:annotationRef/>
      </w:r>
      <w:r w:rsidRPr="00AD29E1">
        <w:rPr>
          <w:lang w:val="fr-CA"/>
        </w:rPr>
        <w:t xml:space="preserve">Idem pour </w:t>
      </w:r>
      <w:r w:rsidRPr="00AD29E1">
        <w:rPr>
          <w:i/>
          <w:lang w:val="fr-CA"/>
        </w:rPr>
        <w:t>moderate</w:t>
      </w:r>
      <w:r w:rsidRPr="00AD29E1">
        <w:rPr>
          <w:lang w:val="fr-CA"/>
        </w:rPr>
        <w:t xml:space="preserve"> dispersal: à peu près 0.25 et non 0.023.</w:t>
      </w:r>
    </w:p>
  </w:comment>
  <w:comment w:id="13" w:author="Pierre" w:date="2020-02-03T15:07:00Z" w:initials="PL">
    <w:p w14:paraId="720BB594" w14:textId="01D1A771" w:rsidR="00CA4362" w:rsidRPr="00AD29E1" w:rsidRDefault="00CA4362">
      <w:pPr>
        <w:pStyle w:val="Commentaire"/>
        <w:rPr>
          <w:lang w:val="fr-CA"/>
        </w:rPr>
      </w:pPr>
      <w:r>
        <w:rPr>
          <w:rStyle w:val="Marquedecommentaire"/>
        </w:rPr>
        <w:annotationRef/>
      </w:r>
      <w:r w:rsidRPr="00AD29E1">
        <w:rPr>
          <w:lang w:val="fr-CA"/>
        </w:rPr>
        <w:t xml:space="preserve">Idem pour </w:t>
      </w:r>
      <w:r w:rsidRPr="00AD29E1">
        <w:rPr>
          <w:i/>
          <w:lang w:val="fr-CA"/>
        </w:rPr>
        <w:t>high dispersal</w:t>
      </w:r>
      <w:r w:rsidRPr="00AD29E1">
        <w:rPr>
          <w:lang w:val="fr-CA"/>
        </w:rPr>
        <w:t>: à peu près 0.40 et non 0.21.</w:t>
      </w:r>
    </w:p>
  </w:comment>
  <w:comment w:id="14" w:author="Pierre" w:date="2020-02-03T16:22:00Z" w:initials="PL">
    <w:p w14:paraId="63A93BD9" w14:textId="2DC80B73" w:rsidR="00CA4362" w:rsidRPr="00AD29E1" w:rsidRDefault="00CA4362">
      <w:pPr>
        <w:pStyle w:val="Commentaire"/>
        <w:rPr>
          <w:lang w:val="fr-CA"/>
        </w:rPr>
      </w:pPr>
      <w:r>
        <w:rPr>
          <w:rStyle w:val="Marquedecommentaire"/>
        </w:rPr>
        <w:annotationRef/>
      </w:r>
      <w:r w:rsidRPr="00AD29E1">
        <w:rPr>
          <w:lang w:val="fr-CA"/>
        </w:rPr>
        <w:t xml:space="preserve">Pourquoi n’y a-t-il que deux lignes en tirets à la Fig. 3? Je vois une ligne pour low dispersal et une pour high dispersal. Le paragraphe qui décrit les </w:t>
      </w:r>
      <w:r w:rsidRPr="00AD29E1">
        <w:rPr>
          <w:i/>
          <w:lang w:val="fr-CA"/>
        </w:rPr>
        <w:t>Control simulations</w:t>
      </w:r>
      <w:r w:rsidRPr="00AD29E1">
        <w:rPr>
          <w:lang w:val="fr-CA"/>
        </w:rPr>
        <w:t xml:space="preserve"> dit qu’il y en aurait trois aux L. 380–381.</w:t>
      </w:r>
    </w:p>
  </w:comment>
  <w:comment w:id="15" w:author="Julian WITTISCHE" w:date="2020-02-11T23:52:00Z" w:initials="JW">
    <w:p w14:paraId="129D6C15" w14:textId="25D4B0CD" w:rsidR="00CA4362" w:rsidRPr="00130C89" w:rsidRDefault="00CA4362">
      <w:pPr>
        <w:pStyle w:val="Commentaire"/>
        <w:rPr>
          <w:lang w:val="fr-CA"/>
        </w:rPr>
      </w:pPr>
      <w:r>
        <w:rPr>
          <w:rStyle w:val="Marquedecommentaire"/>
        </w:rPr>
        <w:annotationRef/>
      </w:r>
      <w:r w:rsidRPr="00F36A60">
        <w:rPr>
          <w:lang w:val="fr-CA"/>
        </w:rPr>
        <w:t xml:space="preserve">En réalité, </w:t>
      </w:r>
      <w:r>
        <w:rPr>
          <w:lang w:val="fr-CA"/>
        </w:rPr>
        <w:t xml:space="preserve">il y en a bien 3 (comme prévu 1 contrôle pour chaque taux de dispersion), car </w:t>
      </w:r>
      <w:r w:rsidRPr="00F36A60">
        <w:rPr>
          <w:lang w:val="fr-CA"/>
        </w:rPr>
        <w:t>on ne voit</w:t>
      </w:r>
      <w:r>
        <w:rPr>
          <w:lang w:val="fr-CA"/>
        </w:rPr>
        <w:t xml:space="preserve"> simplement</w:t>
      </w:r>
      <w:r w:rsidRPr="00F36A60">
        <w:rPr>
          <w:lang w:val="fr-CA"/>
        </w:rPr>
        <w:t xml:space="preserve"> pas bien celle pour le scenario </w:t>
      </w:r>
      <w:r>
        <w:rPr>
          <w:lang w:val="fr-CA"/>
        </w:rPr>
        <w:t>de contrôle de forte dispersion vu qu’elle est proche des autres.</w:t>
      </w:r>
    </w:p>
  </w:comment>
  <w:comment w:id="16" w:author="Julian WITTISCHE" w:date="2020-02-13T21:55:00Z" w:initials="JW">
    <w:p w14:paraId="42CD32A4" w14:textId="5CA905D7" w:rsidR="00CA4362" w:rsidRDefault="00CA4362">
      <w:pPr>
        <w:pStyle w:val="Commentaire"/>
      </w:pPr>
      <w:r>
        <w:rPr>
          <w:rStyle w:val="Marquedecommentaire"/>
        </w:rPr>
        <w:annotationRef/>
      </w:r>
      <w:r>
        <w:t>Suggestion: In the Discussion section, discuss the implications of this finding on the design of empirical field studies.</w:t>
      </w:r>
    </w:p>
  </w:comment>
  <w:comment w:id="17" w:author="Julian WITTISCHE" w:date="2020-01-23T21:31:00Z" w:initials="JW">
    <w:p w14:paraId="47A07D9B" w14:textId="7D461A8D" w:rsidR="00CA4362" w:rsidRDefault="00CA4362">
      <w:pPr>
        <w:pStyle w:val="Commentaire"/>
      </w:pPr>
      <w:r>
        <w:rPr>
          <w:rStyle w:val="Marquedecommentaire"/>
        </w:rPr>
        <w:annotationRef/>
      </w:r>
      <w:r>
        <w:t>doi values are to be given for Mol Eco Res</w:t>
      </w:r>
    </w:p>
  </w:comment>
  <w:comment w:id="26" w:author="Pierre" w:date="2020-02-03T16:11:00Z" w:initials="PL">
    <w:p w14:paraId="1DF23656" w14:textId="77777777" w:rsidR="00CA4362" w:rsidRPr="00AD29E1" w:rsidRDefault="00CA4362" w:rsidP="00A8397E">
      <w:pPr>
        <w:pStyle w:val="Commentaire"/>
        <w:rPr>
          <w:lang w:val="fr-CA"/>
        </w:rPr>
      </w:pPr>
      <w:r>
        <w:rPr>
          <w:rStyle w:val="Marquedecommentaire"/>
        </w:rPr>
        <w:annotationRef/>
      </w:r>
      <w:r w:rsidRPr="00AD29E1">
        <w:rPr>
          <w:lang w:val="fr-CA"/>
        </w:rPr>
        <w:t>Pourquoi y a-t-il deux lignes en tirets dans cette figure? – J’ai inscrit la meme question à la ligne 546.</w:t>
      </w:r>
    </w:p>
  </w:comment>
  <w:comment w:id="27" w:author="Julian WITTISCHE" w:date="2020-02-11T23:37:00Z" w:initials="JW">
    <w:p w14:paraId="701B38E9" w14:textId="77777777" w:rsidR="00CA4362" w:rsidRPr="00F36A60" w:rsidRDefault="00CA4362" w:rsidP="00A8397E">
      <w:pPr>
        <w:pStyle w:val="Commentaire"/>
        <w:rPr>
          <w:lang w:val="fr-CA"/>
        </w:rPr>
      </w:pPr>
      <w:r>
        <w:rPr>
          <w:rStyle w:val="Marquedecommentaire"/>
        </w:rPr>
        <w:annotationRef/>
      </w:r>
      <w:r w:rsidRPr="00F36A60">
        <w:rPr>
          <w:lang w:val="fr-CA"/>
        </w:rPr>
        <w:t xml:space="preserve">En réalité, </w:t>
      </w:r>
      <w:r>
        <w:rPr>
          <w:lang w:val="fr-CA"/>
        </w:rPr>
        <w:t xml:space="preserve">il y en a bien 3 (comme prévu 1 contrôle pour chaque taux de dispersion), car </w:t>
      </w:r>
      <w:r w:rsidRPr="00F36A60">
        <w:rPr>
          <w:lang w:val="fr-CA"/>
        </w:rPr>
        <w:t>on ne voit</w:t>
      </w:r>
      <w:r>
        <w:rPr>
          <w:lang w:val="fr-CA"/>
        </w:rPr>
        <w:t xml:space="preserve"> simplement</w:t>
      </w:r>
      <w:r w:rsidRPr="00F36A60">
        <w:rPr>
          <w:lang w:val="fr-CA"/>
        </w:rPr>
        <w:t xml:space="preserve"> pas bien celle pour le scenario </w:t>
      </w:r>
      <w:r>
        <w:rPr>
          <w:lang w:val="fr-CA"/>
        </w:rPr>
        <w:t>de contrôle de faible dispersion vu qu’elle est proche des autres.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0B08AC" w15:done="0"/>
  <w15:commentEx w15:paraId="6ACB505C" w15:paraIdParent="120B08AC" w15:done="0"/>
  <w15:commentEx w15:paraId="740ACEA1" w15:done="0"/>
  <w15:commentEx w15:paraId="0389988E" w15:paraIdParent="740ACEA1" w15:done="0"/>
  <w15:commentEx w15:paraId="24AFB168" w15:done="0"/>
  <w15:commentEx w15:paraId="7426DE3D" w15:paraIdParent="24AFB168" w15:done="0"/>
  <w15:commentEx w15:paraId="74D23BD5" w15:done="0"/>
  <w15:commentEx w15:paraId="686AFDA6" w15:paraIdParent="74D23BD5" w15:done="0"/>
  <w15:commentEx w15:paraId="1E72EB6A" w15:done="0"/>
  <w15:commentEx w15:paraId="720BB594" w15:done="0"/>
  <w15:commentEx w15:paraId="63A93BD9" w15:done="0"/>
  <w15:commentEx w15:paraId="129D6C15" w15:paraIdParent="63A93BD9" w15:done="0"/>
  <w15:commentEx w15:paraId="42CD32A4" w15:done="0"/>
  <w15:commentEx w15:paraId="47A07D9B" w15:done="0"/>
  <w15:commentEx w15:paraId="1DF23656" w15:done="0"/>
  <w15:commentEx w15:paraId="701B38E9" w15:paraIdParent="1DF236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B475E1" w16cid:durableId="21C71A57"/>
  <w16cid:commentId w16cid:paraId="61758EB3" w16cid:durableId="21C472BE"/>
  <w16cid:commentId w16cid:paraId="227EA0FC" w16cid:durableId="21C47289"/>
  <w16cid:commentId w16cid:paraId="5FAC7BC1" w16cid:durableId="21C71A26"/>
  <w16cid:commentId w16cid:paraId="4F3B4D9C" w16cid:durableId="21C71B4A"/>
  <w16cid:commentId w16cid:paraId="460B77AF" w16cid:durableId="21C71BAF"/>
  <w16cid:commentId w16cid:paraId="3EA010BA" w16cid:durableId="21C71C70"/>
  <w16cid:commentId w16cid:paraId="410FCE24" w16cid:durableId="21C71C9F"/>
  <w16cid:commentId w16cid:paraId="6D5B6DF8" w16cid:durableId="21C71CCD"/>
  <w16cid:commentId w16cid:paraId="0054A1F9" w16cid:durableId="21C71DDC"/>
  <w16cid:commentId w16cid:paraId="54808EA3" w16cid:durableId="21C71E00"/>
  <w16cid:commentId w16cid:paraId="5AEFE13A" w16cid:durableId="21C71E4A"/>
  <w16cid:commentId w16cid:paraId="05C48FD9" w16cid:durableId="21C71F0D"/>
  <w16cid:commentId w16cid:paraId="11ECF2A0" w16cid:durableId="21C845D0"/>
  <w16cid:commentId w16cid:paraId="37393841" w16cid:durableId="21C71FC4"/>
  <w16cid:commentId w16cid:paraId="09213633" w16cid:durableId="21C845FD"/>
  <w16cid:commentId w16cid:paraId="62484AA2" w16cid:durableId="21C71FEC"/>
  <w16cid:commentId w16cid:paraId="4BDDC56A" w16cid:durableId="21C7255D"/>
  <w16cid:commentId w16cid:paraId="008BEA95" w16cid:durableId="21C725C6"/>
  <w16cid:commentId w16cid:paraId="3FAB0A3D" w16cid:durableId="21C72CD7"/>
  <w16cid:commentId w16cid:paraId="542E835D" w16cid:durableId="21C72D16"/>
  <w16cid:commentId w16cid:paraId="524E386D" w16cid:durableId="21C83975"/>
  <w16cid:commentId w16cid:paraId="148E6A7F" w16cid:durableId="21C72D39"/>
  <w16cid:commentId w16cid:paraId="406C86A3" w16cid:durableId="21C83AB6"/>
  <w16cid:commentId w16cid:paraId="2A03B669" w16cid:durableId="21C83BE9"/>
  <w16cid:commentId w16cid:paraId="3F899112" w16cid:durableId="21C83CC6"/>
  <w16cid:commentId w16cid:paraId="210CC8C9" w16cid:durableId="21C840CF"/>
  <w16cid:commentId w16cid:paraId="0BF73F51" w16cid:durableId="21C8416C"/>
  <w16cid:commentId w16cid:paraId="74CC6F48" w16cid:durableId="21C8415B"/>
  <w16cid:commentId w16cid:paraId="7522B6BD" w16cid:durableId="21C841AD"/>
  <w16cid:commentId w16cid:paraId="52A244BD" w16cid:durableId="21C8424E"/>
  <w16cid:commentId w16cid:paraId="128CB444" w16cid:durableId="21C8435B"/>
  <w16cid:commentId w16cid:paraId="0FF9F7A7" w16cid:durableId="21C8438D"/>
  <w16cid:commentId w16cid:paraId="22E2455B" w16cid:durableId="21C8444B"/>
  <w16cid:commentId w16cid:paraId="212B7D80" w16cid:durableId="21C844B1"/>
  <w16cid:commentId w16cid:paraId="4F5C1F56" w16cid:durableId="21C846EF"/>
  <w16cid:commentId w16cid:paraId="7B5694A8" w16cid:durableId="21C84776"/>
  <w16cid:commentId w16cid:paraId="22338CD1" w16cid:durableId="21C848C9"/>
  <w16cid:commentId w16cid:paraId="2184447C" w16cid:durableId="21C84939"/>
  <w16cid:commentId w16cid:paraId="3F6AC04A" w16cid:durableId="21C84A38"/>
  <w16cid:commentId w16cid:paraId="5DA0583B" w16cid:durableId="21C8A90D"/>
  <w16cid:commentId w16cid:paraId="47BDB8BD" w16cid:durableId="21C8A94D"/>
  <w16cid:commentId w16cid:paraId="655E2A49" w16cid:durableId="21C8AB30"/>
  <w16cid:commentId w16cid:paraId="4A59B13E" w16cid:durableId="21C8AB9F"/>
  <w16cid:commentId w16cid:paraId="09A71BC4" w16cid:durableId="21C8ABDA"/>
  <w16cid:commentId w16cid:paraId="34FDAB6A" w16cid:durableId="21C8AD80"/>
  <w16cid:commentId w16cid:paraId="12C1AEB4" w16cid:durableId="21C84B76"/>
  <w16cid:commentId w16cid:paraId="458BF6C7" w16cid:durableId="21C8ADC8"/>
  <w16cid:commentId w16cid:paraId="135DBE7D" w16cid:durableId="21C8AE37"/>
  <w16cid:commentId w16cid:paraId="0195AF2F" w16cid:durableId="21C8AFCB"/>
  <w16cid:commentId w16cid:paraId="19A6BBC6" w16cid:durableId="21C8AFF6"/>
  <w16cid:commentId w16cid:paraId="452AF844" w16cid:durableId="21C8B025"/>
  <w16cid:commentId w16cid:paraId="06F9A4CA" w16cid:durableId="21C8B054"/>
  <w16cid:commentId w16cid:paraId="27EFDEC9" w16cid:durableId="21C8B793"/>
  <w16cid:commentId w16cid:paraId="2723785D" w16cid:durableId="21C8B811"/>
  <w16cid:commentId w16cid:paraId="42B36214" w16cid:durableId="21C8B835"/>
  <w16cid:commentId w16cid:paraId="33384724" w16cid:durableId="21C8B841"/>
  <w16cid:commentId w16cid:paraId="4FB06205" w16cid:durableId="21C8BC86"/>
  <w16cid:commentId w16cid:paraId="799D582A" w16cid:durableId="21C8BCFC"/>
  <w16cid:commentId w16cid:paraId="7BC32ABF" w16cid:durableId="21C8BE70"/>
  <w16cid:commentId w16cid:paraId="37E8E888" w16cid:durableId="21C8C039"/>
  <w16cid:commentId w16cid:paraId="5126E6BB" w16cid:durableId="21C8C06C"/>
  <w16cid:commentId w16cid:paraId="4BCCEE25" w16cid:durableId="21C8C09D"/>
  <w16cid:commentId w16cid:paraId="1A69550A" w16cid:durableId="21C8C0B6"/>
  <w16cid:commentId w16cid:paraId="2F66BC06" w16cid:durableId="21C8C108"/>
  <w16cid:commentId w16cid:paraId="166241B7" w16cid:durableId="21C8B8EC"/>
  <w16cid:commentId w16cid:paraId="156A0C8C" w16cid:durableId="21C8BB4E"/>
  <w16cid:commentId w16cid:paraId="53901668" w16cid:durableId="21C8BBA3"/>
  <w16cid:commentId w16cid:paraId="5BE797BF" w16cid:durableId="21C8BBEE"/>
  <w16cid:commentId w16cid:paraId="34F9787A" w16cid:durableId="21C8B1FA"/>
  <w16cid:commentId w16cid:paraId="618FC313" w16cid:durableId="21C8B356"/>
  <w16cid:commentId w16cid:paraId="56A8E968" w16cid:durableId="21C84BC3"/>
  <w16cid:commentId w16cid:paraId="08F50B6F" w16cid:durableId="21C84C0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289E86" w14:textId="77777777" w:rsidR="003F3D37" w:rsidRDefault="003F3D37" w:rsidP="00596125">
      <w:pPr>
        <w:spacing w:after="0" w:line="240" w:lineRule="auto"/>
      </w:pPr>
      <w:r>
        <w:separator/>
      </w:r>
    </w:p>
  </w:endnote>
  <w:endnote w:type="continuationSeparator" w:id="0">
    <w:p w14:paraId="723E5153" w14:textId="77777777" w:rsidR="003F3D37" w:rsidRDefault="003F3D37" w:rsidP="00596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723703"/>
      <w:docPartObj>
        <w:docPartGallery w:val="Page Numbers (Bottom of Page)"/>
        <w:docPartUnique/>
      </w:docPartObj>
    </w:sdtPr>
    <w:sdtEndPr/>
    <w:sdtContent>
      <w:p w14:paraId="4D925038" w14:textId="5D34938D" w:rsidR="00CA4362" w:rsidRDefault="00CA4362">
        <w:pPr>
          <w:pStyle w:val="Pieddepage"/>
          <w:jc w:val="right"/>
        </w:pPr>
        <w:r>
          <w:fldChar w:fldCharType="begin"/>
        </w:r>
        <w:r>
          <w:instrText>PAGE   \* MERGEFORMAT</w:instrText>
        </w:r>
        <w:r>
          <w:fldChar w:fldCharType="separate"/>
        </w:r>
        <w:r w:rsidR="00250C27" w:rsidRPr="00250C27">
          <w:rPr>
            <w:noProof/>
            <w:lang w:val="fr-FR"/>
          </w:rPr>
          <w:t>21</w:t>
        </w:r>
        <w:r>
          <w:fldChar w:fldCharType="end"/>
        </w:r>
      </w:p>
    </w:sdtContent>
  </w:sdt>
  <w:p w14:paraId="3FAB228B" w14:textId="77777777" w:rsidR="00CA4362" w:rsidRDefault="00CA4362">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8C5BBD" w14:textId="77777777" w:rsidR="003F3D37" w:rsidRDefault="003F3D37" w:rsidP="00596125">
      <w:pPr>
        <w:spacing w:after="0" w:line="240" w:lineRule="auto"/>
      </w:pPr>
      <w:r>
        <w:separator/>
      </w:r>
    </w:p>
  </w:footnote>
  <w:footnote w:type="continuationSeparator" w:id="0">
    <w:p w14:paraId="5B340665" w14:textId="77777777" w:rsidR="003F3D37" w:rsidRDefault="003F3D37" w:rsidP="005961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25F"/>
    <w:multiLevelType w:val="hybridMultilevel"/>
    <w:tmpl w:val="17C43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51D38"/>
    <w:multiLevelType w:val="hybridMultilevel"/>
    <w:tmpl w:val="46102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6466D"/>
    <w:multiLevelType w:val="hybridMultilevel"/>
    <w:tmpl w:val="5D10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11F58"/>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B58DB"/>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n WITTISCHE">
    <w15:presenceInfo w15:providerId="Windows Live" w15:userId="33223d2814f409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3MjCzMDQ2MTYxMjNQ0lEKTi0uzszPAykwMqkFAGuV4IItAAAA"/>
  </w:docVars>
  <w:rsids>
    <w:rsidRoot w:val="004E13A5"/>
    <w:rsid w:val="0000168C"/>
    <w:rsid w:val="00002466"/>
    <w:rsid w:val="00002A64"/>
    <w:rsid w:val="0000391E"/>
    <w:rsid w:val="000053C7"/>
    <w:rsid w:val="00005F69"/>
    <w:rsid w:val="00006829"/>
    <w:rsid w:val="00011C71"/>
    <w:rsid w:val="0001269B"/>
    <w:rsid w:val="000141B3"/>
    <w:rsid w:val="00017CBA"/>
    <w:rsid w:val="00017E75"/>
    <w:rsid w:val="00021D02"/>
    <w:rsid w:val="000222ED"/>
    <w:rsid w:val="000227A4"/>
    <w:rsid w:val="00023F2C"/>
    <w:rsid w:val="00024F61"/>
    <w:rsid w:val="0002624B"/>
    <w:rsid w:val="00026490"/>
    <w:rsid w:val="00026783"/>
    <w:rsid w:val="000270B4"/>
    <w:rsid w:val="00027F85"/>
    <w:rsid w:val="0003098F"/>
    <w:rsid w:val="00032375"/>
    <w:rsid w:val="00033B96"/>
    <w:rsid w:val="00034D01"/>
    <w:rsid w:val="0004518E"/>
    <w:rsid w:val="00045E93"/>
    <w:rsid w:val="00051F54"/>
    <w:rsid w:val="00053498"/>
    <w:rsid w:val="00055B96"/>
    <w:rsid w:val="00055C1A"/>
    <w:rsid w:val="00056C25"/>
    <w:rsid w:val="00056F49"/>
    <w:rsid w:val="00060B67"/>
    <w:rsid w:val="00061580"/>
    <w:rsid w:val="000623C8"/>
    <w:rsid w:val="00063753"/>
    <w:rsid w:val="000637AB"/>
    <w:rsid w:val="00064F7E"/>
    <w:rsid w:val="000673CD"/>
    <w:rsid w:val="00067650"/>
    <w:rsid w:val="00067B6C"/>
    <w:rsid w:val="00067CAB"/>
    <w:rsid w:val="00072895"/>
    <w:rsid w:val="000745F8"/>
    <w:rsid w:val="00074A90"/>
    <w:rsid w:val="00074D7C"/>
    <w:rsid w:val="000752B5"/>
    <w:rsid w:val="000753A8"/>
    <w:rsid w:val="0007763B"/>
    <w:rsid w:val="00077818"/>
    <w:rsid w:val="00077D03"/>
    <w:rsid w:val="00082620"/>
    <w:rsid w:val="00084066"/>
    <w:rsid w:val="00087ACB"/>
    <w:rsid w:val="00093A55"/>
    <w:rsid w:val="000955D0"/>
    <w:rsid w:val="00095B49"/>
    <w:rsid w:val="00097A65"/>
    <w:rsid w:val="000A22EB"/>
    <w:rsid w:val="000A301E"/>
    <w:rsid w:val="000A3EC4"/>
    <w:rsid w:val="000A5079"/>
    <w:rsid w:val="000A5888"/>
    <w:rsid w:val="000A6671"/>
    <w:rsid w:val="000A6983"/>
    <w:rsid w:val="000A7724"/>
    <w:rsid w:val="000B078B"/>
    <w:rsid w:val="000B306E"/>
    <w:rsid w:val="000B568D"/>
    <w:rsid w:val="000B6A15"/>
    <w:rsid w:val="000B7CDD"/>
    <w:rsid w:val="000C1EE3"/>
    <w:rsid w:val="000C2859"/>
    <w:rsid w:val="000C43B2"/>
    <w:rsid w:val="000C4C79"/>
    <w:rsid w:val="000D03BF"/>
    <w:rsid w:val="000D08D6"/>
    <w:rsid w:val="000D1B30"/>
    <w:rsid w:val="000D1CB4"/>
    <w:rsid w:val="000D683F"/>
    <w:rsid w:val="000E1A78"/>
    <w:rsid w:val="000E2680"/>
    <w:rsid w:val="000E3A1A"/>
    <w:rsid w:val="000E54F4"/>
    <w:rsid w:val="000E5A37"/>
    <w:rsid w:val="000F06F3"/>
    <w:rsid w:val="000F49A2"/>
    <w:rsid w:val="001056C8"/>
    <w:rsid w:val="00107891"/>
    <w:rsid w:val="001079BE"/>
    <w:rsid w:val="0011218E"/>
    <w:rsid w:val="00115765"/>
    <w:rsid w:val="00117E9F"/>
    <w:rsid w:val="00121054"/>
    <w:rsid w:val="0012140E"/>
    <w:rsid w:val="001221C3"/>
    <w:rsid w:val="00124964"/>
    <w:rsid w:val="00124A09"/>
    <w:rsid w:val="0012642F"/>
    <w:rsid w:val="00126DC2"/>
    <w:rsid w:val="00127CC5"/>
    <w:rsid w:val="00127D3A"/>
    <w:rsid w:val="00127F13"/>
    <w:rsid w:val="0013029C"/>
    <w:rsid w:val="0013089B"/>
    <w:rsid w:val="00130BC1"/>
    <w:rsid w:val="00130C89"/>
    <w:rsid w:val="00131252"/>
    <w:rsid w:val="00131E2F"/>
    <w:rsid w:val="0013574D"/>
    <w:rsid w:val="00136405"/>
    <w:rsid w:val="00136C7B"/>
    <w:rsid w:val="001371AE"/>
    <w:rsid w:val="00140675"/>
    <w:rsid w:val="00140CCA"/>
    <w:rsid w:val="001411DE"/>
    <w:rsid w:val="001425D4"/>
    <w:rsid w:val="001429F5"/>
    <w:rsid w:val="001446F6"/>
    <w:rsid w:val="00146654"/>
    <w:rsid w:val="001467B2"/>
    <w:rsid w:val="00147BDF"/>
    <w:rsid w:val="0015292B"/>
    <w:rsid w:val="001535E2"/>
    <w:rsid w:val="00154844"/>
    <w:rsid w:val="001563B0"/>
    <w:rsid w:val="00161403"/>
    <w:rsid w:val="00162C41"/>
    <w:rsid w:val="001633CB"/>
    <w:rsid w:val="00164AEE"/>
    <w:rsid w:val="00167AEB"/>
    <w:rsid w:val="00171477"/>
    <w:rsid w:val="00171B72"/>
    <w:rsid w:val="00174C4C"/>
    <w:rsid w:val="001756ED"/>
    <w:rsid w:val="001765A4"/>
    <w:rsid w:val="00176B13"/>
    <w:rsid w:val="0017749B"/>
    <w:rsid w:val="00180AFB"/>
    <w:rsid w:val="0018247F"/>
    <w:rsid w:val="00183124"/>
    <w:rsid w:val="00184ABD"/>
    <w:rsid w:val="00184FCD"/>
    <w:rsid w:val="001854BA"/>
    <w:rsid w:val="00190258"/>
    <w:rsid w:val="0019294D"/>
    <w:rsid w:val="0019382F"/>
    <w:rsid w:val="001950CB"/>
    <w:rsid w:val="00195791"/>
    <w:rsid w:val="001965D2"/>
    <w:rsid w:val="001A0280"/>
    <w:rsid w:val="001A3BDD"/>
    <w:rsid w:val="001A5222"/>
    <w:rsid w:val="001A5615"/>
    <w:rsid w:val="001B0116"/>
    <w:rsid w:val="001B077C"/>
    <w:rsid w:val="001B42BC"/>
    <w:rsid w:val="001B4AB6"/>
    <w:rsid w:val="001B5C4E"/>
    <w:rsid w:val="001C38DB"/>
    <w:rsid w:val="001D0ACA"/>
    <w:rsid w:val="001D1B0E"/>
    <w:rsid w:val="001D2ADC"/>
    <w:rsid w:val="001D3FDE"/>
    <w:rsid w:val="001D512B"/>
    <w:rsid w:val="001D512F"/>
    <w:rsid w:val="001E1272"/>
    <w:rsid w:val="001E16C9"/>
    <w:rsid w:val="001E28D2"/>
    <w:rsid w:val="001E3806"/>
    <w:rsid w:val="001E3C7E"/>
    <w:rsid w:val="001E483E"/>
    <w:rsid w:val="001E4D7C"/>
    <w:rsid w:val="001E570D"/>
    <w:rsid w:val="001E58E9"/>
    <w:rsid w:val="001F3196"/>
    <w:rsid w:val="001F4124"/>
    <w:rsid w:val="001F42AA"/>
    <w:rsid w:val="001F4307"/>
    <w:rsid w:val="001F6DBA"/>
    <w:rsid w:val="001F6EAA"/>
    <w:rsid w:val="001F6EAC"/>
    <w:rsid w:val="001F7518"/>
    <w:rsid w:val="00200373"/>
    <w:rsid w:val="0020343C"/>
    <w:rsid w:val="00204474"/>
    <w:rsid w:val="002050D0"/>
    <w:rsid w:val="0021147F"/>
    <w:rsid w:val="00213093"/>
    <w:rsid w:val="00217199"/>
    <w:rsid w:val="0022197D"/>
    <w:rsid w:val="00222868"/>
    <w:rsid w:val="002234E0"/>
    <w:rsid w:val="002268C5"/>
    <w:rsid w:val="0022740C"/>
    <w:rsid w:val="0023072B"/>
    <w:rsid w:val="0023083C"/>
    <w:rsid w:val="002340FD"/>
    <w:rsid w:val="002363EE"/>
    <w:rsid w:val="002377D0"/>
    <w:rsid w:val="0024289D"/>
    <w:rsid w:val="002446CC"/>
    <w:rsid w:val="00245CCF"/>
    <w:rsid w:val="0025060E"/>
    <w:rsid w:val="00250C27"/>
    <w:rsid w:val="00251650"/>
    <w:rsid w:val="0025226F"/>
    <w:rsid w:val="00252F55"/>
    <w:rsid w:val="00253769"/>
    <w:rsid w:val="002575B1"/>
    <w:rsid w:val="00257C14"/>
    <w:rsid w:val="00261B7F"/>
    <w:rsid w:val="00262D52"/>
    <w:rsid w:val="00266374"/>
    <w:rsid w:val="00266D04"/>
    <w:rsid w:val="00267018"/>
    <w:rsid w:val="002676EC"/>
    <w:rsid w:val="002760DF"/>
    <w:rsid w:val="00276516"/>
    <w:rsid w:val="00276CE2"/>
    <w:rsid w:val="00282E4D"/>
    <w:rsid w:val="00284908"/>
    <w:rsid w:val="002862FB"/>
    <w:rsid w:val="00290668"/>
    <w:rsid w:val="00290FDF"/>
    <w:rsid w:val="00292102"/>
    <w:rsid w:val="00295FF4"/>
    <w:rsid w:val="002A1E12"/>
    <w:rsid w:val="002A1F8B"/>
    <w:rsid w:val="002A3DE7"/>
    <w:rsid w:val="002A488E"/>
    <w:rsid w:val="002B4583"/>
    <w:rsid w:val="002C3535"/>
    <w:rsid w:val="002C36D6"/>
    <w:rsid w:val="002C3D4F"/>
    <w:rsid w:val="002C44A3"/>
    <w:rsid w:val="002C668E"/>
    <w:rsid w:val="002C7903"/>
    <w:rsid w:val="002C7C02"/>
    <w:rsid w:val="002D00E2"/>
    <w:rsid w:val="002D1CC0"/>
    <w:rsid w:val="002D2EEA"/>
    <w:rsid w:val="002D63E3"/>
    <w:rsid w:val="002E0D4E"/>
    <w:rsid w:val="002E1313"/>
    <w:rsid w:val="002E7623"/>
    <w:rsid w:val="002F00E9"/>
    <w:rsid w:val="002F50D0"/>
    <w:rsid w:val="002F53A6"/>
    <w:rsid w:val="002F5737"/>
    <w:rsid w:val="00302E8C"/>
    <w:rsid w:val="0030512B"/>
    <w:rsid w:val="0031038B"/>
    <w:rsid w:val="00310B2C"/>
    <w:rsid w:val="00311C05"/>
    <w:rsid w:val="0031329F"/>
    <w:rsid w:val="003136A1"/>
    <w:rsid w:val="003143B1"/>
    <w:rsid w:val="00314411"/>
    <w:rsid w:val="00314CA1"/>
    <w:rsid w:val="00315CBD"/>
    <w:rsid w:val="00316ED7"/>
    <w:rsid w:val="0032094E"/>
    <w:rsid w:val="00322EF1"/>
    <w:rsid w:val="00331CF4"/>
    <w:rsid w:val="00332595"/>
    <w:rsid w:val="003333C4"/>
    <w:rsid w:val="00335E2F"/>
    <w:rsid w:val="003378A5"/>
    <w:rsid w:val="00337F86"/>
    <w:rsid w:val="003422BA"/>
    <w:rsid w:val="00347EEB"/>
    <w:rsid w:val="00350E98"/>
    <w:rsid w:val="00351520"/>
    <w:rsid w:val="003545AD"/>
    <w:rsid w:val="003549D9"/>
    <w:rsid w:val="00354DBD"/>
    <w:rsid w:val="00354E8A"/>
    <w:rsid w:val="00355E82"/>
    <w:rsid w:val="00355F4E"/>
    <w:rsid w:val="00356F5D"/>
    <w:rsid w:val="00357CA8"/>
    <w:rsid w:val="003615F1"/>
    <w:rsid w:val="003654C9"/>
    <w:rsid w:val="00367BC5"/>
    <w:rsid w:val="0037039A"/>
    <w:rsid w:val="003706EC"/>
    <w:rsid w:val="003741B4"/>
    <w:rsid w:val="00374ECD"/>
    <w:rsid w:val="003759E4"/>
    <w:rsid w:val="00377029"/>
    <w:rsid w:val="0037716B"/>
    <w:rsid w:val="00377FD9"/>
    <w:rsid w:val="00382F3C"/>
    <w:rsid w:val="00383673"/>
    <w:rsid w:val="003837A0"/>
    <w:rsid w:val="00384231"/>
    <w:rsid w:val="00384DF0"/>
    <w:rsid w:val="003854C0"/>
    <w:rsid w:val="0039025A"/>
    <w:rsid w:val="0039028C"/>
    <w:rsid w:val="00390597"/>
    <w:rsid w:val="00391295"/>
    <w:rsid w:val="00394C28"/>
    <w:rsid w:val="00396770"/>
    <w:rsid w:val="003A1360"/>
    <w:rsid w:val="003A30C6"/>
    <w:rsid w:val="003B19F7"/>
    <w:rsid w:val="003B3778"/>
    <w:rsid w:val="003B3FF3"/>
    <w:rsid w:val="003B771C"/>
    <w:rsid w:val="003C17E9"/>
    <w:rsid w:val="003C228D"/>
    <w:rsid w:val="003C3E3B"/>
    <w:rsid w:val="003C45C0"/>
    <w:rsid w:val="003C46CA"/>
    <w:rsid w:val="003C4854"/>
    <w:rsid w:val="003C4910"/>
    <w:rsid w:val="003C4FA0"/>
    <w:rsid w:val="003C681E"/>
    <w:rsid w:val="003C7909"/>
    <w:rsid w:val="003C7CA3"/>
    <w:rsid w:val="003D41F3"/>
    <w:rsid w:val="003D4FA3"/>
    <w:rsid w:val="003D56EC"/>
    <w:rsid w:val="003D5A1B"/>
    <w:rsid w:val="003D67FC"/>
    <w:rsid w:val="003D72B7"/>
    <w:rsid w:val="003E094B"/>
    <w:rsid w:val="003E16F2"/>
    <w:rsid w:val="003E3E3C"/>
    <w:rsid w:val="003E71A5"/>
    <w:rsid w:val="003E73EA"/>
    <w:rsid w:val="003F1140"/>
    <w:rsid w:val="003F114F"/>
    <w:rsid w:val="003F2FF1"/>
    <w:rsid w:val="003F354B"/>
    <w:rsid w:val="003F3D37"/>
    <w:rsid w:val="003F3E31"/>
    <w:rsid w:val="003F6100"/>
    <w:rsid w:val="003F69D8"/>
    <w:rsid w:val="003F7F85"/>
    <w:rsid w:val="004024F6"/>
    <w:rsid w:val="004036B9"/>
    <w:rsid w:val="004058E4"/>
    <w:rsid w:val="00406446"/>
    <w:rsid w:val="0041016F"/>
    <w:rsid w:val="00411503"/>
    <w:rsid w:val="00415B08"/>
    <w:rsid w:val="0041618B"/>
    <w:rsid w:val="004170BB"/>
    <w:rsid w:val="004176BF"/>
    <w:rsid w:val="0041772B"/>
    <w:rsid w:val="0042030E"/>
    <w:rsid w:val="00422C59"/>
    <w:rsid w:val="00425183"/>
    <w:rsid w:val="00425BB7"/>
    <w:rsid w:val="00430107"/>
    <w:rsid w:val="004305E4"/>
    <w:rsid w:val="004306AD"/>
    <w:rsid w:val="0043100B"/>
    <w:rsid w:val="00433983"/>
    <w:rsid w:val="00435DEE"/>
    <w:rsid w:val="00435FC0"/>
    <w:rsid w:val="00436872"/>
    <w:rsid w:val="004378A1"/>
    <w:rsid w:val="0044118B"/>
    <w:rsid w:val="00441A68"/>
    <w:rsid w:val="004441A5"/>
    <w:rsid w:val="00450EC4"/>
    <w:rsid w:val="00451660"/>
    <w:rsid w:val="00451F89"/>
    <w:rsid w:val="00461C2D"/>
    <w:rsid w:val="00464830"/>
    <w:rsid w:val="0047226E"/>
    <w:rsid w:val="00472402"/>
    <w:rsid w:val="004724FE"/>
    <w:rsid w:val="00474B98"/>
    <w:rsid w:val="00475747"/>
    <w:rsid w:val="00476B05"/>
    <w:rsid w:val="00480063"/>
    <w:rsid w:val="0048240C"/>
    <w:rsid w:val="0048505E"/>
    <w:rsid w:val="00487A82"/>
    <w:rsid w:val="00492036"/>
    <w:rsid w:val="00492594"/>
    <w:rsid w:val="00495321"/>
    <w:rsid w:val="004960F6"/>
    <w:rsid w:val="004A38A8"/>
    <w:rsid w:val="004A42FA"/>
    <w:rsid w:val="004A6030"/>
    <w:rsid w:val="004A6053"/>
    <w:rsid w:val="004A6ACA"/>
    <w:rsid w:val="004A6C2F"/>
    <w:rsid w:val="004A6CE0"/>
    <w:rsid w:val="004B01E2"/>
    <w:rsid w:val="004B1469"/>
    <w:rsid w:val="004B20F9"/>
    <w:rsid w:val="004B3E70"/>
    <w:rsid w:val="004B5712"/>
    <w:rsid w:val="004B600A"/>
    <w:rsid w:val="004B65F7"/>
    <w:rsid w:val="004B7793"/>
    <w:rsid w:val="004C0170"/>
    <w:rsid w:val="004C27A8"/>
    <w:rsid w:val="004C5976"/>
    <w:rsid w:val="004D104E"/>
    <w:rsid w:val="004D1456"/>
    <w:rsid w:val="004D4681"/>
    <w:rsid w:val="004D63F8"/>
    <w:rsid w:val="004D7255"/>
    <w:rsid w:val="004E072F"/>
    <w:rsid w:val="004E13A5"/>
    <w:rsid w:val="004E3D3B"/>
    <w:rsid w:val="004E3EF4"/>
    <w:rsid w:val="004E50E5"/>
    <w:rsid w:val="004E6917"/>
    <w:rsid w:val="004F11B7"/>
    <w:rsid w:val="004F3DEA"/>
    <w:rsid w:val="004F670E"/>
    <w:rsid w:val="004F75B9"/>
    <w:rsid w:val="004F7610"/>
    <w:rsid w:val="004F7DFD"/>
    <w:rsid w:val="00500E46"/>
    <w:rsid w:val="005015CA"/>
    <w:rsid w:val="00504319"/>
    <w:rsid w:val="0050472E"/>
    <w:rsid w:val="00505232"/>
    <w:rsid w:val="005063D9"/>
    <w:rsid w:val="00506E45"/>
    <w:rsid w:val="00510355"/>
    <w:rsid w:val="00510AB3"/>
    <w:rsid w:val="005154C3"/>
    <w:rsid w:val="005159F5"/>
    <w:rsid w:val="00522BA6"/>
    <w:rsid w:val="00522C3E"/>
    <w:rsid w:val="00523484"/>
    <w:rsid w:val="00524392"/>
    <w:rsid w:val="005248EF"/>
    <w:rsid w:val="0053064B"/>
    <w:rsid w:val="00530707"/>
    <w:rsid w:val="00530C19"/>
    <w:rsid w:val="005336FB"/>
    <w:rsid w:val="00533C55"/>
    <w:rsid w:val="00534D93"/>
    <w:rsid w:val="005357E7"/>
    <w:rsid w:val="00535B75"/>
    <w:rsid w:val="005363F4"/>
    <w:rsid w:val="00537BAC"/>
    <w:rsid w:val="00540E32"/>
    <w:rsid w:val="00541832"/>
    <w:rsid w:val="0054565E"/>
    <w:rsid w:val="00546239"/>
    <w:rsid w:val="00547B44"/>
    <w:rsid w:val="005524EA"/>
    <w:rsid w:val="00552FCF"/>
    <w:rsid w:val="005542C9"/>
    <w:rsid w:val="00555324"/>
    <w:rsid w:val="00561DE1"/>
    <w:rsid w:val="00562FD4"/>
    <w:rsid w:val="005663CD"/>
    <w:rsid w:val="0056645A"/>
    <w:rsid w:val="005718BB"/>
    <w:rsid w:val="005725C7"/>
    <w:rsid w:val="005750CA"/>
    <w:rsid w:val="00577AF7"/>
    <w:rsid w:val="00577BA0"/>
    <w:rsid w:val="00584133"/>
    <w:rsid w:val="00586186"/>
    <w:rsid w:val="0058664C"/>
    <w:rsid w:val="0059053F"/>
    <w:rsid w:val="00593DF4"/>
    <w:rsid w:val="00596125"/>
    <w:rsid w:val="00596B92"/>
    <w:rsid w:val="005A17AF"/>
    <w:rsid w:val="005A19D3"/>
    <w:rsid w:val="005A4792"/>
    <w:rsid w:val="005A56C0"/>
    <w:rsid w:val="005A7AE1"/>
    <w:rsid w:val="005B5111"/>
    <w:rsid w:val="005B52B2"/>
    <w:rsid w:val="005B67F7"/>
    <w:rsid w:val="005B723C"/>
    <w:rsid w:val="005C17F4"/>
    <w:rsid w:val="005C1D4B"/>
    <w:rsid w:val="005C6117"/>
    <w:rsid w:val="005C66EB"/>
    <w:rsid w:val="005C6B4D"/>
    <w:rsid w:val="005D027E"/>
    <w:rsid w:val="005D0E13"/>
    <w:rsid w:val="005D5434"/>
    <w:rsid w:val="005D5951"/>
    <w:rsid w:val="005D663D"/>
    <w:rsid w:val="005D6657"/>
    <w:rsid w:val="005D6EA5"/>
    <w:rsid w:val="005E0041"/>
    <w:rsid w:val="005E037A"/>
    <w:rsid w:val="005E07EE"/>
    <w:rsid w:val="005E309B"/>
    <w:rsid w:val="005E4D5F"/>
    <w:rsid w:val="005E5CC4"/>
    <w:rsid w:val="005F2768"/>
    <w:rsid w:val="005F29B0"/>
    <w:rsid w:val="005F394B"/>
    <w:rsid w:val="005F3C03"/>
    <w:rsid w:val="005F4F97"/>
    <w:rsid w:val="005F6CBE"/>
    <w:rsid w:val="005F6E17"/>
    <w:rsid w:val="005F736B"/>
    <w:rsid w:val="00601497"/>
    <w:rsid w:val="006026A8"/>
    <w:rsid w:val="00604C02"/>
    <w:rsid w:val="00611055"/>
    <w:rsid w:val="00611155"/>
    <w:rsid w:val="00611A4E"/>
    <w:rsid w:val="006141B4"/>
    <w:rsid w:val="006141FC"/>
    <w:rsid w:val="0061427D"/>
    <w:rsid w:val="00614ACA"/>
    <w:rsid w:val="00616333"/>
    <w:rsid w:val="006171E0"/>
    <w:rsid w:val="00617696"/>
    <w:rsid w:val="00621C36"/>
    <w:rsid w:val="00625DA8"/>
    <w:rsid w:val="00626150"/>
    <w:rsid w:val="00631CD3"/>
    <w:rsid w:val="006339F9"/>
    <w:rsid w:val="00634B5A"/>
    <w:rsid w:val="00634F6B"/>
    <w:rsid w:val="00635445"/>
    <w:rsid w:val="00635AF6"/>
    <w:rsid w:val="00635E61"/>
    <w:rsid w:val="006368E7"/>
    <w:rsid w:val="00636A47"/>
    <w:rsid w:val="00636D6C"/>
    <w:rsid w:val="00640C87"/>
    <w:rsid w:val="00643C26"/>
    <w:rsid w:val="006451B0"/>
    <w:rsid w:val="006458B4"/>
    <w:rsid w:val="0064599B"/>
    <w:rsid w:val="00646321"/>
    <w:rsid w:val="00646795"/>
    <w:rsid w:val="006467E3"/>
    <w:rsid w:val="00646D9C"/>
    <w:rsid w:val="00646E49"/>
    <w:rsid w:val="006505E5"/>
    <w:rsid w:val="006507CE"/>
    <w:rsid w:val="006520B8"/>
    <w:rsid w:val="0065400A"/>
    <w:rsid w:val="00654C24"/>
    <w:rsid w:val="00655DDB"/>
    <w:rsid w:val="0065660C"/>
    <w:rsid w:val="00661D88"/>
    <w:rsid w:val="006624C2"/>
    <w:rsid w:val="00667F46"/>
    <w:rsid w:val="006715EF"/>
    <w:rsid w:val="006738FD"/>
    <w:rsid w:val="0067400C"/>
    <w:rsid w:val="006754D0"/>
    <w:rsid w:val="00675D5B"/>
    <w:rsid w:val="0067751A"/>
    <w:rsid w:val="006801C5"/>
    <w:rsid w:val="006814B3"/>
    <w:rsid w:val="006815E1"/>
    <w:rsid w:val="00681C46"/>
    <w:rsid w:val="006836BF"/>
    <w:rsid w:val="00683D02"/>
    <w:rsid w:val="00684DBB"/>
    <w:rsid w:val="00684F6A"/>
    <w:rsid w:val="00685386"/>
    <w:rsid w:val="00690CD2"/>
    <w:rsid w:val="00691A19"/>
    <w:rsid w:val="00692022"/>
    <w:rsid w:val="00694155"/>
    <w:rsid w:val="0069475B"/>
    <w:rsid w:val="0069486C"/>
    <w:rsid w:val="006975A3"/>
    <w:rsid w:val="006A13C8"/>
    <w:rsid w:val="006A175B"/>
    <w:rsid w:val="006A2E72"/>
    <w:rsid w:val="006A6F60"/>
    <w:rsid w:val="006B08FC"/>
    <w:rsid w:val="006B5D89"/>
    <w:rsid w:val="006B671B"/>
    <w:rsid w:val="006B7759"/>
    <w:rsid w:val="006C17CD"/>
    <w:rsid w:val="006C6F92"/>
    <w:rsid w:val="006D0458"/>
    <w:rsid w:val="006D198B"/>
    <w:rsid w:val="006D1F0D"/>
    <w:rsid w:val="006D2272"/>
    <w:rsid w:val="006D298C"/>
    <w:rsid w:val="006D3001"/>
    <w:rsid w:val="006D4C4D"/>
    <w:rsid w:val="006D5CD5"/>
    <w:rsid w:val="006D70DA"/>
    <w:rsid w:val="006D7C16"/>
    <w:rsid w:val="006E3979"/>
    <w:rsid w:val="006E412E"/>
    <w:rsid w:val="006E7977"/>
    <w:rsid w:val="006F04E2"/>
    <w:rsid w:val="006F1AD7"/>
    <w:rsid w:val="006F243F"/>
    <w:rsid w:val="006F2BC3"/>
    <w:rsid w:val="006F4BDE"/>
    <w:rsid w:val="006F59FE"/>
    <w:rsid w:val="006F69BC"/>
    <w:rsid w:val="006F6A06"/>
    <w:rsid w:val="006F7782"/>
    <w:rsid w:val="00702DAA"/>
    <w:rsid w:val="00706123"/>
    <w:rsid w:val="0070692F"/>
    <w:rsid w:val="00710291"/>
    <w:rsid w:val="00713536"/>
    <w:rsid w:val="00713FE7"/>
    <w:rsid w:val="00716E49"/>
    <w:rsid w:val="00717877"/>
    <w:rsid w:val="00720E9A"/>
    <w:rsid w:val="00721C89"/>
    <w:rsid w:val="0072718C"/>
    <w:rsid w:val="00730648"/>
    <w:rsid w:val="00731B76"/>
    <w:rsid w:val="0073485F"/>
    <w:rsid w:val="00736400"/>
    <w:rsid w:val="00740944"/>
    <w:rsid w:val="00745D2C"/>
    <w:rsid w:val="007462E2"/>
    <w:rsid w:val="007466CC"/>
    <w:rsid w:val="00746931"/>
    <w:rsid w:val="00747A55"/>
    <w:rsid w:val="00747E27"/>
    <w:rsid w:val="00751073"/>
    <w:rsid w:val="0075208A"/>
    <w:rsid w:val="00754884"/>
    <w:rsid w:val="00754EBE"/>
    <w:rsid w:val="00757698"/>
    <w:rsid w:val="0075793A"/>
    <w:rsid w:val="007627B6"/>
    <w:rsid w:val="00764A61"/>
    <w:rsid w:val="00770CDB"/>
    <w:rsid w:val="00771580"/>
    <w:rsid w:val="007729F2"/>
    <w:rsid w:val="0077390A"/>
    <w:rsid w:val="00773BE4"/>
    <w:rsid w:val="007749FA"/>
    <w:rsid w:val="00775867"/>
    <w:rsid w:val="00776CEC"/>
    <w:rsid w:val="00777B9A"/>
    <w:rsid w:val="007839F5"/>
    <w:rsid w:val="007848A4"/>
    <w:rsid w:val="00784C47"/>
    <w:rsid w:val="007850C5"/>
    <w:rsid w:val="00786CFE"/>
    <w:rsid w:val="00787B05"/>
    <w:rsid w:val="00790718"/>
    <w:rsid w:val="00791081"/>
    <w:rsid w:val="00791C0F"/>
    <w:rsid w:val="00792DB8"/>
    <w:rsid w:val="007947EF"/>
    <w:rsid w:val="00795488"/>
    <w:rsid w:val="00795844"/>
    <w:rsid w:val="00796D26"/>
    <w:rsid w:val="007A0974"/>
    <w:rsid w:val="007A49EF"/>
    <w:rsid w:val="007A4D11"/>
    <w:rsid w:val="007A50B8"/>
    <w:rsid w:val="007A6666"/>
    <w:rsid w:val="007A686D"/>
    <w:rsid w:val="007B05E0"/>
    <w:rsid w:val="007B0795"/>
    <w:rsid w:val="007B643B"/>
    <w:rsid w:val="007C05E2"/>
    <w:rsid w:val="007C09B8"/>
    <w:rsid w:val="007C16E3"/>
    <w:rsid w:val="007C19E5"/>
    <w:rsid w:val="007C51E0"/>
    <w:rsid w:val="007C62DE"/>
    <w:rsid w:val="007C7871"/>
    <w:rsid w:val="007C7FE1"/>
    <w:rsid w:val="007D0454"/>
    <w:rsid w:val="007D5A56"/>
    <w:rsid w:val="007D60E9"/>
    <w:rsid w:val="007D68AE"/>
    <w:rsid w:val="007D76B3"/>
    <w:rsid w:val="007D7E27"/>
    <w:rsid w:val="007D7FB8"/>
    <w:rsid w:val="007E082E"/>
    <w:rsid w:val="007E0A1E"/>
    <w:rsid w:val="007E138A"/>
    <w:rsid w:val="007E1C8E"/>
    <w:rsid w:val="007E677E"/>
    <w:rsid w:val="007E7573"/>
    <w:rsid w:val="007F1539"/>
    <w:rsid w:val="007F2596"/>
    <w:rsid w:val="007F2634"/>
    <w:rsid w:val="007F274B"/>
    <w:rsid w:val="007F43DF"/>
    <w:rsid w:val="007F6443"/>
    <w:rsid w:val="00804242"/>
    <w:rsid w:val="00805090"/>
    <w:rsid w:val="0081052F"/>
    <w:rsid w:val="00813DBB"/>
    <w:rsid w:val="008152A9"/>
    <w:rsid w:val="00816D23"/>
    <w:rsid w:val="00821191"/>
    <w:rsid w:val="008221AF"/>
    <w:rsid w:val="00823BCE"/>
    <w:rsid w:val="008257A1"/>
    <w:rsid w:val="008268BA"/>
    <w:rsid w:val="00830373"/>
    <w:rsid w:val="008309BF"/>
    <w:rsid w:val="008317CD"/>
    <w:rsid w:val="008348EE"/>
    <w:rsid w:val="00834A69"/>
    <w:rsid w:val="008375B6"/>
    <w:rsid w:val="008410E8"/>
    <w:rsid w:val="00841510"/>
    <w:rsid w:val="0084240D"/>
    <w:rsid w:val="00842FC3"/>
    <w:rsid w:val="00843B2E"/>
    <w:rsid w:val="0084643E"/>
    <w:rsid w:val="00847992"/>
    <w:rsid w:val="00850187"/>
    <w:rsid w:val="00850FB4"/>
    <w:rsid w:val="008537CB"/>
    <w:rsid w:val="00853B20"/>
    <w:rsid w:val="00860047"/>
    <w:rsid w:val="008601CB"/>
    <w:rsid w:val="008615D7"/>
    <w:rsid w:val="008617EB"/>
    <w:rsid w:val="00861BB3"/>
    <w:rsid w:val="00864392"/>
    <w:rsid w:val="008647FB"/>
    <w:rsid w:val="00864999"/>
    <w:rsid w:val="00864FAF"/>
    <w:rsid w:val="008661B5"/>
    <w:rsid w:val="008668B7"/>
    <w:rsid w:val="008674BD"/>
    <w:rsid w:val="00867C10"/>
    <w:rsid w:val="008726B1"/>
    <w:rsid w:val="00873F32"/>
    <w:rsid w:val="00874586"/>
    <w:rsid w:val="00875EA5"/>
    <w:rsid w:val="00876118"/>
    <w:rsid w:val="00876350"/>
    <w:rsid w:val="00877B8B"/>
    <w:rsid w:val="00886D97"/>
    <w:rsid w:val="008903BF"/>
    <w:rsid w:val="00892A3A"/>
    <w:rsid w:val="0089340C"/>
    <w:rsid w:val="00896E43"/>
    <w:rsid w:val="008A0B8C"/>
    <w:rsid w:val="008A0CE4"/>
    <w:rsid w:val="008A219E"/>
    <w:rsid w:val="008A2F5F"/>
    <w:rsid w:val="008A3027"/>
    <w:rsid w:val="008A40CE"/>
    <w:rsid w:val="008A7AF8"/>
    <w:rsid w:val="008B21CA"/>
    <w:rsid w:val="008B2B6D"/>
    <w:rsid w:val="008B2DA1"/>
    <w:rsid w:val="008B6491"/>
    <w:rsid w:val="008B7986"/>
    <w:rsid w:val="008C2A8C"/>
    <w:rsid w:val="008C31BD"/>
    <w:rsid w:val="008C35FC"/>
    <w:rsid w:val="008C480D"/>
    <w:rsid w:val="008D2682"/>
    <w:rsid w:val="008D3CBE"/>
    <w:rsid w:val="008D57CB"/>
    <w:rsid w:val="008D5B11"/>
    <w:rsid w:val="008D5DC5"/>
    <w:rsid w:val="008D6209"/>
    <w:rsid w:val="008E00E0"/>
    <w:rsid w:val="008E0DB3"/>
    <w:rsid w:val="008E5867"/>
    <w:rsid w:val="008E65CC"/>
    <w:rsid w:val="008E6B15"/>
    <w:rsid w:val="008F2088"/>
    <w:rsid w:val="008F394F"/>
    <w:rsid w:val="008F66A1"/>
    <w:rsid w:val="008F6FB3"/>
    <w:rsid w:val="0090094F"/>
    <w:rsid w:val="00903156"/>
    <w:rsid w:val="00903FDD"/>
    <w:rsid w:val="009048D9"/>
    <w:rsid w:val="00904B54"/>
    <w:rsid w:val="0090522E"/>
    <w:rsid w:val="00906C92"/>
    <w:rsid w:val="00907699"/>
    <w:rsid w:val="00910194"/>
    <w:rsid w:val="00911F2D"/>
    <w:rsid w:val="00914FD7"/>
    <w:rsid w:val="009150FB"/>
    <w:rsid w:val="00921376"/>
    <w:rsid w:val="009219AB"/>
    <w:rsid w:val="00925D59"/>
    <w:rsid w:val="009267FF"/>
    <w:rsid w:val="00926F7A"/>
    <w:rsid w:val="009275A9"/>
    <w:rsid w:val="009279F4"/>
    <w:rsid w:val="00927E09"/>
    <w:rsid w:val="00931038"/>
    <w:rsid w:val="0093343E"/>
    <w:rsid w:val="00933BE9"/>
    <w:rsid w:val="00940D8A"/>
    <w:rsid w:val="009507E1"/>
    <w:rsid w:val="00952DCB"/>
    <w:rsid w:val="00955C73"/>
    <w:rsid w:val="00955D0E"/>
    <w:rsid w:val="00960C19"/>
    <w:rsid w:val="00960F8C"/>
    <w:rsid w:val="0096227D"/>
    <w:rsid w:val="00962B5C"/>
    <w:rsid w:val="00964666"/>
    <w:rsid w:val="00965170"/>
    <w:rsid w:val="00966A00"/>
    <w:rsid w:val="009671FF"/>
    <w:rsid w:val="00973A4F"/>
    <w:rsid w:val="00976615"/>
    <w:rsid w:val="00980F57"/>
    <w:rsid w:val="00981F59"/>
    <w:rsid w:val="009821DF"/>
    <w:rsid w:val="00987604"/>
    <w:rsid w:val="00987774"/>
    <w:rsid w:val="00990CFD"/>
    <w:rsid w:val="0099229B"/>
    <w:rsid w:val="0099254D"/>
    <w:rsid w:val="00992E41"/>
    <w:rsid w:val="00993057"/>
    <w:rsid w:val="00993792"/>
    <w:rsid w:val="00994541"/>
    <w:rsid w:val="00995C05"/>
    <w:rsid w:val="009A0A45"/>
    <w:rsid w:val="009A1C9A"/>
    <w:rsid w:val="009A2299"/>
    <w:rsid w:val="009A3B7C"/>
    <w:rsid w:val="009A43EF"/>
    <w:rsid w:val="009B001E"/>
    <w:rsid w:val="009B0696"/>
    <w:rsid w:val="009B1C8F"/>
    <w:rsid w:val="009B2975"/>
    <w:rsid w:val="009C1654"/>
    <w:rsid w:val="009C383E"/>
    <w:rsid w:val="009C5C6C"/>
    <w:rsid w:val="009C6F0C"/>
    <w:rsid w:val="009C7677"/>
    <w:rsid w:val="009D06C0"/>
    <w:rsid w:val="009D181A"/>
    <w:rsid w:val="009D1D4E"/>
    <w:rsid w:val="009D2703"/>
    <w:rsid w:val="009D33DF"/>
    <w:rsid w:val="009D3685"/>
    <w:rsid w:val="009D3B27"/>
    <w:rsid w:val="009D4A91"/>
    <w:rsid w:val="009D56FB"/>
    <w:rsid w:val="009D581E"/>
    <w:rsid w:val="009E00FB"/>
    <w:rsid w:val="009E0DF8"/>
    <w:rsid w:val="009E4A05"/>
    <w:rsid w:val="009E7BAF"/>
    <w:rsid w:val="009F267D"/>
    <w:rsid w:val="009F38AB"/>
    <w:rsid w:val="009F3A4A"/>
    <w:rsid w:val="009F61E0"/>
    <w:rsid w:val="009F76DA"/>
    <w:rsid w:val="00A020EA"/>
    <w:rsid w:val="00A03B83"/>
    <w:rsid w:val="00A04F14"/>
    <w:rsid w:val="00A07C15"/>
    <w:rsid w:val="00A07FFC"/>
    <w:rsid w:val="00A10ABA"/>
    <w:rsid w:val="00A11506"/>
    <w:rsid w:val="00A11547"/>
    <w:rsid w:val="00A1387D"/>
    <w:rsid w:val="00A13D2D"/>
    <w:rsid w:val="00A17632"/>
    <w:rsid w:val="00A211B7"/>
    <w:rsid w:val="00A212A8"/>
    <w:rsid w:val="00A239B8"/>
    <w:rsid w:val="00A24993"/>
    <w:rsid w:val="00A24EF4"/>
    <w:rsid w:val="00A26A5C"/>
    <w:rsid w:val="00A26C79"/>
    <w:rsid w:val="00A277A6"/>
    <w:rsid w:val="00A27927"/>
    <w:rsid w:val="00A3005D"/>
    <w:rsid w:val="00A30430"/>
    <w:rsid w:val="00A312A8"/>
    <w:rsid w:val="00A324A1"/>
    <w:rsid w:val="00A3254C"/>
    <w:rsid w:val="00A35D40"/>
    <w:rsid w:val="00A40866"/>
    <w:rsid w:val="00A42BF1"/>
    <w:rsid w:val="00A43AB7"/>
    <w:rsid w:val="00A44CD5"/>
    <w:rsid w:val="00A45D09"/>
    <w:rsid w:val="00A51228"/>
    <w:rsid w:val="00A51906"/>
    <w:rsid w:val="00A51948"/>
    <w:rsid w:val="00A51D3F"/>
    <w:rsid w:val="00A538F0"/>
    <w:rsid w:val="00A53D4B"/>
    <w:rsid w:val="00A54C18"/>
    <w:rsid w:val="00A60F90"/>
    <w:rsid w:val="00A61965"/>
    <w:rsid w:val="00A6316D"/>
    <w:rsid w:val="00A63C66"/>
    <w:rsid w:val="00A64B43"/>
    <w:rsid w:val="00A656C6"/>
    <w:rsid w:val="00A66D8B"/>
    <w:rsid w:val="00A736F8"/>
    <w:rsid w:val="00A74CDA"/>
    <w:rsid w:val="00A75ECD"/>
    <w:rsid w:val="00A80FA5"/>
    <w:rsid w:val="00A8176B"/>
    <w:rsid w:val="00A8397E"/>
    <w:rsid w:val="00A84ED9"/>
    <w:rsid w:val="00A91D2E"/>
    <w:rsid w:val="00A92DD0"/>
    <w:rsid w:val="00A93089"/>
    <w:rsid w:val="00A93497"/>
    <w:rsid w:val="00A95594"/>
    <w:rsid w:val="00A95B48"/>
    <w:rsid w:val="00A96BD0"/>
    <w:rsid w:val="00A970F5"/>
    <w:rsid w:val="00A97629"/>
    <w:rsid w:val="00AA3A0B"/>
    <w:rsid w:val="00AA4E39"/>
    <w:rsid w:val="00AA76BD"/>
    <w:rsid w:val="00AA784F"/>
    <w:rsid w:val="00AB2B18"/>
    <w:rsid w:val="00AB4F71"/>
    <w:rsid w:val="00AB5220"/>
    <w:rsid w:val="00AB68BE"/>
    <w:rsid w:val="00AC0D96"/>
    <w:rsid w:val="00AC11B4"/>
    <w:rsid w:val="00AC1399"/>
    <w:rsid w:val="00AC1D0A"/>
    <w:rsid w:val="00AC2F7C"/>
    <w:rsid w:val="00AC4388"/>
    <w:rsid w:val="00AC7B7B"/>
    <w:rsid w:val="00AD1069"/>
    <w:rsid w:val="00AD29E1"/>
    <w:rsid w:val="00AD4106"/>
    <w:rsid w:val="00AD490A"/>
    <w:rsid w:val="00AD5E24"/>
    <w:rsid w:val="00AE1AED"/>
    <w:rsid w:val="00AE2814"/>
    <w:rsid w:val="00AE34D2"/>
    <w:rsid w:val="00AE35CD"/>
    <w:rsid w:val="00AE5EAA"/>
    <w:rsid w:val="00AE630D"/>
    <w:rsid w:val="00AE6C1A"/>
    <w:rsid w:val="00AF128F"/>
    <w:rsid w:val="00AF3090"/>
    <w:rsid w:val="00AF3595"/>
    <w:rsid w:val="00AF3E77"/>
    <w:rsid w:val="00AF5779"/>
    <w:rsid w:val="00AF5BB5"/>
    <w:rsid w:val="00AF661E"/>
    <w:rsid w:val="00AF6D3B"/>
    <w:rsid w:val="00AF7CC7"/>
    <w:rsid w:val="00B00A89"/>
    <w:rsid w:val="00B0214F"/>
    <w:rsid w:val="00B02F7D"/>
    <w:rsid w:val="00B031BE"/>
    <w:rsid w:val="00B03466"/>
    <w:rsid w:val="00B06606"/>
    <w:rsid w:val="00B105CD"/>
    <w:rsid w:val="00B11125"/>
    <w:rsid w:val="00B11673"/>
    <w:rsid w:val="00B13AE1"/>
    <w:rsid w:val="00B147F6"/>
    <w:rsid w:val="00B14D5E"/>
    <w:rsid w:val="00B1651D"/>
    <w:rsid w:val="00B16FB5"/>
    <w:rsid w:val="00B20342"/>
    <w:rsid w:val="00B2075A"/>
    <w:rsid w:val="00B2132B"/>
    <w:rsid w:val="00B22380"/>
    <w:rsid w:val="00B236EF"/>
    <w:rsid w:val="00B238ED"/>
    <w:rsid w:val="00B258FF"/>
    <w:rsid w:val="00B25EF6"/>
    <w:rsid w:val="00B32337"/>
    <w:rsid w:val="00B34350"/>
    <w:rsid w:val="00B3465A"/>
    <w:rsid w:val="00B3786F"/>
    <w:rsid w:val="00B37A76"/>
    <w:rsid w:val="00B40A44"/>
    <w:rsid w:val="00B43648"/>
    <w:rsid w:val="00B441F7"/>
    <w:rsid w:val="00B51B58"/>
    <w:rsid w:val="00B51D74"/>
    <w:rsid w:val="00B53747"/>
    <w:rsid w:val="00B56B96"/>
    <w:rsid w:val="00B63983"/>
    <w:rsid w:val="00B63A97"/>
    <w:rsid w:val="00B63C0C"/>
    <w:rsid w:val="00B63E88"/>
    <w:rsid w:val="00B6498A"/>
    <w:rsid w:val="00B64B9E"/>
    <w:rsid w:val="00B70338"/>
    <w:rsid w:val="00B71811"/>
    <w:rsid w:val="00B72DF0"/>
    <w:rsid w:val="00B752BC"/>
    <w:rsid w:val="00B76004"/>
    <w:rsid w:val="00B76891"/>
    <w:rsid w:val="00B803AC"/>
    <w:rsid w:val="00B80C11"/>
    <w:rsid w:val="00B82026"/>
    <w:rsid w:val="00B825BE"/>
    <w:rsid w:val="00B82AB3"/>
    <w:rsid w:val="00B87FEB"/>
    <w:rsid w:val="00B90851"/>
    <w:rsid w:val="00B910E4"/>
    <w:rsid w:val="00B922D5"/>
    <w:rsid w:val="00B9551F"/>
    <w:rsid w:val="00B9640C"/>
    <w:rsid w:val="00B964CC"/>
    <w:rsid w:val="00B972ED"/>
    <w:rsid w:val="00BA0803"/>
    <w:rsid w:val="00BA2D31"/>
    <w:rsid w:val="00BA5835"/>
    <w:rsid w:val="00BA6B34"/>
    <w:rsid w:val="00BA72C1"/>
    <w:rsid w:val="00BA77FD"/>
    <w:rsid w:val="00BB07F2"/>
    <w:rsid w:val="00BB6B2C"/>
    <w:rsid w:val="00BB6EC7"/>
    <w:rsid w:val="00BC1041"/>
    <w:rsid w:val="00BC2783"/>
    <w:rsid w:val="00BC2FDB"/>
    <w:rsid w:val="00BC3588"/>
    <w:rsid w:val="00BC3881"/>
    <w:rsid w:val="00BC54C1"/>
    <w:rsid w:val="00BC6E54"/>
    <w:rsid w:val="00BC72FE"/>
    <w:rsid w:val="00BD001D"/>
    <w:rsid w:val="00BD0403"/>
    <w:rsid w:val="00BD4E64"/>
    <w:rsid w:val="00BD57C8"/>
    <w:rsid w:val="00BD5E9A"/>
    <w:rsid w:val="00BD6DD3"/>
    <w:rsid w:val="00BD7264"/>
    <w:rsid w:val="00BE0353"/>
    <w:rsid w:val="00BE0825"/>
    <w:rsid w:val="00BE3F8E"/>
    <w:rsid w:val="00BE5759"/>
    <w:rsid w:val="00BE6331"/>
    <w:rsid w:val="00BF391B"/>
    <w:rsid w:val="00BF78ED"/>
    <w:rsid w:val="00C00283"/>
    <w:rsid w:val="00C00686"/>
    <w:rsid w:val="00C011E9"/>
    <w:rsid w:val="00C0184F"/>
    <w:rsid w:val="00C023E3"/>
    <w:rsid w:val="00C029BB"/>
    <w:rsid w:val="00C05305"/>
    <w:rsid w:val="00C06039"/>
    <w:rsid w:val="00C074BE"/>
    <w:rsid w:val="00C07FA2"/>
    <w:rsid w:val="00C11EEA"/>
    <w:rsid w:val="00C126BB"/>
    <w:rsid w:val="00C1386F"/>
    <w:rsid w:val="00C1393E"/>
    <w:rsid w:val="00C15D2E"/>
    <w:rsid w:val="00C16340"/>
    <w:rsid w:val="00C16802"/>
    <w:rsid w:val="00C16C0E"/>
    <w:rsid w:val="00C16E00"/>
    <w:rsid w:val="00C20F65"/>
    <w:rsid w:val="00C21316"/>
    <w:rsid w:val="00C2150B"/>
    <w:rsid w:val="00C23647"/>
    <w:rsid w:val="00C255A4"/>
    <w:rsid w:val="00C27137"/>
    <w:rsid w:val="00C31F7B"/>
    <w:rsid w:val="00C3279E"/>
    <w:rsid w:val="00C3547E"/>
    <w:rsid w:val="00C365FA"/>
    <w:rsid w:val="00C37C45"/>
    <w:rsid w:val="00C37D52"/>
    <w:rsid w:val="00C402B5"/>
    <w:rsid w:val="00C414D5"/>
    <w:rsid w:val="00C422DB"/>
    <w:rsid w:val="00C4355E"/>
    <w:rsid w:val="00C44162"/>
    <w:rsid w:val="00C4728B"/>
    <w:rsid w:val="00C47756"/>
    <w:rsid w:val="00C47A12"/>
    <w:rsid w:val="00C51299"/>
    <w:rsid w:val="00C5132F"/>
    <w:rsid w:val="00C519A3"/>
    <w:rsid w:val="00C5386F"/>
    <w:rsid w:val="00C5479F"/>
    <w:rsid w:val="00C569A0"/>
    <w:rsid w:val="00C60673"/>
    <w:rsid w:val="00C6094D"/>
    <w:rsid w:val="00C60DE9"/>
    <w:rsid w:val="00C61BAE"/>
    <w:rsid w:val="00C639AD"/>
    <w:rsid w:val="00C64363"/>
    <w:rsid w:val="00C64D99"/>
    <w:rsid w:val="00C71E31"/>
    <w:rsid w:val="00C71E83"/>
    <w:rsid w:val="00C7231E"/>
    <w:rsid w:val="00C72944"/>
    <w:rsid w:val="00C73507"/>
    <w:rsid w:val="00C74EA1"/>
    <w:rsid w:val="00C7501F"/>
    <w:rsid w:val="00C754F6"/>
    <w:rsid w:val="00C77098"/>
    <w:rsid w:val="00C86B88"/>
    <w:rsid w:val="00C908FF"/>
    <w:rsid w:val="00C910F7"/>
    <w:rsid w:val="00C912AB"/>
    <w:rsid w:val="00C91C4C"/>
    <w:rsid w:val="00C955CE"/>
    <w:rsid w:val="00CA4362"/>
    <w:rsid w:val="00CA4A18"/>
    <w:rsid w:val="00CB0166"/>
    <w:rsid w:val="00CB0ABF"/>
    <w:rsid w:val="00CB17CB"/>
    <w:rsid w:val="00CB24CD"/>
    <w:rsid w:val="00CB5159"/>
    <w:rsid w:val="00CB560E"/>
    <w:rsid w:val="00CB6200"/>
    <w:rsid w:val="00CB6FB3"/>
    <w:rsid w:val="00CC017F"/>
    <w:rsid w:val="00CC1F19"/>
    <w:rsid w:val="00CC244E"/>
    <w:rsid w:val="00CC2517"/>
    <w:rsid w:val="00CC38F2"/>
    <w:rsid w:val="00CC5037"/>
    <w:rsid w:val="00CC5AFB"/>
    <w:rsid w:val="00CC677C"/>
    <w:rsid w:val="00CC72B2"/>
    <w:rsid w:val="00CE0FF0"/>
    <w:rsid w:val="00CE217D"/>
    <w:rsid w:val="00CE507A"/>
    <w:rsid w:val="00CE517A"/>
    <w:rsid w:val="00CE6B0A"/>
    <w:rsid w:val="00CE6FD9"/>
    <w:rsid w:val="00CE71E7"/>
    <w:rsid w:val="00CF097B"/>
    <w:rsid w:val="00CF30F2"/>
    <w:rsid w:val="00CF353A"/>
    <w:rsid w:val="00CF5169"/>
    <w:rsid w:val="00CF7403"/>
    <w:rsid w:val="00CF7E96"/>
    <w:rsid w:val="00D00F0A"/>
    <w:rsid w:val="00D01E4D"/>
    <w:rsid w:val="00D02662"/>
    <w:rsid w:val="00D02F42"/>
    <w:rsid w:val="00D03563"/>
    <w:rsid w:val="00D07A3A"/>
    <w:rsid w:val="00D100F7"/>
    <w:rsid w:val="00D14145"/>
    <w:rsid w:val="00D157CE"/>
    <w:rsid w:val="00D2058D"/>
    <w:rsid w:val="00D21628"/>
    <w:rsid w:val="00D21F28"/>
    <w:rsid w:val="00D23CEC"/>
    <w:rsid w:val="00D2425A"/>
    <w:rsid w:val="00D24C18"/>
    <w:rsid w:val="00D2594B"/>
    <w:rsid w:val="00D2605D"/>
    <w:rsid w:val="00D265A0"/>
    <w:rsid w:val="00D276A5"/>
    <w:rsid w:val="00D3019E"/>
    <w:rsid w:val="00D3335E"/>
    <w:rsid w:val="00D33BEF"/>
    <w:rsid w:val="00D34C06"/>
    <w:rsid w:val="00D36BFD"/>
    <w:rsid w:val="00D373F0"/>
    <w:rsid w:val="00D41158"/>
    <w:rsid w:val="00D419BF"/>
    <w:rsid w:val="00D42082"/>
    <w:rsid w:val="00D4209F"/>
    <w:rsid w:val="00D433EE"/>
    <w:rsid w:val="00D43790"/>
    <w:rsid w:val="00D438AC"/>
    <w:rsid w:val="00D4510C"/>
    <w:rsid w:val="00D476F7"/>
    <w:rsid w:val="00D521FC"/>
    <w:rsid w:val="00D54E9F"/>
    <w:rsid w:val="00D56318"/>
    <w:rsid w:val="00D60D2C"/>
    <w:rsid w:val="00D62AED"/>
    <w:rsid w:val="00D62FA6"/>
    <w:rsid w:val="00D65028"/>
    <w:rsid w:val="00D66B9D"/>
    <w:rsid w:val="00D72DC4"/>
    <w:rsid w:val="00D73057"/>
    <w:rsid w:val="00D74ECC"/>
    <w:rsid w:val="00D77D74"/>
    <w:rsid w:val="00D8178E"/>
    <w:rsid w:val="00D82B29"/>
    <w:rsid w:val="00D8326B"/>
    <w:rsid w:val="00D84E37"/>
    <w:rsid w:val="00D851FB"/>
    <w:rsid w:val="00D85461"/>
    <w:rsid w:val="00D854FE"/>
    <w:rsid w:val="00D85987"/>
    <w:rsid w:val="00D87DAF"/>
    <w:rsid w:val="00D90AAF"/>
    <w:rsid w:val="00D92DB8"/>
    <w:rsid w:val="00D944C3"/>
    <w:rsid w:val="00D9453C"/>
    <w:rsid w:val="00D95DF9"/>
    <w:rsid w:val="00DA17B9"/>
    <w:rsid w:val="00DA20F1"/>
    <w:rsid w:val="00DA3E21"/>
    <w:rsid w:val="00DA5278"/>
    <w:rsid w:val="00DA5888"/>
    <w:rsid w:val="00DB377C"/>
    <w:rsid w:val="00DB693D"/>
    <w:rsid w:val="00DC074F"/>
    <w:rsid w:val="00DC1FCE"/>
    <w:rsid w:val="00DC2BAC"/>
    <w:rsid w:val="00DC6119"/>
    <w:rsid w:val="00DC62C0"/>
    <w:rsid w:val="00DC660E"/>
    <w:rsid w:val="00DC6E86"/>
    <w:rsid w:val="00DD02CB"/>
    <w:rsid w:val="00DD02FD"/>
    <w:rsid w:val="00DD4060"/>
    <w:rsid w:val="00DD6118"/>
    <w:rsid w:val="00DD759F"/>
    <w:rsid w:val="00DE0B71"/>
    <w:rsid w:val="00DE3FED"/>
    <w:rsid w:val="00DE45D1"/>
    <w:rsid w:val="00DE4C3E"/>
    <w:rsid w:val="00DE72D8"/>
    <w:rsid w:val="00DE7729"/>
    <w:rsid w:val="00DF14EE"/>
    <w:rsid w:val="00DF23B7"/>
    <w:rsid w:val="00DF26F3"/>
    <w:rsid w:val="00DF3A37"/>
    <w:rsid w:val="00DF443E"/>
    <w:rsid w:val="00DF567C"/>
    <w:rsid w:val="00DF5ADE"/>
    <w:rsid w:val="00DF7D4D"/>
    <w:rsid w:val="00E02731"/>
    <w:rsid w:val="00E03CD3"/>
    <w:rsid w:val="00E042E0"/>
    <w:rsid w:val="00E05108"/>
    <w:rsid w:val="00E06812"/>
    <w:rsid w:val="00E0779F"/>
    <w:rsid w:val="00E10E04"/>
    <w:rsid w:val="00E116E0"/>
    <w:rsid w:val="00E12952"/>
    <w:rsid w:val="00E164C3"/>
    <w:rsid w:val="00E17E24"/>
    <w:rsid w:val="00E21228"/>
    <w:rsid w:val="00E25199"/>
    <w:rsid w:val="00E2582E"/>
    <w:rsid w:val="00E260AA"/>
    <w:rsid w:val="00E273FB"/>
    <w:rsid w:val="00E308A2"/>
    <w:rsid w:val="00E3166A"/>
    <w:rsid w:val="00E326F3"/>
    <w:rsid w:val="00E33831"/>
    <w:rsid w:val="00E33E95"/>
    <w:rsid w:val="00E341C6"/>
    <w:rsid w:val="00E3621D"/>
    <w:rsid w:val="00E3718C"/>
    <w:rsid w:val="00E4125D"/>
    <w:rsid w:val="00E43BA5"/>
    <w:rsid w:val="00E455A2"/>
    <w:rsid w:val="00E45849"/>
    <w:rsid w:val="00E46177"/>
    <w:rsid w:val="00E46584"/>
    <w:rsid w:val="00E46AFF"/>
    <w:rsid w:val="00E46EF8"/>
    <w:rsid w:val="00E51646"/>
    <w:rsid w:val="00E535D3"/>
    <w:rsid w:val="00E5378C"/>
    <w:rsid w:val="00E5485D"/>
    <w:rsid w:val="00E61527"/>
    <w:rsid w:val="00E61AEA"/>
    <w:rsid w:val="00E64624"/>
    <w:rsid w:val="00E648B6"/>
    <w:rsid w:val="00E65F6C"/>
    <w:rsid w:val="00E707D2"/>
    <w:rsid w:val="00E715FE"/>
    <w:rsid w:val="00E71C81"/>
    <w:rsid w:val="00E75CDD"/>
    <w:rsid w:val="00E75D16"/>
    <w:rsid w:val="00E76778"/>
    <w:rsid w:val="00E801CA"/>
    <w:rsid w:val="00E855C9"/>
    <w:rsid w:val="00E85B45"/>
    <w:rsid w:val="00E86DE8"/>
    <w:rsid w:val="00E876E6"/>
    <w:rsid w:val="00E9039C"/>
    <w:rsid w:val="00E90919"/>
    <w:rsid w:val="00E9164A"/>
    <w:rsid w:val="00E91D97"/>
    <w:rsid w:val="00E92C64"/>
    <w:rsid w:val="00E9314B"/>
    <w:rsid w:val="00E946DA"/>
    <w:rsid w:val="00E95A2C"/>
    <w:rsid w:val="00E97F87"/>
    <w:rsid w:val="00EA3D89"/>
    <w:rsid w:val="00EA48BC"/>
    <w:rsid w:val="00EA49CD"/>
    <w:rsid w:val="00EA515D"/>
    <w:rsid w:val="00EA64AE"/>
    <w:rsid w:val="00EA7841"/>
    <w:rsid w:val="00EA7995"/>
    <w:rsid w:val="00EB269F"/>
    <w:rsid w:val="00EB39CE"/>
    <w:rsid w:val="00ED2205"/>
    <w:rsid w:val="00ED2759"/>
    <w:rsid w:val="00ED5A15"/>
    <w:rsid w:val="00EE3211"/>
    <w:rsid w:val="00EE4532"/>
    <w:rsid w:val="00EE6000"/>
    <w:rsid w:val="00EE7EE0"/>
    <w:rsid w:val="00EF28F1"/>
    <w:rsid w:val="00EF5DFD"/>
    <w:rsid w:val="00F02E66"/>
    <w:rsid w:val="00F02EAB"/>
    <w:rsid w:val="00F03276"/>
    <w:rsid w:val="00F045D5"/>
    <w:rsid w:val="00F04F70"/>
    <w:rsid w:val="00F05BC1"/>
    <w:rsid w:val="00F05FD6"/>
    <w:rsid w:val="00F06536"/>
    <w:rsid w:val="00F065FC"/>
    <w:rsid w:val="00F07F7B"/>
    <w:rsid w:val="00F11734"/>
    <w:rsid w:val="00F11CC4"/>
    <w:rsid w:val="00F1314A"/>
    <w:rsid w:val="00F135FE"/>
    <w:rsid w:val="00F136EF"/>
    <w:rsid w:val="00F14791"/>
    <w:rsid w:val="00F147BB"/>
    <w:rsid w:val="00F15220"/>
    <w:rsid w:val="00F1582E"/>
    <w:rsid w:val="00F17C3F"/>
    <w:rsid w:val="00F206C2"/>
    <w:rsid w:val="00F22819"/>
    <w:rsid w:val="00F2342E"/>
    <w:rsid w:val="00F236E8"/>
    <w:rsid w:val="00F2498B"/>
    <w:rsid w:val="00F24C6B"/>
    <w:rsid w:val="00F26C85"/>
    <w:rsid w:val="00F27778"/>
    <w:rsid w:val="00F320FC"/>
    <w:rsid w:val="00F322CA"/>
    <w:rsid w:val="00F36A60"/>
    <w:rsid w:val="00F37ADB"/>
    <w:rsid w:val="00F424FD"/>
    <w:rsid w:val="00F42B89"/>
    <w:rsid w:val="00F42FFF"/>
    <w:rsid w:val="00F50B1C"/>
    <w:rsid w:val="00F50BB1"/>
    <w:rsid w:val="00F51277"/>
    <w:rsid w:val="00F52026"/>
    <w:rsid w:val="00F5398E"/>
    <w:rsid w:val="00F54551"/>
    <w:rsid w:val="00F5629D"/>
    <w:rsid w:val="00F60294"/>
    <w:rsid w:val="00F60F39"/>
    <w:rsid w:val="00F6114F"/>
    <w:rsid w:val="00F62EA3"/>
    <w:rsid w:val="00F63000"/>
    <w:rsid w:val="00F63903"/>
    <w:rsid w:val="00F64C3B"/>
    <w:rsid w:val="00F6615F"/>
    <w:rsid w:val="00F71A63"/>
    <w:rsid w:val="00F73330"/>
    <w:rsid w:val="00F74AFD"/>
    <w:rsid w:val="00F8290F"/>
    <w:rsid w:val="00F85527"/>
    <w:rsid w:val="00F90329"/>
    <w:rsid w:val="00F9052D"/>
    <w:rsid w:val="00F91B30"/>
    <w:rsid w:val="00F9282F"/>
    <w:rsid w:val="00F92D6E"/>
    <w:rsid w:val="00F93E4E"/>
    <w:rsid w:val="00F95452"/>
    <w:rsid w:val="00F962E5"/>
    <w:rsid w:val="00F972F2"/>
    <w:rsid w:val="00FA090A"/>
    <w:rsid w:val="00FA3B98"/>
    <w:rsid w:val="00FA7433"/>
    <w:rsid w:val="00FB0EF7"/>
    <w:rsid w:val="00FB1B10"/>
    <w:rsid w:val="00FB4507"/>
    <w:rsid w:val="00FC050F"/>
    <w:rsid w:val="00FC0721"/>
    <w:rsid w:val="00FC1F62"/>
    <w:rsid w:val="00FC33C1"/>
    <w:rsid w:val="00FC4D0C"/>
    <w:rsid w:val="00FC5954"/>
    <w:rsid w:val="00FC789E"/>
    <w:rsid w:val="00FD0BAE"/>
    <w:rsid w:val="00FD1093"/>
    <w:rsid w:val="00FD22B7"/>
    <w:rsid w:val="00FD66A5"/>
    <w:rsid w:val="00FD6BF1"/>
    <w:rsid w:val="00FE2CA3"/>
    <w:rsid w:val="00FF0551"/>
    <w:rsid w:val="00FF1FF7"/>
    <w:rsid w:val="00FF2602"/>
    <w:rsid w:val="00FF669A"/>
    <w:rsid w:val="00FF66D6"/>
    <w:rsid w:val="00FF7CA1"/>
    <w:rsid w:val="00FF7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D86140"/>
  <w15:docId w15:val="{BD6AC9CC-71FF-45DE-9566-385759E6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3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unhideWhenUsed/>
    <w:rsid w:val="004E13A5"/>
    <w:pPr>
      <w:spacing w:line="240" w:lineRule="auto"/>
    </w:pPr>
    <w:rPr>
      <w:sz w:val="20"/>
      <w:szCs w:val="20"/>
    </w:rPr>
  </w:style>
  <w:style w:type="character" w:customStyle="1" w:styleId="CommentaireCar">
    <w:name w:val="Commentaire Car"/>
    <w:basedOn w:val="Policepardfaut"/>
    <w:link w:val="Commentaire"/>
    <w:uiPriority w:val="99"/>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 w:type="character" w:styleId="Lienhypertextesuivivisit">
    <w:name w:val="FollowedHyperlink"/>
    <w:basedOn w:val="Policepardfaut"/>
    <w:uiPriority w:val="99"/>
    <w:semiHidden/>
    <w:unhideWhenUsed/>
    <w:rsid w:val="00B0214F"/>
    <w:rPr>
      <w:color w:val="954F72" w:themeColor="followedHyperlink"/>
      <w:u w:val="single"/>
    </w:rPr>
  </w:style>
  <w:style w:type="paragraph" w:styleId="Objetducommentaire">
    <w:name w:val="annotation subject"/>
    <w:basedOn w:val="Commentaire"/>
    <w:next w:val="Commentaire"/>
    <w:link w:val="ObjetducommentaireCar"/>
    <w:uiPriority w:val="99"/>
    <w:semiHidden/>
    <w:unhideWhenUsed/>
    <w:rsid w:val="00276516"/>
    <w:rPr>
      <w:b/>
      <w:bCs/>
    </w:rPr>
  </w:style>
  <w:style w:type="character" w:customStyle="1" w:styleId="ObjetducommentaireCar">
    <w:name w:val="Objet du commentaire Car"/>
    <w:basedOn w:val="CommentaireCar"/>
    <w:link w:val="Objetducommentaire"/>
    <w:uiPriority w:val="99"/>
    <w:semiHidden/>
    <w:rsid w:val="00276516"/>
    <w:rPr>
      <w:b/>
      <w:bCs/>
      <w:sz w:val="20"/>
      <w:szCs w:val="20"/>
    </w:rPr>
  </w:style>
  <w:style w:type="character" w:styleId="Textedelespacerserv">
    <w:name w:val="Placeholder Text"/>
    <w:basedOn w:val="Policepardfaut"/>
    <w:uiPriority w:val="99"/>
    <w:semiHidden/>
    <w:rsid w:val="00720E9A"/>
    <w:rPr>
      <w:color w:val="808080"/>
    </w:rPr>
  </w:style>
  <w:style w:type="paragraph" w:styleId="En-tte">
    <w:name w:val="header"/>
    <w:basedOn w:val="Normal"/>
    <w:link w:val="En-tteCar"/>
    <w:uiPriority w:val="99"/>
    <w:unhideWhenUsed/>
    <w:rsid w:val="00596125"/>
    <w:pPr>
      <w:tabs>
        <w:tab w:val="center" w:pos="4680"/>
        <w:tab w:val="right" w:pos="9360"/>
      </w:tabs>
      <w:spacing w:after="0" w:line="240" w:lineRule="auto"/>
    </w:pPr>
  </w:style>
  <w:style w:type="character" w:customStyle="1" w:styleId="En-tteCar">
    <w:name w:val="En-tête Car"/>
    <w:basedOn w:val="Policepardfaut"/>
    <w:link w:val="En-tte"/>
    <w:uiPriority w:val="99"/>
    <w:rsid w:val="00596125"/>
  </w:style>
  <w:style w:type="paragraph" w:styleId="Pieddepage">
    <w:name w:val="footer"/>
    <w:basedOn w:val="Normal"/>
    <w:link w:val="PieddepageCar"/>
    <w:uiPriority w:val="99"/>
    <w:unhideWhenUsed/>
    <w:rsid w:val="0059612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96125"/>
  </w:style>
  <w:style w:type="character" w:styleId="Numrodeligne">
    <w:name w:val="line number"/>
    <w:basedOn w:val="Policepardfaut"/>
    <w:uiPriority w:val="99"/>
    <w:semiHidden/>
    <w:unhideWhenUsed/>
    <w:rsid w:val="00596125"/>
  </w:style>
  <w:style w:type="paragraph" w:styleId="Rvision">
    <w:name w:val="Revision"/>
    <w:hidden/>
    <w:uiPriority w:val="99"/>
    <w:semiHidden/>
    <w:rsid w:val="007520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2549">
      <w:bodyDiv w:val="1"/>
      <w:marLeft w:val="0"/>
      <w:marRight w:val="0"/>
      <w:marTop w:val="0"/>
      <w:marBottom w:val="0"/>
      <w:divBdr>
        <w:top w:val="none" w:sz="0" w:space="0" w:color="auto"/>
        <w:left w:val="none" w:sz="0" w:space="0" w:color="auto"/>
        <w:bottom w:val="none" w:sz="0" w:space="0" w:color="auto"/>
        <w:right w:val="none" w:sz="0" w:space="0" w:color="auto"/>
      </w:divBdr>
    </w:div>
    <w:div w:id="144320578">
      <w:bodyDiv w:val="1"/>
      <w:marLeft w:val="0"/>
      <w:marRight w:val="0"/>
      <w:marTop w:val="0"/>
      <w:marBottom w:val="0"/>
      <w:divBdr>
        <w:top w:val="none" w:sz="0" w:space="0" w:color="auto"/>
        <w:left w:val="none" w:sz="0" w:space="0" w:color="auto"/>
        <w:bottom w:val="none" w:sz="0" w:space="0" w:color="auto"/>
        <w:right w:val="none" w:sz="0" w:space="0" w:color="auto"/>
      </w:divBdr>
    </w:div>
    <w:div w:id="240287730">
      <w:bodyDiv w:val="1"/>
      <w:marLeft w:val="0"/>
      <w:marRight w:val="0"/>
      <w:marTop w:val="0"/>
      <w:marBottom w:val="0"/>
      <w:divBdr>
        <w:top w:val="none" w:sz="0" w:space="0" w:color="auto"/>
        <w:left w:val="none" w:sz="0" w:space="0" w:color="auto"/>
        <w:bottom w:val="none" w:sz="0" w:space="0" w:color="auto"/>
        <w:right w:val="none" w:sz="0" w:space="0" w:color="auto"/>
      </w:divBdr>
    </w:div>
    <w:div w:id="320474525">
      <w:bodyDiv w:val="1"/>
      <w:marLeft w:val="0"/>
      <w:marRight w:val="0"/>
      <w:marTop w:val="0"/>
      <w:marBottom w:val="0"/>
      <w:divBdr>
        <w:top w:val="none" w:sz="0" w:space="0" w:color="auto"/>
        <w:left w:val="none" w:sz="0" w:space="0" w:color="auto"/>
        <w:bottom w:val="none" w:sz="0" w:space="0" w:color="auto"/>
        <w:right w:val="none" w:sz="0" w:space="0" w:color="auto"/>
      </w:divBdr>
    </w:div>
    <w:div w:id="492453318">
      <w:bodyDiv w:val="1"/>
      <w:marLeft w:val="0"/>
      <w:marRight w:val="0"/>
      <w:marTop w:val="0"/>
      <w:marBottom w:val="0"/>
      <w:divBdr>
        <w:top w:val="none" w:sz="0" w:space="0" w:color="auto"/>
        <w:left w:val="none" w:sz="0" w:space="0" w:color="auto"/>
        <w:bottom w:val="none" w:sz="0" w:space="0" w:color="auto"/>
        <w:right w:val="none" w:sz="0" w:space="0" w:color="auto"/>
      </w:divBdr>
    </w:div>
    <w:div w:id="707144006">
      <w:bodyDiv w:val="1"/>
      <w:marLeft w:val="0"/>
      <w:marRight w:val="0"/>
      <w:marTop w:val="0"/>
      <w:marBottom w:val="0"/>
      <w:divBdr>
        <w:top w:val="none" w:sz="0" w:space="0" w:color="auto"/>
        <w:left w:val="none" w:sz="0" w:space="0" w:color="auto"/>
        <w:bottom w:val="none" w:sz="0" w:space="0" w:color="auto"/>
        <w:right w:val="none" w:sz="0" w:space="0" w:color="auto"/>
      </w:divBdr>
    </w:div>
    <w:div w:id="748043370">
      <w:bodyDiv w:val="1"/>
      <w:marLeft w:val="0"/>
      <w:marRight w:val="0"/>
      <w:marTop w:val="0"/>
      <w:marBottom w:val="0"/>
      <w:divBdr>
        <w:top w:val="none" w:sz="0" w:space="0" w:color="auto"/>
        <w:left w:val="none" w:sz="0" w:space="0" w:color="auto"/>
        <w:bottom w:val="none" w:sz="0" w:space="0" w:color="auto"/>
        <w:right w:val="none" w:sz="0" w:space="0" w:color="auto"/>
      </w:divBdr>
    </w:div>
    <w:div w:id="770708032">
      <w:bodyDiv w:val="1"/>
      <w:marLeft w:val="0"/>
      <w:marRight w:val="0"/>
      <w:marTop w:val="0"/>
      <w:marBottom w:val="0"/>
      <w:divBdr>
        <w:top w:val="none" w:sz="0" w:space="0" w:color="auto"/>
        <w:left w:val="none" w:sz="0" w:space="0" w:color="auto"/>
        <w:bottom w:val="none" w:sz="0" w:space="0" w:color="auto"/>
        <w:right w:val="none" w:sz="0" w:space="0" w:color="auto"/>
      </w:divBdr>
    </w:div>
    <w:div w:id="817453151">
      <w:bodyDiv w:val="1"/>
      <w:marLeft w:val="0"/>
      <w:marRight w:val="0"/>
      <w:marTop w:val="0"/>
      <w:marBottom w:val="0"/>
      <w:divBdr>
        <w:top w:val="none" w:sz="0" w:space="0" w:color="auto"/>
        <w:left w:val="none" w:sz="0" w:space="0" w:color="auto"/>
        <w:bottom w:val="none" w:sz="0" w:space="0" w:color="auto"/>
        <w:right w:val="none" w:sz="0" w:space="0" w:color="auto"/>
      </w:divBdr>
    </w:div>
    <w:div w:id="860779715">
      <w:bodyDiv w:val="1"/>
      <w:marLeft w:val="0"/>
      <w:marRight w:val="0"/>
      <w:marTop w:val="0"/>
      <w:marBottom w:val="0"/>
      <w:divBdr>
        <w:top w:val="none" w:sz="0" w:space="0" w:color="auto"/>
        <w:left w:val="none" w:sz="0" w:space="0" w:color="auto"/>
        <w:bottom w:val="none" w:sz="0" w:space="0" w:color="auto"/>
        <w:right w:val="none" w:sz="0" w:space="0" w:color="auto"/>
      </w:divBdr>
    </w:div>
    <w:div w:id="887642841">
      <w:bodyDiv w:val="1"/>
      <w:marLeft w:val="0"/>
      <w:marRight w:val="0"/>
      <w:marTop w:val="0"/>
      <w:marBottom w:val="0"/>
      <w:divBdr>
        <w:top w:val="none" w:sz="0" w:space="0" w:color="auto"/>
        <w:left w:val="none" w:sz="0" w:space="0" w:color="auto"/>
        <w:bottom w:val="none" w:sz="0" w:space="0" w:color="auto"/>
        <w:right w:val="none" w:sz="0" w:space="0" w:color="auto"/>
      </w:divBdr>
    </w:div>
    <w:div w:id="949436817">
      <w:bodyDiv w:val="1"/>
      <w:marLeft w:val="0"/>
      <w:marRight w:val="0"/>
      <w:marTop w:val="0"/>
      <w:marBottom w:val="0"/>
      <w:divBdr>
        <w:top w:val="none" w:sz="0" w:space="0" w:color="auto"/>
        <w:left w:val="none" w:sz="0" w:space="0" w:color="auto"/>
        <w:bottom w:val="none" w:sz="0" w:space="0" w:color="auto"/>
        <w:right w:val="none" w:sz="0" w:space="0" w:color="auto"/>
      </w:divBdr>
    </w:div>
    <w:div w:id="1106968731">
      <w:bodyDiv w:val="1"/>
      <w:marLeft w:val="0"/>
      <w:marRight w:val="0"/>
      <w:marTop w:val="0"/>
      <w:marBottom w:val="0"/>
      <w:divBdr>
        <w:top w:val="none" w:sz="0" w:space="0" w:color="auto"/>
        <w:left w:val="none" w:sz="0" w:space="0" w:color="auto"/>
        <w:bottom w:val="none" w:sz="0" w:space="0" w:color="auto"/>
        <w:right w:val="none" w:sz="0" w:space="0" w:color="auto"/>
      </w:divBdr>
    </w:div>
    <w:div w:id="1435246659">
      <w:bodyDiv w:val="1"/>
      <w:marLeft w:val="0"/>
      <w:marRight w:val="0"/>
      <w:marTop w:val="0"/>
      <w:marBottom w:val="0"/>
      <w:divBdr>
        <w:top w:val="none" w:sz="0" w:space="0" w:color="auto"/>
        <w:left w:val="none" w:sz="0" w:space="0" w:color="auto"/>
        <w:bottom w:val="none" w:sz="0" w:space="0" w:color="auto"/>
        <w:right w:val="none" w:sz="0" w:space="0" w:color="auto"/>
      </w:divBdr>
    </w:div>
    <w:div w:id="1438213121">
      <w:bodyDiv w:val="1"/>
      <w:marLeft w:val="0"/>
      <w:marRight w:val="0"/>
      <w:marTop w:val="0"/>
      <w:marBottom w:val="0"/>
      <w:divBdr>
        <w:top w:val="none" w:sz="0" w:space="0" w:color="auto"/>
        <w:left w:val="none" w:sz="0" w:space="0" w:color="auto"/>
        <w:bottom w:val="none" w:sz="0" w:space="0" w:color="auto"/>
        <w:right w:val="none" w:sz="0" w:space="0" w:color="auto"/>
      </w:divBdr>
    </w:div>
    <w:div w:id="1468548932">
      <w:bodyDiv w:val="1"/>
      <w:marLeft w:val="0"/>
      <w:marRight w:val="0"/>
      <w:marTop w:val="0"/>
      <w:marBottom w:val="0"/>
      <w:divBdr>
        <w:top w:val="none" w:sz="0" w:space="0" w:color="auto"/>
        <w:left w:val="none" w:sz="0" w:space="0" w:color="auto"/>
        <w:bottom w:val="none" w:sz="0" w:space="0" w:color="auto"/>
        <w:right w:val="none" w:sz="0" w:space="0" w:color="auto"/>
      </w:divBdr>
    </w:div>
    <w:div w:id="1710376073">
      <w:bodyDiv w:val="1"/>
      <w:marLeft w:val="0"/>
      <w:marRight w:val="0"/>
      <w:marTop w:val="0"/>
      <w:marBottom w:val="0"/>
      <w:divBdr>
        <w:top w:val="none" w:sz="0" w:space="0" w:color="auto"/>
        <w:left w:val="none" w:sz="0" w:space="0" w:color="auto"/>
        <w:bottom w:val="none" w:sz="0" w:space="0" w:color="auto"/>
        <w:right w:val="none" w:sz="0" w:space="0" w:color="auto"/>
      </w:divBdr>
    </w:div>
    <w:div w:id="1734620453">
      <w:bodyDiv w:val="1"/>
      <w:marLeft w:val="0"/>
      <w:marRight w:val="0"/>
      <w:marTop w:val="0"/>
      <w:marBottom w:val="0"/>
      <w:divBdr>
        <w:top w:val="none" w:sz="0" w:space="0" w:color="auto"/>
        <w:left w:val="none" w:sz="0" w:space="0" w:color="auto"/>
        <w:bottom w:val="none" w:sz="0" w:space="0" w:color="auto"/>
        <w:right w:val="none" w:sz="0" w:space="0" w:color="auto"/>
      </w:divBdr>
    </w:div>
    <w:div w:id="1879514322">
      <w:bodyDiv w:val="1"/>
      <w:marLeft w:val="0"/>
      <w:marRight w:val="0"/>
      <w:marTop w:val="0"/>
      <w:marBottom w:val="0"/>
      <w:divBdr>
        <w:top w:val="none" w:sz="0" w:space="0" w:color="auto"/>
        <w:left w:val="none" w:sz="0" w:space="0" w:color="auto"/>
        <w:bottom w:val="none" w:sz="0" w:space="0" w:color="auto"/>
        <w:right w:val="none" w:sz="0" w:space="0" w:color="auto"/>
      </w:divBdr>
    </w:div>
    <w:div w:id="2005664221">
      <w:bodyDiv w:val="1"/>
      <w:marLeft w:val="0"/>
      <w:marRight w:val="0"/>
      <w:marTop w:val="0"/>
      <w:marBottom w:val="0"/>
      <w:divBdr>
        <w:top w:val="none" w:sz="0" w:space="0" w:color="auto"/>
        <w:left w:val="none" w:sz="0" w:space="0" w:color="auto"/>
        <w:bottom w:val="none" w:sz="0" w:space="0" w:color="auto"/>
        <w:right w:val="none" w:sz="0" w:space="0" w:color="auto"/>
      </w:divBdr>
    </w:div>
    <w:div w:id="2014336820">
      <w:bodyDiv w:val="1"/>
      <w:marLeft w:val="0"/>
      <w:marRight w:val="0"/>
      <w:marTop w:val="0"/>
      <w:marBottom w:val="0"/>
      <w:divBdr>
        <w:top w:val="none" w:sz="0" w:space="0" w:color="auto"/>
        <w:left w:val="none" w:sz="0" w:space="0" w:color="auto"/>
        <w:bottom w:val="none" w:sz="0" w:space="0" w:color="auto"/>
        <w:right w:val="none" w:sz="0" w:space="0" w:color="auto"/>
      </w:divBdr>
    </w:div>
    <w:div w:id="20475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wittische@gmail.com"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mputecanada.ca"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eg"/><Relationship Id="rId22" Type="http://schemas.microsoft.com/office/2016/09/relationships/commentsIds" Target="commentsId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A508A-5E00-40BF-A280-6A7B1A90E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6557</TotalTime>
  <Pages>46</Pages>
  <Words>44424</Words>
  <Characters>253219</Characters>
  <Application>Microsoft Office Word</Application>
  <DocSecurity>0</DocSecurity>
  <Lines>2110</Lines>
  <Paragraphs>594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129</cp:revision>
  <cp:lastPrinted>2020-02-03T19:43:00Z</cp:lastPrinted>
  <dcterms:created xsi:type="dcterms:W3CDTF">2020-02-06T22:18:00Z</dcterms:created>
  <dcterms:modified xsi:type="dcterms:W3CDTF">2020-04-06T21:35:00Z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http://www.zotero.org/styles/journal-of-ecology</vt:lpwstr>
  </property>
  <property fmtid="{D5CDD505-2E9C-101B-9397-08002B2CF9AE}" pid="17" name="Mendeley Recent Style Name 7_1">
    <vt:lpwstr>Journal of Ecology</vt:lpwstr>
  </property>
  <property fmtid="{D5CDD505-2E9C-101B-9397-08002B2CF9AE}" pid="18" name="Mendeley Recent Style Id 8_1">
    <vt:lpwstr>http://www.zotero.org/styles/methods-in-ecology-and-evolution</vt:lpwstr>
  </property>
  <property fmtid="{D5CDD505-2E9C-101B-9397-08002B2CF9AE}" pid="19" name="Mendeley Recent Style Name 8_1">
    <vt:lpwstr>Methods in Ecology and Evolution</vt:lpwstr>
  </property>
  <property fmtid="{D5CDD505-2E9C-101B-9397-08002B2CF9AE}" pid="20" name="Mendeley Recent Style Id 9_1">
    <vt:lpwstr>http://www.zotero.org/styles/molecular-ecology</vt:lpwstr>
  </property>
  <property fmtid="{D5CDD505-2E9C-101B-9397-08002B2CF9AE}" pid="21" name="Mendeley Recent Style Name 9_1">
    <vt:lpwstr>Molecular Ecology</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http://www.zotero.org/styles/molecular-ecology</vt:lpwstr>
  </property>
</Properties>
</file>