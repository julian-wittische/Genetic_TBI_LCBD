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252FC0FB" w:rsidR="004E13A5" w:rsidRDefault="00F322CA" w:rsidP="00A51948">
      <w:pPr>
        <w:spacing w:before="240"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B04DD21"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 xml:space="preserve">have proven essential to translating observed genetic variation into meaningful inferences regarding connectivity and demography that are </w:t>
      </w:r>
      <w:r w:rsidR="0047226E" w:rsidRPr="00295FF4">
        <w:rPr>
          <w:rFonts w:ascii="Times New Roman" w:eastAsia="Times New Roman" w:hAnsi="Times New Roman" w:cs="Times New Roman"/>
          <w:sz w:val="24"/>
          <w:szCs w:val="24"/>
        </w:rPr>
        <w:t>necessary</w:t>
      </w:r>
      <w:r w:rsidR="00E801CA">
        <w:rPr>
          <w:rFonts w:ascii="Times New Roman" w:eastAsia="Times New Roman" w:hAnsi="Times New Roman" w:cs="Times New Roman"/>
          <w:sz w:val="24"/>
          <w:szCs w:val="24"/>
        </w:rPr>
        <w:t xml:space="preserve"> 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had a spatial focus, </w:t>
      </w:r>
      <w:r w:rsidR="00F424FD">
        <w:rPr>
          <w:rFonts w:ascii="Times New Roman" w:eastAsia="Times New Roman" w:hAnsi="Times New Roman" w:cs="Times New Roman"/>
          <w:sz w:val="24"/>
          <w:szCs w:val="24"/>
        </w:rPr>
        <w:t xml:space="preserve">where sampling and analysis is </w:t>
      </w:r>
      <w:r w:rsidR="000C4C79">
        <w:rPr>
          <w:rFonts w:ascii="Times New Roman" w:eastAsia="Times New Roman" w:hAnsi="Times New Roman" w:cs="Times New Roman"/>
          <w:sz w:val="24"/>
          <w:szCs w:val="24"/>
        </w:rPr>
        <w:t xml:space="preserve">undertaken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w:t>
      </w:r>
      <w:r w:rsidR="00BA5835" w:rsidRPr="00BA5835">
        <w:rPr>
          <w:rFonts w:ascii="Times New Roman" w:eastAsia="Times New Roman" w:hAnsi="Times New Roman" w:cs="Times New Roman"/>
          <w:sz w:val="24"/>
          <w:szCs w:val="24"/>
        </w:rPr>
        <w:lastRenderedPageBreak/>
        <w:t>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 for 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418D371B"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w:t>
      </w:r>
      <w:r w:rsidR="00C86B88">
        <w:rPr>
          <w:rFonts w:ascii="Times New Roman" w:eastAsia="Times New Roman" w:hAnsi="Times New Roman" w:cs="Times New Roman"/>
          <w:sz w:val="24"/>
          <w:szCs w:val="24"/>
        </w:rPr>
        <w:t>s</w:t>
      </w:r>
      <w:r w:rsidR="008E65CC">
        <w:rPr>
          <w:rFonts w:ascii="Times New Roman" w:eastAsia="Times New Roman" w:hAnsi="Times New Roman" w:cs="Times New Roman"/>
          <w:sz w:val="24"/>
          <w:szCs w:val="24"/>
        </w:rPr>
        <w:t xml:space="preserve"> studies have led to a better understanding of the invas</w:t>
      </w:r>
      <w:r w:rsidR="00DC62C0">
        <w:rPr>
          <w:rFonts w:ascii="Times New Roman" w:eastAsia="Times New Roman" w:hAnsi="Times New Roman" w:cs="Times New Roman"/>
          <w:sz w:val="24"/>
          <w:szCs w:val="24"/>
        </w:rPr>
        <w:t xml:space="preserve">ion history of major diseases vector </w:t>
      </w:r>
      <w:r w:rsidR="008E65CC">
        <w:rPr>
          <w:rFonts w:ascii="Times New Roman" w:eastAsia="Times New Roman" w:hAnsi="Times New Roman" w:cs="Times New Roman"/>
          <w:sz w:val="24"/>
          <w:szCs w:val="24"/>
        </w:rPr>
        <w:t xml:space="preserve">species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and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 xml:space="preserve">However, assessing meaningful change in spatial genetic variation through time, and relating it to landscape change,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those changes wrought by </w:t>
      </w:r>
      <w:r w:rsidR="0018247F">
        <w:rPr>
          <w:rFonts w:ascii="Times New Roman" w:eastAsia="Times New Roman" w:hAnsi="Times New Roman" w:cs="Times New Roman"/>
          <w:sz w:val="24"/>
          <w:szCs w:val="24"/>
        </w:rPr>
        <w:t>external landscape change 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 Indeed, r</w:t>
      </w:r>
      <w:r w:rsidR="0018247F" w:rsidRPr="00295FF4">
        <w:rPr>
          <w:rFonts w:ascii="Times New Roman" w:eastAsia="Times New Roman" w:hAnsi="Times New Roman" w:cs="Times New Roman"/>
          <w:sz w:val="24"/>
          <w:szCs w:val="24"/>
        </w:rPr>
        <w:t xml:space="preserve">esearchers commonly use spatio-temporal population genetic </w:t>
      </w:r>
      <w:r w:rsidR="0018247F" w:rsidRPr="00295FF4">
        <w:rPr>
          <w:rFonts w:ascii="Times New Roman" w:eastAsia="Times New Roman" w:hAnsi="Times New Roman" w:cs="Times New Roman"/>
          <w:sz w:val="24"/>
          <w:szCs w:val="24"/>
        </w:rPr>
        <w:lastRenderedPageBreak/>
        <w:t xml:space="preserve">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8B7986">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in the context of ongoing worldwide biodiversity loss.</w:t>
      </w:r>
    </w:p>
    <w:p w14:paraId="3A81AE91" w14:textId="4CB3F556"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whole genome</w:t>
      </w:r>
      <w:r w:rsidR="004A6053">
        <w:rPr>
          <w:rFonts w:ascii="Times New Roman" w:hAnsi="Times New Roman" w:cs="Times New Roman"/>
          <w:sz w:val="24"/>
          <w:szCs w:val="24"/>
        </w:rPr>
        <w:t xml:space="preserve"> or are the result of deep sequencing</w:t>
      </w:r>
      <w:r w:rsidR="005B723C" w:rsidRPr="00295FF4">
        <w:rPr>
          <w:rFonts w:ascii="Times New Roman" w:hAnsi="Times New Roman" w:cs="Times New Roman"/>
          <w:sz w:val="24"/>
          <w:szCs w:val="24"/>
        </w:rPr>
        <w:t>,</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and are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383673">
        <w:rPr>
          <w:rFonts w:ascii="Times New Roman" w:hAnsi="Times New Roman" w:cs="Times New Roman"/>
          <w:sz w:val="24"/>
          <w:szCs w:val="24"/>
        </w:rPr>
        <w:t>Meanwhile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 xml:space="preserve">erentiation metrics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w:t>
      </w:r>
      <w:r w:rsidR="00EA515D" w:rsidRPr="00295FF4">
        <w:rPr>
          <w:rFonts w:ascii="Times New Roman" w:eastAsia="Times New Roman" w:hAnsi="Times New Roman" w:cs="Times New Roman"/>
          <w:sz w:val="24"/>
          <w:szCs w:val="24"/>
        </w:rPr>
        <w:lastRenderedPageBreak/>
        <w:t>temporal change</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in 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7D7403F2"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CB560E">
        <w:rPr>
          <w:rFonts w:ascii="Times New Roman" w:eastAsia="Times New Roman" w:hAnsi="Times New Roman" w:cs="Times New Roman"/>
          <w:sz w:val="24"/>
          <w:szCs w:val="24"/>
        </w:rPr>
        <w:t xml:space="preserve">Finally, </w:t>
      </w:r>
      <w:r w:rsidR="004D63F8">
        <w:rPr>
          <w:rFonts w:ascii="Times New Roman" w:eastAsia="Times New Roman" w:hAnsi="Times New Roman" w:cs="Times New Roman"/>
          <w:sz w:val="24"/>
          <w:szCs w:val="24"/>
        </w:rPr>
        <w:t xml:space="preserve">yet </w:t>
      </w:r>
      <w:r w:rsidR="00CB560E">
        <w:rPr>
          <w:rFonts w:ascii="Times New Roman" w:eastAsia="Times New Roman" w:hAnsi="Times New Roman" w:cs="Times New Roman"/>
          <w:sz w:val="24"/>
          <w:szCs w:val="24"/>
        </w:rPr>
        <w:t>another example could be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t>
      </w:r>
      <w:r w:rsidR="004E3D3B">
        <w:rPr>
          <w:rFonts w:ascii="Times New Roman" w:eastAsia="Times New Roman" w:hAnsi="Times New Roman" w:cs="Times New Roman"/>
          <w:sz w:val="24"/>
          <w:szCs w:val="24"/>
        </w:rPr>
        <w:lastRenderedPageBreak/>
        <w:t xml:space="preserve">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5CB2713D"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that </w:t>
      </w:r>
      <w:r w:rsidR="00074A90" w:rsidRPr="00295FF4">
        <w:rPr>
          <w:rFonts w:ascii="Times New Roman" w:eastAsia="Times New Roman" w:hAnsi="Times New Roman" w:cs="Times New Roman"/>
          <w:sz w:val="24"/>
          <w:szCs w:val="24"/>
        </w:rPr>
        <w:t xml:space="preserve">of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expect that TBI can be </w:t>
      </w:r>
      <w:r w:rsidR="00D8178E">
        <w:rPr>
          <w:rFonts w:ascii="Times New Roman" w:eastAsia="Times New Roman" w:hAnsi="Times New Roman" w:cs="Times New Roman"/>
          <w:sz w:val="24"/>
          <w:szCs w:val="24"/>
        </w:rPr>
        <w:t xml:space="preserve">applied to spatial-temporal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79F55DFF"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be applicable to spatial temporal population genetic data. The objective of o</w:t>
      </w:r>
      <w:r w:rsidR="00AE630D">
        <w:rPr>
          <w:rFonts w:ascii="Times New Roman" w:eastAsia="Times New Roman" w:hAnsi="Times New Roman" w:cs="Times New Roman"/>
          <w:sz w:val="24"/>
          <w:szCs w:val="24"/>
        </w:rPr>
        <w:t>ur new method</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to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4BACE3A9"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between temporal surveys of the same sites</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their significance through permutations of the site-species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used genetic distances</w:t>
      </w:r>
      <w:r w:rsidR="00A277A6">
        <w:rPr>
          <w:rFonts w:ascii="Times New Roman" w:eastAsia="Times New Roman" w:hAnsi="Times New Roman" w:cs="Times New Roman"/>
          <w:sz w:val="24"/>
          <w:szCs w:val="24"/>
          <w:lang w:val="en-GB"/>
        </w:rPr>
        <w:t xml:space="preserve"> which characterize genetic separation among sampled populations based on some geometrical and evolutionary assumptions,</w:t>
      </w:r>
      <w:r w:rsidR="006368E7">
        <w:rPr>
          <w:rFonts w:ascii="Times New Roman" w:eastAsia="Times New Roman" w:hAnsi="Times New Roman" w:cs="Times New Roman"/>
          <w:sz w:val="24"/>
          <w:szCs w:val="24"/>
          <w:lang w:val="en-GB"/>
        </w:rPr>
        <w:t xml:space="preserve"> </w:t>
      </w:r>
      <w:r w:rsidR="00A64B43">
        <w:rPr>
          <w:rFonts w:ascii="Times New Roman" w:eastAsia="Times New Roman" w:hAnsi="Times New Roman" w:cs="Times New Roman"/>
          <w:sz w:val="24"/>
          <w:szCs w:val="24"/>
          <w:lang w:val="en-GB"/>
        </w:rPr>
        <w:t>as dissimilarity</w:t>
      </w:r>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diversity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F5DB39D"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lastRenderedPageBreak/>
        <w:t xml:space="preserve">One of the most </w:t>
      </w:r>
      <w:r w:rsidR="00E273FB" w:rsidRPr="00E273FB">
        <w:rPr>
          <w:rFonts w:ascii="Times New Roman" w:eastAsia="Times New Roman" w:hAnsi="Times New Roman" w:cs="Times New Roman"/>
          <w:sz w:val="24"/>
          <w:szCs w:val="24"/>
          <w:lang w:val="en-GB"/>
        </w:rPr>
        <w:t>essential challenge, given background processes</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 xml:space="preserve">change. </w:t>
      </w:r>
      <w:r w:rsidR="00F07F7B">
        <w:rPr>
          <w:rFonts w:ascii="Times New Roman" w:eastAsia="Times New Roman" w:hAnsi="Times New Roman" w:cs="Times New Roman"/>
          <w:sz w:val="24"/>
          <w:szCs w:val="24"/>
          <w:lang w:val="en-GB"/>
        </w:rPr>
        <w:t>There are no reference distributions for what constitute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F07F7B">
        <w:rPr>
          <w:rFonts w:ascii="Times New Roman" w:eastAsia="Times New Roman" w:hAnsi="Times New Roman" w:cs="Times New Roman"/>
          <w:sz w:val="24"/>
          <w:szCs w:val="24"/>
          <w:lang w:val="en-GB"/>
        </w:rPr>
        <w:t>, instead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p</w:t>
      </w:r>
      <w:r w:rsidRPr="00295FF4">
        <w:rPr>
          <w:rFonts w:ascii="Times New Roman" w:eastAsia="Times New Roman" w:hAnsi="Times New Roman" w:cs="Times New Roman"/>
          <w:sz w:val="24"/>
          <w:szCs w:val="24"/>
          <w:lang w:val="en-GB"/>
        </w:rPr>
        <w:t>ermutation-based approaches can be used to generate a distribution of values a</w:t>
      </w:r>
      <w:r w:rsidR="00F07F7B">
        <w:rPr>
          <w:rFonts w:ascii="Times New Roman" w:eastAsia="Times New Roman" w:hAnsi="Times New Roman" w:cs="Times New Roman"/>
          <w:sz w:val="24"/>
          <w:szCs w:val="24"/>
          <w:lang w:val="en-GB"/>
        </w:rPr>
        <w:t>gainst which an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 xml:space="preserve">for the analysis of spatial-temporal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23B8AB6"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Although multiple permutation approaches exist, they are not all equal in all circumstances in terms of supporting meaningful inference</w:t>
      </w:r>
      <w:r w:rsidR="004058E4">
        <w:rPr>
          <w:rFonts w:ascii="Times New Roman" w:eastAsia="Times New Roman" w:hAnsi="Times New Roman" w:cs="Times New Roman"/>
          <w:sz w:val="24"/>
          <w:szCs w:val="24"/>
          <w:lang w:val="en-GB"/>
        </w:rPr>
        <w:t xml:space="preserve"> </w:t>
      </w:r>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61427D">
        <w:rPr>
          <w:rFonts w:ascii="Times New Roman" w:eastAsia="Times New Roman" w:hAnsi="Times New Roman" w:cs="Times New Roman"/>
          <w:sz w:val="24"/>
          <w:szCs w:val="24"/>
          <w:lang w:val="en-GB"/>
        </w:rPr>
        <w:t>loci in the same way in both samples,</w:t>
      </w:r>
      <w:r w:rsidR="004306AD">
        <w:rPr>
          <w:rFonts w:ascii="Times New Roman" w:eastAsia="Times New Roman" w:hAnsi="Times New Roman" w:cs="Times New Roman"/>
          <w:sz w:val="24"/>
          <w:szCs w:val="24"/>
          <w:lang w:val="en-GB"/>
        </w:rPr>
        <w:t xml:space="preserve"> as it was highlighted as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xml:space="preserve">; </w:t>
      </w:r>
      <w:r w:rsidR="00F95452">
        <w:rPr>
          <w:rFonts w:ascii="Times New Roman" w:eastAsia="Times New Roman" w:hAnsi="Times New Roman" w:cs="Times New Roman"/>
          <w:noProof/>
          <w:sz w:val="24"/>
          <w:szCs w:val="24"/>
          <w:lang w:val="en-GB"/>
        </w:rPr>
        <w:t>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w:t>
      </w:r>
      <w:r w:rsidR="00AF3E77" w:rsidRPr="0007763B">
        <w:rPr>
          <w:rFonts w:ascii="Times New Roman" w:eastAsia="Times New Roman" w:hAnsi="Times New Roman" w:cs="Times New Roman"/>
          <w:sz w:val="24"/>
          <w:szCs w:val="24"/>
          <w:lang w:val="en-GB"/>
        </w:rPr>
        <w:t xml:space="preserve"> </w:t>
      </w:r>
      <w:r w:rsidR="004306AD">
        <w:rPr>
          <w:rFonts w:ascii="Times New Roman" w:eastAsia="Times New Roman" w:hAnsi="Times New Roman" w:cs="Times New Roman"/>
          <w:sz w:val="24"/>
          <w:szCs w:val="24"/>
          <w:lang w:val="en-GB"/>
        </w:rPr>
        <w:t xml:space="preserve">and because it was the only one which 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r w:rsidR="008268BA">
        <w:rPr>
          <w:rFonts w:ascii="Times New Roman" w:eastAsia="Times New Roman" w:hAnsi="Times New Roman" w:cs="Times New Roman"/>
          <w:sz w:val="24"/>
          <w:szCs w:val="24"/>
          <w:lang w:val="en-GB"/>
        </w:rPr>
        <w:t xml:space="preserve"> (the other permutation approaches would never detect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 xml:space="preserve">(Bennett &amp; </w:t>
      </w:r>
      <w:r w:rsidR="00864392" w:rsidRPr="00864392">
        <w:rPr>
          <w:rFonts w:ascii="Times New Roman" w:eastAsia="Times New Roman" w:hAnsi="Times New Roman" w:cs="Times New Roman"/>
          <w:noProof/>
          <w:sz w:val="24"/>
          <w:szCs w:val="24"/>
          <w:lang w:val="en-GB"/>
        </w:rPr>
        <w:lastRenderedPageBreak/>
        <w:t>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0" w:name="_Toc471728242"/>
      <w:bookmarkStart w:id="1"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0"/>
      <w:bookmarkEnd w:id="1"/>
    </w:p>
    <w:p w14:paraId="1ECE0643" w14:textId="23794CEE"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define 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square grid of 5 by 5 cells,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with </w:t>
      </w:r>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between populations 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represent</w:t>
      </w:r>
      <w:r w:rsidR="00C74EA1">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62DDC739"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e simulated 180 replica</w:t>
      </w:r>
      <w:r w:rsidR="00B752BC">
        <w:rPr>
          <w:rFonts w:ascii="Times New Roman" w:eastAsia="Times New Roman" w:hAnsi="Times New Roman" w:cs="Times New Roman"/>
          <w:sz w:val="24"/>
          <w:szCs w:val="24"/>
          <w:lang w:val="en-CA"/>
        </w:rPr>
        <w:t>tes for each scenario. For each replicate, we initialized the simulation with random and unique allocation of alleles among individuals, therefore reaching maximum 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w:t>
      </w:r>
      <w:r w:rsidRPr="0007763B">
        <w:rPr>
          <w:rFonts w:ascii="Times New Roman" w:eastAsia="Times New Roman" w:hAnsi="Times New Roman" w:cs="Times New Roman"/>
          <w:sz w:val="24"/>
          <w:szCs w:val="24"/>
          <w:lang w:val="en-CA"/>
        </w:rPr>
        <w:lastRenderedPageBreak/>
        <w:t xml:space="preserve">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FCB6739"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5x5 grid (i.e., population 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these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54565E">
        <w:rPr>
          <w:rFonts w:ascii="Times New Roman" w:eastAsia="Times New Roman" w:hAnsi="Times New Roman" w:cs="Times New Roman"/>
          <w:sz w:val="24"/>
          <w:szCs w:val="24"/>
          <w:lang w:val="en-GB"/>
        </w:rPr>
        <w:t>using genetic data</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9B884A8"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 xml:space="preserve">demographic event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 xml:space="preserve">populations) </w:t>
      </w:r>
      <w:r w:rsidRPr="0007763B">
        <w:rPr>
          <w:rFonts w:ascii="Times New Roman" w:hAnsi="Times New Roman" w:cs="Times New Roman"/>
          <w:sz w:val="24"/>
          <w:szCs w:val="24"/>
          <w:lang w:val="en-CA"/>
        </w:rPr>
        <w:t xml:space="preserve">on the persistence of genetic spatial legacies 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 xml:space="preserve">dispersal,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ese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C57842D"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geographic distances between popualitons using a </w:t>
      </w:r>
      <w:r w:rsidR="00E12952">
        <w:rPr>
          <w:rFonts w:ascii="Times New Roman" w:eastAsia="Times New Roman" w:hAnsi="Times New Roman" w:cs="Times New Roman"/>
          <w:sz w:val="24"/>
          <w:szCs w:val="24"/>
          <w:lang w:val="en-CA"/>
        </w:rPr>
        <w:t>power 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with 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F37ADB">
        <w:rPr>
          <w:rFonts w:ascii="Times New Roman" w:eastAsia="Times New Roman" w:hAnsi="Times New Roman" w:cs="Times New Roman"/>
          <w:sz w:val="24"/>
          <w:szCs w:val="24"/>
          <w:lang w:val="en-CA"/>
        </w:rPr>
        <w:t>,</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w:t>
      </w:r>
      <w:r>
        <w:rPr>
          <w:rFonts w:ascii="Times New Roman" w:eastAsia="Times New Roman" w:hAnsi="Times New Roman" w:cs="Times New Roman"/>
          <w:sz w:val="24"/>
          <w:szCs w:val="24"/>
          <w:lang w:val="en-CA"/>
        </w:rPr>
        <w:lastRenderedPageBreak/>
        <w:t xml:space="preserve">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his gave</w:t>
      </w:r>
      <w:r w:rsidR="00284908">
        <w:rPr>
          <w:rFonts w:ascii="Times New Roman" w:eastAsia="Times New Roman" w:hAnsi="Times New Roman" w:cs="Times New Roman"/>
          <w:sz w:val="24"/>
          <w:szCs w:val="24"/>
          <w:lang w:val="en-CA"/>
        </w:rPr>
        <w:t xml:space="preserve"> us a</w:t>
      </w:r>
      <w:r w:rsidR="00720E9A">
        <w:rPr>
          <w:rFonts w:ascii="Times New Roman" w:eastAsia="Times New Roman" w:hAnsi="Times New Roman" w:cs="Times New Roman"/>
          <w:sz w:val="24"/>
          <w:szCs w:val="24"/>
          <w:lang w:val="en-CA"/>
        </w:rPr>
        <w:t xml:space="preserve"> probability</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at a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6C5E1FF"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was selected randomly from the set of populations available at the 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the previous step</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14E2B24" w:rsidR="003D5A1B" w:rsidRDefault="003D5A1B"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The numbers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executed </w:t>
      </w:r>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0DFEC58C" w:rsidR="003D5A1B" w:rsidRPr="003D5A1B" w:rsidRDefault="003D5A1B" w:rsidP="003D5A1B">
            <w:pPr>
              <w:spacing w:before="240" w:line="480" w:lineRule="auto"/>
              <w:rPr>
                <w:rFonts w:ascii="Times New Roman" w:hAnsi="Times New Roman" w:cs="Times New Roman"/>
                <w:i/>
                <w:sz w:val="24"/>
                <w:szCs w:val="24"/>
                <w:lang w:val="en-CA"/>
              </w:rPr>
            </w:pPr>
            <w:r w:rsidRPr="003D5A1B">
              <w:rPr>
                <w:rFonts w:ascii="Times New Roman" w:hAnsi="Times New Roman" w:cs="Times New Roman"/>
                <w:i/>
                <w:sz w:val="24"/>
                <w:szCs w:val="24"/>
                <w:lang w:val="en-CA"/>
              </w:rPr>
              <w:t xml:space="preserve">Pop. number </w:t>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173EB339"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rsidP="00A51948">
      <w:pPr>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28037986"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among the 25. When only 1 population was </w:t>
      </w:r>
      <w:r>
        <w:rPr>
          <w:rFonts w:ascii="Times New Roman" w:eastAsia="Times New Roman" w:hAnsi="Times New Roman" w:cs="Times New Roman"/>
          <w:sz w:val="24"/>
          <w:szCs w:val="24"/>
          <w:lang w:val="en-CA"/>
        </w:rPr>
        <w:t>affected</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xml:space="preserve">) populations underwent a demographic </w:t>
      </w:r>
      <w:r w:rsidR="00005F69">
        <w:rPr>
          <w:rFonts w:ascii="Times New Roman" w:eastAsia="Times New Roman" w:hAnsi="Times New Roman" w:cs="Times New Roman"/>
          <w:sz w:val="24"/>
          <w:szCs w:val="24"/>
          <w:lang w:val="en-CA"/>
        </w:rPr>
        <w:lastRenderedPageBreak/>
        <w:t>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1BE353A9"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 we used TG</w:t>
      </w:r>
      <w:r w:rsidRPr="0007763B">
        <w:rPr>
          <w:rFonts w:ascii="Times New Roman" w:eastAsia="Times New Roman" w:hAnsi="Times New Roman" w:cs="Times New Roman"/>
          <w:iCs/>
          <w:sz w:val="24"/>
          <w:szCs w:val="24"/>
          <w:lang w:val="en-GB"/>
        </w:rPr>
        <w:t xml:space="preserve">I on simulation 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We did the same with the earliest sampling period, that is </w:t>
      </w:r>
      <w:r w:rsidR="00E326F3">
        <w:rPr>
          <w:rFonts w:ascii="Times New Roman" w:eastAsia="Times New Roman" w:hAnsi="Times New Roman" w:cs="Times New Roman"/>
          <w:iCs/>
          <w:sz w:val="24"/>
          <w:szCs w:val="24"/>
          <w:lang w:val="en-GB"/>
        </w:rPr>
        <w:t xml:space="preserve">how far back an earlier sampling can be compared with a sampling done after the event.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long-term ecological research programs monitor at a shorter 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17456918"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classified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lastRenderedPageBreak/>
        <w:t xml:space="preserve">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demographic event but was not cla</w:t>
      </w:r>
      <w:r w:rsidR="002363EE">
        <w:rPr>
          <w:rFonts w:ascii="Times New Roman" w:eastAsia="Times New Roman" w:hAnsi="Times New Roman" w:cs="Times New Roman"/>
          <w:iCs/>
          <w:sz w:val="24"/>
          <w:szCs w:val="24"/>
          <w:lang w:val="en-GB"/>
        </w:rPr>
        <w:t xml:space="preserve">ssified as having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FPR represents the number of false positives over the total number of negatives, and FNR represents the number of false negative over the total number of positives. A high FPR means that we often select the wrong population(s)</w:t>
      </w:r>
      <w:r w:rsidR="00F05FD6">
        <w:rPr>
          <w:rFonts w:ascii="Times New Roman" w:eastAsia="Times New Roman" w:hAnsi="Times New Roman" w:cs="Times New Roman"/>
          <w:iCs/>
          <w:sz w:val="24"/>
          <w:szCs w:val="24"/>
          <w:lang w:val="en-GB"/>
        </w:rPr>
        <w:t xml:space="preserve">, and researchers generally want to keep it as low as possible when there are, for example, heavy costs to focusing on wrong populations such as limited </w:t>
      </w:r>
      <w:r w:rsidR="00A60F90">
        <w:rPr>
          <w:rFonts w:ascii="Times New Roman" w:eastAsia="Times New Roman" w:hAnsi="Times New Roman" w:cs="Times New Roman"/>
          <w:iCs/>
          <w:sz w:val="24"/>
          <w:szCs w:val="24"/>
          <w:lang w:val="en-GB"/>
        </w:rPr>
        <w:t>money to invest in a conservation action</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right population(s).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a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805090">
      <w:pPr>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2E90C4D"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B37A76">
        <w:rPr>
          <w:rFonts w:ascii="Times New Roman" w:eastAsia="Times New Roman" w:hAnsi="Times New Roman" w:cs="Times New Roman"/>
          <w:sz w:val="24"/>
          <w:szCs w:val="24"/>
          <w:lang w:val="en-CA"/>
        </w:rPr>
        <w:t xml:space="preserve">varied for the </w:t>
      </w:r>
      <w:r w:rsidRPr="0007763B">
        <w:rPr>
          <w:rFonts w:ascii="Times New Roman" w:eastAsia="Times New Roman" w:hAnsi="Times New Roman" w:cs="Times New Roman"/>
          <w:sz w:val="24"/>
          <w:szCs w:val="24"/>
          <w:lang w:val="en-CA"/>
        </w:rPr>
        <w:t xml:space="preserve">controls,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 xml:space="preserve">se control scenarios (no need for FNR because there are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a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46F669F9"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 xml:space="preserve">Dispersal </w:t>
      </w:r>
    </w:p>
    <w:p w14:paraId="7C59CC4B" w14:textId="41BDE830"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lower </w:t>
      </w:r>
      <w:r w:rsidR="00611A4E">
        <w:rPr>
          <w:rFonts w:ascii="Times New Roman" w:eastAsia="Times New Roman" w:hAnsi="Times New Roman" w:cs="Times New Roman"/>
          <w:sz w:val="24"/>
          <w:szCs w:val="24"/>
        </w:rPr>
        <w:t xml:space="preserve">dispersal and two scenarios with moderate dispersal (M1, M2) stayed below 5% except for the lowest threshold which has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(Fig. 2).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FNRs of</w:t>
      </w:r>
      <w:r w:rsidR="00611A4E">
        <w:rPr>
          <w:rFonts w:ascii="Times New Roman" w:eastAsia="Times New Roman" w:hAnsi="Times New Roman" w:cs="Times New Roman"/>
          <w:sz w:val="24"/>
          <w:szCs w:val="24"/>
        </w:rPr>
        <w:t xml:space="preserve"> 0.0046 </w:t>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for low dispersal, 0.0235</w:t>
      </w:r>
      <w:r w:rsidR="00BE0353">
        <w:rPr>
          <w:rFonts w:ascii="Times New Roman" w:eastAsia="Times New Roman" w:hAnsi="Times New Roman" w:cs="Times New Roman"/>
          <w:sz w:val="24"/>
          <w:szCs w:val="24"/>
        </w:rPr>
        <w:t xml:space="preserve"> (0.0152-0.0317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for moderate dispersal, and 0.2164</w:t>
      </w:r>
      <w:r w:rsidR="00BE0353">
        <w:rPr>
          <w:rFonts w:ascii="Times New Roman" w:eastAsia="Times New Roman" w:hAnsi="Times New Roman" w:cs="Times New Roman"/>
          <w:sz w:val="24"/>
          <w:szCs w:val="24"/>
        </w:rPr>
        <w:t xml:space="preserve"> (0.1901-0.2426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lastRenderedPageBreak/>
        <w:t>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(Fig. 2).</w:t>
      </w:r>
    </w:p>
    <w:p w14:paraId="5BD0A54B" w14:textId="0DD5F32D"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r w:rsidR="005F4F97">
        <w:rPr>
          <w:rFonts w:ascii="Times New Roman" w:eastAsia="Times New Roman" w:hAnsi="Times New Roman" w:cs="Times New Roman"/>
          <w:sz w:val="24"/>
          <w:szCs w:val="24"/>
        </w:rPr>
        <w:t xml:space="preserve">resulted </w:t>
      </w:r>
      <w:r w:rsidR="00E341C6">
        <w:rPr>
          <w:rFonts w:ascii="Times New Roman" w:eastAsia="Times New Roman" w:hAnsi="Times New Roman" w:cs="Times New Roman"/>
          <w:sz w:val="24"/>
          <w:szCs w:val="24"/>
        </w:rPr>
        <w:t xml:space="preserve">in turn higher FPR values </w:t>
      </w:r>
      <w:r w:rsidR="005F4F97">
        <w:rPr>
          <w:rFonts w:ascii="Times New Roman" w:eastAsia="Times New Roman" w:hAnsi="Times New Roman" w:cs="Times New Roman"/>
          <w:sz w:val="24"/>
          <w:szCs w:val="24"/>
        </w:rPr>
        <w:t>relative</w:t>
      </w:r>
      <w:r w:rsidR="00914FD7">
        <w:rPr>
          <w:rFonts w:ascii="Times New Roman" w:eastAsia="Times New Roman" w:hAnsi="Times New Roman" w:cs="Times New Roman"/>
          <w:sz w:val="24"/>
          <w:szCs w:val="24"/>
        </w:rPr>
        <w:t xml:space="preserve"> to</w:t>
      </w:r>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which 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020</w:t>
      </w:r>
      <w:r w:rsidR="00981F59">
        <w:rPr>
          <w:rFonts w:ascii="Times New Roman" w:eastAsia="Times New Roman" w:hAnsi="Times New Roman" w:cs="Times New Roman"/>
          <w:sz w:val="24"/>
          <w:szCs w:val="24"/>
        </w:rPr>
        <w:t>-</w:t>
      </w:r>
      <w:r w:rsidR="00981F59">
        <w:rPr>
          <w:rFonts w:ascii="Times New Roman" w:eastAsia="Times New Roman" w:hAnsi="Times New Roman" w:cs="Times New Roman"/>
          <w:sz w:val="24"/>
          <w:szCs w:val="24"/>
        </w:rPr>
        <w:t>0.0049</w:t>
      </w:r>
      <w:r w:rsidR="00981F59">
        <w:rPr>
          <w:rFonts w:ascii="Times New Roman" w:eastAsia="Times New Roman" w:hAnsi="Times New Roman" w:cs="Times New Roman"/>
          <w:sz w:val="24"/>
          <w:szCs w:val="24"/>
        </w:rPr>
        <w:t xml:space="preserve">;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continued but saturating increase until 0.1 (Fig. 3</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5BE2D489"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are displayed by bars.</w:t>
      </w:r>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09600DAB"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Those values are for samplings done at the 100 and 101 generations (right before and right after the event).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are displayed by bars.</w:t>
      </w:r>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0F2A17A4"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T stands for</w:t>
      </w:r>
      <w:r>
        <w:rPr>
          <w:rFonts w:ascii="Times New Roman" w:eastAsia="Times New Roman" w:hAnsi="Times New Roman" w:cs="Times New Roman"/>
          <w:sz w:val="24"/>
          <w:szCs w:val="24"/>
        </w:rPr>
        <w:t xml:space="preserve"> </w:t>
      </w:r>
      <w:r w:rsidR="004B20F9">
        <w:rPr>
          <w:rFonts w:ascii="Times New Roman" w:eastAsia="Times New Roman" w:hAnsi="Times New Roman" w:cs="Times New Roman"/>
          <w:sz w:val="24"/>
          <w:szCs w:val="24"/>
        </w:rPr>
        <w:t>“</w:t>
      </w:r>
      <w:r>
        <w:rPr>
          <w:rFonts w:ascii="Times New Roman" w:eastAsia="Times New Roman" w:hAnsi="Times New Roman" w:cs="Times New Roman"/>
          <w:sz w:val="24"/>
          <w:szCs w:val="24"/>
        </w:rPr>
        <w:t>T</w:t>
      </w:r>
      <w:r w:rsidR="004B20F9">
        <w:rPr>
          <w:rFonts w:ascii="Times New Roman" w:eastAsia="Times New Roman" w:hAnsi="Times New Roman" w:cs="Times New Roman"/>
          <w:sz w:val="24"/>
          <w:szCs w:val="24"/>
        </w:rPr>
        <w:t xml:space="preserve">rue” and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 xml:space="preserve"> stands for “</w:t>
      </w:r>
      <w:r>
        <w:rPr>
          <w:rFonts w:ascii="Times New Roman" w:eastAsia="Times New Roman" w:hAnsi="Times New Roman" w:cs="Times New Roman"/>
          <w:sz w:val="24"/>
          <w:szCs w:val="24"/>
        </w:rPr>
        <w:t>F</w:t>
      </w:r>
      <w:r w:rsidR="004B20F9">
        <w:rPr>
          <w:rFonts w:ascii="Times New Roman" w:eastAsia="Times New Roman" w:hAnsi="Times New Roman" w:cs="Times New Roman"/>
          <w:sz w:val="24"/>
          <w:szCs w:val="24"/>
        </w:rPr>
        <w:t>alse”.</w:t>
      </w:r>
    </w:p>
    <w:tbl>
      <w:tblPr>
        <w:tblStyle w:val="Grilledutableau"/>
        <w:tblW w:w="0" w:type="auto"/>
        <w:tblCellMar>
          <w:left w:w="0" w:type="dxa"/>
          <w:right w:w="0" w:type="dxa"/>
        </w:tblCellMar>
        <w:tblLook w:val="04A0" w:firstRow="1" w:lastRow="0" w:firstColumn="1" w:lastColumn="0" w:noHBand="0" w:noVBand="1"/>
      </w:tblPr>
      <w:tblGrid>
        <w:gridCol w:w="1075"/>
        <w:gridCol w:w="919"/>
        <w:gridCol w:w="919"/>
        <w:gridCol w:w="920"/>
        <w:gridCol w:w="919"/>
        <w:gridCol w:w="920"/>
        <w:gridCol w:w="919"/>
        <w:gridCol w:w="920"/>
        <w:gridCol w:w="919"/>
        <w:gridCol w:w="920"/>
      </w:tblGrid>
      <w:tr w:rsidR="00CB24CD" w14:paraId="1DA54E7F" w14:textId="77777777" w:rsidTr="0072718C">
        <w:trPr>
          <w:cantSplit/>
          <w:trHeight w:val="1097"/>
        </w:trPr>
        <w:tc>
          <w:tcPr>
            <w:tcW w:w="1075" w:type="dxa"/>
            <w:noWrap/>
          </w:tcPr>
          <w:p w14:paraId="4A5BD3B4" w14:textId="77777777" w:rsidR="0072718C" w:rsidRDefault="0072718C" w:rsidP="0072718C">
            <w:pPr>
              <w:spacing w:before="240" w:after="240"/>
              <w:jc w:val="center"/>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p>
          <w:p w14:paraId="3D5E84F9" w14:textId="3FD58D43" w:rsidR="00CB24CD" w:rsidRPr="00CB24CD" w:rsidRDefault="0072718C" w:rsidP="0072718C">
            <w:pPr>
              <w:spacing w:before="240" w:after="2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p>
        </w:tc>
        <w:tc>
          <w:tcPr>
            <w:tcW w:w="919" w:type="dxa"/>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72718C">
        <w:trPr>
          <w:trHeight w:hRule="exact" w:val="576"/>
        </w:trPr>
        <w:tc>
          <w:tcPr>
            <w:tcW w:w="1075" w:type="dxa"/>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919" w:type="dxa"/>
            <w:shd w:val="clear" w:color="auto" w:fill="92D050"/>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72718C">
        <w:trPr>
          <w:trHeight w:hRule="exact" w:val="576"/>
        </w:trPr>
        <w:tc>
          <w:tcPr>
            <w:tcW w:w="1075" w:type="dxa"/>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919" w:type="dxa"/>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72718C">
        <w:trPr>
          <w:trHeight w:hRule="exact" w:val="576"/>
        </w:trPr>
        <w:tc>
          <w:tcPr>
            <w:tcW w:w="1075" w:type="dxa"/>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919" w:type="dxa"/>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72718C">
        <w:trPr>
          <w:trHeight w:hRule="exact" w:val="576"/>
        </w:trPr>
        <w:tc>
          <w:tcPr>
            <w:tcW w:w="1075" w:type="dxa"/>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919" w:type="dxa"/>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72718C">
        <w:trPr>
          <w:trHeight w:hRule="exact" w:val="576"/>
        </w:trPr>
        <w:tc>
          <w:tcPr>
            <w:tcW w:w="1075" w:type="dxa"/>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919" w:type="dxa"/>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72718C">
        <w:trPr>
          <w:trHeight w:hRule="exact" w:val="576"/>
        </w:trPr>
        <w:tc>
          <w:tcPr>
            <w:tcW w:w="1075" w:type="dxa"/>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919" w:type="dxa"/>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72718C">
        <w:trPr>
          <w:trHeight w:hRule="exact" w:val="576"/>
        </w:trPr>
        <w:tc>
          <w:tcPr>
            <w:tcW w:w="1075" w:type="dxa"/>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919" w:type="dxa"/>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72718C">
        <w:trPr>
          <w:trHeight w:hRule="exact" w:val="576"/>
        </w:trPr>
        <w:tc>
          <w:tcPr>
            <w:tcW w:w="1075" w:type="dxa"/>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919" w:type="dxa"/>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72718C">
        <w:trPr>
          <w:trHeight w:hRule="exact" w:val="576"/>
        </w:trPr>
        <w:tc>
          <w:tcPr>
            <w:tcW w:w="1075" w:type="dxa"/>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919" w:type="dxa"/>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5D446115"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overlapping of FPR and FNR values across scenarios with similar dispersal, </w:t>
      </w:r>
      <w:r w:rsidR="001563B0">
        <w:rPr>
          <w:rFonts w:ascii="Times New Roman" w:eastAsia="Times New Roman" w:hAnsi="Times New Roman" w:cs="Times New Roman"/>
          <w:sz w:val="24"/>
          <w:szCs w:val="24"/>
        </w:rPr>
        <w:t>the effect of the number of populations did not affect the performance as much as dispersal, with the lev</w:t>
      </w:r>
      <w:r w:rsidR="00535B75">
        <w:rPr>
          <w:rFonts w:ascii="Times New Roman" w:eastAsia="Times New Roman" w:hAnsi="Times New Roman" w:cs="Times New Roman"/>
          <w:sz w:val="24"/>
          <w:szCs w:val="24"/>
        </w:rPr>
        <w:t>els we used (Table 2; Fig.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was generally the most substantial on </w:t>
      </w:r>
      <w:r w:rsidR="004A6C2F">
        <w:rPr>
          <w:rFonts w:ascii="Times New Roman" w:eastAsia="Times New Roman" w:hAnsi="Times New Roman" w:cs="Times New Roman"/>
          <w:sz w:val="24"/>
          <w:szCs w:val="24"/>
        </w:rPr>
        <w:lastRenderedPageBreak/>
        <w:t>performance,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samplings</w:t>
      </w:r>
    </w:p>
    <w:p w14:paraId="4E2D29FA" w14:textId="234D5113"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sampling and post-event sampling</w:t>
      </w:r>
      <w:r w:rsidR="00A30430" w:rsidRPr="0007763B">
        <w:rPr>
          <w:rFonts w:ascii="Times New Roman" w:eastAsia="Times New Roman" w:hAnsi="Times New Roman" w:cs="Times New Roman"/>
          <w:sz w:val="24"/>
          <w:szCs w:val="24"/>
        </w:rPr>
        <w:t xml:space="preserve">, the less power </w:t>
      </w:r>
      <w:r w:rsidR="00AE35CD">
        <w:rPr>
          <w:rFonts w:ascii="Times New Roman" w:eastAsia="Times New Roman" w:hAnsi="Times New Roman" w:cs="Times New Roman"/>
          <w:sz w:val="24"/>
          <w:szCs w:val="24"/>
        </w:rPr>
        <w:t>we have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and by the number of populations to a lower degree</w:t>
      </w:r>
      <w:r w:rsidR="00D2058D">
        <w:rPr>
          <w:rFonts w:ascii="Times New Roman" w:eastAsia="Times New Roman" w:hAnsi="Times New Roman" w:cs="Times New Roman"/>
          <w:sz w:val="24"/>
          <w:szCs w:val="24"/>
        </w:rPr>
        <w:t>.</w:t>
      </w:r>
    </w:p>
    <w:p w14:paraId="4665EAC7" w14:textId="5610514E"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as 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become even higher than that of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xml:space="preserve">). The previously described relationship between FPR and the number of populations affected by the demographic event also changed for moderate scenarios in distant second samplings with M2 displaying higher values than M3, on average (Fig.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 xml:space="preserve">for high dispersal scenarios, FPR changed sharply for time lags of 4 </w:t>
      </w:r>
      <w:r w:rsidR="00ED5A15">
        <w:rPr>
          <w:rFonts w:ascii="Times New Roman" w:eastAsia="Times New Roman" w:hAnsi="Times New Roman" w:cs="Times New Roman"/>
          <w:sz w:val="24"/>
          <w:szCs w:val="24"/>
        </w:rPr>
        <w:lastRenderedPageBreak/>
        <w:t>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6B6BE5E4"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constrast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9F38AB">
        <w:rPr>
          <w:rFonts w:ascii="Times New Roman" w:eastAsia="Times New Roman" w:hAnsi="Times New Roman" w:cs="Times New Roman"/>
          <w:sz w:val="24"/>
          <w:szCs w:val="24"/>
        </w:rPr>
        <w:t>,</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 .4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reaching 25% in the scope of our analyses, even after 9 years (Fig. 4). The increase of FNR with time lag for the prior sampling was weaker than that for the posterior sampling for moderate dispersal scenarios and was similar for low dispersal scenarios (Fig .4).</w:t>
      </w:r>
    </w:p>
    <w:p w14:paraId="329E398D" w14:textId="585A56DA"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we considered, we believe that the parameters we chose to define different scenarios produced sufficiently complex, and useful simulations.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140462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36B8D602" w14:textId="6CAB340B"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" stroked="f">
                <v:textbox style="mso-fit-shape-to-text:t">
                  <w:txbxContent>
                    <w:p w14:paraId="36B8D602" w14:textId="6CAB340B"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140462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0FD2F32A" w14:textId="59661846"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" stroked="f">
                <v:textbox style="mso-fit-shape-to-text:t">
                  <w:txbxContent>
                    <w:p w14:paraId="0FD2F32A" w14:textId="59661846" w:rsidR="00F07F7B"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F07F7B" w:rsidRPr="009A0A45" w:rsidRDefault="00F07F7B"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13D2F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16D778"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2EF30384"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w:t>
      </w:r>
      <w:bookmarkStart w:id="2" w:name="_GoBack"/>
      <w:bookmarkEnd w:id="2"/>
      <w:r w:rsidR="00AB4F71">
        <w:rPr>
          <w:rFonts w:ascii="Times New Roman" w:eastAsia="Times New Roman" w:hAnsi="Times New Roman" w:cs="Times New Roman"/>
          <w:sz w:val="24"/>
          <w:szCs w:val="24"/>
        </w:rPr>
        <w:t>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140462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04620"/>
                        </a:xfrm>
                        <a:prstGeom prst="rect">
                          <a:avLst/>
                        </a:prstGeom>
                        <a:solidFill>
                          <a:srgbClr val="FFFFFF"/>
                        </a:solidFill>
                        <a:ln w="9525">
                          <a:noFill/>
                          <a:miter lim="800000"/>
                          <a:headEnd/>
                          <a:tailEnd/>
                        </a:ln>
                      </wps:spPr>
                      <wps:txbx>
                        <w:txbxContent>
                          <w:p w14:paraId="379B9A49" w14:textId="7400DA83"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" stroked="f">
                <v:textbox style="mso-fit-shape-to-text:t">
                  <w:txbxContent>
                    <w:p w14:paraId="379B9A49" w14:textId="7400DA83"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140462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noFill/>
                          <a:miter lim="800000"/>
                          <a:headEnd/>
                          <a:tailEnd/>
                        </a:ln>
                      </wps:spPr>
                      <wps:txbx>
                        <w:txbxContent>
                          <w:p w14:paraId="41381695" w14:textId="59C5C118"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" stroked="f">
                <v:textbox style="mso-fit-shape-to-text:t">
                  <w:txbxContent>
                    <w:p w14:paraId="41381695" w14:textId="59C5C118" w:rsidR="00F07F7B"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F07F7B" w:rsidRPr="009A0A45" w:rsidRDefault="00F07F7B"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22E78A"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8EDE19"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617C530"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2112D44A" w:rsidR="001E58E9" w:rsidRPr="0007763B" w:rsidRDefault="00A30430"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wrongfully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 xml:space="preserve">a population as having been affected.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r w:rsidR="00130BC1" w:rsidRPr="0007763B">
        <w:rPr>
          <w:rFonts w:ascii="Times New Roman" w:eastAsia="Times New Roman" w:hAnsi="Times New Roman" w:cs="Times New Roman"/>
          <w:sz w:val="24"/>
          <w:szCs w:val="24"/>
        </w:rPr>
        <w:t xml:space="preserve">Finally,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twice as effective at avoiding false positives, in the presence of an event, as in its absence.</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2767D4A0"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w:t>
      </w:r>
      <w:r>
        <w:rPr>
          <w:rFonts w:ascii="Times New Roman" w:eastAsia="Times New Roman" w:hAnsi="Times New Roman" w:cs="Times New Roman"/>
          <w:sz w:val="24"/>
          <w:szCs w:val="24"/>
        </w:rPr>
        <w:t xml:space="preserve">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9E00FB">
        <w:rPr>
          <w:rFonts w:ascii="Times New Roman" w:eastAsia="Times New Roman" w:hAnsi="Times New Roman" w:cs="Times New Roman"/>
          <w:sz w:val="24"/>
          <w:szCs w:val="24"/>
        </w:rPr>
        <w:t xml:space="preserve">demonstrate that </w:t>
      </w:r>
      <w:r w:rsidR="007E7573">
        <w:rPr>
          <w:rFonts w:ascii="Times New Roman" w:eastAsia="Times New Roman" w:hAnsi="Times New Roman" w:cs="Times New Roman"/>
          <w:sz w:val="24"/>
          <w:szCs w:val="24"/>
        </w:rPr>
        <w:t>useful information about temporal change can be harnessed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our approach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how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 on one to three populations within a larger landscape of connected populations bearing more than a thousand individuals.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to evaluate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39025A">
        <w:rPr>
          <w:rFonts w:ascii="Times New Roman" w:eastAsia="Times New Roman" w:hAnsi="Times New Roman" w:cs="Times New Roman"/>
          <w:sz w:val="24"/>
          <w:szCs w:val="24"/>
        </w:rPr>
        <w:t>, under different dispersal, event spatial extent,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 xml:space="preserve">etect exceptional temporal changes in genetic diversity using </w:t>
      </w:r>
      <w:r w:rsidR="00795844" w:rsidRPr="00795844">
        <w:rPr>
          <w:rFonts w:ascii="Times New Roman" w:eastAsia="Times New Roman" w:hAnsi="Times New Roman" w:cs="Times New Roman"/>
          <w:sz w:val="24"/>
          <w:szCs w:val="24"/>
        </w:rPr>
        <w:lastRenderedPageBreak/>
        <w:t>limited information</w:t>
      </w:r>
      <w:r w:rsidR="00795844">
        <w:rPr>
          <w:rFonts w:ascii="Times New Roman" w:eastAsia="Times New Roman" w:hAnsi="Times New Roman" w:cs="Times New Roman"/>
          <w:sz w:val="24"/>
          <w:szCs w:val="24"/>
        </w:rPr>
        <w:t>. Beyond the introduction to our new approach and a test of its performance</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ould serve as a guide on how to use it alongside simulations</w:t>
      </w:r>
      <w:r w:rsidR="008A0CE4">
        <w:rPr>
          <w:rFonts w:ascii="Times New Roman" w:eastAsia="Times New Roman" w:hAnsi="Times New Roman" w:cs="Times New Roman"/>
          <w:sz w:val="24"/>
          <w:szCs w:val="24"/>
        </w:rPr>
        <w:t>, for evaluat</w:t>
      </w:r>
      <w:r w:rsidR="009E00FB">
        <w:rPr>
          <w:rFonts w:ascii="Times New Roman" w:eastAsia="Times New Roman" w:hAnsi="Times New Roman" w:cs="Times New Roman"/>
          <w:sz w:val="24"/>
          <w:szCs w:val="24"/>
        </w:rPr>
        <w:t>ing</w:t>
      </w:r>
      <w:r w:rsidR="008A0CE4">
        <w:rPr>
          <w:rFonts w:ascii="Times New Roman" w:eastAsia="Times New Roman" w:hAnsi="Times New Roman" w:cs="Times New Roman"/>
          <w:sz w:val="24"/>
          <w:szCs w:val="24"/>
        </w:rPr>
        <w:t xml:space="preserve"> the information loss cost of different sampling schemes.</w:t>
      </w:r>
    </w:p>
    <w:p w14:paraId="0921A734" w14:textId="44A4FA53"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we found</w:t>
      </w:r>
      <w:r w:rsidR="00522BA6">
        <w:rPr>
          <w:rFonts w:ascii="Times New Roman" w:eastAsia="Times New Roman" w:hAnsi="Times New Roman" w:cs="Times New Roman"/>
          <w:sz w:val="24"/>
          <w:szCs w:val="24"/>
        </w:rPr>
        <w:t xml:space="preserve"> that false negatives increased with dispersal ability, while false positives increased</w:t>
      </w:r>
      <w:r w:rsidR="00BD57C8">
        <w:rPr>
          <w:rFonts w:ascii="Times New Roman" w:eastAsia="Times New Roman" w:hAnsi="Times New Roman" w:cs="Times New Roman"/>
          <w:sz w:val="24"/>
          <w:szCs w:val="24"/>
        </w:rPr>
        <w:t xml:space="preserve"> (Fig. 2,3)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avoiding the rejection of the right population(s).</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 xml:space="preserve">trade-off in performance according to dispersal ability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and is made worse with time (Fig.4, 5)</w:t>
      </w:r>
      <w:r w:rsidR="009D33D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ensure they have detected the right population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little 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610BB298"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lastRenderedPageBreak/>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which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B32337">
        <w:rPr>
          <w:rFonts w:ascii="Times New Roman" w:eastAsia="Times New Roman" w:hAnsi="Times New Roman" w:cs="Times New Roman"/>
          <w:sz w:val="24"/>
          <w:szCs w:val="24"/>
        </w:rPr>
        <w:t>which 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We targeted adjacent populations with the punctual demographic event and 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42243204"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sample done 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E648B6">
        <w:rPr>
          <w:rFonts w:ascii="Times New Roman" w:eastAsia="Times New Roman" w:hAnsi="Times New Roman" w:cs="Times New Roman"/>
          <w:sz w:val="24"/>
          <w:szCs w:val="24"/>
        </w:rPr>
        <w:t xml:space="preserve"> similar, and</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w:t>
      </w:r>
      <w:r w:rsidR="00EA64AE">
        <w:rPr>
          <w:rFonts w:ascii="Times New Roman" w:eastAsia="Times New Roman" w:hAnsi="Times New Roman" w:cs="Times New Roman"/>
          <w:sz w:val="24"/>
          <w:szCs w:val="24"/>
        </w:rPr>
        <w:lastRenderedPageBreak/>
        <w:t xml:space="preserve">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 xml:space="preserve">e dispersal scenarios (Fig. 5). This has serious implications as in the case the demographic parameters of </w:t>
      </w:r>
      <w:r w:rsidR="00C37D52">
        <w:rPr>
          <w:rFonts w:ascii="Times New Roman" w:eastAsia="Times New Roman" w:hAnsi="Times New Roman" w:cs="Times New Roman"/>
          <w:sz w:val="24"/>
          <w:szCs w:val="24"/>
        </w:rPr>
        <w:t xml:space="preserve">the models of </w:t>
      </w:r>
      <w:r w:rsidR="00E648B6">
        <w:rPr>
          <w:rFonts w:ascii="Times New Roman" w:eastAsia="Times New Roman" w:hAnsi="Times New Roman" w:cs="Times New Roman"/>
          <w:sz w:val="24"/>
          <w:szCs w:val="24"/>
        </w:rPr>
        <w:t xml:space="preserve">their study system would be similar to our inputs, moderate dispersal for example, they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the wrong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r w:rsidR="00251650">
        <w:rPr>
          <w:rFonts w:ascii="Times New Roman" w:eastAsia="Times New Roman" w:hAnsi="Times New Roman" w:cs="Times New Roman"/>
          <w:sz w:val="24"/>
          <w:szCs w:val="24"/>
        </w:rPr>
        <w:t xml:space="preserve">which have been </w:t>
      </w:r>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which have actually been stable.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0426835A"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go beyond arbitrarily comparing pairwise genetic differentiations or node-based genetic diversities,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w:t>
      </w:r>
      <w:r w:rsidR="00390597">
        <w:rPr>
          <w:rFonts w:ascii="Times New Roman" w:eastAsia="Times New Roman" w:hAnsi="Times New Roman" w:cs="Times New Roman"/>
          <w:sz w:val="24"/>
          <w:szCs w:val="24"/>
        </w:rPr>
        <w:lastRenderedPageBreak/>
        <w:t xml:space="preserve">other factors </w:t>
      </w:r>
      <w:r w:rsidR="003E094B">
        <w:rPr>
          <w:rFonts w:ascii="Times New Roman" w:eastAsia="Times New Roman" w:hAnsi="Times New Roman" w:cs="Times New Roman"/>
          <w:sz w:val="24"/>
          <w:szCs w:val="24"/>
        </w:rPr>
        <w:t>than we considered in this study. We believe among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requires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5F2768">
        <w:rPr>
          <w:rFonts w:ascii="Times New Roman" w:eastAsia="Times New Roman" w:hAnsi="Times New Roman" w:cs="Times New Roman"/>
          <w:sz w:val="24"/>
          <w:szCs w:val="24"/>
        </w:rPr>
        <w:t xml:space="preserve">which are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3C7CA3">
        <w:rPr>
          <w:rFonts w:ascii="Times New Roman" w:eastAsia="Times New Roman" w:hAnsi="Times New Roman" w:cs="Times New Roman"/>
          <w:sz w:val="24"/>
          <w:szCs w:val="24"/>
        </w:rPr>
        <w:t xml:space="preserve">We </w:t>
      </w:r>
      <w:r w:rsidR="00504319" w:rsidRPr="00504319">
        <w:rPr>
          <w:rFonts w:ascii="Times New Roman" w:eastAsia="Times New Roman" w:hAnsi="Times New Roman" w:cs="Times New Roman"/>
          <w:sz w:val="24"/>
          <w:szCs w:val="24"/>
        </w:rPr>
        <w:t>also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dramaitic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flcutuations, as is the case in outbreaking or invasive species.</w:t>
      </w:r>
    </w:p>
    <w:p w14:paraId="764C2B7F" w14:textId="63657747"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origins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 detecting</w:t>
      </w:r>
      <w:r w:rsidRPr="004176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tempraol genetic differentaiton does not require extensive genomic information and can be used to explore the temporal dynamcis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xml:space="preserve">. As such, our approach holds great promise for facilitating spatial-temporal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21A63CC5"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TG</w:t>
      </w:r>
      <w:r w:rsidR="00926F7A">
        <w:rPr>
          <w:rFonts w:ascii="Times New Roman" w:hAnsi="Times New Roman" w:cs="Times New Roman"/>
          <w:i/>
          <w:sz w:val="24"/>
          <w:szCs w:val="24"/>
        </w:rPr>
        <w:t>I,</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r w:rsidR="002A1E12">
        <w:rPr>
          <w:rFonts w:ascii="Times New Roman" w:hAnsi="Times New Roman" w:cs="Times New Roman"/>
          <w:sz w:val="24"/>
          <w:szCs w:val="24"/>
        </w:rPr>
        <w:t xml:space="preserve"> in the near future</w:t>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4"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r w:rsidR="00796D26">
        <w:rPr>
          <w:rFonts w:ascii="Times New Roman" w:hAnsi="Times New Roman" w:cs="Times New Roman"/>
          <w:sz w:val="24"/>
          <w:szCs w:val="24"/>
        </w:rPr>
        <w:t>,</w:t>
      </w:r>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r w:rsidR="005E037A">
        <w:rPr>
          <w:rFonts w:ascii="Times New Roman" w:hAnsi="Times New Roman" w:cs="Times New Roman"/>
          <w:sz w:val="24"/>
          <w:szCs w:val="24"/>
        </w:rPr>
        <w:t>,</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lastRenderedPageBreak/>
        <w:br/>
      </w:r>
      <w:commentRangeStart w:id="3"/>
      <w:r w:rsidRPr="0007763B">
        <w:rPr>
          <w:rFonts w:ascii="Times New Roman" w:eastAsia="Times New Roman" w:hAnsi="Times New Roman" w:cs="Times New Roman"/>
          <w:b/>
          <w:sz w:val="24"/>
          <w:szCs w:val="24"/>
        </w:rPr>
        <w:t>REFERENCES</w:t>
      </w:r>
      <w:commentRangeEnd w:id="3"/>
      <w:r w:rsidR="00C37D52">
        <w:rPr>
          <w:rStyle w:val="Marquedecommentaire"/>
        </w:rPr>
        <w:commentReference w:id="3"/>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365–377. doi: 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w:t>
      </w:r>
      <w:r w:rsidRPr="004D4681">
        <w:rPr>
          <w:rFonts w:ascii="Times New Roman" w:hAnsi="Times New Roman" w:cs="Times New Roman"/>
          <w:noProof/>
          <w:sz w:val="24"/>
          <w:szCs w:val="24"/>
        </w:rPr>
        <w:lastRenderedPageBreak/>
        <w:t xml:space="preserve">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lastRenderedPageBreak/>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(1), 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Epps, C. W., &amp; Keyghobadi, N. (2015). Landscape genetics in a changing world: Disentangling </w:t>
      </w:r>
      <w:r w:rsidRPr="004D4681">
        <w:rPr>
          <w:rFonts w:ascii="Times New Roman" w:hAnsi="Times New Roman" w:cs="Times New Roman"/>
          <w:noProof/>
          <w:sz w:val="24"/>
          <w:szCs w:val="24"/>
        </w:rPr>
        <w:lastRenderedPageBreak/>
        <w:t xml:space="preserve">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w:t>
      </w:r>
      <w:r w:rsidRPr="004D4681">
        <w:rPr>
          <w:rFonts w:ascii="Times New Roman" w:hAnsi="Times New Roman" w:cs="Times New Roman"/>
          <w:noProof/>
          <w:sz w:val="24"/>
          <w:szCs w:val="24"/>
        </w:rPr>
        <w:lastRenderedPageBreak/>
        <w:t xml:space="preserve">(2010).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lastRenderedPageBreak/>
        <w:t>281</w:t>
      </w:r>
      <w:r w:rsidRPr="004D4681">
        <w:rPr>
          <w:rFonts w:ascii="Times New Roman" w:hAnsi="Times New Roman" w:cs="Times New Roman"/>
          <w:noProof/>
          <w:sz w:val="24"/>
          <w:szCs w:val="24"/>
        </w:rPr>
        <w:t>(1778). doi: 10.1098/rspb.2013.2728</w:t>
      </w:r>
    </w:p>
    <w:p w14:paraId="5019C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 Amsterdam: Elsevier.</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(1), 351–372. doi: 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(3), 675–689. Retrieved from 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4D4681">
        <w:rPr>
          <w:rFonts w:ascii="Times New Roman" w:hAnsi="Times New Roman" w:cs="Times New Roman"/>
          <w:i/>
          <w:iCs/>
          <w:noProof/>
          <w:sz w:val="24"/>
          <w:szCs w:val="24"/>
        </w:rPr>
        <w:lastRenderedPageBreak/>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xml:space="preserve">. Retrieved from </w:t>
      </w:r>
      <w:r w:rsidRPr="004D4681">
        <w:rPr>
          <w:rFonts w:ascii="Times New Roman" w:hAnsi="Times New Roman" w:cs="Times New Roman"/>
          <w:noProof/>
          <w:sz w:val="24"/>
          <w:szCs w:val="24"/>
        </w:rPr>
        <w:lastRenderedPageBreak/>
        <w:t>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Wagner, H. H., &amp; Fortin, M.-J. (2013). A conceptual framework for the spatial analysis of </w:t>
      </w:r>
      <w:r w:rsidRPr="004D4681">
        <w:rPr>
          <w:rFonts w:ascii="Times New Roman" w:hAnsi="Times New Roman" w:cs="Times New Roman"/>
          <w:noProof/>
          <w:sz w:val="24"/>
          <w:szCs w:val="24"/>
        </w:rPr>
        <w:lastRenderedPageBreak/>
        <w:t xml:space="preserve">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ulian WITTISCHE" w:date="2020-01-23T21:31:00Z" w:initials="JW">
    <w:p w14:paraId="47A07D9B" w14:textId="7D461A8D" w:rsidR="00F07F7B" w:rsidRDefault="00F07F7B">
      <w:pPr>
        <w:pStyle w:val="Commentaire"/>
      </w:pPr>
      <w:r>
        <w:rPr>
          <w:rStyle w:val="Marquedecommentaire"/>
        </w:rPr>
        <w:annotationRef/>
      </w:r>
      <w:r>
        <w:t>doi values are to be given for Mol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43147" w14:textId="77777777" w:rsidR="00CA4A18" w:rsidRDefault="00CA4A18" w:rsidP="00596125">
      <w:pPr>
        <w:spacing w:after="0" w:line="240" w:lineRule="auto"/>
      </w:pPr>
      <w:r>
        <w:separator/>
      </w:r>
    </w:p>
  </w:endnote>
  <w:endnote w:type="continuationSeparator" w:id="0">
    <w:p w14:paraId="10FFAD02" w14:textId="77777777" w:rsidR="00CA4A18" w:rsidRDefault="00CA4A18"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05B8CEC4" w:rsidR="00596125" w:rsidRDefault="00596125">
        <w:pPr>
          <w:pStyle w:val="Pieddepage"/>
          <w:jc w:val="right"/>
        </w:pPr>
        <w:r>
          <w:fldChar w:fldCharType="begin"/>
        </w:r>
        <w:r>
          <w:instrText>PAGE   \* MERGEFORMAT</w:instrText>
        </w:r>
        <w:r>
          <w:fldChar w:fldCharType="separate"/>
        </w:r>
        <w:r w:rsidR="00B2075A" w:rsidRPr="00B2075A">
          <w:rPr>
            <w:noProof/>
            <w:lang w:val="fr-FR"/>
          </w:rPr>
          <w:t>21</w:t>
        </w:r>
        <w:r>
          <w:fldChar w:fldCharType="end"/>
        </w:r>
      </w:p>
    </w:sdtContent>
  </w:sdt>
  <w:p w14:paraId="3FAB228B" w14:textId="77777777" w:rsidR="00596125" w:rsidRDefault="0059612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625C4" w14:textId="77777777" w:rsidR="00CA4A18" w:rsidRDefault="00CA4A18" w:rsidP="00596125">
      <w:pPr>
        <w:spacing w:after="0" w:line="240" w:lineRule="auto"/>
      </w:pPr>
      <w:r>
        <w:separator/>
      </w:r>
    </w:p>
  </w:footnote>
  <w:footnote w:type="continuationSeparator" w:id="0">
    <w:p w14:paraId="6D265DFD" w14:textId="77777777" w:rsidR="00CA4A18" w:rsidRDefault="00CA4A18"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NK8FAPF4i6stAAAA"/>
  </w:docVars>
  <w:rsids>
    <w:rsidRoot w:val="004E13A5"/>
    <w:rsid w:val="0000168C"/>
    <w:rsid w:val="00002466"/>
    <w:rsid w:val="00002A64"/>
    <w:rsid w:val="000053C7"/>
    <w:rsid w:val="00005F69"/>
    <w:rsid w:val="00006829"/>
    <w:rsid w:val="000141B3"/>
    <w:rsid w:val="000222ED"/>
    <w:rsid w:val="000227A4"/>
    <w:rsid w:val="00023F2C"/>
    <w:rsid w:val="00024F61"/>
    <w:rsid w:val="0002624B"/>
    <w:rsid w:val="00026490"/>
    <w:rsid w:val="00026783"/>
    <w:rsid w:val="000270B4"/>
    <w:rsid w:val="00027F85"/>
    <w:rsid w:val="0003098F"/>
    <w:rsid w:val="00032375"/>
    <w:rsid w:val="00033B96"/>
    <w:rsid w:val="0004518E"/>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45F8"/>
    <w:rsid w:val="00074A90"/>
    <w:rsid w:val="00074D7C"/>
    <w:rsid w:val="000752B5"/>
    <w:rsid w:val="0007763B"/>
    <w:rsid w:val="00077818"/>
    <w:rsid w:val="00082620"/>
    <w:rsid w:val="00084066"/>
    <w:rsid w:val="00087ACB"/>
    <w:rsid w:val="00093A55"/>
    <w:rsid w:val="000955D0"/>
    <w:rsid w:val="00095B49"/>
    <w:rsid w:val="00097A65"/>
    <w:rsid w:val="000A3EC4"/>
    <w:rsid w:val="000A5079"/>
    <w:rsid w:val="000A6671"/>
    <w:rsid w:val="000A7724"/>
    <w:rsid w:val="000B078B"/>
    <w:rsid w:val="000B568D"/>
    <w:rsid w:val="000B6A15"/>
    <w:rsid w:val="000B7CDD"/>
    <w:rsid w:val="000C1EE3"/>
    <w:rsid w:val="000C2859"/>
    <w:rsid w:val="000C43B2"/>
    <w:rsid w:val="000C4C79"/>
    <w:rsid w:val="000D08D6"/>
    <w:rsid w:val="000D1B30"/>
    <w:rsid w:val="000D1CB4"/>
    <w:rsid w:val="000D683F"/>
    <w:rsid w:val="000E1A78"/>
    <w:rsid w:val="000E3A1A"/>
    <w:rsid w:val="000F06F3"/>
    <w:rsid w:val="000F49A2"/>
    <w:rsid w:val="001056C8"/>
    <w:rsid w:val="00107891"/>
    <w:rsid w:val="001079BE"/>
    <w:rsid w:val="00117E9F"/>
    <w:rsid w:val="0012140E"/>
    <w:rsid w:val="001221C3"/>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4ABD"/>
    <w:rsid w:val="001854BA"/>
    <w:rsid w:val="00190258"/>
    <w:rsid w:val="0019294D"/>
    <w:rsid w:val="0019382F"/>
    <w:rsid w:val="001950CB"/>
    <w:rsid w:val="001965D2"/>
    <w:rsid w:val="001A3BDD"/>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1038B"/>
    <w:rsid w:val="00310B2C"/>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7226E"/>
    <w:rsid w:val="00472402"/>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670E"/>
    <w:rsid w:val="004F75B9"/>
    <w:rsid w:val="004F7610"/>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63CD"/>
    <w:rsid w:val="0056645A"/>
    <w:rsid w:val="005725C7"/>
    <w:rsid w:val="005750CA"/>
    <w:rsid w:val="00577AF7"/>
    <w:rsid w:val="00577BA0"/>
    <w:rsid w:val="00584133"/>
    <w:rsid w:val="00586186"/>
    <w:rsid w:val="0059053F"/>
    <w:rsid w:val="00596125"/>
    <w:rsid w:val="00596B92"/>
    <w:rsid w:val="005A17AF"/>
    <w:rsid w:val="005A19D3"/>
    <w:rsid w:val="005A4792"/>
    <w:rsid w:val="005A56C0"/>
    <w:rsid w:val="005A7AE1"/>
    <w:rsid w:val="005B5111"/>
    <w:rsid w:val="005B52B2"/>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F2768"/>
    <w:rsid w:val="005F29B0"/>
    <w:rsid w:val="005F394B"/>
    <w:rsid w:val="005F3C03"/>
    <w:rsid w:val="005F4F97"/>
    <w:rsid w:val="005F6CBE"/>
    <w:rsid w:val="005F6E17"/>
    <w:rsid w:val="005F736B"/>
    <w:rsid w:val="00601497"/>
    <w:rsid w:val="00604C02"/>
    <w:rsid w:val="00611055"/>
    <w:rsid w:val="00611155"/>
    <w:rsid w:val="00611A4E"/>
    <w:rsid w:val="006141B4"/>
    <w:rsid w:val="0061427D"/>
    <w:rsid w:val="00614ACA"/>
    <w:rsid w:val="00616333"/>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38FD"/>
    <w:rsid w:val="0067400C"/>
    <w:rsid w:val="006754D0"/>
    <w:rsid w:val="00675D5B"/>
    <w:rsid w:val="006814B3"/>
    <w:rsid w:val="006815E1"/>
    <w:rsid w:val="00681C46"/>
    <w:rsid w:val="00684DBB"/>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2272"/>
    <w:rsid w:val="006D298C"/>
    <w:rsid w:val="006D4C4D"/>
    <w:rsid w:val="006D5CD5"/>
    <w:rsid w:val="006D70DA"/>
    <w:rsid w:val="006E3979"/>
    <w:rsid w:val="006E412E"/>
    <w:rsid w:val="006F04E2"/>
    <w:rsid w:val="006F1AD7"/>
    <w:rsid w:val="006F2BC3"/>
    <w:rsid w:val="006F59FE"/>
    <w:rsid w:val="006F69BC"/>
    <w:rsid w:val="006F6A06"/>
    <w:rsid w:val="006F7782"/>
    <w:rsid w:val="00702DAA"/>
    <w:rsid w:val="00706123"/>
    <w:rsid w:val="0070692F"/>
    <w:rsid w:val="00710291"/>
    <w:rsid w:val="00713FE7"/>
    <w:rsid w:val="00716E49"/>
    <w:rsid w:val="00717877"/>
    <w:rsid w:val="00720E9A"/>
    <w:rsid w:val="0072718C"/>
    <w:rsid w:val="00730648"/>
    <w:rsid w:val="00736400"/>
    <w:rsid w:val="00745D2C"/>
    <w:rsid w:val="007466CC"/>
    <w:rsid w:val="00746931"/>
    <w:rsid w:val="00747A55"/>
    <w:rsid w:val="00751073"/>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47EF"/>
    <w:rsid w:val="00795488"/>
    <w:rsid w:val="00795844"/>
    <w:rsid w:val="00796D26"/>
    <w:rsid w:val="007A49EF"/>
    <w:rsid w:val="007A4D11"/>
    <w:rsid w:val="007A50B8"/>
    <w:rsid w:val="007A686D"/>
    <w:rsid w:val="007B05E0"/>
    <w:rsid w:val="007B0795"/>
    <w:rsid w:val="007B643B"/>
    <w:rsid w:val="007C16E3"/>
    <w:rsid w:val="007C19E5"/>
    <w:rsid w:val="007C62DE"/>
    <w:rsid w:val="007C7FE1"/>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FAF"/>
    <w:rsid w:val="008661B5"/>
    <w:rsid w:val="008668B7"/>
    <w:rsid w:val="00867C10"/>
    <w:rsid w:val="00873F32"/>
    <w:rsid w:val="00874586"/>
    <w:rsid w:val="00875EA5"/>
    <w:rsid w:val="00876118"/>
    <w:rsid w:val="00877B8B"/>
    <w:rsid w:val="00886D97"/>
    <w:rsid w:val="008903BF"/>
    <w:rsid w:val="00896E43"/>
    <w:rsid w:val="008A0CE4"/>
    <w:rsid w:val="008A2F5F"/>
    <w:rsid w:val="008A3027"/>
    <w:rsid w:val="008A40CE"/>
    <w:rsid w:val="008A7AF8"/>
    <w:rsid w:val="008B2B6D"/>
    <w:rsid w:val="008B2DA1"/>
    <w:rsid w:val="008B6491"/>
    <w:rsid w:val="008B7986"/>
    <w:rsid w:val="008C31BD"/>
    <w:rsid w:val="008C35FC"/>
    <w:rsid w:val="008C480D"/>
    <w:rsid w:val="008D2682"/>
    <w:rsid w:val="008D3CBE"/>
    <w:rsid w:val="008D57CB"/>
    <w:rsid w:val="008D5B11"/>
    <w:rsid w:val="008D5DC5"/>
    <w:rsid w:val="008D6209"/>
    <w:rsid w:val="008E5867"/>
    <w:rsid w:val="008E65CC"/>
    <w:rsid w:val="008E6B15"/>
    <w:rsid w:val="008F2088"/>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67FF"/>
    <w:rsid w:val="00926F7A"/>
    <w:rsid w:val="009275A9"/>
    <w:rsid w:val="009279F4"/>
    <w:rsid w:val="00927E09"/>
    <w:rsid w:val="00931038"/>
    <w:rsid w:val="0093343E"/>
    <w:rsid w:val="00933BE9"/>
    <w:rsid w:val="00940D8A"/>
    <w:rsid w:val="009507E1"/>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176B"/>
    <w:rsid w:val="00A84ED9"/>
    <w:rsid w:val="00A91D2E"/>
    <w:rsid w:val="00A92DD0"/>
    <w:rsid w:val="00A93089"/>
    <w:rsid w:val="00A95594"/>
    <w:rsid w:val="00A95B48"/>
    <w:rsid w:val="00A96BD0"/>
    <w:rsid w:val="00A970F5"/>
    <w:rsid w:val="00A97629"/>
    <w:rsid w:val="00AA3A0B"/>
    <w:rsid w:val="00AA4E39"/>
    <w:rsid w:val="00AA784F"/>
    <w:rsid w:val="00AB2B18"/>
    <w:rsid w:val="00AB4F71"/>
    <w:rsid w:val="00AB5220"/>
    <w:rsid w:val="00AB68BE"/>
    <w:rsid w:val="00AC0D96"/>
    <w:rsid w:val="00AC11B4"/>
    <w:rsid w:val="00AC1399"/>
    <w:rsid w:val="00AC1D0A"/>
    <w:rsid w:val="00AC2F7C"/>
    <w:rsid w:val="00AC4388"/>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8ED"/>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6B2C"/>
    <w:rsid w:val="00BB6EC7"/>
    <w:rsid w:val="00BC1041"/>
    <w:rsid w:val="00BC2783"/>
    <w:rsid w:val="00BC2FDB"/>
    <w:rsid w:val="00BC3881"/>
    <w:rsid w:val="00BC6E54"/>
    <w:rsid w:val="00BD001D"/>
    <w:rsid w:val="00BD0403"/>
    <w:rsid w:val="00BD4E64"/>
    <w:rsid w:val="00BD57C8"/>
    <w:rsid w:val="00BD5E9A"/>
    <w:rsid w:val="00BD6DD3"/>
    <w:rsid w:val="00BD7264"/>
    <w:rsid w:val="00BE0353"/>
    <w:rsid w:val="00BE0825"/>
    <w:rsid w:val="00BE6331"/>
    <w:rsid w:val="00BF391B"/>
    <w:rsid w:val="00BF78ED"/>
    <w:rsid w:val="00C00283"/>
    <w:rsid w:val="00C00686"/>
    <w:rsid w:val="00C011E9"/>
    <w:rsid w:val="00C0184F"/>
    <w:rsid w:val="00C023E3"/>
    <w:rsid w:val="00C029BB"/>
    <w:rsid w:val="00C074BE"/>
    <w:rsid w:val="00C07FA2"/>
    <w:rsid w:val="00C11EEA"/>
    <w:rsid w:val="00C126BB"/>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A12"/>
    <w:rsid w:val="00C51299"/>
    <w:rsid w:val="00C5132F"/>
    <w:rsid w:val="00C519A3"/>
    <w:rsid w:val="00C5386F"/>
    <w:rsid w:val="00C5479F"/>
    <w:rsid w:val="00C569A0"/>
    <w:rsid w:val="00C60673"/>
    <w:rsid w:val="00C60DE9"/>
    <w:rsid w:val="00C61BAE"/>
    <w:rsid w:val="00C639AD"/>
    <w:rsid w:val="00C64363"/>
    <w:rsid w:val="00C64D99"/>
    <w:rsid w:val="00C71E31"/>
    <w:rsid w:val="00C71E83"/>
    <w:rsid w:val="00C7231E"/>
    <w:rsid w:val="00C72944"/>
    <w:rsid w:val="00C73507"/>
    <w:rsid w:val="00C74EA1"/>
    <w:rsid w:val="00C7501F"/>
    <w:rsid w:val="00C77098"/>
    <w:rsid w:val="00C86B88"/>
    <w:rsid w:val="00C908FF"/>
    <w:rsid w:val="00C912AB"/>
    <w:rsid w:val="00C91C4C"/>
    <w:rsid w:val="00C955CE"/>
    <w:rsid w:val="00CA4A18"/>
    <w:rsid w:val="00CB0166"/>
    <w:rsid w:val="00CB0ABF"/>
    <w:rsid w:val="00CB24CD"/>
    <w:rsid w:val="00CB560E"/>
    <w:rsid w:val="00CB6200"/>
    <w:rsid w:val="00CB6FB3"/>
    <w:rsid w:val="00CC1F19"/>
    <w:rsid w:val="00CC2517"/>
    <w:rsid w:val="00CC38F2"/>
    <w:rsid w:val="00CC5AFB"/>
    <w:rsid w:val="00CC677C"/>
    <w:rsid w:val="00CC72B2"/>
    <w:rsid w:val="00CE0FF0"/>
    <w:rsid w:val="00CE517A"/>
    <w:rsid w:val="00CE6B0A"/>
    <w:rsid w:val="00CE6FD9"/>
    <w:rsid w:val="00CE71E7"/>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33EE"/>
    <w:rsid w:val="00D43790"/>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C074F"/>
    <w:rsid w:val="00DC1FCE"/>
    <w:rsid w:val="00DC2BAC"/>
    <w:rsid w:val="00DC62C0"/>
    <w:rsid w:val="00DC6E86"/>
    <w:rsid w:val="00DD02CB"/>
    <w:rsid w:val="00DD02FD"/>
    <w:rsid w:val="00DD6118"/>
    <w:rsid w:val="00DD759F"/>
    <w:rsid w:val="00DE0B71"/>
    <w:rsid w:val="00DE3FED"/>
    <w:rsid w:val="00DE4C3E"/>
    <w:rsid w:val="00DE72D8"/>
    <w:rsid w:val="00DE7729"/>
    <w:rsid w:val="00DF26F3"/>
    <w:rsid w:val="00DF3A37"/>
    <w:rsid w:val="00DF443E"/>
    <w:rsid w:val="00DF567C"/>
    <w:rsid w:val="00DF5ADE"/>
    <w:rsid w:val="00DF7D4D"/>
    <w:rsid w:val="00E02731"/>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2EA3"/>
    <w:rsid w:val="00F63000"/>
    <w:rsid w:val="00F63903"/>
    <w:rsid w:val="00F6615F"/>
    <w:rsid w:val="00F73330"/>
    <w:rsid w:val="00F74AFD"/>
    <w:rsid w:val="00F85527"/>
    <w:rsid w:val="00F90329"/>
    <w:rsid w:val="00F9052D"/>
    <w:rsid w:val="00F91B30"/>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1093"/>
    <w:rsid w:val="00FD22B7"/>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docId w15:val="{C47DE133-B652-47A4-9DA6-07EE495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mputecanada.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FCDCB-48AA-450C-84BE-1FC9A30A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6257</TotalTime>
  <Pages>41</Pages>
  <Words>41869</Words>
  <Characters>238655</Characters>
  <Application>Microsoft Office Word</Application>
  <DocSecurity>0</DocSecurity>
  <Lines>1988</Lines>
  <Paragraphs>559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115</cp:revision>
  <dcterms:created xsi:type="dcterms:W3CDTF">2020-01-15T03:54:00Z</dcterms:created>
  <dcterms:modified xsi:type="dcterms:W3CDTF">2020-01-31T04:02:00Z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