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419B694A" w:rsidR="004E13A5" w:rsidRPr="0007763B" w:rsidRDefault="004E13A5" w:rsidP="00A51948">
      <w:pPr>
        <w:spacing w:before="240"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 in genetic diversity using limited information</w:t>
      </w:r>
    </w:p>
    <w:p w14:paraId="211B9477"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3A1B5ADE" w14:textId="5C6FE0B3" w:rsidR="004E13A5" w:rsidRPr="00F322CA" w:rsidRDefault="004E13A5" w:rsidP="00A51948">
      <w:pPr>
        <w:spacing w:before="240"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4AEC9552" w14:textId="6E4BD447" w:rsidR="004E13A5" w:rsidRPr="00AD29E1" w:rsidRDefault="00F322C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xml:space="preserve">, </w:t>
      </w:r>
      <w:r w:rsidR="005E5CC4">
        <w:rPr>
          <w:rFonts w:ascii="Times New Roman" w:eastAsia="Times New Roman" w:hAnsi="Times New Roman" w:cs="Times New Roman"/>
          <w:sz w:val="24"/>
          <w:szCs w:val="24"/>
          <w:lang w:val="fr-CA"/>
        </w:rPr>
        <w:t xml:space="preserve">Campus MIL, </w:t>
      </w:r>
      <w:r w:rsidR="004E13A5" w:rsidRPr="0007763B">
        <w:rPr>
          <w:rFonts w:ascii="Times New Roman" w:eastAsia="Times New Roman" w:hAnsi="Times New Roman" w:cs="Times New Roman"/>
          <w:sz w:val="24"/>
          <w:szCs w:val="24"/>
          <w:lang w:val="fr-CA"/>
        </w:rPr>
        <w:t xml:space="preserve">Université de Montréal, </w:t>
      </w:r>
      <w:r w:rsidR="005E5CC4">
        <w:rPr>
          <w:rFonts w:ascii="Times New Roman" w:eastAsia="Times New Roman" w:hAnsi="Times New Roman" w:cs="Times New Roman"/>
          <w:sz w:val="24"/>
          <w:szCs w:val="24"/>
          <w:lang w:val="fr-CA"/>
        </w:rPr>
        <w:t xml:space="preserve">C.P. 6128, </w:t>
      </w:r>
      <w:proofErr w:type="spellStart"/>
      <w:r w:rsidR="005E5CC4">
        <w:rPr>
          <w:rFonts w:ascii="Times New Roman" w:eastAsia="Times New Roman" w:hAnsi="Times New Roman" w:cs="Times New Roman"/>
          <w:sz w:val="24"/>
          <w:szCs w:val="24"/>
          <w:lang w:val="fr-CA"/>
        </w:rPr>
        <w:t>succ</w:t>
      </w:r>
      <w:proofErr w:type="spellEnd"/>
      <w:r w:rsidR="005E5CC4">
        <w:rPr>
          <w:rFonts w:ascii="Times New Roman" w:eastAsia="Times New Roman" w:hAnsi="Times New Roman" w:cs="Times New Roman"/>
          <w:sz w:val="24"/>
          <w:szCs w:val="24"/>
          <w:lang w:val="fr-CA"/>
        </w:rPr>
        <w:t xml:space="preserve">. </w:t>
      </w:r>
      <w:r w:rsidR="005E5CC4" w:rsidRPr="00AD29E1">
        <w:rPr>
          <w:rFonts w:ascii="Times New Roman" w:eastAsia="Times New Roman" w:hAnsi="Times New Roman" w:cs="Times New Roman"/>
          <w:sz w:val="24"/>
          <w:szCs w:val="24"/>
        </w:rPr>
        <w:t>Centre-</w:t>
      </w:r>
      <w:proofErr w:type="spellStart"/>
      <w:r w:rsidR="005E5CC4" w:rsidRPr="00AD29E1">
        <w:rPr>
          <w:rFonts w:ascii="Times New Roman" w:eastAsia="Times New Roman" w:hAnsi="Times New Roman" w:cs="Times New Roman"/>
          <w:sz w:val="24"/>
          <w:szCs w:val="24"/>
        </w:rPr>
        <w:t>ville</w:t>
      </w:r>
      <w:proofErr w:type="spellEnd"/>
      <w:r w:rsidR="005E5CC4" w:rsidRPr="00AD29E1">
        <w:rPr>
          <w:rFonts w:ascii="Times New Roman" w:eastAsia="Times New Roman" w:hAnsi="Times New Roman" w:cs="Times New Roman"/>
          <w:sz w:val="24"/>
          <w:szCs w:val="24"/>
        </w:rPr>
        <w:t xml:space="preserve">, </w:t>
      </w:r>
      <w:r w:rsidR="004E13A5" w:rsidRPr="00AD29E1">
        <w:rPr>
          <w:rFonts w:ascii="Times New Roman" w:eastAsia="Times New Roman" w:hAnsi="Times New Roman" w:cs="Times New Roman"/>
          <w:sz w:val="24"/>
          <w:szCs w:val="24"/>
        </w:rPr>
        <w:t>Montréal, QC, Canada, H3C 3J7</w:t>
      </w:r>
    </w:p>
    <w:p w14:paraId="43FF6B38" w14:textId="2CDDCBB6" w:rsidR="00F322CA" w:rsidRPr="00F322CA" w:rsidRDefault="00F322CA" w:rsidP="00A51948">
      <w:pPr>
        <w:spacing w:before="240"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00E86DE8" w:rsidRPr="00E86DE8">
        <w:rPr>
          <w:rFonts w:ascii="Times New Roman" w:eastAsia="Times New Roman" w:hAnsi="Times New Roman" w:cs="Times New Roman"/>
          <w:sz w:val="24"/>
          <w:szCs w:val="24"/>
        </w:rPr>
        <w:t>Graduate Department of</w:t>
      </w:r>
      <w:r w:rsidR="00E86DE8">
        <w:rPr>
          <w:rFonts w:ascii="Times New Roman" w:eastAsia="Times New Roman" w:hAnsi="Times New Roman" w:cs="Times New Roman"/>
          <w:sz w:val="24"/>
          <w:szCs w:val="24"/>
          <w:vertAlign w:val="superscript"/>
        </w:rPr>
        <w:t xml:space="preserve"> </w:t>
      </w:r>
      <w:r w:rsidR="00AC1D0A">
        <w:rPr>
          <w:rFonts w:ascii="Times New Roman" w:eastAsia="Times New Roman" w:hAnsi="Times New Roman" w:cs="Times New Roman"/>
          <w:sz w:val="24"/>
          <w:szCs w:val="24"/>
        </w:rPr>
        <w:t xml:space="preserve">Forestry,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A51948">
      <w:pPr>
        <w:spacing w:before="240" w:after="240" w:line="480" w:lineRule="auto"/>
        <w:rPr>
          <w:rFonts w:ascii="Times New Roman" w:eastAsia="Times New Roman" w:hAnsi="Times New Roman" w:cs="Times New Roman"/>
          <w:sz w:val="24"/>
          <w:szCs w:val="24"/>
        </w:rPr>
      </w:pPr>
    </w:p>
    <w:p w14:paraId="5A59C235"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8">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7B2B731C" w14:textId="7FDA0E83" w:rsidR="004E13A5" w:rsidRDefault="004E13A5"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Running title: </w:t>
      </w:r>
      <w:r w:rsidR="008A3027">
        <w:rPr>
          <w:rFonts w:ascii="Times New Roman" w:eastAsia="Times New Roman" w:hAnsi="Times New Roman" w:cs="Times New Roman"/>
          <w:sz w:val="24"/>
          <w:szCs w:val="24"/>
        </w:rPr>
        <w:t>Testing</w:t>
      </w:r>
      <w:r w:rsidRPr="0007763B">
        <w:rPr>
          <w:rFonts w:ascii="Times New Roman" w:eastAsia="Times New Roman" w:hAnsi="Times New Roman" w:cs="Times New Roman"/>
          <w:sz w:val="24"/>
          <w:szCs w:val="24"/>
        </w:rPr>
        <w:t xml:space="preserve"> </w:t>
      </w:r>
      <w:proofErr w:type="spellStart"/>
      <w:r w:rsidRPr="0007763B">
        <w:rPr>
          <w:rFonts w:ascii="Times New Roman" w:eastAsia="Times New Roman" w:hAnsi="Times New Roman" w:cs="Times New Roman"/>
          <w:sz w:val="24"/>
          <w:szCs w:val="24"/>
        </w:rPr>
        <w:t>spatio</w:t>
      </w:r>
      <w:proofErr w:type="spellEnd"/>
      <w:r w:rsidRPr="0007763B">
        <w:rPr>
          <w:rFonts w:ascii="Times New Roman" w:eastAsia="Times New Roman" w:hAnsi="Times New Roman" w:cs="Times New Roman"/>
          <w:sz w:val="24"/>
          <w:szCs w:val="24"/>
        </w:rPr>
        <w:t>-temporal genetic change</w:t>
      </w:r>
    </w:p>
    <w:p w14:paraId="4CEBFDB8" w14:textId="431FA7F9" w:rsidR="004E13A5" w:rsidRPr="0007763B" w:rsidRDefault="00E61527" w:rsidP="007617D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preparation for: 1) Molecular Ecology Resources, 2) </w:t>
      </w:r>
      <w:r w:rsidRPr="00E61527">
        <w:rPr>
          <w:rFonts w:ascii="Times New Roman" w:eastAsia="Times New Roman" w:hAnsi="Times New Roman" w:cs="Times New Roman"/>
          <w:sz w:val="24"/>
          <w:szCs w:val="24"/>
        </w:rPr>
        <w:t>Environmental Modelling &amp; Software</w:t>
      </w:r>
      <w:r w:rsidR="00D43790">
        <w:rPr>
          <w:rFonts w:ascii="Times New Roman" w:eastAsia="Times New Roman" w:hAnsi="Times New Roman" w:cs="Times New Roman"/>
          <w:sz w:val="24"/>
          <w:szCs w:val="24"/>
        </w:rPr>
        <w:t>, 3) Ecology and Evolution.</w:t>
      </w:r>
    </w:p>
    <w:p w14:paraId="14716220" w14:textId="77777777" w:rsidR="004E13A5" w:rsidRPr="0007763B" w:rsidRDefault="004E13A5" w:rsidP="00A51948">
      <w:pPr>
        <w:spacing w:before="240" w:after="240" w:line="480" w:lineRule="auto"/>
        <w:rPr>
          <w:rFonts w:ascii="Times New Roman" w:eastAsia="Times New Roman" w:hAnsi="Times New Roman" w:cs="Times New Roman"/>
          <w:sz w:val="24"/>
          <w:szCs w:val="24"/>
        </w:rPr>
      </w:pPr>
    </w:p>
    <w:p w14:paraId="5CCE16C7" w14:textId="1989100A" w:rsidR="004E13A5" w:rsidRDefault="004E13A5" w:rsidP="00186794">
      <w:pPr>
        <w:spacing w:before="240" w:after="240" w:line="480" w:lineRule="auto"/>
        <w:rPr>
          <w:rFonts w:ascii="Times New Roman" w:eastAsia="Times New Roman" w:hAnsi="Times New Roman" w:cs="Times New Roman"/>
          <w:sz w:val="24"/>
          <w:szCs w:val="24"/>
        </w:rPr>
      </w:pPr>
    </w:p>
    <w:p w14:paraId="3A38FFD0" w14:textId="77777777" w:rsidR="007617DB" w:rsidRDefault="007617DB" w:rsidP="00186794">
      <w:pPr>
        <w:spacing w:before="240" w:after="240" w:line="480" w:lineRule="auto"/>
        <w:rPr>
          <w:rFonts w:ascii="Times New Roman" w:eastAsia="Times New Roman" w:hAnsi="Times New Roman" w:cs="Times New Roman"/>
          <w:sz w:val="24"/>
          <w:szCs w:val="24"/>
        </w:rPr>
      </w:pPr>
    </w:p>
    <w:p w14:paraId="003A4E13" w14:textId="1FF934AD" w:rsidR="00186794" w:rsidRPr="00186794" w:rsidRDefault="00186794" w:rsidP="00A51948">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6261800" w14:textId="77777777" w:rsidR="006E59F8" w:rsidRDefault="00186794" w:rsidP="00A51948">
      <w:pPr>
        <w:spacing w:before="240" w:after="240" w:line="480" w:lineRule="auto"/>
        <w:rPr>
          <w:rFonts w:ascii="Times New Roman" w:eastAsia="Times New Roman" w:hAnsi="Times New Roman" w:cs="Times New Roman"/>
          <w:sz w:val="24"/>
          <w:szCs w:val="24"/>
        </w:rPr>
      </w:pPr>
      <w:r w:rsidRPr="00D534BD">
        <w:rPr>
          <w:rFonts w:ascii="Times New Roman" w:hAnsi="Times New Roman" w:cs="Times New Roman"/>
          <w:sz w:val="24"/>
          <w:szCs w:val="24"/>
        </w:rPr>
        <w:t xml:space="preserve">Understanding </w:t>
      </w:r>
      <w:proofErr w:type="spellStart"/>
      <w:r w:rsidRPr="00D534BD">
        <w:rPr>
          <w:rFonts w:ascii="Times New Roman" w:eastAsia="Times New Roman" w:hAnsi="Times New Roman" w:cs="Times New Roman"/>
          <w:sz w:val="24"/>
          <w:szCs w:val="24"/>
        </w:rPr>
        <w:t>spatio</w:t>
      </w:r>
      <w:proofErr w:type="spellEnd"/>
      <w:r w:rsidRPr="00D534BD">
        <w:rPr>
          <w:rFonts w:ascii="Times New Roman" w:eastAsia="Times New Roman" w:hAnsi="Times New Roman" w:cs="Times New Roman"/>
          <w:sz w:val="24"/>
          <w:szCs w:val="24"/>
        </w:rPr>
        <w:t>-temporal changes in biodiversity, including genetic diversity, is a cornerstone of landscape ecology and is essential to produce sensible conservation plans. H</w:t>
      </w:r>
      <w:r w:rsidR="00CD74D0" w:rsidRPr="00D534BD">
        <w:rPr>
          <w:rFonts w:ascii="Times New Roman" w:eastAsia="Times New Roman" w:hAnsi="Times New Roman" w:cs="Times New Roman"/>
          <w:sz w:val="24"/>
          <w:szCs w:val="24"/>
        </w:rPr>
        <w:t>owever, detecting atypical local genetic change, relatively to the changes we expect from common processes such as drift, is challenging, and is often dealt with subjectively.</w:t>
      </w:r>
      <w:r w:rsidR="00912D11" w:rsidRPr="00D534BD">
        <w:rPr>
          <w:rFonts w:ascii="Times New Roman" w:eastAsia="Times New Roman" w:hAnsi="Times New Roman" w:cs="Times New Roman"/>
          <w:sz w:val="24"/>
          <w:szCs w:val="24"/>
        </w:rPr>
        <w:t xml:space="preserve"> Sophisticated methods to detect genetic change in time exist</w:t>
      </w:r>
      <w:r w:rsidR="0064138C" w:rsidRPr="00D534BD">
        <w:rPr>
          <w:rFonts w:ascii="Times New Roman" w:eastAsia="Times New Roman" w:hAnsi="Times New Roman" w:cs="Times New Roman"/>
          <w:sz w:val="24"/>
          <w:szCs w:val="24"/>
        </w:rPr>
        <w:t>,</w:t>
      </w:r>
      <w:r w:rsidR="00912D11" w:rsidRPr="00D534BD">
        <w:rPr>
          <w:rFonts w:ascii="Times New Roman" w:eastAsia="Times New Roman" w:hAnsi="Times New Roman" w:cs="Times New Roman"/>
          <w:sz w:val="24"/>
          <w:szCs w:val="24"/>
        </w:rPr>
        <w:t xml:space="preserve"> but they often require large genetic datasets</w:t>
      </w:r>
      <w:r w:rsidR="00FD3C10" w:rsidRPr="00D534BD">
        <w:rPr>
          <w:rFonts w:ascii="Times New Roman" w:eastAsia="Times New Roman" w:hAnsi="Times New Roman" w:cs="Times New Roman"/>
          <w:sz w:val="24"/>
          <w:szCs w:val="24"/>
        </w:rPr>
        <w:t xml:space="preserve"> with information beyond simple allele counts,</w:t>
      </w:r>
      <w:r w:rsidR="00912D11" w:rsidRPr="00D534BD">
        <w:rPr>
          <w:rFonts w:ascii="Times New Roman" w:eastAsia="Times New Roman" w:hAnsi="Times New Roman" w:cs="Times New Roman"/>
          <w:sz w:val="24"/>
          <w:szCs w:val="24"/>
        </w:rPr>
        <w:t xml:space="preserve"> and </w:t>
      </w:r>
      <w:r w:rsidR="00904887" w:rsidRPr="00D534BD">
        <w:rPr>
          <w:rFonts w:ascii="Times New Roman" w:eastAsia="Times New Roman" w:hAnsi="Times New Roman" w:cs="Times New Roman"/>
          <w:sz w:val="24"/>
          <w:szCs w:val="24"/>
        </w:rPr>
        <w:t xml:space="preserve">require a lot of knowledge about the system and </w:t>
      </w:r>
      <w:r w:rsidR="00FD3C10" w:rsidRPr="00D534BD">
        <w:rPr>
          <w:rFonts w:ascii="Times New Roman" w:eastAsia="Times New Roman" w:hAnsi="Times New Roman" w:cs="Times New Roman"/>
          <w:sz w:val="24"/>
          <w:szCs w:val="24"/>
        </w:rPr>
        <w:t xml:space="preserve">its </w:t>
      </w:r>
      <w:r w:rsidR="00904887" w:rsidRPr="00D534BD">
        <w:rPr>
          <w:rFonts w:ascii="Times New Roman" w:eastAsia="Times New Roman" w:hAnsi="Times New Roman" w:cs="Times New Roman"/>
          <w:sz w:val="24"/>
          <w:szCs w:val="24"/>
        </w:rPr>
        <w:t>potential evolutionary scenarios.</w:t>
      </w:r>
      <w:r w:rsidR="00D534BD">
        <w:rPr>
          <w:rFonts w:ascii="Times New Roman" w:eastAsia="Times New Roman" w:hAnsi="Times New Roman" w:cs="Times New Roman"/>
          <w:sz w:val="24"/>
          <w:szCs w:val="24"/>
        </w:rPr>
        <w:t xml:space="preserve"> </w:t>
      </w:r>
      <w:r w:rsidR="00091C4E">
        <w:rPr>
          <w:rFonts w:ascii="Times New Roman" w:eastAsia="Times New Roman" w:hAnsi="Times New Roman" w:cs="Times New Roman"/>
          <w:sz w:val="24"/>
          <w:szCs w:val="24"/>
        </w:rPr>
        <w:t xml:space="preserve">In this paper, we describe </w:t>
      </w:r>
      <w:r w:rsidR="009844B3">
        <w:rPr>
          <w:rFonts w:ascii="Times New Roman" w:eastAsia="Times New Roman" w:hAnsi="Times New Roman" w:cs="Times New Roman"/>
          <w:sz w:val="24"/>
          <w:szCs w:val="24"/>
        </w:rPr>
        <w:t xml:space="preserve">Temporal Genetic Indices </w:t>
      </w:r>
      <w:r w:rsidR="00091C4E">
        <w:rPr>
          <w:rFonts w:ascii="Times New Roman" w:eastAsia="Times New Roman" w:hAnsi="Times New Roman" w:cs="Times New Roman"/>
          <w:sz w:val="24"/>
          <w:szCs w:val="24"/>
        </w:rPr>
        <w:t xml:space="preserve">(TGI), which </w:t>
      </w:r>
      <w:r w:rsidR="009844B3">
        <w:rPr>
          <w:rFonts w:ascii="Times New Roman" w:eastAsia="Times New Roman" w:hAnsi="Times New Roman" w:cs="Times New Roman"/>
          <w:sz w:val="24"/>
          <w:szCs w:val="24"/>
        </w:rPr>
        <w:t>is a method that utilizes permutations</w:t>
      </w:r>
      <w:r w:rsidR="00912D11">
        <w:rPr>
          <w:rFonts w:ascii="Times New Roman" w:eastAsia="Times New Roman" w:hAnsi="Times New Roman" w:cs="Times New Roman"/>
          <w:sz w:val="24"/>
          <w:szCs w:val="24"/>
        </w:rPr>
        <w:t xml:space="preserve"> of genotypic matrices</w:t>
      </w:r>
      <w:r w:rsidR="009844B3">
        <w:rPr>
          <w:rFonts w:ascii="Times New Roman" w:eastAsia="Times New Roman" w:hAnsi="Times New Roman" w:cs="Times New Roman"/>
          <w:sz w:val="24"/>
          <w:szCs w:val="24"/>
        </w:rPr>
        <w:t xml:space="preserve"> to test the significance of indices describing genetic temporal change at sites, given genetic change in </w:t>
      </w:r>
      <w:r w:rsidR="0091764F">
        <w:rPr>
          <w:rFonts w:ascii="Times New Roman" w:eastAsia="Times New Roman" w:hAnsi="Times New Roman" w:cs="Times New Roman"/>
          <w:sz w:val="24"/>
          <w:szCs w:val="24"/>
        </w:rPr>
        <w:t xml:space="preserve">other sampling sites in </w:t>
      </w:r>
      <w:r w:rsidR="009844B3">
        <w:rPr>
          <w:rFonts w:ascii="Times New Roman" w:eastAsia="Times New Roman" w:hAnsi="Times New Roman" w:cs="Times New Roman"/>
          <w:sz w:val="24"/>
          <w:szCs w:val="24"/>
        </w:rPr>
        <w:t xml:space="preserve">the study </w:t>
      </w:r>
      <w:proofErr w:type="spellStart"/>
      <w:r w:rsidR="009844B3">
        <w:rPr>
          <w:rFonts w:ascii="Times New Roman" w:eastAsia="Times New Roman" w:hAnsi="Times New Roman" w:cs="Times New Roman"/>
          <w:sz w:val="24"/>
          <w:szCs w:val="24"/>
        </w:rPr>
        <w:t>landcape</w:t>
      </w:r>
      <w:proofErr w:type="spellEnd"/>
      <w:r w:rsidR="009844B3">
        <w:rPr>
          <w:rFonts w:ascii="Times New Roman" w:eastAsia="Times New Roman" w:hAnsi="Times New Roman" w:cs="Times New Roman"/>
          <w:sz w:val="24"/>
          <w:szCs w:val="24"/>
        </w:rPr>
        <w:t>.</w:t>
      </w:r>
      <w:r w:rsidR="00D534BD">
        <w:rPr>
          <w:rFonts w:ascii="Times New Roman" w:eastAsia="Times New Roman" w:hAnsi="Times New Roman" w:cs="Times New Roman"/>
          <w:sz w:val="24"/>
          <w:szCs w:val="24"/>
        </w:rPr>
        <w:t xml:space="preserve"> </w:t>
      </w:r>
      <w:r w:rsidR="00017F16">
        <w:rPr>
          <w:rFonts w:ascii="Times New Roman" w:eastAsia="Times New Roman" w:hAnsi="Times New Roman" w:cs="Times New Roman"/>
          <w:sz w:val="24"/>
          <w:szCs w:val="24"/>
        </w:rPr>
        <w:t xml:space="preserve">TGI is usable on even small genetic datasets. </w:t>
      </w:r>
      <w:r w:rsidR="00091C4E">
        <w:rPr>
          <w:rFonts w:ascii="Times New Roman" w:eastAsia="Times New Roman" w:hAnsi="Times New Roman" w:cs="Times New Roman"/>
          <w:sz w:val="24"/>
          <w:szCs w:val="24"/>
        </w:rPr>
        <w:t>We tested TGI using demo-genetic simulations to model the genetic legacy of a major external event, and evaluated our ability to detect it while varying dispersal, the number of populations affected by the change, and the timing of sampling relative to the event.</w:t>
      </w:r>
      <w:r w:rsidR="00D534BD">
        <w:rPr>
          <w:rFonts w:ascii="Times New Roman" w:eastAsia="Times New Roman" w:hAnsi="Times New Roman" w:cs="Times New Roman"/>
          <w:sz w:val="24"/>
          <w:szCs w:val="24"/>
        </w:rPr>
        <w:t xml:space="preserve"> </w:t>
      </w:r>
      <w:r w:rsidR="00091C4E">
        <w:rPr>
          <w:rFonts w:ascii="Times New Roman" w:eastAsia="Times New Roman" w:hAnsi="Times New Roman" w:cs="Times New Roman"/>
          <w:sz w:val="24"/>
          <w:szCs w:val="24"/>
        </w:rPr>
        <w:t>We found that all three factors influence the performance of TGI and our study serves as a rich template for researchers who would wish to predict the performance of TGI in their system.</w:t>
      </w:r>
      <w:r w:rsidR="00D534BD">
        <w:rPr>
          <w:rFonts w:ascii="Times New Roman" w:eastAsia="Times New Roman" w:hAnsi="Times New Roman" w:cs="Times New Roman"/>
          <w:sz w:val="24"/>
          <w:szCs w:val="24"/>
        </w:rPr>
        <w:t xml:space="preserve"> </w:t>
      </w:r>
      <w:r w:rsidR="00091C4E">
        <w:rPr>
          <w:rFonts w:ascii="Times New Roman" w:eastAsia="Times New Roman" w:hAnsi="Times New Roman" w:cs="Times New Roman"/>
          <w:sz w:val="24"/>
          <w:szCs w:val="24"/>
        </w:rPr>
        <w:t xml:space="preserve">We applied TGI </w:t>
      </w:r>
      <w:r w:rsidR="00FA7F15">
        <w:rPr>
          <w:rFonts w:ascii="Times New Roman" w:eastAsia="Times New Roman" w:hAnsi="Times New Roman" w:cs="Times New Roman"/>
          <w:sz w:val="24"/>
          <w:szCs w:val="24"/>
        </w:rPr>
        <w:t>on one empirical dataset to showcase its use and interpretation</w:t>
      </w:r>
      <w:r w:rsidR="00091C4E">
        <w:rPr>
          <w:rFonts w:ascii="Times New Roman" w:eastAsia="Times New Roman" w:hAnsi="Times New Roman" w:cs="Times New Roman"/>
          <w:sz w:val="24"/>
          <w:szCs w:val="24"/>
        </w:rPr>
        <w:t>. R</w:t>
      </w:r>
      <w:r w:rsidR="00091C4E" w:rsidRPr="00091C4E">
        <w:rPr>
          <w:rFonts w:ascii="Times New Roman" w:eastAsia="Times New Roman" w:hAnsi="Times New Roman" w:cs="Times New Roman"/>
          <w:sz w:val="24"/>
          <w:szCs w:val="24"/>
        </w:rPr>
        <w:t xml:space="preserve"> </w:t>
      </w:r>
      <w:r w:rsidR="00912D11">
        <w:rPr>
          <w:rFonts w:ascii="Times New Roman" w:eastAsia="Times New Roman" w:hAnsi="Times New Roman" w:cs="Times New Roman"/>
          <w:sz w:val="24"/>
          <w:szCs w:val="24"/>
        </w:rPr>
        <w:t xml:space="preserve">functions to </w:t>
      </w:r>
      <w:r w:rsidR="00091C4E" w:rsidRPr="00091C4E">
        <w:rPr>
          <w:rFonts w:ascii="Times New Roman" w:eastAsia="Times New Roman" w:hAnsi="Times New Roman" w:cs="Times New Roman"/>
          <w:sz w:val="24"/>
          <w:szCs w:val="24"/>
        </w:rPr>
        <w:t>implement the method</w:t>
      </w:r>
      <w:r w:rsidR="00912D11">
        <w:rPr>
          <w:rFonts w:ascii="Times New Roman" w:eastAsia="Times New Roman" w:hAnsi="Times New Roman" w:cs="Times New Roman"/>
          <w:sz w:val="24"/>
          <w:szCs w:val="24"/>
        </w:rPr>
        <w:t xml:space="preserve"> and handle demo-genetic simulations</w:t>
      </w:r>
      <w:r w:rsidR="00D534BD">
        <w:rPr>
          <w:rFonts w:ascii="Times New Roman" w:eastAsia="Times New Roman" w:hAnsi="Times New Roman" w:cs="Times New Roman"/>
          <w:sz w:val="24"/>
          <w:szCs w:val="24"/>
        </w:rPr>
        <w:t>,</w:t>
      </w:r>
      <w:r w:rsidR="00912D11">
        <w:rPr>
          <w:rFonts w:ascii="Times New Roman" w:eastAsia="Times New Roman" w:hAnsi="Times New Roman" w:cs="Times New Roman"/>
          <w:sz w:val="24"/>
          <w:szCs w:val="24"/>
        </w:rPr>
        <w:t xml:space="preserve"> for users who would wish </w:t>
      </w:r>
      <w:r w:rsidR="00BE2644">
        <w:rPr>
          <w:rFonts w:ascii="Times New Roman" w:eastAsia="Times New Roman" w:hAnsi="Times New Roman" w:cs="Times New Roman"/>
          <w:sz w:val="24"/>
          <w:szCs w:val="24"/>
        </w:rPr>
        <w:t>to simulate</w:t>
      </w:r>
      <w:r w:rsidR="00912D11">
        <w:rPr>
          <w:rFonts w:ascii="Times New Roman" w:eastAsia="Times New Roman" w:hAnsi="Times New Roman" w:cs="Times New Roman"/>
          <w:sz w:val="24"/>
          <w:szCs w:val="24"/>
        </w:rPr>
        <w:t xml:space="preserve"> a specific system, are now available</w:t>
      </w:r>
      <w:r w:rsidR="002B1325">
        <w:rPr>
          <w:rFonts w:ascii="Times New Roman" w:eastAsia="Times New Roman" w:hAnsi="Times New Roman" w:cs="Times New Roman"/>
          <w:sz w:val="24"/>
          <w:szCs w:val="24"/>
        </w:rPr>
        <w:t>.</w:t>
      </w:r>
    </w:p>
    <w:p w14:paraId="025AEE26" w14:textId="4CD7D3CD" w:rsidR="00674958" w:rsidRDefault="00674958" w:rsidP="00A51948">
      <w:pPr>
        <w:spacing w:before="240" w:after="240" w:line="480" w:lineRule="auto"/>
        <w:rPr>
          <w:rFonts w:ascii="Times New Roman" w:eastAsia="Times New Roman" w:hAnsi="Times New Roman" w:cs="Times New Roman"/>
          <w:sz w:val="24"/>
          <w:szCs w:val="24"/>
        </w:rPr>
      </w:pPr>
    </w:p>
    <w:p w14:paraId="0EE5374B" w14:textId="432D843A" w:rsidR="00287B30" w:rsidRDefault="00287B30" w:rsidP="00A51948">
      <w:pPr>
        <w:spacing w:before="240" w:after="240" w:line="480" w:lineRule="auto"/>
        <w:rPr>
          <w:rFonts w:ascii="Times New Roman" w:eastAsia="Times New Roman" w:hAnsi="Times New Roman" w:cs="Times New Roman"/>
          <w:sz w:val="24"/>
          <w:szCs w:val="24"/>
        </w:rPr>
      </w:pPr>
    </w:p>
    <w:p w14:paraId="44366D9A" w14:textId="77777777" w:rsidR="00287B30" w:rsidRDefault="00287B30" w:rsidP="00A51948">
      <w:pPr>
        <w:spacing w:before="240" w:after="240" w:line="480" w:lineRule="auto"/>
        <w:rPr>
          <w:rFonts w:ascii="Times New Roman" w:eastAsia="Times New Roman" w:hAnsi="Times New Roman" w:cs="Times New Roman"/>
          <w:sz w:val="24"/>
          <w:szCs w:val="24"/>
        </w:rPr>
      </w:pPr>
      <w:bookmarkStart w:id="0" w:name="_GoBack"/>
      <w:bookmarkEnd w:id="0"/>
    </w:p>
    <w:p w14:paraId="07E22FFB" w14:textId="53D3E091" w:rsidR="004E13A5" w:rsidRPr="0007763B"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lastRenderedPageBreak/>
        <w:t>INTRODUCTION</w:t>
      </w:r>
    </w:p>
    <w:p w14:paraId="5DE0D710" w14:textId="7D392A04" w:rsidR="007839F5" w:rsidRDefault="00AC1D0A"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biodiversity </w:t>
      </w:r>
      <w:r w:rsidR="00E86DE8">
        <w:rPr>
          <w:rFonts w:ascii="Times New Roman" w:eastAsia="Times New Roman" w:hAnsi="Times New Roman" w:cs="Times New Roman"/>
          <w:sz w:val="24"/>
          <w:szCs w:val="24"/>
        </w:rPr>
        <w:t>in terms of genes, species, popu</w:t>
      </w:r>
      <w:r w:rsidR="008F2088">
        <w:rPr>
          <w:rFonts w:ascii="Times New Roman" w:eastAsia="Times New Roman" w:hAnsi="Times New Roman" w:cs="Times New Roman"/>
          <w:sz w:val="24"/>
          <w:szCs w:val="24"/>
        </w:rPr>
        <w:t>la</w:t>
      </w:r>
      <w:r w:rsidR="00C86B88">
        <w:rPr>
          <w:rFonts w:ascii="Times New Roman" w:eastAsia="Times New Roman" w:hAnsi="Times New Roman" w:cs="Times New Roman"/>
          <w:sz w:val="24"/>
          <w:szCs w:val="24"/>
        </w:rPr>
        <w:t>tions, and ecosystems is</w:t>
      </w:r>
      <w:r w:rsidR="00E86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being lost at an increasing rate with significant consequences for ecosystem functioning and long term viabilit</w:t>
      </w:r>
      <w:r w:rsidR="002A488E">
        <w:rPr>
          <w:rFonts w:ascii="Times New Roman" w:eastAsia="Times New Roman" w:hAnsi="Times New Roman" w:cs="Times New Roman"/>
          <w:sz w:val="24"/>
          <w:szCs w:val="24"/>
        </w:rPr>
        <w:t>y of the biosphere</w:t>
      </w:r>
      <w:r>
        <w:rPr>
          <w:rFonts w:ascii="Times New Roman" w:eastAsia="Times New Roman" w:hAnsi="Times New Roman" w:cs="Times New Roman"/>
          <w:sz w:val="24"/>
          <w:szCs w:val="24"/>
        </w:rPr>
        <w:t xml:space="preserve"> </w:t>
      </w:r>
      <w:r w:rsidR="00451660" w:rsidRPr="00295FF4">
        <w:rPr>
          <w:rFonts w:ascii="Times New Roman" w:eastAsia="Times New Roman" w:hAnsi="Times New Roman" w:cs="Times New Roman"/>
          <w:sz w:val="24"/>
          <w:szCs w:val="24"/>
        </w:rPr>
        <w:fldChar w:fldCharType="begin" w:fldLock="1"/>
      </w:r>
      <w:r w:rsidR="003F61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acd9fcfa-d1b8-45c6-8d32-328aefb6c2fe"]},{"id":"ITEM-3","itemData":{"DOI":"10.1111/j.1461-0248.2011.01736.x","ISBN":"0471142905","ISSN":"1461023X","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Letters","id":"ITEM-3","issue":"4","issued":{"date-parts":[["2012"]]},"page":"365-377","title":"Impacts of climate change on the future of biodiversity","type":"article-journal","volume":"15"},"uris":["http://www.mendeley.com/documents/?uuid=6edcb743-ffdc-43ab-a618-354e9c4d297a"]}],"mendeley":{"formattedCitation":"(Bellard, Bertelsmeier, Leadley, Thuiller, &amp; Courchamp, 2012; Dirzo et al., 2014; Leigh, Hendry, Vázquez‐Domínguez, &amp; Friesen, 2019)","plainTextFormattedCitation":"(Bellard, Bertelsmeier, Leadley, Thuiller, &amp; Courchamp, 2012; Dirzo et al., 2014; Leigh, Hendry, Vázquez‐Domínguez, &amp; Friesen, 2019)","previouslyFormattedCitation":"(Bellard, Bertelsmeier, Leadley, Thuiller, &amp; Courchamp, 2012; Dirzo et al., 2014; Leigh, Hendry, Vázquez‐Domínguez, &amp; Friesen, 2019)"},"properties":{"noteIndex":0},"schema":"https://github.com/citation-style-language/schema/raw/master/csl-citation.json"}</w:instrText>
      </w:r>
      <w:r w:rsidR="00451660" w:rsidRPr="00295FF4">
        <w:rPr>
          <w:rFonts w:ascii="Times New Roman" w:eastAsia="Times New Roman" w:hAnsi="Times New Roman" w:cs="Times New Roman"/>
          <w:sz w:val="24"/>
          <w:szCs w:val="24"/>
        </w:rPr>
        <w:fldChar w:fldCharType="separate"/>
      </w:r>
      <w:r w:rsidR="002A488E" w:rsidRPr="002A488E">
        <w:rPr>
          <w:rFonts w:ascii="Times New Roman" w:eastAsia="Times New Roman" w:hAnsi="Times New Roman" w:cs="Times New Roman"/>
          <w:noProof/>
          <w:sz w:val="24"/>
          <w:szCs w:val="24"/>
        </w:rPr>
        <w:t>(Bellard, Bertelsmeier, Leadley, Thuiller, &amp; Courchamp, 2012; Dirzo et al., 2014; Leigh, Hendry, Vázquez‐Domínguez, &amp; Friesen, 2019)</w:t>
      </w:r>
      <w:r w:rsidR="00451660" w:rsidRPr="00295FF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Novel monitoring techniques are needed to track these losses and to inform conservation efforts. Further, it is recognized that it is no longer sufficient to study spatial patterns in biodiversity loss at a single point in time. Instead, one must examine trends and patterns in biodiversity through both space and time</w:t>
      </w:r>
      <w:r w:rsidR="008F2088">
        <w:rPr>
          <w:rFonts w:ascii="Times New Roman" w:eastAsia="Times New Roman" w:hAnsi="Times New Roman" w:cs="Times New Roman"/>
          <w:sz w:val="24"/>
          <w:szCs w:val="24"/>
        </w:rPr>
        <w:t xml:space="preserve"> </w:t>
      </w:r>
      <w:r w:rsidR="008F2088">
        <w:rPr>
          <w:rFonts w:ascii="Times New Roman" w:eastAsia="Times New Roman" w:hAnsi="Times New Roman" w:cs="Times New Roman"/>
          <w:sz w:val="24"/>
          <w:szCs w:val="24"/>
        </w:rPr>
        <w:fldChar w:fldCharType="begin" w:fldLock="1"/>
      </w:r>
      <w:r w:rsidR="00895523">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Fenderson, Kovach, &amp; Llamas, 2019)","plainTextFormattedCitation":"(Bradburd &amp; Ralph, 2019; Fenderson, Kovach, &amp; Llamas, 2019)","previouslyFormattedCitation":"(Bradburd &amp; Ralph, 2019; Fenderson, Kovach, &amp; Llamas, 2019)"},"properties":{"noteIndex":0},"schema":"https://github.com/citation-style-language/schema/raw/master/csl-citation.json"}</w:instrText>
      </w:r>
      <w:r w:rsidR="008F2088">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(Bradburd &amp; Ralph, 2019; Fenderson, Kovach, &amp; Llamas, 2019)</w:t>
      </w:r>
      <w:r w:rsidR="008F2088">
        <w:rPr>
          <w:rFonts w:ascii="Times New Roman" w:eastAsia="Times New Roman" w:hAnsi="Times New Roman" w:cs="Times New Roman"/>
          <w:sz w:val="24"/>
          <w:szCs w:val="24"/>
        </w:rPr>
        <w:fldChar w:fldCharType="end"/>
      </w:r>
      <w:r w:rsidR="008F2088">
        <w:rPr>
          <w:rFonts w:ascii="Times New Roman" w:eastAsia="Times New Roman" w:hAnsi="Times New Roman" w:cs="Times New Roman"/>
          <w:sz w:val="24"/>
          <w:szCs w:val="24"/>
        </w:rPr>
        <w:t>.</w:t>
      </w:r>
      <w:r w:rsidR="00451660" w:rsidRPr="00295FF4">
        <w:rPr>
          <w:rFonts w:ascii="Times New Roman" w:eastAsia="Times New Roman" w:hAnsi="Times New Roman" w:cs="Times New Roman"/>
          <w:sz w:val="24"/>
          <w:szCs w:val="24"/>
        </w:rPr>
        <w:t xml:space="preserve"> </w:t>
      </w:r>
    </w:p>
    <w:p w14:paraId="4C282889" w14:textId="1D1CFE21" w:rsidR="00DD02CB" w:rsidRPr="00295FF4" w:rsidRDefault="00E86DE8"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s</w:t>
      </w:r>
      <w:r w:rsidR="004E13A5" w:rsidRPr="00295FF4">
        <w:rPr>
          <w:rFonts w:ascii="Times New Roman" w:eastAsia="Times New Roman" w:hAnsi="Times New Roman" w:cs="Times New Roman"/>
          <w:sz w:val="24"/>
          <w:szCs w:val="24"/>
        </w:rPr>
        <w:t xml:space="preserve">patial and temporal variation </w:t>
      </w:r>
      <w:r w:rsidR="00B87FEB">
        <w:rPr>
          <w:rFonts w:ascii="Times New Roman" w:eastAsia="Times New Roman" w:hAnsi="Times New Roman" w:cs="Times New Roman"/>
          <w:sz w:val="24"/>
          <w:szCs w:val="24"/>
        </w:rPr>
        <w:t xml:space="preserve">in genetic diversity </w:t>
      </w:r>
      <w:r w:rsidR="004E13A5" w:rsidRPr="00295FF4">
        <w:rPr>
          <w:rFonts w:ascii="Times New Roman" w:eastAsia="Times New Roman" w:hAnsi="Times New Roman" w:cs="Times New Roman"/>
          <w:sz w:val="24"/>
          <w:szCs w:val="24"/>
        </w:rPr>
        <w:t>can tell us a great deal about</w:t>
      </w:r>
      <w:r w:rsidR="004E13A5" w:rsidRPr="00295FF4">
        <w:rPr>
          <w:rFonts w:ascii="Times New Roman" w:hAnsi="Times New Roman" w:cs="Times New Roman"/>
          <w:sz w:val="24"/>
          <w:szCs w:val="24"/>
        </w:rPr>
        <w:t xml:space="preserve"> demography and </w:t>
      </w:r>
      <w:r w:rsidR="0047226E" w:rsidRPr="00295FF4">
        <w:rPr>
          <w:rFonts w:ascii="Times New Roman" w:hAnsi="Times New Roman" w:cs="Times New Roman"/>
          <w:sz w:val="24"/>
          <w:szCs w:val="24"/>
        </w:rPr>
        <w:t>population connectivity</w:t>
      </w:r>
      <w:r w:rsidR="00292102" w:rsidRPr="00295FF4">
        <w:rPr>
          <w:rFonts w:ascii="Times New Roman" w:hAnsi="Times New Roman" w:cs="Times New Roman"/>
          <w:sz w:val="24"/>
          <w:szCs w:val="24"/>
        </w:rPr>
        <w:t xml:space="preserve"> </w:t>
      </w:r>
      <w:r w:rsidR="00292102" w:rsidRPr="00295FF4">
        <w:rPr>
          <w:rFonts w:ascii="Times New Roman" w:hAnsi="Times New Roman" w:cs="Times New Roman"/>
          <w:sz w:val="24"/>
          <w:szCs w:val="24"/>
        </w:rPr>
        <w:fldChar w:fldCharType="begin" w:fldLock="1"/>
      </w:r>
      <w:r w:rsidR="00EA49E6">
        <w:rPr>
          <w:rFonts w:ascii="Times New Roman" w:hAnsi="Times New Roman" w:cs="Times New Roman"/>
          <w:sz w:val="24"/>
          <w:szCs w:val="24"/>
        </w:rPr>
        <w:instrText>ADDIN CSL_CITATION {"citationItems":[{"id":"ITEM-1","itemData":{"DOI":"10.1111/j.1365-294X.2010.04688.x","ISBN":"0962-1083; 1365-294X","ISSN":"09621083","PMID":"20618697","abstract":"Genetic data are often used to assess 'population connectivity' because it is difficult to measure dispersal directly at large spatial scales. Genetic connectivity, however, depends primarily on the absolute number of dispersers among populations, whereas demographic connectivity depends on the relative contributions to population growth rates of dispersal vs. local recruitment (i.e. survival and reproduction of residents). Although many questions are best answered with data on genetic connectivity, genetic data alone provide little information on demographic connectivity. The importance of demographic connectivity is clear when the elimination of immigration results in a shift from stable or positive population growth to negative population growth. Otherwise, the amount of dispersal required for demographic connectivity depends on the context (e.g. conservation or harvest management), and even high dispersal rates may not indicate demographic interdependence. Therefore, it is risky to infer the importance of demographic connectivity without information on local demographic rates and how those rates vary over time. Genetic methods can provide insight on demographic connectivity when combined with these local demographic rates, data on movement behaviour, or estimates of reproductive success of immigrants and residents. We also consider the strengths and limitations of genetic measures of connectivity and discuss three concepts of genetic connectivity that depend upon the evolutionary criteria of interest: inbreeding connectivity, drift connectivity, and adaptive connectivity. To conclude, we describe alternative approaches for assessing population connectivity, highlighting the value of combining genetic data with capture-mark-recapture methods or other direct measures of movement to elucidate the complex role of dispersal in natural populations.","author":[{"dropping-particle":"","family":"Lowe","given":"Winsor H.","non-dropping-particle":"","parse-names":false,"suffix":""},{"dropping-particle":"","family":"Allendorf","given":"Fred W.","non-dropping-particle":"","parse-names":false,"suffix":""}],"container-title":"Molecular Ecology","id":"ITEM-1","issue":"15","issued":{"date-parts":[["2010"]]},"page":"3038-3051","title":"What can genetics tell us about population connectivity?","type":"article-journal","volume":"19"},"uris":["http://www.mendeley.com/documents/?uuid=474618ca-6c41-4348-81dd-0f1f50562cf2"]},{"id":"ITEM-2","itemData":{"DOI":"10.1146/annurev-ecolsys-110316-022659","ISSN":"1543-592X","abstract":"Many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Systematics","id":"ITEM-2","issue":"1","issued":{"date-parts":[["2019"]]},"page":"427-449","title":"Spatial Population Genetics: It's About Time","type":"article-journal","volume":"50"},"uris":["http://www.mendeley.com/documents/?uuid=5b8329f5-6c06-479c-a979-f166811dcc49"]}],"mendeley":{"formattedCitation":"(Bradburd &amp; Ralph, 2019; Lowe &amp; Allendorf, 2010)","plainTextFormattedCitation":"(Bradburd &amp; Ralph, 2019; Lowe &amp; Allendorf, 2010)","previouslyFormattedCitation":"(Bradburd &amp; Ralph, 2019; Lowe &amp; Allendorf, 2010)"},"properties":{"noteIndex":0},"schema":"https://github.com/citation-style-language/schema/raw/master/csl-citation.json"}</w:instrText>
      </w:r>
      <w:r w:rsidR="00292102" w:rsidRPr="00295FF4">
        <w:rPr>
          <w:rFonts w:ascii="Times New Roman" w:hAnsi="Times New Roman" w:cs="Times New Roman"/>
          <w:sz w:val="24"/>
          <w:szCs w:val="24"/>
        </w:rPr>
        <w:fldChar w:fldCharType="separate"/>
      </w:r>
      <w:r w:rsidR="00C25B7D" w:rsidRPr="00C25B7D">
        <w:rPr>
          <w:rFonts w:ascii="Times New Roman" w:hAnsi="Times New Roman" w:cs="Times New Roman"/>
          <w:noProof/>
          <w:sz w:val="24"/>
          <w:szCs w:val="24"/>
        </w:rPr>
        <w:t>(Bradburd &amp; Ralph, 2019; Lowe &amp; Allendorf, 2010)</w:t>
      </w:r>
      <w:r w:rsidR="00292102" w:rsidRPr="00295FF4">
        <w:rPr>
          <w:rFonts w:ascii="Times New Roman" w:hAnsi="Times New Roman" w:cs="Times New Roman"/>
          <w:sz w:val="24"/>
          <w:szCs w:val="24"/>
        </w:rPr>
        <w:fldChar w:fldCharType="end"/>
      </w:r>
      <w:r w:rsidR="00A11547" w:rsidRPr="00295FF4">
        <w:rPr>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t>
      </w:r>
      <w:r w:rsidR="009150FB" w:rsidRPr="00295FF4">
        <w:rPr>
          <w:rFonts w:ascii="Times New Roman" w:eastAsia="Times New Roman" w:hAnsi="Times New Roman" w:cs="Times New Roman"/>
          <w:sz w:val="24"/>
          <w:szCs w:val="24"/>
        </w:rPr>
        <w:t>Indeed, p</w:t>
      </w:r>
      <w:r w:rsidR="00616333" w:rsidRPr="00295FF4">
        <w:rPr>
          <w:rFonts w:ascii="Times New Roman" w:eastAsia="Times New Roman" w:hAnsi="Times New Roman" w:cs="Times New Roman"/>
          <w:sz w:val="24"/>
          <w:szCs w:val="24"/>
        </w:rPr>
        <w:t>opulation</w:t>
      </w:r>
      <w:r w:rsidR="004E13A5" w:rsidRPr="00295FF4">
        <w:rPr>
          <w:rFonts w:ascii="Times New Roman" w:eastAsia="Times New Roman" w:hAnsi="Times New Roman" w:cs="Times New Roman"/>
          <w:sz w:val="24"/>
          <w:szCs w:val="24"/>
        </w:rPr>
        <w:t xml:space="preserve"> genetics </w:t>
      </w:r>
      <w:r w:rsidR="002050D0" w:rsidRPr="00295FF4">
        <w:rPr>
          <w:rFonts w:ascii="Times New Roman" w:eastAsia="Times New Roman" w:hAnsi="Times New Roman" w:cs="Times New Roman"/>
          <w:sz w:val="24"/>
          <w:szCs w:val="24"/>
        </w:rPr>
        <w:t>ha</w:t>
      </w:r>
      <w:r w:rsidR="000753A8">
        <w:rPr>
          <w:rFonts w:ascii="Times New Roman" w:eastAsia="Times New Roman" w:hAnsi="Times New Roman" w:cs="Times New Roman"/>
          <w:sz w:val="24"/>
          <w:szCs w:val="24"/>
        </w:rPr>
        <w:t>s</w:t>
      </w:r>
      <w:r w:rsidR="002050D0" w:rsidRPr="00295FF4">
        <w:rPr>
          <w:rFonts w:ascii="Times New Roman" w:eastAsia="Times New Roman" w:hAnsi="Times New Roman" w:cs="Times New Roman"/>
          <w:sz w:val="24"/>
          <w:szCs w:val="24"/>
        </w:rPr>
        <w:t xml:space="preserve"> proven essential to translat</w:t>
      </w:r>
      <w:r w:rsidR="000753A8">
        <w:rPr>
          <w:rFonts w:ascii="Times New Roman" w:eastAsia="Times New Roman" w:hAnsi="Times New Roman" w:cs="Times New Roman"/>
          <w:sz w:val="24"/>
          <w:szCs w:val="24"/>
        </w:rPr>
        <w:t>e the</w:t>
      </w:r>
      <w:r w:rsidR="002050D0" w:rsidRPr="00295FF4">
        <w:rPr>
          <w:rFonts w:ascii="Times New Roman" w:eastAsia="Times New Roman" w:hAnsi="Times New Roman" w:cs="Times New Roman"/>
          <w:sz w:val="24"/>
          <w:szCs w:val="24"/>
        </w:rPr>
        <w:t xml:space="preserve"> observed genetic variation into meaningful inferences regarding connectivity and demography that are </w:t>
      </w:r>
      <w:r w:rsidR="000753A8">
        <w:rPr>
          <w:rFonts w:ascii="Times New Roman" w:eastAsia="Times New Roman" w:hAnsi="Times New Roman" w:cs="Times New Roman"/>
          <w:sz w:val="24"/>
          <w:szCs w:val="24"/>
        </w:rPr>
        <w:t xml:space="preserve">essential </w:t>
      </w:r>
      <w:r w:rsidR="00E801CA">
        <w:rPr>
          <w:rFonts w:ascii="Times New Roman" w:eastAsia="Times New Roman" w:hAnsi="Times New Roman" w:cs="Times New Roman"/>
          <w:sz w:val="24"/>
          <w:szCs w:val="24"/>
        </w:rPr>
        <w:t xml:space="preserve">for conservation efforts </w:t>
      </w:r>
      <w:r w:rsidR="004E13A5" w:rsidRPr="00295FF4">
        <w:rPr>
          <w:rFonts w:ascii="Times New Roman" w:eastAsia="Times New Roman" w:hAnsi="Times New Roman" w:cs="Times New Roman"/>
          <w:sz w:val="24"/>
          <w:szCs w:val="24"/>
        </w:rPr>
        <w:fldChar w:fldCharType="begin" w:fldLock="1"/>
      </w:r>
      <w:r w:rsidR="005D6EA5" w:rsidRPr="00295FF4">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5D6EA5" w:rsidRPr="00295FF4">
        <w:rPr>
          <w:rFonts w:ascii="Times New Roman" w:eastAsia="Times New Roman" w:hAnsi="Times New Roman" w:cs="Times New Roman"/>
          <w:noProof/>
          <w:sz w:val="24"/>
          <w:szCs w:val="24"/>
        </w:rPr>
        <w:t>(Allendorf, Hohenlohe, &amp; Luikart, 2010; Harrisson, Pavlova, Telonis-Scott, &amp; Sunnucks, 2014; Segelbacher et al., 2010)</w:t>
      </w:r>
      <w:r w:rsidR="004E13A5" w:rsidRPr="00295FF4">
        <w:rPr>
          <w:rFonts w:ascii="Times New Roman" w:eastAsia="Times New Roman" w:hAnsi="Times New Roman" w:cs="Times New Roman"/>
          <w:sz w:val="24"/>
          <w:szCs w:val="24"/>
        </w:rPr>
        <w:fldChar w:fldCharType="end"/>
      </w:r>
      <w:r w:rsidR="004E13A5" w:rsidRPr="00295FF4">
        <w:rPr>
          <w:rFonts w:ascii="Times New Roman" w:eastAsia="Times New Roman" w:hAnsi="Times New Roman" w:cs="Times New Roman"/>
          <w:sz w:val="24"/>
          <w:szCs w:val="24"/>
        </w:rPr>
        <w:t>.</w:t>
      </w:r>
      <w:r w:rsidR="001F6EAC" w:rsidRPr="00295FF4">
        <w:rPr>
          <w:rFonts w:ascii="Times New Roman" w:eastAsia="Times New Roman" w:hAnsi="Times New Roman" w:cs="Times New Roman"/>
          <w:sz w:val="24"/>
          <w:szCs w:val="24"/>
        </w:rPr>
        <w:t xml:space="preserve"> </w:t>
      </w:r>
      <w:r w:rsidR="00FB4507">
        <w:rPr>
          <w:rFonts w:ascii="Times New Roman" w:eastAsia="Times New Roman" w:hAnsi="Times New Roman" w:cs="Times New Roman"/>
          <w:sz w:val="24"/>
          <w:szCs w:val="24"/>
        </w:rPr>
        <w:t>T</w:t>
      </w:r>
      <w:r w:rsidR="00B87FEB">
        <w:rPr>
          <w:rFonts w:ascii="Times New Roman" w:eastAsia="Times New Roman" w:hAnsi="Times New Roman" w:cs="Times New Roman"/>
          <w:sz w:val="24"/>
          <w:szCs w:val="24"/>
        </w:rPr>
        <w:t xml:space="preserve">he field of </w:t>
      </w:r>
      <w:r w:rsidR="001F6EAC" w:rsidRPr="00295FF4">
        <w:rPr>
          <w:rFonts w:ascii="Times New Roman" w:eastAsia="Times New Roman" w:hAnsi="Times New Roman" w:cs="Times New Roman"/>
          <w:sz w:val="24"/>
          <w:szCs w:val="24"/>
        </w:rPr>
        <w:t>l</w:t>
      </w:r>
      <w:r w:rsidR="00616333" w:rsidRPr="00295FF4">
        <w:rPr>
          <w:rFonts w:ascii="Times New Roman" w:eastAsia="Times New Roman" w:hAnsi="Times New Roman" w:cs="Times New Roman"/>
          <w:sz w:val="24"/>
          <w:szCs w:val="24"/>
        </w:rPr>
        <w:t>andscape genetics</w:t>
      </w:r>
      <w:r w:rsidR="001F6EAC" w:rsidRPr="00295FF4">
        <w:rPr>
          <w:rFonts w:ascii="Times New Roman" w:eastAsia="Times New Roman" w:hAnsi="Times New Roman" w:cs="Times New Roman"/>
          <w:sz w:val="24"/>
          <w:szCs w:val="24"/>
        </w:rPr>
        <w:t xml:space="preserve"> </w:t>
      </w:r>
      <w:r w:rsidR="000C4C79">
        <w:rPr>
          <w:rFonts w:ascii="Times New Roman" w:eastAsia="Times New Roman" w:hAnsi="Times New Roman" w:cs="Times New Roman"/>
          <w:sz w:val="24"/>
          <w:szCs w:val="24"/>
        </w:rPr>
        <w:t xml:space="preserve">takes these ideas further and </w:t>
      </w:r>
      <w:r w:rsidR="00B87FEB">
        <w:rPr>
          <w:rFonts w:ascii="Times New Roman" w:eastAsia="Times New Roman" w:hAnsi="Times New Roman" w:cs="Times New Roman"/>
          <w:sz w:val="24"/>
          <w:szCs w:val="24"/>
        </w:rPr>
        <w:t xml:space="preserve">examines </w:t>
      </w:r>
      <w:r w:rsidR="004E13A5" w:rsidRPr="00295FF4">
        <w:rPr>
          <w:rFonts w:ascii="Times New Roman" w:eastAsia="Times New Roman" w:hAnsi="Times New Roman" w:cs="Times New Roman"/>
          <w:sz w:val="24"/>
          <w:szCs w:val="24"/>
        </w:rPr>
        <w:t>interaction</w:t>
      </w:r>
      <w:r w:rsidR="00B87FEB">
        <w:rPr>
          <w:rFonts w:ascii="Times New Roman" w:eastAsia="Times New Roman" w:hAnsi="Times New Roman" w:cs="Times New Roman"/>
          <w:sz w:val="24"/>
          <w:szCs w:val="24"/>
        </w:rPr>
        <w:t>s</w:t>
      </w:r>
      <w:r w:rsidR="004E13A5" w:rsidRPr="00295FF4">
        <w:rPr>
          <w:rFonts w:ascii="Times New Roman" w:eastAsia="Times New Roman" w:hAnsi="Times New Roman" w:cs="Times New Roman"/>
          <w:sz w:val="24"/>
          <w:szCs w:val="24"/>
        </w:rPr>
        <w:t xml:space="preserve"> between micro-evolutionary p</w:t>
      </w:r>
      <w:r w:rsidR="009275A9" w:rsidRPr="00295FF4">
        <w:rPr>
          <w:rFonts w:ascii="Times New Roman" w:eastAsia="Times New Roman" w:hAnsi="Times New Roman" w:cs="Times New Roman"/>
          <w:sz w:val="24"/>
          <w:szCs w:val="24"/>
        </w:rPr>
        <w:t xml:space="preserve">rocesses and landscape features </w:t>
      </w:r>
      <w:r w:rsidR="004E13A5" w:rsidRPr="00295FF4">
        <w:rPr>
          <w:rFonts w:ascii="Times New Roman" w:eastAsia="Times New Roman" w:hAnsi="Times New Roman" w:cs="Times New Roman"/>
          <w:sz w:val="24"/>
          <w:szCs w:val="24"/>
        </w:rPr>
        <w:fldChar w:fldCharType="begin" w:fldLock="1"/>
      </w:r>
      <w:r w:rsidR="00776CEC">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Genetics","id":"ITEM-3","issue":"2","issued":{"date-parts":[["2013","7","28"]]},"page":"253-261","title":"A conceptual framework for the spatial analysis of landscape genetic data","type":"article-journal","volume":"14"},"uris":["http://www.mendeley.com/documents/?uuid=17c3354d-b8cf-4f88-9484-a72ad721ebe2"]}],"mendeley":{"formattedCitation":"(Manel &amp; Holderegger, 2013; Manel, Schwartz, Luikart, &amp; Taberlet, 2003; Wagner &amp; Fortin, 2013)","plainTextFormattedCitation":"(Manel &amp; Holderegger, 2013; Manel, Schwartz, Luikart, &amp; Taberlet, 2003; Wagner &amp; Fortin, 2013)","previouslyFormattedCitation":"(Manel &amp; Holderegger, 2013; Manel, Schwartz, Luikart, &amp; Taberlet, 2003; Wagner &amp; Fortin, 2013)"},"properties":{"noteIndex":0},"schema":"https://github.com/citation-style-language/schema/raw/master/csl-citation.json"}</w:instrText>
      </w:r>
      <w:r w:rsidR="004E13A5" w:rsidRPr="00295FF4">
        <w:rPr>
          <w:rFonts w:ascii="Times New Roman" w:eastAsia="Times New Roman" w:hAnsi="Times New Roman" w:cs="Times New Roman"/>
          <w:sz w:val="24"/>
          <w:szCs w:val="24"/>
        </w:rPr>
        <w:fldChar w:fldCharType="separate"/>
      </w:r>
      <w:r w:rsidR="008B2DA1" w:rsidRPr="008B2DA1">
        <w:rPr>
          <w:rFonts w:ascii="Times New Roman" w:eastAsia="Times New Roman" w:hAnsi="Times New Roman" w:cs="Times New Roman"/>
          <w:noProof/>
          <w:sz w:val="24"/>
          <w:szCs w:val="24"/>
        </w:rPr>
        <w:t>(Manel &amp; Holderegger, 2013; Manel, Schwartz, Luikart, &amp; Taberlet, 2003; Wagner &amp; Fortin, 2013)</w:t>
      </w:r>
      <w:r w:rsidR="004E13A5" w:rsidRPr="00295FF4">
        <w:rPr>
          <w:rFonts w:ascii="Times New Roman" w:eastAsia="Times New Roman" w:hAnsi="Times New Roman" w:cs="Times New Roman"/>
          <w:sz w:val="24"/>
          <w:szCs w:val="24"/>
        </w:rPr>
        <w:fldChar w:fldCharType="end"/>
      </w:r>
      <w:r w:rsidR="00FF1FF7">
        <w:rPr>
          <w:rFonts w:ascii="Times New Roman" w:eastAsia="Times New Roman" w:hAnsi="Times New Roman" w:cs="Times New Roman"/>
          <w:sz w:val="24"/>
          <w:szCs w:val="24"/>
        </w:rPr>
        <w:t xml:space="preserve"> </w:t>
      </w:r>
      <w:r w:rsidR="00B87FEB">
        <w:rPr>
          <w:rFonts w:ascii="Times New Roman" w:eastAsia="Times New Roman" w:hAnsi="Times New Roman" w:cs="Times New Roman"/>
          <w:sz w:val="24"/>
          <w:szCs w:val="24"/>
        </w:rPr>
        <w:t xml:space="preserve">in order to improve </w:t>
      </w:r>
      <w:r w:rsidR="000753A8">
        <w:rPr>
          <w:rFonts w:ascii="Times New Roman" w:eastAsia="Times New Roman" w:hAnsi="Times New Roman" w:cs="Times New Roman"/>
          <w:sz w:val="24"/>
          <w:szCs w:val="24"/>
        </w:rPr>
        <w:t xml:space="preserve">our </w:t>
      </w:r>
      <w:r w:rsidR="00A1387D" w:rsidRPr="00295FF4">
        <w:rPr>
          <w:rFonts w:ascii="Times New Roman" w:eastAsia="Times New Roman" w:hAnsi="Times New Roman" w:cs="Times New Roman"/>
          <w:sz w:val="24"/>
          <w:szCs w:val="24"/>
        </w:rPr>
        <w:t xml:space="preserve">understanding of how spatial heterogeneity </w:t>
      </w:r>
      <w:r w:rsidR="00077818" w:rsidRPr="00295FF4">
        <w:rPr>
          <w:rFonts w:ascii="Times New Roman" w:eastAsia="Times New Roman" w:hAnsi="Times New Roman" w:cs="Times New Roman"/>
          <w:sz w:val="24"/>
          <w:szCs w:val="24"/>
        </w:rPr>
        <w:t xml:space="preserve">influences </w:t>
      </w:r>
      <w:r w:rsidR="00A1387D" w:rsidRPr="00295FF4">
        <w:rPr>
          <w:rFonts w:ascii="Times New Roman" w:eastAsia="Times New Roman" w:hAnsi="Times New Roman" w:cs="Times New Roman"/>
          <w:sz w:val="24"/>
          <w:szCs w:val="24"/>
        </w:rPr>
        <w:t xml:space="preserve">population genetic </w:t>
      </w:r>
      <w:r w:rsidR="00077818" w:rsidRPr="00295FF4">
        <w:rPr>
          <w:rFonts w:ascii="Times New Roman" w:eastAsia="Times New Roman" w:hAnsi="Times New Roman" w:cs="Times New Roman"/>
          <w:sz w:val="24"/>
          <w:szCs w:val="24"/>
        </w:rPr>
        <w:t>processes</w:t>
      </w:r>
      <w:r w:rsidR="00CC1F19" w:rsidRPr="00295FF4">
        <w:rPr>
          <w:rFonts w:ascii="Times New Roman" w:eastAsia="Times New Roman" w:hAnsi="Times New Roman" w:cs="Times New Roman"/>
          <w:sz w:val="24"/>
          <w:szCs w:val="24"/>
        </w:rPr>
        <w:t xml:space="preserve">. </w:t>
      </w:r>
      <w:r w:rsidR="00140675">
        <w:rPr>
          <w:rFonts w:ascii="Times New Roman" w:eastAsia="Times New Roman" w:hAnsi="Times New Roman" w:cs="Times New Roman"/>
          <w:sz w:val="24"/>
          <w:szCs w:val="24"/>
        </w:rPr>
        <w:t xml:space="preserve">Landscape genetics has historically </w:t>
      </w:r>
      <w:r w:rsidR="000753A8">
        <w:rPr>
          <w:rFonts w:ascii="Times New Roman" w:eastAsia="Times New Roman" w:hAnsi="Times New Roman" w:cs="Times New Roman"/>
          <w:sz w:val="24"/>
          <w:szCs w:val="24"/>
        </w:rPr>
        <w:t xml:space="preserve">mostly </w:t>
      </w:r>
      <w:r w:rsidR="00140675">
        <w:rPr>
          <w:rFonts w:ascii="Times New Roman" w:eastAsia="Times New Roman" w:hAnsi="Times New Roman" w:cs="Times New Roman"/>
          <w:sz w:val="24"/>
          <w:szCs w:val="24"/>
        </w:rPr>
        <w:t xml:space="preserve">had a spatial focus, </w:t>
      </w:r>
      <w:r w:rsidR="000753A8">
        <w:rPr>
          <w:rFonts w:ascii="Times New Roman" w:eastAsia="Times New Roman" w:hAnsi="Times New Roman" w:cs="Times New Roman"/>
          <w:sz w:val="24"/>
          <w:szCs w:val="24"/>
        </w:rPr>
        <w:t xml:space="preserve">in studies </w:t>
      </w:r>
      <w:r w:rsidR="00E9164A">
        <w:rPr>
          <w:rFonts w:ascii="Times New Roman" w:eastAsia="Times New Roman" w:hAnsi="Times New Roman" w:cs="Times New Roman"/>
          <w:sz w:val="24"/>
          <w:szCs w:val="24"/>
        </w:rPr>
        <w:t xml:space="preserve">where sampling and analysis </w:t>
      </w:r>
      <w:r w:rsidR="000753A8">
        <w:rPr>
          <w:rFonts w:ascii="Times New Roman" w:eastAsia="Times New Roman" w:hAnsi="Times New Roman" w:cs="Times New Roman"/>
          <w:sz w:val="24"/>
          <w:szCs w:val="24"/>
        </w:rPr>
        <w:t xml:space="preserve">was carried out </w:t>
      </w:r>
      <w:r w:rsidR="00F424FD">
        <w:rPr>
          <w:rFonts w:ascii="Times New Roman" w:eastAsia="Times New Roman" w:hAnsi="Times New Roman" w:cs="Times New Roman"/>
          <w:sz w:val="24"/>
          <w:szCs w:val="24"/>
        </w:rPr>
        <w:t>at a single point in time</w:t>
      </w:r>
      <w:r w:rsidR="00140675">
        <w:rPr>
          <w:rFonts w:ascii="Times New Roman" w:eastAsia="Times New Roman" w:hAnsi="Times New Roman" w:cs="Times New Roman"/>
          <w:sz w:val="24"/>
          <w:szCs w:val="24"/>
        </w:rPr>
        <w:t xml:space="preserve">. Adding a temporal dimension to landscape genetics represents </w:t>
      </w:r>
      <w:r w:rsidR="00C86B88">
        <w:rPr>
          <w:rFonts w:ascii="Times New Roman" w:eastAsia="Times New Roman" w:hAnsi="Times New Roman" w:cs="Times New Roman"/>
          <w:sz w:val="24"/>
          <w:szCs w:val="24"/>
        </w:rPr>
        <w:t>a great opportunity for improv</w:t>
      </w:r>
      <w:r w:rsidR="00140675">
        <w:rPr>
          <w:rFonts w:ascii="Times New Roman" w:eastAsia="Times New Roman" w:hAnsi="Times New Roman" w:cs="Times New Roman"/>
          <w:sz w:val="24"/>
          <w:szCs w:val="24"/>
        </w:rPr>
        <w:t>ing the quality and usefulness of inference</w:t>
      </w:r>
      <w:r w:rsidR="000955D0">
        <w:rPr>
          <w:rFonts w:ascii="Times New Roman" w:eastAsia="Times New Roman" w:hAnsi="Times New Roman" w:cs="Times New Roman"/>
          <w:sz w:val="24"/>
          <w:szCs w:val="24"/>
        </w:rPr>
        <w:t xml:space="preserve"> </w:t>
      </w:r>
      <w:r w:rsidR="000955D0">
        <w:rPr>
          <w:rFonts w:ascii="Times New Roman" w:eastAsia="Times New Roman" w:hAnsi="Times New Roman" w:cs="Times New Roman"/>
          <w:sz w:val="24"/>
          <w:szCs w:val="24"/>
        </w:rPr>
        <w:fldChar w:fldCharType="begin" w:fldLock="1"/>
      </w:r>
      <w:r w:rsidR="00EF5DFD">
        <w:rPr>
          <w:rFonts w:ascii="Times New Roman" w:eastAsia="Times New Roman" w:hAnsi="Times New Roman" w:cs="Times New Roman"/>
          <w:sz w:val="24"/>
          <w:szCs w:val="24"/>
        </w:rPr>
        <w:instrText>ADDIN CSL_CITATION {"citationItems":[{"id":"ITEM-1","itemData":{"DOI":"10.1111/2041-210X.12799","ISSN":"2041210X","abstract":"Landscape heterogeneity and habitat connectivity affect species movements, playing an important role in determining the likelihood of species persistence. However, landscape connectivity is usually evaluated using static snap-shots, which do not account for the sequential interactions among habitat patches through time. We developed a network-based model of landscape dynamics, and corresponding connectivity metrics, to account for the reachable habitat across space and time. We illustrate the behaviour of these metrics, using fragmented forested landscapes in the Atlantic Forest of Brazil. We parametrized the models using the dispersal capacities of selected bird and small mammal species. We found that when considering spatio-temporal links, connectivity is estimated to be on average 30% higher (with a maximum of 150% higher) than what is estimated from purely spatial models. This higher degree of spatio-temporal connectivity arises due to connections through temporal stepping-stone patches that appear (habitat gain) and disappear (habitat loss) over time. Species with short dispersal distances (&lt;1000 m) particularly benefited from the spatio-temporal connections. The contribution of spatio-temporal connectivity to habitat reachability increased with higher habitat loss rates. Moreover, it depended on the amount of habitat in the landscape, being higher at intermediate habitat amounts (</w:instrText>
      </w:r>
      <w:r w:rsidR="00EF5DFD">
        <w:rPr>
          <w:rFonts w:ascii="Cambria Math" w:eastAsia="Times New Roman" w:hAnsi="Cambria Math" w:cs="Cambria Math"/>
          <w:sz w:val="24"/>
          <w:szCs w:val="24"/>
        </w:rPr>
        <w:instrText>∼</w:instrText>
      </w:r>
      <w:r w:rsidR="00EF5DFD">
        <w:rPr>
          <w:rFonts w:ascii="Times New Roman" w:eastAsia="Times New Roman" w:hAnsi="Times New Roman" w:cs="Times New Roman"/>
          <w:sz w:val="24"/>
          <w:szCs w:val="24"/>
        </w:rPr>
        <w:instrText>30%). We showed that accounting for spatio-temporal connectivity is critical for understanding ecological patterns and processes in dynamic landscapes, and that a series of purely spatial connectivity metrics underestimates the actual connectivity patterns across time. The proposed spatio-temporal connectivity approach and metrics can be applied to evaluate the effective connectivity patterns and trends in a variety of dynamic landscapes, avoiding the potential overestimates of population isolation and extinction probabilities that may result from widely used purely spatial connectivity models.","author":[{"dropping-particle":"","family":"Martensen","given":"Alexandre Camargo","non-dropping-particle":"","parse-names":false,"suffix":""},{"dropping-particle":"","family":"Saura","given":"Santiago","non-dropping-particle":"","parse-names":false,"suffix":""},{"dropping-particle":"","family":"Fortin","given":"Marie Josee","non-dropping-particle":"","parse-names":false,"suffix":""}],"container-title":"Methods in Ecology and Evolution","id":"ITEM-1","issue":"10","issued":{"date-parts":[["2017"]]},"page":"1253-1264","title":"Spatio-temporal connectivity: assessing the amount of reachable habitat in dynamic landscapes","type":"article-journal","volume":"8"},"uris":["http://www.mendeley.com/documents/?uuid=1ad145ca-2f1a-4f6e-820a-cac55b015656"]},{"id":"ITEM-2","itemData":{"DOI":"10.1111/eva.12617","ISSN":"17524571","abstract":"©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Applications","id":"ITEM-2","issue":"8","issued":{"date-parts":[["2018"]]},"page":"1219-1230","title":"Beyond the snapshot: Landscape genetic analysis of time series data reveal responses of American black bears to landscape change","type":"article-journal","volume":"11"},"uris":["http://www.mendeley.com/documents/?uuid=2a1248c9-1ece-4b65-ada7-aef90b3b6aba"]},{"id":"ITEM-3","itemData":{"DOI":"10.1111/j.1365-294X.2010.04757.x","ISSN":"1365-294X","PMID":"20723051","abstract":"Landscape features exist at multiple spatial and temporal scales, and these naturally affect spatial genetic structure and our ability to make inferences about gene flow. This article discusses how decisions about sampling of genotypes (including choices about analytical methods and genetic markers) should be driven by the scale of spatial genetic structure, the time frame that landscape features have existed in their current state, and all aspects of a species' life history. Researchers should use caution when making inferences about gene flow, especially when the spatial extent of the study area is limited. The scale of sampling of the landscape introduces different features that may affect gene flow. Sampling grain should be smaller than the average home-range size or dispersal distance of the study organism and, for raster data, existing research suggests that simplifying the thematic resolution into discrete classes may result in low power to detect effects on gene flow. Therefore, the methods used to characterize the landscape between sampling sites may be a primary determinant for the spatial scale at which analytical results are applicable, and the use of only one sampling scale for a particular statistical method may lead researchers to overlook important factors affecting gene flow. The particular analytical technique used to correlate landscape data and genetic data may also influence results; common landscape-genetic methods may not be suitable for all study systems, particularly when the rate of landscape change is faster than can be resolved by common molecular markers.","author":[{"dropping-particle":"","family":"Anderson","given":"Corey Devin","non-dropping-particle":"","parse-names":false,"suffix":""},{"dropping-particle":"","family":"Epperson","given":"Bryan K","non-dropping-particle":"","parse-names":false,"suffix":""},{"dropping-particle":"","family":"Fortin","given":"Marie-Josée","non-dropping-particle":"","parse-names":false,"suffix":""},{"dropping-particle":"","family":"Holderegger","given":"Rolf","non-dropping-particle":"","parse-names":false,"suffix":""},{"dropping-particle":"","family":"James","given":"Patrick M. a.","non-dropping-particle":"","parse-names":false,"suffix":""},{"dropping-particle":"","family":"Rosenberg","given":"Michael S","non-dropping-particle":"","parse-names":false,"suffix":""},{"dropping-particle":"","family":"Scribner","given":"Kim T","non-dropping-particle":"","parse-names":false,"suffix":""},{"dropping-particle":"","family":"Spear","given":"Stephen F.","non-dropping-particle":"","parse-names":false,"suffix":""}],"container-title":"Molecular ecology","id":"ITEM-3","issue":"17","issued":{"date-parts":[["2010","9"]]},"page":"3565-75","title":"Considering spatial and temporal scale in landscape-genetic studies of gene flow.","type":"article-journal","volume":"19"},"uris":["http://www.mendeley.com/documents/?uuid=f69887eb-68f3-4da1-826f-4bf5b94093e4"]},{"id":"ITEM-4","itemData":{"DOI":"10.3354/meps12009","ISSN":"01718630","abstract":"The Pacific oyster Crassostrea gigas was, for decades, massively introduced to North America from Japan and established large, self-recruiting populations in the Pacific Northwest of the USA and Canada. A previous study of mtDNA variation revealed little population genetic structure among populations from British Columbia and Washington State. Here, we used samples from that study, more recent samples from 2 of the same localities, and 2 additional samples, including 1 from Japan, to investigate spatial and temporal genetic variation at 52 mapped, coding, single-nucleotide polymorphisms (SNPs) assayed by high-resolution melting (HRM). Little variation was detected among North American populations, which, as a group, are distinct, perhaps adaptively so, from oysters in Hiroshima, Japan. However, significant excesses of heterozygotes with respect to random mating expectations and of pairwise linkage disequilibria revealed that North American populations are not in Hardy-Weinberg (random mating) equilibrium. Moreover, genetic changes over 10 to 21 yr in 2 localities are substantial, despite high gene flow, and are as large as spatial variance per generation. These results caution against basing connectivity or seascape genetic analyses on snapshots of spatial population structure in high gene-flow species. Because migration and selection are ruled out as causes of temporal genetic change, random genetic drift is the most parsimonious explanation. This implies effective population sizes (Ne) of hundreds to a few thousands, orders of magnitude smaller than the natural abundance (N) of this oyster. These low Ne:N ratios are compatible with the hypothesis of sweepstakes reproductive success.","author":[{"dropping-particle":"","family":"Sun","given":"Xiujun","non-dropping-particle":"","parse-names":false,"suffix":""},{"dropping-particle":"","family":"Hedgecock","given":"Dennis","non-dropping-particle":"","parse-names":false,"suffix":""}],"container-title":"Marine Ecology Progress Series","id":"ITEM-4","issued":{"date-parts":[["2017"]]},"page":"79-93","title":"Temporal genetic change in North American Pacific oyster populations suggests caution in seascape genetics analyses of high gene-flow species","type":"article-journal","volume":"565"},"uris":["http://www.mendeley.com/documents/?uuid=79b2fc54-b086-43cd-8240-5a737442966e"]}],"mendeley":{"formattedCitation":"(Anderson et al., 2010; Draheim, Moore, Fortin, &amp; Scribner, 2018; Martensen, Saura, &amp; Fortin, 2017; Sun &amp; Hedgecock, 2017)","plainTextFormattedCitation":"(Anderson et al., 2010; Draheim, Moore, Fortin, &amp; Scribner, 2018; Martensen, Saura, &amp; Fortin, 2017; Sun &amp; Hedgecock, 2017)","previouslyFormattedCitation":"(Anderson et al., 2010; Draheim, Moore, Fortin, &amp; Scribner, 2018; Martensen, Saura, &amp; Fortin, 2017; Sun &amp; Hedgecock, 2017)"},"properties":{"noteIndex":0},"schema":"https://github.com/citation-style-language/schema/raw/master/csl-citation.json"}</w:instrText>
      </w:r>
      <w:r w:rsidR="000955D0">
        <w:rPr>
          <w:rFonts w:ascii="Times New Roman" w:eastAsia="Times New Roman" w:hAnsi="Times New Roman" w:cs="Times New Roman"/>
          <w:sz w:val="24"/>
          <w:szCs w:val="24"/>
        </w:rPr>
        <w:fldChar w:fldCharType="separate"/>
      </w:r>
      <w:r w:rsidR="000955D0" w:rsidRPr="000955D0">
        <w:rPr>
          <w:rFonts w:ascii="Times New Roman" w:eastAsia="Times New Roman" w:hAnsi="Times New Roman" w:cs="Times New Roman"/>
          <w:noProof/>
          <w:sz w:val="24"/>
          <w:szCs w:val="24"/>
        </w:rPr>
        <w:t>(Anderson et al., 2010; Draheim, Moore, Fortin, &amp; Scribner, 2018; Martensen, Saura, &amp; Fortin, 2017; Sun &amp; Hedgecock, 2017)</w:t>
      </w:r>
      <w:r w:rsidR="000955D0">
        <w:rPr>
          <w:rFonts w:ascii="Times New Roman" w:eastAsia="Times New Roman" w:hAnsi="Times New Roman" w:cs="Times New Roman"/>
          <w:sz w:val="24"/>
          <w:szCs w:val="24"/>
        </w:rPr>
        <w:fldChar w:fldCharType="end"/>
      </w:r>
      <w:r w:rsidR="000955D0">
        <w:rPr>
          <w:rFonts w:ascii="Times New Roman" w:eastAsia="Times New Roman" w:hAnsi="Times New Roman" w:cs="Times New Roman"/>
          <w:sz w:val="24"/>
          <w:szCs w:val="24"/>
        </w:rPr>
        <w:t xml:space="preserve">. </w:t>
      </w:r>
      <w:r w:rsidR="00BA5835">
        <w:rPr>
          <w:rFonts w:ascii="Times New Roman" w:eastAsia="Times New Roman" w:hAnsi="Times New Roman" w:cs="Times New Roman"/>
          <w:sz w:val="24"/>
          <w:szCs w:val="24"/>
        </w:rPr>
        <w:t>N</w:t>
      </w:r>
      <w:r w:rsidR="00BA5835" w:rsidRPr="00BA5835">
        <w:rPr>
          <w:rFonts w:ascii="Times New Roman" w:eastAsia="Times New Roman" w:hAnsi="Times New Roman" w:cs="Times New Roman"/>
          <w:sz w:val="24"/>
          <w:szCs w:val="24"/>
        </w:rPr>
        <w:t xml:space="preserve">ew conceptual approaches and tools that allow for </w:t>
      </w:r>
      <w:r w:rsidR="00BA5835" w:rsidRPr="00BA5835">
        <w:rPr>
          <w:rFonts w:ascii="Times New Roman" w:eastAsia="Times New Roman" w:hAnsi="Times New Roman" w:cs="Times New Roman"/>
          <w:sz w:val="24"/>
          <w:szCs w:val="24"/>
        </w:rPr>
        <w:lastRenderedPageBreak/>
        <w:t>the integration of spatial and temporal variation in studies of gen</w:t>
      </w:r>
      <w:r w:rsidR="00AC11B4">
        <w:rPr>
          <w:rFonts w:ascii="Times New Roman" w:eastAsia="Times New Roman" w:hAnsi="Times New Roman" w:cs="Times New Roman"/>
          <w:sz w:val="24"/>
          <w:szCs w:val="24"/>
        </w:rPr>
        <w:t>e</w:t>
      </w:r>
      <w:r w:rsidR="00BA5835" w:rsidRPr="00BA5835">
        <w:rPr>
          <w:rFonts w:ascii="Times New Roman" w:eastAsia="Times New Roman" w:hAnsi="Times New Roman" w:cs="Times New Roman"/>
          <w:sz w:val="24"/>
          <w:szCs w:val="24"/>
        </w:rPr>
        <w:t>tic variation hold great promise</w:t>
      </w:r>
      <w:r w:rsidR="000753A8">
        <w:rPr>
          <w:rFonts w:ascii="Times New Roman" w:eastAsia="Times New Roman" w:hAnsi="Times New Roman" w:cs="Times New Roman"/>
          <w:sz w:val="24"/>
          <w:szCs w:val="24"/>
        </w:rPr>
        <w:t>s</w:t>
      </w:r>
      <w:r w:rsidR="00BA5835" w:rsidRPr="00BA5835">
        <w:rPr>
          <w:rFonts w:ascii="Times New Roman" w:eastAsia="Times New Roman" w:hAnsi="Times New Roman" w:cs="Times New Roman"/>
          <w:sz w:val="24"/>
          <w:szCs w:val="24"/>
        </w:rPr>
        <w:t xml:space="preserve"> </w:t>
      </w:r>
      <w:r w:rsidR="000753A8">
        <w:rPr>
          <w:rFonts w:ascii="Times New Roman" w:eastAsia="Times New Roman" w:hAnsi="Times New Roman" w:cs="Times New Roman"/>
          <w:sz w:val="24"/>
          <w:szCs w:val="24"/>
        </w:rPr>
        <w:t>of</w:t>
      </w:r>
      <w:r w:rsidR="000753A8" w:rsidRPr="00BA5835">
        <w:rPr>
          <w:rFonts w:ascii="Times New Roman" w:eastAsia="Times New Roman" w:hAnsi="Times New Roman" w:cs="Times New Roman"/>
          <w:sz w:val="24"/>
          <w:szCs w:val="24"/>
        </w:rPr>
        <w:t xml:space="preserve"> </w:t>
      </w:r>
      <w:r w:rsidR="00BA5835" w:rsidRPr="00BA5835">
        <w:rPr>
          <w:rFonts w:ascii="Times New Roman" w:eastAsia="Times New Roman" w:hAnsi="Times New Roman" w:cs="Times New Roman"/>
          <w:sz w:val="24"/>
          <w:szCs w:val="24"/>
        </w:rPr>
        <w:t>further e</w:t>
      </w:r>
      <w:r w:rsidR="00C20F65">
        <w:rPr>
          <w:rFonts w:ascii="Times New Roman" w:eastAsia="Times New Roman" w:hAnsi="Times New Roman" w:cs="Times New Roman"/>
          <w:sz w:val="24"/>
          <w:szCs w:val="24"/>
        </w:rPr>
        <w:t>lucidating the processes that go</w:t>
      </w:r>
      <w:r w:rsidR="00BA5835" w:rsidRPr="00BA5835">
        <w:rPr>
          <w:rFonts w:ascii="Times New Roman" w:eastAsia="Times New Roman" w:hAnsi="Times New Roman" w:cs="Times New Roman"/>
          <w:sz w:val="24"/>
          <w:szCs w:val="24"/>
        </w:rPr>
        <w:t>vern demographically dynamic systems such a</w:t>
      </w:r>
      <w:r w:rsidR="00C86B88">
        <w:rPr>
          <w:rFonts w:ascii="Times New Roman" w:eastAsia="Times New Roman" w:hAnsi="Times New Roman" w:cs="Times New Roman"/>
          <w:sz w:val="24"/>
          <w:szCs w:val="24"/>
        </w:rPr>
        <w:t xml:space="preserve">s </w:t>
      </w:r>
      <w:r w:rsidR="000753A8">
        <w:rPr>
          <w:rFonts w:ascii="Times New Roman" w:eastAsia="Times New Roman" w:hAnsi="Times New Roman" w:cs="Times New Roman"/>
          <w:sz w:val="24"/>
          <w:szCs w:val="24"/>
        </w:rPr>
        <w:t xml:space="preserve">insect </w:t>
      </w:r>
      <w:r w:rsidR="007466CC" w:rsidRPr="00295FF4">
        <w:rPr>
          <w:rFonts w:ascii="Times New Roman" w:eastAsia="Times New Roman" w:hAnsi="Times New Roman" w:cs="Times New Roman"/>
          <w:sz w:val="24"/>
          <w:szCs w:val="24"/>
        </w:rPr>
        <w:t>outbreaks, invasions</w:t>
      </w:r>
      <w:r w:rsidR="00584133">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and species declines </w:t>
      </w:r>
      <w:r w:rsidR="00476B05">
        <w:rPr>
          <w:rFonts w:ascii="Times New Roman" w:eastAsia="Times New Roman" w:hAnsi="Times New Roman" w:cs="Times New Roman"/>
          <w:sz w:val="24"/>
          <w:szCs w:val="24"/>
        </w:rPr>
        <w:fldChar w:fldCharType="begin" w:fldLock="1"/>
      </w:r>
      <w:r w:rsidR="00C3107A">
        <w:rPr>
          <w:rFonts w:ascii="Times New Roman" w:eastAsia="Times New Roman" w:hAnsi="Times New Roman" w:cs="Times New Roman"/>
          <w:sz w:val="24"/>
          <w:szCs w:val="24"/>
        </w:rPr>
        <w:instrText>ADDIN CSL_CITATION {"citationItems":[{"id":"ITEM-1","itemData":{"DOI":"10.1111/mec.15315","ISSN":"0962-1083","abstract":"&lt;p&gt;Genetic time‐series data from historical samples greatly facilitate inference of past population dynamics and species evolution. Yet, although climate and landscape change are often touted as post‐hoc explanations of biological change, our understanding of past climate and landscape change influences on evolutionary processes is severely hindered by the limited application of methods that directly relate environmental change to species dynamics through time. Increased integration of spatiotemporal environmental and genetic data will revolutionize the interpretation of environmental influences on past population processes, the quantification of recent anthropogenic impacts on species, and vastly improve prediction of species responses under future climate change scenarios, yielding widespread revelations across evolutionary biology, landscape ecology and conservation genetics. This review encourages greater use of spatiotemporal landscape genetic analyses that explicitly link landscape, climate and genetic data through time by providing an overview of analytical approaches for integrating historical genetic and environmental data in five key research areas: population genetic structure, demography, phylogeography, metapopulation connectivity, and adaptation. We also include a tabular summary of key methodological information, suggest approaches for mitigating the particular difficulties in applying these techniques to ancient DNA and paleoclimate data, and highlight areas for future methodological development.&lt;/p&gt;","author":[{"dropping-particle":"","family":"Fenderson","given":"Lindsey E.","non-dropping-particle":"","parse-names":false,"suffix":""},{"dropping-particle":"","family":"Kovach","given":"Adrienne I.","non-dropping-particle":"","parse-names":false,"suffix":""},{"dropping-particle":"","family":"Llamas","given":"Bastien","non-dropping-particle":"","parse-names":false,"suffix":""}],"container-title":"Molecular Ecology","id":"ITEM-1","issue":"November 2019","issued":{"date-parts":[["2019"]]},"page":"mec.15315","title":"Spatiotemporal Landscape Genetics: Investigating Ecology and Evolution through Space and Time","type":"article-journal"},"uris":["http://www.mendeley.com/documents/?uuid=7575be7e-4c8f-4444-bd0d-94bf482af6cb"]},{"id":"ITEM-2","itemData":{"DOI":"10.1038/nrg2844","ISSN":"1471-0064","PMID":"20847747","abstract":"We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Systematics","id":"ITEM-3","issue":"1","issued":{"date-parts":[["2019"]]},"page":"427-449","title":"Spatial Population Genetics: It's About Time","type":"article-journal","volume":"50"},"uris":["http://www.mendeley.com/documents/?uuid=5b8329f5-6c06-479c-a979-f166811dcc49"]}],"mendeley":{"formattedCitation":"(Allendorf et al., 2010; Bradburd &amp; Ralph, 2019; Fenderson et al., 2019)","plainTextFormattedCitation":"(Allendorf et al., 2010; Bradburd &amp; Ralph, 2019; Fenderson et al., 2019)","previouslyFormattedCitation":"(Allendorf et al., 2010; Bradburd &amp; Ralph, 2019; Fenderson et al., 2019)"},"properties":{"noteIndex":0},"schema":"https://github.com/citation-style-language/schema/raw/master/csl-citation.json"}</w:instrText>
      </w:r>
      <w:r w:rsidR="00476B05">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(Allendorf et al., 2010; Bradburd &amp; Ralph, 2019; Fenderson et al., 2019)</w:t>
      </w:r>
      <w:r w:rsidR="00476B05">
        <w:rPr>
          <w:rFonts w:ascii="Times New Roman" w:eastAsia="Times New Roman" w:hAnsi="Times New Roman" w:cs="Times New Roman"/>
          <w:sz w:val="24"/>
          <w:szCs w:val="24"/>
        </w:rPr>
        <w:fldChar w:fldCharType="end"/>
      </w:r>
      <w:r w:rsidR="00476B05">
        <w:rPr>
          <w:rFonts w:ascii="Times New Roman" w:eastAsia="Times New Roman" w:hAnsi="Times New Roman" w:cs="Times New Roman"/>
          <w:sz w:val="24"/>
          <w:szCs w:val="24"/>
        </w:rPr>
        <w:t>.</w:t>
      </w:r>
      <w:r w:rsidR="007466CC" w:rsidRPr="00295FF4">
        <w:rPr>
          <w:rFonts w:ascii="Times New Roman" w:eastAsia="Times New Roman" w:hAnsi="Times New Roman" w:cs="Times New Roman"/>
          <w:sz w:val="24"/>
          <w:szCs w:val="24"/>
        </w:rPr>
        <w:t xml:space="preserve"> </w:t>
      </w:r>
    </w:p>
    <w:p w14:paraId="23324154" w14:textId="256F6BAF" w:rsidR="00CF30F2" w:rsidRPr="00295FF4" w:rsidRDefault="003549D9"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w:t>
      </w:r>
      <w:r w:rsidR="00CC1F19" w:rsidRPr="00295FF4">
        <w:rPr>
          <w:rFonts w:ascii="Times New Roman" w:eastAsia="Times New Roman" w:hAnsi="Times New Roman" w:cs="Times New Roman"/>
          <w:sz w:val="24"/>
          <w:szCs w:val="24"/>
        </w:rPr>
        <w:t xml:space="preserve">emporal </w:t>
      </w:r>
      <w:r w:rsidR="006F7782" w:rsidRPr="00295FF4">
        <w:rPr>
          <w:rFonts w:ascii="Times New Roman" w:eastAsia="Times New Roman" w:hAnsi="Times New Roman" w:cs="Times New Roman"/>
          <w:sz w:val="24"/>
          <w:szCs w:val="24"/>
        </w:rPr>
        <w:t>variation in</w:t>
      </w:r>
      <w:r w:rsidR="001F6EAC" w:rsidRPr="00295FF4">
        <w:rPr>
          <w:rFonts w:ascii="Times New Roman" w:eastAsia="Times New Roman" w:hAnsi="Times New Roman" w:cs="Times New Roman"/>
          <w:sz w:val="24"/>
          <w:szCs w:val="24"/>
        </w:rPr>
        <w:t xml:space="preserve"> genetic diversity</w:t>
      </w:r>
      <w:r w:rsidRPr="00295FF4">
        <w:rPr>
          <w:rFonts w:ascii="Times New Roman" w:eastAsia="Times New Roman" w:hAnsi="Times New Roman" w:cs="Times New Roman"/>
          <w:sz w:val="24"/>
          <w:szCs w:val="24"/>
        </w:rPr>
        <w:t>, and its drivers,</w:t>
      </w:r>
      <w:r w:rsidR="00CC1F19" w:rsidRPr="00295FF4">
        <w:rPr>
          <w:rFonts w:ascii="Times New Roman" w:eastAsia="Times New Roman" w:hAnsi="Times New Roman" w:cs="Times New Roman"/>
          <w:sz w:val="24"/>
          <w:szCs w:val="24"/>
        </w:rPr>
        <w:t xml:space="preserve"> are</w:t>
      </w:r>
      <w:r w:rsidR="00C3107A">
        <w:rPr>
          <w:rFonts w:ascii="Times New Roman" w:eastAsia="Times New Roman" w:hAnsi="Times New Roman" w:cs="Times New Roman"/>
          <w:sz w:val="24"/>
          <w:szCs w:val="24"/>
        </w:rPr>
        <w:t xml:space="preserve"> indeed</w:t>
      </w:r>
      <w:r w:rsidR="00CC1F19" w:rsidRPr="00295FF4">
        <w:rPr>
          <w:rFonts w:ascii="Times New Roman" w:eastAsia="Times New Roman" w:hAnsi="Times New Roman" w:cs="Times New Roman"/>
          <w:sz w:val="24"/>
          <w:szCs w:val="24"/>
        </w:rPr>
        <w:t xml:space="preserve"> at the crux of many conservation </w:t>
      </w:r>
      <w:r w:rsidR="008E65CC">
        <w:rPr>
          <w:rFonts w:ascii="Times New Roman" w:eastAsia="Times New Roman" w:hAnsi="Times New Roman" w:cs="Times New Roman"/>
          <w:sz w:val="24"/>
          <w:szCs w:val="24"/>
        </w:rPr>
        <w:t xml:space="preserve">and public health </w:t>
      </w:r>
      <w:r w:rsidR="00CC1F19" w:rsidRPr="00295FF4">
        <w:rPr>
          <w:rFonts w:ascii="Times New Roman" w:eastAsia="Times New Roman" w:hAnsi="Times New Roman" w:cs="Times New Roman"/>
          <w:sz w:val="24"/>
          <w:szCs w:val="24"/>
        </w:rPr>
        <w:t>issues</w:t>
      </w:r>
      <w:r w:rsidR="00584133">
        <w:rPr>
          <w:rFonts w:ascii="Times New Roman" w:eastAsia="Times New Roman" w:hAnsi="Times New Roman" w:cs="Times New Roman"/>
          <w:sz w:val="24"/>
          <w:szCs w:val="24"/>
        </w:rPr>
        <w:t xml:space="preserve"> </w:t>
      </w:r>
      <w:r w:rsidR="00C912AB">
        <w:rPr>
          <w:rFonts w:ascii="Times New Roman" w:eastAsia="Times New Roman" w:hAnsi="Times New Roman" w:cs="Times New Roman"/>
          <w:sz w:val="24"/>
          <w:szCs w:val="24"/>
        </w:rPr>
        <w:fldChar w:fldCharType="begin" w:fldLock="1"/>
      </w:r>
      <w:r w:rsidR="00382F3C">
        <w:rPr>
          <w:rFonts w:ascii="Times New Roman" w:eastAsia="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rosalia)","type":"article-journal","volume":"18"},"uris":["http://www.mendeley.com/documents/?uuid=fbe1fad2-692c-4c36-84d9-9955d0226603"]},{"id":"ITEM-2","itemData":{"DOI":"10.1016/j.tree.2017.12.002","ISSN":"01695347","abstract":"Many species have undergone dramatic population size declines over the past centuries. Although stochastic genetic processes during and after such declines are thought to elevate the risk of extinction, comparative analyses of genomic data from several endangered species suggest little concordance between genome-wide diversity and current population sizes. This is likely because species-specific life-history traits and ancient bottlenecks overshadow the genetic effect of recent demographic declines. Therefore, we advocate that temporal sampling of genomic data provides a more accurate approach to quantify genetic threats in endangered species. Specifically, genomic data from predecline museum specimens will provide valuable baseline data that enable accurate estimation of recent decreases in genome-wide diversity, increases in inbreeding levels, and accumulation of deleterious genetic variation.","author":[{"dropping-particle":"","family":"Díez-del-Molino","given":"David","non-dropping-particle":"","parse-names":false,"suffix":""},{"dropping-particle":"","family":"Sánchez-Barreiro","given":"Fatima","non-dropping-particle":"","parse-names":false,"suffix":""},{"dropping-particle":"","family":"Barnes","given":"Ian","non-dropping-particle":"","parse-names":false,"suffix":""},{"dropping-particle":"","family":"Gilbert","given":"M. Thomas P.","non-dropping-particle":"","parse-names":false,"suffix":""},{"dropping-particle":"","family":"Dalén","given":"Love","non-dropping-particle":"","parse-names":false,"suffix":""}],"container-title":"Trends in Ecology and Evolution","id":"ITEM-2","issue":"3","issued":{"date-parts":[["2018"]]},"page":"176-185","publisher":"Elsevier Ltd","title":"Quantifying Temporal Genomic Erosion in Endangered Species","type":"article-journal","volume":"33"},"uris":["http://www.mendeley.com/documents/?uuid=6490b294-2981-4b13-af74-d61203972718"]},{"id":"ITEM-3","itemData":{"DOI":"10.1016/j.foreco.2018.12.058","ISSN":"03781127","abstract":"Anthropic pressure has caused several changes in the environment, such as habitat loss and fragmentation. One effective way to evaluate its effects on population genetics is to monitor populations through time. We aimed to characterize the population genetics of six plant species at two different times (cohorts). We asked (1) if populations show genetic divergence between cohorts, (2) if any significant changes are present between the genetic index of cohorts and, if so, (3) whether such changes are related to the adult cohort fixation index. To address these questions, we studied 61 populations of 50 adult and 50 seedling individuals genotyped with allozyme markers. We calculated allelic richness (Ar), observed (Ho) and expected heterozygosity (He), and fixation index (f) for each population cohort; and pairwise F ST between cohorts. Seedlings were genetically similar to the adults (mean pairwise F ST = 0.014). No difference was found in the proportion of populations that showed increases and decreases of the genetic indexes over cohorts, except f, for which more populations showed a decrease. Adult fixation index had a correlation with Ho (r = 0.507, p = 3∙10 −5 ) and He (r = −0.247, p = 0.055). A mean test between cohorts revealed the maintenance of high f values in Araucaria angustifolia and Ocotea catharinensis, as well as a significant decrease in He of Euterpe edulis, species widely explored in the past. Although we only studied two cohorts, general trends and significant changes were detected, which could be important in the conservation of those six species.","author":[{"dropping-particle":"","family":"Lauterjung","given":"Miguel Busarello","non-dropping-particle":"","parse-names":false,"suffix":""},{"dropping-particle":"","family":"Montagna","given":"Tiago","non-dropping-particle":"","parse-names":false,"suffix":""},{"dropping-particle":"","family":"Bernardi","given":"Alison Paulo","non-dropping-particle":"","parse-names":false,"suffix":""},{"dropping-particle":"","family":"Silva","given":"Juliano Zago","non-dropping-particle":"da","parse-name</w:instrText>
      </w:r>
      <w:r w:rsidR="00382F3C" w:rsidRPr="00A277A6">
        <w:rPr>
          <w:rFonts w:ascii="Times New Roman" w:eastAsia="Times New Roman" w:hAnsi="Times New Roman" w:cs="Times New Roman"/>
          <w:sz w:val="24"/>
          <w:szCs w:val="24"/>
          <w:lang w:val="fr-CA"/>
        </w:rPr>
        <w:instrText>s":false,"suffix":""},{"dropping-particle":"","family":"Costa","given":"Newton Clóvis Freitas","non-dropping-particle":"da","parse-names":false,"suffix":""},{"dropping-particle":"","family":"Steiner","given":"Felipe","non-dropping-particle":"","parse-names":false,"suffix":""},{"dropping-particle":"","family":"Mantovani","given":"Adelar","non-dropping-particle":"","parse-names":false,"suffix":""},{"dropping-particle":"","family":"Reis","given":"Maurício Sedrez","non-dropping-particle":"dos","parse-names":false,"suffix":""}],"container-title":"Forest Ecology and Management","id":"ITEM-3","issue":"October 2018","issued":{"date-parts":[["2019"]]},"page":"144-150","publisher":"Elsevier","title":"Temporal changes in population genetics of six threatened Brazilian plant species in a fragmented landscape","type":"article-journal","volume":"435"},"uris":["http://www.mendeley.com/documents/?uuid=9bd1dcb3-564c-4adf-8ceb-377304856ad0"]}],"mendeley":{"formattedCitation":"(Díez-del-Molino, Sánchez-Barreiro, Barnes, Gilbert, &amp; Dalén, 2018; Lauterjung et al., 2019; Moraes et al., 2017)","plainTextFormattedCitation":"(Díez-del-Molino, Sánchez-Barreiro, Barnes, Gilbert, &amp; Dalén, 2018; Lauterjung et al., 2019; Moraes et al., 2017)","previouslyFormattedCitation":"(Díez-del-Molino, Sánchez-Barreiro, Barnes, Gilbert, &amp; Dalén, 2018; Lauterjung et al., 2019; Moraes et al., 2017)"},"properties":{"noteIndex":0},"schema":"https://github.com/citation-style-language/schema/raw/master/csl-citation.json"}</w:instrText>
      </w:r>
      <w:r w:rsidR="00C912AB">
        <w:rPr>
          <w:rFonts w:ascii="Times New Roman" w:eastAsia="Times New Roman" w:hAnsi="Times New Roman" w:cs="Times New Roman"/>
          <w:sz w:val="24"/>
          <w:szCs w:val="24"/>
        </w:rPr>
        <w:fldChar w:fldCharType="separate"/>
      </w:r>
      <w:r w:rsidR="00DF26F3" w:rsidRPr="00DF26F3">
        <w:rPr>
          <w:rFonts w:ascii="Times New Roman" w:eastAsia="Times New Roman" w:hAnsi="Times New Roman" w:cs="Times New Roman"/>
          <w:noProof/>
          <w:sz w:val="24"/>
          <w:szCs w:val="24"/>
          <w:lang w:val="fr-CA"/>
        </w:rPr>
        <w:t>(Díez-del-Molino, Sánchez-Barreiro, Barnes, Gilbert, &amp; Dalén, 2018; Lauterjung et al., 2019; Moraes et al., 2017)</w:t>
      </w:r>
      <w:r w:rsidR="00C912AB">
        <w:rPr>
          <w:rFonts w:ascii="Times New Roman" w:eastAsia="Times New Roman" w:hAnsi="Times New Roman" w:cs="Times New Roman"/>
          <w:sz w:val="24"/>
          <w:szCs w:val="24"/>
        </w:rPr>
        <w:fldChar w:fldCharType="end"/>
      </w:r>
      <w:r w:rsidR="00850FB4" w:rsidRPr="00D90AAF">
        <w:rPr>
          <w:rFonts w:ascii="Times New Roman" w:eastAsia="Times New Roman" w:hAnsi="Times New Roman" w:cs="Times New Roman"/>
          <w:sz w:val="24"/>
          <w:szCs w:val="24"/>
          <w:lang w:val="fr-CA"/>
        </w:rPr>
        <w:t xml:space="preserve">. </w:t>
      </w:r>
      <w:r w:rsidR="00F607A2">
        <w:rPr>
          <w:rFonts w:ascii="Times New Roman" w:eastAsia="Times New Roman" w:hAnsi="Times New Roman" w:cs="Times New Roman"/>
          <w:sz w:val="24"/>
          <w:szCs w:val="24"/>
        </w:rPr>
        <w:t>R</w:t>
      </w:r>
      <w:r w:rsidR="00F607A2" w:rsidRPr="00295FF4">
        <w:rPr>
          <w:rFonts w:ascii="Times New Roman" w:eastAsia="Times New Roman" w:hAnsi="Times New Roman" w:cs="Times New Roman"/>
          <w:sz w:val="24"/>
          <w:szCs w:val="24"/>
        </w:rPr>
        <w:t xml:space="preserve">esearchers commonly use </w:t>
      </w:r>
      <w:proofErr w:type="spellStart"/>
      <w:r w:rsidR="00F607A2" w:rsidRPr="00295FF4">
        <w:rPr>
          <w:rFonts w:ascii="Times New Roman" w:eastAsia="Times New Roman" w:hAnsi="Times New Roman" w:cs="Times New Roman"/>
          <w:sz w:val="24"/>
          <w:szCs w:val="24"/>
        </w:rPr>
        <w:t>spatio</w:t>
      </w:r>
      <w:proofErr w:type="spellEnd"/>
      <w:r w:rsidR="00F607A2" w:rsidRPr="00295FF4">
        <w:rPr>
          <w:rFonts w:ascii="Times New Roman" w:eastAsia="Times New Roman" w:hAnsi="Times New Roman" w:cs="Times New Roman"/>
          <w:sz w:val="24"/>
          <w:szCs w:val="24"/>
        </w:rPr>
        <w:t>-temporal population genetic legacies</w:t>
      </w:r>
      <w:r w:rsidR="00736E7E">
        <w:rPr>
          <w:rFonts w:ascii="Times New Roman" w:eastAsia="Times New Roman" w:hAnsi="Times New Roman" w:cs="Times New Roman"/>
          <w:sz w:val="24"/>
          <w:szCs w:val="24"/>
        </w:rPr>
        <w:t xml:space="preserve">, which represent the signal that is left after a </w:t>
      </w:r>
      <w:r w:rsidR="00A76BF1">
        <w:rPr>
          <w:rFonts w:ascii="Times New Roman" w:eastAsia="Times New Roman" w:hAnsi="Times New Roman" w:cs="Times New Roman"/>
          <w:sz w:val="24"/>
          <w:szCs w:val="24"/>
        </w:rPr>
        <w:t xml:space="preserve">change </w:t>
      </w:r>
      <w:r w:rsidR="00A76BF1">
        <w:rPr>
          <w:rFonts w:ascii="Times New Roman" w:eastAsia="Times New Roman" w:hAnsi="Times New Roman" w:cs="Times New Roman"/>
          <w:sz w:val="24"/>
          <w:szCs w:val="24"/>
        </w:rPr>
        <w:fldChar w:fldCharType="begin" w:fldLock="1"/>
      </w:r>
      <w:r w:rsidR="00895523">
        <w:rPr>
          <w:rFonts w:ascii="Times New Roman" w:eastAsia="Times New Roman" w:hAnsi="Times New Roman" w:cs="Times New Roman"/>
          <w:sz w:val="24"/>
          <w:szCs w:val="24"/>
        </w:rPr>
        <w:instrText>ADDIN CSL_CITATION {"citationItems":[{"id":"ITEM-1","itemData":{"DOI":"10.1016/j.tree.2013.08.005","ISSN":"0169-5347","author":[{"dropping-particle":"","family":"Banks","given":"Sam C","non-dropping-particle":"","parse-names":false,"suffix":""},{"dropping-particle":"","family":"Cary","given":"Geoffrey J","non-dropping-particle":"","parse-names":false,"suffix":""},{"dropping-particle":"","family":"Smith","given":"Annabel L","non-dropping-particle":"","parse-names":false,"suffix":""},{"dropping-particle":"","family":"Davies","given":"Ian D","non-dropping-particle":"","parse-names":false,"suffix":""},{"dropping-particle":"","family":"Driscoll","given":"Don A","non-dropping-particle":"","parse-names":false,"suffix":""},{"dropping-particle":"","family":"Gill","given":"A Malcolm","non-dropping-particle":"","parse-names":false,"suffix":""},{"dropping-particle":"","family":"Lindenmayer","given":"David B","non-dropping-particle":"","parse-names":false,"suffix":""},{"dropping-particle":"","family":"Peakall","given":"Rod","non-dropping-particle":"","parse-names":false,"suffix":""}],"container-title":"Trends in Ecology &amp; Evolution","id":"ITEM-1","issue":"11","issued":{"date-parts":[["2013"]]},"page":"670-679","publisher":"Elsevier Ltd","title":"How does ecological disturbance influence genetic diversity ?","type":"article-journal","volume":"28"},"uris":["http://www.mendeley.com/documents/?uuid=06ebdefa-cee6-4920-8a7d-6c048017100c"]}],"mendeley":{"formattedCitation":"(Banks et al., 2013)","plainTextFormattedCitation":"(Banks et al., 2013)","previouslyFormattedCitation":"(Banks et al., 2013)"},"properties":{"noteIndex":0},"schema":"https://github.com/citation-style-language/schema/raw/master/csl-citation.json"}</w:instrText>
      </w:r>
      <w:r w:rsidR="00A76BF1">
        <w:rPr>
          <w:rFonts w:ascii="Times New Roman" w:eastAsia="Times New Roman" w:hAnsi="Times New Roman" w:cs="Times New Roman"/>
          <w:sz w:val="24"/>
          <w:szCs w:val="24"/>
        </w:rPr>
        <w:fldChar w:fldCharType="separate"/>
      </w:r>
      <w:r w:rsidR="00A76BF1" w:rsidRPr="00A76BF1">
        <w:rPr>
          <w:rFonts w:ascii="Times New Roman" w:eastAsia="Times New Roman" w:hAnsi="Times New Roman" w:cs="Times New Roman"/>
          <w:noProof/>
          <w:sz w:val="24"/>
          <w:szCs w:val="24"/>
        </w:rPr>
        <w:t>(Banks et al., 2013)</w:t>
      </w:r>
      <w:r w:rsidR="00A76BF1">
        <w:rPr>
          <w:rFonts w:ascii="Times New Roman" w:eastAsia="Times New Roman" w:hAnsi="Times New Roman" w:cs="Times New Roman"/>
          <w:sz w:val="24"/>
          <w:szCs w:val="24"/>
        </w:rPr>
        <w:fldChar w:fldCharType="end"/>
      </w:r>
      <w:r w:rsidR="00736E7E">
        <w:rPr>
          <w:rFonts w:ascii="Times New Roman" w:eastAsia="Times New Roman" w:hAnsi="Times New Roman" w:cs="Times New Roman"/>
          <w:sz w:val="24"/>
          <w:szCs w:val="24"/>
        </w:rPr>
        <w:t>,</w:t>
      </w:r>
      <w:r w:rsidR="00F607A2" w:rsidRPr="00295FF4">
        <w:rPr>
          <w:rFonts w:ascii="Times New Roman" w:eastAsia="Times New Roman" w:hAnsi="Times New Roman" w:cs="Times New Roman"/>
          <w:sz w:val="24"/>
          <w:szCs w:val="24"/>
        </w:rPr>
        <w:t xml:space="preserve"> to study isolation-by-distance </w:t>
      </w:r>
      <w:r w:rsidR="00F607A2" w:rsidRPr="00295FF4">
        <w:rPr>
          <w:rFonts w:ascii="Times New Roman" w:eastAsia="Times New Roman" w:hAnsi="Times New Roman" w:cs="Times New Roman"/>
          <w:sz w:val="24"/>
          <w:szCs w:val="24"/>
        </w:rPr>
        <w:fldChar w:fldCharType="begin" w:fldLock="1"/>
      </w:r>
      <w:r w:rsidR="00F607A2" w:rsidRPr="00295FF4">
        <w:rPr>
          <w:rFonts w:ascii="Times New Roman" w:eastAsia="Times New Roman" w:hAnsi="Times New Roman" w:cs="Times New Roman"/>
          <w:sz w:val="24"/>
          <w:szCs w:val="24"/>
        </w:rPr>
        <w:instrText>ADDIN CSL_CITATION {"citationItems":[{"id":"ITEM-1","itemData":{"ISBN":"0016-6731","ISSN":"0016-6731","PMID":"17247074","abstract":"Study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83c5b9f6-692e-4161-9c86-e721b1939c0f"]},{"id":"ITEM-2","itemData":{"author":[{"dropping-particle":"","family":"Rousset","given":"François","non-dropping-particle":"","parse-names":false,"suffix":""}],"container-title":"Genetics","id":"ITEM-2","issue":"4","issued":{"date-parts":[["1997"]]},"page":"1219-1228","title":"Genetic Differentiation and Estimation of Gene Flow from FStatistics Under Isolation by Distance","type":"article-journal","volume":"145"},"uris":["http://www.mendeley.com/documents/?uuid=07defe57-b994-46f3-9050-b8e833258ac5"]}],"mendeley":{"formattedCitation":"(Rousset, 1997; Wright, 1943)","plainTextFormattedCitation":"(Rousset, 1997; Wright, 1943)","previouslyFormattedCitation":"(Rousset, 1997; Wright, 1943)"},"properties":{"noteIndex":0},"schema":"https://github.com/citation-style-language/schema/raw/master/csl-citation.json"}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(Rousset, 1997; Wright, 1943)</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population bottlenecks </w:t>
      </w:r>
      <w:r w:rsidR="00F607A2" w:rsidRPr="00295FF4">
        <w:rPr>
          <w:rFonts w:ascii="Times New Roman" w:eastAsia="Times New Roman" w:hAnsi="Times New Roman" w:cs="Times New Roman"/>
          <w:sz w:val="24"/>
          <w:szCs w:val="24"/>
        </w:rPr>
        <w:fldChar w:fldCharType="begin" w:fldLock="1"/>
      </w:r>
      <w:r w:rsidR="00F607A2">
        <w:rPr>
          <w:rFonts w:ascii="Times New Roman" w:eastAsia="Times New Roman" w:hAnsi="Times New Roman" w:cs="Times New Roman"/>
          <w:sz w:val="24"/>
          <w:szCs w:val="24"/>
        </w:rPr>
        <w:instrText>ADDIN CSL_CITATION {"citationItems":[{"id":"ITEM-1","itemData":{"abstract":"A model is presented in which a large population in mutation/drift equilib-rium undergoes a severe restriction in size and subsequently remains at the small size. The rate of loss of genetic variability has been studied. Allelic loss occurs more rapidly than loss of genic heterozygosity. Rare alleles are lost especially rapidly. The result is a transient deficiency in the total number of alleles observed in samples taken from the reduced population when compared with the number expected in a sample from a steady-state population having the same observed heterozygosity. Alternatively, the population can be consid-ered to possess excess gene diversity if the number of alleles is used as the statistical estimator of mutation rate. The deficit in allele number arises prin-cipally from a lack of those alleles that are expected to appear only once or twice in the sample. The magnitude of the allelic deficiency is less, however, than the excess that an earlier study predicted to follow a rapid population expansion. This suggests that populations that have undergone a single bottle-neck event, followed by rapid population growth, should have an apparent excess number of alleles, given the observed level of genic heterozygosity and provided that the bottleneck has not occurred very recently. Conversely, such populations will be deficient for observed heterozygosity if allele number is used as the sufficient statistic for the estimation of 4Nev. Populations that have undergone very recent restrictions in size should show the opposite tendencies.","author":[{"dropping-particle":"","family":"Maruyama","given":"Take0","non-dropping-particle":"","parse-names":false,"suffix":""},{"dropping-particle":"","family":"Fuerstt","given":"Paul A","non-dropping-particle":"","parse-names":false,"suffix":""}],"container-title":"Genetics","id":"ITEM-1","issue":"3","issued":{"date-parts":[["1985"]]},"page":"675-689","title":"Population bottlenecks and nonequilibrium models in opulation genetics. II. Number of alleles in a small population that was formed by a recent bottleneck.","type":"article-journal","volume":"111"},"uris":["http://www.mendeley.com/documents/?uuid=284f12f4-993d-47a8-86da-202da9cedded"]},{"id":"ITEM-2","itemData":{"DOI":"10.1038/hdy.2012.120","ISSN":"0018067X","abstract":"Reconstructing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G.B.","non-dropping-particle":"","parse-names":false,"suffix":""}],"container-title":"Heredity","id":"ITEM-2","issue":"5","issued":{"date-parts":[["2013"]]},"page":"409-419","publisher":"Nature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 Maruyama &amp; Fuerstt, 1985)","plainTextFormattedCitation":"(Gattepaille, Jakobsson, &amp; Blum, 2013; Maruyama &amp; Fuerstt, 1985)","previouslyFormattedCitation":"(Gattepaille, Jakobsson, &amp; Blum, 2013; Maruyama &amp; Fuerstt, 1985)"},"properties":{"noteIndex":0},"schema":"https://github.com/citation-style-language/schema/raw/master/csl-citation.json"}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(Gattepaille, Jakobsson, &amp; Blum, 2013; Maruyama &amp; Fuerstt, 1985)</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migration between isolated populations </w:t>
      </w:r>
      <w:r w:rsidR="00F607A2" w:rsidRPr="00295FF4">
        <w:rPr>
          <w:rFonts w:ascii="Times New Roman" w:eastAsia="Times New Roman" w:hAnsi="Times New Roman" w:cs="Times New Roman"/>
          <w:sz w:val="24"/>
          <w:szCs w:val="24"/>
        </w:rPr>
        <w:fldChar w:fldCharType="begin" w:fldLock="1"/>
      </w:r>
      <w:r w:rsidR="00F607A2" w:rsidRPr="00295FF4">
        <w:rPr>
          <w:rFonts w:ascii="Times New Roman" w:eastAsia="Times New Roman" w:hAnsi="Times New Roman" w:cs="Times New Roman"/>
          <w:sz w:val="24"/>
          <w:szCs w:val="24"/>
        </w:rPr>
        <w:instrText>ADDIN CSL_CITATION {"citationItems":[{"id":"ITEM-1","itemData":{"DOI":"10.1093/jhered/esr023","ISSN":"00221503","abstract":"Geographically isolated and small populations outside a species' central distribution range are likely to be of major importance to a species' ability to quickly adjust its distribution range to global change dynamics. Gene flow from the outside plays a pivotal role in the fate of these marginal populations. It has been proposed that spatial fragmentation and perceived geographic isolation do not necessarily reflect a loss of genetic connectivity in tree species. However, the spatial limits of long-distance gene flow, as well as its magnitude and impact, are still generally unknown. In the present study, we analyzed long-distance pollen-mediated gene flow into an isolated relict stand consisting of 7 individuals of Quercus robur L. based on a total sample of 177 trees and 9 microsatellite loci. We show that pollen-mediated gene flow across more than 80 km in this wind-pollinated tree species contributed at least 35% of all successful pollinations in the investigated isolated and small oak stand at the eastern limit of the species' distribution. The observed pollen immigration shaped the genetic diversity of acorn progenies in the stand and might explain the comparably high genetic diversity in the persisting adult population. © 2011 The American Genetic Association. All rights reserved.","author":[{"dropping-particle":"","family":"Buschbom","given":"Jutta","non-dropping-particle":"","parse-names":false,"suffix":""},{"dropping-particle":"","family":"Yanbaev","given":"Yulay","non-dropping-particle":"","parse-names":false,"suffix":""},{"dropping-particle":"","family":"Degen","given":"Bernd","non-dropping-particle":"","parse-names":false,"suffix":""}],"container-title":"Journal of Heredity","id":"ITEM-1","issue":"4","issued":{"date-parts":[["2011"]]},"page":"464-472","title":"Efficient long-distance gene flow into an isolated relict oak stand","type":"article-journal","volume":"102"},"uris":["http://www.mendeley.com/documents/?uuid=bb5c0da3-720a-4984-9c9c-33a9d32d964f"]},{"id":"ITEM-2","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Ecology","id":"ITEM-2","issue":"January","issued":{"date-parts":[["2019"]]},"page":"3339-3357","title":"Conservation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 Buschbom, Yanbaev, &amp; Degen, 2011)","plainTextFormattedCitation":"(Bezemer, Krauss, Roberts, &amp; Hopper, 2019; Buschbom, Yanbaev, &amp; Degen, 2011)","previouslyFormattedCitation":"(Bezemer, Krauss, Roberts, &amp; Hopper, 2019; Buschbom, Yanbaev, &amp; Degen, 2011)"},"properties":{"noteIndex":0},"schema":"https://github.com/citation-style-language/schema/raw/master/csl-citation.json"}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F607A2" w:rsidRPr="00295FF4">
        <w:rPr>
          <w:rFonts w:ascii="Times New Roman" w:eastAsia="Times New Roman" w:hAnsi="Times New Roman" w:cs="Times New Roman"/>
          <w:noProof/>
          <w:sz w:val="24"/>
          <w:szCs w:val="24"/>
        </w:rPr>
        <w:t>(Bezemer, Krauss, Roberts, &amp; Hopper, 2019; Buschbom, Yanbaev, &amp; Degen, 2011)</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 xml:space="preserve">, and outbreak expansions </w:t>
      </w:r>
      <w:r w:rsidR="00F607A2" w:rsidRPr="00295FF4">
        <w:rPr>
          <w:rFonts w:ascii="Times New Roman" w:eastAsia="Times New Roman" w:hAnsi="Times New Roman" w:cs="Times New Roman"/>
          <w:sz w:val="24"/>
          <w:szCs w:val="24"/>
        </w:rPr>
        <w:fldChar w:fldCharType="begin" w:fldLock="1"/>
      </w:r>
      <w:r w:rsidR="00C3107A">
        <w:rPr>
          <w:rFonts w:ascii="Times New Roman" w:eastAsia="Times New Roman" w:hAnsi="Times New Roman" w:cs="Times New Roman"/>
          <w:sz w:val="24"/>
          <w:szCs w:val="24"/>
        </w:rPr>
        <w:instrText>ADDIN CSL_CITATION {"citationItems":[{"id":"ITEM-1","itemData":{"DOI":"10.1139/cjfr-2018-0417","ISSN":"0045-5067","abstract":"The current mountain pine beetle (MPB; Dendroctonus ponderosae Hopkins, 1902) outbreak has reached more than 25 million hectares of forests in North America, affecting pine species throughout the r...","author":[{"dropping-particle":"","family":"Wittische","given":"Julian","non-dropping-particle":"","parse-names":false,"suffix":""},{"dropping-particle":"","family":"Janes","given":"Jasmine K.","non-dropping-particle":"","parse-names":false,"suffix":""},{"dropping-particle":"","family":"James","given":"Patrick M.A.","non-dropping-particle":"","parse-names":false,"suffix":""}],"container-title":"Canadian Journal of Forest Research","id":"ITEM-1","issue":"September","issued":{"date-parts":[["2019"]]},"page":"1339-1348","title":"Modelling landscape genetic connectivity of the mountain pine beetle in western Canada","type":"article-journal","volume":"1348"},"uris":["http://www.mendeley.com/documents/?uuid=216d171b-a4b5-4f0f-86dc-d796b98161cd"]},{"id":"ITEM-2","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Applications","id":"ITEM-2","issue":"July","issued":{"date-parts":[["2019"]]},"page":"1-15","title":"Temporal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 Wittische, Janes, &amp; James, 2019)","plainTextFormattedCitation":"(Larroque et al., 2019; Wittische, Janes, &amp; James, 2019)","previouslyFormattedCitation":"(Larroque et al., 2019; Wittische, Janes, &amp; James, 2019)"},"properties":{"noteIndex":0},"schema":"https://github.com/citation-style-language/schema/raw/master/csl-citation.json"}</w:instrText>
      </w:r>
      <w:r w:rsidR="00F607A2" w:rsidRPr="00295FF4">
        <w:rPr>
          <w:rFonts w:ascii="Times New Roman" w:eastAsia="Times New Roman" w:hAnsi="Times New Roman" w:cs="Times New Roman"/>
          <w:sz w:val="24"/>
          <w:szCs w:val="24"/>
        </w:rPr>
        <w:fldChar w:fldCharType="separate"/>
      </w:r>
      <w:r w:rsidR="00895523" w:rsidRPr="00895523">
        <w:rPr>
          <w:rFonts w:ascii="Times New Roman" w:eastAsia="Times New Roman" w:hAnsi="Times New Roman" w:cs="Times New Roman"/>
          <w:noProof/>
          <w:sz w:val="24"/>
          <w:szCs w:val="24"/>
        </w:rPr>
        <w:t>(Larroque et al., 2019; Wittische, Janes, &amp; James, 2019)</w:t>
      </w:r>
      <w:r w:rsidR="00F607A2" w:rsidRPr="00295FF4">
        <w:rPr>
          <w:rFonts w:ascii="Times New Roman" w:eastAsia="Times New Roman" w:hAnsi="Times New Roman" w:cs="Times New Roman"/>
          <w:sz w:val="24"/>
          <w:szCs w:val="24"/>
        </w:rPr>
        <w:fldChar w:fldCharType="end"/>
      </w:r>
      <w:r w:rsidR="00F607A2" w:rsidRPr="00295FF4">
        <w:rPr>
          <w:rFonts w:ascii="Times New Roman" w:eastAsia="Times New Roman" w:hAnsi="Times New Roman" w:cs="Times New Roman"/>
          <w:sz w:val="24"/>
          <w:szCs w:val="24"/>
        </w:rPr>
        <w:t>.</w:t>
      </w:r>
      <w:r w:rsidR="00F607A2">
        <w:rPr>
          <w:rFonts w:ascii="Times New Roman" w:eastAsia="Times New Roman" w:hAnsi="Times New Roman" w:cs="Times New Roman"/>
          <w:sz w:val="24"/>
          <w:szCs w:val="24"/>
        </w:rPr>
        <w:t xml:space="preserve"> </w:t>
      </w:r>
      <w:r w:rsidR="001232DB" w:rsidRPr="001232DB">
        <w:rPr>
          <w:rFonts w:ascii="Times New Roman" w:eastAsia="Times New Roman" w:hAnsi="Times New Roman" w:cs="Times New Roman"/>
          <w:sz w:val="24"/>
          <w:szCs w:val="24"/>
        </w:rPr>
        <w:t>Tem</w:t>
      </w:r>
      <w:r w:rsidR="001232DB">
        <w:rPr>
          <w:rFonts w:ascii="Times New Roman" w:eastAsia="Times New Roman" w:hAnsi="Times New Roman" w:cs="Times New Roman"/>
          <w:sz w:val="24"/>
          <w:szCs w:val="24"/>
        </w:rPr>
        <w:t xml:space="preserve">poral genetic analyses are </w:t>
      </w:r>
      <w:r w:rsidR="006F6F06">
        <w:rPr>
          <w:rFonts w:ascii="Times New Roman" w:eastAsia="Times New Roman" w:hAnsi="Times New Roman" w:cs="Times New Roman"/>
          <w:sz w:val="24"/>
          <w:szCs w:val="24"/>
        </w:rPr>
        <w:t xml:space="preserve">for example </w:t>
      </w:r>
      <w:r w:rsidR="001232DB">
        <w:rPr>
          <w:rFonts w:ascii="Times New Roman" w:eastAsia="Times New Roman" w:hAnsi="Times New Roman" w:cs="Times New Roman"/>
          <w:sz w:val="24"/>
          <w:szCs w:val="24"/>
        </w:rPr>
        <w:t xml:space="preserve">needed to help identify which populations have experienced high mortality as a result of disturbance such as a forest fire, major weather event, or disease outbreaks </w:t>
      </w:r>
      <w:r w:rsidR="001232DB">
        <w:rPr>
          <w:rFonts w:ascii="Times New Roman" w:eastAsia="Times New Roman" w:hAnsi="Times New Roman" w:cs="Times New Roman"/>
          <w:sz w:val="24"/>
          <w:szCs w:val="24"/>
        </w:rPr>
        <w:fldChar w:fldCharType="begin" w:fldLock="1"/>
      </w:r>
      <w:r w:rsidR="001232DB">
        <w:rPr>
          <w:rFonts w:ascii="Times New Roman" w:eastAsia="Times New Roman" w:hAnsi="Times New Roman" w:cs="Times New Roman"/>
          <w:sz w:val="24"/>
          <w:szCs w:val="24"/>
        </w:rPr>
        <w:instrText>ADDIN CSL_CITATION {"citationItems":[{"id":"ITEM-1","itemData":{"DOI":"10.1007/s10592-011-0302-1","ISSN":"15660621","abstract":"Habitat destruction has been identified as one of the main threats to biodiversity. Among all factors causing habitat disturbance, wildfire is recognized as one of the most important ecological forces that influences not only the physical environment, but also the structure and composition of floral and faunal communities. These processes are often translated in population bottlenecks, which occur frequently in threatened species and result in loss of genetic diversity and evolutionary potential. In this study, we analyzed the genetic consequences of a demographic bottleneck produced by a forest fire that reduced the population of the endangered blue chaffinch (Fringilla teydea polatzeki), which inhabits the island of Gran Canaria, to approximately 122 individuals. Analysis of nine microsatellite loci revealed that, while a decline in census was observed during the bottleneck, there was no observed excess of heterozygosity or evidence of a decline in allelic richness, two characteristic bottleneck signatures. On the contrary, we observed that the Gran Canaria blue chaffinch has retained significant levels of genetic diversity and shows no evidence of an increased level of inbreeding (F IS) either before or after the bottleneck. The results from this study have important implications for the conservation of this endangered subspecies and provide insights concerning management strategies to prevent its extinction. © 2011 Springer Science+Business Media B.V.","author":[{"dropping-particle":"","family":"Suárez","given":"N. M.","non-dropping-particle":"","parse-names":false,"suffix":""},{"dropping-particle":"","family":"Betancor","given":"E.","non-dropping-particle":"","parse-names":false,"suffix":""},{"dropping-particle":"","family":"Fregel","given":"R.","non-dropping-particle":"","parse-names":false,"suffix":""},{"dropping-particle":"","family":"Rodríguez","given":"F.","non-dropping-particle":"","parse-names":false,"suffix":""},{"dropping-particle":"","family":"Pestano","given":"J.","non-dropping-particle":"","parse-names":false,"suffix":""}],"container-title":"Conservation Genetics","id":"ITEM-1","issue":"2","issued":{"date-parts":[["2012"]]},"page":"499-507","title":"Genetic signature of a severe forest fire on the endangered Gran Canaria blue chaffinch (Fringilla teydea polatzeki)","type":"article-journal","volume":"13"},"uris":["http://www.mendeley.com/documents/?uuid=0183b5d4-76f2-40a5-b527-d403b3587981"]},{"id":"ITEM-2","itemData":{"DOI":"10.1111/ele.12918","ISSN":"14610248","abstract":"The ecological and evolutionary consequences of extreme events are poorly understood. Here, we tested predictions about species persistence and population genomic change in aquatic insects in 14 Colorado mountain streams across a hydrological disturbance gradient caused by a one in 500-year rainfall event. Taxa persistence ranged from 39 to 77% across sites and declined with increasing disturbance in relation to species' resistance and resilience traits. For taxa with mobile larvae and terrestrial adult stages present at the time of the flood, average persistence was 84% compared to 25% for immobile taxa that lacked terrestrial adults. For two of six species analysed, genomic diversity (allelic richness) declined after the event. For one species it greatly expanded, suggesting resilience via re-colonisation from upstream populations. Thus, while resistance and resilience traits can explain species persistence to extreme disturbance, population genomic change varies among species, challenging generalisations about evolutionary responses to extreme events at landscape scales.","author":[{"dropping-particle":"","family":"Poff","given":"N. Le Roy","non-dropping-particle":"","parse-names":false,"suffix":""},{"dropping-particle":"","family":"Larson","given":"Erin I.","non-dropping-particle":"","parse-names":false,"suffix":""},{"dropping-particle":"","family":"Salerno","given":"Patricia E.","non-dropping-particle":"","parse-names":false,"suffix":""},{"dropping-particle":"","family":"Morton","given":"Scott G.","non-dropping-particle":"","parse-names":false,"suffix":""},{"dropping-particle":"","family":"Kondratieff","given":"Boris C.","non-dropping-particle":"","parse-names":false,"suffix":""},{"dropping-particle":"","family":"Flecker","given":"Alexander S.","non-dropping-particle":"","parse-names":false,"suffix":""},{"dropping-particle":"","family":"Zamudio","given":"Kelly R.","non-dropping-particle":"","parse-names":false,"suffix":""},{"dropping-particle":"","family":"Funk","given":"W. Chris","non-dropping-particle":"","parse-names":false,"suffix":""}],"container-title":"Ecology Letters","id":"ITEM-2","issue":"4","issued":{"date-parts":[["2018"]]},"page":"525-535","title":"Extreme streams: species persistence and genomic change in montane insect populations across a flooding gradient","type":"article-journal","volume":"21"},"uris":["http://www.mendeley.com/documents/?uuid=f11777e8-48d5-4be7-91e3-33e1a4149214"]}],"mendeley":{"formattedCitation":"(Poff et al., 2018; Suárez, Betancor, Fregel, Rodríguez, &amp; Pestano, 2012)","plainTextFormattedCitation":"(Poff et al., 2018; Suárez, Betancor, Fregel, Rodríguez, &amp; Pestano, 2012)","previouslyFormattedCitation":"(Poff et al., 2018; Suárez, Betancor, Fregel, Rodríguez, &amp; Pestano, 2012)"},"properties":{"noteIndex":0},"schema":"https://github.com/citation-style-language/schema/raw/master/csl-citation.json"}</w:instrText>
      </w:r>
      <w:r w:rsidR="001232DB">
        <w:rPr>
          <w:rFonts w:ascii="Times New Roman" w:eastAsia="Times New Roman" w:hAnsi="Times New Roman" w:cs="Times New Roman"/>
          <w:sz w:val="24"/>
          <w:szCs w:val="24"/>
        </w:rPr>
        <w:fldChar w:fldCharType="separate"/>
      </w:r>
      <w:r w:rsidR="001232DB" w:rsidRPr="000A5079">
        <w:rPr>
          <w:rFonts w:ascii="Times New Roman" w:eastAsia="Times New Roman" w:hAnsi="Times New Roman" w:cs="Times New Roman"/>
          <w:noProof/>
          <w:sz w:val="24"/>
          <w:szCs w:val="24"/>
        </w:rPr>
        <w:t>(Poff et al., 2018; Suárez, Betancor, Fregel, Rodríguez, &amp; Pestano, 2012)</w:t>
      </w:r>
      <w:r w:rsidR="001232DB">
        <w:rPr>
          <w:rFonts w:ascii="Times New Roman" w:eastAsia="Times New Roman" w:hAnsi="Times New Roman" w:cs="Times New Roman"/>
          <w:sz w:val="24"/>
          <w:szCs w:val="24"/>
        </w:rPr>
        <w:fldChar w:fldCharType="end"/>
      </w:r>
      <w:r w:rsidR="001232DB">
        <w:rPr>
          <w:rFonts w:ascii="Times New Roman" w:eastAsia="Times New Roman" w:hAnsi="Times New Roman" w:cs="Times New Roman"/>
          <w:sz w:val="24"/>
          <w:szCs w:val="24"/>
        </w:rPr>
        <w:t xml:space="preserve">. </w:t>
      </w:r>
      <w:r w:rsidR="00C3107A">
        <w:rPr>
          <w:rFonts w:ascii="Times New Roman" w:eastAsia="Times New Roman" w:hAnsi="Times New Roman" w:cs="Times New Roman"/>
          <w:sz w:val="24"/>
          <w:szCs w:val="24"/>
        </w:rPr>
        <w:t>Similarly, such analyse</w:t>
      </w:r>
      <w:r w:rsidR="001232DB">
        <w:rPr>
          <w:rFonts w:ascii="Times New Roman" w:eastAsia="Times New Roman" w:hAnsi="Times New Roman" w:cs="Times New Roman"/>
          <w:sz w:val="24"/>
          <w:szCs w:val="24"/>
        </w:rPr>
        <w:t xml:space="preserve">s could identify which, among a set of previously sampled populations, received migrants from a long-distance dispersal event </w:t>
      </w:r>
      <w:r w:rsidR="001232DB">
        <w:rPr>
          <w:rFonts w:ascii="Times New Roman" w:eastAsia="Times New Roman" w:hAnsi="Times New Roman" w:cs="Times New Roman"/>
          <w:sz w:val="24"/>
          <w:szCs w:val="24"/>
        </w:rPr>
        <w:fldChar w:fldCharType="begin" w:fldLock="1"/>
      </w:r>
      <w:r w:rsidR="001232DB">
        <w:rPr>
          <w:rFonts w:ascii="Times New Roman" w:eastAsia="Times New Roman" w:hAnsi="Times New Roman" w:cs="Times New Roman"/>
          <w:sz w:val="24"/>
          <w:szCs w:val="24"/>
        </w:rPr>
        <w:instrText>ADDIN CSL_CITATION {"citationItems":[{"id":"ITEM-1","itemData":{"DOI":"10.1086/668831","ISSN":"00030147","abstract":"Many inferences about contemporary rates of gene flow are based on the assumption that the observed genetic structure among populations is stable. Recent studies have uncovered several cases in which this assumption is tenuous. Most of those studies have focused on the effects that regular environmental fluctuations can have on genetic structure and gene flow patterns. Occasional catastrophic disturbances could also alter either the distribution of habitat or the spatial distribution of organisms in a way that affects population structure. However, evidence of such effects is sparse in the literature because it is difficult to obtain. Hurricanes, in particular, have the potential to exert dramatic effects on population structure of organisms found on islands or coral reefs or in near shore and coastal habitats. Here we draw on a historic genetic data set and new data to suggest that the genetic structure of sailfin molly (Poecilia latipinna) populations in north Florida was altered dramatically by an unusually large and uncommon type of storm surge associated with Hurricane Dennis in 2005. We compare the spatial pattern of genetic variation in these populations after Hurricane Dennis to the patterns described in an earlier study in this same area. We use comparable genetic data from another region of Florida, collected in the same two periods, to estimate the amount of change expected from typical temporal variation in population structure. The comparative natural history of sailfin mollies in these two regions indicates that the change in population structure produced by the storm surge is not the result of many local extinctions with recolonization from a few refugia but emerged from a pattern of mixing and redistribution. © 2013 by The University of Chicago.","author":[{"dropping-particle":"","family":"Apodaca","given":"Joseph J.","non-dropping-particle":"","parse-names":false,"suffix":""},{"dropping-particle":"","family":"Trexler","given":"Joel C.","non-dropping-particle":"","parse-names":false,"suffix":""},{"dropping-particle":"","family":"Jue","given":"Nathaniel K.","non-dropping-particle":"","parse-names":false,"suffix":""},{"dropping-particle":"","family":"Schrader","given":"Matthew","non-dropping-particle":"","parse-names":false,"suffix":""},{"dropping-particle":"","family":"Travis","given":"Joseph","non-dropping-particle":"","parse-names":false,"suffix":""}],"container-title":"American Naturalist","id":"ITEM-1","issue":"2","issued":{"date-parts":[["2013"]]},"page":"254-263","title":"Large-scale natural disturbance alters genetic population structure of the sailfin molly, poecilia latipinna","type":"article-journal","volume":"181"},"uris":["http://www.mendeley.com/documents/?uuid=8c95d3bd-3c90-49c6-8de9-fbd4b5165a8d"]}],"mendeley":{"formattedCitation":"(Apodaca, Trexler, Jue, Schrader, &amp; Travis, 2013)","plainTextFormattedCitation":"(Apodaca, Trexler, Jue, Schrader, &amp; Travis, 2013)","previouslyFormattedCitation":"(Apodaca, Trexler, Jue, Schrader, &amp; Travis, 2013)"},"properties":{"noteIndex":0},"schema":"https://github.com/citation-style-language/schema/raw/master/csl-citation.json"}</w:instrText>
      </w:r>
      <w:r w:rsidR="001232DB">
        <w:rPr>
          <w:rFonts w:ascii="Times New Roman" w:eastAsia="Times New Roman" w:hAnsi="Times New Roman" w:cs="Times New Roman"/>
          <w:sz w:val="24"/>
          <w:szCs w:val="24"/>
        </w:rPr>
        <w:fldChar w:fldCharType="separate"/>
      </w:r>
      <w:r w:rsidR="001232DB" w:rsidRPr="00CC5AFB">
        <w:rPr>
          <w:rFonts w:ascii="Times New Roman" w:eastAsia="Times New Roman" w:hAnsi="Times New Roman" w:cs="Times New Roman"/>
          <w:noProof/>
          <w:sz w:val="24"/>
          <w:szCs w:val="24"/>
        </w:rPr>
        <w:t>(Apodaca, Trexler, Jue, Schrader, &amp; Travis, 2013)</w:t>
      </w:r>
      <w:r w:rsidR="001232DB">
        <w:rPr>
          <w:rFonts w:ascii="Times New Roman" w:eastAsia="Times New Roman" w:hAnsi="Times New Roman" w:cs="Times New Roman"/>
          <w:sz w:val="24"/>
          <w:szCs w:val="24"/>
        </w:rPr>
        <w:fldChar w:fldCharType="end"/>
      </w:r>
      <w:r w:rsidR="00F607A2">
        <w:rPr>
          <w:rFonts w:ascii="Times New Roman" w:eastAsia="Times New Roman" w:hAnsi="Times New Roman" w:cs="Times New Roman"/>
          <w:sz w:val="24"/>
          <w:szCs w:val="24"/>
        </w:rPr>
        <w:t xml:space="preserve">. </w:t>
      </w:r>
      <w:proofErr w:type="spellStart"/>
      <w:r w:rsidR="006F6F06">
        <w:rPr>
          <w:rFonts w:ascii="Times New Roman" w:eastAsia="Times New Roman" w:hAnsi="Times New Roman" w:cs="Times New Roman"/>
          <w:sz w:val="24"/>
          <w:szCs w:val="24"/>
        </w:rPr>
        <w:t>S</w:t>
      </w:r>
      <w:r w:rsidR="008E65CC">
        <w:rPr>
          <w:rFonts w:ascii="Times New Roman" w:eastAsia="Times New Roman" w:hAnsi="Times New Roman" w:cs="Times New Roman"/>
          <w:sz w:val="24"/>
          <w:szCs w:val="24"/>
        </w:rPr>
        <w:t>patio</w:t>
      </w:r>
      <w:proofErr w:type="spellEnd"/>
      <w:r w:rsidR="008E65CC">
        <w:rPr>
          <w:rFonts w:ascii="Times New Roman" w:eastAsia="Times New Roman" w:hAnsi="Times New Roman" w:cs="Times New Roman"/>
          <w:sz w:val="24"/>
          <w:szCs w:val="24"/>
        </w:rPr>
        <w:t>-temporal genetic studies have</w:t>
      </w:r>
      <w:r w:rsidR="006F6F06">
        <w:rPr>
          <w:rFonts w:ascii="Times New Roman" w:eastAsia="Times New Roman" w:hAnsi="Times New Roman" w:cs="Times New Roman"/>
          <w:sz w:val="24"/>
          <w:szCs w:val="24"/>
        </w:rPr>
        <w:t xml:space="preserve"> also</w:t>
      </w:r>
      <w:r w:rsidR="008E65CC">
        <w:rPr>
          <w:rFonts w:ascii="Times New Roman" w:eastAsia="Times New Roman" w:hAnsi="Times New Roman" w:cs="Times New Roman"/>
          <w:sz w:val="24"/>
          <w:szCs w:val="24"/>
        </w:rPr>
        <w:t xml:space="preserve"> led to a better understanding of the invas</w:t>
      </w:r>
      <w:r w:rsidR="00DC62C0">
        <w:rPr>
          <w:rFonts w:ascii="Times New Roman" w:eastAsia="Times New Roman" w:hAnsi="Times New Roman" w:cs="Times New Roman"/>
          <w:sz w:val="24"/>
          <w:szCs w:val="24"/>
        </w:rPr>
        <w:t xml:space="preserve">ion history of </w:t>
      </w:r>
      <w:r w:rsidR="006715EF">
        <w:rPr>
          <w:rFonts w:ascii="Times New Roman" w:eastAsia="Times New Roman" w:hAnsi="Times New Roman" w:cs="Times New Roman"/>
          <w:sz w:val="24"/>
          <w:szCs w:val="24"/>
        </w:rPr>
        <w:t xml:space="preserve">the vector species of </w:t>
      </w:r>
      <w:r w:rsidR="00DC62C0">
        <w:rPr>
          <w:rFonts w:ascii="Times New Roman" w:eastAsia="Times New Roman" w:hAnsi="Times New Roman" w:cs="Times New Roman"/>
          <w:sz w:val="24"/>
          <w:szCs w:val="24"/>
        </w:rPr>
        <w:t xml:space="preserve">major diseases </w:t>
      </w:r>
      <w:r w:rsidR="00EF5DFD">
        <w:rPr>
          <w:rFonts w:ascii="Times New Roman" w:eastAsia="Times New Roman" w:hAnsi="Times New Roman" w:cs="Times New Roman"/>
          <w:sz w:val="24"/>
          <w:szCs w:val="24"/>
        </w:rPr>
        <w:fldChar w:fldCharType="begin" w:fldLock="1"/>
      </w:r>
      <w:r w:rsidR="00217199">
        <w:rPr>
          <w:rFonts w:ascii="Times New Roman" w:eastAsia="Times New Roman" w:hAnsi="Times New Roman" w:cs="Times New Roman"/>
          <w:sz w:val="24"/>
          <w:szCs w:val="24"/>
        </w:rPr>
        <w:instrText>ADDIN CSL_CITATION {"citationItems":[{"id":"ITEM-1","itemData":{"DOI":"10.1371/journal.pntd.0005546","ISBN":"1111111111","ISSN":"19352735","abstract":"Background: Within the last century, increases in human movement and globalization of trade have facilitated the establishment of several highly invasive mosquito species in new geographic locations with concurrent major environmental, economic and health consequences. The Asian tiger mosquito, Aedes albopictus, is an extremely invasive and aggressive daytime-biting mosquito that is a major public health threat throughout its expanding range. Methodology/Principal findings: We used 13 nuclear microsatellite loci (on 911 individuals) and mitochondrial COI sequences to gain a better understanding of the historical and contemporary movements of Ae. albopictus in the Indo-Pacific region and to characterize its population structure. Approximate Bayesian computation (ABC) was employed to test competing historical routes of invasion of Ae. albopictus within the Southeast (SE) Asian/Australasian region. Our ABC results show that Ae. albopictus was most likely introduced to New Guinea via mainland Southeast Asia, before colonizing the Solomon Islands via either Papua New Guinea or SE Asia. The analysis also supported that the recent incursion into northern Australia’s Torres Strait Islands was seeded chiefly from Indonesia. For the first time documented in this invasive species, we provide evidence of a recently colonized population (the Torres Strait Islands) that has undergone rapid temporal changes in its genetic makeup, which could be the result of genetic drift or represent a secondary invasion from an unknown source. Conclusions/Significance: There appears to be high spatial genetic structure and high gene flow between some geographically distant populations. The species' genetic structure in the region tends to favour a dispersal pattern driven mostly by human movements. Importantly, this study provides a more widespread sampling distribution of the species’ native range, revealing more spatial population structure than previously shown. Additionally, we present the most probable invasion history of this species in the Australasian region using ABC analysis.","author":[{"dropping-particle":"","family":"Maynard","given":"Andrew J.","non-dropping-particle":"","parse-names":false,"suffix":""},{"dropping-particle":"","family":"Ambrose","given":"Luke","non-dropping-particle":"","parse-names":false,"suffix":""},{"dropping-particle":"","family":"Cooper","given":"Robert D.","non-dropping-particle":"","parse-names":false,"suffix":""},{"dropping-particle":"","family":"Chow","given":"Weng K.","non-dropping-particle":"","parse-names":false,"suffix":""},{"dropping-particle":"","family":"Davis","given":"Joseph B.","non-dropping-particle":"","parse-names":false,"suffix":""},{"dropping-particle":"","family":"Muzari","given":"Mutizwa O.","non-dropping-particle":"","parse-names":false,"suffix":""},{"dropping-particle":"","family":"Hurk","given":"Andrew F.","non-dropping-particle":"van den","parse-names":false,"suffix":""},{"dropping-particle":"","family":"Hall-Mendelin","given":"Sonja","non-dropping-particle":"","parse-names":false,"suffix":""},{"dropping-particle":"","family":"Hasty","given":"Jeomhee M.","non-dropping-particle":"","parse-names":false,"suffix":""},{"dropping-particle":"","family":"Burkot","given":"Thomas R.","non-dropping-particle":"","parse-names":false,"suffix":""},{"dropping-particle":"","family":"Bangs","given":"Michael J.","non-dropping-particle":"","parse-names":false,"suffix":""},{"dropping-particle":"","family":"Reimer","given":"Lisa J.","non-dropping-particle":"","parse-names":false,"suffix":""},{"dropping-particle":"","family":"Butafa","given":"Charles","non-dropping-particle":"","parse-names":false,"suffix":""},{"dropping-particle":"","family":"Lobo","given":"Neil F.","non-dropping-particle":"","parse-names":false,"suffix":""},{"dropping-particle":"","family":"Syafruddin","given":"Din","non-dropping-particle":"","parse-names":false,"suffix":""},{"dropping-particle":"","family":"Maung Maung","given":"Yan Naung","non-dropping-particle":"","parse-names":false,"suffix":""},{"dropping-particle":"","family":"Ahmad","given":"Rohani","non-dropping-particle":"","parse-names":false,"suffix":""},{"dropping-particle":"","family":"Beebe","given":"Nigel W.","non-dropping-particle":"","parse-names":false,"suffix":""}],"container-title":"PLoS Neglected Tropical Diseases","id":"ITEM-1","issue":"4","issued":{"date-parts":[["2017"]]},"page":"1-27","title":"Tiger on the prowl: Invasion history and spatio-temporal genetic structure of the Asian tiger mosquito Aedes albopictus (Skuse 1894) in the Indo-Pacific","type":"article-journal","volume":"11"},"uris":["http://www.mendeley.com/documents/?uuid=504e76fd-cda2-43b5-bc93-59c51d059adf"]}],"mendeley":{"formattedCitation":"(Maynard et al., 2017)","plainTextFormattedCitation":"(Maynard et al., 2017)","previouslyFormattedCitation":"(Maynard et al., 2017)"},"properties":{"noteIndex":0},"schema":"https://github.com/citation-style-language/schema/raw/master/csl-citation.json"}</w:instrText>
      </w:r>
      <w:r w:rsidR="00EF5DFD">
        <w:rPr>
          <w:rFonts w:ascii="Times New Roman" w:eastAsia="Times New Roman" w:hAnsi="Times New Roman" w:cs="Times New Roman"/>
          <w:sz w:val="24"/>
          <w:szCs w:val="24"/>
        </w:rPr>
        <w:fldChar w:fldCharType="separate"/>
      </w:r>
      <w:r w:rsidR="008E65CC" w:rsidRPr="00850FB4">
        <w:rPr>
          <w:rFonts w:ascii="Times New Roman" w:eastAsia="Times New Roman" w:hAnsi="Times New Roman" w:cs="Times New Roman"/>
          <w:noProof/>
          <w:sz w:val="24"/>
          <w:szCs w:val="24"/>
        </w:rPr>
        <w:t>(Maynard et al., 2017)</w:t>
      </w:r>
      <w:r w:rsidR="00EF5DFD">
        <w:rPr>
          <w:rFonts w:ascii="Times New Roman" w:eastAsia="Times New Roman" w:hAnsi="Times New Roman" w:cs="Times New Roman"/>
          <w:sz w:val="24"/>
          <w:szCs w:val="24"/>
        </w:rPr>
        <w:fldChar w:fldCharType="end"/>
      </w:r>
      <w:r w:rsidR="0048505E">
        <w:rPr>
          <w:rFonts w:ascii="Times New Roman" w:eastAsia="Times New Roman" w:hAnsi="Times New Roman" w:cs="Times New Roman"/>
          <w:sz w:val="24"/>
          <w:szCs w:val="24"/>
        </w:rPr>
        <w:t xml:space="preserve"> and of</w:t>
      </w:r>
      <w:r w:rsidR="00850FB4">
        <w:rPr>
          <w:rFonts w:ascii="Times New Roman" w:eastAsia="Times New Roman" w:hAnsi="Times New Roman" w:cs="Times New Roman"/>
          <w:sz w:val="24"/>
          <w:szCs w:val="24"/>
        </w:rPr>
        <w:t xml:space="preserve"> the impacts of </w:t>
      </w:r>
      <w:r w:rsidR="00706123">
        <w:rPr>
          <w:rFonts w:ascii="Times New Roman" w:eastAsia="Times New Roman" w:hAnsi="Times New Roman" w:cs="Times New Roman"/>
          <w:sz w:val="24"/>
          <w:szCs w:val="24"/>
        </w:rPr>
        <w:t xml:space="preserve">landscape </w:t>
      </w:r>
      <w:r w:rsidR="00DC62C0">
        <w:rPr>
          <w:rFonts w:ascii="Times New Roman" w:eastAsia="Times New Roman" w:hAnsi="Times New Roman" w:cs="Times New Roman"/>
          <w:sz w:val="24"/>
          <w:szCs w:val="24"/>
        </w:rPr>
        <w:t>fragmentation</w:t>
      </w:r>
      <w:r w:rsidR="00EA49E6">
        <w:rPr>
          <w:rFonts w:ascii="Times New Roman" w:eastAsia="Times New Roman" w:hAnsi="Times New Roman" w:cs="Times New Roman"/>
          <w:sz w:val="24"/>
          <w:szCs w:val="24"/>
        </w:rPr>
        <w:t xml:space="preserve"> and alteration</w:t>
      </w:r>
      <w:r w:rsidR="00DC62C0">
        <w:rPr>
          <w:rFonts w:ascii="Times New Roman" w:eastAsia="Times New Roman" w:hAnsi="Times New Roman" w:cs="Times New Roman"/>
          <w:sz w:val="24"/>
          <w:szCs w:val="24"/>
        </w:rPr>
        <w:t xml:space="preserve"> on</w:t>
      </w:r>
      <w:r w:rsidR="00850FB4">
        <w:rPr>
          <w:rFonts w:ascii="Times New Roman" w:eastAsia="Times New Roman" w:hAnsi="Times New Roman" w:cs="Times New Roman"/>
          <w:sz w:val="24"/>
          <w:szCs w:val="24"/>
        </w:rPr>
        <w:t xml:space="preserve"> food web</w:t>
      </w:r>
      <w:r w:rsidR="00DC62C0">
        <w:rPr>
          <w:rFonts w:ascii="Times New Roman" w:eastAsia="Times New Roman" w:hAnsi="Times New Roman" w:cs="Times New Roman"/>
          <w:sz w:val="24"/>
          <w:szCs w:val="24"/>
        </w:rPr>
        <w:t>s</w:t>
      </w:r>
      <w:r w:rsidR="007238DC">
        <w:rPr>
          <w:rFonts w:ascii="Times New Roman" w:eastAsia="Times New Roman" w:hAnsi="Times New Roman" w:cs="Times New Roman"/>
          <w:sz w:val="24"/>
          <w:szCs w:val="24"/>
        </w:rPr>
        <w:t xml:space="preserve"> </w:t>
      </w:r>
      <w:r w:rsidR="007238DC">
        <w:rPr>
          <w:rFonts w:ascii="Times New Roman" w:eastAsia="Times New Roman" w:hAnsi="Times New Roman" w:cs="Times New Roman"/>
          <w:sz w:val="24"/>
          <w:szCs w:val="24"/>
        </w:rPr>
        <w:fldChar w:fldCharType="begin" w:fldLock="1"/>
      </w:r>
      <w:r w:rsidR="007238DC">
        <w:rPr>
          <w:rFonts w:ascii="Times New Roman" w:eastAsia="Times New Roman" w:hAnsi="Times New Roman" w:cs="Times New Roman"/>
          <w:sz w:val="24"/>
          <w:szCs w:val="24"/>
        </w:rPr>
        <w:instrText>ADDIN CSL_CITATION {"citationItems":[{"id":"ITEM-1","itemData":{"DOI":"10.1098/rspb.2016.0668","ISSN":"14712954","abstract":"A fragmented habitat becomes increasingly fragmented for species at higher trophic levels, such as parasitoids. To persist, these species are expected to possess life-history traits, such as high dispersal, that facilitate their ability to use resources that become scarce in fragmented landscapes. If a specialized parasitoid disperses widely to take advantage of a sparse host, then the parasitoid population should have lower genetic structure than the host. We investigated the temporal and spatial genetic structure of a hyperparasitoid (fourth trophic level) in a fragmented landscape over 50 × 70 km, using microsatellite markers, and compared it with the known structures of its host parasitoid, and the butterfly host which lives as a classic metapopulation. We found that population genetic structure decreases with increasing trophic level. The hyperparasitoid has fewer genetic clusters (K = 4), than its host parasitoid (K = 15), which in turn is less structured than the host butterfly (K = 27). The genetic structure of the hyperparasitoid also shows temporal variation, with genetic differentiation increasing due to reduction of the population size, which reduces the effective population size. Overall, our study confirms the idea that specialized species must be dispersive to use a fragmented host resource, but that this adaptation has limits.","author":[{"dropping-particle":"","family":"Nair","given":"Abhilash","non-dropping-particle":"","parse-names":false,"suffix":""},{"dropping-particle":"","family":"Fountain","given":"Toby","non-dropping-particle":"","parse-names":false,"suffix":""},{"dropping-particle":"","family":"Ikonen","given":"Suvi","non-dropping-particle":"","parse-names":false,"suffix":""},{"dropping-particle":"","family":"Ojanen","given":"Sami P.","non-dropping-particle":"","parse-names":false,"suffix":""},{"dropping-particle":"","family":"Nouhuys","given":"Saskya","non-dropping-particle":"Van","parse-names":false,"suffix":""}],"container-title":"Proceedings of the Royal Society B: Biological Sciences","id":"ITEM-1","issue":"1831","issued":{"date-parts":[["2016"]]},"page":"1-8","title":"Spatial and temporal genetic structure at the fourth trophic level in a fragmented landscape","type":"article-journal","volume":"283"},"uris":["http://www.mendeley.com/documents/?uuid=420637d1-8283-439d-b28d-d34164767e51"]}],"mendeley":{"formattedCitation":"(Nair, Fountain, Ikonen, Ojanen, &amp; Van Nouhuys, 2016)","plainTextFormattedCitation":"(Nair, Fountain, Ikonen, Ojanen, &amp; Van Nouhuys, 2016)","previouslyFormattedCitation":"(Nair, Fountain, Ikonen, Ojanen, &amp; Van Nouhuys, 2016)"},"properties":{"noteIndex":0},"schema":"https://github.com/citation-style-language/schema/raw/master/csl-citation.json"}</w:instrText>
      </w:r>
      <w:r w:rsidR="007238DC">
        <w:rPr>
          <w:rFonts w:ascii="Times New Roman" w:eastAsia="Times New Roman" w:hAnsi="Times New Roman" w:cs="Times New Roman"/>
          <w:sz w:val="24"/>
          <w:szCs w:val="24"/>
        </w:rPr>
        <w:fldChar w:fldCharType="separate"/>
      </w:r>
      <w:r w:rsidR="007238DC" w:rsidRPr="007238DC">
        <w:rPr>
          <w:rFonts w:ascii="Times New Roman" w:eastAsia="Times New Roman" w:hAnsi="Times New Roman" w:cs="Times New Roman"/>
          <w:noProof/>
          <w:sz w:val="24"/>
          <w:szCs w:val="24"/>
        </w:rPr>
        <w:t>(Nair, Fountain, Ikonen, Ojanen, &amp; Van Nouhuys, 2016)</w:t>
      </w:r>
      <w:r w:rsidR="007238DC">
        <w:rPr>
          <w:rFonts w:ascii="Times New Roman" w:eastAsia="Times New Roman" w:hAnsi="Times New Roman" w:cs="Times New Roman"/>
          <w:sz w:val="24"/>
          <w:szCs w:val="24"/>
        </w:rPr>
        <w:fldChar w:fldCharType="end"/>
      </w:r>
      <w:r w:rsidR="00EA49E6">
        <w:rPr>
          <w:rFonts w:ascii="Times New Roman" w:eastAsia="Times New Roman" w:hAnsi="Times New Roman" w:cs="Times New Roman"/>
          <w:sz w:val="24"/>
          <w:szCs w:val="24"/>
        </w:rPr>
        <w:t xml:space="preserve"> and rare species</w:t>
      </w:r>
      <w:r w:rsidR="00850FB4">
        <w:rPr>
          <w:rFonts w:ascii="Times New Roman" w:eastAsia="Times New Roman" w:hAnsi="Times New Roman" w:cs="Times New Roman"/>
          <w:sz w:val="24"/>
          <w:szCs w:val="24"/>
        </w:rPr>
        <w:t xml:space="preserve"> </w:t>
      </w:r>
      <w:r w:rsidR="008E65CC">
        <w:rPr>
          <w:rFonts w:ascii="Times New Roman" w:eastAsia="Times New Roman" w:hAnsi="Times New Roman" w:cs="Times New Roman"/>
          <w:sz w:val="24"/>
          <w:szCs w:val="24"/>
        </w:rPr>
        <w:fldChar w:fldCharType="begin" w:fldLock="1"/>
      </w:r>
      <w:r w:rsidR="00A76BF1">
        <w:rPr>
          <w:rFonts w:ascii="Times New Roman" w:eastAsia="Times New Roman" w:hAnsi="Times New Roman" w:cs="Times New Roman"/>
          <w:sz w:val="24"/>
          <w:szCs w:val="24"/>
        </w:rPr>
        <w:instrText>ADDIN CSL_CITATION {"citationItems":[{"id":"ITEM-1","itemData":{"DOI":"10.1643/cg-17-682","ISSN":"0045-8511","abstract":"The Eastern Massasauga (Sistrurus catenatus) is a small, grassland-dependent rattlesnake species declining throughout its native range, and is thus a species of high conservation priority. In Illinois, only a single population remains of a once widespread distribution. We documented genetic diversity in this population over a ten-year period and assessed levels of heterozygosity, allelic diversity, inbreeding (FIS), and effective population size (Ne). Neither heterozygosity nor levels of inbreeding differed significantly among periods. We identified 21 alleles that occurred in a single time period, some of which may have been lost from the population given our estimated detection probability of 93%. Effective population size (Ne) was numerically small and showed a decreasing trend through time. Despite small population size and a lack of connectivity, there was no significant decline in genetic diversity over the ten-year study. Aspects of life history, coupled with a preference for a historically patchy habitat, may mitigate the loss of genetic diversity in the species and promote their persistence in the fragmented habitats of the Anthropocene. However, continued genetic monitoring is recommended, and population recovery measures should be implemented as soon as possible to mitigate the deleterious effects of small population size.","author":[{"dropping-particle":"","family":"Baker","given":"Sarah J.","non-dropping-particle":"","parse-names":false,"suffix":""},{"dropping-particle":"","family":"Anthonysamy","given":"Whitney J. B.","non-dropping-particle":"","parse-names":false,"suffix":""},{"dropping-particle":"","family":"Davis","given":"Mark A.","non-dropping-particle":"","parse-names":false,"suffix":""},{"dropping-particle":"","family":"Dreslik","given":"Michael J.","non-dropping-particle":"","parse-names":false,"suffix":""},{"dropping-particle":"","family":"Douglas","given":"Marlis R.","non-dropping-particle":"","parse-names":false,"suffix":""},{"dropping-particle":"","family":"Douglas","given":"Michael E.","non-dropping-particle":"","parse-names":false,"suffix":""},{"dropping-particle":"","family":"Phillips","given":"Christopher A.","non-dropping-particle":"","parse-names":false,"suffix":""}],"container-title":"Copeia","id":"ITEM-1","issue":"3","issued":{"date-parts":[["2018"]]},"page":"414-420","title":" Temporal Patterns of Genetic Diversity in an Imperiled Population of the Eastern Massasauga Rattlesnake ( Sistrurus catenatus ) ","type":"article-journal","volume":"106"},"uris":["http://www.mendeley.com/documents/?uuid=98a1f47d-5609-4a76-84de-717e1e8997b8"]}],"mendeley":{"formattedCitation":"(Baker et al., 2018)","plainTextFormattedCitation":"(Baker et al., 2018)","previouslyFormattedCitation":"(Baker et al., 2018)"},"properties":{"noteIndex":0},"schema":"https://github.com/citation-style-language/schema/raw/master/csl-citation.json"}</w:instrText>
      </w:r>
      <w:r w:rsidR="008E65CC">
        <w:rPr>
          <w:rFonts w:ascii="Times New Roman" w:eastAsia="Times New Roman" w:hAnsi="Times New Roman" w:cs="Times New Roman"/>
          <w:sz w:val="24"/>
          <w:szCs w:val="24"/>
        </w:rPr>
        <w:fldChar w:fldCharType="separate"/>
      </w:r>
      <w:r w:rsidR="007238DC" w:rsidRPr="007238DC">
        <w:rPr>
          <w:rFonts w:ascii="Times New Roman" w:eastAsia="Times New Roman" w:hAnsi="Times New Roman" w:cs="Times New Roman"/>
          <w:noProof/>
          <w:sz w:val="24"/>
          <w:szCs w:val="24"/>
        </w:rPr>
        <w:t>(Baker et al., 2018)</w:t>
      </w:r>
      <w:r w:rsidR="008E65CC">
        <w:rPr>
          <w:rFonts w:ascii="Times New Roman" w:eastAsia="Times New Roman" w:hAnsi="Times New Roman" w:cs="Times New Roman"/>
          <w:sz w:val="24"/>
          <w:szCs w:val="24"/>
        </w:rPr>
        <w:fldChar w:fldCharType="end"/>
      </w:r>
      <w:r w:rsidR="006738FD" w:rsidRPr="00850FB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Temporal genetic variation reflects </w:t>
      </w:r>
      <w:r w:rsidR="00CC1F19" w:rsidRPr="00295FF4">
        <w:rPr>
          <w:rFonts w:ascii="Times New Roman" w:eastAsia="Times New Roman" w:hAnsi="Times New Roman" w:cs="Times New Roman"/>
          <w:sz w:val="24"/>
          <w:szCs w:val="24"/>
        </w:rPr>
        <w:t>the evolution</w:t>
      </w:r>
      <w:r w:rsidR="00E4125D">
        <w:rPr>
          <w:rFonts w:ascii="Times New Roman" w:eastAsia="Times New Roman" w:hAnsi="Times New Roman" w:cs="Times New Roman"/>
          <w:sz w:val="24"/>
          <w:szCs w:val="24"/>
        </w:rPr>
        <w:t>ary</w:t>
      </w:r>
      <w:r w:rsidR="00CC1F19" w:rsidRPr="00295FF4">
        <w:rPr>
          <w:rFonts w:ascii="Times New Roman" w:eastAsia="Times New Roman" w:hAnsi="Times New Roman" w:cs="Times New Roman"/>
          <w:sz w:val="24"/>
          <w:szCs w:val="24"/>
        </w:rPr>
        <w:t xml:space="preserve"> </w:t>
      </w:r>
      <w:r w:rsidR="006738FD">
        <w:rPr>
          <w:rFonts w:ascii="Times New Roman" w:eastAsia="Times New Roman" w:hAnsi="Times New Roman" w:cs="Times New Roman"/>
          <w:sz w:val="24"/>
          <w:szCs w:val="24"/>
        </w:rPr>
        <w:t xml:space="preserve">potential of a population and the probability of </w:t>
      </w:r>
      <w:r w:rsidR="00E4125D">
        <w:rPr>
          <w:rFonts w:ascii="Times New Roman" w:eastAsia="Times New Roman" w:hAnsi="Times New Roman" w:cs="Times New Roman"/>
          <w:sz w:val="24"/>
          <w:szCs w:val="24"/>
        </w:rPr>
        <w:t>its</w:t>
      </w:r>
      <w:r w:rsidR="006738FD">
        <w:rPr>
          <w:rFonts w:ascii="Times New Roman" w:eastAsia="Times New Roman" w:hAnsi="Times New Roman" w:cs="Times New Roman"/>
          <w:sz w:val="24"/>
          <w:szCs w:val="24"/>
        </w:rPr>
        <w:t xml:space="preserve"> </w:t>
      </w:r>
      <w:r w:rsidR="00CC1F19" w:rsidRPr="00295FF4">
        <w:rPr>
          <w:rFonts w:ascii="Times New Roman" w:eastAsia="Times New Roman" w:hAnsi="Times New Roman" w:cs="Times New Roman"/>
          <w:sz w:val="24"/>
          <w:szCs w:val="24"/>
        </w:rPr>
        <w:t xml:space="preserve">persistence </w:t>
      </w:r>
      <w:r w:rsidR="00AB2B18" w:rsidRPr="00295FF4">
        <w:rPr>
          <w:rFonts w:ascii="Times New Roman" w:eastAsia="Times New Roman" w:hAnsi="Times New Roman" w:cs="Times New Roman"/>
          <w:sz w:val="24"/>
          <w:szCs w:val="24"/>
        </w:rPr>
        <w:fldChar w:fldCharType="begin" w:fldLock="1"/>
      </w:r>
      <w:r w:rsidR="001950CB">
        <w:rPr>
          <w:rFonts w:ascii="Times New Roman" w:eastAsia="Times New Roman" w:hAnsi="Times New Roman" w:cs="Times New Roman"/>
          <w:sz w:val="24"/>
          <w:szCs w:val="24"/>
        </w:rPr>
        <w:instrText>ADDIN CSL_CITATION {"citationItems":[{"id":"ITEM-1","itemData":{"DOI":"10.1111/j.1558-5646.2007.00179.x","ISBN":"1558-5646","ISSN":"00143820","PMID":"17767592","abstract":"Migration tends to oppose the effects of divergent natural selection among populations. Numerous theoretical and empirical studies have demonstrated that this migration-selection balance constrains genetic divergence among populations. In contrast, relatively few studies have examined immigration's effects on fitness and natural selection within recipient populations. By constraining local adaptation, migration can lead to reduced fitness, known as a \"migration load,\" which in turn causes persistent natural selection. We develop a simple two-island model of migration-selection balance that, although very general, also reflects the natural history of Timema cristinae walking-stick insects that inhabit two host plant species that favor different cryptic color patterns. We derive theoretical predictions about how migration rates affect the level of maladaptation within populations (measured as the frequency of less-cryptic color-pattern morphs), which in turn determines the selection differential (the within-generation morph frequency change). Using data on color morph frequencies from 25 natural populations, we confirm previous results showing that maladaptation is higher in populations receiving more immigrants. We then present novel evidence that this increased maladaptation leads to larger selection differentials, consistent with our model. Our results provide comparative evidence that immigration elevates the variance in fitness, which in turn leads to larger selection differentials, consistent with Fisher's Theorem of Natural Selection. However, we also find evidence that recurrent adult migration between parapatric populations may tend to obscure the effects of selection.","author":[{"dropping-particle":"","family":"Bolnick","given":"Daniel I.","non-dropping-particle":"","parse-names":false,"suffix":""},{"dropping-particle":"","family":"Nosil","given":"Patrik","non-dropping-particle":"","parse-names":false,"suffix":""}],"container-title":"Evolution","id":"ITEM-1","issue":"9","issued":{"date-parts":[["2007"]]},"page":"2229-2243","title":"Natural selection in populations subject to a migration load","type":"article-journal","volume":"61"},"uris":["http://www.mendeley.com/documents/?uuid=2db5f8c4-df2b-46fa-b6fe-ff1e76307378"]},{"id":"ITEM-2","itemData":{"DOI":"10.1111/j.1461-0248.2012.01746.x","ISBN":"1461-0248","ISSN":"1461023X","PMID":"22372546","abstract":"Ecology Letters (2012) ABSTRACT: 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Letters","id":"ITEM-2","issue":"4","issued":{"date-parts":[["2012"]]},"page":"378-392","title":"Long-distance gene flow and adaptation of forest trees to rapid climate change","type":"article-journal","volume":"15"},"uris":["http://www.mendeley.com/documents/?uuid=af396273-4a7d-444a-87bd-ea21dd36958f"]},{"id":"ITEM-3","itemData":{"DOI":"10.1101/072736","ISSN":"0027-8424","PMID":"28634295","abstract":"How strong is the natural selection that maintains species and locally adapted populations in the face of gene flow? To what extent is genomic divergence limited by gene flow? Here, we use DNA polymorphism data and the genome-wide variation in recombination rate to infer the strength and timing of selection, and the baseline level of gene flow under various demographic scenarios. To achieve this, we develop theory that merges the coalescent process with the concept of effective gene flow. The latter describes the reduction in gene flow at neutral loci due to divergent selection against maladapted immigrant alleles. This effect decreases with recombinational distance from the loci under selection, such that in regions of low recombination genetic divergence among populations is on average increased compared to regions of high recombination. Our inference procedure exploits this relationship in a genome-wide aggregate manner. We validate our approach using individual-based simulations and apply it to two datasets from the yellow monkeyflower ( Mimulus guttatus ). First, we infer a strong signal of adaptive divergence in the face of gene flow between populations growing on and off phytotoxic serpentine soils. We show that the genome-wide intensity of this selection is not exceptional compared to what M. guttatus may usually experience when adapting to local conditions. Second, we quantify and date selection against introgression from the selfing sister species M. nasutus . Our study provides a theoretical framework that explicitly links genome-wide patterns of divergence and recombination with the underlying evolutionary mechanisms.","author":[{"dropping-particle":"","family":"Aeschbacher","given":"Simon","non-dropping-particle":"","parse-names":false,"suffix":""},{"dropping-particle":"","family":"Selby","given":"Jessica Packard","non-dropping-particle":"","parse-names":false,"suffix":""},{"dropping-particle":"","family":"Willis","given":"John H.","non-dropping-particle":"","parse-names":false,"suffix":""},{"dropping-particle":"","family":"Coop","given":"Graham M.","non-dropping-particle":"","parse-names":false,"suffix":""}],"id":"ITEM-3","issue":"18","issued":{"date-parts":[["2016"]]},"page":"1-6","title":"Population-genomic inference of the strength and timing of selection against gene flow","type":"article-journal"},"uris":["http://www.mendeley.com/documents/?uuid=49ab130a-2db8-4b24-b6ac-84fdddfa37c7"]}],"mendeley":{"formattedCitation":"(Aeschbacher, Selby, Willis, &amp; Coop, 2016; Bolnick &amp; Nosil, 2007; Kremer et al., 2012)","plainTextFormattedCitation":"(Aeschbacher, Selby, Willis, &amp; Coop, 2016; Bolnick &amp; Nosil, 2007; Kremer et al., 2012)","previouslyFormattedCitation":"(Aeschbacher, Selby, Willis, &amp; Coop, 2016; Bolnick &amp; Nosil, 2007; Kremer et al., 2012)"},"properties":{"noteIndex":0},"schema":"https://github.com/citation-style-language/schema/raw/master/csl-citation.json"}</w:instrText>
      </w:r>
      <w:r w:rsidR="00AB2B18" w:rsidRPr="00295FF4">
        <w:rPr>
          <w:rFonts w:ascii="Times New Roman" w:eastAsia="Times New Roman" w:hAnsi="Times New Roman" w:cs="Times New Roman"/>
          <w:sz w:val="24"/>
          <w:szCs w:val="24"/>
        </w:rPr>
        <w:fldChar w:fldCharType="separate"/>
      </w:r>
      <w:r w:rsidR="00AB2B18" w:rsidRPr="00295FF4">
        <w:rPr>
          <w:rFonts w:ascii="Times New Roman" w:eastAsia="Times New Roman" w:hAnsi="Times New Roman" w:cs="Times New Roman"/>
          <w:noProof/>
          <w:sz w:val="24"/>
          <w:szCs w:val="24"/>
        </w:rPr>
        <w:t xml:space="preserve">(Aeschbacher, Selby, Willis, &amp; Coop, 2016; Bolnick &amp; Nosil, 2007; Kremer et </w:t>
      </w:r>
      <w:r w:rsidR="00AB2B18" w:rsidRPr="00295FF4">
        <w:rPr>
          <w:rFonts w:ascii="Times New Roman" w:eastAsia="Times New Roman" w:hAnsi="Times New Roman" w:cs="Times New Roman"/>
          <w:noProof/>
          <w:sz w:val="24"/>
          <w:szCs w:val="24"/>
        </w:rPr>
        <w:lastRenderedPageBreak/>
        <w:t>al., 2012)</w:t>
      </w:r>
      <w:r w:rsidR="00AB2B18" w:rsidRPr="00295FF4">
        <w:rPr>
          <w:rFonts w:ascii="Times New Roman" w:eastAsia="Times New Roman" w:hAnsi="Times New Roman" w:cs="Times New Roman"/>
          <w:sz w:val="24"/>
          <w:szCs w:val="24"/>
        </w:rPr>
        <w:fldChar w:fldCharType="end"/>
      </w:r>
      <w:r w:rsidR="006715EF">
        <w:rPr>
          <w:rFonts w:ascii="Times New Roman" w:eastAsia="Times New Roman" w:hAnsi="Times New Roman" w:cs="Times New Roman"/>
          <w:sz w:val="24"/>
          <w:szCs w:val="24"/>
        </w:rPr>
        <w:t>;</w:t>
      </w:r>
      <w:r w:rsidR="0018247F">
        <w:rPr>
          <w:rFonts w:ascii="Times New Roman" w:eastAsia="Times New Roman" w:hAnsi="Times New Roman" w:cs="Times New Roman"/>
          <w:sz w:val="24"/>
          <w:szCs w:val="24"/>
        </w:rPr>
        <w:t xml:space="preserve"> relating it to</w:t>
      </w:r>
      <w:r w:rsidR="0048505E">
        <w:rPr>
          <w:rFonts w:ascii="Times New Roman" w:eastAsia="Times New Roman" w:hAnsi="Times New Roman" w:cs="Times New Roman"/>
          <w:sz w:val="24"/>
          <w:szCs w:val="24"/>
        </w:rPr>
        <w:t xml:space="preserve"> temporal landscape </w:t>
      </w:r>
      <w:r w:rsidR="00CF30F2" w:rsidRPr="00295FF4">
        <w:rPr>
          <w:rFonts w:ascii="Times New Roman" w:eastAsia="Times New Roman" w:hAnsi="Times New Roman" w:cs="Times New Roman"/>
          <w:sz w:val="24"/>
          <w:szCs w:val="24"/>
        </w:rPr>
        <w:t xml:space="preserve">change </w:t>
      </w:r>
      <w:r w:rsidR="00634B5A" w:rsidRPr="00295FF4">
        <w:rPr>
          <w:rFonts w:ascii="Times New Roman" w:eastAsia="Times New Roman" w:hAnsi="Times New Roman" w:cs="Times New Roman"/>
          <w:sz w:val="24"/>
          <w:szCs w:val="24"/>
        </w:rPr>
        <w:t>can give us important insights about the eco-evolutionary dynamics of a species, and be used to inform conservation strategies</w:t>
      </w:r>
      <w:r w:rsidR="00282E4D" w:rsidRPr="00295FF4">
        <w:rPr>
          <w:rFonts w:ascii="Times New Roman" w:eastAsia="Times New Roman" w:hAnsi="Times New Roman" w:cs="Times New Roman"/>
          <w:sz w:val="24"/>
          <w:szCs w:val="24"/>
        </w:rPr>
        <w:t xml:space="preserve"> </w:t>
      </w:r>
      <w:r w:rsidR="00282E4D" w:rsidRPr="00295FF4">
        <w:rPr>
          <w:rFonts w:ascii="Times New Roman" w:eastAsia="Times New Roman" w:hAnsi="Times New Roman" w:cs="Times New Roman"/>
          <w:sz w:val="24"/>
          <w:szCs w:val="24"/>
        </w:rPr>
        <w:fldChar w:fldCharType="begin" w:fldLock="1"/>
      </w:r>
      <w:r w:rsidR="00027F85" w:rsidRPr="00295FF4">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Mountains","type":"article-journal","volume":"8"},"uris":["http://www.mendeley.com/documents/?uuid=278a9795-021c-4ae0-9851-8bded50cff67"]}],"mendeley":{"formattedCitation":"(Landguth, Holden, Mahalovich, &amp; Cushman, 2017)","manualFormatting":"(e.g. Landguth, Holden, Mahalovich, &amp; Cushman, 2017)","plainTextFormattedCitation":"(Landguth, Holden, Mahalovich, &amp; Cushman, 2017)","previouslyFormattedCitation":"(Landguth, Holden, Mahalovich, &amp; Cushman, 2017)"},"properties":{"noteIndex":0},"schema":"https://github.com/citation-style-language/schema/raw/master/csl-citation.json"}</w:instrText>
      </w:r>
      <w:r w:rsidR="00282E4D" w:rsidRPr="00295FF4">
        <w:rPr>
          <w:rFonts w:ascii="Times New Roman" w:eastAsia="Times New Roman" w:hAnsi="Times New Roman" w:cs="Times New Roman"/>
          <w:sz w:val="24"/>
          <w:szCs w:val="24"/>
        </w:rPr>
        <w:fldChar w:fldCharType="separate"/>
      </w:r>
      <w:r w:rsidR="00282E4D" w:rsidRPr="00295FF4">
        <w:rPr>
          <w:rFonts w:ascii="Times New Roman" w:eastAsia="Times New Roman" w:hAnsi="Times New Roman" w:cs="Times New Roman"/>
          <w:noProof/>
          <w:sz w:val="24"/>
          <w:szCs w:val="24"/>
        </w:rPr>
        <w:t>(</w:t>
      </w:r>
      <w:r w:rsidR="00027F85" w:rsidRPr="00295FF4">
        <w:rPr>
          <w:rFonts w:ascii="Times New Roman" w:eastAsia="Times New Roman" w:hAnsi="Times New Roman" w:cs="Times New Roman"/>
          <w:noProof/>
          <w:sz w:val="24"/>
          <w:szCs w:val="24"/>
        </w:rPr>
        <w:t xml:space="preserve">e.g. </w:t>
      </w:r>
      <w:r w:rsidR="00282E4D" w:rsidRPr="00295FF4">
        <w:rPr>
          <w:rFonts w:ascii="Times New Roman" w:eastAsia="Times New Roman" w:hAnsi="Times New Roman" w:cs="Times New Roman"/>
          <w:noProof/>
          <w:sz w:val="24"/>
          <w:szCs w:val="24"/>
        </w:rPr>
        <w:t>Landguth, Holden, Mahalovich, &amp; Cushman, 2017)</w:t>
      </w:r>
      <w:r w:rsidR="00282E4D" w:rsidRPr="00295FF4">
        <w:rPr>
          <w:rFonts w:ascii="Times New Roman" w:eastAsia="Times New Roman" w:hAnsi="Times New Roman" w:cs="Times New Roman"/>
          <w:sz w:val="24"/>
          <w:szCs w:val="24"/>
        </w:rPr>
        <w:fldChar w:fldCharType="end"/>
      </w:r>
      <w:r w:rsidR="00634B5A" w:rsidRPr="00295FF4">
        <w:rPr>
          <w:rFonts w:ascii="Times New Roman" w:eastAsia="Times New Roman" w:hAnsi="Times New Roman" w:cs="Times New Roman"/>
          <w:sz w:val="24"/>
          <w:szCs w:val="24"/>
        </w:rPr>
        <w:t>.</w:t>
      </w:r>
      <w:r w:rsidR="009C7677">
        <w:rPr>
          <w:rFonts w:ascii="Times New Roman" w:eastAsia="Times New Roman" w:hAnsi="Times New Roman" w:cs="Times New Roman"/>
          <w:sz w:val="24"/>
          <w:szCs w:val="24"/>
        </w:rPr>
        <w:t xml:space="preserve"> </w:t>
      </w:r>
      <w:r w:rsidR="00AF487F">
        <w:rPr>
          <w:rFonts w:ascii="Times New Roman" w:eastAsia="Times New Roman" w:hAnsi="Times New Roman" w:cs="Times New Roman"/>
          <w:sz w:val="24"/>
          <w:szCs w:val="24"/>
        </w:rPr>
        <w:t>Improved capacity to detect meaningful changes in genetic diversity of populations, and from which to infer the effects of historical demographic events, hold great potential to improve management, including guiding the prioritization of areas for conservation or mitigation efforts.</w:t>
      </w:r>
      <w:r w:rsidR="00946B0E">
        <w:rPr>
          <w:rFonts w:ascii="Times New Roman" w:eastAsia="Times New Roman" w:hAnsi="Times New Roman" w:cs="Times New Roman"/>
          <w:sz w:val="24"/>
          <w:szCs w:val="24"/>
        </w:rPr>
        <w:t xml:space="preserve"> </w:t>
      </w:r>
      <w:r w:rsidR="007942B0">
        <w:rPr>
          <w:rFonts w:ascii="Times New Roman" w:eastAsia="Times New Roman" w:hAnsi="Times New Roman" w:cs="Times New Roman"/>
          <w:sz w:val="24"/>
          <w:szCs w:val="24"/>
        </w:rPr>
        <w:t>However, d</w:t>
      </w:r>
      <w:r w:rsidR="007942B0" w:rsidRPr="00204474">
        <w:rPr>
          <w:rFonts w:ascii="Times New Roman" w:eastAsia="Times New Roman" w:hAnsi="Times New Roman" w:cs="Times New Roman"/>
          <w:sz w:val="24"/>
          <w:szCs w:val="24"/>
        </w:rPr>
        <w:t>istinguishing between natural variation in temp</w:t>
      </w:r>
      <w:r w:rsidR="007942B0">
        <w:rPr>
          <w:rFonts w:ascii="Times New Roman" w:eastAsia="Times New Roman" w:hAnsi="Times New Roman" w:cs="Times New Roman"/>
          <w:sz w:val="24"/>
          <w:szCs w:val="24"/>
        </w:rPr>
        <w:t>o</w:t>
      </w:r>
      <w:r w:rsidR="007942B0" w:rsidRPr="00204474">
        <w:rPr>
          <w:rFonts w:ascii="Times New Roman" w:eastAsia="Times New Roman" w:hAnsi="Times New Roman" w:cs="Times New Roman"/>
          <w:sz w:val="24"/>
          <w:szCs w:val="24"/>
        </w:rPr>
        <w:t>ral genetic structure due to the</w:t>
      </w:r>
      <w:r w:rsidR="007942B0">
        <w:rPr>
          <w:rFonts w:ascii="Times New Roman" w:eastAsia="Times New Roman" w:hAnsi="Times New Roman" w:cs="Times New Roman"/>
          <w:sz w:val="24"/>
          <w:szCs w:val="24"/>
        </w:rPr>
        <w:t xml:space="preserve"> </w:t>
      </w:r>
      <w:r w:rsidR="007942B0" w:rsidRPr="00204474">
        <w:rPr>
          <w:rFonts w:ascii="Times New Roman" w:eastAsia="Times New Roman" w:hAnsi="Times New Roman" w:cs="Times New Roman"/>
          <w:sz w:val="24"/>
          <w:szCs w:val="24"/>
        </w:rPr>
        <w:t xml:space="preserve">processes of </w:t>
      </w:r>
      <w:r w:rsidR="007942B0" w:rsidRPr="00295FF4">
        <w:rPr>
          <w:rFonts w:ascii="Times New Roman" w:eastAsia="Times New Roman" w:hAnsi="Times New Roman" w:cs="Times New Roman"/>
          <w:sz w:val="24"/>
          <w:szCs w:val="24"/>
        </w:rPr>
        <w:t>recombination</w:t>
      </w:r>
      <w:r w:rsidR="007942B0">
        <w:rPr>
          <w:rFonts w:ascii="Times New Roman" w:eastAsia="Times New Roman" w:hAnsi="Times New Roman" w:cs="Times New Roman"/>
          <w:sz w:val="24"/>
          <w:szCs w:val="24"/>
        </w:rPr>
        <w:t>,</w:t>
      </w:r>
      <w:r w:rsidR="007942B0" w:rsidRPr="00295FF4">
        <w:rPr>
          <w:rFonts w:ascii="Times New Roman" w:eastAsia="Times New Roman" w:hAnsi="Times New Roman" w:cs="Times New Roman"/>
          <w:sz w:val="24"/>
          <w:szCs w:val="24"/>
        </w:rPr>
        <w:t xml:space="preserve"> mutation</w:t>
      </w:r>
      <w:r w:rsidR="007942B0">
        <w:rPr>
          <w:rFonts w:ascii="Times New Roman" w:eastAsia="Times New Roman" w:hAnsi="Times New Roman" w:cs="Times New Roman"/>
          <w:sz w:val="24"/>
          <w:szCs w:val="24"/>
        </w:rPr>
        <w:t xml:space="preserve">, and </w:t>
      </w:r>
      <w:r w:rsidR="007942B0" w:rsidRPr="00295FF4">
        <w:rPr>
          <w:rFonts w:ascii="Times New Roman" w:eastAsia="Times New Roman" w:hAnsi="Times New Roman" w:cs="Times New Roman"/>
          <w:sz w:val="24"/>
          <w:szCs w:val="24"/>
        </w:rPr>
        <w:t>demographic</w:t>
      </w:r>
      <w:r w:rsidR="007942B0">
        <w:rPr>
          <w:rFonts w:ascii="Times New Roman" w:eastAsia="Times New Roman" w:hAnsi="Times New Roman" w:cs="Times New Roman"/>
          <w:sz w:val="24"/>
          <w:szCs w:val="24"/>
        </w:rPr>
        <w:t xml:space="preserve">ally-induced </w:t>
      </w:r>
      <w:r w:rsidR="007942B0" w:rsidRPr="00295FF4">
        <w:rPr>
          <w:rFonts w:ascii="Times New Roman" w:eastAsia="Times New Roman" w:hAnsi="Times New Roman" w:cs="Times New Roman"/>
          <w:sz w:val="24"/>
          <w:szCs w:val="24"/>
        </w:rPr>
        <w:t>genetic drift</w:t>
      </w:r>
      <w:r w:rsidR="007942B0" w:rsidRPr="00204474">
        <w:rPr>
          <w:rFonts w:ascii="Times New Roman" w:eastAsia="Times New Roman" w:hAnsi="Times New Roman" w:cs="Times New Roman"/>
          <w:sz w:val="24"/>
          <w:szCs w:val="24"/>
        </w:rPr>
        <w:t xml:space="preserve"> from the changes wrought by </w:t>
      </w:r>
      <w:r w:rsidR="007942B0">
        <w:rPr>
          <w:rFonts w:ascii="Times New Roman" w:eastAsia="Times New Roman" w:hAnsi="Times New Roman" w:cs="Times New Roman"/>
          <w:sz w:val="24"/>
          <w:szCs w:val="24"/>
        </w:rPr>
        <w:t>external landscape variation is challenging.</w:t>
      </w:r>
    </w:p>
    <w:p w14:paraId="3A81AE91" w14:textId="5FA7786E" w:rsidR="00FF669A" w:rsidRDefault="009E7BAF" w:rsidP="00A51948">
      <w:pPr>
        <w:spacing w:before="240" w:after="240" w:line="480" w:lineRule="auto"/>
        <w:rPr>
          <w:rFonts w:ascii="Times New Roman" w:eastAsia="Times New Roman" w:hAnsi="Times New Roman" w:cs="Times New Roman"/>
          <w:sz w:val="24"/>
          <w:szCs w:val="24"/>
        </w:rPr>
      </w:pPr>
      <w:proofErr w:type="spellStart"/>
      <w:r w:rsidRPr="00295FF4">
        <w:rPr>
          <w:rFonts w:ascii="Times New Roman" w:eastAsia="Times New Roman" w:hAnsi="Times New Roman" w:cs="Times New Roman"/>
          <w:sz w:val="24"/>
          <w:szCs w:val="24"/>
        </w:rPr>
        <w:t>Spatio</w:t>
      </w:r>
      <w:proofErr w:type="spellEnd"/>
      <w:r w:rsidRPr="00295FF4">
        <w:rPr>
          <w:rFonts w:ascii="Times New Roman" w:eastAsia="Times New Roman" w:hAnsi="Times New Roman" w:cs="Times New Roman"/>
          <w:sz w:val="24"/>
          <w:szCs w:val="24"/>
        </w:rPr>
        <w:t>-temporal population genetics m</w:t>
      </w:r>
      <w:r w:rsidR="006451B0" w:rsidRPr="00295FF4">
        <w:rPr>
          <w:rFonts w:ascii="Times New Roman" w:hAnsi="Times New Roman" w:cs="Times New Roman"/>
          <w:sz w:val="24"/>
          <w:szCs w:val="24"/>
        </w:rPr>
        <w:t>ethods</w:t>
      </w:r>
      <w:r w:rsidR="005D663D" w:rsidRPr="00295FF4">
        <w:rPr>
          <w:rFonts w:ascii="Times New Roman" w:hAnsi="Times New Roman" w:cs="Times New Roman"/>
          <w:sz w:val="24"/>
          <w:szCs w:val="24"/>
        </w:rPr>
        <w:t xml:space="preserve"> </w:t>
      </w:r>
      <w:r w:rsidRPr="00295FF4">
        <w:rPr>
          <w:rFonts w:ascii="Times New Roman" w:hAnsi="Times New Roman" w:cs="Times New Roman"/>
          <w:sz w:val="24"/>
          <w:szCs w:val="24"/>
        </w:rPr>
        <w:t xml:space="preserve">to detect </w:t>
      </w:r>
      <w:r w:rsidR="0048505E">
        <w:rPr>
          <w:rFonts w:ascii="Times New Roman" w:hAnsi="Times New Roman" w:cs="Times New Roman"/>
          <w:sz w:val="24"/>
          <w:szCs w:val="24"/>
        </w:rPr>
        <w:t xml:space="preserve">such </w:t>
      </w:r>
      <w:r w:rsidRPr="00295FF4">
        <w:rPr>
          <w:rFonts w:ascii="Times New Roman" w:hAnsi="Times New Roman" w:cs="Times New Roman"/>
          <w:sz w:val="24"/>
          <w:szCs w:val="24"/>
        </w:rPr>
        <w:t xml:space="preserve">significant demographic events </w:t>
      </w:r>
      <w:r w:rsidR="006451B0" w:rsidRPr="00295FF4">
        <w:rPr>
          <w:rFonts w:ascii="Times New Roman" w:hAnsi="Times New Roman" w:cs="Times New Roman"/>
          <w:sz w:val="24"/>
          <w:szCs w:val="24"/>
        </w:rPr>
        <w:t>exist</w:t>
      </w:r>
      <w:r w:rsidR="00685386" w:rsidRPr="00295FF4">
        <w:rPr>
          <w:rFonts w:ascii="Times New Roman" w:hAnsi="Times New Roman" w:cs="Times New Roman"/>
          <w:sz w:val="24"/>
          <w:szCs w:val="24"/>
        </w:rPr>
        <w:t>, but t</w:t>
      </w:r>
      <w:r w:rsidR="00D41158" w:rsidRPr="00295FF4">
        <w:rPr>
          <w:rFonts w:ascii="Times New Roman" w:hAnsi="Times New Roman" w:cs="Times New Roman"/>
          <w:sz w:val="24"/>
          <w:szCs w:val="24"/>
        </w:rPr>
        <w:t xml:space="preserve">hey </w:t>
      </w:r>
      <w:r w:rsidR="00D65028" w:rsidRPr="00295FF4">
        <w:rPr>
          <w:rFonts w:ascii="Times New Roman" w:hAnsi="Times New Roman" w:cs="Times New Roman"/>
          <w:sz w:val="24"/>
          <w:szCs w:val="24"/>
        </w:rPr>
        <w:t>are</w:t>
      </w:r>
      <w:r w:rsidR="00685386" w:rsidRPr="00295FF4">
        <w:rPr>
          <w:rFonts w:ascii="Times New Roman" w:hAnsi="Times New Roman" w:cs="Times New Roman"/>
          <w:sz w:val="24"/>
          <w:szCs w:val="24"/>
        </w:rPr>
        <w:t xml:space="preserve"> generally</w:t>
      </w:r>
      <w:r w:rsidR="00AA3A0B" w:rsidRPr="00295FF4">
        <w:rPr>
          <w:rFonts w:ascii="Times New Roman" w:hAnsi="Times New Roman" w:cs="Times New Roman"/>
          <w:sz w:val="24"/>
          <w:szCs w:val="24"/>
        </w:rPr>
        <w:t xml:space="preserve"> </w:t>
      </w:r>
      <w:r w:rsidR="00D65028" w:rsidRPr="00295FF4">
        <w:rPr>
          <w:rFonts w:ascii="Times New Roman" w:hAnsi="Times New Roman" w:cs="Times New Roman"/>
          <w:sz w:val="24"/>
          <w:szCs w:val="24"/>
        </w:rPr>
        <w:t xml:space="preserve">purpose-built </w:t>
      </w:r>
      <w:r w:rsidR="006451B0" w:rsidRPr="00295FF4">
        <w:rPr>
          <w:rFonts w:ascii="Times New Roman" w:hAnsi="Times New Roman" w:cs="Times New Roman"/>
          <w:sz w:val="24"/>
          <w:szCs w:val="24"/>
        </w:rPr>
        <w:t xml:space="preserve">for </w:t>
      </w:r>
      <w:r w:rsidR="001950CB">
        <w:rPr>
          <w:rFonts w:ascii="Times New Roman" w:hAnsi="Times New Roman" w:cs="Times New Roman"/>
          <w:sz w:val="24"/>
          <w:szCs w:val="24"/>
        </w:rPr>
        <w:t>information-rich</w:t>
      </w:r>
      <w:r w:rsidR="00D65028" w:rsidRPr="00295FF4">
        <w:rPr>
          <w:rFonts w:ascii="Times New Roman" w:hAnsi="Times New Roman" w:cs="Times New Roman"/>
          <w:sz w:val="24"/>
          <w:szCs w:val="24"/>
        </w:rPr>
        <w:t xml:space="preserve"> </w:t>
      </w:r>
      <w:r w:rsidR="00685386" w:rsidRPr="00295FF4">
        <w:rPr>
          <w:rFonts w:ascii="Times New Roman" w:hAnsi="Times New Roman" w:cs="Times New Roman"/>
          <w:sz w:val="24"/>
          <w:szCs w:val="24"/>
        </w:rPr>
        <w:t>genetic</w:t>
      </w:r>
      <w:r w:rsidR="001E4D7C" w:rsidRPr="00295FF4">
        <w:rPr>
          <w:rFonts w:ascii="Times New Roman" w:hAnsi="Times New Roman" w:cs="Times New Roman"/>
          <w:sz w:val="24"/>
          <w:szCs w:val="24"/>
        </w:rPr>
        <w:t xml:space="preserve"> datasets</w:t>
      </w:r>
      <w:r w:rsidR="00D65028" w:rsidRPr="00295FF4">
        <w:rPr>
          <w:rFonts w:ascii="Times New Roman" w:hAnsi="Times New Roman" w:cs="Times New Roman"/>
          <w:sz w:val="24"/>
          <w:szCs w:val="24"/>
        </w:rPr>
        <w:t>, which span great</w:t>
      </w:r>
      <w:r w:rsidR="005B723C" w:rsidRPr="00295FF4">
        <w:rPr>
          <w:rFonts w:ascii="Times New Roman" w:hAnsi="Times New Roman" w:cs="Times New Roman"/>
          <w:sz w:val="24"/>
          <w:szCs w:val="24"/>
        </w:rPr>
        <w:t xml:space="preserve"> sections or the genome</w:t>
      </w:r>
      <w:r w:rsidR="004A6053">
        <w:rPr>
          <w:rFonts w:ascii="Times New Roman" w:hAnsi="Times New Roman" w:cs="Times New Roman"/>
          <w:sz w:val="24"/>
          <w:szCs w:val="24"/>
        </w:rPr>
        <w:t xml:space="preserve"> or are the result of deep sequencing</w:t>
      </w:r>
      <w:r w:rsidR="0000391E">
        <w:rPr>
          <w:rFonts w:ascii="Times New Roman" w:hAnsi="Times New Roman" w:cs="Times New Roman"/>
          <w:sz w:val="24"/>
          <w:szCs w:val="24"/>
        </w:rPr>
        <w:t>.</w:t>
      </w:r>
      <w:r w:rsidR="00E03CD3">
        <w:rPr>
          <w:rFonts w:ascii="Times New Roman" w:hAnsi="Times New Roman" w:cs="Times New Roman"/>
          <w:sz w:val="24"/>
          <w:szCs w:val="24"/>
        </w:rPr>
        <w:t xml:space="preserve"> </w:t>
      </w:r>
      <w:r w:rsidR="0000391E">
        <w:rPr>
          <w:rFonts w:ascii="Times New Roman" w:hAnsi="Times New Roman" w:cs="Times New Roman"/>
          <w:sz w:val="24"/>
          <w:szCs w:val="24"/>
        </w:rPr>
        <w:t>Such data</w:t>
      </w:r>
      <w:r w:rsidR="004A6053">
        <w:rPr>
          <w:rFonts w:ascii="Times New Roman" w:hAnsi="Times New Roman" w:cs="Times New Roman"/>
          <w:sz w:val="24"/>
          <w:szCs w:val="24"/>
        </w:rPr>
        <w:t xml:space="preserve"> </w:t>
      </w:r>
      <w:r w:rsidR="001950CB">
        <w:rPr>
          <w:rFonts w:ascii="Times New Roman" w:hAnsi="Times New Roman" w:cs="Times New Roman"/>
          <w:sz w:val="24"/>
          <w:szCs w:val="24"/>
        </w:rPr>
        <w:t xml:space="preserve">are </w:t>
      </w:r>
      <w:r w:rsidR="0000391E">
        <w:rPr>
          <w:rFonts w:ascii="Times New Roman" w:hAnsi="Times New Roman" w:cs="Times New Roman"/>
          <w:sz w:val="24"/>
          <w:szCs w:val="24"/>
        </w:rPr>
        <w:t xml:space="preserve">usually </w:t>
      </w:r>
      <w:r w:rsidR="00685386" w:rsidRPr="00295FF4">
        <w:rPr>
          <w:rFonts w:ascii="Times New Roman" w:hAnsi="Times New Roman" w:cs="Times New Roman"/>
          <w:sz w:val="24"/>
          <w:szCs w:val="24"/>
        </w:rPr>
        <w:t>collected at a single point in time.</w:t>
      </w:r>
      <w:r w:rsidR="007F2634" w:rsidRPr="00295FF4">
        <w:rPr>
          <w:rFonts w:ascii="Times New Roman" w:hAnsi="Times New Roman" w:cs="Times New Roman"/>
          <w:sz w:val="24"/>
          <w:szCs w:val="24"/>
        </w:rPr>
        <w:t xml:space="preserve"> </w:t>
      </w:r>
      <w:r w:rsidR="00D42082">
        <w:rPr>
          <w:rFonts w:ascii="Times New Roman" w:hAnsi="Times New Roman" w:cs="Times New Roman"/>
          <w:sz w:val="24"/>
          <w:szCs w:val="24"/>
        </w:rPr>
        <w:t>For example,</w:t>
      </w:r>
      <w:r w:rsidR="001950CB">
        <w:rPr>
          <w:rFonts w:ascii="Times New Roman" w:hAnsi="Times New Roman" w:cs="Times New Roman"/>
          <w:sz w:val="24"/>
          <w:szCs w:val="24"/>
        </w:rPr>
        <w:t xml:space="preserve"> </w:t>
      </w:r>
      <w:r w:rsidR="00383673">
        <w:rPr>
          <w:rFonts w:ascii="Times New Roman" w:hAnsi="Times New Roman" w:cs="Times New Roman"/>
          <w:sz w:val="24"/>
          <w:szCs w:val="24"/>
        </w:rPr>
        <w:t xml:space="preserve">a number of sophisticated </w:t>
      </w:r>
      <w:r w:rsidR="001950CB">
        <w:rPr>
          <w:rFonts w:ascii="Times New Roman" w:hAnsi="Times New Roman" w:cs="Times New Roman"/>
          <w:sz w:val="24"/>
          <w:szCs w:val="24"/>
        </w:rPr>
        <w:t xml:space="preserve">frameworks </w:t>
      </w:r>
      <w:r w:rsidR="00383673">
        <w:rPr>
          <w:rFonts w:ascii="Times New Roman" w:hAnsi="Times New Roman" w:cs="Times New Roman"/>
          <w:sz w:val="24"/>
          <w:szCs w:val="24"/>
        </w:rPr>
        <w:t>have been used</w:t>
      </w:r>
      <w:r w:rsidR="001950CB">
        <w:rPr>
          <w:rFonts w:ascii="Times New Roman" w:hAnsi="Times New Roman" w:cs="Times New Roman"/>
          <w:sz w:val="24"/>
          <w:szCs w:val="24"/>
        </w:rPr>
        <w:t xml:space="preserve"> to infer demographic history from </w:t>
      </w:r>
      <w:r w:rsidR="00876118">
        <w:rPr>
          <w:rFonts w:ascii="Times New Roman" w:hAnsi="Times New Roman" w:cs="Times New Roman"/>
          <w:sz w:val="24"/>
          <w:szCs w:val="24"/>
        </w:rPr>
        <w:t>at least</w:t>
      </w:r>
      <w:r w:rsidR="001950CB">
        <w:rPr>
          <w:rFonts w:ascii="Times New Roman" w:hAnsi="Times New Roman" w:cs="Times New Roman"/>
          <w:sz w:val="24"/>
          <w:szCs w:val="24"/>
        </w:rPr>
        <w:t xml:space="preserve"> tens of thousands of </w:t>
      </w:r>
      <w:r w:rsidR="00876118">
        <w:rPr>
          <w:rFonts w:ascii="Times New Roman" w:hAnsi="Times New Roman" w:cs="Times New Roman"/>
          <w:sz w:val="24"/>
          <w:szCs w:val="24"/>
        </w:rPr>
        <w:t>loci</w:t>
      </w:r>
      <w:r w:rsidR="001950CB">
        <w:rPr>
          <w:rFonts w:ascii="Times New Roman" w:hAnsi="Times New Roman" w:cs="Times New Roman"/>
          <w:sz w:val="24"/>
          <w:szCs w:val="24"/>
        </w:rPr>
        <w:t xml:space="preserve">, based on different demographic scenarios </w:t>
      </w:r>
      <w:r w:rsidR="0048505E">
        <w:rPr>
          <w:rFonts w:ascii="Times New Roman" w:hAnsi="Times New Roman" w:cs="Times New Roman"/>
          <w:sz w:val="24"/>
          <w:szCs w:val="24"/>
        </w:rPr>
        <w:t xml:space="preserve">and evolutionary assumptions </w:t>
      </w:r>
      <w:r w:rsidR="004A6053" w:rsidRPr="00295FF4">
        <w:rPr>
          <w:rFonts w:ascii="Times New Roman" w:hAnsi="Times New Roman" w:cs="Times New Roman"/>
          <w:sz w:val="24"/>
          <w:szCs w:val="24"/>
        </w:rPr>
        <w:fldChar w:fldCharType="begin" w:fldLock="1"/>
      </w:r>
      <w:r w:rsidR="00B7181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data","type":"article-journal","volume":"5"},"uris":["http://www.mendeley.com/documents/?uuid=c06f5592-1cb2-4a40-9677-0f7b5e875cc8"]},{"id":"ITEM-3","itemData":{"DOI":"10.1080/01621459.2019.1635482","ISSN":"0162-1459","abstract":"The sample frequency spectrum (SFS), or histogram of allele counts, is an important summary statistic in evolutionary biology, and is often used to infer the history of population size changes, migrations, and other demographic events affecting a set of populations. The expected multipopulation SFS under a given demographic model can be efficiently computed when the populations in the model are related by a tree, scaling to hundreds of populations. Admixture, back-migration, and introgression are common natural processes that violate the assumption of a tree-like population history, however, and until now the expected SFS could be computed for only a handful of populations when the demographic history is not a tree. In this article, we present a new method for efficiently computing the expected SFS and linear functionals of it, for demographies described by general directed acyclic graphs. This method can scale to more populations than previously possible for complex demographic histories including admixture. We apply our method to an 8-population SFS to estimate the timing and strength of a proposed \"basal Eurasian\" admixture event in human history. We implement and release our method in a new open-source software package momi2.","author":[{"dropping-particle":"","family":"Kamm","given":"Jack","non-dropping-particle":"","parse-names":false,"suffix":""},{"dropping-particle":"","family":"Terhorst","given":"Jonathan","non-dropping-particle":"","parse-names":false,"suffix":""},{"dropping-particle":"","family":"Durbin","given":"Richard","non-dropping-particle":"","parse-names":false,"suffix":""},{"dropping-particle":"","family":"Song","given":"Yun S.","non-dropping-particle":"","parse-names":false,"suffix":""}],"container-title":"Journal of the American Statistical Association","id":"ITEM-3","issue":"0","issued":{"date-parts":[["2019"]]},"page":"1-16","publisher":"Taylor &amp; Francis","title":"Efficiently Inferring the Demographic History of Many Populations With Allele Count Data","type":"article-journal","volume":"0"},"uris":["http://www.mendeley.com/documents/?uuid=148d0e38-889f-4b1f-a86b-ae84ba95573a"]}],"mendeley":{"formattedCitation":"(Excoffier, Dupanloup, Huerta-Sánchez, Sousa, &amp; Foll, 2013; Gutenkunst, Hernandez, Williamson, &amp; Bustamante, 2009; Kamm, Terhorst, Durbin, &amp; Song, 2019)","plainTextFormattedCitation":"(Excoffier, Dupanloup, Huerta-Sánchez, Sousa, &amp; Foll, 2013; Gutenkunst, Hernandez, Williamson, &amp; Bustamante, 2009; Kamm, Terhorst, Durbin, &amp; Song, 2019)","previouslyFormattedCitation":"(Excoffier, Dupanloup, Huerta-Sánchez, Sousa, &amp; Foll, 2013; Gutenkunst, Hernandez, Williamson, &amp; Bustamante, 2009; Kamm, Terhorst, Durbin, &amp; Song, 2019)"},"properties":{"noteIndex":0},"schema":"https://github.com/citation-style-language/schema/raw/master/csl-citation.json"}</w:instrText>
      </w:r>
      <w:r w:rsidR="004A6053" w:rsidRPr="00295FF4">
        <w:rPr>
          <w:rFonts w:ascii="Times New Roman" w:hAnsi="Times New Roman" w:cs="Times New Roman"/>
          <w:sz w:val="24"/>
          <w:szCs w:val="24"/>
        </w:rPr>
        <w:fldChar w:fldCharType="separate"/>
      </w:r>
      <w:r w:rsidR="00876118" w:rsidRPr="00876118">
        <w:rPr>
          <w:rFonts w:ascii="Times New Roman" w:hAnsi="Times New Roman" w:cs="Times New Roman"/>
          <w:noProof/>
          <w:sz w:val="24"/>
          <w:szCs w:val="24"/>
        </w:rPr>
        <w:t>(Excoffier, Dupanloup, Huerta-Sánchez, Sousa, &amp; Foll, 2013; Gutenkunst, Hernandez, Williamson, &amp; Bustamante, 2009; Kamm, Terhorst, Durbin, &amp; Song, 2019)</w:t>
      </w:r>
      <w:r w:rsidR="004A6053" w:rsidRPr="00295FF4">
        <w:rPr>
          <w:rFonts w:ascii="Times New Roman" w:hAnsi="Times New Roman" w:cs="Times New Roman"/>
          <w:sz w:val="24"/>
          <w:szCs w:val="24"/>
        </w:rPr>
        <w:fldChar w:fldCharType="end"/>
      </w:r>
      <w:r w:rsidR="001950CB">
        <w:rPr>
          <w:rFonts w:ascii="Times New Roman" w:hAnsi="Times New Roman" w:cs="Times New Roman"/>
          <w:sz w:val="24"/>
          <w:szCs w:val="24"/>
        </w:rPr>
        <w:t xml:space="preserve">. </w:t>
      </w:r>
      <w:r w:rsidR="00D42082">
        <w:rPr>
          <w:rFonts w:ascii="Times New Roman" w:hAnsi="Times New Roman" w:cs="Times New Roman"/>
          <w:sz w:val="24"/>
          <w:szCs w:val="24"/>
        </w:rPr>
        <w:t xml:space="preserve">In general, these </w:t>
      </w:r>
      <w:r w:rsidR="00685386" w:rsidRPr="00295FF4">
        <w:rPr>
          <w:rFonts w:ascii="Times New Roman" w:hAnsi="Times New Roman" w:cs="Times New Roman"/>
          <w:sz w:val="24"/>
          <w:szCs w:val="24"/>
        </w:rPr>
        <w:t xml:space="preserve">methods </w:t>
      </w:r>
      <w:r w:rsidR="00D42082">
        <w:rPr>
          <w:rFonts w:ascii="Times New Roman" w:hAnsi="Times New Roman" w:cs="Times New Roman"/>
          <w:sz w:val="24"/>
          <w:szCs w:val="24"/>
        </w:rPr>
        <w:t xml:space="preserve">require </w:t>
      </w:r>
      <w:r w:rsidR="005B723C" w:rsidRPr="00295FF4">
        <w:rPr>
          <w:rFonts w:ascii="Times New Roman" w:hAnsi="Times New Roman" w:cs="Times New Roman"/>
          <w:sz w:val="24"/>
          <w:szCs w:val="24"/>
        </w:rPr>
        <w:t>input</w:t>
      </w:r>
      <w:r w:rsidR="00876118">
        <w:rPr>
          <w:rFonts w:ascii="Times New Roman" w:hAnsi="Times New Roman" w:cs="Times New Roman"/>
          <w:sz w:val="24"/>
          <w:szCs w:val="24"/>
        </w:rPr>
        <w:t xml:space="preserve"> beyond </w:t>
      </w:r>
      <w:r w:rsidR="00C64363">
        <w:rPr>
          <w:rFonts w:ascii="Times New Roman" w:hAnsi="Times New Roman" w:cs="Times New Roman"/>
          <w:sz w:val="24"/>
          <w:szCs w:val="24"/>
        </w:rPr>
        <w:t xml:space="preserve">simple </w:t>
      </w:r>
      <w:r w:rsidR="00876118">
        <w:rPr>
          <w:rFonts w:ascii="Times New Roman" w:hAnsi="Times New Roman" w:cs="Times New Roman"/>
          <w:sz w:val="24"/>
          <w:szCs w:val="24"/>
        </w:rPr>
        <w:t>allele counts,</w:t>
      </w:r>
      <w:r w:rsidR="005B723C" w:rsidRPr="00295FF4">
        <w:rPr>
          <w:rFonts w:ascii="Times New Roman" w:hAnsi="Times New Roman" w:cs="Times New Roman"/>
          <w:sz w:val="24"/>
          <w:szCs w:val="24"/>
        </w:rPr>
        <w:t xml:space="preserve"> such as information about </w:t>
      </w:r>
      <w:r w:rsidR="00777B9A" w:rsidRPr="00295FF4">
        <w:rPr>
          <w:rFonts w:ascii="Times New Roman" w:hAnsi="Times New Roman" w:cs="Times New Roman"/>
          <w:sz w:val="24"/>
          <w:szCs w:val="24"/>
        </w:rPr>
        <w:t>recombination</w:t>
      </w:r>
      <w:r w:rsidR="005B723C" w:rsidRPr="00295FF4">
        <w:rPr>
          <w:rFonts w:ascii="Times New Roman" w:hAnsi="Times New Roman" w:cs="Times New Roman"/>
          <w:sz w:val="24"/>
          <w:szCs w:val="24"/>
        </w:rPr>
        <w:t xml:space="preserve"> processes </w:t>
      </w:r>
      <w:r w:rsidR="00BC1041" w:rsidRPr="00295FF4">
        <w:rPr>
          <w:rFonts w:ascii="Times New Roman" w:hAnsi="Times New Roman" w:cs="Times New Roman"/>
          <w:sz w:val="24"/>
          <w:szCs w:val="24"/>
        </w:rPr>
        <w:fldChar w:fldCharType="begin" w:fldLock="1"/>
      </w:r>
      <w:r w:rsidR="005663CD" w:rsidRPr="00295FF4">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et al., 2013)","plainTextFormattedCitation":"(Gattepaille et al., 2013)","previouslyFormattedCitation":"(Gattepaille et al., 2013)"},"properties":{"noteIndex":0},"schema":"https://github.com/citation-style-language/schema/raw/master/csl-citation.json"}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CE6B0A" w:rsidRPr="00295FF4">
        <w:rPr>
          <w:rFonts w:ascii="Times New Roman" w:hAnsi="Times New Roman" w:cs="Times New Roman"/>
          <w:noProof/>
          <w:sz w:val="24"/>
          <w:szCs w:val="24"/>
        </w:rPr>
        <w:t>(Gattepaille et al., 2013)</w:t>
      </w:r>
      <w:r w:rsidR="00BC1041" w:rsidRPr="00295FF4">
        <w:rPr>
          <w:rFonts w:ascii="Times New Roman" w:hAnsi="Times New Roman" w:cs="Times New Roman"/>
          <w:sz w:val="24"/>
          <w:szCs w:val="24"/>
        </w:rPr>
        <w:fldChar w:fldCharType="end"/>
      </w:r>
      <w:r w:rsidR="005B723C" w:rsidRPr="00295FF4">
        <w:rPr>
          <w:rFonts w:ascii="Times New Roman" w:hAnsi="Times New Roman" w:cs="Times New Roman"/>
          <w:sz w:val="24"/>
          <w:szCs w:val="24"/>
        </w:rPr>
        <w:t xml:space="preserve"> </w:t>
      </w:r>
      <w:r w:rsidR="00BC1041" w:rsidRPr="00295FF4">
        <w:rPr>
          <w:rFonts w:ascii="Times New Roman" w:hAnsi="Times New Roman" w:cs="Times New Roman"/>
          <w:sz w:val="24"/>
          <w:szCs w:val="24"/>
        </w:rPr>
        <w:t xml:space="preserve">and </w:t>
      </w:r>
      <w:r w:rsidR="006451B0" w:rsidRPr="00295FF4">
        <w:rPr>
          <w:rFonts w:ascii="Times New Roman" w:hAnsi="Times New Roman" w:cs="Times New Roman"/>
          <w:sz w:val="24"/>
          <w:szCs w:val="24"/>
        </w:rPr>
        <w:t>ascertainment</w:t>
      </w:r>
      <w:r w:rsidR="00BC1041" w:rsidRPr="00295FF4">
        <w:rPr>
          <w:rFonts w:ascii="Times New Roman" w:hAnsi="Times New Roman" w:cs="Times New Roman"/>
          <w:sz w:val="24"/>
          <w:szCs w:val="24"/>
        </w:rPr>
        <w:t xml:space="preserve"> bias </w:t>
      </w:r>
      <w:r w:rsidR="00BC1041" w:rsidRPr="00295FF4">
        <w:rPr>
          <w:rFonts w:ascii="Times New Roman" w:hAnsi="Times New Roman" w:cs="Times New Roman"/>
          <w:sz w:val="24"/>
          <w:szCs w:val="24"/>
        </w:rPr>
        <w:fldChar w:fldCharType="begin" w:fldLock="1"/>
      </w:r>
      <w:r w:rsidR="00F11CC4">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Populations","type":"article-journal","volume":"166"},"uris":["http://www.mendeley.com/documents/?uuid=221d0b34-8d4b-4e60-9acb-4b7b90de03c4"]},{"id":"ITEM-2","itemData":{"DOI":"10.1093/molbev/msq148","ISSN":"07374038","abstract":"Chip-based high-throughput genotyping has facilitated genome-wide studies of genetic diversity. Many studies have utilized these large data sets to make inferences about the demographic history of human populations using measures of genetic differentiation such as FST or principal component analyses. However, the single nucleotide polymorphism (SNP) chip data suffer from ascertainment biases caused by the SNP discovery process in which a small number of individuals from selected populations are used as discovery panels. In this study, we investigate the effect of the ascertainment bias on inferences regarding genetic differentiation among populations in one of the common genome-wide genotyping platforms. We generate SNP genotyping data for individuals that previously have been subject to partial genome-wide Sanger sequencing and compare inferences based on genotyping data to inferences based on direct sequencing. In addition, we also analyze publicly available genome-wide data. We demonstrate that the ascertainment biases will distort measures of human diversity and possibly change conclusions drawn from these measures in some times unexpected ways. We also show that details of the genotyping calling algorithms can have a surprisingly large effect on population genetic inferences. We not only present a correction of the spectrum for the widely used Affymetrix SNP chips but also show that such corrections are difficult to generalize among studies. © 2010 The Author.","author":[{"dropping-particle":"","family":"Albrechtsen","given":"Anders","non-dropping-particle":"","parse-names":false,"suffix":""},{"dropping-particle":"","family":"Nielsen","given":"Finn Cilius","non-dropping-particle":"","parse-names":false,"suffix":""},{"dropping-particle":"","family":"Nielsen","given":"Rasmus","non-dropping-particle":"","parse-names":false,"suffix":""}],"container-title":"Molecular Biology and Evolution","id":"ITEM-2","issue":"11","issued":{"date-parts":[["2010"]]},"page":"2534-2547","title":"Ascertainment biases in SNP chips affect measures of population divergence","type":"article-journal","volume":"27"},"uris":["http://www.mendeley.com/documents/?uuid=fa003f6b-ca02-4921-b427-b61d3b316913"]},{"id":"ITEM-3","itemData":{"DOI":"10.1101/gr.4107905","ISSN":"10889051","abstract":"Large-scale SNP genotyping studies rely on an initial assessment of nucleotide variation to identify sites in the DNA sequence that harbor variation among individuals. This \"SNP discovery\" sample may be quite variable in size and composition, and it has been well established that properties of the SNPs that are found are influenced by the discovery sampling effort. The International HapMap project relied on nearly any piece of information available to identify SNPs-including BAC end sequences, shotgun reads, and differences between public and private sequences-and even made use of chimpanzee data to confirm human sequence differences. In addition, the ascertainment criteria shifted from using only SNPs that had been validated in population samples, to double-hit SNPs, to finally accepting SNPs that were singletons in small discovery samples. In contrast, Perlegen's primary discovery was a resequencing-by-hybridization effort using the 24 people of diverse origin in the Polymorphism Discovery Resource. Here we take these two data sets and contrast two basic summary statistics, heterozygosity and FST, as well as the site frequency spectra, for 500-kb windows spanning the genome. The magnitude of disparity between these samples in these measures of variability indicates that population genetic analysis on the raw genotype data is ill advised. Given the knowledge of the discovery samples, we perform an ascertainment correction and show how the post-correction data are more consistent across these studies. However, discrepancies persist, suggesting that the heterogeneity in the SNP discovery process of the HapMap project resulted in a data set resistant to complete ascertainment correction. Ascertainment bias will likely erode the power of tests of association between SNPs and complex disorders, but the effect will likely be small, and perhaps more importantly, it is unlikely that the bias will introduce false-positive inferences. ©2005 by Cold Spring Harbor Laboratory Press.","author":[{"dropping-particle":"","family":"Clark","given":"Andrew G.","non-dropping-particle":"","parse-names":false,"suffix":""},{"dropping-particle":"","family":"Hubisz","given":"Melissa J.","non-dropping-particle":"","parse-names":false,"suffix":""},{"dropping-particle":"","family":"Bustamante","given":"Carlos D.","non-dropping-particle":"","parse-names":false,"suffix":""},{"dropping-particle":"","family":"Williamson","given":"Scott H.","non-dropping-particle":"","parse-names":false,"suffix":""},{"dropping-particle":"","family":"Nielsen","given":"Rasmus","non-dropping-particle":"","parse-names":false,"suffix":""}],"container-title":"Genome Research","id":"ITEM-3","issue":"11","issued":{"date-parts":[["2005"]]},"page":"1496-1502","title":"Ascertainment bias in studies of human genome-wide polymorphism","type":"article-journal","volume":"15"},"uris":["http://www.mendeley.com/documents/?uuid=9b136313-01e9-44fa-b912-0864235c0a66"]}],"mendeley":{"formattedCitation":"(Albrechtsen, Nielsen, &amp; Nielsen, 2010; Clark, Hubisz, Bustamante, Williamson, &amp; Nielsen, 2005; Marth, Czabarka, Murvai, &amp; Sherry, 2004)","plainTextFormattedCitation":"(Albrechtsen, Nielsen, &amp; Nielsen, 2010; Clark, Hubisz, Bustamante, Williamson, &amp; Nielsen, 2005; Marth, Czabarka, Murvai, &amp; Sherry, 2004)","previouslyFormattedCitation":"(Albrechtsen, Nielsen, &amp; Nielsen, 2010; Clark, Hubisz, Bustamante, Williamson, &amp; Nielsen, 2005; Marth, Czabarka, Murvai, &amp; Sherry, 2004)"},"properties":{"noteIndex":0},"schema":"https://github.com/citation-style-language/schema/raw/master/csl-citation.json"}</w:instrText>
      </w:r>
      <w:r w:rsidR="00BC1041" w:rsidRPr="00295FF4">
        <w:rPr>
          <w:rFonts w:ascii="Times New Roman" w:hAnsi="Times New Roman" w:cs="Times New Roman"/>
          <w:sz w:val="24"/>
          <w:szCs w:val="24"/>
        </w:rPr>
        <w:fldChar w:fldCharType="separate"/>
      </w:r>
      <w:r w:rsidR="003B19F7" w:rsidRPr="003B19F7">
        <w:rPr>
          <w:rFonts w:ascii="Times New Roman" w:hAnsi="Times New Roman" w:cs="Times New Roman"/>
          <w:noProof/>
          <w:sz w:val="24"/>
          <w:szCs w:val="24"/>
        </w:rPr>
        <w:t>(Albrechtsen, Nielsen, &amp; Nielsen, 2010; Clark, Hubisz, Bustamante, Williamson, &amp; Nielsen, 2005; Marth, Czabarka, Murvai, &amp; Sherry, 2004)</w:t>
      </w:r>
      <w:r w:rsidR="00BC1041" w:rsidRPr="00295FF4">
        <w:rPr>
          <w:rFonts w:ascii="Times New Roman" w:hAnsi="Times New Roman" w:cs="Times New Roman"/>
          <w:sz w:val="24"/>
          <w:szCs w:val="24"/>
        </w:rPr>
        <w:fldChar w:fldCharType="end"/>
      </w:r>
      <w:r w:rsidR="00D42082">
        <w:rPr>
          <w:rFonts w:ascii="Times New Roman" w:hAnsi="Times New Roman" w:cs="Times New Roman"/>
          <w:sz w:val="24"/>
          <w:szCs w:val="24"/>
        </w:rPr>
        <w:t xml:space="preserve"> to</w:t>
      </w:r>
      <w:r w:rsidR="00876118">
        <w:rPr>
          <w:rFonts w:ascii="Times New Roman" w:hAnsi="Times New Roman" w:cs="Times New Roman"/>
          <w:sz w:val="24"/>
          <w:szCs w:val="24"/>
        </w:rPr>
        <w:t xml:space="preserve"> estimate demographic parameters and history.</w:t>
      </w:r>
      <w:r w:rsidR="00681C46" w:rsidRPr="00295FF4">
        <w:rPr>
          <w:rFonts w:ascii="Times New Roman" w:hAnsi="Times New Roman" w:cs="Times New Roman"/>
          <w:sz w:val="24"/>
          <w:szCs w:val="24"/>
        </w:rPr>
        <w:t xml:space="preserve"> </w:t>
      </w:r>
      <w:r w:rsidR="0000391E">
        <w:rPr>
          <w:rFonts w:ascii="Times New Roman" w:hAnsi="Times New Roman" w:cs="Times New Roman"/>
          <w:sz w:val="24"/>
          <w:szCs w:val="24"/>
        </w:rPr>
        <w:t>In practice</w:t>
      </w:r>
      <w:r w:rsidR="00F91B30">
        <w:rPr>
          <w:rFonts w:ascii="Times New Roman" w:hAnsi="Times New Roman" w:cs="Times New Roman"/>
          <w:sz w:val="24"/>
          <w:szCs w:val="24"/>
        </w:rPr>
        <w:t>,</w:t>
      </w:r>
      <w:r w:rsidR="00383673">
        <w:rPr>
          <w:rFonts w:ascii="Times New Roman" w:hAnsi="Times New Roman" w:cs="Times New Roman"/>
          <w:sz w:val="24"/>
          <w:szCs w:val="24"/>
        </w:rPr>
        <w:t xml:space="preserve"> many research project</w:t>
      </w:r>
      <w:r w:rsidR="009C1654">
        <w:rPr>
          <w:rFonts w:ascii="Times New Roman" w:hAnsi="Times New Roman" w:cs="Times New Roman"/>
          <w:sz w:val="24"/>
          <w:szCs w:val="24"/>
        </w:rPr>
        <w:t>s</w:t>
      </w:r>
      <w:r w:rsidR="00383673">
        <w:rPr>
          <w:rFonts w:ascii="Times New Roman" w:hAnsi="Times New Roman" w:cs="Times New Roman"/>
          <w:sz w:val="24"/>
          <w:szCs w:val="24"/>
        </w:rPr>
        <w:t xml:space="preserve"> have fewer </w:t>
      </w:r>
      <w:r w:rsidR="005D6657">
        <w:rPr>
          <w:rFonts w:ascii="Times New Roman" w:hAnsi="Times New Roman" w:cs="Times New Roman"/>
          <w:sz w:val="24"/>
          <w:szCs w:val="24"/>
        </w:rPr>
        <w:t xml:space="preserve">genetic </w:t>
      </w:r>
      <w:r w:rsidR="00383673">
        <w:rPr>
          <w:rFonts w:ascii="Times New Roman" w:hAnsi="Times New Roman" w:cs="Times New Roman"/>
          <w:sz w:val="24"/>
          <w:szCs w:val="24"/>
        </w:rPr>
        <w:t>markers and/or information about those markers</w:t>
      </w:r>
      <w:r w:rsidR="00F42FFF">
        <w:rPr>
          <w:rFonts w:ascii="Times New Roman" w:hAnsi="Times New Roman" w:cs="Times New Roman"/>
          <w:sz w:val="24"/>
          <w:szCs w:val="24"/>
        </w:rPr>
        <w:t xml:space="preserve"> because they focus on non-model species</w:t>
      </w:r>
      <w:r w:rsidR="00383673">
        <w:rPr>
          <w:rFonts w:ascii="Times New Roman" w:hAnsi="Times New Roman" w:cs="Times New Roman"/>
          <w:sz w:val="24"/>
          <w:szCs w:val="24"/>
        </w:rPr>
        <w:t xml:space="preserve"> (e.g. </w:t>
      </w:r>
      <w:proofErr w:type="spellStart"/>
      <w:r w:rsidR="00383673">
        <w:rPr>
          <w:rFonts w:ascii="Times New Roman" w:hAnsi="Times New Roman" w:cs="Times New Roman"/>
          <w:sz w:val="24"/>
          <w:szCs w:val="24"/>
        </w:rPr>
        <w:t>Legault</w:t>
      </w:r>
      <w:proofErr w:type="spellEnd"/>
      <w:r w:rsidR="00383673">
        <w:rPr>
          <w:rFonts w:ascii="Times New Roman" w:hAnsi="Times New Roman" w:cs="Times New Roman"/>
          <w:sz w:val="24"/>
          <w:szCs w:val="24"/>
        </w:rPr>
        <w:t xml:space="preserve"> et al. 2020), or want to use </w:t>
      </w:r>
      <w:r w:rsidR="00F91B30">
        <w:rPr>
          <w:rFonts w:ascii="Times New Roman" w:hAnsi="Times New Roman" w:cs="Times New Roman"/>
          <w:sz w:val="24"/>
          <w:szCs w:val="24"/>
        </w:rPr>
        <w:t xml:space="preserve">older </w:t>
      </w:r>
      <w:r w:rsidR="00F42FFF">
        <w:rPr>
          <w:rFonts w:ascii="Times New Roman" w:hAnsi="Times New Roman" w:cs="Times New Roman"/>
          <w:sz w:val="24"/>
          <w:szCs w:val="24"/>
        </w:rPr>
        <w:t xml:space="preserve">and potentially more restricted </w:t>
      </w:r>
      <w:r w:rsidR="00F91B30">
        <w:rPr>
          <w:rFonts w:ascii="Times New Roman" w:hAnsi="Times New Roman" w:cs="Times New Roman"/>
          <w:sz w:val="24"/>
          <w:szCs w:val="24"/>
        </w:rPr>
        <w:t xml:space="preserve">genetic samples or datasets </w:t>
      </w:r>
      <w:r w:rsidR="00F91B30">
        <w:rPr>
          <w:rFonts w:ascii="Times New Roman" w:hAnsi="Times New Roman" w:cs="Times New Roman"/>
          <w:sz w:val="24"/>
          <w:szCs w:val="24"/>
        </w:rPr>
        <w:fldChar w:fldCharType="begin" w:fldLock="1"/>
      </w:r>
      <w:r w:rsidR="00A07FFC">
        <w:rPr>
          <w:rFonts w:ascii="Times New Roman" w:hAnsi="Times New Roman" w:cs="Times New Roman"/>
          <w:sz w:val="24"/>
          <w:szCs w:val="24"/>
        </w:rPr>
        <w:instrText>ADDIN CSL_CITATION {"citationItems":[{"id":"ITEM-1","itemData":{"DOI":"10.1007/s10592-017-0948-4","ISBN":"0123456789","ISSN":"15729737","abstract":"Reintroductions—captive-born animals introduced into the species’ original distribution area—and translocations—free-living animals transferred to another location within the historical distribution area—are important conservation strategies for endangered species. Genetic analyses of 239 individuals from unmanaged, translocated and reintroduced populations of Leontopithecus rosalia were performed using 14 microsatellites. These samples were collected during two periods: (a) 1996–1997 (historic), when individuals were translocated and reintroduced into forest fragments in the lowland Atlantic Forest, and (b) 2007–09 (recent). We hypothesized that effective population size and genetic diversity would increase over time and that these management strategies would affect the resulting population genetic structure. We found trends indicating that the effective population size at the translocation site increased while that at the reintroduction sites diminished over time. The inbreeding coefficient of the translocated population diminished over time (from 0.38 to 0.03) and was much lower than that of the native (0.29) and reintroduced (0.13) recent populations. We observed a greater genetic admixture among the reintroduced sites on the historic sampling, as well as a strong genetic structure at the translocation site. In the recent sampling, the population structuring became more site-related suggesting low or inconsistent gene flow between sampling sites. This research highlights how conservation management decisions have an important influence on the genetic outcome of translocations and reintroductions. Future conservation planning should consider population genetic monitoring before and after management measures and maintain population connectivity thereafter to avoid the negative effects of a population size reduction.","author":[{"dropping-particle":"","family":"Moraes","given":"Andreia Magro","non-dropping-particle":"","parse-names":false,"suffix":""},{"dropping-particle":"","family":"Ruiz-Miranda","given":"Carlos R.","non-dropping-particle":"","parse-names":false,"suffix":""},{"dropping-particle":"","family":"Ribeiro","given":"Milton Cezar","non-dropping-particle":"","parse-names":false,"suffix":""},{"dropping-particle":"","family":"Grativol","given":"Adriana D.","non-dropping-particle":"","parse-names":false,"suffix":""},{"dropping-particle":"","family":"S. Carvalho","given":"Carolina","non-dropping-particle":"da","parse-names":false,"suffix":""},{"dropping-particle":"","family":"Dietz","given":"James M.","non-dropping-particle":"","parse-names":false,"suffix":""},{"dropping-particle":"","family":"Kierulff","given":"Maria Cecília M.","non-dropping-particle":"","parse-names":false,"suffix":""},{"dropping-particle":"","family":"Freitas","given":"Lucas A.","non-dropping-particle":"","parse-names":false,"suffix":""},{"dropping-particle":"","family":"Galetti","given":"Pedro M.","non-dropping-particle":"","parse-names":false,"suffix":""}],"container-title":"Conservation Genetics","id":"ITEM-1","issue":"5","issued":{"date-parts":[["2017"]]},"page":"995-1009","publisher":"Springer Netherlands","title":"Temporal genetic dynamics of reintroduced and translocated populations of the endangered golden lion tamarin (Leontopithecus rosalia)","type":"article-journal","volume":"18"},"uris":["http://www.mendeley.com/documents/?uuid=fbe1fad2-692c-4c36-84d9-9955d0226603"]}],"mendeley":{"formattedCitation":"(Moraes et al., 2017)","manualFormatting":"(e.g. Moraes et al., 2017)","plainTextFormattedCitation":"(Moraes et al., 2017)","previouslyFormattedCitation":"(Moraes et al., 2017)"},"properties":{"noteIndex":0},"schema":"https://github.com/citation-style-language/schema/raw/master/csl-citation.json"}</w:instrText>
      </w:r>
      <w:r w:rsidR="00F91B30">
        <w:rPr>
          <w:rFonts w:ascii="Times New Roman" w:hAnsi="Times New Roman" w:cs="Times New Roman"/>
          <w:sz w:val="24"/>
          <w:szCs w:val="24"/>
        </w:rPr>
        <w:fldChar w:fldCharType="separate"/>
      </w:r>
      <w:r w:rsidR="00F91B30" w:rsidRPr="00F91B30">
        <w:rPr>
          <w:rFonts w:ascii="Times New Roman" w:hAnsi="Times New Roman" w:cs="Times New Roman"/>
          <w:noProof/>
          <w:sz w:val="24"/>
          <w:szCs w:val="24"/>
        </w:rPr>
        <w:t>(</w:t>
      </w:r>
      <w:r w:rsidR="00F91B30">
        <w:rPr>
          <w:rFonts w:ascii="Times New Roman" w:hAnsi="Times New Roman" w:cs="Times New Roman"/>
          <w:i/>
          <w:noProof/>
          <w:sz w:val="24"/>
          <w:szCs w:val="24"/>
        </w:rPr>
        <w:t xml:space="preserve">e.g. </w:t>
      </w:r>
      <w:r w:rsidR="00F91B30" w:rsidRPr="00F91B30">
        <w:rPr>
          <w:rFonts w:ascii="Times New Roman" w:hAnsi="Times New Roman" w:cs="Times New Roman"/>
          <w:noProof/>
          <w:sz w:val="24"/>
          <w:szCs w:val="24"/>
        </w:rPr>
        <w:t>Moraes et al., 2017)</w:t>
      </w:r>
      <w:r w:rsidR="00F91B30">
        <w:rPr>
          <w:rFonts w:ascii="Times New Roman" w:hAnsi="Times New Roman" w:cs="Times New Roman"/>
          <w:sz w:val="24"/>
          <w:szCs w:val="24"/>
        </w:rPr>
        <w:fldChar w:fldCharType="end"/>
      </w:r>
      <w:r w:rsidR="00C3107A">
        <w:rPr>
          <w:rFonts w:ascii="Times New Roman" w:hAnsi="Times New Roman" w:cs="Times New Roman"/>
          <w:sz w:val="24"/>
          <w:szCs w:val="24"/>
        </w:rPr>
        <w:t xml:space="preserve"> as </w:t>
      </w:r>
      <w:r w:rsidR="00C3107A">
        <w:rPr>
          <w:rFonts w:ascii="Times New Roman" w:hAnsi="Times New Roman" w:cs="Times New Roman"/>
          <w:sz w:val="24"/>
          <w:szCs w:val="24"/>
        </w:rPr>
        <w:lastRenderedPageBreak/>
        <w:t>references to compare newer samples to</w:t>
      </w:r>
      <w:r w:rsidR="00383673">
        <w:rPr>
          <w:rFonts w:ascii="Times New Roman" w:hAnsi="Times New Roman" w:cs="Times New Roman"/>
          <w:sz w:val="24"/>
          <w:szCs w:val="24"/>
        </w:rPr>
        <w:t xml:space="preserve">. </w:t>
      </w:r>
      <w:r w:rsidR="00EA515D" w:rsidRPr="00295FF4">
        <w:rPr>
          <w:rFonts w:ascii="Times New Roman" w:eastAsia="Times New Roman" w:hAnsi="Times New Roman" w:cs="Times New Roman"/>
          <w:sz w:val="24"/>
          <w:szCs w:val="24"/>
        </w:rPr>
        <w:t xml:space="preserve">Some </w:t>
      </w:r>
      <w:r w:rsidR="00D41158" w:rsidRPr="00295FF4">
        <w:rPr>
          <w:rFonts w:ascii="Times New Roman" w:eastAsia="Times New Roman" w:hAnsi="Times New Roman" w:cs="Times New Roman"/>
          <w:sz w:val="24"/>
          <w:szCs w:val="24"/>
        </w:rPr>
        <w:t xml:space="preserve">other </w:t>
      </w:r>
      <w:r w:rsidR="00EA515D" w:rsidRPr="00295FF4">
        <w:rPr>
          <w:rFonts w:ascii="Times New Roman" w:eastAsia="Times New Roman" w:hAnsi="Times New Roman" w:cs="Times New Roman"/>
          <w:sz w:val="24"/>
          <w:szCs w:val="24"/>
        </w:rPr>
        <w:t>studies have directly used genetic diff</w:t>
      </w:r>
      <w:r w:rsidR="00D54E9F">
        <w:rPr>
          <w:rFonts w:ascii="Times New Roman" w:eastAsia="Times New Roman" w:hAnsi="Times New Roman" w:cs="Times New Roman"/>
          <w:sz w:val="24"/>
          <w:szCs w:val="24"/>
        </w:rPr>
        <w:t>erentiation metrics</w:t>
      </w:r>
      <w:r w:rsidR="0000391E">
        <w:rPr>
          <w:rFonts w:ascii="Times New Roman" w:eastAsia="Times New Roman" w:hAnsi="Times New Roman" w:cs="Times New Roman"/>
          <w:sz w:val="24"/>
          <w:szCs w:val="24"/>
        </w:rPr>
        <w:t>,</w:t>
      </w:r>
      <w:r w:rsidR="00D54E9F">
        <w:rPr>
          <w:rFonts w:ascii="Times New Roman" w:eastAsia="Times New Roman" w:hAnsi="Times New Roman" w:cs="Times New Roman"/>
          <w:sz w:val="24"/>
          <w:szCs w:val="24"/>
        </w:rPr>
        <w:t xml:space="preserve"> such as </w:t>
      </w:r>
      <w:r w:rsidR="00D54E9F"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A515D" w:rsidRPr="00295FF4">
        <w:rPr>
          <w:rFonts w:ascii="Times New Roman" w:eastAsia="Times New Roman" w:hAnsi="Times New Roman" w:cs="Times New Roman"/>
          <w:sz w:val="24"/>
          <w:szCs w:val="24"/>
        </w:rPr>
        <w:t>, to evaluate temporal change</w:t>
      </w:r>
      <w:r w:rsidR="00CF097B">
        <w:rPr>
          <w:rFonts w:ascii="Times New Roman" w:eastAsia="Times New Roman" w:hAnsi="Times New Roman" w:cs="Times New Roman"/>
          <w:sz w:val="24"/>
          <w:szCs w:val="24"/>
        </w:rPr>
        <w:t>s</w:t>
      </w:r>
      <w:r w:rsidR="00FF66D6" w:rsidRPr="00295FF4">
        <w:rPr>
          <w:rFonts w:ascii="Times New Roman" w:eastAsia="Times New Roman" w:hAnsi="Times New Roman" w:cs="Times New Roman"/>
          <w:sz w:val="24"/>
          <w:szCs w:val="24"/>
        </w:rPr>
        <w:t xml:space="preserve"> between genetic datasets</w:t>
      </w:r>
      <w:r w:rsidR="000673CD" w:rsidRPr="00295FF4">
        <w:rPr>
          <w:rFonts w:ascii="Times New Roman" w:eastAsia="Times New Roman" w:hAnsi="Times New Roman" w:cs="Times New Roman"/>
          <w:sz w:val="24"/>
          <w:szCs w:val="24"/>
        </w:rPr>
        <w:t xml:space="preserve"> </w:t>
      </w:r>
      <w:r w:rsidR="000673CD" w:rsidRPr="00295FF4">
        <w:rPr>
          <w:rFonts w:ascii="Times New Roman" w:eastAsia="Times New Roman" w:hAnsi="Times New Roman" w:cs="Times New Roman"/>
          <w:sz w:val="24"/>
          <w:szCs w:val="24"/>
        </w:rPr>
        <w:fldChar w:fldCharType="begin" w:fldLock="1"/>
      </w:r>
      <w:r w:rsidR="00AF3595">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 Segura-García et al., 2019)","plainTextFormattedCitation":"(Segura-García et al., 2019)","previouslyFormattedCitation":"(Segura-García et al., 2019)"},"properties":{"noteIndex":0},"schema":"https://github.com/citation-style-language/schema/raw/master/csl-citation.json"}</w:instrText>
      </w:r>
      <w:r w:rsidR="000673CD" w:rsidRPr="00295FF4">
        <w:rPr>
          <w:rFonts w:ascii="Times New Roman" w:eastAsia="Times New Roman" w:hAnsi="Times New Roman" w:cs="Times New Roman"/>
          <w:sz w:val="24"/>
          <w:szCs w:val="24"/>
        </w:rPr>
        <w:fldChar w:fldCharType="separate"/>
      </w:r>
      <w:r w:rsidR="00AF3595" w:rsidRPr="001A5615">
        <w:rPr>
          <w:rFonts w:ascii="Times New Roman" w:eastAsia="Times New Roman" w:hAnsi="Times New Roman" w:cs="Times New Roman"/>
          <w:noProof/>
          <w:sz w:val="24"/>
          <w:szCs w:val="24"/>
        </w:rPr>
        <w:t>(e.g. Larroque et al 2019</w:t>
      </w:r>
      <w:r w:rsidR="000673CD" w:rsidRPr="001A5615">
        <w:rPr>
          <w:rFonts w:ascii="Times New Roman" w:eastAsia="Times New Roman" w:hAnsi="Times New Roman" w:cs="Times New Roman"/>
          <w:noProof/>
          <w:sz w:val="24"/>
          <w:szCs w:val="24"/>
        </w:rPr>
        <w:t>; Segura-García et al., 2019)</w:t>
      </w:r>
      <w:r w:rsidR="000673CD" w:rsidRPr="00295FF4">
        <w:rPr>
          <w:rFonts w:ascii="Times New Roman" w:eastAsia="Times New Roman" w:hAnsi="Times New Roman" w:cs="Times New Roman"/>
          <w:sz w:val="24"/>
          <w:szCs w:val="24"/>
        </w:rPr>
        <w:fldChar w:fldCharType="end"/>
      </w:r>
      <w:r w:rsidR="00E455A2" w:rsidRPr="001A5615">
        <w:rPr>
          <w:rFonts w:ascii="Times New Roman" w:eastAsia="Times New Roman" w:hAnsi="Times New Roman" w:cs="Times New Roman"/>
          <w:sz w:val="24"/>
          <w:szCs w:val="24"/>
        </w:rPr>
        <w:t xml:space="preserve">. </w:t>
      </w:r>
      <w:r w:rsidR="00E455A2" w:rsidRPr="00295FF4">
        <w:rPr>
          <w:rFonts w:ascii="Times New Roman" w:eastAsia="Times New Roman" w:hAnsi="Times New Roman" w:cs="Times New Roman"/>
          <w:sz w:val="24"/>
          <w:szCs w:val="24"/>
        </w:rPr>
        <w:t xml:space="preserve">However, translating </w:t>
      </w:r>
      <w:r w:rsidR="00AF6D3B" w:rsidRPr="00295FF4">
        <w:rPr>
          <w:rFonts w:ascii="Times New Roman" w:eastAsia="Times New Roman" w:hAnsi="Times New Roman" w:cs="Times New Roman"/>
          <w:sz w:val="24"/>
          <w:szCs w:val="24"/>
        </w:rPr>
        <w:t xml:space="preserve">our </w:t>
      </w:r>
      <w:r w:rsidR="00E455A2" w:rsidRPr="00295FF4">
        <w:rPr>
          <w:rFonts w:ascii="Times New Roman" w:eastAsia="Times New Roman" w:hAnsi="Times New Roman" w:cs="Times New Roman"/>
          <w:sz w:val="24"/>
          <w:szCs w:val="24"/>
        </w:rPr>
        <w:t xml:space="preserve">spatial understanding </w:t>
      </w:r>
      <w:r w:rsidR="000673CD" w:rsidRPr="00295FF4">
        <w:rPr>
          <w:rFonts w:ascii="Times New Roman" w:eastAsia="Times New Roman" w:hAnsi="Times New Roman" w:cs="Times New Roman"/>
          <w:sz w:val="24"/>
          <w:szCs w:val="24"/>
        </w:rPr>
        <w:t xml:space="preserve">of </w:t>
      </w:r>
      <w:r w:rsidR="00E455A2" w:rsidRPr="00295FF4">
        <w:rPr>
          <w:rFonts w:ascii="Times New Roman" w:eastAsia="Times New Roman" w:hAnsi="Times New Roman" w:cs="Times New Roman"/>
          <w:sz w:val="24"/>
          <w:szCs w:val="24"/>
        </w:rPr>
        <w:t>F</w:t>
      </w:r>
      <w:r w:rsidR="00D54E9F">
        <w:rPr>
          <w:rFonts w:ascii="Times New Roman" w:eastAsia="Times New Roman" w:hAnsi="Times New Roman" w:cs="Times New Roman"/>
          <w:sz w:val="24"/>
          <w:szCs w:val="24"/>
          <w:vertAlign w:val="subscript"/>
        </w:rPr>
        <w:t>ST</w:t>
      </w:r>
      <w:r w:rsidR="00E455A2" w:rsidRPr="00295FF4">
        <w:rPr>
          <w:rFonts w:ascii="Times New Roman" w:eastAsia="Times New Roman" w:hAnsi="Times New Roman" w:cs="Times New Roman"/>
          <w:sz w:val="24"/>
          <w:szCs w:val="24"/>
        </w:rPr>
        <w:t>-based results to the temporal dimension</w:t>
      </w:r>
      <w:r w:rsidR="00771580" w:rsidRPr="00295FF4">
        <w:rPr>
          <w:rFonts w:ascii="Times New Roman" w:eastAsia="Times New Roman" w:hAnsi="Times New Roman" w:cs="Times New Roman"/>
          <w:sz w:val="24"/>
          <w:szCs w:val="24"/>
        </w:rPr>
        <w:t xml:space="preserve"> is not straightforward</w:t>
      </w:r>
      <w:r w:rsidR="00AF487F">
        <w:rPr>
          <w:rFonts w:ascii="Times New Roman" w:eastAsia="Times New Roman" w:hAnsi="Times New Roman" w:cs="Times New Roman"/>
          <w:sz w:val="24"/>
          <w:szCs w:val="24"/>
        </w:rPr>
        <w:t xml:space="preserve"> </w:t>
      </w:r>
      <w:r w:rsidR="00AF487F" w:rsidRPr="00295FF4">
        <w:rPr>
          <w:rFonts w:ascii="Times New Roman" w:eastAsia="Times New Roman" w:hAnsi="Times New Roman" w:cs="Times New Roman"/>
          <w:sz w:val="24"/>
          <w:szCs w:val="24"/>
        </w:rPr>
        <w:fldChar w:fldCharType="begin" w:fldLock="1"/>
      </w:r>
      <w:r w:rsidR="00AF487F" w:rsidRPr="00295FF4">
        <w:rPr>
          <w:rFonts w:ascii="Times New Roman" w:eastAsia="Times New Roman" w:hAnsi="Times New Roman" w:cs="Times New Roman"/>
          <w:sz w:val="24"/>
          <w:szCs w:val="24"/>
        </w:rPr>
        <w:instrText>ADDIN CSL_CITATION {"citationItems":[{"id":"ITEM-1","itemData":{"DOI":"10.1101/gr.154831.113.23","ISBN":"1549-5469 (Electronic)\\n1088-9051 (Linking)","ISSN":"1088-9051","PMID":"23861382","abstract":"In a pair of seminal papers, Sewall Wright and Gustave Male ´cot introduced FST as a measure of structure in natural populations. In the decades that followed, a number of papers provided differing definitions, estimation methods, and interpretations beyond Wright’s. While this diversity in methods has enabled many studies in genetics, it has also in- troduced confusion regarding how to estimate FST from available data. Considering this confusion, wide variation in published estimates of FST for pairs of HapMap populations is a cause for concern. These estimates changed—in some cases more than twofold—when comparing estimates from genotyping arrays to those from sequence data. Indeed, changes in FST from sequencing data might be expected due to population genetic factors affecting rare variants. While rare variants do influence the result, we show that this is largely through differences in estimation methods. Correcting for this yields estimates of FST that are much more concordant between sequence and genotype data. These differences relate to three specific issues: (1) estimating FST for a single SNP, (2) combining estimates of FST across multiple SNPs, and (3) selecting the set of SNPs used in the computation. Changes in each of these aspects of estimation may result in FST estimates that are highly","author":[{"dropping-particle":"","family":"Bhatia","given":"Gaurav","non-dropping-particle":"","parse-names":false,"suffix":""},{"dropping-particle":"","family":"Patterson","given":"Nick","non-dropping-particle":"","parse-names":false,"suffix":""},{"dropping-particle":"","family":"Sankararaman","given":"Sriram","non-dropping-particle":"","parse-names":false,"suffix":""},{"dropping-particle":"","family":"Price","given":"Alkes L","non-dropping-particle":"","parse-names":false,"suffix":""}],"container-title":"Genome Research","id":"ITEM-1","issue":"2","issued":{"date-parts":[["2013"]]},"page":"1-9","title":"Estimating and interpreting F","type":"article-journal"},"uris":["http://www.mendeley.com/documents/?uuid=58492e0a-19d0-4fcb-ab51-2b854d2cc15b"]}],"mendeley":{"formattedCitation":"(Bhatia, Patterson, Sankararaman, &amp; Price, 2013)","plainTextFormattedCitation":"(Bhatia, Patterson, Sankararaman, &amp; Price, 2013)","previouslyFormattedCitation":"(Bhatia, Patterson, Sankararaman, &amp; Price, 2013)"},"properties":{"noteIndex":0},"schema":"https://github.com/citation-style-language/schema/raw/master/csl-citation.json"}</w:instrText>
      </w:r>
      <w:r w:rsidR="00AF487F" w:rsidRPr="00295FF4">
        <w:rPr>
          <w:rFonts w:ascii="Times New Roman" w:eastAsia="Times New Roman" w:hAnsi="Times New Roman" w:cs="Times New Roman"/>
          <w:sz w:val="24"/>
          <w:szCs w:val="24"/>
        </w:rPr>
        <w:fldChar w:fldCharType="separate"/>
      </w:r>
      <w:r w:rsidR="00AF487F" w:rsidRPr="00295FF4">
        <w:rPr>
          <w:rFonts w:ascii="Times New Roman" w:eastAsia="Times New Roman" w:hAnsi="Times New Roman" w:cs="Times New Roman"/>
          <w:noProof/>
          <w:sz w:val="24"/>
          <w:szCs w:val="24"/>
        </w:rPr>
        <w:t>(Bhatia, Patterson, Sankararaman, &amp; Price, 2013)</w:t>
      </w:r>
      <w:r w:rsidR="00AF487F" w:rsidRPr="00295FF4">
        <w:rPr>
          <w:rFonts w:ascii="Times New Roman" w:eastAsia="Times New Roman" w:hAnsi="Times New Roman" w:cs="Times New Roman"/>
          <w:sz w:val="24"/>
          <w:szCs w:val="24"/>
        </w:rPr>
        <w:fldChar w:fldCharType="end"/>
      </w:r>
      <w:r w:rsidR="004A6ACA" w:rsidRPr="00295FF4">
        <w:rPr>
          <w:rFonts w:ascii="Times New Roman" w:eastAsia="Times New Roman" w:hAnsi="Times New Roman" w:cs="Times New Roman"/>
          <w:sz w:val="24"/>
          <w:szCs w:val="24"/>
        </w:rPr>
        <w:t xml:space="preserve">. </w:t>
      </w:r>
      <w:r w:rsidR="00AF6D3B" w:rsidRPr="00295FF4">
        <w:rPr>
          <w:rFonts w:ascii="Times New Roman" w:eastAsia="Times New Roman" w:hAnsi="Times New Roman" w:cs="Times New Roman"/>
          <w:sz w:val="24"/>
          <w:szCs w:val="24"/>
        </w:rPr>
        <w:t>Additionally</w:t>
      </w:r>
      <w:r w:rsidR="005D663D" w:rsidRPr="00295FF4">
        <w:rPr>
          <w:rFonts w:ascii="Times New Roman" w:eastAsia="Times New Roman" w:hAnsi="Times New Roman" w:cs="Times New Roman"/>
          <w:sz w:val="24"/>
          <w:szCs w:val="24"/>
        </w:rPr>
        <w:t>,</w:t>
      </w:r>
      <w:r w:rsidR="00E455A2" w:rsidRPr="00295FF4">
        <w:rPr>
          <w:rFonts w:ascii="Times New Roman" w:eastAsia="Times New Roman" w:hAnsi="Times New Roman" w:cs="Times New Roman"/>
          <w:sz w:val="24"/>
          <w:szCs w:val="24"/>
        </w:rPr>
        <w:t xml:space="preserve"> disentang</w:t>
      </w:r>
      <w:r w:rsidR="00771580" w:rsidRPr="00295FF4">
        <w:rPr>
          <w:rFonts w:ascii="Times New Roman" w:eastAsia="Times New Roman" w:hAnsi="Times New Roman" w:cs="Times New Roman"/>
          <w:sz w:val="24"/>
          <w:szCs w:val="24"/>
        </w:rPr>
        <w:t>ling</w:t>
      </w:r>
      <w:r w:rsidR="00E455A2" w:rsidRPr="00295FF4">
        <w:rPr>
          <w:rFonts w:ascii="Times New Roman" w:eastAsia="Times New Roman" w:hAnsi="Times New Roman" w:cs="Times New Roman"/>
          <w:sz w:val="24"/>
          <w:szCs w:val="24"/>
        </w:rPr>
        <w:t xml:space="preserve"> spatial from temporal effects is a challenge</w:t>
      </w:r>
      <w:r w:rsidR="00AF6D3B" w:rsidRPr="00295FF4">
        <w:rPr>
          <w:rFonts w:ascii="Times New Roman" w:eastAsia="Times New Roman" w:hAnsi="Times New Roman" w:cs="Times New Roman"/>
          <w:sz w:val="24"/>
          <w:szCs w:val="24"/>
        </w:rPr>
        <w:t xml:space="preserve"> because</w:t>
      </w:r>
      <w:r w:rsidR="00E455A2" w:rsidRPr="00295FF4">
        <w:rPr>
          <w:rFonts w:ascii="Times New Roman" w:eastAsia="Times New Roman" w:hAnsi="Times New Roman" w:cs="Times New Roman"/>
          <w:sz w:val="24"/>
          <w:szCs w:val="24"/>
        </w:rPr>
        <w:t xml:space="preserve"> </w:t>
      </w:r>
      <w:r w:rsidR="00D2058D">
        <w:rPr>
          <w:rFonts w:ascii="Times New Roman" w:eastAsia="Times New Roman" w:hAnsi="Times New Roman" w:cs="Times New Roman"/>
          <w:sz w:val="24"/>
          <w:szCs w:val="24"/>
        </w:rPr>
        <w:t>the additivity of genetic drift</w:t>
      </w:r>
      <w:r w:rsidR="00FF66D6" w:rsidRPr="00295FF4">
        <w:rPr>
          <w:rFonts w:ascii="Times New Roman" w:eastAsia="Times New Roman" w:hAnsi="Times New Roman" w:cs="Times New Roman"/>
          <w:sz w:val="24"/>
          <w:szCs w:val="24"/>
        </w:rPr>
        <w:t xml:space="preserve"> means than genetic differentiation can be associated with both</w:t>
      </w:r>
      <w:r w:rsidR="00F42FFF">
        <w:rPr>
          <w:rFonts w:ascii="Times New Roman" w:eastAsia="Times New Roman" w:hAnsi="Times New Roman" w:cs="Times New Roman"/>
          <w:sz w:val="24"/>
          <w:szCs w:val="24"/>
        </w:rPr>
        <w:t xml:space="preserve"> space and time</w:t>
      </w:r>
      <w:r w:rsidR="00FF66D6" w:rsidRPr="00295FF4">
        <w:rPr>
          <w:rFonts w:ascii="Times New Roman" w:eastAsia="Times New Roman" w:hAnsi="Times New Roman" w:cs="Times New Roman"/>
          <w:sz w:val="24"/>
          <w:szCs w:val="24"/>
        </w:rPr>
        <w:t xml:space="preserve"> </w:t>
      </w:r>
      <w:r w:rsidR="00D433EE" w:rsidRPr="00295FF4">
        <w:rPr>
          <w:rFonts w:ascii="Times New Roman" w:eastAsia="Times New Roman" w:hAnsi="Times New Roman" w:cs="Times New Roman"/>
          <w:sz w:val="24"/>
          <w:szCs w:val="24"/>
        </w:rPr>
        <w:fldChar w:fldCharType="begin" w:fldLock="1"/>
      </w:r>
      <w:r w:rsidR="00AC0D96" w:rsidRPr="00295FF4">
        <w:rPr>
          <w:rFonts w:ascii="Times New Roman" w:eastAsia="Times New Roman" w:hAnsi="Times New Roman" w:cs="Times New Roman"/>
          <w:sz w:val="24"/>
          <w:szCs w:val="24"/>
        </w:rPr>
        <w:instrText>ADDIN CSL_CITATION {"citationItems":[{"id":"ITEM-1","itemData":{"DOI":"10.1093/molbev/msu192","ISSN":"15371719","abstract":"The rapid advance of sequencing technology, coupled with improvements in molecular methods for obtaining genetic data from ancient sources, holds the promise of producing a wealth of genomic data from time-separated individuals. However, the population-genetic properties of time-structured samples have not been extensively explored. Here, we consider the implications of temporal sampling for analyses of genetic differentiation and use a temporal coalescent framework to show that complex historical events such as size reductions, population replacements, and transient genetic barriers between populations leave a footprint of genetic differentiation that can be traced through history using temporal samples. Our results emphasize explicit consideration of the temporal structure when making inferences and indicate that genomic data from ancient individuals will greatly increase our ability to reconstruct population history.","author":[{"dropping-particle":"","family":"Skoglund","given":"Pontus","non-dropping-particle":"","parse-names":false,"suffix":""},{"dropping-particle":"","family":"Sjödin","given":"Per","non-dropping-particle":"","parse-names":false,"suffix":""},{"dropping-particle":"","family":"Skoglund","given":"Tobias","non-dropping-particle":"","parse-names":false,"suffix":""},{"dropping-particle":"","family":"Lascoux","given":"Martin","non-dropping-particle":"","parse-names":false,"suffix":""},{"dropping-particle":"","family":"Jakobsson","given":"Mattias","non-dropping-particle":"","parse-names":false,"suffix":""}],"container-title":"Molecular Biology and Evolution","id":"ITEM-1","issue":"9","issued":{"date-parts":[["2014"]]},"page":"2516-2527","title":"Investigating population history using temporal genetic differentiation","type":"article-journal","volume":"31"},"uris":["http://www.mendeley.com/documents/?uuid=159068d3-055b-4398-b95c-e5023e739c21"]},{"id":"ITEM-2","itemData":{"DOI":"10.1111/2041-210X.12466","ISSN":"2041210X","abstract":"'Dated-tip' methods of molecular dating use DNA sequences sampled at different times, to estimate the age of their most recent common ancestor. Several tests of 'temporal signal' are available to determine whether data sets are suitable for such analysis. However, it remains unclear whether these tests are reliable. We investigate the performance of several tests of temporal signal, including some recently suggested modifications. We use simulated data (where the true evolutionary history is known), and whole genomes of methicillin-resistant Staphylococcus aureus (to show how particular problems arise with real-world data sets). We show that all of the standard tests of temporal signal are seriously misleading for data where temporal and genetic structures are confounded (i.e. where closely related sequences are more likely to have been sampled at similar times). This is not an artefact of genetic structure or tree shape per se, and can arise even when sequences have measurably evolved during the sampling period. More positively, we show that a 'clustered permutation' approach introduced by Duchêne et al. (Molecular Biology and Evolution, 32, 2015, 1895) can successfully correct for this artefact in all cases and introduce techniques for implementing this method with real data sets. The confounding of temporal and genetic structures may be difficult to avoid in practice, particularly for outbreaks of infectious disease, or when using ancient DNA. Therefore, we recommend the use of 'clustered permutation' for all analyses. The failure of the standard tests may explain why different methods of dating pathogen origins have reached such wildly different conclusions.","author":[{"dropping-particle":"","family":"Murray","given":"Gemma G.R.","non-dropping-particle":"","parse-names":false,"suffix":""},{"dropping-particle":"","family":"Wang","given":"Fang","non-dropping-particle":"","parse-names":false,"suffix":""},{"dropping-particle":"","family":"Harrison","given":"Ewan M.","non-dropping-particle":"","parse-names":false,"suffix":""},{"dropping-particle":"","family":"Paterson","given":"Gavin K.","non-dropping-particle":"","parse-names":false,"suffix":""},{"dropping-particle":"","family":"Mather","given":"Alison E.","non-dropping-particle":"","parse-names":false,"suffix":""},{"dropping-particle":"","family":"Harris","given":"Simon R.","non-dropping-particle":"","parse-names":false,"suffix":""},{"dropping-particle":"","family":"Holmes","given":"Mark A.","non-dropping-particle":"","parse-names":false,"suffix":""},{"dropping-particle":"","family":"Rambaut","given":"Andrew","non-dropping-particle":"","parse-names":false,"suffix":""},{"dropping-particle":"","family":"Welch","given":"John J.","non-dropping-particle":"","parse-names":false,"suffix":""}],"container-title":"Methods in Ecology and Evolution","id":"ITEM-2","issue":"1","issued":{"date-parts":[["2016"]]},"page":"80-89","title":"The effect of genetic structure on molecular dating and tests for temporal signal","type":"article-journal","volume":"7"},"uris":["http://www.mendeley.com/documents/?uuid=b964db6a-16d9-4d24-8218-b06153896842"]}],"mendeley":{"formattedCitation":"(Murray et al., 2016; Skoglund, Sjödin, Skoglund, Lascoux, &amp; Jakobsson, 2014)","plainTextFormattedCitation":"(Murray et al., 2016; Skoglund, Sjödin, Skoglund, Lascoux, &amp; Jakobsson, 2014)","previouslyFormattedCitation":"(Murray et al., 2016; Skoglund, Sjödin, Skoglund, Lascoux, &amp; Jakobsson, 2014)"},"properties":{"noteIndex":0},"schema":"https://github.com/citation-style-language/schema/raw/master/csl-citation.json"}</w:instrText>
      </w:r>
      <w:r w:rsidR="00D433EE" w:rsidRPr="00295FF4">
        <w:rPr>
          <w:rFonts w:ascii="Times New Roman" w:eastAsia="Times New Roman" w:hAnsi="Times New Roman" w:cs="Times New Roman"/>
          <w:sz w:val="24"/>
          <w:szCs w:val="24"/>
        </w:rPr>
        <w:fldChar w:fldCharType="separate"/>
      </w:r>
      <w:r w:rsidR="00D433EE" w:rsidRPr="00295FF4">
        <w:rPr>
          <w:rFonts w:ascii="Times New Roman" w:eastAsia="Times New Roman" w:hAnsi="Times New Roman" w:cs="Times New Roman"/>
          <w:noProof/>
          <w:sz w:val="24"/>
          <w:szCs w:val="24"/>
        </w:rPr>
        <w:t>(Murray et al., 2016; Skoglund, Sjödin, Skoglund, Lascoux, &amp; Jakobsson, 2014)</w:t>
      </w:r>
      <w:r w:rsidR="00D433EE" w:rsidRPr="00295FF4">
        <w:rPr>
          <w:rFonts w:ascii="Times New Roman" w:eastAsia="Times New Roman" w:hAnsi="Times New Roman" w:cs="Times New Roman"/>
          <w:sz w:val="24"/>
          <w:szCs w:val="24"/>
        </w:rPr>
        <w:fldChar w:fldCharType="end"/>
      </w:r>
      <w:r w:rsidR="00EA515D" w:rsidRPr="00295FF4">
        <w:rPr>
          <w:rFonts w:ascii="Times New Roman" w:eastAsia="Times New Roman" w:hAnsi="Times New Roman" w:cs="Times New Roman"/>
          <w:sz w:val="24"/>
          <w:szCs w:val="24"/>
        </w:rPr>
        <w:t>.</w:t>
      </w:r>
      <w:r w:rsidR="00C27137">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 xml:space="preserve">Detecting </w:t>
      </w:r>
      <w:r w:rsidR="00F320FC" w:rsidRPr="00295FF4">
        <w:rPr>
          <w:rFonts w:ascii="Times New Roman" w:eastAsia="Times New Roman" w:hAnsi="Times New Roman" w:cs="Times New Roman"/>
          <w:sz w:val="24"/>
          <w:szCs w:val="24"/>
        </w:rPr>
        <w:t xml:space="preserve">significant </w:t>
      </w:r>
      <w:r w:rsidR="00D8178E">
        <w:rPr>
          <w:rFonts w:ascii="Times New Roman" w:eastAsia="Times New Roman" w:hAnsi="Times New Roman" w:cs="Times New Roman"/>
          <w:sz w:val="24"/>
          <w:szCs w:val="24"/>
        </w:rPr>
        <w:t xml:space="preserve">population genetic </w:t>
      </w:r>
      <w:r w:rsidR="00F320FC"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D00F0A" w:rsidRPr="00295FF4">
        <w:rPr>
          <w:rFonts w:ascii="Times New Roman" w:eastAsia="Times New Roman" w:hAnsi="Times New Roman" w:cs="Times New Roman"/>
          <w:sz w:val="24"/>
          <w:szCs w:val="24"/>
        </w:rPr>
        <w:t xml:space="preserve">, relative to </w:t>
      </w:r>
      <w:r w:rsidR="00D8178E">
        <w:rPr>
          <w:rFonts w:ascii="Times New Roman" w:eastAsia="Times New Roman" w:hAnsi="Times New Roman" w:cs="Times New Roman"/>
          <w:sz w:val="24"/>
          <w:szCs w:val="24"/>
        </w:rPr>
        <w:t xml:space="preserve">what would be </w:t>
      </w:r>
      <w:r w:rsidR="00D00F0A" w:rsidRPr="00295FF4">
        <w:rPr>
          <w:rFonts w:ascii="Times New Roman" w:eastAsia="Times New Roman" w:hAnsi="Times New Roman" w:cs="Times New Roman"/>
          <w:sz w:val="24"/>
          <w:szCs w:val="24"/>
        </w:rPr>
        <w:t xml:space="preserve">expected </w:t>
      </w:r>
      <w:r w:rsidR="00D8178E">
        <w:rPr>
          <w:rFonts w:ascii="Times New Roman" w:eastAsia="Times New Roman" w:hAnsi="Times New Roman" w:cs="Times New Roman"/>
          <w:sz w:val="24"/>
          <w:szCs w:val="24"/>
        </w:rPr>
        <w:t xml:space="preserve">due to </w:t>
      </w:r>
      <w:r w:rsidR="00D00F0A" w:rsidRPr="00295FF4">
        <w:rPr>
          <w:rFonts w:ascii="Times New Roman" w:eastAsia="Times New Roman" w:hAnsi="Times New Roman" w:cs="Times New Roman"/>
          <w:sz w:val="24"/>
          <w:szCs w:val="24"/>
        </w:rPr>
        <w:t>drift</w:t>
      </w:r>
      <w:r w:rsidR="00492594" w:rsidRPr="00295FF4">
        <w:rPr>
          <w:rFonts w:ascii="Times New Roman" w:eastAsia="Times New Roman" w:hAnsi="Times New Roman" w:cs="Times New Roman"/>
          <w:sz w:val="24"/>
          <w:szCs w:val="24"/>
        </w:rPr>
        <w:t>,</w:t>
      </w:r>
      <w:r w:rsidR="00F320FC" w:rsidRPr="00295FF4">
        <w:rPr>
          <w:rFonts w:ascii="Times New Roman" w:eastAsia="Times New Roman" w:hAnsi="Times New Roman" w:cs="Times New Roman"/>
          <w:sz w:val="24"/>
          <w:szCs w:val="24"/>
        </w:rPr>
        <w:t xml:space="preserve"> based on </w:t>
      </w:r>
      <w:r w:rsidR="00492594" w:rsidRPr="00295FF4">
        <w:rPr>
          <w:rFonts w:ascii="Times New Roman" w:eastAsia="Times New Roman" w:hAnsi="Times New Roman" w:cs="Times New Roman"/>
          <w:sz w:val="24"/>
          <w:szCs w:val="24"/>
        </w:rPr>
        <w:t>limited</w:t>
      </w:r>
      <w:r w:rsidR="000673CD" w:rsidRPr="00295FF4">
        <w:rPr>
          <w:rFonts w:ascii="Times New Roman" w:eastAsia="Times New Roman" w:hAnsi="Times New Roman" w:cs="Times New Roman"/>
          <w:sz w:val="24"/>
          <w:szCs w:val="24"/>
        </w:rPr>
        <w:t xml:space="preserve"> time series </w:t>
      </w:r>
      <w:r w:rsidR="00D8178E">
        <w:rPr>
          <w:rFonts w:ascii="Times New Roman" w:eastAsia="Times New Roman" w:hAnsi="Times New Roman" w:cs="Times New Roman"/>
          <w:sz w:val="24"/>
          <w:szCs w:val="24"/>
        </w:rPr>
        <w:t xml:space="preserve">of </w:t>
      </w:r>
      <w:r w:rsidR="00F320FC" w:rsidRPr="00295FF4">
        <w:rPr>
          <w:rFonts w:ascii="Times New Roman" w:eastAsia="Times New Roman" w:hAnsi="Times New Roman" w:cs="Times New Roman"/>
          <w:sz w:val="24"/>
          <w:szCs w:val="24"/>
        </w:rPr>
        <w:t>genetic data</w:t>
      </w:r>
      <w:r w:rsidR="00F42FFF">
        <w:rPr>
          <w:rFonts w:ascii="Times New Roman" w:eastAsia="Times New Roman" w:hAnsi="Times New Roman" w:cs="Times New Roman"/>
          <w:sz w:val="24"/>
          <w:szCs w:val="24"/>
        </w:rPr>
        <w:t xml:space="preserve"> </w:t>
      </w:r>
      <w:r w:rsidR="00F320FC" w:rsidRPr="00295FF4">
        <w:rPr>
          <w:rFonts w:ascii="Times New Roman" w:eastAsia="Times New Roman" w:hAnsi="Times New Roman" w:cs="Times New Roman"/>
          <w:sz w:val="24"/>
          <w:szCs w:val="24"/>
        </w:rPr>
        <w:t>remains a challenge</w:t>
      </w:r>
      <w:r w:rsidR="00A07FFC">
        <w:rPr>
          <w:rFonts w:ascii="Times New Roman" w:eastAsia="Times New Roman" w:hAnsi="Times New Roman" w:cs="Times New Roman"/>
          <w:sz w:val="24"/>
          <w:szCs w:val="24"/>
        </w:rPr>
        <w:t>.</w:t>
      </w:r>
    </w:p>
    <w:p w14:paraId="2BC3A1E0" w14:textId="3840B095" w:rsidR="000E1A78" w:rsidRPr="00295FF4" w:rsidRDefault="004E13A5" w:rsidP="00A51948">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Temporal Beta-diversity Indices (TB</w:t>
      </w:r>
      <w:r w:rsidR="00A538F0" w:rsidRPr="00295FF4">
        <w:rPr>
          <w:rFonts w:ascii="Times New Roman" w:eastAsia="Times New Roman" w:hAnsi="Times New Roman" w:cs="Times New Roman"/>
          <w:sz w:val="24"/>
          <w:szCs w:val="24"/>
        </w:rPr>
        <w:t>I; Legendre 2019</w:t>
      </w:r>
      <w:r w:rsidRPr="00295FF4">
        <w:rPr>
          <w:rFonts w:ascii="Times New Roman" w:eastAsia="Times New Roman" w:hAnsi="Times New Roman" w:cs="Times New Roman"/>
          <w:sz w:val="24"/>
          <w:szCs w:val="24"/>
        </w:rPr>
        <w:t xml:space="preserve">) </w:t>
      </w:r>
      <w:r w:rsidR="00D8178E">
        <w:rPr>
          <w:rFonts w:ascii="Times New Roman" w:eastAsia="Times New Roman" w:hAnsi="Times New Roman" w:cs="Times New Roman"/>
          <w:sz w:val="24"/>
          <w:szCs w:val="24"/>
        </w:rPr>
        <w:t>have been used to assess</w:t>
      </w:r>
      <w:r w:rsidR="00D8178E" w:rsidRPr="00295FF4">
        <w:rPr>
          <w:rFonts w:ascii="Times New Roman" w:eastAsia="Times New Roman" w:hAnsi="Times New Roman" w:cs="Times New Roman"/>
          <w:sz w:val="24"/>
          <w:szCs w:val="24"/>
        </w:rPr>
        <w:t xml:space="preserve"> </w:t>
      </w:r>
      <w:r w:rsidR="00C5132F" w:rsidRPr="00295FF4">
        <w:rPr>
          <w:rFonts w:ascii="Times New Roman" w:eastAsia="Times New Roman" w:hAnsi="Times New Roman" w:cs="Times New Roman"/>
          <w:sz w:val="24"/>
          <w:szCs w:val="24"/>
        </w:rPr>
        <w:t xml:space="preserve">the significance of changes </w:t>
      </w:r>
      <w:r w:rsidRPr="00295FF4">
        <w:rPr>
          <w:rFonts w:ascii="Times New Roman" w:eastAsia="Times New Roman" w:hAnsi="Times New Roman" w:cs="Times New Roman"/>
          <w:sz w:val="24"/>
          <w:szCs w:val="24"/>
        </w:rPr>
        <w:t xml:space="preserve">in </w:t>
      </w:r>
      <w:r w:rsidR="006F4BDE">
        <w:rPr>
          <w:rFonts w:ascii="Times New Roman" w:eastAsia="Times New Roman" w:hAnsi="Times New Roman" w:cs="Times New Roman"/>
          <w:sz w:val="24"/>
          <w:szCs w:val="24"/>
        </w:rPr>
        <w:t xml:space="preserve">ecological </w:t>
      </w:r>
      <w:r w:rsidRPr="00295FF4">
        <w:rPr>
          <w:rFonts w:ascii="Times New Roman" w:eastAsia="Times New Roman" w:hAnsi="Times New Roman" w:cs="Times New Roman"/>
          <w:sz w:val="24"/>
          <w:szCs w:val="24"/>
        </w:rPr>
        <w:t xml:space="preserve">community composition </w:t>
      </w:r>
      <w:r w:rsidR="00C5132F" w:rsidRPr="00295FF4">
        <w:rPr>
          <w:rFonts w:ascii="Times New Roman" w:eastAsia="Times New Roman" w:hAnsi="Times New Roman" w:cs="Times New Roman"/>
          <w:sz w:val="24"/>
          <w:szCs w:val="24"/>
        </w:rPr>
        <w:t>through time</w:t>
      </w:r>
      <w:r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Given the conceptual similarity between the question o</w:t>
      </w:r>
      <w:r w:rsidR="0003098F" w:rsidRPr="00295FF4">
        <w:rPr>
          <w:rFonts w:ascii="Times New Roman" w:eastAsia="Times New Roman" w:hAnsi="Times New Roman" w:cs="Times New Roman"/>
          <w:sz w:val="24"/>
          <w:szCs w:val="24"/>
        </w:rPr>
        <w:t>f how mult</w:t>
      </w:r>
      <w:r w:rsidR="00074A90" w:rsidRPr="00295FF4">
        <w:rPr>
          <w:rFonts w:ascii="Times New Roman" w:eastAsia="Times New Roman" w:hAnsi="Times New Roman" w:cs="Times New Roman"/>
          <w:sz w:val="24"/>
          <w:szCs w:val="24"/>
        </w:rPr>
        <w:t>i-species communities ch</w:t>
      </w:r>
      <w:r w:rsidR="00AE2814" w:rsidRPr="00295FF4">
        <w:rPr>
          <w:rFonts w:ascii="Times New Roman" w:eastAsia="Times New Roman" w:hAnsi="Times New Roman" w:cs="Times New Roman"/>
          <w:sz w:val="24"/>
          <w:szCs w:val="24"/>
        </w:rPr>
        <w:t xml:space="preserve">ange through time and </w:t>
      </w:r>
      <w:r w:rsidR="00D8178E">
        <w:rPr>
          <w:rFonts w:ascii="Times New Roman" w:eastAsia="Times New Roman" w:hAnsi="Times New Roman" w:cs="Times New Roman"/>
          <w:sz w:val="24"/>
          <w:szCs w:val="24"/>
        </w:rPr>
        <w:t xml:space="preserve">how </w:t>
      </w:r>
      <w:r w:rsidR="00074A90" w:rsidRPr="00295FF4">
        <w:rPr>
          <w:rFonts w:ascii="Times New Roman" w:eastAsia="Times New Roman" w:hAnsi="Times New Roman" w:cs="Times New Roman"/>
          <w:sz w:val="24"/>
          <w:szCs w:val="24"/>
        </w:rPr>
        <w:t xml:space="preserve">genetic </w:t>
      </w:r>
      <w:r w:rsidR="00D8178E">
        <w:rPr>
          <w:rFonts w:ascii="Times New Roman" w:eastAsia="Times New Roman" w:hAnsi="Times New Roman" w:cs="Times New Roman"/>
          <w:sz w:val="24"/>
          <w:szCs w:val="24"/>
        </w:rPr>
        <w:t xml:space="preserve">diversity </w:t>
      </w:r>
      <w:r w:rsidR="00074A90" w:rsidRPr="00295FF4">
        <w:rPr>
          <w:rFonts w:ascii="Times New Roman" w:eastAsia="Times New Roman" w:hAnsi="Times New Roman" w:cs="Times New Roman"/>
          <w:sz w:val="24"/>
          <w:szCs w:val="24"/>
        </w:rPr>
        <w:t>change</w:t>
      </w:r>
      <w:r w:rsidR="00D8178E">
        <w:rPr>
          <w:rFonts w:ascii="Times New Roman" w:eastAsia="Times New Roman" w:hAnsi="Times New Roman" w:cs="Times New Roman"/>
          <w:sz w:val="24"/>
          <w:szCs w:val="24"/>
        </w:rPr>
        <w:t>s</w:t>
      </w:r>
      <w:r w:rsidR="00074A90" w:rsidRPr="00295FF4">
        <w:rPr>
          <w:rFonts w:ascii="Times New Roman" w:eastAsia="Times New Roman" w:hAnsi="Times New Roman" w:cs="Times New Roman"/>
          <w:sz w:val="24"/>
          <w:szCs w:val="24"/>
        </w:rPr>
        <w:t xml:space="preserve"> through time, we </w:t>
      </w:r>
      <w:r w:rsidR="006F4BDE">
        <w:rPr>
          <w:rFonts w:ascii="Times New Roman" w:eastAsia="Times New Roman" w:hAnsi="Times New Roman" w:cs="Times New Roman"/>
          <w:sz w:val="24"/>
          <w:szCs w:val="24"/>
        </w:rPr>
        <w:t>can assume</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that </w:t>
      </w:r>
      <w:r w:rsidR="00D157CE">
        <w:rPr>
          <w:rFonts w:ascii="Times New Roman" w:eastAsia="Times New Roman" w:hAnsi="Times New Roman" w:cs="Times New Roman"/>
          <w:sz w:val="24"/>
          <w:szCs w:val="24"/>
        </w:rPr>
        <w:t xml:space="preserve">this </w:t>
      </w:r>
      <w:r w:rsidR="006F4BDE">
        <w:rPr>
          <w:rFonts w:ascii="Times New Roman" w:eastAsia="Times New Roman" w:hAnsi="Times New Roman" w:cs="Times New Roman"/>
          <w:sz w:val="24"/>
          <w:szCs w:val="24"/>
        </w:rPr>
        <w:t>analysis could</w:t>
      </w:r>
      <w:r w:rsidR="006F4BDE" w:rsidRPr="00295FF4">
        <w:rPr>
          <w:rFonts w:ascii="Times New Roman" w:eastAsia="Times New Roman" w:hAnsi="Times New Roman" w:cs="Times New Roman"/>
          <w:sz w:val="24"/>
          <w:szCs w:val="24"/>
        </w:rPr>
        <w:t xml:space="preserve"> </w:t>
      </w:r>
      <w:r w:rsidR="00074A90" w:rsidRPr="00295FF4">
        <w:rPr>
          <w:rFonts w:ascii="Times New Roman" w:eastAsia="Times New Roman" w:hAnsi="Times New Roman" w:cs="Times New Roman"/>
          <w:sz w:val="24"/>
          <w:szCs w:val="24"/>
        </w:rPr>
        <w:t xml:space="preserve">be </w:t>
      </w:r>
      <w:r w:rsidR="00D8178E">
        <w:rPr>
          <w:rFonts w:ascii="Times New Roman" w:eastAsia="Times New Roman" w:hAnsi="Times New Roman" w:cs="Times New Roman"/>
          <w:sz w:val="24"/>
          <w:szCs w:val="24"/>
        </w:rPr>
        <w:t xml:space="preserve">applied to </w:t>
      </w:r>
      <w:proofErr w:type="spellStart"/>
      <w:r w:rsidR="00D8178E">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sidR="00D8178E">
        <w:rPr>
          <w:rFonts w:ascii="Times New Roman" w:eastAsia="Times New Roman" w:hAnsi="Times New Roman" w:cs="Times New Roman"/>
          <w:sz w:val="24"/>
          <w:szCs w:val="24"/>
        </w:rPr>
        <w:t xml:space="preserve">-temporal </w:t>
      </w:r>
      <w:r w:rsidR="00074A90" w:rsidRPr="00295FF4">
        <w:rPr>
          <w:rFonts w:ascii="Times New Roman" w:eastAsia="Times New Roman" w:hAnsi="Times New Roman" w:cs="Times New Roman"/>
          <w:sz w:val="24"/>
          <w:szCs w:val="24"/>
        </w:rPr>
        <w:t xml:space="preserve">multi-locus genotypic data. </w:t>
      </w:r>
      <w:r w:rsidRPr="00295FF4">
        <w:rPr>
          <w:rFonts w:ascii="Times New Roman" w:eastAsia="Times New Roman" w:hAnsi="Times New Roman" w:cs="Times New Roman"/>
          <w:sz w:val="24"/>
          <w:szCs w:val="24"/>
        </w:rPr>
        <w:t xml:space="preserve">The </w:t>
      </w:r>
      <w:r w:rsidR="00D8178E">
        <w:rPr>
          <w:rFonts w:ascii="Times New Roman" w:eastAsia="Times New Roman" w:hAnsi="Times New Roman" w:cs="Times New Roman"/>
          <w:sz w:val="24"/>
          <w:szCs w:val="24"/>
        </w:rPr>
        <w:t xml:space="preserve">TBI approach quantifies </w:t>
      </w:r>
      <w:r w:rsidRPr="00295FF4">
        <w:rPr>
          <w:rFonts w:ascii="Times New Roman" w:eastAsia="Times New Roman" w:hAnsi="Times New Roman" w:cs="Times New Roman"/>
          <w:sz w:val="24"/>
          <w:szCs w:val="24"/>
        </w:rPr>
        <w:t>temporal change</w:t>
      </w:r>
      <w:r w:rsidR="006F4BD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in sampling site</w:t>
      </w:r>
      <w:r w:rsidR="00D8178E">
        <w:rPr>
          <w:rFonts w:ascii="Times New Roman" w:eastAsia="Times New Roman" w:hAnsi="Times New Roman" w:cs="Times New Roman"/>
          <w:sz w:val="24"/>
          <w:szCs w:val="24"/>
        </w:rPr>
        <w:t>s</w:t>
      </w:r>
      <w:r w:rsidRPr="00295FF4">
        <w:rPr>
          <w:rFonts w:ascii="Times New Roman" w:eastAsia="Times New Roman" w:hAnsi="Times New Roman" w:cs="Times New Roman"/>
          <w:sz w:val="24"/>
          <w:szCs w:val="24"/>
        </w:rPr>
        <w:t xml:space="preserve"> between two </w:t>
      </w:r>
      <w:r w:rsidR="00D8178E">
        <w:rPr>
          <w:rFonts w:ascii="Times New Roman" w:eastAsia="Times New Roman" w:hAnsi="Times New Roman" w:cs="Times New Roman"/>
          <w:sz w:val="24"/>
          <w:szCs w:val="24"/>
        </w:rPr>
        <w:t xml:space="preserve">points in time </w:t>
      </w:r>
      <w:r w:rsidRPr="00295FF4">
        <w:rPr>
          <w:rFonts w:ascii="Times New Roman" w:eastAsia="Times New Roman" w:hAnsi="Times New Roman" w:cs="Times New Roman"/>
          <w:sz w:val="24"/>
          <w:szCs w:val="24"/>
        </w:rPr>
        <w:t>using a dissimilarity index</w:t>
      </w:r>
      <w:r w:rsidR="00461C2D">
        <w:rPr>
          <w:rFonts w:ascii="Times New Roman" w:eastAsia="Times New Roman" w:hAnsi="Times New Roman" w:cs="Times New Roman"/>
          <w:sz w:val="24"/>
          <w:szCs w:val="24"/>
        </w:rPr>
        <w:t>. T</w:t>
      </w:r>
      <w:r w:rsidR="00461C2D" w:rsidRPr="00295FF4">
        <w:rPr>
          <w:rFonts w:ascii="Times New Roman" w:eastAsia="Times New Roman" w:hAnsi="Times New Roman" w:cs="Times New Roman"/>
          <w:sz w:val="24"/>
          <w:szCs w:val="24"/>
        </w:rPr>
        <w:t xml:space="preserve">he significance </w:t>
      </w:r>
      <w:r w:rsidR="00461C2D">
        <w:rPr>
          <w:rFonts w:ascii="Times New Roman" w:eastAsia="Times New Roman" w:hAnsi="Times New Roman" w:cs="Times New Roman"/>
          <w:sz w:val="24"/>
          <w:szCs w:val="24"/>
        </w:rPr>
        <w:t xml:space="preserve">of these dissimilarities is then tested using </w:t>
      </w:r>
      <w:r w:rsidRPr="00295FF4">
        <w:rPr>
          <w:rFonts w:ascii="Times New Roman" w:eastAsia="Times New Roman" w:hAnsi="Times New Roman" w:cs="Times New Roman"/>
          <w:sz w:val="24"/>
          <w:szCs w:val="24"/>
        </w:rPr>
        <w:t>permutation</w:t>
      </w:r>
      <w:r w:rsidR="00A538F0" w:rsidRPr="00295FF4">
        <w:rPr>
          <w:rFonts w:ascii="Times New Roman" w:eastAsia="Times New Roman" w:hAnsi="Times New Roman" w:cs="Times New Roman"/>
          <w:sz w:val="24"/>
          <w:szCs w:val="24"/>
        </w:rPr>
        <w:t>.</w:t>
      </w:r>
      <w:r w:rsidR="009A1C9A"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The </w:t>
      </w:r>
      <w:r w:rsidR="00D01E4D" w:rsidRPr="00295FF4">
        <w:rPr>
          <w:rFonts w:ascii="Times New Roman" w:eastAsia="Times New Roman" w:hAnsi="Times New Roman" w:cs="Times New Roman"/>
          <w:sz w:val="24"/>
          <w:szCs w:val="24"/>
        </w:rPr>
        <w:t xml:space="preserve">TBI </w:t>
      </w:r>
      <w:r w:rsidR="00461C2D">
        <w:rPr>
          <w:rFonts w:ascii="Times New Roman" w:eastAsia="Times New Roman" w:hAnsi="Times New Roman" w:cs="Times New Roman"/>
          <w:sz w:val="24"/>
          <w:szCs w:val="24"/>
        </w:rPr>
        <w:t xml:space="preserve">approach </w:t>
      </w:r>
      <w:r w:rsidR="00D01E4D" w:rsidRPr="00295FF4">
        <w:rPr>
          <w:rFonts w:ascii="Times New Roman" w:eastAsia="Times New Roman" w:hAnsi="Times New Roman" w:cs="Times New Roman"/>
          <w:sz w:val="24"/>
          <w:szCs w:val="24"/>
        </w:rPr>
        <w:t xml:space="preserve">has been extensively tested on </w:t>
      </w:r>
      <w:r w:rsidR="006F4BDE">
        <w:rPr>
          <w:rFonts w:ascii="Times New Roman" w:eastAsia="Times New Roman" w:hAnsi="Times New Roman" w:cs="Times New Roman"/>
          <w:sz w:val="24"/>
          <w:szCs w:val="24"/>
        </w:rPr>
        <w:t xml:space="preserve">simulated </w:t>
      </w:r>
      <w:r w:rsidR="00D01E4D" w:rsidRPr="00295FF4">
        <w:rPr>
          <w:rFonts w:ascii="Times New Roman" w:eastAsia="Times New Roman" w:hAnsi="Times New Roman" w:cs="Times New Roman"/>
          <w:sz w:val="24"/>
          <w:szCs w:val="24"/>
        </w:rPr>
        <w:t xml:space="preserve">community composition data </w:t>
      </w:r>
      <w:r w:rsidR="00D01E4D" w:rsidRPr="00295FF4">
        <w:rPr>
          <w:rFonts w:ascii="Times New Roman" w:eastAsia="Times New Roman" w:hAnsi="Times New Roman" w:cs="Times New Roman"/>
          <w:sz w:val="24"/>
          <w:szCs w:val="24"/>
        </w:rPr>
        <w:fldChar w:fldCharType="begin" w:fldLock="1"/>
      </w:r>
      <w:r w:rsidR="004D4681">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D01E4D" w:rsidRPr="00295FF4">
        <w:rPr>
          <w:rFonts w:ascii="Times New Roman" w:eastAsia="Times New Roman" w:hAnsi="Times New Roman" w:cs="Times New Roman"/>
          <w:sz w:val="24"/>
          <w:szCs w:val="24"/>
        </w:rPr>
        <w:fldChar w:fldCharType="separate"/>
      </w:r>
      <w:r w:rsidR="00A61965" w:rsidRPr="00A61965">
        <w:rPr>
          <w:rFonts w:ascii="Times New Roman" w:eastAsia="Times New Roman" w:hAnsi="Times New Roman" w:cs="Times New Roman"/>
          <w:noProof/>
          <w:sz w:val="24"/>
          <w:szCs w:val="24"/>
        </w:rPr>
        <w:t>(Legendre, 2019)</w:t>
      </w:r>
      <w:r w:rsidR="00D01E4D" w:rsidRPr="00295FF4">
        <w:rPr>
          <w:rFonts w:ascii="Times New Roman" w:eastAsia="Times New Roman" w:hAnsi="Times New Roman" w:cs="Times New Roman"/>
          <w:sz w:val="24"/>
          <w:szCs w:val="24"/>
        </w:rPr>
        <w:fldChar w:fldCharType="end"/>
      </w:r>
      <w:r w:rsidR="00D01E4D"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but its ability to detect meaningful changes in genetic diversity has not yet been examined</w:t>
      </w:r>
      <w:r w:rsidR="00D01E4D" w:rsidRPr="00295FF4">
        <w:rPr>
          <w:rFonts w:ascii="Times New Roman" w:eastAsia="Times New Roman" w:hAnsi="Times New Roman" w:cs="Times New Roman"/>
          <w:sz w:val="24"/>
          <w:szCs w:val="24"/>
        </w:rPr>
        <w:t>.</w:t>
      </w:r>
    </w:p>
    <w:p w14:paraId="4A04DFC6" w14:textId="5E980134" w:rsidR="00AA4E39" w:rsidRPr="00295FF4" w:rsidRDefault="006F04E2" w:rsidP="00AD4106">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rPr>
        <w:t xml:space="preserve">In this study, we </w:t>
      </w:r>
      <w:r w:rsidR="00461C2D">
        <w:rPr>
          <w:rFonts w:ascii="Times New Roman" w:eastAsia="Times New Roman" w:hAnsi="Times New Roman" w:cs="Times New Roman"/>
          <w:sz w:val="24"/>
          <w:szCs w:val="24"/>
        </w:rPr>
        <w:t xml:space="preserve">expand </w:t>
      </w:r>
      <w:r w:rsidR="001411DE" w:rsidRPr="00295FF4">
        <w:rPr>
          <w:rFonts w:ascii="Times New Roman" w:eastAsia="Times New Roman" w:hAnsi="Times New Roman" w:cs="Times New Roman"/>
          <w:sz w:val="24"/>
          <w:szCs w:val="24"/>
        </w:rPr>
        <w:t xml:space="preserve">the </w:t>
      </w:r>
      <w:r w:rsidR="00461C2D">
        <w:rPr>
          <w:rFonts w:ascii="Times New Roman" w:eastAsia="Times New Roman" w:hAnsi="Times New Roman" w:cs="Times New Roman"/>
          <w:sz w:val="24"/>
          <w:szCs w:val="24"/>
        </w:rPr>
        <w:t xml:space="preserve">TBI </w:t>
      </w:r>
      <w:r w:rsidR="001411DE" w:rsidRPr="00295FF4">
        <w:rPr>
          <w:rFonts w:ascii="Times New Roman" w:eastAsia="Times New Roman" w:hAnsi="Times New Roman" w:cs="Times New Roman"/>
          <w:sz w:val="24"/>
          <w:szCs w:val="24"/>
        </w:rPr>
        <w:t xml:space="preserve">framework to </w:t>
      </w:r>
      <w:r w:rsidR="00461C2D">
        <w:rPr>
          <w:rFonts w:ascii="Times New Roman" w:eastAsia="Times New Roman" w:hAnsi="Times New Roman" w:cs="Times New Roman"/>
          <w:sz w:val="24"/>
          <w:szCs w:val="24"/>
        </w:rPr>
        <w:t>appl</w:t>
      </w:r>
      <w:r w:rsidR="006F4BDE">
        <w:rPr>
          <w:rFonts w:ascii="Times New Roman" w:eastAsia="Times New Roman" w:hAnsi="Times New Roman" w:cs="Times New Roman"/>
          <w:sz w:val="24"/>
          <w:szCs w:val="24"/>
        </w:rPr>
        <w:t>y it</w:t>
      </w:r>
      <w:r w:rsidR="00461C2D">
        <w:rPr>
          <w:rFonts w:ascii="Times New Roman" w:eastAsia="Times New Roman" w:hAnsi="Times New Roman" w:cs="Times New Roman"/>
          <w:sz w:val="24"/>
          <w:szCs w:val="24"/>
        </w:rPr>
        <w:t xml:space="preserve"> to </w:t>
      </w:r>
      <w:proofErr w:type="spellStart"/>
      <w:r w:rsidR="00461C2D">
        <w:rPr>
          <w:rFonts w:ascii="Times New Roman" w:eastAsia="Times New Roman" w:hAnsi="Times New Roman" w:cs="Times New Roman"/>
          <w:sz w:val="24"/>
          <w:szCs w:val="24"/>
        </w:rPr>
        <w:t>spat</w:t>
      </w:r>
      <w:r w:rsidR="00D438AC">
        <w:rPr>
          <w:rFonts w:ascii="Times New Roman" w:eastAsia="Times New Roman" w:hAnsi="Times New Roman" w:cs="Times New Roman"/>
          <w:sz w:val="24"/>
          <w:szCs w:val="24"/>
        </w:rPr>
        <w:t>i</w:t>
      </w:r>
      <w:r w:rsidR="0073485F">
        <w:rPr>
          <w:rFonts w:ascii="Times New Roman" w:eastAsia="Times New Roman" w:hAnsi="Times New Roman" w:cs="Times New Roman"/>
          <w:sz w:val="24"/>
          <w:szCs w:val="24"/>
        </w:rPr>
        <w:t>o</w:t>
      </w:r>
      <w:proofErr w:type="spellEnd"/>
      <w:r w:rsidR="006F4BDE">
        <w:rPr>
          <w:rFonts w:ascii="Times New Roman" w:eastAsia="Times New Roman" w:hAnsi="Times New Roman" w:cs="Times New Roman"/>
          <w:sz w:val="24"/>
          <w:szCs w:val="24"/>
        </w:rPr>
        <w:t>-</w:t>
      </w:r>
      <w:r w:rsidR="00461C2D">
        <w:rPr>
          <w:rFonts w:ascii="Times New Roman" w:eastAsia="Times New Roman" w:hAnsi="Times New Roman" w:cs="Times New Roman"/>
          <w:sz w:val="24"/>
          <w:szCs w:val="24"/>
        </w:rPr>
        <w:t>temporal population genetic data. The objective of o</w:t>
      </w:r>
      <w:r w:rsidR="00AE630D">
        <w:rPr>
          <w:rFonts w:ascii="Times New Roman" w:eastAsia="Times New Roman" w:hAnsi="Times New Roman" w:cs="Times New Roman"/>
          <w:sz w:val="24"/>
          <w:szCs w:val="24"/>
        </w:rPr>
        <w:t xml:space="preserve">ur new </w:t>
      </w:r>
      <w:r w:rsidR="0073485F">
        <w:rPr>
          <w:rFonts w:ascii="Times New Roman" w:eastAsia="Times New Roman" w:hAnsi="Times New Roman" w:cs="Times New Roman"/>
          <w:sz w:val="24"/>
          <w:szCs w:val="24"/>
        </w:rPr>
        <w:t>analysis</w:t>
      </w:r>
      <w:r w:rsidR="00604C02" w:rsidRPr="00295FF4">
        <w:rPr>
          <w:rFonts w:ascii="Times New Roman" w:eastAsia="Times New Roman" w:hAnsi="Times New Roman" w:cs="Times New Roman"/>
          <w:sz w:val="24"/>
          <w:szCs w:val="24"/>
        </w:rPr>
        <w:t xml:space="preserve">, Temporal Genetic </w:t>
      </w:r>
      <w:proofErr w:type="gramStart"/>
      <w:r w:rsidR="00604C02" w:rsidRPr="00295FF4">
        <w:rPr>
          <w:rFonts w:ascii="Times New Roman" w:eastAsia="Times New Roman" w:hAnsi="Times New Roman" w:cs="Times New Roman"/>
          <w:sz w:val="24"/>
          <w:szCs w:val="24"/>
        </w:rPr>
        <w:t>diversity</w:t>
      </w:r>
      <w:proofErr w:type="gramEnd"/>
      <w:r w:rsidR="00604C02" w:rsidRPr="00295FF4">
        <w:rPr>
          <w:rFonts w:ascii="Times New Roman" w:eastAsia="Times New Roman" w:hAnsi="Times New Roman" w:cs="Times New Roman"/>
          <w:sz w:val="24"/>
          <w:szCs w:val="24"/>
        </w:rPr>
        <w:t xml:space="preserve"> Indices (TGI),</w:t>
      </w:r>
      <w:r w:rsidR="004E13A5" w:rsidRPr="00295FF4">
        <w:rPr>
          <w:rFonts w:ascii="Times New Roman" w:eastAsia="Times New Roman" w:hAnsi="Times New Roman" w:cs="Times New Roman"/>
          <w:sz w:val="24"/>
          <w:szCs w:val="24"/>
        </w:rPr>
        <w:t xml:space="preserve"> </w:t>
      </w:r>
      <w:r w:rsidR="00461C2D">
        <w:rPr>
          <w:rFonts w:ascii="Times New Roman" w:eastAsia="Times New Roman" w:hAnsi="Times New Roman" w:cs="Times New Roman"/>
          <w:sz w:val="24"/>
          <w:szCs w:val="24"/>
        </w:rPr>
        <w:t xml:space="preserve">is </w:t>
      </w:r>
      <w:r w:rsidR="004E13A5" w:rsidRPr="00295FF4">
        <w:rPr>
          <w:rFonts w:ascii="Times New Roman" w:eastAsia="Times New Roman" w:hAnsi="Times New Roman" w:cs="Times New Roman"/>
          <w:sz w:val="24"/>
          <w:szCs w:val="24"/>
        </w:rPr>
        <w:t xml:space="preserve">to </w:t>
      </w:r>
      <w:r w:rsidR="00BF391B" w:rsidRPr="00295FF4">
        <w:rPr>
          <w:rFonts w:ascii="Times New Roman" w:eastAsia="Times New Roman" w:hAnsi="Times New Roman" w:cs="Times New Roman"/>
          <w:sz w:val="24"/>
          <w:szCs w:val="24"/>
        </w:rPr>
        <w:t xml:space="preserve">quantify and statistically assess temporal variation in spatial genetic </w:t>
      </w:r>
      <w:r w:rsidR="0003098F" w:rsidRPr="00295FF4">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w:t>
      </w:r>
      <w:r w:rsidR="00BF391B" w:rsidRPr="00295FF4">
        <w:rPr>
          <w:rFonts w:ascii="Times New Roman" w:eastAsia="Times New Roman" w:hAnsi="Times New Roman" w:cs="Times New Roman"/>
          <w:sz w:val="24"/>
          <w:szCs w:val="24"/>
        </w:rPr>
        <w:t>Q</w:t>
      </w:r>
      <w:r w:rsidR="004E13A5" w:rsidRPr="00295FF4">
        <w:rPr>
          <w:rFonts w:ascii="Times New Roman" w:eastAsia="Times New Roman" w:hAnsi="Times New Roman" w:cs="Times New Roman"/>
          <w:sz w:val="24"/>
          <w:szCs w:val="24"/>
        </w:rPr>
        <w:t>uantifying relative temporal genetic change</w:t>
      </w:r>
      <w:r w:rsidR="00BF391B" w:rsidRPr="00295FF4">
        <w:rPr>
          <w:rFonts w:ascii="Times New Roman" w:eastAsia="Times New Roman" w:hAnsi="Times New Roman" w:cs="Times New Roman"/>
          <w:sz w:val="24"/>
          <w:szCs w:val="24"/>
        </w:rPr>
        <w:t xml:space="preserve"> among locations will </w:t>
      </w:r>
      <w:r w:rsidR="00074A90" w:rsidRPr="00295FF4">
        <w:rPr>
          <w:rFonts w:ascii="Times New Roman" w:eastAsia="Times New Roman" w:hAnsi="Times New Roman" w:cs="Times New Roman"/>
          <w:sz w:val="24"/>
          <w:szCs w:val="24"/>
        </w:rPr>
        <w:t xml:space="preserve">allow us to infer </w:t>
      </w:r>
      <w:r w:rsidR="00033B96">
        <w:rPr>
          <w:rFonts w:ascii="Times New Roman" w:eastAsia="Times New Roman" w:hAnsi="Times New Roman" w:cs="Times New Roman"/>
          <w:sz w:val="24"/>
          <w:szCs w:val="24"/>
        </w:rPr>
        <w:t xml:space="preserve">the existence of </w:t>
      </w:r>
      <w:r w:rsidR="001A5222" w:rsidRPr="00295FF4">
        <w:rPr>
          <w:rFonts w:ascii="Times New Roman" w:eastAsia="Times New Roman" w:hAnsi="Times New Roman" w:cs="Times New Roman"/>
          <w:sz w:val="24"/>
          <w:szCs w:val="24"/>
        </w:rPr>
        <w:t xml:space="preserve">past </w:t>
      </w:r>
      <w:r w:rsidR="00074A90" w:rsidRPr="00295FF4">
        <w:rPr>
          <w:rFonts w:ascii="Times New Roman" w:eastAsia="Times New Roman" w:hAnsi="Times New Roman" w:cs="Times New Roman"/>
          <w:sz w:val="24"/>
          <w:szCs w:val="24"/>
        </w:rPr>
        <w:t xml:space="preserve">demographic </w:t>
      </w:r>
      <w:r w:rsidR="001A5222" w:rsidRPr="00295FF4">
        <w:rPr>
          <w:rFonts w:ascii="Times New Roman" w:eastAsia="Times New Roman" w:hAnsi="Times New Roman" w:cs="Times New Roman"/>
          <w:sz w:val="24"/>
          <w:szCs w:val="24"/>
        </w:rPr>
        <w:t>event</w:t>
      </w:r>
      <w:r w:rsidR="00074A90" w:rsidRPr="00295FF4">
        <w:rPr>
          <w:rFonts w:ascii="Times New Roman" w:eastAsia="Times New Roman" w:hAnsi="Times New Roman" w:cs="Times New Roman"/>
          <w:sz w:val="24"/>
          <w:szCs w:val="24"/>
        </w:rPr>
        <w:t>s</w:t>
      </w:r>
      <w:r w:rsidR="00461C2D">
        <w:rPr>
          <w:rFonts w:ascii="Times New Roman" w:eastAsia="Times New Roman" w:hAnsi="Times New Roman" w:cs="Times New Roman"/>
          <w:sz w:val="24"/>
          <w:szCs w:val="24"/>
        </w:rPr>
        <w:t xml:space="preserve"> and</w:t>
      </w:r>
      <w:r w:rsidR="00F05BC1">
        <w:rPr>
          <w:rFonts w:ascii="Times New Roman" w:eastAsia="Times New Roman" w:hAnsi="Times New Roman" w:cs="Times New Roman"/>
          <w:sz w:val="24"/>
          <w:szCs w:val="24"/>
        </w:rPr>
        <w:t xml:space="preserve"> provide</w:t>
      </w:r>
      <w:r w:rsidR="00A35D40">
        <w:rPr>
          <w:rFonts w:ascii="Times New Roman" w:eastAsia="Times New Roman" w:hAnsi="Times New Roman" w:cs="Times New Roman"/>
          <w:sz w:val="24"/>
          <w:szCs w:val="24"/>
        </w:rPr>
        <w:t xml:space="preserve"> sensible </w:t>
      </w:r>
      <w:r w:rsidR="00F05BC1">
        <w:rPr>
          <w:rFonts w:ascii="Times New Roman" w:eastAsia="Times New Roman" w:hAnsi="Times New Roman" w:cs="Times New Roman"/>
          <w:sz w:val="24"/>
          <w:szCs w:val="24"/>
        </w:rPr>
        <w:t>information</w:t>
      </w:r>
      <w:r w:rsidR="00D60D2C">
        <w:rPr>
          <w:rFonts w:ascii="Times New Roman" w:eastAsia="Times New Roman" w:hAnsi="Times New Roman" w:cs="Times New Roman"/>
          <w:sz w:val="24"/>
          <w:szCs w:val="24"/>
        </w:rPr>
        <w:t xml:space="preserve"> </w:t>
      </w:r>
      <w:r w:rsidR="004A6CE0">
        <w:rPr>
          <w:rFonts w:ascii="Times New Roman" w:eastAsia="Times New Roman" w:hAnsi="Times New Roman" w:cs="Times New Roman"/>
          <w:sz w:val="24"/>
          <w:szCs w:val="24"/>
        </w:rPr>
        <w:t>extracted from genetic data through</w:t>
      </w:r>
      <w:r w:rsidR="000752B5">
        <w:rPr>
          <w:rFonts w:ascii="Times New Roman" w:eastAsia="Times New Roman" w:hAnsi="Times New Roman" w:cs="Times New Roman"/>
          <w:sz w:val="24"/>
          <w:szCs w:val="24"/>
        </w:rPr>
        <w:t xml:space="preserve"> </w:t>
      </w:r>
      <w:r w:rsidR="000752B5">
        <w:rPr>
          <w:rFonts w:ascii="Times New Roman" w:eastAsia="Times New Roman" w:hAnsi="Times New Roman" w:cs="Times New Roman"/>
          <w:sz w:val="24"/>
          <w:szCs w:val="24"/>
        </w:rPr>
        <w:lastRenderedPageBreak/>
        <w:t xml:space="preserve">assumption-light and purpose-designed tests </w:t>
      </w:r>
      <w:r w:rsidR="00F05BC1">
        <w:rPr>
          <w:rFonts w:ascii="Times New Roman" w:eastAsia="Times New Roman" w:hAnsi="Times New Roman" w:cs="Times New Roman"/>
          <w:sz w:val="24"/>
          <w:szCs w:val="24"/>
        </w:rPr>
        <w:t>to policy</w:t>
      </w:r>
      <w:r w:rsidR="0073485F">
        <w:rPr>
          <w:rFonts w:ascii="Times New Roman" w:eastAsia="Times New Roman" w:hAnsi="Times New Roman" w:cs="Times New Roman"/>
          <w:sz w:val="24"/>
          <w:szCs w:val="24"/>
        </w:rPr>
        <w:t xml:space="preserve"> </w:t>
      </w:r>
      <w:r w:rsidR="00F05BC1">
        <w:rPr>
          <w:rFonts w:ascii="Times New Roman" w:eastAsia="Times New Roman" w:hAnsi="Times New Roman" w:cs="Times New Roman"/>
          <w:sz w:val="24"/>
          <w:szCs w:val="24"/>
        </w:rPr>
        <w:t>makers and managers</w:t>
      </w:r>
      <w:r w:rsidR="000752B5">
        <w:rPr>
          <w:rFonts w:ascii="Times New Roman" w:eastAsia="Times New Roman" w:hAnsi="Times New Roman" w:cs="Times New Roman"/>
          <w:sz w:val="24"/>
          <w:szCs w:val="24"/>
        </w:rPr>
        <w:t xml:space="preserve">, regardless of the </w:t>
      </w:r>
      <w:r w:rsidR="00867C10">
        <w:rPr>
          <w:rFonts w:ascii="Times New Roman" w:eastAsia="Times New Roman" w:hAnsi="Times New Roman" w:cs="Times New Roman"/>
          <w:sz w:val="24"/>
          <w:szCs w:val="24"/>
        </w:rPr>
        <w:t>availability</w:t>
      </w:r>
      <w:r w:rsidR="000752B5">
        <w:rPr>
          <w:rFonts w:ascii="Times New Roman" w:eastAsia="Times New Roman" w:hAnsi="Times New Roman" w:cs="Times New Roman"/>
          <w:sz w:val="24"/>
          <w:szCs w:val="24"/>
        </w:rPr>
        <w:t xml:space="preserve"> of </w:t>
      </w:r>
      <w:r w:rsidR="0073485F">
        <w:rPr>
          <w:rFonts w:ascii="Times New Roman" w:eastAsia="Times New Roman" w:hAnsi="Times New Roman" w:cs="Times New Roman"/>
          <w:sz w:val="24"/>
          <w:szCs w:val="24"/>
        </w:rPr>
        <w:t xml:space="preserve">very </w:t>
      </w:r>
      <w:r w:rsidR="00867C10">
        <w:rPr>
          <w:rFonts w:ascii="Times New Roman" w:eastAsia="Times New Roman" w:hAnsi="Times New Roman" w:cs="Times New Roman"/>
          <w:sz w:val="24"/>
          <w:szCs w:val="24"/>
        </w:rPr>
        <w:t>large</w:t>
      </w:r>
      <w:r w:rsidR="00A35D40">
        <w:rPr>
          <w:rFonts w:ascii="Times New Roman" w:eastAsia="Times New Roman" w:hAnsi="Times New Roman" w:cs="Times New Roman"/>
          <w:sz w:val="24"/>
          <w:szCs w:val="24"/>
        </w:rPr>
        <w:t xml:space="preserve"> genetic dataset</w:t>
      </w:r>
      <w:r w:rsidR="00867C10">
        <w:rPr>
          <w:rFonts w:ascii="Times New Roman" w:eastAsia="Times New Roman" w:hAnsi="Times New Roman" w:cs="Times New Roman"/>
          <w:sz w:val="24"/>
          <w:szCs w:val="24"/>
        </w:rPr>
        <w:t>s</w:t>
      </w:r>
      <w:r w:rsidR="00D60D2C">
        <w:rPr>
          <w:rFonts w:ascii="Times New Roman" w:eastAsia="Times New Roman" w:hAnsi="Times New Roman" w:cs="Times New Roman"/>
          <w:sz w:val="24"/>
          <w:szCs w:val="24"/>
        </w:rPr>
        <w:t>.</w:t>
      </w:r>
      <w:r w:rsidR="00BF391B" w:rsidRPr="00295FF4">
        <w:rPr>
          <w:rFonts w:ascii="Times New Roman" w:eastAsia="Times New Roman" w:hAnsi="Times New Roman" w:cs="Times New Roman"/>
          <w:sz w:val="24"/>
          <w:szCs w:val="24"/>
        </w:rPr>
        <w:t xml:space="preserve"> Persisting </w:t>
      </w:r>
      <w:r w:rsidR="001A5222" w:rsidRPr="00295FF4">
        <w:rPr>
          <w:rFonts w:ascii="Times New Roman" w:eastAsia="Times New Roman" w:hAnsi="Times New Roman" w:cs="Times New Roman"/>
          <w:sz w:val="24"/>
          <w:szCs w:val="24"/>
        </w:rPr>
        <w:t>spatial legacies in genetic diversity</w:t>
      </w:r>
      <w:r w:rsidR="00BF391B" w:rsidRPr="00295FF4">
        <w:rPr>
          <w:rFonts w:ascii="Times New Roman" w:eastAsia="Times New Roman" w:hAnsi="Times New Roman" w:cs="Times New Roman"/>
          <w:sz w:val="24"/>
          <w:szCs w:val="24"/>
        </w:rPr>
        <w:t xml:space="preserve"> can also be used to identify sites that were most strongly impacted by previous demographic </w:t>
      </w:r>
      <w:r w:rsidR="001A5222" w:rsidRPr="00295FF4">
        <w:rPr>
          <w:rFonts w:ascii="Times New Roman" w:eastAsia="Times New Roman" w:hAnsi="Times New Roman" w:cs="Times New Roman"/>
          <w:sz w:val="24"/>
          <w:szCs w:val="24"/>
        </w:rPr>
        <w:t>event</w:t>
      </w:r>
      <w:r w:rsidR="00BF391B" w:rsidRPr="00295FF4">
        <w:rPr>
          <w:rFonts w:ascii="Times New Roman" w:eastAsia="Times New Roman" w:hAnsi="Times New Roman" w:cs="Times New Roman"/>
          <w:sz w:val="24"/>
          <w:szCs w:val="24"/>
        </w:rPr>
        <w:t>s</w:t>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We</w:t>
      </w:r>
      <w:r w:rsidR="00A93089"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demonstrate the effectiveness and applicability of the approach</w:t>
      </w:r>
      <w:r w:rsidR="00A93089">
        <w:rPr>
          <w:rFonts w:ascii="Times New Roman" w:eastAsia="Times New Roman" w:hAnsi="Times New Roman" w:cs="Times New Roman"/>
          <w:sz w:val="24"/>
          <w:szCs w:val="24"/>
        </w:rPr>
        <w:t xml:space="preserve"> using simulated genetic data ge</w:t>
      </w:r>
      <w:r w:rsidR="00A07FFC">
        <w:rPr>
          <w:rFonts w:ascii="Times New Roman" w:eastAsia="Times New Roman" w:hAnsi="Times New Roman" w:cs="Times New Roman"/>
          <w:sz w:val="24"/>
          <w:szCs w:val="24"/>
        </w:rPr>
        <w:t>nerated using a</w:t>
      </w:r>
      <w:r w:rsidR="00841510" w:rsidRPr="00295FF4">
        <w:rPr>
          <w:rFonts w:ascii="Times New Roman" w:eastAsia="Times New Roman" w:hAnsi="Times New Roman" w:cs="Times New Roman"/>
          <w:sz w:val="24"/>
          <w:szCs w:val="24"/>
        </w:rPr>
        <w:t xml:space="preserve"> </w:t>
      </w:r>
      <w:r w:rsidR="001A5222" w:rsidRPr="00295FF4">
        <w:rPr>
          <w:rFonts w:ascii="Times New Roman" w:eastAsia="Times New Roman" w:hAnsi="Times New Roman" w:cs="Times New Roman"/>
          <w:sz w:val="24"/>
          <w:szCs w:val="24"/>
        </w:rPr>
        <w:t xml:space="preserve">spatially-explicit </w:t>
      </w:r>
      <w:r w:rsidR="00A93089">
        <w:rPr>
          <w:rFonts w:ascii="Times New Roman" w:eastAsia="Times New Roman" w:hAnsi="Times New Roman" w:cs="Times New Roman"/>
          <w:sz w:val="24"/>
          <w:szCs w:val="24"/>
        </w:rPr>
        <w:t>demo-genetic</w:t>
      </w:r>
      <w:r w:rsidR="001A5222" w:rsidRPr="00295FF4">
        <w:rPr>
          <w:rFonts w:ascii="Times New Roman" w:eastAsia="Times New Roman" w:hAnsi="Times New Roman" w:cs="Times New Roman"/>
          <w:sz w:val="24"/>
          <w:szCs w:val="24"/>
        </w:rPr>
        <w:t xml:space="preserve"> simulator</w:t>
      </w:r>
      <w:r w:rsidR="00841510" w:rsidRPr="00295FF4">
        <w:rPr>
          <w:rFonts w:ascii="Times New Roman" w:eastAsia="Times New Roman" w:hAnsi="Times New Roman" w:cs="Times New Roman"/>
          <w:sz w:val="24"/>
          <w:szCs w:val="24"/>
        </w:rPr>
        <w:t xml:space="preserve"> </w:t>
      </w:r>
      <w:r w:rsidR="00841510" w:rsidRPr="00295FF4">
        <w:rPr>
          <w:rFonts w:ascii="Times New Roman" w:eastAsia="Times New Roman" w:hAnsi="Times New Roman" w:cs="Times New Roman"/>
          <w:sz w:val="24"/>
          <w:szCs w:val="24"/>
        </w:rPr>
        <w:fldChar w:fldCharType="begin" w:fldLock="1"/>
      </w:r>
      <w:r w:rsidR="00B922D5">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Day, &amp; Dunham, 2017)","manualFormatting":"(CDMetaPOP; Landguth, Bearlin, Day, &amp; Dunham, 2017)","plainTextFormattedCitation":"(Landguth, Bearlin, Day, &amp; Dunham, 2017)","previouslyFormattedCitation":"(Landguth, Bearlin, Day, &amp; Dunham, 2017)"},"properties":{"noteIndex":0},"schema":"https://github.com/citation-style-language/schema/raw/master/csl-citation.json"}</w:instrText>
      </w:r>
      <w:r w:rsidR="00841510" w:rsidRPr="00295FF4">
        <w:rPr>
          <w:rFonts w:ascii="Times New Roman" w:eastAsia="Times New Roman" w:hAnsi="Times New Roman" w:cs="Times New Roman"/>
          <w:sz w:val="24"/>
          <w:szCs w:val="24"/>
        </w:rPr>
        <w:fldChar w:fldCharType="separate"/>
      </w:r>
      <w:r w:rsidR="00841510" w:rsidRPr="00295FF4">
        <w:rPr>
          <w:rFonts w:ascii="Times New Roman" w:eastAsia="Times New Roman" w:hAnsi="Times New Roman" w:cs="Times New Roman"/>
          <w:noProof/>
          <w:sz w:val="24"/>
          <w:szCs w:val="24"/>
        </w:rPr>
        <w:t>(</w:t>
      </w:r>
      <w:r w:rsidR="00B922D5" w:rsidRPr="00B922D5">
        <w:rPr>
          <w:rFonts w:ascii="Times New Roman" w:eastAsia="Times New Roman" w:hAnsi="Times New Roman" w:cs="Times New Roman"/>
          <w:i/>
          <w:noProof/>
          <w:sz w:val="24"/>
          <w:szCs w:val="24"/>
        </w:rPr>
        <w:t>CDMetaPOP</w:t>
      </w:r>
      <w:r w:rsidR="00A93089">
        <w:rPr>
          <w:rFonts w:ascii="Times New Roman" w:eastAsia="Times New Roman" w:hAnsi="Times New Roman" w:cs="Times New Roman"/>
          <w:noProof/>
          <w:sz w:val="24"/>
          <w:szCs w:val="24"/>
        </w:rPr>
        <w:t xml:space="preserve">; </w:t>
      </w:r>
      <w:r w:rsidR="00841510" w:rsidRPr="00295FF4">
        <w:rPr>
          <w:rFonts w:ascii="Times New Roman" w:eastAsia="Times New Roman" w:hAnsi="Times New Roman" w:cs="Times New Roman"/>
          <w:noProof/>
          <w:sz w:val="24"/>
          <w:szCs w:val="24"/>
        </w:rPr>
        <w:t>Landguth, Bearlin, Day, &amp; Dunham, 2017)</w:t>
      </w:r>
      <w:r w:rsidR="00841510" w:rsidRPr="00295FF4">
        <w:rPr>
          <w:rFonts w:ascii="Times New Roman" w:eastAsia="Times New Roman" w:hAnsi="Times New Roman" w:cs="Times New Roman"/>
          <w:sz w:val="24"/>
          <w:szCs w:val="24"/>
        </w:rPr>
        <w:fldChar w:fldCharType="end"/>
      </w:r>
      <w:r w:rsidR="001A5222" w:rsidRPr="00295FF4">
        <w:rPr>
          <w:rFonts w:ascii="Times New Roman" w:eastAsia="Times New Roman" w:hAnsi="Times New Roman" w:cs="Times New Roman"/>
          <w:sz w:val="24"/>
          <w:szCs w:val="24"/>
        </w:rPr>
        <w:t xml:space="preserve">. </w:t>
      </w:r>
      <w:r w:rsidR="00A93089">
        <w:rPr>
          <w:rFonts w:ascii="Times New Roman" w:eastAsia="Times New Roman" w:hAnsi="Times New Roman" w:cs="Times New Roman"/>
          <w:sz w:val="24"/>
          <w:szCs w:val="24"/>
        </w:rPr>
        <w:t xml:space="preserve">Our general approach was to simulate multiple </w:t>
      </w:r>
      <w:r w:rsidR="004E13A5" w:rsidRPr="00295FF4">
        <w:rPr>
          <w:rFonts w:ascii="Times New Roman" w:eastAsia="Times New Roman" w:hAnsi="Times New Roman" w:cs="Times New Roman"/>
          <w:sz w:val="24"/>
          <w:szCs w:val="24"/>
        </w:rPr>
        <w:t xml:space="preserve">scenarios </w:t>
      </w:r>
      <w:r w:rsidR="001411DE" w:rsidRPr="00295FF4">
        <w:rPr>
          <w:rFonts w:ascii="Times New Roman" w:eastAsia="Times New Roman" w:hAnsi="Times New Roman" w:cs="Times New Roman"/>
          <w:sz w:val="24"/>
          <w:szCs w:val="24"/>
        </w:rPr>
        <w:t xml:space="preserve">in which portions of a </w:t>
      </w:r>
      <w:r w:rsidR="004E13A5" w:rsidRPr="00295FF4">
        <w:rPr>
          <w:rFonts w:ascii="Times New Roman" w:eastAsia="Times New Roman" w:hAnsi="Times New Roman" w:cs="Times New Roman"/>
          <w:sz w:val="24"/>
          <w:szCs w:val="24"/>
        </w:rPr>
        <w:t xml:space="preserve">landscape </w:t>
      </w:r>
      <w:r w:rsidR="001411DE" w:rsidRPr="00295FF4">
        <w:rPr>
          <w:rFonts w:ascii="Times New Roman" w:eastAsia="Times New Roman" w:hAnsi="Times New Roman" w:cs="Times New Roman"/>
          <w:sz w:val="24"/>
          <w:szCs w:val="24"/>
        </w:rPr>
        <w:t xml:space="preserve">are </w:t>
      </w:r>
      <w:r w:rsidR="004E13A5" w:rsidRPr="00295FF4">
        <w:rPr>
          <w:rFonts w:ascii="Times New Roman" w:eastAsia="Times New Roman" w:hAnsi="Times New Roman" w:cs="Times New Roman"/>
          <w:sz w:val="24"/>
          <w:szCs w:val="24"/>
        </w:rPr>
        <w:t xml:space="preserve">affected by </w:t>
      </w:r>
      <w:r w:rsidR="00AF3595">
        <w:rPr>
          <w:rFonts w:ascii="Times New Roman" w:eastAsia="Times New Roman" w:hAnsi="Times New Roman" w:cs="Times New Roman"/>
          <w:sz w:val="24"/>
          <w:szCs w:val="24"/>
        </w:rPr>
        <w:t>a</w:t>
      </w:r>
      <w:r w:rsidR="001A5222" w:rsidRPr="00295FF4">
        <w:rPr>
          <w:rFonts w:ascii="Times New Roman" w:eastAsia="Times New Roman" w:hAnsi="Times New Roman" w:cs="Times New Roman"/>
          <w:sz w:val="24"/>
          <w:szCs w:val="24"/>
        </w:rPr>
        <w:t xml:space="preserve"> </w:t>
      </w:r>
      <w:r w:rsidR="004E13A5" w:rsidRPr="00295FF4">
        <w:rPr>
          <w:rFonts w:ascii="Times New Roman" w:eastAsia="Times New Roman" w:hAnsi="Times New Roman" w:cs="Times New Roman"/>
          <w:sz w:val="24"/>
          <w:szCs w:val="24"/>
        </w:rPr>
        <w:t>non-selective demographic change</w:t>
      </w:r>
      <w:r w:rsidR="001A5222" w:rsidRPr="00295FF4">
        <w:rPr>
          <w:rStyle w:val="Marquedecommentaire"/>
          <w:rFonts w:ascii="Times New Roman" w:hAnsi="Times New Roman" w:cs="Times New Roman"/>
          <w:sz w:val="24"/>
          <w:szCs w:val="24"/>
        </w:rPr>
        <w:t>.</w:t>
      </w:r>
      <w:r w:rsidR="004E13A5" w:rsidRPr="00295FF4">
        <w:rPr>
          <w:rFonts w:ascii="Times New Roman" w:eastAsia="Times New Roman" w:hAnsi="Times New Roman" w:cs="Times New Roman"/>
          <w:sz w:val="24"/>
          <w:szCs w:val="24"/>
        </w:rPr>
        <w:t xml:space="preserve"> We then used T</w:t>
      </w:r>
      <w:r w:rsidR="00604C02" w:rsidRPr="00295FF4">
        <w:rPr>
          <w:rFonts w:ascii="Times New Roman" w:eastAsia="Times New Roman" w:hAnsi="Times New Roman" w:cs="Times New Roman"/>
          <w:sz w:val="24"/>
          <w:szCs w:val="24"/>
        </w:rPr>
        <w:t>GI</w:t>
      </w:r>
      <w:r w:rsidR="004E13A5" w:rsidRPr="00295FF4">
        <w:rPr>
          <w:rFonts w:ascii="Times New Roman" w:eastAsia="Times New Roman" w:hAnsi="Times New Roman" w:cs="Times New Roman"/>
          <w:sz w:val="24"/>
          <w:szCs w:val="24"/>
        </w:rPr>
        <w:t xml:space="preserve"> to measure changes in </w:t>
      </w:r>
      <w:r w:rsidR="00033B96">
        <w:rPr>
          <w:rFonts w:ascii="Times New Roman" w:eastAsia="Times New Roman" w:hAnsi="Times New Roman" w:cs="Times New Roman"/>
          <w:sz w:val="24"/>
          <w:szCs w:val="24"/>
        </w:rPr>
        <w:t xml:space="preserve">the </w:t>
      </w:r>
      <w:r w:rsidR="004E13A5" w:rsidRPr="00295FF4">
        <w:rPr>
          <w:rFonts w:ascii="Times New Roman" w:eastAsia="Times New Roman" w:hAnsi="Times New Roman" w:cs="Times New Roman"/>
          <w:sz w:val="24"/>
          <w:szCs w:val="24"/>
        </w:rPr>
        <w:t xml:space="preserve">genetic </w:t>
      </w:r>
      <w:r w:rsidR="00CE0FF0">
        <w:rPr>
          <w:rFonts w:ascii="Times New Roman" w:eastAsia="Times New Roman" w:hAnsi="Times New Roman" w:cs="Times New Roman"/>
          <w:sz w:val="24"/>
          <w:szCs w:val="24"/>
        </w:rPr>
        <w:t>diversity</w:t>
      </w:r>
      <w:r w:rsidR="004E13A5" w:rsidRPr="00295FF4">
        <w:rPr>
          <w:rFonts w:ascii="Times New Roman" w:eastAsia="Times New Roman" w:hAnsi="Times New Roman" w:cs="Times New Roman"/>
          <w:sz w:val="24"/>
          <w:szCs w:val="24"/>
        </w:rPr>
        <w:t xml:space="preserve"> of our populations</w:t>
      </w:r>
      <w:r w:rsidR="00461C2D">
        <w:rPr>
          <w:rFonts w:ascii="Times New Roman" w:eastAsia="Times New Roman" w:hAnsi="Times New Roman" w:cs="Times New Roman"/>
          <w:sz w:val="24"/>
          <w:szCs w:val="24"/>
        </w:rPr>
        <w:t xml:space="preserve"> under </w:t>
      </w:r>
      <w:r w:rsidR="00A93089">
        <w:rPr>
          <w:rFonts w:ascii="Times New Roman" w:eastAsia="Times New Roman" w:hAnsi="Times New Roman" w:cs="Times New Roman"/>
          <w:sz w:val="24"/>
          <w:szCs w:val="24"/>
        </w:rPr>
        <w:t xml:space="preserve">these </w:t>
      </w:r>
      <w:r w:rsidR="00461C2D">
        <w:rPr>
          <w:rFonts w:ascii="Times New Roman" w:eastAsia="Times New Roman" w:hAnsi="Times New Roman" w:cs="Times New Roman"/>
          <w:sz w:val="24"/>
          <w:szCs w:val="24"/>
        </w:rPr>
        <w:t xml:space="preserve">different demographic contexts. Specifically, </w:t>
      </w:r>
      <w:r w:rsidR="00DA5888" w:rsidRPr="00295FF4">
        <w:rPr>
          <w:rFonts w:ascii="Times New Roman" w:eastAsia="Times New Roman" w:hAnsi="Times New Roman" w:cs="Times New Roman"/>
          <w:sz w:val="24"/>
          <w:szCs w:val="24"/>
        </w:rPr>
        <w:t xml:space="preserve">we </w:t>
      </w:r>
      <w:r w:rsidR="00276516" w:rsidRPr="00295FF4">
        <w:rPr>
          <w:rFonts w:ascii="Times New Roman" w:eastAsia="Times New Roman" w:hAnsi="Times New Roman" w:cs="Times New Roman"/>
          <w:sz w:val="24"/>
          <w:szCs w:val="24"/>
        </w:rPr>
        <w:t>explore</w:t>
      </w:r>
      <w:r w:rsidR="00931038" w:rsidRPr="00295FF4">
        <w:rPr>
          <w:rFonts w:ascii="Times New Roman" w:eastAsia="Times New Roman" w:hAnsi="Times New Roman" w:cs="Times New Roman"/>
          <w:sz w:val="24"/>
          <w:szCs w:val="24"/>
        </w:rPr>
        <w:t>d</w:t>
      </w:r>
      <w:r w:rsidR="00276516" w:rsidRPr="00295FF4">
        <w:rPr>
          <w:rFonts w:ascii="Times New Roman" w:eastAsia="Times New Roman" w:hAnsi="Times New Roman" w:cs="Times New Roman"/>
          <w:sz w:val="24"/>
          <w:szCs w:val="24"/>
        </w:rPr>
        <w:t xml:space="preserve"> how dispersal </w:t>
      </w:r>
      <w:r w:rsidR="00965170" w:rsidRPr="00295FF4">
        <w:rPr>
          <w:rFonts w:ascii="Times New Roman" w:eastAsia="Times New Roman" w:hAnsi="Times New Roman" w:cs="Times New Roman"/>
          <w:sz w:val="24"/>
          <w:szCs w:val="24"/>
        </w:rPr>
        <w:t xml:space="preserve">ability, </w:t>
      </w:r>
      <w:r w:rsidR="00276516" w:rsidRPr="00295FF4">
        <w:rPr>
          <w:rFonts w:ascii="Times New Roman" w:eastAsia="Times New Roman" w:hAnsi="Times New Roman" w:cs="Times New Roman"/>
          <w:sz w:val="24"/>
          <w:szCs w:val="24"/>
        </w:rPr>
        <w:t>the number of populations</w:t>
      </w:r>
      <w:r w:rsidR="00931038" w:rsidRPr="00295FF4">
        <w:rPr>
          <w:rFonts w:ascii="Times New Roman" w:eastAsia="Times New Roman" w:hAnsi="Times New Roman" w:cs="Times New Roman"/>
          <w:sz w:val="24"/>
          <w:szCs w:val="24"/>
        </w:rPr>
        <w:t xml:space="preserve"> affected </w:t>
      </w:r>
      <w:r w:rsidR="00A93089">
        <w:rPr>
          <w:rFonts w:ascii="Times New Roman" w:eastAsia="Times New Roman" w:hAnsi="Times New Roman" w:cs="Times New Roman"/>
          <w:sz w:val="24"/>
          <w:szCs w:val="24"/>
        </w:rPr>
        <w:t xml:space="preserve">by </w:t>
      </w:r>
      <w:r w:rsidR="00931038" w:rsidRPr="00295FF4">
        <w:rPr>
          <w:rFonts w:ascii="Times New Roman" w:eastAsia="Times New Roman" w:hAnsi="Times New Roman" w:cs="Times New Roman"/>
          <w:sz w:val="24"/>
          <w:szCs w:val="24"/>
        </w:rPr>
        <w:t>a demographic event</w:t>
      </w:r>
      <w:r w:rsidR="00A93089">
        <w:rPr>
          <w:rFonts w:ascii="Times New Roman" w:eastAsia="Times New Roman" w:hAnsi="Times New Roman" w:cs="Times New Roman"/>
          <w:sz w:val="24"/>
          <w:szCs w:val="24"/>
        </w:rPr>
        <w:t xml:space="preserve"> (i.e., spatial extent)</w:t>
      </w:r>
      <w:r w:rsidR="00276516" w:rsidRPr="00295FF4">
        <w:rPr>
          <w:rFonts w:ascii="Times New Roman" w:eastAsia="Times New Roman" w:hAnsi="Times New Roman" w:cs="Times New Roman"/>
          <w:sz w:val="24"/>
          <w:szCs w:val="24"/>
        </w:rPr>
        <w:t>,</w:t>
      </w:r>
      <w:r w:rsidR="00931038" w:rsidRPr="00295FF4">
        <w:rPr>
          <w:rFonts w:ascii="Times New Roman" w:eastAsia="Times New Roman" w:hAnsi="Times New Roman" w:cs="Times New Roman"/>
          <w:sz w:val="24"/>
          <w:szCs w:val="24"/>
        </w:rPr>
        <w:t xml:space="preserve"> and</w:t>
      </w:r>
      <w:r w:rsidR="00276516" w:rsidRPr="00295FF4">
        <w:rPr>
          <w:rFonts w:ascii="Times New Roman" w:eastAsia="Times New Roman" w:hAnsi="Times New Roman" w:cs="Times New Roman"/>
          <w:sz w:val="24"/>
          <w:szCs w:val="24"/>
        </w:rPr>
        <w:t xml:space="preserve"> </w:t>
      </w:r>
      <w:r w:rsidR="00965170" w:rsidRPr="00295FF4">
        <w:rPr>
          <w:rFonts w:ascii="Times New Roman" w:eastAsia="Times New Roman" w:hAnsi="Times New Roman" w:cs="Times New Roman"/>
          <w:sz w:val="24"/>
          <w:szCs w:val="24"/>
        </w:rPr>
        <w:t>time between two sampling</w:t>
      </w:r>
      <w:r w:rsidR="005F394B" w:rsidRPr="00295FF4">
        <w:rPr>
          <w:rFonts w:ascii="Times New Roman" w:eastAsia="Times New Roman" w:hAnsi="Times New Roman" w:cs="Times New Roman"/>
          <w:sz w:val="24"/>
          <w:szCs w:val="24"/>
        </w:rPr>
        <w:t xml:space="preserve"> efforts</w:t>
      </w:r>
      <w:r w:rsidR="00DA5888" w:rsidRPr="00295FF4">
        <w:rPr>
          <w:rFonts w:ascii="Times New Roman" w:eastAsia="Times New Roman" w:hAnsi="Times New Roman" w:cs="Times New Roman"/>
          <w:sz w:val="24"/>
          <w:szCs w:val="24"/>
        </w:rPr>
        <w:t xml:space="preserve"> affect</w:t>
      </w:r>
      <w:r w:rsidR="00931038" w:rsidRPr="00295FF4">
        <w:rPr>
          <w:rFonts w:ascii="Times New Roman" w:eastAsia="Times New Roman" w:hAnsi="Times New Roman" w:cs="Times New Roman"/>
          <w:sz w:val="24"/>
          <w:szCs w:val="24"/>
        </w:rPr>
        <w:t>ed</w:t>
      </w:r>
      <w:r w:rsidR="00DA5888" w:rsidRPr="00295FF4">
        <w:rPr>
          <w:rFonts w:ascii="Times New Roman" w:eastAsia="Times New Roman" w:hAnsi="Times New Roman" w:cs="Times New Roman"/>
          <w:sz w:val="24"/>
          <w:szCs w:val="24"/>
        </w:rPr>
        <w:t xml:space="preserve"> </w:t>
      </w:r>
      <w:r w:rsidR="00B22380">
        <w:rPr>
          <w:rFonts w:ascii="Times New Roman" w:eastAsia="Times New Roman" w:hAnsi="Times New Roman" w:cs="Times New Roman"/>
          <w:sz w:val="24"/>
          <w:szCs w:val="24"/>
        </w:rPr>
        <w:t xml:space="preserve">our </w:t>
      </w:r>
      <w:r w:rsidR="00A93089">
        <w:rPr>
          <w:rFonts w:ascii="Times New Roman" w:eastAsia="Times New Roman" w:hAnsi="Times New Roman" w:cs="Times New Roman"/>
          <w:sz w:val="24"/>
          <w:szCs w:val="24"/>
        </w:rPr>
        <w:t xml:space="preserve">capacity to detect significant </w:t>
      </w:r>
      <w:r w:rsidR="00DA5888" w:rsidRPr="00295FF4">
        <w:rPr>
          <w:rFonts w:ascii="Times New Roman" w:eastAsia="Times New Roman" w:hAnsi="Times New Roman" w:cs="Times New Roman"/>
          <w:sz w:val="24"/>
          <w:szCs w:val="24"/>
        </w:rPr>
        <w:t>temporal variation in genetic diversity.</w:t>
      </w:r>
      <w:r w:rsidR="00276516" w:rsidRPr="00295FF4">
        <w:rPr>
          <w:rFonts w:ascii="Times New Roman" w:eastAsia="Times New Roman" w:hAnsi="Times New Roman" w:cs="Times New Roman"/>
          <w:sz w:val="24"/>
          <w:szCs w:val="24"/>
        </w:rPr>
        <w:t xml:space="preserve"> </w:t>
      </w:r>
      <w:r w:rsidR="00523484" w:rsidRPr="00295FF4">
        <w:rPr>
          <w:rFonts w:ascii="Times New Roman" w:eastAsia="Times New Roman" w:hAnsi="Times New Roman" w:cs="Times New Roman"/>
          <w:sz w:val="24"/>
          <w:szCs w:val="24"/>
        </w:rPr>
        <w:t>Performance was quantified using standard false positive/negative rates binary classification</w:t>
      </w:r>
      <w:r w:rsidR="00A93089">
        <w:rPr>
          <w:rFonts w:ascii="Times New Roman" w:eastAsia="Times New Roman" w:hAnsi="Times New Roman" w:cs="Times New Roman"/>
          <w:sz w:val="24"/>
          <w:szCs w:val="24"/>
        </w:rPr>
        <w:t xml:space="preserve"> </w:t>
      </w:r>
      <w:r w:rsidR="00A07FFC">
        <w:rPr>
          <w:rFonts w:ascii="Times New Roman" w:eastAsia="Times New Roman" w:hAnsi="Times New Roman" w:cs="Times New Roman"/>
          <w:sz w:val="24"/>
          <w:szCs w:val="24"/>
        </w:rPr>
        <w:fldChar w:fldCharType="begin" w:fldLock="1"/>
      </w:r>
      <w:r w:rsidR="00C37D52">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A07FFC">
        <w:rPr>
          <w:rFonts w:ascii="Times New Roman" w:eastAsia="Times New Roman" w:hAnsi="Times New Roman" w:cs="Times New Roman"/>
          <w:sz w:val="24"/>
          <w:szCs w:val="24"/>
        </w:rPr>
        <w:fldChar w:fldCharType="separate"/>
      </w:r>
      <w:r w:rsidR="00A07FFC" w:rsidRPr="00A07FFC">
        <w:rPr>
          <w:rFonts w:ascii="Times New Roman" w:eastAsia="Times New Roman" w:hAnsi="Times New Roman" w:cs="Times New Roman"/>
          <w:noProof/>
          <w:sz w:val="24"/>
          <w:szCs w:val="24"/>
        </w:rPr>
        <w:t>(Legendre &amp; Legendre, 2012)</w:t>
      </w:r>
      <w:r w:rsidR="00A07FFC">
        <w:rPr>
          <w:rFonts w:ascii="Times New Roman" w:eastAsia="Times New Roman" w:hAnsi="Times New Roman" w:cs="Times New Roman"/>
          <w:sz w:val="24"/>
          <w:szCs w:val="24"/>
        </w:rPr>
        <w:fldChar w:fldCharType="end"/>
      </w:r>
      <w:r w:rsidR="00523484" w:rsidRPr="00295FF4">
        <w:rPr>
          <w:rFonts w:ascii="Times New Roman" w:eastAsia="Times New Roman" w:hAnsi="Times New Roman" w:cs="Times New Roman"/>
          <w:sz w:val="24"/>
          <w:szCs w:val="24"/>
        </w:rPr>
        <w:t xml:space="preserve">. </w:t>
      </w:r>
      <w:r w:rsidR="00276516" w:rsidRPr="00295FF4">
        <w:rPr>
          <w:rFonts w:ascii="Times New Roman" w:eastAsia="Times New Roman" w:hAnsi="Times New Roman" w:cs="Times New Roman"/>
          <w:sz w:val="24"/>
          <w:szCs w:val="24"/>
        </w:rPr>
        <w:t xml:space="preserve">We predict </w:t>
      </w:r>
      <w:r w:rsidR="00A92DD0" w:rsidRPr="00295FF4">
        <w:rPr>
          <w:rFonts w:ascii="Times New Roman" w:eastAsia="Times New Roman" w:hAnsi="Times New Roman" w:cs="Times New Roman"/>
          <w:sz w:val="24"/>
          <w:szCs w:val="24"/>
        </w:rPr>
        <w:t xml:space="preserve">that </w:t>
      </w:r>
      <w:r w:rsidR="003F3E31">
        <w:rPr>
          <w:rFonts w:ascii="Times New Roman" w:eastAsia="Times New Roman" w:hAnsi="Times New Roman" w:cs="Times New Roman"/>
          <w:sz w:val="24"/>
          <w:szCs w:val="24"/>
        </w:rPr>
        <w:t xml:space="preserve">our ability to detect historical demographic changes </w:t>
      </w:r>
      <w:r w:rsidR="00523484" w:rsidRPr="00295FF4">
        <w:rPr>
          <w:rFonts w:ascii="Times New Roman" w:eastAsia="Times New Roman" w:hAnsi="Times New Roman" w:cs="Times New Roman"/>
          <w:sz w:val="24"/>
          <w:szCs w:val="24"/>
        </w:rPr>
        <w:t>w</w:t>
      </w:r>
      <w:r w:rsidR="00931038" w:rsidRPr="00295FF4">
        <w:rPr>
          <w:rFonts w:ascii="Times New Roman" w:eastAsia="Times New Roman" w:hAnsi="Times New Roman" w:cs="Times New Roman"/>
          <w:sz w:val="24"/>
          <w:szCs w:val="24"/>
        </w:rPr>
        <w:t>ould</w:t>
      </w:r>
      <w:r w:rsidR="005F394B" w:rsidRPr="00295FF4">
        <w:rPr>
          <w:rFonts w:ascii="Times New Roman" w:eastAsia="Times New Roman" w:hAnsi="Times New Roman" w:cs="Times New Roman"/>
          <w:sz w:val="24"/>
          <w:szCs w:val="24"/>
        </w:rPr>
        <w:t xml:space="preserve"> </w:t>
      </w:r>
      <w:r w:rsidR="0024289D" w:rsidRPr="00295FF4">
        <w:rPr>
          <w:rFonts w:ascii="Times New Roman" w:eastAsia="Times New Roman" w:hAnsi="Times New Roman" w:cs="Times New Roman"/>
          <w:sz w:val="24"/>
          <w:szCs w:val="24"/>
        </w:rPr>
        <w:t xml:space="preserve">be </w:t>
      </w:r>
      <w:r w:rsidR="005F394B" w:rsidRPr="00295FF4">
        <w:rPr>
          <w:rFonts w:ascii="Times New Roman" w:eastAsia="Times New Roman" w:hAnsi="Times New Roman" w:cs="Times New Roman"/>
          <w:sz w:val="24"/>
          <w:szCs w:val="24"/>
        </w:rPr>
        <w:t xml:space="preserve">lower with increasing dispersal ability because of </w:t>
      </w:r>
      <w:r w:rsidR="00AA3A0B" w:rsidRPr="00295FF4">
        <w:rPr>
          <w:rFonts w:ascii="Times New Roman" w:eastAsia="Times New Roman" w:hAnsi="Times New Roman" w:cs="Times New Roman"/>
          <w:sz w:val="24"/>
          <w:szCs w:val="24"/>
        </w:rPr>
        <w:t xml:space="preserve">the homogenizing effect of </w:t>
      </w:r>
      <w:r w:rsidR="005F394B" w:rsidRPr="00295FF4">
        <w:rPr>
          <w:rFonts w:ascii="Times New Roman" w:eastAsia="Times New Roman" w:hAnsi="Times New Roman" w:cs="Times New Roman"/>
          <w:sz w:val="24"/>
          <w:szCs w:val="24"/>
        </w:rPr>
        <w:t xml:space="preserve">higher gene flow. </w:t>
      </w:r>
      <w:r w:rsidR="00276516" w:rsidRPr="00295FF4">
        <w:rPr>
          <w:rFonts w:ascii="Times New Roman" w:eastAsia="Times New Roman" w:hAnsi="Times New Roman" w:cs="Times New Roman"/>
          <w:sz w:val="24"/>
          <w:szCs w:val="24"/>
        </w:rPr>
        <w:t xml:space="preserve">We </w:t>
      </w:r>
      <w:r w:rsidR="003F3E31">
        <w:rPr>
          <w:rFonts w:ascii="Times New Roman" w:eastAsia="Times New Roman" w:hAnsi="Times New Roman" w:cs="Times New Roman"/>
          <w:sz w:val="24"/>
          <w:szCs w:val="24"/>
        </w:rPr>
        <w:t xml:space="preserve">also </w:t>
      </w:r>
      <w:r w:rsidR="00276516" w:rsidRPr="00295FF4">
        <w:rPr>
          <w:rFonts w:ascii="Times New Roman" w:eastAsia="Times New Roman" w:hAnsi="Times New Roman" w:cs="Times New Roman"/>
          <w:sz w:val="24"/>
          <w:szCs w:val="24"/>
        </w:rPr>
        <w:t xml:space="preserve">predict that the longer the time between </w:t>
      </w:r>
      <w:r w:rsidR="00A93089">
        <w:rPr>
          <w:rFonts w:ascii="Times New Roman" w:eastAsia="Times New Roman" w:hAnsi="Times New Roman" w:cs="Times New Roman"/>
          <w:sz w:val="24"/>
          <w:szCs w:val="24"/>
        </w:rPr>
        <w:t xml:space="preserve">successive </w:t>
      </w:r>
      <w:r w:rsidR="00276516" w:rsidRPr="00295FF4">
        <w:rPr>
          <w:rFonts w:ascii="Times New Roman" w:eastAsia="Times New Roman" w:hAnsi="Times New Roman" w:cs="Times New Roman"/>
          <w:sz w:val="24"/>
          <w:szCs w:val="24"/>
        </w:rPr>
        <w:t>sampling,</w:t>
      </w:r>
      <w:r w:rsidR="005F394B" w:rsidRPr="00295FF4">
        <w:rPr>
          <w:rFonts w:ascii="Times New Roman" w:eastAsia="Times New Roman" w:hAnsi="Times New Roman" w:cs="Times New Roman"/>
          <w:sz w:val="24"/>
          <w:szCs w:val="24"/>
        </w:rPr>
        <w:t xml:space="preserve"> regardless of when an event occurred between them,</w:t>
      </w:r>
      <w:r w:rsidR="00276516" w:rsidRPr="00295FF4">
        <w:rPr>
          <w:rFonts w:ascii="Times New Roman" w:eastAsia="Times New Roman" w:hAnsi="Times New Roman" w:cs="Times New Roman"/>
          <w:sz w:val="24"/>
          <w:szCs w:val="24"/>
        </w:rPr>
        <w:t xml:space="preserve"> the harder it will be to identify where and whe</w:t>
      </w:r>
      <w:r w:rsidR="00B22380">
        <w:rPr>
          <w:rFonts w:ascii="Times New Roman" w:eastAsia="Times New Roman" w:hAnsi="Times New Roman" w:cs="Times New Roman"/>
          <w:sz w:val="24"/>
          <w:szCs w:val="24"/>
        </w:rPr>
        <w:t>n a demographic event occurred.</w:t>
      </w:r>
      <w:r w:rsidR="002268C5">
        <w:rPr>
          <w:rFonts w:ascii="Times New Roman" w:eastAsia="Times New Roman" w:hAnsi="Times New Roman" w:cs="Times New Roman"/>
          <w:sz w:val="24"/>
          <w:szCs w:val="24"/>
        </w:rPr>
        <w:t xml:space="preserve"> Finally, we illustrate our approach by applying it to a real genetic dataset and compare our results with earlier indirect analyses.</w:t>
      </w:r>
    </w:p>
    <w:p w14:paraId="6382A033" w14:textId="77777777" w:rsidR="00AA4E39" w:rsidRPr="0007763B" w:rsidRDefault="00AA4E39" w:rsidP="00A51948">
      <w:pPr>
        <w:spacing w:before="240" w:after="240" w:line="480" w:lineRule="auto"/>
        <w:rPr>
          <w:rFonts w:ascii="Times New Roman" w:eastAsia="Times New Roman" w:hAnsi="Times New Roman" w:cs="Times New Roman"/>
          <w:sz w:val="24"/>
          <w:szCs w:val="24"/>
        </w:rPr>
      </w:pPr>
    </w:p>
    <w:p w14:paraId="7FD0975B" w14:textId="283FBF36" w:rsidR="004E13A5" w:rsidRDefault="004E13A5" w:rsidP="00A51948">
      <w:pPr>
        <w:spacing w:before="240"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METHODS</w:t>
      </w:r>
    </w:p>
    <w:p w14:paraId="309755A8" w14:textId="76DAFFB9" w:rsidR="00E97F87" w:rsidRDefault="00B76004"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Adapting </w:t>
      </w:r>
      <w:r w:rsidR="00E97F87" w:rsidRPr="00B76004">
        <w:rPr>
          <w:rFonts w:ascii="Times New Roman" w:eastAsia="Times New Roman" w:hAnsi="Times New Roman" w:cs="Times New Roman"/>
          <w:i/>
          <w:sz w:val="24"/>
          <w:szCs w:val="24"/>
        </w:rPr>
        <w:t>Temporal Beta</w:t>
      </w:r>
      <w:r w:rsidR="0099229B">
        <w:rPr>
          <w:rFonts w:ascii="Times New Roman" w:eastAsia="Times New Roman" w:hAnsi="Times New Roman" w:cs="Times New Roman"/>
          <w:i/>
          <w:sz w:val="24"/>
          <w:szCs w:val="24"/>
        </w:rPr>
        <w:t xml:space="preserve"> </w:t>
      </w:r>
      <w:proofErr w:type="gramStart"/>
      <w:r w:rsidR="0099229B">
        <w:rPr>
          <w:rFonts w:ascii="Times New Roman" w:eastAsia="Times New Roman" w:hAnsi="Times New Roman" w:cs="Times New Roman"/>
          <w:i/>
          <w:sz w:val="24"/>
          <w:szCs w:val="24"/>
        </w:rPr>
        <w:t>diversity</w:t>
      </w:r>
      <w:proofErr w:type="gramEnd"/>
      <w:r w:rsidR="0099229B">
        <w:rPr>
          <w:rFonts w:ascii="Times New Roman" w:eastAsia="Times New Roman" w:hAnsi="Times New Roman" w:cs="Times New Roman"/>
          <w:i/>
          <w:sz w:val="24"/>
          <w:szCs w:val="24"/>
        </w:rPr>
        <w:t xml:space="preserve"> I</w:t>
      </w:r>
      <w:r w:rsidR="00E97F87" w:rsidRPr="00B76004">
        <w:rPr>
          <w:rFonts w:ascii="Times New Roman" w:eastAsia="Times New Roman" w:hAnsi="Times New Roman" w:cs="Times New Roman"/>
          <w:i/>
          <w:sz w:val="24"/>
          <w:szCs w:val="24"/>
        </w:rPr>
        <w:t>ndices for genetic data</w:t>
      </w:r>
    </w:p>
    <w:p w14:paraId="6F257F59" w14:textId="5810701A" w:rsidR="007D68AE" w:rsidRDefault="00131E2F" w:rsidP="00AF3E7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Calculating </w:t>
      </w:r>
      <w:r w:rsidR="002F53A6">
        <w:rPr>
          <w:rFonts w:ascii="Times New Roman" w:eastAsia="Times New Roman" w:hAnsi="Times New Roman" w:cs="Times New Roman"/>
          <w:sz w:val="24"/>
          <w:szCs w:val="24"/>
          <w:lang w:val="en-GB"/>
        </w:rPr>
        <w:t>TBI involves computing dissimilarities</w:t>
      </w:r>
      <w:r w:rsidR="002F53A6" w:rsidRPr="002F53A6">
        <w:rPr>
          <w:rFonts w:ascii="Times New Roman" w:eastAsia="Times New Roman" w:hAnsi="Times New Roman" w:cs="Times New Roman"/>
          <w:sz w:val="24"/>
          <w:szCs w:val="24"/>
          <w:lang w:val="en-GB"/>
        </w:rPr>
        <w:t xml:space="preserve"> in species composition</w:t>
      </w:r>
      <w:r w:rsidR="003854C0">
        <w:rPr>
          <w:rFonts w:ascii="Times New Roman" w:eastAsia="Times New Roman" w:hAnsi="Times New Roman" w:cs="Times New Roman"/>
          <w:sz w:val="24"/>
          <w:szCs w:val="24"/>
          <w:lang w:val="en-GB"/>
        </w:rPr>
        <w:t xml:space="preserve"> (see Legendre &amp; Legendre 2012 for an overview</w:t>
      </w:r>
      <w:r w:rsidR="004D4681">
        <w:rPr>
          <w:rFonts w:ascii="Times New Roman" w:eastAsia="Times New Roman" w:hAnsi="Times New Roman" w:cs="Times New Roman"/>
          <w:sz w:val="24"/>
          <w:szCs w:val="24"/>
          <w:lang w:val="en-GB"/>
        </w:rPr>
        <w:t xml:space="preserve"> of available dissimilarities</w:t>
      </w:r>
      <w:r w:rsidR="00045E93">
        <w:rPr>
          <w:rFonts w:ascii="Times New Roman" w:eastAsia="Times New Roman" w:hAnsi="Times New Roman" w:cs="Times New Roman"/>
          <w:sz w:val="24"/>
          <w:szCs w:val="24"/>
          <w:lang w:val="en-GB"/>
        </w:rPr>
        <w:t xml:space="preserve">, and </w:t>
      </w:r>
      <w:r w:rsidR="008726B1">
        <w:rPr>
          <w:rFonts w:ascii="Times New Roman" w:eastAsia="Times New Roman" w:hAnsi="Times New Roman" w:cs="Times New Roman"/>
          <w:sz w:val="24"/>
          <w:szCs w:val="24"/>
          <w:lang w:val="en-GB"/>
        </w:rPr>
        <w:fldChar w:fldCharType="begin" w:fldLock="1"/>
      </w:r>
      <w:r w:rsidR="00A40866">
        <w:rPr>
          <w:rFonts w:ascii="Times New Roman" w:eastAsia="Times New Roman" w:hAnsi="Times New Roman" w:cs="Times New Roman"/>
          <w:sz w:val="24"/>
          <w:szCs w:val="24"/>
          <w:lang w:val="en-GB"/>
        </w:rPr>
        <w:instrText>ADDIN CSL_CITATION {"citationItems":[{"id":"ITEM-1","itemData":{"DOI":"10.1111/ele.12141","ISSN":"1461023X","abstract":"Beta diversity can be measured in different ways. Among these, the total variance of the community data table Y can be used as an estimate of beta diversity. We show how the total variance of Y can be calculated either directly or through a dissimilarity matrix obtained using any dissimilarity index deemed appropriate for pairwise comparisons of community composition data. We addressed the question of which index to use by coding 16 indices using 14 properties that are necessary for beta assessment, comparability among data sets, sampling issues and ordination. Our comparison analysis classified the coefficients under study into five types, three of which are appropriate for beta diversity assessment. Our approach links the concept of beta diversity with the analysis of community data by commonly used methods like ordination and anova. Total beta can be partitioned into Species Contributions (SCBD: degree of variation of individual species across the study area) and Local Contributions (LCBD: comparative indicators of the ecological uniqueness of the sites) to Beta Diversity. Moreover, total beta can be broken up into within- and among-group components by manova, into orthogonal axes by ordination, into spatial scales by eigenfunction analysis or among explanatory data sets by variation partitioning.","author":[{"dropping-particle":"","family":"Legendre","given":"Pierre","non-dropping-particle":"","parse-names":false,"suffix":""},{"dropping-particle":"","family":"Cáceres","given":"Miquel","non-dropping-particle":"De","parse-names":false,"suffix":""}],"container-title":"Ecology Letters","id":"ITEM-1","issue":"8","issued":{"date-parts":[["2013"]]},"page":"951-963","title":"Beta diversity as the variance of community data: Dissimilarity coefficients and partitioning","type":"article-journal","volume":"16"},"uris":["http://www.mendeley.com/documents/?uuid=3740870f-b1f6-4aae-b656-00a16fb06b34"]}],"mendeley":{"formattedCitation":"(Legendre &amp; De Cáceres, 2013)","manualFormatting":"Legendre &amp; De Cáceres, 2013","plainTextFormattedCitation":"(Legendre &amp; De Cáceres, 2013)","previouslyFormattedCitation":"(Legendre &amp; De Cáceres, 2013)"},"properties":{"noteIndex":0},"schema":"https://github.com/citation-style-language/schema/raw/master/csl-citation.json"}</w:instrText>
      </w:r>
      <w:r w:rsidR="008726B1">
        <w:rPr>
          <w:rFonts w:ascii="Times New Roman" w:eastAsia="Times New Roman" w:hAnsi="Times New Roman" w:cs="Times New Roman"/>
          <w:sz w:val="24"/>
          <w:szCs w:val="24"/>
          <w:lang w:val="en-GB"/>
        </w:rPr>
        <w:fldChar w:fldCharType="separate"/>
      </w:r>
      <w:r w:rsidR="008726B1" w:rsidRPr="008726B1">
        <w:rPr>
          <w:rFonts w:ascii="Times New Roman" w:eastAsia="Times New Roman" w:hAnsi="Times New Roman" w:cs="Times New Roman"/>
          <w:noProof/>
          <w:sz w:val="24"/>
          <w:szCs w:val="24"/>
          <w:lang w:val="en-GB"/>
        </w:rPr>
        <w:t>Legendre &amp; De Cáceres, 2013</w:t>
      </w:r>
      <w:r w:rsidR="008726B1">
        <w:rPr>
          <w:rFonts w:ascii="Times New Roman" w:eastAsia="Times New Roman" w:hAnsi="Times New Roman" w:cs="Times New Roman"/>
          <w:sz w:val="24"/>
          <w:szCs w:val="24"/>
          <w:lang w:val="en-GB"/>
        </w:rPr>
        <w:fldChar w:fldCharType="end"/>
      </w:r>
      <w:r w:rsidR="008726B1">
        <w:rPr>
          <w:rFonts w:ascii="Times New Roman" w:eastAsia="Times New Roman" w:hAnsi="Times New Roman" w:cs="Times New Roman"/>
          <w:sz w:val="24"/>
          <w:szCs w:val="24"/>
          <w:lang w:val="en-GB"/>
        </w:rPr>
        <w:t xml:space="preserve"> </w:t>
      </w:r>
      <w:r w:rsidR="00045E93">
        <w:rPr>
          <w:rFonts w:ascii="Times New Roman" w:eastAsia="Times New Roman" w:hAnsi="Times New Roman" w:cs="Times New Roman"/>
          <w:sz w:val="24"/>
          <w:szCs w:val="24"/>
          <w:lang w:val="en-GB"/>
        </w:rPr>
        <w:t>for criteria to determine the indices that are appropriate for beta diversity studies</w:t>
      </w:r>
      <w:r w:rsidR="003854C0">
        <w:rPr>
          <w:rFonts w:ascii="Times New Roman" w:eastAsia="Times New Roman" w:hAnsi="Times New Roman" w:cs="Times New Roman"/>
          <w:sz w:val="24"/>
          <w:szCs w:val="24"/>
          <w:lang w:val="en-GB"/>
        </w:rPr>
        <w:t>)</w:t>
      </w:r>
      <w:r w:rsidR="002F53A6" w:rsidRPr="002F53A6">
        <w:rPr>
          <w:rFonts w:ascii="Times New Roman" w:eastAsia="Times New Roman" w:hAnsi="Times New Roman" w:cs="Times New Roman"/>
          <w:sz w:val="24"/>
          <w:szCs w:val="24"/>
          <w:lang w:val="en-GB"/>
        </w:rPr>
        <w:t xml:space="preserve"> </w:t>
      </w:r>
      <w:r w:rsidR="002F53A6">
        <w:rPr>
          <w:rFonts w:ascii="Times New Roman" w:eastAsia="Times New Roman" w:hAnsi="Times New Roman" w:cs="Times New Roman"/>
          <w:sz w:val="24"/>
          <w:szCs w:val="24"/>
          <w:lang w:val="en-GB"/>
        </w:rPr>
        <w:t xml:space="preserve">between </w:t>
      </w:r>
      <w:r w:rsidR="00713536">
        <w:rPr>
          <w:rFonts w:ascii="Times New Roman" w:eastAsia="Times New Roman" w:hAnsi="Times New Roman" w:cs="Times New Roman"/>
          <w:sz w:val="24"/>
          <w:szCs w:val="24"/>
          <w:lang w:val="en-GB"/>
        </w:rPr>
        <w:t>the data sampled at two different times at each site</w:t>
      </w:r>
      <w:r w:rsidR="004D4681">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and testing the significance </w:t>
      </w:r>
      <w:r w:rsidR="00713536">
        <w:rPr>
          <w:rFonts w:ascii="Times New Roman" w:eastAsia="Times New Roman" w:hAnsi="Times New Roman" w:cs="Times New Roman"/>
          <w:sz w:val="24"/>
          <w:szCs w:val="24"/>
          <w:lang w:val="en-GB"/>
        </w:rPr>
        <w:t xml:space="preserve">of these indices </w:t>
      </w:r>
      <w:r w:rsidR="002F53A6">
        <w:rPr>
          <w:rFonts w:ascii="Times New Roman" w:eastAsia="Times New Roman" w:hAnsi="Times New Roman" w:cs="Times New Roman"/>
          <w:sz w:val="24"/>
          <w:szCs w:val="24"/>
          <w:lang w:val="en-GB"/>
        </w:rPr>
        <w:t xml:space="preserve">through </w:t>
      </w:r>
      <w:r w:rsidR="00713536">
        <w:rPr>
          <w:rFonts w:ascii="Times New Roman" w:eastAsia="Times New Roman" w:hAnsi="Times New Roman" w:cs="Times New Roman"/>
          <w:sz w:val="24"/>
          <w:szCs w:val="24"/>
          <w:lang w:val="en-GB"/>
        </w:rPr>
        <w:t xml:space="preserve">simultaneous </w:t>
      </w:r>
      <w:r w:rsidR="002F53A6">
        <w:rPr>
          <w:rFonts w:ascii="Times New Roman" w:eastAsia="Times New Roman" w:hAnsi="Times New Roman" w:cs="Times New Roman"/>
          <w:sz w:val="24"/>
          <w:szCs w:val="24"/>
          <w:lang w:val="en-GB"/>
        </w:rPr>
        <w:t xml:space="preserve">permutations of the </w:t>
      </w:r>
      <w:r w:rsidR="00713536">
        <w:rPr>
          <w:rFonts w:ascii="Times New Roman" w:eastAsia="Times New Roman" w:hAnsi="Times New Roman" w:cs="Times New Roman"/>
          <w:sz w:val="24"/>
          <w:szCs w:val="24"/>
          <w:lang w:val="en-GB"/>
        </w:rPr>
        <w:t xml:space="preserve">two </w:t>
      </w:r>
      <w:r w:rsidR="002F53A6">
        <w:rPr>
          <w:rFonts w:ascii="Times New Roman" w:eastAsia="Times New Roman" w:hAnsi="Times New Roman" w:cs="Times New Roman"/>
          <w:sz w:val="24"/>
          <w:szCs w:val="24"/>
          <w:lang w:val="en-GB"/>
        </w:rPr>
        <w:t>site-</w:t>
      </w:r>
      <w:r w:rsidR="00713536">
        <w:rPr>
          <w:rFonts w:ascii="Times New Roman" w:eastAsia="Times New Roman" w:hAnsi="Times New Roman" w:cs="Times New Roman"/>
          <w:sz w:val="24"/>
          <w:szCs w:val="24"/>
          <w:lang w:val="en-GB"/>
        </w:rPr>
        <w:t>by-</w:t>
      </w:r>
      <w:r w:rsidR="002F53A6">
        <w:rPr>
          <w:rFonts w:ascii="Times New Roman" w:eastAsia="Times New Roman" w:hAnsi="Times New Roman" w:cs="Times New Roman"/>
          <w:sz w:val="24"/>
          <w:szCs w:val="24"/>
          <w:lang w:val="en-GB"/>
        </w:rPr>
        <w:t xml:space="preserve">species input matrices. </w:t>
      </w:r>
      <w:r w:rsidR="00A84ED9">
        <w:rPr>
          <w:rFonts w:ascii="Times New Roman" w:eastAsia="Times New Roman" w:hAnsi="Times New Roman" w:cs="Times New Roman"/>
          <w:sz w:val="24"/>
          <w:szCs w:val="24"/>
          <w:lang w:val="en-GB"/>
        </w:rPr>
        <w:t xml:space="preserve">In extending TBI to </w:t>
      </w:r>
      <w:r w:rsidR="002F53A6">
        <w:rPr>
          <w:rFonts w:ascii="Times New Roman" w:eastAsia="Times New Roman" w:hAnsi="Times New Roman" w:cs="Times New Roman"/>
          <w:sz w:val="24"/>
          <w:szCs w:val="24"/>
          <w:lang w:val="en-GB"/>
        </w:rPr>
        <w:t>TGI</w:t>
      </w:r>
      <w:r w:rsidR="004441A5">
        <w:rPr>
          <w:rFonts w:ascii="Times New Roman" w:eastAsia="Times New Roman" w:hAnsi="Times New Roman" w:cs="Times New Roman"/>
          <w:sz w:val="24"/>
          <w:szCs w:val="24"/>
          <w:lang w:val="en-GB"/>
        </w:rPr>
        <w:t>,</w:t>
      </w:r>
      <w:r w:rsidR="002F53A6">
        <w:rPr>
          <w:rFonts w:ascii="Times New Roman" w:eastAsia="Times New Roman" w:hAnsi="Times New Roman" w:cs="Times New Roman"/>
          <w:sz w:val="24"/>
          <w:szCs w:val="24"/>
          <w:lang w:val="en-GB"/>
        </w:rPr>
        <w:t xml:space="preserve"> we considered population-level genotype frequency matrices as input, </w:t>
      </w:r>
      <w:r w:rsidR="00A277A6">
        <w:rPr>
          <w:rFonts w:ascii="Times New Roman" w:eastAsia="Times New Roman" w:hAnsi="Times New Roman" w:cs="Times New Roman"/>
          <w:sz w:val="24"/>
          <w:szCs w:val="24"/>
          <w:lang w:val="en-GB"/>
        </w:rPr>
        <w:t xml:space="preserve">and </w:t>
      </w:r>
      <w:r w:rsidR="006368E7">
        <w:rPr>
          <w:rFonts w:ascii="Times New Roman" w:eastAsia="Times New Roman" w:hAnsi="Times New Roman" w:cs="Times New Roman"/>
          <w:sz w:val="24"/>
          <w:szCs w:val="24"/>
          <w:lang w:val="en-GB"/>
        </w:rPr>
        <w:t xml:space="preserve">used </w:t>
      </w:r>
      <w:r w:rsidR="00713536">
        <w:rPr>
          <w:rFonts w:ascii="Times New Roman" w:eastAsia="Times New Roman" w:hAnsi="Times New Roman" w:cs="Times New Roman"/>
          <w:sz w:val="24"/>
          <w:szCs w:val="24"/>
          <w:lang w:val="en-GB"/>
        </w:rPr>
        <w:t xml:space="preserve">as dissimilarity the </w:t>
      </w:r>
      <w:r w:rsidR="006368E7">
        <w:rPr>
          <w:rFonts w:ascii="Times New Roman" w:eastAsia="Times New Roman" w:hAnsi="Times New Roman" w:cs="Times New Roman"/>
          <w:sz w:val="24"/>
          <w:szCs w:val="24"/>
          <w:lang w:val="en-GB"/>
        </w:rPr>
        <w:t>genetic distances</w:t>
      </w:r>
      <w:r w:rsidR="00A277A6">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that measure the </w:t>
      </w:r>
      <w:r w:rsidR="00A277A6">
        <w:rPr>
          <w:rFonts w:ascii="Times New Roman" w:eastAsia="Times New Roman" w:hAnsi="Times New Roman" w:cs="Times New Roman"/>
          <w:sz w:val="24"/>
          <w:szCs w:val="24"/>
          <w:lang w:val="en-GB"/>
        </w:rPr>
        <w:t xml:space="preserve">genetic separation </w:t>
      </w:r>
      <w:r w:rsidR="00713536">
        <w:rPr>
          <w:rFonts w:ascii="Times New Roman" w:eastAsia="Times New Roman" w:hAnsi="Times New Roman" w:cs="Times New Roman"/>
          <w:sz w:val="24"/>
          <w:szCs w:val="24"/>
          <w:lang w:val="en-GB"/>
        </w:rPr>
        <w:t xml:space="preserve">between populations </w:t>
      </w:r>
      <w:r w:rsidR="00A277A6">
        <w:rPr>
          <w:rFonts w:ascii="Times New Roman" w:eastAsia="Times New Roman" w:hAnsi="Times New Roman" w:cs="Times New Roman"/>
          <w:sz w:val="24"/>
          <w:szCs w:val="24"/>
          <w:lang w:val="en-GB"/>
        </w:rPr>
        <w:t xml:space="preserve">sampled </w:t>
      </w:r>
      <w:r w:rsidR="00713536">
        <w:rPr>
          <w:rFonts w:ascii="Times New Roman" w:eastAsia="Times New Roman" w:hAnsi="Times New Roman" w:cs="Times New Roman"/>
          <w:sz w:val="24"/>
          <w:szCs w:val="24"/>
          <w:lang w:val="en-GB"/>
        </w:rPr>
        <w:t xml:space="preserve">at two </w:t>
      </w:r>
      <w:r w:rsidR="004F3DEA">
        <w:rPr>
          <w:rFonts w:ascii="Times New Roman" w:eastAsia="Times New Roman" w:hAnsi="Times New Roman" w:cs="Times New Roman"/>
          <w:sz w:val="24"/>
          <w:szCs w:val="24"/>
          <w:lang w:val="en-GB"/>
        </w:rPr>
        <w:t xml:space="preserve">different </w:t>
      </w:r>
      <w:r w:rsidR="00713536">
        <w:rPr>
          <w:rFonts w:ascii="Times New Roman" w:eastAsia="Times New Roman" w:hAnsi="Times New Roman" w:cs="Times New Roman"/>
          <w:sz w:val="24"/>
          <w:szCs w:val="24"/>
          <w:lang w:val="en-GB"/>
        </w:rPr>
        <w:t xml:space="preserve">times, </w:t>
      </w:r>
      <w:r w:rsidR="00A277A6">
        <w:rPr>
          <w:rFonts w:ascii="Times New Roman" w:eastAsia="Times New Roman" w:hAnsi="Times New Roman" w:cs="Times New Roman"/>
          <w:sz w:val="24"/>
          <w:szCs w:val="24"/>
          <w:lang w:val="en-GB"/>
        </w:rPr>
        <w:t xml:space="preserve">based on some geometrical and evolutionary assumptions. </w:t>
      </w:r>
      <w:r w:rsidR="00E946DA">
        <w:rPr>
          <w:rFonts w:ascii="Times New Roman" w:eastAsia="Times New Roman" w:hAnsi="Times New Roman" w:cs="Times New Roman"/>
          <w:sz w:val="24"/>
          <w:szCs w:val="24"/>
          <w:lang w:val="en-GB"/>
        </w:rPr>
        <w:t>In this case, t</w:t>
      </w:r>
      <w:r w:rsidR="006368E7">
        <w:rPr>
          <w:rFonts w:ascii="Times New Roman" w:eastAsia="Times New Roman" w:hAnsi="Times New Roman" w:cs="Times New Roman"/>
          <w:sz w:val="24"/>
          <w:szCs w:val="24"/>
          <w:lang w:val="en-GB"/>
        </w:rPr>
        <w:t>he</w:t>
      </w:r>
      <w:r w:rsidR="002F53A6">
        <w:rPr>
          <w:rFonts w:ascii="Times New Roman" w:eastAsia="Times New Roman" w:hAnsi="Times New Roman" w:cs="Times New Roman"/>
          <w:sz w:val="24"/>
          <w:szCs w:val="24"/>
          <w:lang w:val="en-GB"/>
        </w:rPr>
        <w:t xml:space="preserve"> null hypothesis </w:t>
      </w:r>
      <w:r w:rsidR="00E946DA">
        <w:rPr>
          <w:rFonts w:ascii="Times New Roman" w:eastAsia="Times New Roman" w:hAnsi="Times New Roman" w:cs="Times New Roman"/>
          <w:sz w:val="24"/>
          <w:szCs w:val="24"/>
          <w:lang w:val="en-GB"/>
        </w:rPr>
        <w:t xml:space="preserve">is </w:t>
      </w:r>
      <w:r w:rsidR="002F53A6">
        <w:rPr>
          <w:rFonts w:ascii="Times New Roman" w:eastAsia="Times New Roman" w:hAnsi="Times New Roman" w:cs="Times New Roman"/>
          <w:sz w:val="24"/>
          <w:szCs w:val="24"/>
          <w:lang w:val="en-GB"/>
        </w:rPr>
        <w:t xml:space="preserve">that genetic </w:t>
      </w:r>
      <w:r w:rsidR="00713536">
        <w:rPr>
          <w:rFonts w:ascii="Times New Roman" w:eastAsia="Times New Roman" w:hAnsi="Times New Roman" w:cs="Times New Roman"/>
          <w:sz w:val="24"/>
          <w:szCs w:val="24"/>
          <w:lang w:val="en-GB"/>
        </w:rPr>
        <w:t xml:space="preserve">composition </w:t>
      </w:r>
      <w:r w:rsidR="00E946DA">
        <w:rPr>
          <w:rFonts w:ascii="Times New Roman" w:eastAsia="Times New Roman" w:hAnsi="Times New Roman" w:cs="Times New Roman"/>
          <w:sz w:val="24"/>
          <w:szCs w:val="24"/>
          <w:lang w:val="en-GB"/>
        </w:rPr>
        <w:t xml:space="preserve">does </w:t>
      </w:r>
      <w:r w:rsidR="00A84ED9">
        <w:rPr>
          <w:rFonts w:ascii="Times New Roman" w:eastAsia="Times New Roman" w:hAnsi="Times New Roman" w:cs="Times New Roman"/>
          <w:sz w:val="24"/>
          <w:szCs w:val="24"/>
          <w:lang w:val="en-GB"/>
        </w:rPr>
        <w:t xml:space="preserve">not differ </w:t>
      </w:r>
      <w:r w:rsidR="002F53A6">
        <w:rPr>
          <w:rFonts w:ascii="Times New Roman" w:eastAsia="Times New Roman" w:hAnsi="Times New Roman" w:cs="Times New Roman"/>
          <w:sz w:val="24"/>
          <w:szCs w:val="24"/>
          <w:lang w:val="en-GB"/>
        </w:rPr>
        <w:t xml:space="preserve">between </w:t>
      </w:r>
      <w:r w:rsidR="00A84ED9">
        <w:rPr>
          <w:rFonts w:ascii="Times New Roman" w:eastAsia="Times New Roman" w:hAnsi="Times New Roman" w:cs="Times New Roman"/>
          <w:sz w:val="24"/>
          <w:szCs w:val="24"/>
          <w:lang w:val="en-GB"/>
        </w:rPr>
        <w:t xml:space="preserve">the two points in time that were </w:t>
      </w:r>
      <w:r w:rsidR="00596B92">
        <w:rPr>
          <w:rFonts w:ascii="Times New Roman" w:eastAsia="Times New Roman" w:hAnsi="Times New Roman" w:cs="Times New Roman"/>
          <w:sz w:val="24"/>
          <w:szCs w:val="24"/>
          <w:lang w:val="en-GB"/>
        </w:rPr>
        <w:t>sampled</w:t>
      </w:r>
      <w:r w:rsidR="004D4681">
        <w:rPr>
          <w:rFonts w:ascii="Times New Roman" w:eastAsia="Times New Roman" w:hAnsi="Times New Roman" w:cs="Times New Roman"/>
          <w:sz w:val="24"/>
          <w:szCs w:val="24"/>
          <w:lang w:val="en-GB"/>
        </w:rPr>
        <w:t>.</w:t>
      </w:r>
    </w:p>
    <w:p w14:paraId="0E14A362" w14:textId="10503489" w:rsidR="00D92DB8" w:rsidRDefault="007D68AE" w:rsidP="00AF3E77">
      <w:pPr>
        <w:spacing w:before="240" w:after="240" w:line="480" w:lineRule="auto"/>
        <w:rPr>
          <w:rFonts w:ascii="Times New Roman" w:eastAsia="Times New Roman" w:hAnsi="Times New Roman" w:cs="Times New Roman"/>
          <w:sz w:val="24"/>
          <w:szCs w:val="24"/>
        </w:rPr>
      </w:pPr>
      <w:r w:rsidRPr="00295FF4">
        <w:rPr>
          <w:rFonts w:ascii="Times New Roman" w:eastAsia="Times New Roman" w:hAnsi="Times New Roman" w:cs="Times New Roman"/>
          <w:sz w:val="24"/>
          <w:szCs w:val="24"/>
          <w:lang w:val="en-GB"/>
        </w:rPr>
        <w:t xml:space="preserve">One of the </w:t>
      </w:r>
      <w:r w:rsidR="00E273FB" w:rsidRPr="00E273FB">
        <w:rPr>
          <w:rFonts w:ascii="Times New Roman" w:eastAsia="Times New Roman" w:hAnsi="Times New Roman" w:cs="Times New Roman"/>
          <w:sz w:val="24"/>
          <w:szCs w:val="24"/>
          <w:lang w:val="en-GB"/>
        </w:rPr>
        <w:t>challenge</w:t>
      </w:r>
      <w:r w:rsidR="00713536">
        <w:rPr>
          <w:rFonts w:ascii="Times New Roman" w:eastAsia="Times New Roman" w:hAnsi="Times New Roman" w:cs="Times New Roman"/>
          <w:sz w:val="24"/>
          <w:szCs w:val="24"/>
          <w:lang w:val="en-GB"/>
        </w:rPr>
        <w:t>s</w:t>
      </w:r>
      <w:r w:rsidR="00E273FB" w:rsidRPr="00E273FB">
        <w:rPr>
          <w:rFonts w:ascii="Times New Roman" w:eastAsia="Times New Roman" w:hAnsi="Times New Roman" w:cs="Times New Roman"/>
          <w:sz w:val="24"/>
          <w:szCs w:val="24"/>
          <w:lang w:val="en-GB"/>
        </w:rPr>
        <w:t xml:space="preserve">, given background </w:t>
      </w:r>
      <w:r w:rsidR="008726B1">
        <w:rPr>
          <w:rFonts w:ascii="Times New Roman" w:eastAsia="Times New Roman" w:hAnsi="Times New Roman" w:cs="Times New Roman"/>
          <w:sz w:val="24"/>
          <w:szCs w:val="24"/>
          <w:lang w:val="en-GB"/>
        </w:rPr>
        <w:t xml:space="preserve">genetic </w:t>
      </w:r>
      <w:r w:rsidR="00E273FB" w:rsidRPr="00E273FB">
        <w:rPr>
          <w:rFonts w:ascii="Times New Roman" w:eastAsia="Times New Roman" w:hAnsi="Times New Roman" w:cs="Times New Roman"/>
          <w:sz w:val="24"/>
          <w:szCs w:val="24"/>
          <w:lang w:val="en-GB"/>
        </w:rPr>
        <w:t>processes</w:t>
      </w:r>
      <w:r w:rsidR="008726B1">
        <w:rPr>
          <w:rFonts w:ascii="Times New Roman" w:eastAsia="Times New Roman" w:hAnsi="Times New Roman" w:cs="Times New Roman"/>
          <w:sz w:val="24"/>
          <w:szCs w:val="24"/>
          <w:lang w:val="en-GB"/>
        </w:rPr>
        <w:t xml:space="preserve"> such as drift</w:t>
      </w:r>
      <w:r w:rsidR="00E273FB">
        <w:rPr>
          <w:rFonts w:ascii="Times New Roman" w:eastAsia="Times New Roman" w:hAnsi="Times New Roman" w:cs="Times New Roman"/>
          <w:sz w:val="24"/>
          <w:szCs w:val="24"/>
          <w:lang w:val="en-GB"/>
        </w:rPr>
        <w:t>,</w:t>
      </w:r>
      <w:r w:rsidR="00E273FB" w:rsidRPr="00E273FB">
        <w:rPr>
          <w:rFonts w:ascii="Times New Roman" w:eastAsia="Times New Roman" w:hAnsi="Times New Roman" w:cs="Times New Roman"/>
          <w:sz w:val="24"/>
          <w:szCs w:val="24"/>
          <w:lang w:val="en-GB"/>
        </w:rPr>
        <w:t xml:space="preserve"> </w:t>
      </w:r>
      <w:r w:rsidRPr="00295FF4">
        <w:rPr>
          <w:rFonts w:ascii="Times New Roman" w:eastAsia="Times New Roman" w:hAnsi="Times New Roman" w:cs="Times New Roman"/>
          <w:sz w:val="24"/>
          <w:szCs w:val="24"/>
          <w:lang w:val="en-GB"/>
        </w:rPr>
        <w:t xml:space="preserve">is to evaluate the significance of the </w:t>
      </w:r>
      <w:r w:rsidR="00E273FB">
        <w:rPr>
          <w:rFonts w:ascii="Times New Roman" w:eastAsia="Times New Roman" w:hAnsi="Times New Roman" w:cs="Times New Roman"/>
          <w:sz w:val="24"/>
          <w:szCs w:val="24"/>
          <w:lang w:val="en-GB"/>
        </w:rPr>
        <w:t xml:space="preserve">temporal </w:t>
      </w:r>
      <w:r w:rsidRPr="00295FF4">
        <w:rPr>
          <w:rFonts w:ascii="Times New Roman" w:eastAsia="Times New Roman" w:hAnsi="Times New Roman" w:cs="Times New Roman"/>
          <w:sz w:val="24"/>
          <w:szCs w:val="24"/>
          <w:lang w:val="en-GB"/>
        </w:rPr>
        <w:t>change</w:t>
      </w:r>
      <w:r w:rsidR="00713536">
        <w:rPr>
          <w:rFonts w:ascii="Times New Roman" w:eastAsia="Times New Roman" w:hAnsi="Times New Roman" w:cs="Times New Roman"/>
          <w:sz w:val="24"/>
          <w:szCs w:val="24"/>
          <w:lang w:val="en-GB"/>
        </w:rPr>
        <w:t>s at the different sites</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There are no reference distributions for what constitute</w:t>
      </w:r>
      <w:r w:rsidR="00E9164A">
        <w:rPr>
          <w:rFonts w:ascii="Times New Roman" w:eastAsia="Times New Roman" w:hAnsi="Times New Roman" w:cs="Times New Roman"/>
          <w:sz w:val="24"/>
          <w:szCs w:val="24"/>
          <w:lang w:val="en-GB"/>
        </w:rPr>
        <w:t>s</w:t>
      </w:r>
      <w:r w:rsidR="00F07F7B">
        <w:rPr>
          <w:rFonts w:ascii="Times New Roman" w:eastAsia="Times New Roman" w:hAnsi="Times New Roman" w:cs="Times New Roman"/>
          <w:sz w:val="24"/>
          <w:szCs w:val="24"/>
          <w:lang w:val="en-GB"/>
        </w:rPr>
        <w:t xml:space="preserve"> significant temporal genetic change</w:t>
      </w:r>
      <w:r w:rsidRPr="00295FF4">
        <w:rPr>
          <w:rFonts w:ascii="Times New Roman" w:eastAsia="Times New Roman" w:hAnsi="Times New Roman" w:cs="Times New Roman"/>
          <w:sz w:val="24"/>
          <w:szCs w:val="24"/>
          <w:lang w:val="en-GB"/>
        </w:rPr>
        <w:t xml:space="preserve"> </w:t>
      </w:r>
      <w:r w:rsidR="00F07F7B">
        <w:rPr>
          <w:rFonts w:ascii="Times New Roman" w:eastAsia="Times New Roman" w:hAnsi="Times New Roman" w:cs="Times New Roman"/>
          <w:sz w:val="24"/>
          <w:szCs w:val="24"/>
          <w:lang w:val="en-GB"/>
        </w:rPr>
        <w:t xml:space="preserve">available to </w:t>
      </w:r>
      <w:r w:rsidR="00F07F7B" w:rsidRPr="00295FF4">
        <w:rPr>
          <w:rFonts w:ascii="Times New Roman" w:eastAsia="Times New Roman" w:hAnsi="Times New Roman" w:cs="Times New Roman"/>
          <w:sz w:val="24"/>
          <w:szCs w:val="24"/>
          <w:lang w:val="en-GB"/>
        </w:rPr>
        <w:t>researchers</w:t>
      </w:r>
      <w:r w:rsidR="00F07F7B">
        <w:rPr>
          <w:rFonts w:ascii="Times New Roman" w:eastAsia="Times New Roman" w:hAnsi="Times New Roman" w:cs="Times New Roman"/>
          <w:sz w:val="24"/>
          <w:szCs w:val="24"/>
          <w:lang w:val="en-GB"/>
        </w:rPr>
        <w:t xml:space="preserve"> and d</w:t>
      </w:r>
      <w:r w:rsidR="00F07F7B" w:rsidRPr="00295FF4">
        <w:rPr>
          <w:rFonts w:ascii="Times New Roman" w:eastAsia="Times New Roman" w:hAnsi="Times New Roman" w:cs="Times New Roman"/>
          <w:sz w:val="24"/>
          <w:szCs w:val="24"/>
          <w:lang w:val="en-GB"/>
        </w:rPr>
        <w:t>ecision</w:t>
      </w:r>
      <w:r w:rsidR="00F07F7B">
        <w:rPr>
          <w:rFonts w:ascii="Times New Roman" w:eastAsia="Times New Roman" w:hAnsi="Times New Roman" w:cs="Times New Roman"/>
          <w:sz w:val="24"/>
          <w:szCs w:val="24"/>
          <w:lang w:val="en-GB"/>
        </w:rPr>
        <w:t>-</w:t>
      </w:r>
      <w:r w:rsidR="00F07F7B" w:rsidRPr="00295FF4">
        <w:rPr>
          <w:rFonts w:ascii="Times New Roman" w:eastAsia="Times New Roman" w:hAnsi="Times New Roman" w:cs="Times New Roman"/>
          <w:sz w:val="24"/>
          <w:szCs w:val="24"/>
          <w:lang w:val="en-GB"/>
        </w:rPr>
        <w:t>makers</w:t>
      </w:r>
      <w:r w:rsidR="00713536">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I</w:t>
      </w:r>
      <w:r w:rsidR="00F07F7B">
        <w:rPr>
          <w:rFonts w:ascii="Times New Roman" w:eastAsia="Times New Roman" w:hAnsi="Times New Roman" w:cs="Times New Roman"/>
          <w:sz w:val="24"/>
          <w:szCs w:val="24"/>
          <w:lang w:val="en-GB"/>
        </w:rPr>
        <w:t>nstead</w:t>
      </w:r>
      <w:r w:rsidR="004D4681">
        <w:rPr>
          <w:rFonts w:ascii="Times New Roman" w:eastAsia="Times New Roman" w:hAnsi="Times New Roman" w:cs="Times New Roman"/>
          <w:sz w:val="24"/>
          <w:szCs w:val="24"/>
          <w:lang w:val="en-GB"/>
        </w:rPr>
        <w:t>,</w:t>
      </w:r>
      <w:r w:rsidR="00F07F7B">
        <w:rPr>
          <w:rFonts w:ascii="Times New Roman" w:eastAsia="Times New Roman" w:hAnsi="Times New Roman" w:cs="Times New Roman"/>
          <w:sz w:val="24"/>
          <w:szCs w:val="24"/>
          <w:lang w:val="en-GB"/>
        </w:rPr>
        <w:t xml:space="preserve"> </w:t>
      </w:r>
      <w:r w:rsidR="00713536">
        <w:rPr>
          <w:rFonts w:ascii="Times New Roman" w:eastAsia="Times New Roman" w:hAnsi="Times New Roman" w:cs="Times New Roman"/>
          <w:sz w:val="24"/>
          <w:szCs w:val="24"/>
          <w:lang w:val="en-GB"/>
        </w:rPr>
        <w:t xml:space="preserve">we will use a </w:t>
      </w:r>
      <w:r w:rsidR="00F07F7B">
        <w:rPr>
          <w:rFonts w:ascii="Times New Roman" w:eastAsia="Times New Roman" w:hAnsi="Times New Roman" w:cs="Times New Roman"/>
          <w:sz w:val="24"/>
          <w:szCs w:val="24"/>
          <w:lang w:val="en-GB"/>
        </w:rPr>
        <w:t>p</w:t>
      </w:r>
      <w:r w:rsidRPr="00295FF4">
        <w:rPr>
          <w:rFonts w:ascii="Times New Roman" w:eastAsia="Times New Roman" w:hAnsi="Times New Roman" w:cs="Times New Roman"/>
          <w:sz w:val="24"/>
          <w:szCs w:val="24"/>
          <w:lang w:val="en-GB"/>
        </w:rPr>
        <w:t xml:space="preserve">ermutation-based approach to generate a distribution of values </w:t>
      </w:r>
      <w:r w:rsidR="00713536">
        <w:rPr>
          <w:rFonts w:ascii="Times New Roman" w:eastAsia="Times New Roman" w:hAnsi="Times New Roman" w:cs="Times New Roman"/>
          <w:sz w:val="24"/>
          <w:szCs w:val="24"/>
          <w:lang w:val="en-GB"/>
        </w:rPr>
        <w:t xml:space="preserve">to </w:t>
      </w:r>
      <w:r w:rsidR="00F07F7B">
        <w:rPr>
          <w:rFonts w:ascii="Times New Roman" w:eastAsia="Times New Roman" w:hAnsi="Times New Roman" w:cs="Times New Roman"/>
          <w:sz w:val="24"/>
          <w:szCs w:val="24"/>
          <w:lang w:val="en-GB"/>
        </w:rPr>
        <w:t xml:space="preserve">which </w:t>
      </w:r>
      <w:r w:rsidR="00713536">
        <w:rPr>
          <w:rFonts w:ascii="Times New Roman" w:eastAsia="Times New Roman" w:hAnsi="Times New Roman" w:cs="Times New Roman"/>
          <w:sz w:val="24"/>
          <w:szCs w:val="24"/>
          <w:lang w:val="en-GB"/>
        </w:rPr>
        <w:t>the</w:t>
      </w:r>
      <w:r w:rsidR="00F07F7B">
        <w:rPr>
          <w:rFonts w:ascii="Times New Roman" w:eastAsia="Times New Roman" w:hAnsi="Times New Roman" w:cs="Times New Roman"/>
          <w:sz w:val="24"/>
          <w:szCs w:val="24"/>
          <w:lang w:val="en-GB"/>
        </w:rPr>
        <w:t xml:space="preserve"> observed value</w:t>
      </w:r>
      <w:r w:rsidRPr="00295FF4">
        <w:rPr>
          <w:rFonts w:ascii="Times New Roman" w:eastAsia="Times New Roman" w:hAnsi="Times New Roman" w:cs="Times New Roman"/>
          <w:sz w:val="24"/>
          <w:szCs w:val="24"/>
          <w:lang w:val="en-GB"/>
        </w:rPr>
        <w:t xml:space="preserve"> can be compared. </w:t>
      </w:r>
      <w:r w:rsidR="00E946DA">
        <w:rPr>
          <w:rFonts w:ascii="Times New Roman" w:eastAsia="Times New Roman" w:hAnsi="Times New Roman" w:cs="Times New Roman"/>
          <w:sz w:val="24"/>
          <w:szCs w:val="24"/>
        </w:rPr>
        <w:t>P</w:t>
      </w:r>
      <w:r w:rsidRPr="00295FF4">
        <w:rPr>
          <w:rFonts w:ascii="Times New Roman" w:eastAsia="Times New Roman" w:hAnsi="Times New Roman" w:cs="Times New Roman"/>
          <w:sz w:val="24"/>
          <w:szCs w:val="24"/>
        </w:rPr>
        <w:t xml:space="preserve">ermutation-based </w:t>
      </w:r>
      <w:r w:rsidR="00E946DA">
        <w:rPr>
          <w:rFonts w:ascii="Times New Roman" w:eastAsia="Times New Roman" w:hAnsi="Times New Roman" w:cs="Times New Roman"/>
          <w:sz w:val="24"/>
          <w:szCs w:val="24"/>
        </w:rPr>
        <w:t xml:space="preserve">methods have been previously developed and applied </w:t>
      </w:r>
      <w:r w:rsidR="008726B1">
        <w:rPr>
          <w:rFonts w:ascii="Times New Roman" w:eastAsia="Times New Roman" w:hAnsi="Times New Roman" w:cs="Times New Roman"/>
          <w:sz w:val="24"/>
          <w:szCs w:val="24"/>
        </w:rPr>
        <w:t>to</w:t>
      </w:r>
      <w:r w:rsidRPr="00295FF4">
        <w:rPr>
          <w:rFonts w:ascii="Times New Roman" w:eastAsia="Times New Roman" w:hAnsi="Times New Roman" w:cs="Times New Roman"/>
          <w:sz w:val="24"/>
          <w:szCs w:val="24"/>
        </w:rPr>
        <w:t xml:space="preserve"> the analysis of </w:t>
      </w:r>
      <w:proofErr w:type="spellStart"/>
      <w:r w:rsidRPr="00295FF4">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sidRPr="00295FF4">
        <w:rPr>
          <w:rFonts w:ascii="Times New Roman" w:eastAsia="Times New Roman" w:hAnsi="Times New Roman" w:cs="Times New Roman"/>
          <w:sz w:val="24"/>
          <w:szCs w:val="24"/>
        </w:rPr>
        <w:t xml:space="preserve">-temporal changes in community composition </w:t>
      </w:r>
      <w:r w:rsidRPr="00295FF4">
        <w:rPr>
          <w:rFonts w:ascii="Times New Roman" w:eastAsia="Times New Roman" w:hAnsi="Times New Roman" w:cs="Times New Roman"/>
          <w:sz w:val="24"/>
          <w:szCs w:val="24"/>
        </w:rPr>
        <w:fldChar w:fldCharType="begin" w:fldLock="1"/>
      </w:r>
      <w:r w:rsidR="008726B1">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2015)","manualFormatting":"(for reviews: 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295FF4">
        <w:rPr>
          <w:rFonts w:ascii="Times New Roman" w:eastAsia="Times New Roman" w:hAnsi="Times New Roman" w:cs="Times New Roman"/>
          <w:sz w:val="24"/>
          <w:szCs w:val="24"/>
        </w:rPr>
        <w:fldChar w:fldCharType="separate"/>
      </w:r>
      <w:r w:rsidRPr="00295FF4">
        <w:rPr>
          <w:rFonts w:ascii="Times New Roman" w:eastAsia="Times New Roman" w:hAnsi="Times New Roman" w:cs="Times New Roman"/>
          <w:noProof/>
          <w:sz w:val="24"/>
          <w:szCs w:val="24"/>
        </w:rPr>
        <w:t>(</w:t>
      </w:r>
      <w:r w:rsidR="00713536">
        <w:rPr>
          <w:rFonts w:ascii="Times New Roman" w:eastAsia="Times New Roman" w:hAnsi="Times New Roman" w:cs="Times New Roman"/>
          <w:noProof/>
          <w:sz w:val="24"/>
          <w:szCs w:val="24"/>
        </w:rPr>
        <w:t xml:space="preserve">for reviews: </w:t>
      </w:r>
      <w:r w:rsidRPr="00295FF4">
        <w:rPr>
          <w:rFonts w:ascii="Times New Roman" w:eastAsia="Times New Roman" w:hAnsi="Times New Roman" w:cs="Times New Roman"/>
          <w:noProof/>
          <w:sz w:val="24"/>
          <w:szCs w:val="24"/>
        </w:rPr>
        <w:t>Legendre &amp; Gauthier, 2014; Shimadzu, Dornelas, &amp; Magurran, 2015)</w:t>
      </w:r>
      <w:r w:rsidRPr="00295FF4">
        <w:rPr>
          <w:rFonts w:ascii="Times New Roman" w:eastAsia="Times New Roman" w:hAnsi="Times New Roman" w:cs="Times New Roman"/>
          <w:sz w:val="24"/>
          <w:szCs w:val="24"/>
        </w:rPr>
        <w:fldChar w:fldCharType="end"/>
      </w:r>
      <w:r w:rsidRPr="00295F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2F3986E" w14:textId="5F75AFF9" w:rsidR="00AF3E77" w:rsidRPr="00D92DB8" w:rsidRDefault="00E946DA" w:rsidP="00AF3E7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 xml:space="preserve">Although </w:t>
      </w:r>
      <w:r w:rsidR="0089340C">
        <w:rPr>
          <w:rFonts w:ascii="Times New Roman" w:eastAsia="Times New Roman" w:hAnsi="Times New Roman" w:cs="Times New Roman"/>
          <w:sz w:val="24"/>
          <w:szCs w:val="24"/>
          <w:lang w:val="en-GB"/>
        </w:rPr>
        <w:t xml:space="preserve">several </w:t>
      </w:r>
      <w:r>
        <w:rPr>
          <w:rFonts w:ascii="Times New Roman" w:eastAsia="Times New Roman" w:hAnsi="Times New Roman" w:cs="Times New Roman"/>
          <w:sz w:val="24"/>
          <w:szCs w:val="24"/>
          <w:lang w:val="en-GB"/>
        </w:rPr>
        <w:t xml:space="preserve">permutation approaches </w:t>
      </w:r>
      <w:r w:rsidR="0089340C">
        <w:rPr>
          <w:rFonts w:ascii="Times New Roman" w:eastAsia="Times New Roman" w:hAnsi="Times New Roman" w:cs="Times New Roman"/>
          <w:sz w:val="24"/>
          <w:szCs w:val="24"/>
          <w:lang w:val="en-GB"/>
        </w:rPr>
        <w:t>have been described</w:t>
      </w:r>
      <w:r>
        <w:rPr>
          <w:rFonts w:ascii="Times New Roman" w:eastAsia="Times New Roman" w:hAnsi="Times New Roman" w:cs="Times New Roman"/>
          <w:sz w:val="24"/>
          <w:szCs w:val="24"/>
          <w:lang w:val="en-GB"/>
        </w:rPr>
        <w:t xml:space="preserve">, they are not all </w:t>
      </w:r>
      <w:r w:rsidR="0089340C">
        <w:rPr>
          <w:rFonts w:ascii="Times New Roman" w:eastAsia="Times New Roman" w:hAnsi="Times New Roman" w:cs="Times New Roman"/>
          <w:sz w:val="24"/>
          <w:szCs w:val="24"/>
          <w:lang w:val="en-GB"/>
        </w:rPr>
        <w:t xml:space="preserve">usable </w:t>
      </w:r>
      <w:r w:rsidR="00F236E8">
        <w:rPr>
          <w:rFonts w:ascii="Times New Roman" w:eastAsia="Times New Roman" w:hAnsi="Times New Roman" w:cs="Times New Roman"/>
          <w:sz w:val="24"/>
          <w:szCs w:val="24"/>
          <w:lang w:val="en-GB"/>
        </w:rPr>
        <w:t xml:space="preserve">to </w:t>
      </w:r>
      <w:r>
        <w:rPr>
          <w:rFonts w:ascii="Times New Roman" w:eastAsia="Times New Roman" w:hAnsi="Times New Roman" w:cs="Times New Roman"/>
          <w:sz w:val="24"/>
          <w:szCs w:val="24"/>
          <w:lang w:val="en-GB"/>
        </w:rPr>
        <w:t>support meaningful inference</w:t>
      </w:r>
      <w:r w:rsidR="004058E4">
        <w:rPr>
          <w:rFonts w:ascii="Times New Roman" w:eastAsia="Times New Roman" w:hAnsi="Times New Roman" w:cs="Times New Roman"/>
          <w:sz w:val="24"/>
          <w:szCs w:val="24"/>
          <w:lang w:val="en-GB"/>
        </w:rPr>
        <w:t xml:space="preserve"> </w:t>
      </w:r>
      <w:r w:rsidR="0089340C">
        <w:rPr>
          <w:rFonts w:ascii="Times New Roman" w:eastAsia="Times New Roman" w:hAnsi="Times New Roman" w:cs="Times New Roman"/>
          <w:sz w:val="24"/>
          <w:szCs w:val="24"/>
          <w:lang w:val="en-GB"/>
        </w:rPr>
        <w:t xml:space="preserve">for all types of scientific questions </w:t>
      </w:r>
      <w:r w:rsidR="004058E4">
        <w:rPr>
          <w:rFonts w:ascii="Times New Roman" w:eastAsia="Times New Roman" w:hAnsi="Times New Roman" w:cs="Times New Roman"/>
          <w:sz w:val="24"/>
          <w:szCs w:val="24"/>
          <w:lang w:val="en-GB"/>
        </w:rPr>
        <w:fldChar w:fldCharType="begin" w:fldLock="1"/>
      </w:r>
      <w:r w:rsidR="008726B1">
        <w:rPr>
          <w:rFonts w:ascii="Times New Roman" w:eastAsia="Times New Roman" w:hAnsi="Times New Roman" w:cs="Times New Roman"/>
          <w:sz w:val="24"/>
          <w:szCs w:val="24"/>
          <w:lang w:val="en-GB"/>
        </w:rPr>
        <w:instrText>ADDIN CSL_CITATION {"citationItems":[{"id":"ITEM-1","itemData":{"DOI":"10.1111/evo.12596","ISSN":"15585646","abstract":"Evaluating statistical trends in high-dimensional phenotypes poses challenges for comparative biologists, because the high-dimensionality of the trait data relative to the number of species can prohibit parametric tests from being computed. Recently, two comparative methods were proposed to circumvent this difficulty. One obtains phylogenetic independent contrasts for all variables, and statistically evaluates the linear model by permuting the phylogenetically independent contrasts (PICs) of the response data. The other uses a distance-based approach to obtain coefficients for generalized least squares models (D-PGLS), and subsequently permutes the original data to evaluate the model effects. Here, we show that permuting PICs is not equivalent to permuting the data prior to the analyses as in D-PGLS. We further explain why PICs are not the correct exchangeable units under the null hypothesis, and demonstrate that this misspecification of permutable units leads to inflated type I error rates of statistical tests. We then show that simply shuffling the original data and recalculating the independent contrasts with each iteration yields significance levels that correspond to those found using D-PGLS. Thus, while summary statistics from methods based on PICs and PGLS are the same, permuting PICs can lead to strikingly different inferential outcomes with respect to statistical and biological inferences.","author":[{"dropping-particle":"","family":"Adams","given":"Dean C.","non-dropping-particle":"","parse-names":false,"suffix":""},{"dropping-particle":"","family":"Collyer","given":"Michael L.","non-dropping-particle":"","parse-names":false,"suffix":""}],"container-title":"Evolution","id":"ITEM-1","issue":"3","issued":{"date-parts":[["2015"]]},"page":"823-829","title":"Permutation tests for phylogenetic comparative analyses of high-dimensional shape data: What you shuffle matters","type":"article-journal","volume":"69"},"uris":["http://www.mendeley.com/documents/?uuid=78104946-5c50-4aa5-b0fc-fe9421a3276e"]}],"mendeley":{"formattedCitation":"(Adams &amp; Collyer, 2015)","manualFormatting":"(for genetic questions, see Adams &amp; Collyer, 2015)","plainTextFormattedCitation":"(Adams &amp; Collyer, 2015)","previouslyFormattedCitation":"(Adams &amp; Collyer, 2015)"},"properties":{"noteIndex":0},"schema":"https://github.com/citation-style-language/schema/raw/master/csl-citation.json"}</w:instrText>
      </w:r>
      <w:r w:rsidR="004058E4">
        <w:rPr>
          <w:rFonts w:ascii="Times New Roman" w:eastAsia="Times New Roman" w:hAnsi="Times New Roman" w:cs="Times New Roman"/>
          <w:sz w:val="24"/>
          <w:szCs w:val="24"/>
          <w:lang w:val="en-GB"/>
        </w:rPr>
        <w:fldChar w:fldCharType="separate"/>
      </w:r>
      <w:r w:rsidR="004058E4" w:rsidRPr="004058E4">
        <w:rPr>
          <w:rFonts w:ascii="Times New Roman" w:eastAsia="Times New Roman" w:hAnsi="Times New Roman" w:cs="Times New Roman"/>
          <w:noProof/>
          <w:sz w:val="24"/>
          <w:szCs w:val="24"/>
          <w:lang w:val="en-GB"/>
        </w:rPr>
        <w:t>(</w:t>
      </w:r>
      <w:r w:rsidR="00F236E8">
        <w:rPr>
          <w:rFonts w:ascii="Times New Roman" w:eastAsia="Times New Roman" w:hAnsi="Times New Roman" w:cs="Times New Roman"/>
          <w:noProof/>
          <w:sz w:val="24"/>
          <w:szCs w:val="24"/>
          <w:lang w:val="en-GB"/>
        </w:rPr>
        <w:t xml:space="preserve">for genetic questions, see </w:t>
      </w:r>
      <w:r w:rsidR="004058E4" w:rsidRPr="004058E4">
        <w:rPr>
          <w:rFonts w:ascii="Times New Roman" w:eastAsia="Times New Roman" w:hAnsi="Times New Roman" w:cs="Times New Roman"/>
          <w:noProof/>
          <w:sz w:val="24"/>
          <w:szCs w:val="24"/>
          <w:lang w:val="en-GB"/>
        </w:rPr>
        <w:t>Adams &amp; Collyer, 2015)</w:t>
      </w:r>
      <w:r w:rsidR="004058E4">
        <w:rPr>
          <w:rFonts w:ascii="Times New Roman" w:eastAsia="Times New Roman" w:hAnsi="Times New Roman" w:cs="Times New Roman"/>
          <w:sz w:val="24"/>
          <w:szCs w:val="24"/>
          <w:lang w:val="en-GB"/>
        </w:rPr>
        <w:fldChar w:fldCharType="end"/>
      </w:r>
      <w:r w:rsidR="00AF3E77">
        <w:rPr>
          <w:rFonts w:ascii="Times New Roman" w:eastAsia="Times New Roman" w:hAnsi="Times New Roman" w:cs="Times New Roman"/>
          <w:sz w:val="24"/>
          <w:szCs w:val="24"/>
          <w:lang w:val="en-GB"/>
        </w:rPr>
        <w:t xml:space="preserve">. </w:t>
      </w:r>
      <w:r w:rsidR="00813DBB" w:rsidRPr="002F53A6">
        <w:rPr>
          <w:rFonts w:ascii="Times New Roman" w:eastAsia="Times New Roman" w:hAnsi="Times New Roman" w:cs="Times New Roman"/>
          <w:sz w:val="24"/>
          <w:szCs w:val="24"/>
          <w:lang w:val="en-GB"/>
        </w:rPr>
        <w:t>Test</w:t>
      </w:r>
      <w:r w:rsidR="00813DBB">
        <w:rPr>
          <w:rFonts w:ascii="Times New Roman" w:eastAsia="Times New Roman" w:hAnsi="Times New Roman" w:cs="Times New Roman"/>
          <w:sz w:val="24"/>
          <w:szCs w:val="24"/>
          <w:lang w:val="en-GB"/>
        </w:rPr>
        <w:t>ing the</w:t>
      </w:r>
      <w:r w:rsidR="00813DBB" w:rsidRPr="002F53A6">
        <w:rPr>
          <w:rFonts w:ascii="Times New Roman" w:eastAsia="Times New Roman" w:hAnsi="Times New Roman" w:cs="Times New Roman"/>
          <w:sz w:val="24"/>
          <w:szCs w:val="24"/>
          <w:lang w:val="en-GB"/>
        </w:rPr>
        <w:t xml:space="preserve"> significance of</w:t>
      </w:r>
      <w:r w:rsidR="00813DBB">
        <w:rPr>
          <w:rFonts w:ascii="Times New Roman" w:eastAsia="Times New Roman" w:hAnsi="Times New Roman" w:cs="Times New Roman"/>
          <w:sz w:val="24"/>
          <w:szCs w:val="24"/>
          <w:lang w:val="en-GB"/>
        </w:rPr>
        <w:t xml:space="preserve"> TGI involved permuting the input genotypic matrices. Here, w</w:t>
      </w:r>
      <w:r w:rsidR="004306AD">
        <w:rPr>
          <w:rFonts w:ascii="Times New Roman" w:eastAsia="Times New Roman" w:hAnsi="Times New Roman" w:cs="Times New Roman"/>
          <w:sz w:val="24"/>
          <w:szCs w:val="24"/>
          <w:lang w:val="en-GB"/>
        </w:rPr>
        <w:t>e permute</w:t>
      </w:r>
      <w:r w:rsidR="0061427D">
        <w:rPr>
          <w:rFonts w:ascii="Times New Roman" w:eastAsia="Times New Roman" w:hAnsi="Times New Roman" w:cs="Times New Roman"/>
          <w:sz w:val="24"/>
          <w:szCs w:val="24"/>
          <w:lang w:val="en-GB"/>
        </w:rPr>
        <w:t>d</w:t>
      </w:r>
      <w:r w:rsidR="004306AD">
        <w:rPr>
          <w:rFonts w:ascii="Times New Roman" w:eastAsia="Times New Roman" w:hAnsi="Times New Roman" w:cs="Times New Roman"/>
          <w:sz w:val="24"/>
          <w:szCs w:val="24"/>
          <w:lang w:val="en-GB"/>
        </w:rPr>
        <w:t xml:space="preserve"> </w:t>
      </w:r>
      <w:r w:rsidR="00F236E8">
        <w:rPr>
          <w:rFonts w:ascii="Times New Roman" w:eastAsia="Times New Roman" w:hAnsi="Times New Roman" w:cs="Times New Roman"/>
          <w:sz w:val="24"/>
          <w:szCs w:val="24"/>
          <w:lang w:val="en-GB"/>
        </w:rPr>
        <w:t xml:space="preserve">the values at each </w:t>
      </w:r>
      <w:r w:rsidR="0061427D">
        <w:rPr>
          <w:rFonts w:ascii="Times New Roman" w:eastAsia="Times New Roman" w:hAnsi="Times New Roman" w:cs="Times New Roman"/>
          <w:sz w:val="24"/>
          <w:szCs w:val="24"/>
          <w:lang w:val="en-GB"/>
        </w:rPr>
        <w:t>loc</w:t>
      </w:r>
      <w:r w:rsidR="00F236E8">
        <w:rPr>
          <w:rFonts w:ascii="Times New Roman" w:eastAsia="Times New Roman" w:hAnsi="Times New Roman" w:cs="Times New Roman"/>
          <w:sz w:val="24"/>
          <w:szCs w:val="24"/>
          <w:lang w:val="en-GB"/>
        </w:rPr>
        <w:t>us</w:t>
      </w:r>
      <w:r w:rsidR="0061427D">
        <w:rPr>
          <w:rFonts w:ascii="Times New Roman" w:eastAsia="Times New Roman" w:hAnsi="Times New Roman" w:cs="Times New Roman"/>
          <w:sz w:val="24"/>
          <w:szCs w:val="24"/>
          <w:lang w:val="en-GB"/>
        </w:rPr>
        <w:t xml:space="preserve"> in the same way in both </w:t>
      </w:r>
      <w:r w:rsidR="00F236E8">
        <w:rPr>
          <w:rFonts w:ascii="Times New Roman" w:eastAsia="Times New Roman" w:hAnsi="Times New Roman" w:cs="Times New Roman"/>
          <w:sz w:val="24"/>
          <w:szCs w:val="24"/>
          <w:lang w:val="en-GB"/>
        </w:rPr>
        <w:t xml:space="preserve">time </w:t>
      </w:r>
      <w:r w:rsidR="0061427D">
        <w:rPr>
          <w:rFonts w:ascii="Times New Roman" w:eastAsia="Times New Roman" w:hAnsi="Times New Roman" w:cs="Times New Roman"/>
          <w:sz w:val="24"/>
          <w:szCs w:val="24"/>
          <w:lang w:val="en-GB"/>
        </w:rPr>
        <w:t>samples</w:t>
      </w:r>
      <w:r w:rsidR="00F236E8">
        <w:rPr>
          <w:rFonts w:ascii="Times New Roman" w:eastAsia="Times New Roman" w:hAnsi="Times New Roman" w:cs="Times New Roman"/>
          <w:sz w:val="24"/>
          <w:szCs w:val="24"/>
          <w:lang w:val="en-GB"/>
        </w:rPr>
        <w:t>; this</w:t>
      </w:r>
      <w:r w:rsidR="004306AD">
        <w:rPr>
          <w:rFonts w:ascii="Times New Roman" w:eastAsia="Times New Roman" w:hAnsi="Times New Roman" w:cs="Times New Roman"/>
          <w:sz w:val="24"/>
          <w:szCs w:val="24"/>
          <w:lang w:val="en-GB"/>
        </w:rPr>
        <w:t xml:space="preserve"> was </w:t>
      </w:r>
      <w:r w:rsidR="00F236E8">
        <w:rPr>
          <w:rFonts w:ascii="Times New Roman" w:eastAsia="Times New Roman" w:hAnsi="Times New Roman" w:cs="Times New Roman"/>
          <w:sz w:val="24"/>
          <w:szCs w:val="24"/>
          <w:lang w:val="en-GB"/>
        </w:rPr>
        <w:t>shown to be</w:t>
      </w:r>
      <w:r w:rsidR="004306AD">
        <w:rPr>
          <w:rFonts w:ascii="Times New Roman" w:eastAsia="Times New Roman" w:hAnsi="Times New Roman" w:cs="Times New Roman"/>
          <w:sz w:val="24"/>
          <w:szCs w:val="24"/>
          <w:lang w:val="en-GB"/>
        </w:rPr>
        <w:t xml:space="preserve"> the best permutation method for community composition data </w:t>
      </w:r>
      <w:r w:rsidR="00F95452">
        <w:rPr>
          <w:rFonts w:ascii="Times New Roman" w:eastAsia="Times New Roman" w:hAnsi="Times New Roman" w:cs="Times New Roman"/>
          <w:sz w:val="24"/>
          <w:szCs w:val="24"/>
          <w:lang w:val="en-GB"/>
        </w:rPr>
        <w:fldChar w:fldCharType="begin" w:fldLock="1"/>
      </w:r>
      <w:r w:rsidR="005C1D4B">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2019)","manualFormatting":"(Legendre, 2019; here loci replace species)","plainTextFormattedCitation":"(Legendre, 2019)","previouslyFormattedCitation":"(Legendre, 2019)"},"properties":{"noteIndex":0},"schema":"https://github.com/citation-style-language/schema/raw/master/csl-citation.json"}</w:instrText>
      </w:r>
      <w:r w:rsidR="00F95452">
        <w:rPr>
          <w:rFonts w:ascii="Times New Roman" w:eastAsia="Times New Roman" w:hAnsi="Times New Roman" w:cs="Times New Roman"/>
          <w:sz w:val="24"/>
          <w:szCs w:val="24"/>
          <w:lang w:val="en-GB"/>
        </w:rPr>
        <w:fldChar w:fldCharType="separate"/>
      </w:r>
      <w:r w:rsidR="00F95452" w:rsidRPr="00F95452">
        <w:rPr>
          <w:rFonts w:ascii="Times New Roman" w:eastAsia="Times New Roman" w:hAnsi="Times New Roman" w:cs="Times New Roman"/>
          <w:noProof/>
          <w:sz w:val="24"/>
          <w:szCs w:val="24"/>
          <w:lang w:val="en-GB"/>
        </w:rPr>
        <w:t>(Legendre, 2019</w:t>
      </w:r>
      <w:r w:rsidR="00F95452">
        <w:rPr>
          <w:rFonts w:ascii="Times New Roman" w:eastAsia="Times New Roman" w:hAnsi="Times New Roman" w:cs="Times New Roman"/>
          <w:noProof/>
          <w:sz w:val="24"/>
          <w:szCs w:val="24"/>
          <w:lang w:val="en-GB"/>
        </w:rPr>
        <w:t>; here loci replace species</w:t>
      </w:r>
      <w:r w:rsidR="00F95452" w:rsidRPr="00F95452">
        <w:rPr>
          <w:rFonts w:ascii="Times New Roman" w:eastAsia="Times New Roman" w:hAnsi="Times New Roman" w:cs="Times New Roman"/>
          <w:noProof/>
          <w:sz w:val="24"/>
          <w:szCs w:val="24"/>
          <w:lang w:val="en-GB"/>
        </w:rPr>
        <w:t>)</w:t>
      </w:r>
      <w:r w:rsidR="00F95452">
        <w:rPr>
          <w:rFonts w:ascii="Times New Roman" w:eastAsia="Times New Roman" w:hAnsi="Times New Roman" w:cs="Times New Roman"/>
          <w:sz w:val="24"/>
          <w:szCs w:val="24"/>
          <w:lang w:val="en-GB"/>
        </w:rPr>
        <w:fldChar w:fldCharType="end"/>
      </w:r>
      <w:r w:rsidR="00F236E8">
        <w:rPr>
          <w:rFonts w:ascii="Times New Roman" w:eastAsia="Times New Roman" w:hAnsi="Times New Roman" w:cs="Times New Roman"/>
          <w:sz w:val="24"/>
          <w:szCs w:val="24"/>
          <w:lang w:val="en-GB"/>
        </w:rPr>
        <w:t>. I</w:t>
      </w:r>
      <w:r w:rsidR="004306AD">
        <w:rPr>
          <w:rFonts w:ascii="Times New Roman" w:eastAsia="Times New Roman" w:hAnsi="Times New Roman" w:cs="Times New Roman"/>
          <w:sz w:val="24"/>
          <w:szCs w:val="24"/>
          <w:lang w:val="en-GB"/>
        </w:rPr>
        <w:t xml:space="preserve">t was </w:t>
      </w:r>
      <w:r w:rsidR="00F236E8">
        <w:rPr>
          <w:rFonts w:ascii="Times New Roman" w:eastAsia="Times New Roman" w:hAnsi="Times New Roman" w:cs="Times New Roman"/>
          <w:sz w:val="24"/>
          <w:szCs w:val="24"/>
          <w:lang w:val="en-GB"/>
        </w:rPr>
        <w:t xml:space="preserve">also </w:t>
      </w:r>
      <w:r w:rsidR="004306AD">
        <w:rPr>
          <w:rFonts w:ascii="Times New Roman" w:eastAsia="Times New Roman" w:hAnsi="Times New Roman" w:cs="Times New Roman"/>
          <w:sz w:val="24"/>
          <w:szCs w:val="24"/>
          <w:lang w:val="en-GB"/>
        </w:rPr>
        <w:t xml:space="preserve">the only one </w:t>
      </w:r>
      <w:r w:rsidR="00F236E8">
        <w:rPr>
          <w:rFonts w:ascii="Times New Roman" w:eastAsia="Times New Roman" w:hAnsi="Times New Roman" w:cs="Times New Roman"/>
          <w:sz w:val="24"/>
          <w:szCs w:val="24"/>
          <w:lang w:val="en-GB"/>
        </w:rPr>
        <w:t xml:space="preserve">that </w:t>
      </w:r>
      <w:r w:rsidR="004306AD">
        <w:rPr>
          <w:rFonts w:ascii="Times New Roman" w:eastAsia="Times New Roman" w:hAnsi="Times New Roman" w:cs="Times New Roman"/>
          <w:sz w:val="24"/>
          <w:szCs w:val="24"/>
          <w:lang w:val="en-GB"/>
        </w:rPr>
        <w:t xml:space="preserve">provided </w:t>
      </w:r>
      <w:r w:rsidR="00F07F7B">
        <w:rPr>
          <w:rFonts w:ascii="Times New Roman" w:eastAsia="Times New Roman" w:hAnsi="Times New Roman" w:cs="Times New Roman"/>
          <w:sz w:val="24"/>
          <w:szCs w:val="24"/>
          <w:lang w:val="en-GB"/>
        </w:rPr>
        <w:t>adequate</w:t>
      </w:r>
      <w:r w:rsidR="004306AD">
        <w:rPr>
          <w:rFonts w:ascii="Times New Roman" w:eastAsia="Times New Roman" w:hAnsi="Times New Roman" w:cs="Times New Roman"/>
          <w:sz w:val="24"/>
          <w:szCs w:val="24"/>
          <w:lang w:val="en-GB"/>
        </w:rPr>
        <w:t xml:space="preserve"> performance in our early </w:t>
      </w:r>
      <w:r w:rsidR="004306AD">
        <w:rPr>
          <w:rFonts w:ascii="Times New Roman" w:eastAsia="Times New Roman" w:hAnsi="Times New Roman" w:cs="Times New Roman"/>
          <w:sz w:val="24"/>
          <w:szCs w:val="24"/>
          <w:lang w:val="en-GB"/>
        </w:rPr>
        <w:lastRenderedPageBreak/>
        <w:t>testing of TGI</w:t>
      </w:r>
      <w:r w:rsidR="00F236E8">
        <w:rPr>
          <w:rFonts w:ascii="Times New Roman" w:eastAsia="Times New Roman" w:hAnsi="Times New Roman" w:cs="Times New Roman"/>
          <w:sz w:val="24"/>
          <w:szCs w:val="24"/>
          <w:lang w:val="en-GB"/>
        </w:rPr>
        <w:t>; alternative</w:t>
      </w:r>
      <w:r w:rsidR="008268BA">
        <w:rPr>
          <w:rFonts w:ascii="Times New Roman" w:eastAsia="Times New Roman" w:hAnsi="Times New Roman" w:cs="Times New Roman"/>
          <w:sz w:val="24"/>
          <w:szCs w:val="24"/>
          <w:lang w:val="en-GB"/>
        </w:rPr>
        <w:t xml:space="preserve"> permutation approaches detect</w:t>
      </w:r>
      <w:r w:rsidR="00F236E8">
        <w:rPr>
          <w:rFonts w:ascii="Times New Roman" w:eastAsia="Times New Roman" w:hAnsi="Times New Roman" w:cs="Times New Roman"/>
          <w:sz w:val="24"/>
          <w:szCs w:val="24"/>
          <w:lang w:val="en-GB"/>
        </w:rPr>
        <w:t>ed</w:t>
      </w:r>
      <w:r w:rsidR="008268BA">
        <w:rPr>
          <w:rFonts w:ascii="Times New Roman" w:eastAsia="Times New Roman" w:hAnsi="Times New Roman" w:cs="Times New Roman"/>
          <w:sz w:val="24"/>
          <w:szCs w:val="24"/>
          <w:lang w:val="en-GB"/>
        </w:rPr>
        <w:t xml:space="preserve"> </w:t>
      </w:r>
      <w:r w:rsidR="00C60DE9">
        <w:rPr>
          <w:rFonts w:ascii="Times New Roman" w:eastAsia="Times New Roman" w:hAnsi="Times New Roman" w:cs="Times New Roman"/>
          <w:sz w:val="24"/>
          <w:szCs w:val="24"/>
          <w:lang w:val="en-GB"/>
        </w:rPr>
        <w:t>any true positive</w:t>
      </w:r>
      <w:r w:rsidR="004306AD">
        <w:rPr>
          <w:rFonts w:ascii="Times New Roman" w:eastAsia="Times New Roman" w:hAnsi="Times New Roman" w:cs="Times New Roman"/>
          <w:sz w:val="24"/>
          <w:szCs w:val="24"/>
          <w:lang w:val="en-GB"/>
        </w:rPr>
        <w:t xml:space="preserve">. </w:t>
      </w:r>
      <w:r w:rsidR="008268BA">
        <w:rPr>
          <w:rFonts w:ascii="Times New Roman" w:eastAsia="Times New Roman" w:hAnsi="Times New Roman" w:cs="Times New Roman"/>
          <w:sz w:val="24"/>
          <w:szCs w:val="24"/>
          <w:lang w:val="en-GB"/>
        </w:rPr>
        <w:t>W</w:t>
      </w:r>
      <w:r w:rsidR="000270B4" w:rsidRPr="0007763B">
        <w:rPr>
          <w:rFonts w:ascii="Times New Roman" w:eastAsia="Times New Roman" w:hAnsi="Times New Roman" w:cs="Times New Roman"/>
          <w:sz w:val="24"/>
          <w:szCs w:val="24"/>
          <w:lang w:val="en-GB"/>
        </w:rPr>
        <w:t>e used 999 permutations in all analyses.</w:t>
      </w:r>
    </w:p>
    <w:p w14:paraId="2E1A92E5" w14:textId="77777777" w:rsidR="00F54551" w:rsidRPr="0007763B" w:rsidRDefault="00F54551" w:rsidP="00AF3E77">
      <w:pPr>
        <w:spacing w:before="240" w:after="240" w:line="480" w:lineRule="auto"/>
        <w:rPr>
          <w:rFonts w:ascii="Times New Roman" w:eastAsia="Times New Roman" w:hAnsi="Times New Roman" w:cs="Times New Roman"/>
          <w:sz w:val="24"/>
          <w:szCs w:val="24"/>
          <w:lang w:val="en-GB"/>
        </w:rPr>
      </w:pPr>
    </w:p>
    <w:p w14:paraId="014CBD6E" w14:textId="3A8B9458" w:rsidR="00596B92" w:rsidRPr="00787B05" w:rsidRDefault="00596B92" w:rsidP="00A51948">
      <w:pPr>
        <w:spacing w:before="240" w:after="240" w:line="480" w:lineRule="auto"/>
        <w:rPr>
          <w:rFonts w:ascii="Times New Roman" w:eastAsia="Times New Roman" w:hAnsi="Times New Roman" w:cs="Times New Roman"/>
          <w:i/>
          <w:sz w:val="24"/>
          <w:szCs w:val="24"/>
          <w:lang w:val="en-GB"/>
        </w:rPr>
      </w:pPr>
      <w:r w:rsidRPr="00787B05">
        <w:rPr>
          <w:rFonts w:ascii="Times New Roman" w:eastAsia="Times New Roman" w:hAnsi="Times New Roman" w:cs="Times New Roman"/>
          <w:i/>
          <w:sz w:val="24"/>
          <w:szCs w:val="24"/>
          <w:lang w:val="en-GB"/>
        </w:rPr>
        <w:t>G</w:t>
      </w:r>
      <w:r w:rsidR="006368E7" w:rsidRPr="00787B05">
        <w:rPr>
          <w:rFonts w:ascii="Times New Roman" w:eastAsia="Times New Roman" w:hAnsi="Times New Roman" w:cs="Times New Roman"/>
          <w:i/>
          <w:sz w:val="24"/>
          <w:szCs w:val="24"/>
          <w:lang w:val="en-GB"/>
        </w:rPr>
        <w:t>enetic distance</w:t>
      </w:r>
    </w:p>
    <w:p w14:paraId="4A915AFC" w14:textId="3A2C3ADC" w:rsidR="00AD490A" w:rsidRPr="006F59FE" w:rsidRDefault="00596B92" w:rsidP="00A51948">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sz w:val="24"/>
          <w:szCs w:val="24"/>
          <w:lang w:val="en-GB"/>
        </w:rPr>
        <w:t>Genetic distance</w:t>
      </w:r>
      <w:r w:rsidR="00D2058D">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between points </w:t>
      </w:r>
      <w:r w:rsidR="004D7255">
        <w:rPr>
          <w:rFonts w:ascii="Times New Roman" w:eastAsia="Times New Roman" w:hAnsi="Times New Roman" w:cs="Times New Roman"/>
          <w:sz w:val="24"/>
          <w:szCs w:val="24"/>
          <w:lang w:val="en-GB"/>
        </w:rPr>
        <w:t xml:space="preserve">in time for a given location </w:t>
      </w:r>
      <w:r>
        <w:rPr>
          <w:rFonts w:ascii="Times New Roman" w:eastAsia="Times New Roman" w:hAnsi="Times New Roman" w:cs="Times New Roman"/>
          <w:sz w:val="24"/>
          <w:szCs w:val="24"/>
          <w:lang w:val="en-GB"/>
        </w:rPr>
        <w:t xml:space="preserve">were calculated using the </w:t>
      </w:r>
      <w:r w:rsidR="0099254D">
        <w:rPr>
          <w:rFonts w:ascii="Times New Roman" w:eastAsia="Times New Roman" w:hAnsi="Times New Roman" w:cs="Times New Roman"/>
          <w:sz w:val="24"/>
          <w:szCs w:val="24"/>
          <w:lang w:val="en-GB"/>
        </w:rPr>
        <w:t>Rogers’</w:t>
      </w:r>
      <w:r>
        <w:rPr>
          <w:rFonts w:ascii="Times New Roman" w:eastAsia="Times New Roman" w:hAnsi="Times New Roman" w:cs="Times New Roman"/>
          <w:sz w:val="24"/>
          <w:szCs w:val="24"/>
          <w:lang w:val="en-GB"/>
        </w:rPr>
        <w:t xml:space="preserve"> </w:t>
      </w:r>
      <w:r w:rsidR="00987774">
        <w:rPr>
          <w:rFonts w:ascii="Times New Roman" w:eastAsia="Times New Roman" w:hAnsi="Times New Roman" w:cs="Times New Roman"/>
          <w:sz w:val="24"/>
          <w:szCs w:val="24"/>
          <w:lang w:val="en-GB"/>
        </w:rPr>
        <w:t xml:space="preserve">genetic </w:t>
      </w:r>
      <w:r>
        <w:rPr>
          <w:rFonts w:ascii="Times New Roman" w:eastAsia="Times New Roman" w:hAnsi="Times New Roman" w:cs="Times New Roman"/>
          <w:sz w:val="24"/>
          <w:szCs w:val="24"/>
          <w:lang w:val="en-GB"/>
        </w:rPr>
        <w:t>distance</w:t>
      </w:r>
      <w:r w:rsidR="007C62DE">
        <w:rPr>
          <w:rFonts w:ascii="Times New Roman" w:eastAsia="Times New Roman" w:hAnsi="Times New Roman" w:cs="Times New Roman"/>
          <w:sz w:val="24"/>
          <w:szCs w:val="24"/>
          <w:lang w:val="en-GB"/>
        </w:rPr>
        <w:t xml:space="preserve"> </w:t>
      </w:r>
      <w:r w:rsidR="00776CEC">
        <w:rPr>
          <w:rFonts w:ascii="Times New Roman" w:eastAsia="Times New Roman" w:hAnsi="Times New Roman" w:cs="Times New Roman"/>
          <w:sz w:val="24"/>
          <w:szCs w:val="24"/>
          <w:lang w:val="en-GB"/>
        </w:rPr>
        <w:fldChar w:fldCharType="begin" w:fldLock="1"/>
      </w:r>
      <w:r w:rsidR="00FC33C1">
        <w:rPr>
          <w:rFonts w:ascii="Times New Roman" w:eastAsia="Times New Roman" w:hAnsi="Times New Roman" w:cs="Times New Roman"/>
          <w:sz w:val="24"/>
          <w:szCs w:val="24"/>
          <w:lang w:val="en-GB"/>
        </w:rPr>
        <w:instrText>ADDIN CSL_CITATION {"citationItems":[{"id":"ITEM-1","itemData":{"author":[{"dropping-particle":"","family":"Avise","given":"J.C.","non-dropping-particle":"","parse-names":false,"suffix":""}],"id":"ITEM-1","issued":{"date-parts":[["1994"]]},"publisher":"Chapman &amp; Hall","publisher-place":"London, UK","title":"Molecular markers, natural history and evolution","type":"book"},"uris":["http://www.mendeley.com/documents/?uuid=0093e8a9-89a8-41a9-9077-2bc1576a9d11"]},{"id":"ITEM-2","itemData":{"author":[{"dropping-particle":"","family":"Rogers","given":"J.S.","non-dropping-particle":"","parse-names":false,"suffix":""}],"chapter-number":"4","container-title":"Studies in Genetics VII","editor":[{"dropping-particle":"","family":"Wheeler","given":"Marshall R.","non-dropping-particle":"","parse-names":false,"suffix":""}],"id":"ITEM-2","issued":{"date-parts":[["1972"]]},"page":"145-153","publisher":"The University of Texas","publisher-place":"Austin","title":"Measures of genetic similarity and genetic distances","type":"chapter"},"uris":["http://www.mendeley.com/documents/?uuid=e2f47413-304f-48e0-970f-b95fba975af9"]}],"mendeley":{"formattedCitation":"(Avise, 1994; Rogers, 1972)","plainTextFormattedCitation":"(Avise, 1994; Rogers, 1972)","previouslyFormattedCitation":"(Avise, 1994; Rogers, 1972)"},"properties":{"noteIndex":0},"schema":"https://github.com/citation-style-language/schema/raw/master/csl-citation.json"}</w:instrText>
      </w:r>
      <w:r w:rsidR="00776CEC">
        <w:rPr>
          <w:rFonts w:ascii="Times New Roman" w:eastAsia="Times New Roman" w:hAnsi="Times New Roman" w:cs="Times New Roman"/>
          <w:sz w:val="24"/>
          <w:szCs w:val="24"/>
          <w:lang w:val="en-GB"/>
        </w:rPr>
        <w:fldChar w:fldCharType="separate"/>
      </w:r>
      <w:r w:rsidR="00776CEC" w:rsidRPr="00776CEC">
        <w:rPr>
          <w:rFonts w:ascii="Times New Roman" w:eastAsia="Times New Roman" w:hAnsi="Times New Roman" w:cs="Times New Roman"/>
          <w:noProof/>
          <w:sz w:val="24"/>
          <w:szCs w:val="24"/>
          <w:lang w:val="en-GB"/>
        </w:rPr>
        <w:t>(Avise, 1994; Rogers, 1972)</w:t>
      </w:r>
      <w:r w:rsidR="00776CEC">
        <w:rPr>
          <w:rFonts w:ascii="Times New Roman" w:eastAsia="Times New Roman" w:hAnsi="Times New Roman" w:cs="Times New Roman"/>
          <w:sz w:val="24"/>
          <w:szCs w:val="24"/>
          <w:lang w:val="en-GB"/>
        </w:rPr>
        <w:fldChar w:fldCharType="end"/>
      </w:r>
      <w:r w:rsidR="00987774">
        <w:rPr>
          <w:rFonts w:ascii="Times New Roman" w:eastAsia="Times New Roman" w:hAnsi="Times New Roman" w:cs="Times New Roman"/>
          <w:sz w:val="24"/>
          <w:szCs w:val="24"/>
          <w:lang w:val="en-GB"/>
        </w:rPr>
        <w:t>, which is very similar to the Euclidean genetic distance</w:t>
      </w:r>
      <w:r w:rsidR="00B9551F">
        <w:rPr>
          <w:rFonts w:ascii="Times New Roman" w:eastAsia="Times New Roman" w:hAnsi="Times New Roman" w:cs="Times New Roman"/>
          <w:sz w:val="24"/>
          <w:szCs w:val="24"/>
          <w:lang w:val="en-GB"/>
        </w:rPr>
        <w:t xml:space="preserve"> (see Annex A)</w:t>
      </w:r>
      <w:r w:rsidR="00987774">
        <w:rPr>
          <w:rFonts w:ascii="Times New Roman" w:eastAsia="Times New Roman" w:hAnsi="Times New Roman" w:cs="Times New Roman"/>
          <w:sz w:val="24"/>
          <w:szCs w:val="24"/>
          <w:lang w:val="en-GB"/>
        </w:rPr>
        <w:t>. It makes no assumptions about base-pair substitutions or time since separation and is suitable to study short-term dynamics.</w:t>
      </w:r>
      <w:r w:rsidR="006F59FE">
        <w:rPr>
          <w:rFonts w:ascii="Times New Roman" w:eastAsia="Times New Roman" w:hAnsi="Times New Roman" w:cs="Times New Roman"/>
          <w:sz w:val="24"/>
          <w:szCs w:val="24"/>
          <w:lang w:val="en-GB"/>
        </w:rPr>
        <w:t xml:space="preserve"> </w:t>
      </w:r>
      <w:r w:rsidR="00864392">
        <w:rPr>
          <w:rFonts w:ascii="Times New Roman" w:eastAsia="Times New Roman" w:hAnsi="Times New Roman" w:cs="Times New Roman"/>
          <w:sz w:val="24"/>
          <w:szCs w:val="24"/>
          <w:lang w:val="en-GB"/>
        </w:rPr>
        <w:t xml:space="preserve">It has recently been used to investigate spatial genetic structure in a pond turtle </w:t>
      </w:r>
      <w:r w:rsidR="00864392">
        <w:rPr>
          <w:rFonts w:ascii="Times New Roman" w:eastAsia="Times New Roman" w:hAnsi="Times New Roman" w:cs="Times New Roman"/>
          <w:sz w:val="24"/>
          <w:szCs w:val="24"/>
          <w:lang w:val="en-GB"/>
        </w:rPr>
        <w:fldChar w:fldCharType="begin" w:fldLock="1"/>
      </w:r>
      <w:r w:rsidR="00864392">
        <w:rPr>
          <w:rFonts w:ascii="Times New Roman" w:eastAsia="Times New Roman" w:hAnsi="Times New Roman" w:cs="Times New Roman"/>
          <w:sz w:val="24"/>
          <w:szCs w:val="24"/>
          <w:lang w:val="en-GB"/>
        </w:rPr>
        <w:instrText>ADDIN CSL_CITATION {"citationItems":[{"id":"ITEM-1","itemData":{"DOI":"10.1111/jbi.13412","ISSN":"13652699","abstract":"Aim: Allele surfing remains poorly investigated in empirical studies due to a lack of explicit methods to detect it in natural populations. Here, we introduce a spatially explicit, sliding-window method to test hypotheses on how range expansions and geographic barriers impact neutral genetic structure using allele frequency data. We then use this approach to study the Ibero-Moroccan lineage of the European pond turtle, Emys orbicularis occidentalis, which recolonized the Iberian Peninsula from Africa. Location: Iberian Peninsula, Morocco. Methods: We generated a dataset of 453 genotyped individuals from 21 populations from throughout the E. o. occidentalis distribution at seven microsatellite loci. The microsatellite data were used to evaluate spatial patterns of genetic diversity and structure, as well as recent gene flow between populations. Using a spatially explicit, sliding-window approach, linear models and permutation tests, we tested for signals of allele surfing throughout the Iberian populations, including barriers to gene flow that may enhance the effect of founder events typical of range expansions. Finally, we tested for signatures of adaptation on identified surfing alleles using environmental association analysis. Results: Our study identified signatures of allele surfing throughout the range of Iberian populations. We did not find evidence that any of the loci studied are under natural selection. We therefore concluded that allele surfing has had a significant impact on genetic structure observed in E. o. occidentalis. Population isolation and fragmentation, due to habitat loss, further contribute to the present genetic differentiation between populations. Main conclusion: The sliding-window method proposed herein can help to identify alleles that underwent allele surfing at the front of range expansions. This study also highlights the role of genetic drift and geographic barriers in shaping the species’ genetic structure following population range expansions. Finally, we stress the importance of evaluating the existence of allele surfing processes in biogeographic and population genetic studies, relying on allele frequency analysis, for a better interpretation of contemporary patterns of intraspecific genetic structure.","author":[{"dropping-particle":"","family":"Pereira","given":"Paulo","non-dropping-particle":"","parse-names":false,"suffix":""},{"dropping-particle":"","family":"Teixeira","given":"José","non-dropping-particle":"","parse-names":false,"suffix":""},{"dropping-particle":"","family":"Velo-Antón","given":"Guillermo","non-dropping-particle":"","parse-names":false,"suffix":""}],"container-title":"Journal of Biogeography","id":"ITEM-1","issue":"9","issued":{"date-parts":[["2018"]]},"page":"2202-2215","title":"Allele surfing shaped the genetic structure of the European pond turtle via colonization and population expansion across the Iberian Peninsula from Africa","type":"article-journal","volume":"45"},"uris":["http://www.mendeley.com/documents/?uuid=38e02322-6ed5-476e-a0fe-17097992713c"]}],"mendeley":{"formattedCitation":"(Pereira, Teixeira, &amp; Velo-Antón, 2018)","plainTextFormattedCitation":"(Pereira, Teixeira, &amp; Velo-Antón, 2018)","previouslyFormattedCitation":"(Pereira, Teixeira, &amp; Velo-Antón, 2018)"},"properties":{"noteIndex":0},"schema":"https://github.com/citation-style-language/schema/raw/master/csl-citation.json"}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(Pereira, Teixeira, &amp; Velo-Antón, 2018)</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and a fungus </w:t>
      </w:r>
      <w:r w:rsidR="00864392">
        <w:rPr>
          <w:rFonts w:ascii="Times New Roman" w:eastAsia="Times New Roman" w:hAnsi="Times New Roman" w:cs="Times New Roman"/>
          <w:sz w:val="24"/>
          <w:szCs w:val="24"/>
          <w:lang w:val="en-GB"/>
        </w:rPr>
        <w:fldChar w:fldCharType="begin" w:fldLock="1"/>
      </w:r>
      <w:r w:rsidR="00A61965">
        <w:rPr>
          <w:rFonts w:ascii="Times New Roman" w:eastAsia="Times New Roman" w:hAnsi="Times New Roman" w:cs="Times New Roman"/>
          <w:sz w:val="24"/>
          <w:szCs w:val="24"/>
          <w:lang w:val="en-GB"/>
        </w:rPr>
        <w:instrText>ADDIN CSL_CITATION {"citationItems":[{"id":"ITEM-1","itemData":{"DOI":"10.1002/ece3.5639","ISSN":"20457758","abstract":"The environment has a strong influence on the abundance and distribution of plant pathogenic organisms and plays a major role in plant disease. Climatological factors may also alter the dynamics of the interactions between plant pathogens and their hosts. Nothophaeocryptopus (=Phaeocryptopus) gaeumannii, the causal agent of Swiss needle cast (SNC) of Douglas-fir, is endemic to western North America where it exists as two sympatric, reproductively isolated lineages. The abundance of this fungus and the severity of SNC are strongly influenced by climate. We used statistical and population genetic analyses to examine relationships between environment, pathogen population structure, and SNC severity. Although N. gaeumannii Lineage 2 in western Oregon and Washington was most abundant where SNC symptoms were most severe, we did not detect a significant relationship between Lineage 2 and disease severity. Warmer winter temperatures were inversely correlated with foliage retention (AFR) and positively correlated with the relative abundance of Lineage 2 (PL2). However when distance inland, which was strongly correlated with both AFR and PL2, was included in the model, there was no significant relationship between Lineage 2 and AFR. Spring/early summer dew point temperatures also were positively associated with total N. gaeumannii abundance (colonization index (CI)) and inversely correlated with AFR. Warmer summer mean temperatures were associated with lower CI and higher AFR. Our results suggest that the two lineages have overlapping environmental optima, but slightly different tolerance ranges. Lineage 2 was absent from more inland sites where winters are colder and summers are warm and dry, while Lineage 1 occurred at most sites across an environmental gradient suggesting broader environmental tolerance. These relationships suggest that climate influences the abundance and distribution of this ecologically important plant pathogen and may have played a role in the evolutionary divergence of these two cryptic fungal lineages.","author":[{"dropping-particle":"","family":"Bennett","given":"Patrick I.","non-dropping-particle":"","parse-names":false,"suffix":""},{"dropping-particle":"","family":"Stone","given":"Jeffrey K.","non-dropping-particle":"","parse-names":false,"suffix":""}],"container-title":"Ecology and Evolution","id":"ITEM-1","issue":"19","issued":{"date-parts":[["2019"]]},"page":"11379-11394","title":"Environmental variables associated with Nothophaeocryptopus gaeumannii population structure and Swiss needle cast severity in Western Oregon and Washington","type":"article-journal","volume":"9"},"uris":["http://www.mendeley.com/documents/?uuid=5b84ba76-0c77-4eef-97f7-1da7212b27bc"]}],"mendeley":{"formattedCitation":"(Bennett &amp; Stone, 2019)","plainTextFormattedCitation":"(Bennett &amp; Stone, 2019)","previouslyFormattedCitation":"(Bennett &amp; Stone, 2019)"},"properties":{"noteIndex":0},"schema":"https://github.com/citation-style-language/schema/raw/master/csl-citation.json"}</w:instrText>
      </w:r>
      <w:r w:rsidR="00864392">
        <w:rPr>
          <w:rFonts w:ascii="Times New Roman" w:eastAsia="Times New Roman" w:hAnsi="Times New Roman" w:cs="Times New Roman"/>
          <w:sz w:val="24"/>
          <w:szCs w:val="24"/>
          <w:lang w:val="en-GB"/>
        </w:rPr>
        <w:fldChar w:fldCharType="separate"/>
      </w:r>
      <w:r w:rsidR="00864392" w:rsidRPr="00864392">
        <w:rPr>
          <w:rFonts w:ascii="Times New Roman" w:eastAsia="Times New Roman" w:hAnsi="Times New Roman" w:cs="Times New Roman"/>
          <w:noProof/>
          <w:sz w:val="24"/>
          <w:szCs w:val="24"/>
          <w:lang w:val="en-GB"/>
        </w:rPr>
        <w:t>(Bennett &amp; Stone, 2019)</w:t>
      </w:r>
      <w:r w:rsidR="00864392">
        <w:rPr>
          <w:rFonts w:ascii="Times New Roman" w:eastAsia="Times New Roman" w:hAnsi="Times New Roman" w:cs="Times New Roman"/>
          <w:sz w:val="24"/>
          <w:szCs w:val="24"/>
          <w:lang w:val="en-GB"/>
        </w:rPr>
        <w:fldChar w:fldCharType="end"/>
      </w:r>
      <w:r w:rsidR="00864392">
        <w:rPr>
          <w:rFonts w:ascii="Times New Roman" w:eastAsia="Times New Roman" w:hAnsi="Times New Roman" w:cs="Times New Roman"/>
          <w:sz w:val="24"/>
          <w:szCs w:val="24"/>
          <w:lang w:val="en-GB"/>
        </w:rPr>
        <w:t xml:space="preserve">. </w:t>
      </w:r>
      <w:r w:rsidR="006F59FE">
        <w:rPr>
          <w:rFonts w:ascii="Times New Roman" w:eastAsia="Times New Roman" w:hAnsi="Times New Roman" w:cs="Times New Roman"/>
          <w:sz w:val="24"/>
          <w:szCs w:val="24"/>
          <w:lang w:val="en-GB"/>
        </w:rPr>
        <w:t xml:space="preserve">We computed the distance using the </w:t>
      </w:r>
      <w:proofErr w:type="spellStart"/>
      <w:proofErr w:type="gramStart"/>
      <w:r w:rsidR="006F59FE" w:rsidRPr="0007763B">
        <w:rPr>
          <w:rFonts w:ascii="Times New Roman" w:eastAsia="Times New Roman" w:hAnsi="Times New Roman" w:cs="Times New Roman"/>
          <w:i/>
          <w:sz w:val="24"/>
          <w:szCs w:val="24"/>
          <w:lang w:val="en-GB"/>
        </w:rPr>
        <w:t>dist.genpop</w:t>
      </w:r>
      <w:proofErr w:type="spellEnd"/>
      <w:proofErr w:type="gramEnd"/>
      <w:r w:rsidR="006F59FE" w:rsidRPr="0007763B">
        <w:rPr>
          <w:rFonts w:ascii="Times New Roman" w:eastAsia="Times New Roman" w:hAnsi="Times New Roman" w:cs="Times New Roman"/>
          <w:sz w:val="24"/>
          <w:szCs w:val="24"/>
          <w:lang w:val="en-GB"/>
        </w:rPr>
        <w:t xml:space="preserve"> </w:t>
      </w:r>
      <w:r w:rsidR="00DA3E21">
        <w:rPr>
          <w:rFonts w:ascii="Times New Roman" w:eastAsia="Times New Roman" w:hAnsi="Times New Roman" w:cs="Times New Roman"/>
          <w:sz w:val="24"/>
          <w:szCs w:val="24"/>
          <w:lang w:val="en-GB"/>
        </w:rPr>
        <w:t xml:space="preserve">function </w:t>
      </w:r>
      <w:r w:rsidR="006F59FE" w:rsidRPr="0007763B">
        <w:rPr>
          <w:rFonts w:ascii="Times New Roman" w:eastAsia="Times New Roman" w:hAnsi="Times New Roman" w:cs="Times New Roman"/>
          <w:sz w:val="24"/>
          <w:szCs w:val="24"/>
          <w:lang w:val="en-GB"/>
        </w:rPr>
        <w:t xml:space="preserve">from the </w:t>
      </w:r>
      <w:proofErr w:type="spellStart"/>
      <w:r w:rsidR="006F59FE">
        <w:rPr>
          <w:rFonts w:ascii="Times New Roman" w:eastAsia="Times New Roman" w:hAnsi="Times New Roman" w:cs="Times New Roman"/>
          <w:i/>
          <w:sz w:val="24"/>
          <w:szCs w:val="24"/>
          <w:lang w:val="en-GB"/>
        </w:rPr>
        <w:t>adegenet</w:t>
      </w:r>
      <w:proofErr w:type="spellEnd"/>
      <w:r w:rsidR="006F59FE" w:rsidRPr="0007763B">
        <w:rPr>
          <w:rFonts w:ascii="Times New Roman" w:eastAsia="Times New Roman" w:hAnsi="Times New Roman" w:cs="Times New Roman"/>
          <w:i/>
          <w:sz w:val="24"/>
          <w:szCs w:val="24"/>
          <w:lang w:val="en-GB"/>
        </w:rPr>
        <w:t xml:space="preserve"> </w:t>
      </w:r>
      <w:r w:rsidR="006F59FE" w:rsidRPr="0007763B">
        <w:rPr>
          <w:rFonts w:ascii="Times New Roman" w:eastAsia="Times New Roman" w:hAnsi="Times New Roman" w:cs="Times New Roman"/>
          <w:sz w:val="24"/>
          <w:szCs w:val="24"/>
          <w:lang w:val="en-GB"/>
        </w:rPr>
        <w:t xml:space="preserve">R package (see </w:t>
      </w:r>
      <w:r w:rsidR="006F59FE" w:rsidRPr="0007763B">
        <w:rPr>
          <w:rFonts w:ascii="Times New Roman" w:eastAsia="Times New Roman" w:hAnsi="Times New Roman" w:cs="Times New Roman"/>
          <w:i/>
          <w:sz w:val="24"/>
          <w:szCs w:val="24"/>
          <w:lang w:val="en-GB"/>
        </w:rPr>
        <w:t>Software</w:t>
      </w:r>
      <w:r w:rsidR="006F59FE" w:rsidRPr="0007763B">
        <w:rPr>
          <w:rFonts w:ascii="Times New Roman" w:eastAsia="Times New Roman" w:hAnsi="Times New Roman" w:cs="Times New Roman"/>
          <w:sz w:val="24"/>
          <w:szCs w:val="24"/>
          <w:lang w:val="en-GB"/>
        </w:rPr>
        <w:t>)</w:t>
      </w:r>
      <w:r w:rsidR="006F59FE">
        <w:rPr>
          <w:rFonts w:ascii="Times New Roman" w:eastAsia="Times New Roman" w:hAnsi="Times New Roman" w:cs="Times New Roman"/>
          <w:sz w:val="24"/>
          <w:szCs w:val="24"/>
          <w:lang w:val="en-GB"/>
        </w:rPr>
        <w:t>.</w:t>
      </w:r>
    </w:p>
    <w:p w14:paraId="4D774A0B" w14:textId="77777777" w:rsidR="00910194" w:rsidRPr="00D24C18" w:rsidRDefault="00910194" w:rsidP="00A51948">
      <w:pPr>
        <w:spacing w:before="240" w:line="480" w:lineRule="auto"/>
        <w:rPr>
          <w:rFonts w:ascii="Times New Roman" w:hAnsi="Times New Roman" w:cs="Times New Roman"/>
          <w:sz w:val="24"/>
          <w:szCs w:val="24"/>
          <w:lang w:val="en-GB"/>
        </w:rPr>
      </w:pPr>
      <w:bookmarkStart w:id="1" w:name="_Toc471728242"/>
      <w:bookmarkStart w:id="2" w:name="_Toc479591296"/>
    </w:p>
    <w:p w14:paraId="004B8CF3" w14:textId="6747EDB6" w:rsidR="004E13A5" w:rsidRPr="0007763B" w:rsidRDefault="004E13A5" w:rsidP="00A51948">
      <w:pPr>
        <w:spacing w:before="240"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Simulation framework</w:t>
      </w:r>
      <w:bookmarkEnd w:id="1"/>
      <w:bookmarkEnd w:id="2"/>
    </w:p>
    <w:p w14:paraId="1ECE0643" w14:textId="35CCA167" w:rsidR="007C19E5" w:rsidRPr="0053064B" w:rsidRDefault="004E13A5" w:rsidP="00A51948">
      <w:pPr>
        <w:spacing w:before="240" w:after="240"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To simulate </w:t>
      </w:r>
      <w:r w:rsidR="0054565E">
        <w:rPr>
          <w:rFonts w:ascii="Times New Roman" w:eastAsia="Times New Roman" w:hAnsi="Times New Roman" w:cs="Times New Roman"/>
          <w:sz w:val="24"/>
          <w:szCs w:val="24"/>
          <w:lang w:val="en-CA"/>
        </w:rPr>
        <w:t>the dynamics of population genetic</w:t>
      </w:r>
      <w:r w:rsidR="0054565E" w:rsidRPr="0007763B">
        <w:rPr>
          <w:rFonts w:ascii="Times New Roman" w:eastAsia="Times New Roman" w:hAnsi="Times New Roman" w:cs="Times New Roman"/>
          <w:sz w:val="24"/>
          <w:szCs w:val="24"/>
          <w:lang w:val="en-CA"/>
        </w:rPr>
        <w:t xml:space="preserve"> </w:t>
      </w:r>
      <w:r w:rsidR="0054565E">
        <w:rPr>
          <w:rFonts w:ascii="Times New Roman" w:eastAsia="Times New Roman" w:hAnsi="Times New Roman" w:cs="Times New Roman"/>
          <w:sz w:val="24"/>
          <w:szCs w:val="24"/>
          <w:lang w:val="en-CA"/>
        </w:rPr>
        <w:t xml:space="preserve">changes </w:t>
      </w:r>
      <w:r w:rsidRPr="0007763B">
        <w:rPr>
          <w:rFonts w:ascii="Times New Roman" w:eastAsia="Times New Roman" w:hAnsi="Times New Roman" w:cs="Times New Roman"/>
          <w:sz w:val="24"/>
          <w:szCs w:val="24"/>
          <w:lang w:val="en-CA"/>
        </w:rPr>
        <w:t>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DA3E21">
        <w:rPr>
          <w:rFonts w:ascii="Times New Roman" w:eastAsia="Times New Roman" w:hAnsi="Times New Roman" w:cs="Times New Roman"/>
          <w:i/>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006E412E">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00841510" w:rsidRPr="00841510">
        <w:rPr>
          <w:rFonts w:ascii="Times New Roman" w:eastAsia="Times New Roman" w:hAnsi="Times New Roman" w:cs="Times New Roman"/>
          <w:noProof/>
          <w:sz w:val="24"/>
          <w:szCs w:val="24"/>
          <w:lang w:val="en-CA"/>
        </w:rPr>
        <w:t>(Landguth, Bearlin, et al.,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proofErr w:type="spellStart"/>
      <w:r w:rsidRPr="00DA3E21">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simulates dispersal and mating of individuals across a landscape and allows </w:t>
      </w:r>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define </w:t>
      </w:r>
      <w:r w:rsidR="00C6094D">
        <w:rPr>
          <w:rFonts w:ascii="Times New Roman" w:eastAsia="Times New Roman" w:hAnsi="Times New Roman" w:cs="Times New Roman"/>
          <w:sz w:val="24"/>
          <w:szCs w:val="24"/>
          <w:lang w:val="en-GB"/>
        </w:rPr>
        <w:t xml:space="preserve">the </w:t>
      </w:r>
      <w:r w:rsidRPr="0007763B">
        <w:rPr>
          <w:rFonts w:ascii="Times New Roman" w:eastAsia="Times New Roman" w:hAnsi="Times New Roman" w:cs="Times New Roman"/>
          <w:sz w:val="24"/>
          <w:szCs w:val="24"/>
          <w:lang w:val="en-GB"/>
        </w:rPr>
        <w:t>initial genetic structure, spatial distribution of individuals, dispersal characteristics, and life</w:t>
      </w:r>
      <w:r w:rsidR="00D2058D">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history traits of the population</w:t>
      </w:r>
      <w:r w:rsidR="00601497">
        <w:rPr>
          <w:rFonts w:ascii="Times New Roman" w:eastAsia="Times New Roman" w:hAnsi="Times New Roman" w:cs="Times New Roman"/>
          <w:sz w:val="24"/>
          <w:szCs w:val="24"/>
          <w:lang w:val="en-GB"/>
        </w:rPr>
        <w:t xml:space="preserve">. </w:t>
      </w:r>
      <w:r w:rsidR="008A2F5F">
        <w:rPr>
          <w:rFonts w:ascii="Times New Roman" w:eastAsia="Times New Roman" w:hAnsi="Times New Roman" w:cs="Times New Roman"/>
          <w:sz w:val="24"/>
          <w:szCs w:val="24"/>
          <w:lang w:val="en-CA"/>
        </w:rPr>
        <w:t xml:space="preserve">The physical landscape we simulated </w:t>
      </w:r>
      <w:r w:rsidR="0053064B">
        <w:rPr>
          <w:rFonts w:ascii="Times New Roman" w:eastAsia="Times New Roman" w:hAnsi="Times New Roman" w:cs="Times New Roman"/>
          <w:sz w:val="24"/>
          <w:szCs w:val="24"/>
          <w:lang w:val="en-CA"/>
        </w:rPr>
        <w:t xml:space="preserve">was modelled as a homogeneous </w:t>
      </w:r>
      <w:r w:rsidR="006B5D89">
        <w:rPr>
          <w:rFonts w:ascii="Times New Roman" w:eastAsia="Times New Roman" w:hAnsi="Times New Roman" w:cs="Times New Roman"/>
          <w:sz w:val="24"/>
          <w:szCs w:val="24"/>
          <w:lang w:val="en-CA"/>
        </w:rPr>
        <w:t xml:space="preserve">and interconnected </w:t>
      </w:r>
      <w:r w:rsidR="0053064B">
        <w:rPr>
          <w:rFonts w:ascii="Times New Roman" w:eastAsia="Times New Roman" w:hAnsi="Times New Roman" w:cs="Times New Roman"/>
          <w:sz w:val="24"/>
          <w:szCs w:val="24"/>
          <w:lang w:val="en-CA"/>
        </w:rPr>
        <w:t xml:space="preserve">square grid </w:t>
      </w:r>
      <w:r w:rsidR="00C6094D">
        <w:rPr>
          <w:rFonts w:ascii="Times New Roman" w:eastAsia="Times New Roman" w:hAnsi="Times New Roman" w:cs="Times New Roman"/>
          <w:sz w:val="24"/>
          <w:szCs w:val="24"/>
          <w:lang w:val="en-CA"/>
        </w:rPr>
        <w:t xml:space="preserve">containing </w:t>
      </w:r>
      <w:r w:rsidR="0053064B">
        <w:rPr>
          <w:rFonts w:ascii="Times New Roman" w:eastAsia="Times New Roman" w:hAnsi="Times New Roman" w:cs="Times New Roman"/>
          <w:sz w:val="24"/>
          <w:szCs w:val="24"/>
          <w:lang w:val="en-CA"/>
        </w:rPr>
        <w:t xml:space="preserve">5 </w:t>
      </w:r>
      <w:r w:rsidR="00C6094D">
        <w:rPr>
          <w:rFonts w:ascii="Times New Roman" w:eastAsia="Times New Roman" w:hAnsi="Times New Roman" w:cs="Times New Roman"/>
          <w:sz w:val="24"/>
          <w:szCs w:val="24"/>
          <w:lang w:val="en-CA"/>
        </w:rPr>
        <w:sym w:font="Symbol" w:char="F0B4"/>
      </w:r>
      <w:r w:rsidR="00C6094D">
        <w:rPr>
          <w:rFonts w:ascii="Times New Roman" w:eastAsia="Times New Roman" w:hAnsi="Times New Roman" w:cs="Times New Roman"/>
          <w:sz w:val="24"/>
          <w:szCs w:val="24"/>
          <w:lang w:val="en-CA"/>
        </w:rPr>
        <w:t xml:space="preserve"> </w:t>
      </w:r>
      <w:r w:rsidR="0053064B">
        <w:rPr>
          <w:rFonts w:ascii="Times New Roman" w:eastAsia="Times New Roman" w:hAnsi="Times New Roman" w:cs="Times New Roman"/>
          <w:sz w:val="24"/>
          <w:szCs w:val="24"/>
          <w:lang w:val="en-CA"/>
        </w:rPr>
        <w:t>5 cells,</w:t>
      </w:r>
      <w:r w:rsidR="008A2F5F">
        <w:rPr>
          <w:rFonts w:ascii="Times New Roman" w:eastAsia="Times New Roman" w:hAnsi="Times New Roman" w:cs="Times New Roman"/>
          <w:sz w:val="24"/>
          <w:szCs w:val="24"/>
          <w:lang w:val="en-CA"/>
        </w:rPr>
        <w:t xml:space="preserve"> each</w:t>
      </w:r>
      <w:r w:rsidR="006B5D89">
        <w:rPr>
          <w:rFonts w:ascii="Times New Roman" w:eastAsia="Times New Roman" w:hAnsi="Times New Roman" w:cs="Times New Roman"/>
          <w:sz w:val="24"/>
          <w:szCs w:val="24"/>
          <w:lang w:val="en-CA"/>
        </w:rPr>
        <w:t xml:space="preserve"> cell</w:t>
      </w:r>
      <w:r w:rsidR="008A2F5F">
        <w:rPr>
          <w:rFonts w:ascii="Times New Roman" w:eastAsia="Times New Roman" w:hAnsi="Times New Roman" w:cs="Times New Roman"/>
          <w:sz w:val="24"/>
          <w:szCs w:val="24"/>
          <w:lang w:val="en-CA"/>
        </w:rPr>
        <w:t xml:space="preserve"> representing a </w:t>
      </w:r>
      <w:r w:rsidRPr="0007763B">
        <w:rPr>
          <w:rFonts w:ascii="Times New Roman" w:eastAsia="Times New Roman" w:hAnsi="Times New Roman" w:cs="Times New Roman"/>
          <w:sz w:val="24"/>
          <w:szCs w:val="24"/>
          <w:lang w:val="en-CA"/>
        </w:rPr>
        <w:t>population</w:t>
      </w:r>
      <w:r w:rsidR="008A2F5F">
        <w:rPr>
          <w:rFonts w:ascii="Times New Roman" w:eastAsia="Times New Roman" w:hAnsi="Times New Roman" w:cs="Times New Roman"/>
          <w:sz w:val="24"/>
          <w:szCs w:val="24"/>
          <w:lang w:val="en-CA"/>
        </w:rPr>
        <w:t>. Each population</w:t>
      </w:r>
      <w:r w:rsidRPr="0007763B">
        <w:rPr>
          <w:rFonts w:ascii="Times New Roman" w:eastAsia="Times New Roman" w:hAnsi="Times New Roman" w:cs="Times New Roman"/>
          <w:sz w:val="24"/>
          <w:szCs w:val="24"/>
          <w:lang w:val="en-CA"/>
        </w:rPr>
        <w:t xml:space="preserve"> had a maximum carrying capacity of 50 individuals</w:t>
      </w:r>
      <w:r w:rsidR="008A2F5F">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tructural connectivity </w:t>
      </w:r>
      <w:r w:rsidR="006B5D89">
        <w:rPr>
          <w:rFonts w:ascii="Times New Roman" w:eastAsia="Times New Roman" w:hAnsi="Times New Roman" w:cs="Times New Roman"/>
          <w:sz w:val="24"/>
          <w:szCs w:val="24"/>
          <w:lang w:val="en-CA"/>
        </w:rPr>
        <w:t xml:space="preserve">between populations </w:t>
      </w:r>
      <w:r w:rsidR="005357E7">
        <w:rPr>
          <w:rFonts w:ascii="Times New Roman" w:eastAsia="Times New Roman" w:hAnsi="Times New Roman" w:cs="Times New Roman"/>
          <w:sz w:val="24"/>
          <w:szCs w:val="24"/>
          <w:lang w:val="en-CA"/>
        </w:rPr>
        <w:t xml:space="preserve">was strictly a function of geographic </w:t>
      </w:r>
      <w:r w:rsidR="005357E7" w:rsidRPr="0007763B">
        <w:rPr>
          <w:rFonts w:ascii="Times New Roman" w:eastAsia="Times New Roman" w:hAnsi="Times New Roman" w:cs="Times New Roman"/>
          <w:sz w:val="24"/>
          <w:szCs w:val="24"/>
          <w:lang w:val="en-CA"/>
        </w:rPr>
        <w:t>distance</w:t>
      </w:r>
      <w:r w:rsidRPr="0007763B">
        <w:rPr>
          <w:rFonts w:ascii="Times New Roman" w:eastAsia="Times New Roman" w:hAnsi="Times New Roman" w:cs="Times New Roman"/>
          <w:sz w:val="24"/>
          <w:szCs w:val="24"/>
          <w:lang w:val="en-CA"/>
        </w:rPr>
        <w:t xml:space="preserve">. </w:t>
      </w:r>
      <w:r w:rsidR="006B5D89">
        <w:rPr>
          <w:rFonts w:ascii="Times New Roman" w:eastAsia="Times New Roman" w:hAnsi="Times New Roman" w:cs="Times New Roman"/>
          <w:sz w:val="24"/>
          <w:szCs w:val="24"/>
          <w:lang w:val="en-CA"/>
        </w:rPr>
        <w:t xml:space="preserve">The </w:t>
      </w:r>
      <w:r w:rsidR="006B5D89">
        <w:rPr>
          <w:rFonts w:ascii="Times New Roman" w:eastAsia="Times New Roman" w:hAnsi="Times New Roman" w:cs="Times New Roman"/>
          <w:sz w:val="24"/>
          <w:szCs w:val="24"/>
          <w:lang w:val="en-CA"/>
        </w:rPr>
        <w:lastRenderedPageBreak/>
        <w:t>populated landscape</w:t>
      </w:r>
      <w:r w:rsidR="00D2058D">
        <w:rPr>
          <w:rFonts w:ascii="Times New Roman" w:eastAsia="Times New Roman" w:hAnsi="Times New Roman" w:cs="Times New Roman"/>
          <w:sz w:val="24"/>
          <w:szCs w:val="24"/>
          <w:lang w:val="en-CA"/>
        </w:rPr>
        <w:t>, therefore,</w:t>
      </w:r>
      <w:r w:rsidR="006B5D89">
        <w:rPr>
          <w:rFonts w:ascii="Times New Roman" w:eastAsia="Times New Roman" w:hAnsi="Times New Roman" w:cs="Times New Roman"/>
          <w:sz w:val="24"/>
          <w:szCs w:val="24"/>
          <w:lang w:val="en-CA"/>
        </w:rPr>
        <w:t xml:space="preserve"> </w:t>
      </w:r>
      <w:r w:rsidR="00C6094D">
        <w:rPr>
          <w:rFonts w:ascii="Times New Roman" w:eastAsia="Times New Roman" w:hAnsi="Times New Roman" w:cs="Times New Roman"/>
          <w:sz w:val="24"/>
          <w:szCs w:val="24"/>
          <w:lang w:val="en-CA"/>
        </w:rPr>
        <w:t>contains</w:t>
      </w:r>
      <w:r w:rsidR="00C6094D"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a maximum of 1250 individuals. Each simulation was run for 100 generations before a demographic event </w:t>
      </w:r>
      <w:r w:rsidR="0054565E">
        <w:rPr>
          <w:rFonts w:ascii="Times New Roman" w:eastAsia="Times New Roman" w:hAnsi="Times New Roman" w:cs="Times New Roman"/>
          <w:sz w:val="24"/>
          <w:szCs w:val="24"/>
          <w:lang w:val="en-CA"/>
        </w:rPr>
        <w:t xml:space="preserve">(see below) </w:t>
      </w:r>
      <w:r w:rsidRPr="0007763B">
        <w:rPr>
          <w:rFonts w:ascii="Times New Roman" w:eastAsia="Times New Roman" w:hAnsi="Times New Roman" w:cs="Times New Roman"/>
          <w:sz w:val="24"/>
          <w:szCs w:val="24"/>
          <w:lang w:val="en-CA"/>
        </w:rPr>
        <w:t xml:space="preserve">was </w:t>
      </w:r>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on up to three </w:t>
      </w:r>
      <w:r w:rsidR="00C74EA1">
        <w:rPr>
          <w:rFonts w:ascii="Times New Roman" w:eastAsia="Times New Roman" w:hAnsi="Times New Roman" w:cs="Times New Roman"/>
          <w:sz w:val="24"/>
          <w:szCs w:val="24"/>
          <w:lang w:val="en-CA"/>
        </w:rPr>
        <w:t>populations in the landscape. 10</w:t>
      </w:r>
      <w:r w:rsidRPr="0007763B">
        <w:rPr>
          <w:rFonts w:ascii="Times New Roman" w:eastAsia="Times New Roman" w:hAnsi="Times New Roman" w:cs="Times New Roman"/>
          <w:sz w:val="24"/>
          <w:szCs w:val="24"/>
          <w:lang w:val="en-CA"/>
        </w:rPr>
        <w:t xml:space="preserve"> more generations were simulated after th</w:t>
      </w:r>
      <w:r w:rsidR="008D2682">
        <w:rPr>
          <w:rFonts w:ascii="Times New Roman" w:eastAsia="Times New Roman" w:hAnsi="Times New Roman" w:cs="Times New Roman"/>
          <w:sz w:val="24"/>
          <w:szCs w:val="24"/>
          <w:lang w:val="en-CA"/>
        </w:rPr>
        <w:t>is</w:t>
      </w:r>
      <w:r w:rsidRPr="0007763B">
        <w:rPr>
          <w:rFonts w:ascii="Times New Roman" w:eastAsia="Times New Roman" w:hAnsi="Times New Roman" w:cs="Times New Roman"/>
          <w:sz w:val="24"/>
          <w:szCs w:val="24"/>
          <w:lang w:val="en-CA"/>
        </w:rPr>
        <w:t xml:space="preserve"> event.</w:t>
      </w:r>
      <w:r w:rsidR="007D7FB8">
        <w:rPr>
          <w:rFonts w:ascii="Times New Roman" w:eastAsia="Times New Roman" w:hAnsi="Times New Roman" w:cs="Times New Roman"/>
          <w:sz w:val="24"/>
          <w:szCs w:val="24"/>
          <w:lang w:val="en-CA"/>
        </w:rPr>
        <w:t xml:space="preserve"> </w:t>
      </w:r>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CC677C">
        <w:rPr>
          <w:rFonts w:ascii="Times New Roman" w:eastAsia="Times New Roman" w:hAnsi="Times New Roman" w:cs="Times New Roman"/>
          <w:sz w:val="24"/>
          <w:szCs w:val="24"/>
          <w:lang w:val="en-GB"/>
        </w:rPr>
        <w:t xml:space="preserve"> </w:t>
      </w:r>
      <w:r w:rsidR="00CC677C">
        <w:rPr>
          <w:rFonts w:ascii="Times New Roman" w:eastAsia="Times New Roman" w:hAnsi="Times New Roman" w:cs="Times New Roman"/>
          <w:sz w:val="24"/>
          <w:szCs w:val="24"/>
          <w:lang w:val="en-GB"/>
        </w:rPr>
        <w:fldChar w:fldCharType="begin" w:fldLock="1"/>
      </w:r>
      <w:r w:rsidR="00F95452">
        <w:rPr>
          <w:rFonts w:ascii="Times New Roman" w:eastAsia="Times New Roman" w:hAnsi="Times New Roman" w:cs="Times New Roman"/>
          <w:sz w:val="24"/>
          <w:szCs w:val="24"/>
          <w:lang w:val="en-GB"/>
        </w:rPr>
        <w:instrText>ADDIN CSL_CITATION {"citationItems":[{"id":"ITEM-1","itemData":{"DOI":"10.1093/molbev/msx197","ISSN":"15371719","abstract":"It is commonly assumed that mitochondrial DNA (mtDNA) evolves at a faster rate than nuclear DNA (nuDNA) in animals. This has contributed to the popularity of mtDNA as a molecular marker in evolutionary studies. Analyzing 121 multilocus data sets and four phylogenomic data sets encompassing 4,676 species of animals, we demonstrate that the ratio ofmitochondrial over nuclear mutation rate is highly variable among animal taxa. In nonvertebrates, such as insects and arachnids, the ratio ofmtDNA over nuDNA mutation rate varies between 2 and 6, whereas it is above 20, on average, in vertebrates such as scaled reptiles and birds. Interestingly, this variation is sufficient to explain the previous report of a similar level of mitochondrial polymorphism, on average, between vertebrates and nonvertebrates, which was originally interpreted as reflecting the effect of pervasive positive selection. Our analysis rather indicates that the among-phyla homogeneity in within-species mtDNA diversity is due to a negative correlation between mtDNA per-generation mutation rate and effective population size, irrespective of the action of natural selection. Finally, we explore the variation in the absolute per-year mutation rate of both mtDNA and nuDNA using a reduced data set for which fossil calibration is available, and discuss the potential determinants of mutation rate variation across genomes and taxa. This study has important implications regarding DNA-based identification methods in predicting that mtDNA barcoding should be less reliable in nonvertebrates than in vertebrates.","author":[{"dropping-particle":"","family":"Allio","given":"Remi","non-dropping-particle":"","parse-names":false,"suffix":""},{"dropping-particle":"","family":"Donega","given":"Stefano","non-dropping-particle":"","parse-names":false,"suffix":""},{"dropping-particle":"","family":"Galtier","given":"Nicolas","non-dropping-particle":"","parse-names":false,"suffix":""},{"dropping-particle":"","family":"Nabholz","given":"Benoit","non-dropping-particle":"","parse-names":false,"suffix":""}],"container-title":"Molecular Biology and Evolution","id":"ITEM-1","issue":"11","issued":{"date-parts":[["2017"]]},"page":"2762-2772","title":"Large variation in the ratio of mitochondrial to nuclear mutation rate across animals: Implications for genetic diversity and the use of mitochondrial DNA as a molecular marker","type":"article-journal","volume":"34"},"uris":["http://www.mendeley.com/documents/?uuid=1bfabed9-585b-49eb-a9ac-2e5e6b5c8bf6"]}],"mendeley":{"formattedCitation":"(Allio, Donega, Galtier, &amp; Nabholz, 2017)","plainTextFormattedCitation":"(Allio, Donega, Galtier, &amp; Nabholz, 2017)","previouslyFormattedCitation":"(Allio, Donega, Galtier, &amp; Nabholz, 2017)"},"properties":{"noteIndex":0},"schema":"https://github.com/citation-style-language/schema/raw/master/csl-citation.json"}</w:instrText>
      </w:r>
      <w:r w:rsidR="00CC677C">
        <w:rPr>
          <w:rFonts w:ascii="Times New Roman" w:eastAsia="Times New Roman" w:hAnsi="Times New Roman" w:cs="Times New Roman"/>
          <w:sz w:val="24"/>
          <w:szCs w:val="24"/>
          <w:lang w:val="en-GB"/>
        </w:rPr>
        <w:fldChar w:fldCharType="separate"/>
      </w:r>
      <w:r w:rsidR="004C27A8" w:rsidRPr="004C27A8">
        <w:rPr>
          <w:rFonts w:ascii="Times New Roman" w:eastAsia="Times New Roman" w:hAnsi="Times New Roman" w:cs="Times New Roman"/>
          <w:noProof/>
          <w:sz w:val="24"/>
          <w:szCs w:val="24"/>
          <w:lang w:val="en-GB"/>
        </w:rPr>
        <w:t>(Allio, Donega, Galtier, &amp; Nabholz, 2017)</w:t>
      </w:r>
      <w:r w:rsidR="00CC677C">
        <w:rPr>
          <w:rFonts w:ascii="Times New Roman" w:eastAsia="Times New Roman" w:hAnsi="Times New Roman" w:cs="Times New Roman"/>
          <w:sz w:val="24"/>
          <w:szCs w:val="24"/>
          <w:lang w:val="en-GB"/>
        </w:rPr>
        <w:fldChar w:fldCharType="end"/>
      </w:r>
      <w:r w:rsidR="00DE0B71">
        <w:rPr>
          <w:rFonts w:ascii="Times New Roman" w:eastAsia="Times New Roman" w:hAnsi="Times New Roman" w:cs="Times New Roman"/>
          <w:sz w:val="24"/>
          <w:szCs w:val="24"/>
          <w:lang w:val="en-GB"/>
        </w:rPr>
        <w:t>.</w:t>
      </w:r>
      <w:r w:rsidR="007C19E5">
        <w:rPr>
          <w:rFonts w:ascii="Times New Roman" w:eastAsia="Times New Roman" w:hAnsi="Times New Roman" w:cs="Times New Roman"/>
          <w:sz w:val="24"/>
          <w:szCs w:val="24"/>
          <w:lang w:val="en-GB"/>
        </w:rPr>
        <w:t xml:space="preserve"> </w:t>
      </w:r>
      <w:r w:rsidR="00A53D4B">
        <w:rPr>
          <w:rFonts w:ascii="Times New Roman" w:eastAsia="Times New Roman" w:hAnsi="Times New Roman" w:cs="Times New Roman"/>
          <w:sz w:val="24"/>
          <w:szCs w:val="24"/>
          <w:lang w:val="en-GB"/>
        </w:rPr>
        <w:t>The</w:t>
      </w:r>
      <w:r w:rsidR="00DA17B9">
        <w:rPr>
          <w:rFonts w:ascii="Times New Roman" w:eastAsia="Times New Roman" w:hAnsi="Times New Roman" w:cs="Times New Roman"/>
          <w:sz w:val="24"/>
          <w:szCs w:val="24"/>
          <w:lang w:val="en-GB"/>
        </w:rPr>
        <w:t xml:space="preserve"> genotypic information</w:t>
      </w:r>
      <w:r w:rsidR="00A53D4B">
        <w:rPr>
          <w:rFonts w:ascii="Times New Roman" w:eastAsia="Times New Roman" w:hAnsi="Times New Roman" w:cs="Times New Roman"/>
          <w:sz w:val="24"/>
          <w:szCs w:val="24"/>
          <w:lang w:val="en-GB"/>
        </w:rPr>
        <w:t xml:space="preserve"> of each individual</w:t>
      </w:r>
      <w:r w:rsidR="007C19E5">
        <w:rPr>
          <w:rFonts w:ascii="Times New Roman" w:eastAsia="Times New Roman" w:hAnsi="Times New Roman" w:cs="Times New Roman"/>
          <w:sz w:val="24"/>
          <w:szCs w:val="24"/>
          <w:lang w:val="en-GB"/>
        </w:rPr>
        <w:t xml:space="preserve"> </w:t>
      </w:r>
      <w:r w:rsidR="005A7AE1">
        <w:rPr>
          <w:rFonts w:ascii="Times New Roman" w:eastAsia="Times New Roman" w:hAnsi="Times New Roman" w:cs="Times New Roman"/>
          <w:sz w:val="24"/>
          <w:szCs w:val="24"/>
          <w:lang w:val="en-GB"/>
        </w:rPr>
        <w:t>was recorded</w:t>
      </w:r>
      <w:r w:rsidR="00A53D4B">
        <w:rPr>
          <w:rFonts w:ascii="Times New Roman" w:eastAsia="Times New Roman" w:hAnsi="Times New Roman" w:cs="Times New Roman"/>
          <w:sz w:val="24"/>
          <w:szCs w:val="24"/>
          <w:lang w:val="en-GB"/>
        </w:rPr>
        <w:t xml:space="preserve"> and consisted</w:t>
      </w:r>
      <w:r w:rsidR="007C19E5">
        <w:rPr>
          <w:rFonts w:ascii="Times New Roman" w:eastAsia="Times New Roman" w:hAnsi="Times New Roman" w:cs="Times New Roman"/>
          <w:sz w:val="24"/>
          <w:szCs w:val="24"/>
          <w:lang w:val="en-GB"/>
        </w:rPr>
        <w:t xml:space="preserve"> of 100 </w:t>
      </w:r>
      <w:proofErr w:type="gramStart"/>
      <w:r w:rsidR="007C19E5">
        <w:rPr>
          <w:rFonts w:ascii="Times New Roman" w:eastAsia="Times New Roman" w:hAnsi="Times New Roman" w:cs="Times New Roman"/>
          <w:sz w:val="24"/>
          <w:szCs w:val="24"/>
          <w:lang w:val="en-GB"/>
        </w:rPr>
        <w:t>neutral</w:t>
      </w:r>
      <w:proofErr w:type="gramEnd"/>
      <w:r w:rsidR="007C19E5">
        <w:rPr>
          <w:rFonts w:ascii="Times New Roman" w:eastAsia="Times New Roman" w:hAnsi="Times New Roman" w:cs="Times New Roman"/>
          <w:sz w:val="24"/>
          <w:szCs w:val="24"/>
          <w:lang w:val="en-GB"/>
        </w:rPr>
        <w:t>,</w:t>
      </w:r>
      <w:r w:rsidR="005A7AE1">
        <w:rPr>
          <w:rFonts w:ascii="Times New Roman" w:eastAsia="Times New Roman" w:hAnsi="Times New Roman" w:cs="Times New Roman"/>
          <w:sz w:val="24"/>
          <w:szCs w:val="24"/>
          <w:lang w:val="en-GB"/>
        </w:rPr>
        <w:t xml:space="preserve"> unlinked, bi-allelic SNP loci.</w:t>
      </w:r>
      <w:r w:rsidR="007D60E9">
        <w:rPr>
          <w:rFonts w:ascii="Times New Roman" w:eastAsia="Times New Roman" w:hAnsi="Times New Roman" w:cs="Times New Roman"/>
          <w:sz w:val="24"/>
          <w:szCs w:val="24"/>
          <w:lang w:val="en-GB"/>
        </w:rPr>
        <w:t xml:space="preserve"> Sampling was done before and after the event</w:t>
      </w:r>
      <w:r w:rsidR="00864FAF">
        <w:rPr>
          <w:rFonts w:ascii="Times New Roman" w:eastAsia="Times New Roman" w:hAnsi="Times New Roman" w:cs="Times New Roman"/>
          <w:sz w:val="24"/>
          <w:szCs w:val="24"/>
          <w:lang w:val="en-GB"/>
        </w:rPr>
        <w:t xml:space="preserve"> unless </w:t>
      </w:r>
      <w:r w:rsidR="008B2B6D">
        <w:rPr>
          <w:rFonts w:ascii="Times New Roman" w:eastAsia="Times New Roman" w:hAnsi="Times New Roman" w:cs="Times New Roman"/>
          <w:sz w:val="24"/>
          <w:szCs w:val="24"/>
          <w:lang w:val="en-GB"/>
        </w:rPr>
        <w:t xml:space="preserve">otherwise </w:t>
      </w:r>
      <w:r w:rsidR="00864FAF">
        <w:rPr>
          <w:rFonts w:ascii="Times New Roman" w:eastAsia="Times New Roman" w:hAnsi="Times New Roman" w:cs="Times New Roman"/>
          <w:sz w:val="24"/>
          <w:szCs w:val="24"/>
          <w:lang w:val="en-GB"/>
        </w:rPr>
        <w:t>specified.</w:t>
      </w:r>
    </w:p>
    <w:p w14:paraId="32CD2D77" w14:textId="59BF67B7" w:rsidR="00406446" w:rsidRDefault="004E13A5" w:rsidP="00A51948">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w:t>
      </w:r>
      <w:r w:rsidRPr="0001269B">
        <w:rPr>
          <w:rFonts w:ascii="Times New Roman" w:eastAsia="Times New Roman" w:hAnsi="Times New Roman" w:cs="Times New Roman"/>
          <w:sz w:val="24"/>
          <w:szCs w:val="24"/>
          <w:lang w:val="en-CA"/>
        </w:rPr>
        <w:t>replica</w:t>
      </w:r>
      <w:r w:rsidR="00B752BC" w:rsidRPr="0001269B">
        <w:rPr>
          <w:rFonts w:ascii="Times New Roman" w:eastAsia="Times New Roman" w:hAnsi="Times New Roman" w:cs="Times New Roman"/>
          <w:sz w:val="24"/>
          <w:szCs w:val="24"/>
          <w:lang w:val="en-CA"/>
        </w:rPr>
        <w:t>tes for each scenario</w:t>
      </w:r>
      <w:r w:rsidR="0001269B" w:rsidRPr="0001269B">
        <w:rPr>
          <w:rFonts w:ascii="Times New Roman" w:hAnsi="Times New Roman" w:cs="Times New Roman"/>
          <w:sz w:val="24"/>
          <w:szCs w:val="24"/>
        </w:rPr>
        <w:t xml:space="preserve"> (see below)</w:t>
      </w:r>
      <w:r w:rsidR="00B752BC" w:rsidRPr="0001269B">
        <w:rPr>
          <w:rFonts w:ascii="Times New Roman" w:eastAsia="Times New Roman" w:hAnsi="Times New Roman" w:cs="Times New Roman"/>
          <w:sz w:val="24"/>
          <w:szCs w:val="24"/>
          <w:lang w:val="en-CA"/>
        </w:rPr>
        <w:t>. For each</w:t>
      </w:r>
      <w:r w:rsidR="00B752BC">
        <w:rPr>
          <w:rFonts w:ascii="Times New Roman" w:eastAsia="Times New Roman" w:hAnsi="Times New Roman" w:cs="Times New Roman"/>
          <w:sz w:val="24"/>
          <w:szCs w:val="24"/>
          <w:lang w:val="en-CA"/>
        </w:rPr>
        <w:t xml:space="preserve"> replicate, we initialized the simulation with random and unique allocation</w:t>
      </w:r>
      <w:r w:rsidR="00993792">
        <w:rPr>
          <w:rFonts w:ascii="Times New Roman" w:eastAsia="Times New Roman" w:hAnsi="Times New Roman" w:cs="Times New Roman"/>
          <w:sz w:val="24"/>
          <w:szCs w:val="24"/>
          <w:lang w:val="en-CA"/>
        </w:rPr>
        <w:t>s</w:t>
      </w:r>
      <w:r w:rsidR="00B752BC">
        <w:rPr>
          <w:rFonts w:ascii="Times New Roman" w:eastAsia="Times New Roman" w:hAnsi="Times New Roman" w:cs="Times New Roman"/>
          <w:sz w:val="24"/>
          <w:szCs w:val="24"/>
          <w:lang w:val="en-CA"/>
        </w:rPr>
        <w:t xml:space="preserve"> of alleles among individuals, </w:t>
      </w:r>
      <w:commentRangeStart w:id="3"/>
      <w:commentRangeStart w:id="4"/>
      <w:r w:rsidR="00B752BC">
        <w:rPr>
          <w:rFonts w:ascii="Times New Roman" w:eastAsia="Times New Roman" w:hAnsi="Times New Roman" w:cs="Times New Roman"/>
          <w:sz w:val="24"/>
          <w:szCs w:val="24"/>
          <w:lang w:val="en-CA"/>
        </w:rPr>
        <w:t xml:space="preserve">therefore reaching maximum </w:t>
      </w:r>
      <w:commentRangeEnd w:id="3"/>
      <w:r w:rsidR="00993792">
        <w:rPr>
          <w:rStyle w:val="Marquedecommentaire"/>
        </w:rPr>
        <w:commentReference w:id="3"/>
      </w:r>
      <w:commentRangeEnd w:id="4"/>
      <w:r w:rsidR="000A5888">
        <w:rPr>
          <w:rStyle w:val="Marquedecommentaire"/>
        </w:rPr>
        <w:commentReference w:id="4"/>
      </w:r>
      <w:r w:rsidR="00B752BC">
        <w:rPr>
          <w:rFonts w:ascii="Times New Roman" w:eastAsia="Times New Roman" w:hAnsi="Times New Roman" w:cs="Times New Roman"/>
          <w:sz w:val="24"/>
          <w:szCs w:val="24"/>
          <w:lang w:val="en-CA"/>
        </w:rPr>
        <w:t>diversity</w:t>
      </w:r>
      <w:r w:rsidR="00500E46">
        <w:rPr>
          <w:rFonts w:ascii="Times New Roman" w:eastAsia="Times New Roman" w:hAnsi="Times New Roman" w:cs="Times New Roman"/>
          <w:sz w:val="24"/>
          <w:szCs w:val="24"/>
          <w:lang w:val="en-CA"/>
        </w:rPr>
        <w:t xml:space="preserve"> </w:t>
      </w:r>
      <w:r w:rsidR="00500E46">
        <w:rPr>
          <w:rFonts w:ascii="Times New Roman" w:eastAsia="Times New Roman" w:hAnsi="Times New Roman" w:cs="Times New Roman"/>
          <w:sz w:val="24"/>
          <w:szCs w:val="24"/>
          <w:lang w:val="en-CA"/>
        </w:rPr>
        <w:fldChar w:fldCharType="begin" w:fldLock="1"/>
      </w:r>
      <w:r w:rsidR="00282E4D">
        <w:rPr>
          <w:rFonts w:ascii="Times New Roman" w:eastAsia="Times New Roman" w:hAnsi="Times New Roman" w:cs="Times New Roman"/>
          <w:sz w:val="24"/>
          <w:szCs w:val="24"/>
          <w:lang w:val="en-CA"/>
        </w:rPr>
        <w:instrText>ADDIN CSL_CITATION {"citationItems":[{"id":"ITEM-1","itemData":{"DOI":"10.1111/2041-210X.12608","ISSN":"2041210X","author":[{"dropping-particle":"","family":"Landguth","given":"Erin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Evolution","id":"ITEM-1","issued":{"date-parts":[["2016"]]},"title":"CDMetaPOP: an individual-based, eco-evolutionary model for spatially-explicit simulation of landscape demogenetics","type":"article-journal"},"uris":["http://www.mendeley.com/documents/?uuid=4708e70e-80dc-4e15-bc26-56e7aab79722"]}],"mendeley":{"formattedCitation":"(Landguth, Bearlin, Day, &amp; Dunham, 2016)","plainTextFormattedCitation":"(Landguth, Bearlin, Day, &amp; Dunham, 2016)","previouslyFormattedCitation":"(Landguth, Bearlin, Day, &amp; Dunham, 2016)"},"properties":{"noteIndex":0},"schema":"https://github.com/citation-style-language/schema/raw/master/csl-citation.json"}</w:instrText>
      </w:r>
      <w:r w:rsidR="00500E46">
        <w:rPr>
          <w:rFonts w:ascii="Times New Roman" w:eastAsia="Times New Roman" w:hAnsi="Times New Roman" w:cs="Times New Roman"/>
          <w:sz w:val="24"/>
          <w:szCs w:val="24"/>
          <w:lang w:val="en-CA"/>
        </w:rPr>
        <w:fldChar w:fldCharType="separate"/>
      </w:r>
      <w:r w:rsidR="00500E46" w:rsidRPr="00500E46">
        <w:rPr>
          <w:rFonts w:ascii="Times New Roman" w:eastAsia="Times New Roman" w:hAnsi="Times New Roman" w:cs="Times New Roman"/>
          <w:noProof/>
          <w:sz w:val="24"/>
          <w:szCs w:val="24"/>
          <w:lang w:val="en-CA"/>
        </w:rPr>
        <w:t>(Landguth, Bearlin, Day, &amp; Dunham, 2016)</w:t>
      </w:r>
      <w:r w:rsidR="00500E46">
        <w:rPr>
          <w:rFonts w:ascii="Times New Roman" w:eastAsia="Times New Roman" w:hAnsi="Times New Roman" w:cs="Times New Roman"/>
          <w:sz w:val="24"/>
          <w:szCs w:val="24"/>
          <w:lang w:val="en-CA"/>
        </w:rPr>
        <w:fldChar w:fldCharType="end"/>
      </w:r>
      <w:r w:rsidR="00B752BC">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Those parameters were chosen as a compromise between realism and computational time limitations, and </w:t>
      </w:r>
      <w:r w:rsidRPr="0007763B">
        <w:rPr>
          <w:rFonts w:ascii="Times New Roman" w:hAnsi="Times New Roman" w:cs="Times New Roman"/>
          <w:sz w:val="24"/>
          <w:szCs w:val="24"/>
          <w:lang w:val="en-CA"/>
        </w:rPr>
        <w:t xml:space="preserve">they </w:t>
      </w:r>
      <w:r w:rsidR="00993792">
        <w:rPr>
          <w:rFonts w:ascii="Times New Roman" w:hAnsi="Times New Roman" w:cs="Times New Roman"/>
          <w:sz w:val="24"/>
          <w:szCs w:val="24"/>
          <w:lang w:val="en-CA"/>
        </w:rPr>
        <w:t>seemed</w:t>
      </w:r>
      <w:r w:rsidR="00993792" w:rsidRPr="0007763B">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appropriate to produce the complex evolutionary dynamics necessary to </w:t>
      </w:r>
      <w:r w:rsidR="00AA3A0B">
        <w:rPr>
          <w:rFonts w:ascii="Times New Roman" w:hAnsi="Times New Roman" w:cs="Times New Roman"/>
          <w:sz w:val="24"/>
          <w:szCs w:val="24"/>
          <w:lang w:val="en-CA"/>
        </w:rPr>
        <w:t xml:space="preserve">produce </w:t>
      </w:r>
      <w:r w:rsidRPr="0007763B">
        <w:rPr>
          <w:rFonts w:ascii="Times New Roman" w:hAnsi="Times New Roman" w:cs="Times New Roman"/>
          <w:sz w:val="24"/>
          <w:szCs w:val="24"/>
          <w:lang w:val="en-CA"/>
        </w:rPr>
        <w:t xml:space="preserve">reasonably </w:t>
      </w:r>
      <w:r w:rsidR="00005F69">
        <w:rPr>
          <w:rFonts w:ascii="Times New Roman" w:hAnsi="Times New Roman" w:cs="Times New Roman"/>
          <w:sz w:val="24"/>
          <w:szCs w:val="24"/>
          <w:lang w:val="en-CA"/>
        </w:rPr>
        <w:t>realistic and useful simulated genetic data</w:t>
      </w:r>
      <w:r w:rsidRPr="0007763B">
        <w:rPr>
          <w:rFonts w:ascii="Times New Roman" w:hAnsi="Times New Roman" w:cs="Times New Roman"/>
          <w:sz w:val="24"/>
          <w:szCs w:val="24"/>
          <w:lang w:val="en-CA"/>
        </w:rPr>
        <w:t>.</w:t>
      </w:r>
      <w:r w:rsidR="00406446">
        <w:rPr>
          <w:rFonts w:ascii="Times New Roman" w:hAnsi="Times New Roman" w:cs="Times New Roman"/>
          <w:sz w:val="24"/>
          <w:szCs w:val="24"/>
          <w:lang w:val="en-CA"/>
        </w:rPr>
        <w:t xml:space="preserve"> </w:t>
      </w:r>
    </w:p>
    <w:p w14:paraId="6CFFAEFA" w14:textId="0D2D84A7" w:rsidR="00910194" w:rsidRDefault="00331CF4" w:rsidP="00A51948">
      <w:pPr>
        <w:autoSpaceDE w:val="0"/>
        <w:autoSpaceDN w:val="0"/>
        <w:adjustRightInd w:val="0"/>
        <w:spacing w:before="240" w:after="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 xml:space="preserve">Many </w:t>
      </w:r>
      <w:r w:rsidR="00FC789E">
        <w:rPr>
          <w:rFonts w:ascii="Times New Roman" w:eastAsia="Times New Roman" w:hAnsi="Times New Roman" w:cs="Times New Roman"/>
          <w:sz w:val="24"/>
          <w:szCs w:val="24"/>
          <w:lang w:val="en-CA"/>
        </w:rPr>
        <w:t xml:space="preserve">demographic </w:t>
      </w:r>
      <w:r>
        <w:rPr>
          <w:rFonts w:ascii="Times New Roman" w:eastAsia="Times New Roman" w:hAnsi="Times New Roman" w:cs="Times New Roman"/>
          <w:sz w:val="24"/>
          <w:szCs w:val="24"/>
          <w:lang w:val="en-CA"/>
        </w:rPr>
        <w:t>processe</w:t>
      </w:r>
      <w:r w:rsidR="00FC789E">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may alter the genetic diversity of a </w:t>
      </w:r>
      <w:r w:rsidR="009D3685">
        <w:rPr>
          <w:rFonts w:ascii="Times New Roman" w:eastAsia="Times New Roman" w:hAnsi="Times New Roman" w:cs="Times New Roman"/>
          <w:sz w:val="24"/>
          <w:szCs w:val="24"/>
          <w:lang w:val="en-CA"/>
        </w:rPr>
        <w:t xml:space="preserve">local </w:t>
      </w:r>
      <w:r>
        <w:rPr>
          <w:rFonts w:ascii="Times New Roman" w:eastAsia="Times New Roman" w:hAnsi="Times New Roman" w:cs="Times New Roman"/>
          <w:sz w:val="24"/>
          <w:szCs w:val="24"/>
          <w:lang w:val="en-CA"/>
        </w:rPr>
        <w:t xml:space="preserve">population and we chose </w:t>
      </w:r>
      <w:r w:rsidR="00960C19">
        <w:rPr>
          <w:rFonts w:ascii="Times New Roman" w:eastAsia="Times New Roman" w:hAnsi="Times New Roman" w:cs="Times New Roman"/>
          <w:sz w:val="24"/>
          <w:szCs w:val="24"/>
          <w:lang w:val="en-CA"/>
        </w:rPr>
        <w:t xml:space="preserve">our demographic event </w:t>
      </w:r>
      <w:r w:rsidR="00FC789E">
        <w:rPr>
          <w:rFonts w:ascii="Times New Roman" w:eastAsia="Times New Roman" w:hAnsi="Times New Roman" w:cs="Times New Roman"/>
          <w:sz w:val="24"/>
          <w:szCs w:val="24"/>
          <w:lang w:val="en-CA"/>
        </w:rPr>
        <w:t>to be</w:t>
      </w:r>
      <w:r w:rsidR="00960C19">
        <w:rPr>
          <w:rFonts w:ascii="Times New Roman" w:eastAsia="Times New Roman" w:hAnsi="Times New Roman" w:cs="Times New Roman"/>
          <w:sz w:val="24"/>
          <w:szCs w:val="24"/>
          <w:lang w:val="en-CA"/>
        </w:rPr>
        <w:t xml:space="preserve"> immigration from a previously isolated population</w:t>
      </w:r>
      <w:r w:rsidR="00FC789E">
        <w:rPr>
          <w:rFonts w:ascii="Times New Roman" w:eastAsia="Times New Roman" w:hAnsi="Times New Roman" w:cs="Times New Roman"/>
          <w:sz w:val="24"/>
          <w:szCs w:val="24"/>
          <w:lang w:val="en-CA"/>
        </w:rPr>
        <w:t xml:space="preserve"> because it is </w:t>
      </w:r>
      <w:r w:rsidR="001B077C">
        <w:rPr>
          <w:rFonts w:ascii="Times New Roman" w:eastAsia="Times New Roman" w:hAnsi="Times New Roman" w:cs="Times New Roman"/>
          <w:sz w:val="24"/>
          <w:szCs w:val="24"/>
          <w:lang w:val="en-CA"/>
        </w:rPr>
        <w:t xml:space="preserve">a </w:t>
      </w:r>
      <w:r w:rsidR="00FC789E">
        <w:rPr>
          <w:rFonts w:ascii="Times New Roman" w:eastAsia="Times New Roman" w:hAnsi="Times New Roman" w:cs="Times New Roman"/>
          <w:sz w:val="24"/>
          <w:szCs w:val="24"/>
          <w:lang w:val="en-CA"/>
        </w:rPr>
        <w:t>common</w:t>
      </w:r>
      <w:r w:rsidR="001B077C">
        <w:rPr>
          <w:rFonts w:ascii="Times New Roman" w:eastAsia="Times New Roman" w:hAnsi="Times New Roman" w:cs="Times New Roman"/>
          <w:sz w:val="24"/>
          <w:szCs w:val="24"/>
          <w:lang w:val="en-CA"/>
        </w:rPr>
        <w:t>ly studied process</w:t>
      </w:r>
      <w:r w:rsidR="00FC789E">
        <w:rPr>
          <w:rFonts w:ascii="Times New Roman" w:eastAsia="Times New Roman" w:hAnsi="Times New Roman" w:cs="Times New Roman"/>
          <w:sz w:val="24"/>
          <w:szCs w:val="24"/>
          <w:lang w:val="en-CA"/>
        </w:rPr>
        <w:t xml:space="preserve"> in the empirical literature</w:t>
      </w:r>
      <w:r>
        <w:rPr>
          <w:rFonts w:ascii="Times New Roman" w:eastAsia="Times New Roman" w:hAnsi="Times New Roman" w:cs="Times New Roman"/>
          <w:sz w:val="24"/>
          <w:szCs w:val="24"/>
          <w:lang w:val="en-CA"/>
        </w:rPr>
        <w:t xml:space="preserve">. </w:t>
      </w:r>
      <w:r w:rsidR="008B2B6D">
        <w:rPr>
          <w:rFonts w:ascii="Times New Roman" w:eastAsia="Times New Roman" w:hAnsi="Times New Roman" w:cs="Times New Roman"/>
          <w:sz w:val="24"/>
          <w:szCs w:val="24"/>
          <w:lang w:val="en-GB"/>
        </w:rPr>
        <w:t xml:space="preserve">When modelling immigration, we </w:t>
      </w:r>
      <w:r w:rsidR="008647FB">
        <w:rPr>
          <w:rFonts w:ascii="Times New Roman" w:eastAsia="Times New Roman" w:hAnsi="Times New Roman" w:cs="Times New Roman"/>
          <w:sz w:val="24"/>
          <w:szCs w:val="24"/>
          <w:lang w:val="en-GB"/>
        </w:rPr>
        <w:t>simulate</w:t>
      </w:r>
      <w:r w:rsidR="008B2B6D">
        <w:rPr>
          <w:rFonts w:ascii="Times New Roman" w:eastAsia="Times New Roman" w:hAnsi="Times New Roman" w:cs="Times New Roman"/>
          <w:sz w:val="24"/>
          <w:szCs w:val="24"/>
          <w:lang w:val="en-GB"/>
        </w:rPr>
        <w:t>d</w:t>
      </w:r>
      <w:r w:rsidR="008647FB">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immigration</w:t>
      </w:r>
      <w:r w:rsidR="008647FB">
        <w:rPr>
          <w:rFonts w:ascii="Times New Roman" w:eastAsia="Times New Roman" w:hAnsi="Times New Roman" w:cs="Times New Roman"/>
          <w:sz w:val="24"/>
          <w:szCs w:val="24"/>
          <w:lang w:val="en-GB"/>
        </w:rPr>
        <w:t xml:space="preserve"> from a </w:t>
      </w:r>
      <w:r w:rsidR="008B2B6D">
        <w:rPr>
          <w:rFonts w:ascii="Times New Roman" w:eastAsia="Times New Roman" w:hAnsi="Times New Roman" w:cs="Times New Roman"/>
          <w:sz w:val="24"/>
          <w:szCs w:val="24"/>
          <w:lang w:val="en-GB"/>
        </w:rPr>
        <w:t>population that was separate from our 5</w:t>
      </w:r>
      <w:r w:rsidR="00993792">
        <w:rPr>
          <w:rFonts w:ascii="Times New Roman" w:eastAsia="Times New Roman" w:hAnsi="Times New Roman" w:cs="Times New Roman"/>
          <w:sz w:val="24"/>
          <w:szCs w:val="24"/>
          <w:lang w:val="en-CA"/>
        </w:rPr>
        <w:sym w:font="Symbol" w:char="F0B4"/>
      </w:r>
      <w:r w:rsidR="008B2B6D">
        <w:rPr>
          <w:rFonts w:ascii="Times New Roman" w:eastAsia="Times New Roman" w:hAnsi="Times New Roman" w:cs="Times New Roman"/>
          <w:sz w:val="24"/>
          <w:szCs w:val="24"/>
          <w:lang w:val="en-GB"/>
        </w:rPr>
        <w:t xml:space="preserve">5 grid (i.e., population </w:t>
      </w:r>
      <w:r w:rsidR="00925D59">
        <w:rPr>
          <w:rFonts w:ascii="Times New Roman" w:eastAsia="Times New Roman" w:hAnsi="Times New Roman" w:cs="Times New Roman"/>
          <w:sz w:val="24"/>
          <w:szCs w:val="24"/>
          <w:lang w:val="en-GB"/>
        </w:rPr>
        <w:t>#</w:t>
      </w:r>
      <w:r w:rsidR="008B2B6D">
        <w:rPr>
          <w:rFonts w:ascii="Times New Roman" w:eastAsia="Times New Roman" w:hAnsi="Times New Roman" w:cs="Times New Roman"/>
          <w:sz w:val="24"/>
          <w:szCs w:val="24"/>
          <w:lang w:val="en-GB"/>
        </w:rPr>
        <w:t>26).</w:t>
      </w:r>
      <w:r w:rsidR="00910194">
        <w:rPr>
          <w:rFonts w:ascii="Times New Roman" w:eastAsia="Times New Roman" w:hAnsi="Times New Roman" w:cs="Times New Roman"/>
          <w:sz w:val="24"/>
          <w:szCs w:val="24"/>
          <w:lang w:val="en-GB"/>
        </w:rPr>
        <w:t xml:space="preserve"> Our goal was to </w:t>
      </w:r>
      <w:r w:rsidR="0054565E">
        <w:rPr>
          <w:rFonts w:ascii="Times New Roman" w:eastAsia="Times New Roman" w:hAnsi="Times New Roman" w:cs="Times New Roman"/>
          <w:sz w:val="24"/>
          <w:szCs w:val="24"/>
          <w:lang w:val="en-GB"/>
        </w:rPr>
        <w:t xml:space="preserve">apply the </w:t>
      </w:r>
      <w:r w:rsidR="00E61AEA">
        <w:rPr>
          <w:rFonts w:ascii="Times New Roman" w:eastAsia="Times New Roman" w:hAnsi="Times New Roman" w:cs="Times New Roman"/>
          <w:sz w:val="24"/>
          <w:szCs w:val="24"/>
          <w:lang w:val="en-GB"/>
        </w:rPr>
        <w:t>TG</w:t>
      </w:r>
      <w:r w:rsidR="00910194">
        <w:rPr>
          <w:rFonts w:ascii="Times New Roman" w:eastAsia="Times New Roman" w:hAnsi="Times New Roman" w:cs="Times New Roman"/>
          <w:sz w:val="24"/>
          <w:szCs w:val="24"/>
          <w:lang w:val="en-GB"/>
        </w:rPr>
        <w:t xml:space="preserve">I approach to detect </w:t>
      </w:r>
      <w:r w:rsidR="0054565E">
        <w:rPr>
          <w:rFonts w:ascii="Times New Roman" w:eastAsia="Times New Roman" w:hAnsi="Times New Roman" w:cs="Times New Roman"/>
          <w:sz w:val="24"/>
          <w:szCs w:val="24"/>
          <w:lang w:val="en-GB"/>
        </w:rPr>
        <w:t>historical</w:t>
      </w:r>
      <w:r w:rsidR="008647FB">
        <w:rPr>
          <w:rFonts w:ascii="Times New Roman" w:eastAsia="Times New Roman" w:hAnsi="Times New Roman" w:cs="Times New Roman"/>
          <w:sz w:val="24"/>
          <w:szCs w:val="24"/>
          <w:lang w:val="en-GB"/>
        </w:rPr>
        <w:t xml:space="preserve"> 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changes </w:t>
      </w:r>
      <w:r w:rsidR="00925D59">
        <w:rPr>
          <w:rFonts w:ascii="Times New Roman" w:eastAsia="Times New Roman" w:hAnsi="Times New Roman" w:cs="Times New Roman"/>
          <w:sz w:val="24"/>
          <w:szCs w:val="24"/>
          <w:lang w:val="en-GB"/>
        </w:rPr>
        <w:t xml:space="preserve">in </w:t>
      </w:r>
      <w:r w:rsidR="0054565E">
        <w:rPr>
          <w:rFonts w:ascii="Times New Roman" w:eastAsia="Times New Roman" w:hAnsi="Times New Roman" w:cs="Times New Roman"/>
          <w:sz w:val="24"/>
          <w:szCs w:val="24"/>
          <w:lang w:val="en-GB"/>
        </w:rPr>
        <w:t>genetic data</w:t>
      </w:r>
      <w:r w:rsidR="00925D59" w:rsidRPr="00925D59">
        <w:rPr>
          <w:rFonts w:ascii="Times New Roman" w:hAnsi="Times New Roman" w:cs="Times New Roman"/>
          <w:sz w:val="24"/>
          <w:szCs w:val="24"/>
          <w:lang w:val="en-CA"/>
        </w:rPr>
        <w:t xml:space="preserve"> </w:t>
      </w:r>
      <w:r w:rsidR="00925D59">
        <w:rPr>
          <w:rFonts w:ascii="Times New Roman" w:hAnsi="Times New Roman" w:cs="Times New Roman"/>
          <w:sz w:val="24"/>
          <w:szCs w:val="24"/>
          <w:lang w:val="en-CA"/>
        </w:rPr>
        <w:t>due to immigration</w:t>
      </w:r>
      <w:r w:rsidR="00910194">
        <w:rPr>
          <w:rFonts w:ascii="Times New Roman" w:eastAsia="Times New Roman" w:hAnsi="Times New Roman" w:cs="Times New Roman"/>
          <w:sz w:val="24"/>
          <w:szCs w:val="24"/>
          <w:lang w:val="en-GB"/>
        </w:rPr>
        <w:t xml:space="preserve">. This </w:t>
      </w:r>
      <w:r w:rsidR="0054565E">
        <w:rPr>
          <w:rFonts w:ascii="Times New Roman" w:eastAsia="Times New Roman" w:hAnsi="Times New Roman" w:cs="Times New Roman"/>
          <w:sz w:val="24"/>
          <w:szCs w:val="24"/>
          <w:lang w:val="en-GB"/>
        </w:rPr>
        <w:t xml:space="preserve">independent source </w:t>
      </w:r>
      <w:r w:rsidR="00910194">
        <w:rPr>
          <w:rFonts w:ascii="Times New Roman" w:eastAsia="Times New Roman" w:hAnsi="Times New Roman" w:cs="Times New Roman"/>
          <w:sz w:val="24"/>
          <w:szCs w:val="24"/>
          <w:lang w:val="en-GB"/>
        </w:rPr>
        <w:t>population</w:t>
      </w:r>
      <w:r w:rsidR="0054565E">
        <w:rPr>
          <w:rFonts w:ascii="Times New Roman" w:eastAsia="Times New Roman" w:hAnsi="Times New Roman" w:cs="Times New Roman"/>
          <w:sz w:val="24"/>
          <w:szCs w:val="24"/>
          <w:lang w:val="en-GB"/>
        </w:rPr>
        <w:t xml:space="preserve"> </w:t>
      </w:r>
      <w:r w:rsidR="00910194">
        <w:rPr>
          <w:rFonts w:ascii="Times New Roman" w:eastAsia="Times New Roman" w:hAnsi="Times New Roman" w:cs="Times New Roman"/>
          <w:sz w:val="24"/>
          <w:szCs w:val="24"/>
          <w:lang w:val="en-GB"/>
        </w:rPr>
        <w:t xml:space="preserve">otherwise </w:t>
      </w:r>
      <w:r w:rsidR="0054565E">
        <w:rPr>
          <w:rFonts w:ascii="Times New Roman" w:eastAsia="Times New Roman" w:hAnsi="Times New Roman" w:cs="Times New Roman"/>
          <w:sz w:val="24"/>
          <w:szCs w:val="24"/>
          <w:lang w:val="en-GB"/>
        </w:rPr>
        <w:t xml:space="preserve">shared </w:t>
      </w:r>
      <w:r w:rsidR="00910194" w:rsidRPr="0007763B">
        <w:rPr>
          <w:rFonts w:ascii="Times New Roman" w:eastAsia="Times New Roman" w:hAnsi="Times New Roman" w:cs="Times New Roman"/>
          <w:sz w:val="24"/>
          <w:szCs w:val="24"/>
          <w:lang w:val="en-GB"/>
        </w:rPr>
        <w:t xml:space="preserve">the same </w:t>
      </w:r>
      <w:r w:rsidR="0054565E">
        <w:rPr>
          <w:rFonts w:ascii="Times New Roman" w:eastAsia="Times New Roman" w:hAnsi="Times New Roman" w:cs="Times New Roman"/>
          <w:sz w:val="24"/>
          <w:szCs w:val="24"/>
          <w:lang w:val="en-GB"/>
        </w:rPr>
        <w:t xml:space="preserve">attributes </w:t>
      </w:r>
      <w:r w:rsidR="00910194" w:rsidRPr="0007763B">
        <w:rPr>
          <w:rFonts w:ascii="Times New Roman" w:eastAsia="Times New Roman" w:hAnsi="Times New Roman" w:cs="Times New Roman"/>
          <w:sz w:val="24"/>
          <w:szCs w:val="24"/>
          <w:lang w:val="en-GB"/>
        </w:rPr>
        <w:t xml:space="preserve">as other </w:t>
      </w:r>
      <w:r w:rsidR="00910194">
        <w:rPr>
          <w:rFonts w:ascii="Times New Roman" w:eastAsia="Times New Roman" w:hAnsi="Times New Roman" w:cs="Times New Roman"/>
          <w:sz w:val="24"/>
          <w:szCs w:val="24"/>
          <w:lang w:val="en-GB"/>
        </w:rPr>
        <w:t xml:space="preserve">populations in our simulated landscape. Only during </w:t>
      </w:r>
      <w:r w:rsidR="008B2B6D">
        <w:rPr>
          <w:rFonts w:ascii="Times New Roman" w:eastAsia="Times New Roman" w:hAnsi="Times New Roman" w:cs="Times New Roman"/>
          <w:sz w:val="24"/>
          <w:szCs w:val="24"/>
          <w:lang w:val="en-GB"/>
        </w:rPr>
        <w:t xml:space="preserve">simulated </w:t>
      </w:r>
      <w:r w:rsidR="00910194">
        <w:rPr>
          <w:rFonts w:ascii="Times New Roman" w:eastAsia="Times New Roman" w:hAnsi="Times New Roman" w:cs="Times New Roman"/>
          <w:sz w:val="24"/>
          <w:szCs w:val="24"/>
          <w:lang w:val="en-GB"/>
        </w:rPr>
        <w:t>demographic event</w:t>
      </w:r>
      <w:r w:rsidR="008B2B6D">
        <w:rPr>
          <w:rFonts w:ascii="Times New Roman" w:eastAsia="Times New Roman" w:hAnsi="Times New Roman" w:cs="Times New Roman"/>
          <w:sz w:val="24"/>
          <w:szCs w:val="24"/>
          <w:lang w:val="en-GB"/>
        </w:rPr>
        <w:t>s</w:t>
      </w:r>
      <w:r w:rsidR="00910194">
        <w:rPr>
          <w:rFonts w:ascii="Times New Roman" w:eastAsia="Times New Roman" w:hAnsi="Times New Roman" w:cs="Times New Roman"/>
          <w:sz w:val="24"/>
          <w:szCs w:val="24"/>
          <w:lang w:val="en-GB"/>
        </w:rPr>
        <w:t xml:space="preserve"> </w:t>
      </w:r>
      <w:r w:rsidR="00051F54">
        <w:rPr>
          <w:rFonts w:ascii="Times New Roman" w:eastAsia="Times New Roman" w:hAnsi="Times New Roman" w:cs="Times New Roman"/>
          <w:sz w:val="24"/>
          <w:szCs w:val="24"/>
          <w:lang w:val="en-GB"/>
        </w:rPr>
        <w:t xml:space="preserve">were </w:t>
      </w:r>
      <w:r w:rsidR="00910194">
        <w:rPr>
          <w:rFonts w:ascii="Times New Roman" w:eastAsia="Times New Roman" w:hAnsi="Times New Roman" w:cs="Times New Roman"/>
          <w:sz w:val="24"/>
          <w:szCs w:val="24"/>
          <w:lang w:val="en-GB"/>
        </w:rPr>
        <w:t>individuals from the 26</w:t>
      </w:r>
      <w:r w:rsidR="00910194" w:rsidRPr="00CC2517">
        <w:rPr>
          <w:rFonts w:ascii="Times New Roman" w:eastAsia="Times New Roman" w:hAnsi="Times New Roman" w:cs="Times New Roman"/>
          <w:sz w:val="24"/>
          <w:szCs w:val="24"/>
          <w:vertAlign w:val="superscript"/>
          <w:lang w:val="en-GB"/>
        </w:rPr>
        <w:t>th</w:t>
      </w:r>
      <w:r w:rsidR="00910194">
        <w:rPr>
          <w:rFonts w:ascii="Times New Roman" w:eastAsia="Times New Roman" w:hAnsi="Times New Roman" w:cs="Times New Roman"/>
          <w:sz w:val="24"/>
          <w:szCs w:val="24"/>
          <w:lang w:val="en-GB"/>
        </w:rPr>
        <w:t xml:space="preserve"> isolated population </w:t>
      </w:r>
      <w:r w:rsidR="00051F54">
        <w:rPr>
          <w:rFonts w:ascii="Times New Roman" w:eastAsia="Times New Roman" w:hAnsi="Times New Roman" w:cs="Times New Roman"/>
          <w:sz w:val="24"/>
          <w:szCs w:val="24"/>
          <w:lang w:val="en-GB"/>
        </w:rPr>
        <w:t xml:space="preserve">allowed </w:t>
      </w:r>
      <w:r w:rsidR="00910194">
        <w:rPr>
          <w:rFonts w:ascii="Times New Roman" w:eastAsia="Times New Roman" w:hAnsi="Times New Roman" w:cs="Times New Roman"/>
          <w:sz w:val="24"/>
          <w:szCs w:val="24"/>
          <w:lang w:val="en-GB"/>
        </w:rPr>
        <w:t xml:space="preserve">to disperse </w:t>
      </w:r>
      <w:r w:rsidR="006F69BC">
        <w:rPr>
          <w:rFonts w:ascii="Times New Roman" w:eastAsia="Times New Roman" w:hAnsi="Times New Roman" w:cs="Times New Roman"/>
          <w:sz w:val="24"/>
          <w:szCs w:val="24"/>
          <w:lang w:val="en-GB"/>
        </w:rPr>
        <w:t>into the simulation grid</w:t>
      </w:r>
      <w:r w:rsidR="00910194">
        <w:rPr>
          <w:rFonts w:ascii="Times New Roman" w:eastAsia="Times New Roman" w:hAnsi="Times New Roman" w:cs="Times New Roman"/>
          <w:sz w:val="24"/>
          <w:szCs w:val="24"/>
          <w:lang w:val="en-GB"/>
        </w:rPr>
        <w:t>.</w:t>
      </w:r>
    </w:p>
    <w:p w14:paraId="7FB032A3" w14:textId="2A05FF82" w:rsidR="00DA3E21" w:rsidRDefault="00DA3E21" w:rsidP="00DA3E21">
      <w:pPr>
        <w:autoSpaceDE w:val="0"/>
        <w:autoSpaceDN w:val="0"/>
        <w:adjustRightInd w:val="0"/>
        <w:spacing w:before="240" w:after="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lastRenderedPageBreak/>
        <w:t xml:space="preserve">We examined the influence of dispersal and </w:t>
      </w:r>
      <w:r w:rsidR="00B922D5">
        <w:rPr>
          <w:rFonts w:ascii="Times New Roman" w:hAnsi="Times New Roman" w:cs="Times New Roman"/>
          <w:sz w:val="24"/>
          <w:szCs w:val="24"/>
          <w:lang w:val="en-CA"/>
        </w:rPr>
        <w:t xml:space="preserve">the </w:t>
      </w:r>
      <w:r w:rsidRPr="0007763B">
        <w:rPr>
          <w:rFonts w:ascii="Times New Roman" w:hAnsi="Times New Roman" w:cs="Times New Roman"/>
          <w:sz w:val="24"/>
          <w:szCs w:val="24"/>
          <w:lang w:val="en-CA"/>
        </w:rPr>
        <w:t xml:space="preserve">spatial extent </w:t>
      </w:r>
      <w:r w:rsidR="00B922D5">
        <w:rPr>
          <w:rFonts w:ascii="Times New Roman" w:hAnsi="Times New Roman" w:cs="Times New Roman"/>
          <w:sz w:val="24"/>
          <w:szCs w:val="24"/>
          <w:lang w:val="en-CA"/>
        </w:rPr>
        <w:t xml:space="preserve">of </w:t>
      </w:r>
      <w:r w:rsidR="00B922D5" w:rsidRPr="0007763B">
        <w:rPr>
          <w:rFonts w:ascii="Times New Roman" w:hAnsi="Times New Roman" w:cs="Times New Roman"/>
          <w:sz w:val="24"/>
          <w:szCs w:val="24"/>
          <w:lang w:val="en-CA"/>
        </w:rPr>
        <w:t>demographic event</w:t>
      </w:r>
      <w:r w:rsidR="00925D59">
        <w:rPr>
          <w:rFonts w:ascii="Times New Roman" w:hAnsi="Times New Roman" w:cs="Times New Roman"/>
          <w:sz w:val="24"/>
          <w:szCs w:val="24"/>
          <w:lang w:val="en-CA"/>
        </w:rPr>
        <w:t>s</w:t>
      </w:r>
      <w:r w:rsidR="00B922D5"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(number of </w:t>
      </w:r>
      <w:r w:rsidR="00B922D5">
        <w:rPr>
          <w:rFonts w:ascii="Times New Roman" w:hAnsi="Times New Roman" w:cs="Times New Roman"/>
          <w:sz w:val="24"/>
          <w:szCs w:val="24"/>
          <w:lang w:val="en-CA"/>
        </w:rPr>
        <w:t xml:space="preserve">affected </w:t>
      </w:r>
      <w:r>
        <w:rPr>
          <w:rFonts w:ascii="Times New Roman" w:hAnsi="Times New Roman" w:cs="Times New Roman"/>
          <w:sz w:val="24"/>
          <w:szCs w:val="24"/>
          <w:lang w:val="en-CA"/>
        </w:rPr>
        <w:t>populations)</w:t>
      </w:r>
      <w:r w:rsidR="00925D59">
        <w:rPr>
          <w:rFonts w:ascii="Times New Roman" w:hAnsi="Times New Roman" w:cs="Times New Roman"/>
          <w:sz w:val="24"/>
          <w:szCs w:val="24"/>
          <w:lang w:val="en-CA"/>
        </w:rPr>
        <w:t xml:space="preserve">, which were </w:t>
      </w:r>
      <w:r w:rsidR="00842FC3">
        <w:rPr>
          <w:rFonts w:ascii="Times New Roman" w:hAnsi="Times New Roman" w:cs="Times New Roman"/>
          <w:sz w:val="24"/>
          <w:szCs w:val="24"/>
          <w:lang w:val="en-CA"/>
        </w:rPr>
        <w:t>s</w:t>
      </w:r>
      <w:r w:rsidR="00925D59">
        <w:rPr>
          <w:rFonts w:ascii="Times New Roman" w:hAnsi="Times New Roman" w:cs="Times New Roman"/>
          <w:sz w:val="24"/>
          <w:szCs w:val="24"/>
          <w:lang w:val="en-CA"/>
        </w:rPr>
        <w:t>imulation parameters,</w:t>
      </w:r>
      <w:r>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on the persistence of genetic spatial legacies</w:t>
      </w:r>
      <w:r w:rsidR="00842FC3">
        <w:rPr>
          <w:rFonts w:ascii="Times New Roman" w:hAnsi="Times New Roman" w:cs="Times New Roman"/>
          <w:sz w:val="24"/>
          <w:szCs w:val="24"/>
          <w:lang w:val="en-CA"/>
        </w:rPr>
        <w:t xml:space="preserve">, </w:t>
      </w:r>
      <w:r w:rsidRPr="0007763B">
        <w:rPr>
          <w:rFonts w:ascii="Times New Roman" w:hAnsi="Times New Roman" w:cs="Times New Roman"/>
          <w:sz w:val="24"/>
          <w:szCs w:val="24"/>
          <w:lang w:val="en-CA"/>
        </w:rPr>
        <w:t xml:space="preserve">using this simulation model. </w:t>
      </w:r>
      <w:r>
        <w:rPr>
          <w:rFonts w:ascii="Times New Roman" w:hAnsi="Times New Roman" w:cs="Times New Roman"/>
          <w:sz w:val="24"/>
          <w:szCs w:val="24"/>
          <w:lang w:val="en-CA"/>
        </w:rPr>
        <w:t xml:space="preserve">We examined three levels of </w:t>
      </w:r>
      <w:r w:rsidRPr="0007763B">
        <w:rPr>
          <w:rFonts w:ascii="Times New Roman" w:hAnsi="Times New Roman" w:cs="Times New Roman"/>
          <w:sz w:val="24"/>
          <w:szCs w:val="24"/>
          <w:lang w:val="en-CA"/>
        </w:rPr>
        <w:t>dispersal</w:t>
      </w:r>
      <w:r w:rsidR="0001269B">
        <w:rPr>
          <w:rFonts w:ascii="Times New Roman" w:hAnsi="Times New Roman" w:cs="Times New Roman"/>
          <w:sz w:val="24"/>
          <w:szCs w:val="24"/>
          <w:lang w:val="en-CA"/>
        </w:rPr>
        <w:t xml:space="preserve"> (see below)</w:t>
      </w:r>
      <w:r w:rsidRPr="0007763B">
        <w:rPr>
          <w:rFonts w:ascii="Times New Roman" w:hAnsi="Times New Roman" w:cs="Times New Roman"/>
          <w:sz w:val="24"/>
          <w:szCs w:val="24"/>
          <w:lang w:val="en-CA"/>
        </w:rPr>
        <w:t xml:space="preserve">, and </w:t>
      </w:r>
      <w:r>
        <w:rPr>
          <w:rFonts w:ascii="Times New Roman" w:hAnsi="Times New Roman" w:cs="Times New Roman"/>
          <w:sz w:val="24"/>
          <w:szCs w:val="24"/>
          <w:lang w:val="en-CA"/>
        </w:rPr>
        <w:t>three</w:t>
      </w:r>
      <w:r w:rsidRPr="0007763B">
        <w:rPr>
          <w:rFonts w:ascii="Times New Roman" w:hAnsi="Times New Roman" w:cs="Times New Roman"/>
          <w:sz w:val="24"/>
          <w:szCs w:val="24"/>
          <w:lang w:val="en-CA"/>
        </w:rPr>
        <w:t xml:space="preserve"> different numbers of populations </w:t>
      </w:r>
      <w:r w:rsidR="00A3254C">
        <w:rPr>
          <w:rFonts w:ascii="Times New Roman" w:hAnsi="Times New Roman" w:cs="Times New Roman"/>
          <w:sz w:val="24"/>
          <w:szCs w:val="24"/>
          <w:lang w:val="en-CA"/>
        </w:rPr>
        <w:t xml:space="preserve">(1, 2, 3) </w:t>
      </w:r>
      <w:r w:rsidRPr="0007763B">
        <w:rPr>
          <w:rFonts w:ascii="Times New Roman" w:hAnsi="Times New Roman" w:cs="Times New Roman"/>
          <w:sz w:val="24"/>
          <w:szCs w:val="24"/>
          <w:lang w:val="en-CA"/>
        </w:rPr>
        <w:t>affected</w:t>
      </w:r>
      <w:r>
        <w:rPr>
          <w:rFonts w:ascii="Times New Roman" w:hAnsi="Times New Roman" w:cs="Times New Roman"/>
          <w:sz w:val="24"/>
          <w:szCs w:val="24"/>
          <w:lang w:val="en-CA"/>
        </w:rPr>
        <w:t xml:space="preserve"> for a total of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scenarios</w:t>
      </w:r>
      <w:r>
        <w:rPr>
          <w:rFonts w:ascii="Times New Roman" w:hAnsi="Times New Roman" w:cs="Times New Roman"/>
          <w:sz w:val="24"/>
          <w:szCs w:val="24"/>
          <w:lang w:val="en-CA"/>
        </w:rPr>
        <w:t xml:space="preserve">, each of which was replicated 180 times, for </w:t>
      </w:r>
      <w:r w:rsidRPr="0007763B">
        <w:rPr>
          <w:rFonts w:ascii="Times New Roman" w:hAnsi="Times New Roman" w:cs="Times New Roman"/>
          <w:sz w:val="24"/>
          <w:szCs w:val="24"/>
          <w:lang w:val="en-CA"/>
        </w:rPr>
        <w:t xml:space="preserve">a total of </w:t>
      </w:r>
      <w:r>
        <w:rPr>
          <w:rFonts w:ascii="Times New Roman" w:hAnsi="Times New Roman" w:cs="Times New Roman"/>
          <w:sz w:val="24"/>
          <w:szCs w:val="24"/>
          <w:lang w:val="en-CA"/>
        </w:rPr>
        <w:t>1620 (9</w:t>
      </w:r>
      <w:r w:rsidRPr="0007763B">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07763B">
        <w:rPr>
          <w:rFonts w:ascii="Times New Roman" w:hAnsi="Times New Roman" w:cs="Times New Roman"/>
          <w:sz w:val="24"/>
          <w:szCs w:val="24"/>
          <w:lang w:val="en-CA"/>
        </w:rPr>
        <w:t xml:space="preserve"> 180) </w:t>
      </w:r>
      <w:r w:rsidR="00DF3A37">
        <w:rPr>
          <w:rFonts w:ascii="Times New Roman" w:hAnsi="Times New Roman" w:cs="Times New Roman"/>
          <w:sz w:val="24"/>
          <w:szCs w:val="24"/>
          <w:lang w:val="en-CA"/>
        </w:rPr>
        <w:t xml:space="preserve">unique </w:t>
      </w:r>
      <w:r w:rsidRPr="0007763B">
        <w:rPr>
          <w:rFonts w:ascii="Times New Roman" w:hAnsi="Times New Roman" w:cs="Times New Roman"/>
          <w:sz w:val="24"/>
          <w:szCs w:val="24"/>
          <w:lang w:val="en-CA"/>
        </w:rPr>
        <w:t>simulations</w:t>
      </w:r>
      <w:r w:rsidR="00614ACA">
        <w:rPr>
          <w:rFonts w:ascii="Times New Roman" w:hAnsi="Times New Roman" w:cs="Times New Roman"/>
          <w:sz w:val="24"/>
          <w:szCs w:val="24"/>
          <w:lang w:val="en-CA"/>
        </w:rPr>
        <w:t xml:space="preserve"> for this experiment</w:t>
      </w:r>
      <w:r w:rsidR="00257C14">
        <w:rPr>
          <w:rFonts w:ascii="Times New Roman" w:hAnsi="Times New Roman" w:cs="Times New Roman"/>
          <w:sz w:val="24"/>
          <w:szCs w:val="24"/>
          <w:lang w:val="en-CA"/>
        </w:rPr>
        <w:t>,</w:t>
      </w:r>
      <w:r w:rsidR="00614ACA">
        <w:rPr>
          <w:rFonts w:ascii="Times New Roman" w:hAnsi="Times New Roman" w:cs="Times New Roman"/>
          <w:sz w:val="24"/>
          <w:szCs w:val="24"/>
          <w:lang w:val="en-CA"/>
        </w:rPr>
        <w:t xml:space="preserve"> aside from the control </w:t>
      </w:r>
      <w:r w:rsidR="00257C14">
        <w:rPr>
          <w:rFonts w:ascii="Times New Roman" w:hAnsi="Times New Roman" w:cs="Times New Roman"/>
          <w:sz w:val="24"/>
          <w:szCs w:val="24"/>
          <w:lang w:val="en-CA"/>
        </w:rPr>
        <w:t>simulations</w:t>
      </w:r>
      <w:r w:rsidR="008A219E">
        <w:rPr>
          <w:rFonts w:ascii="Times New Roman" w:hAnsi="Times New Roman" w:cs="Times New Roman"/>
          <w:sz w:val="24"/>
          <w:szCs w:val="24"/>
          <w:lang w:val="en-CA"/>
        </w:rPr>
        <w:t xml:space="preserve"> described below</w:t>
      </w:r>
      <w:r w:rsidR="00614ACA">
        <w:rPr>
          <w:rFonts w:ascii="Times New Roman" w:hAnsi="Times New Roman" w:cs="Times New Roman"/>
          <w:sz w:val="24"/>
          <w:szCs w:val="24"/>
          <w:lang w:val="en-CA"/>
        </w:rPr>
        <w:t xml:space="preserve"> (</w:t>
      </w:r>
      <w:r w:rsidR="00B922D5">
        <w:rPr>
          <w:rFonts w:ascii="Times New Roman" w:hAnsi="Times New Roman" w:cs="Times New Roman"/>
          <w:sz w:val="24"/>
          <w:szCs w:val="24"/>
          <w:lang w:val="en-CA"/>
        </w:rPr>
        <w:t>Table 1</w:t>
      </w:r>
      <w:r w:rsidR="00614ACA">
        <w:rPr>
          <w:rFonts w:ascii="Times New Roman" w:hAnsi="Times New Roman" w:cs="Times New Roman"/>
          <w:sz w:val="24"/>
          <w:szCs w:val="24"/>
          <w:lang w:val="en-CA"/>
        </w:rPr>
        <w:t>)</w:t>
      </w:r>
      <w:r w:rsidRPr="0007763B">
        <w:rPr>
          <w:rFonts w:ascii="Times New Roman" w:hAnsi="Times New Roman" w:cs="Times New Roman"/>
          <w:sz w:val="24"/>
          <w:szCs w:val="24"/>
          <w:lang w:val="en-CA"/>
        </w:rPr>
        <w:t>. In the next sections, we detail how we modelled th</w:t>
      </w:r>
      <w:r>
        <w:rPr>
          <w:rFonts w:ascii="Times New Roman" w:hAnsi="Times New Roman" w:cs="Times New Roman"/>
          <w:sz w:val="24"/>
          <w:szCs w:val="24"/>
          <w:lang w:val="en-CA"/>
        </w:rPr>
        <w:t xml:space="preserve">e </w:t>
      </w:r>
      <w:r w:rsidR="00AC7B7B">
        <w:rPr>
          <w:rFonts w:ascii="Times New Roman" w:hAnsi="Times New Roman" w:cs="Times New Roman"/>
          <w:sz w:val="24"/>
          <w:szCs w:val="24"/>
          <w:lang w:val="en-CA"/>
        </w:rPr>
        <w:t>two</w:t>
      </w:r>
      <w:r>
        <w:rPr>
          <w:rFonts w:ascii="Times New Roman" w:hAnsi="Times New Roman" w:cs="Times New Roman"/>
          <w:sz w:val="24"/>
          <w:szCs w:val="24"/>
          <w:lang w:val="en-CA"/>
        </w:rPr>
        <w:t xml:space="preserve"> experimental factors.</w:t>
      </w:r>
    </w:p>
    <w:p w14:paraId="43752243" w14:textId="77777777" w:rsidR="00DA3E21" w:rsidRPr="00DA3E21" w:rsidRDefault="00DA3E21" w:rsidP="00A51948">
      <w:pPr>
        <w:autoSpaceDE w:val="0"/>
        <w:autoSpaceDN w:val="0"/>
        <w:adjustRightInd w:val="0"/>
        <w:spacing w:before="240" w:after="0" w:line="480" w:lineRule="auto"/>
        <w:rPr>
          <w:rFonts w:ascii="Times New Roman" w:eastAsia="Times New Roman" w:hAnsi="Times New Roman" w:cs="Times New Roman"/>
          <w:sz w:val="24"/>
          <w:szCs w:val="24"/>
          <w:lang w:val="en-CA"/>
        </w:rPr>
      </w:pPr>
    </w:p>
    <w:p w14:paraId="041D54E7" w14:textId="644415C1" w:rsidR="004E13A5" w:rsidRPr="0007763B" w:rsidRDefault="004E13A5" w:rsidP="00A51948">
      <w:pPr>
        <w:spacing w:before="240"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p>
    <w:p w14:paraId="113A7FE6" w14:textId="5664E707" w:rsidR="004E13A5" w:rsidRPr="00284908" w:rsidRDefault="00746931"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model dispersal, we </w:t>
      </w:r>
      <w:r w:rsidR="00E12952" w:rsidRPr="00E12952">
        <w:rPr>
          <w:rFonts w:ascii="Times New Roman" w:eastAsia="Times New Roman" w:hAnsi="Times New Roman" w:cs="Times New Roman"/>
          <w:sz w:val="24"/>
          <w:szCs w:val="24"/>
          <w:lang w:val="en-CA"/>
        </w:rPr>
        <w:t xml:space="preserve">weighted </w:t>
      </w:r>
      <w:r w:rsidR="00DB693D">
        <w:rPr>
          <w:rFonts w:ascii="Times New Roman" w:eastAsia="Times New Roman" w:hAnsi="Times New Roman" w:cs="Times New Roman"/>
          <w:sz w:val="24"/>
          <w:szCs w:val="24"/>
          <w:lang w:val="en-CA"/>
        </w:rPr>
        <w:t xml:space="preserve">the </w:t>
      </w:r>
      <w:r w:rsidR="00E12952" w:rsidRPr="00E12952">
        <w:rPr>
          <w:rFonts w:ascii="Times New Roman" w:eastAsia="Times New Roman" w:hAnsi="Times New Roman" w:cs="Times New Roman"/>
          <w:sz w:val="24"/>
          <w:szCs w:val="24"/>
          <w:lang w:val="en-CA"/>
        </w:rPr>
        <w:t>geographic distances between popu</w:t>
      </w:r>
      <w:r w:rsidR="00E9164A">
        <w:rPr>
          <w:rFonts w:ascii="Times New Roman" w:eastAsia="Times New Roman" w:hAnsi="Times New Roman" w:cs="Times New Roman"/>
          <w:sz w:val="24"/>
          <w:szCs w:val="24"/>
          <w:lang w:val="en-CA"/>
        </w:rPr>
        <w:t>lati</w:t>
      </w:r>
      <w:r w:rsidR="00E12952" w:rsidRPr="00E12952">
        <w:rPr>
          <w:rFonts w:ascii="Times New Roman" w:eastAsia="Times New Roman" w:hAnsi="Times New Roman" w:cs="Times New Roman"/>
          <w:sz w:val="24"/>
          <w:szCs w:val="24"/>
          <w:lang w:val="en-CA"/>
        </w:rPr>
        <w:t xml:space="preserve">ons using a </w:t>
      </w:r>
      <w:r w:rsidR="00E12952">
        <w:rPr>
          <w:rFonts w:ascii="Times New Roman" w:eastAsia="Times New Roman" w:hAnsi="Times New Roman" w:cs="Times New Roman"/>
          <w:sz w:val="24"/>
          <w:szCs w:val="24"/>
          <w:lang w:val="en-CA"/>
        </w:rPr>
        <w:t>power</w:t>
      </w:r>
      <w:r w:rsidR="00E9164A">
        <w:rPr>
          <w:rFonts w:ascii="Times New Roman" w:eastAsia="Times New Roman" w:hAnsi="Times New Roman" w:cs="Times New Roman"/>
          <w:sz w:val="24"/>
          <w:szCs w:val="24"/>
          <w:lang w:val="en-CA"/>
        </w:rPr>
        <w:t xml:space="preserve"> </w:t>
      </w:r>
      <w:r w:rsidR="00E12952">
        <w:rPr>
          <w:rFonts w:ascii="Times New Roman" w:eastAsia="Times New Roman" w:hAnsi="Times New Roman" w:cs="Times New Roman"/>
          <w:sz w:val="24"/>
          <w:szCs w:val="24"/>
          <w:lang w:val="en-CA"/>
        </w:rPr>
        <w:t>law</w:t>
      </w:r>
      <w:r w:rsidR="00E12952" w:rsidRPr="00E12952">
        <w:rPr>
          <w:rFonts w:ascii="Times New Roman" w:eastAsia="Times New Roman" w:hAnsi="Times New Roman" w:cs="Times New Roman"/>
          <w:sz w:val="24"/>
          <w:szCs w:val="24"/>
          <w:lang w:val="en-CA"/>
        </w:rPr>
        <w:t xml:space="preserve"> function</w:t>
      </w:r>
      <w:r w:rsidR="00E12952">
        <w:rPr>
          <w:rFonts w:ascii="Times New Roman" w:eastAsia="Times New Roman" w:hAnsi="Times New Roman" w:cs="Times New Roman"/>
          <w:sz w:val="24"/>
          <w:szCs w:val="24"/>
          <w:lang w:val="en-CA"/>
        </w:rPr>
        <w:t>,</w:t>
      </w:r>
      <w:r w:rsidR="00B14D5E">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10</m:t>
            </m:r>
          </m:e>
          <m:sup>
            <m:r>
              <w:rPr>
                <w:rFonts w:ascii="Cambria Math" w:eastAsia="Times New Roman" w:hAnsi="Cambria Math" w:cs="Times New Roman"/>
                <w:sz w:val="24"/>
                <w:szCs w:val="24"/>
                <w:lang w:val="en-CA"/>
              </w:rPr>
              <m:t>-B * distance</m:t>
            </m:r>
          </m:sup>
        </m:sSup>
      </m:oMath>
      <w:r w:rsidR="006754D0">
        <w:rPr>
          <w:rFonts w:ascii="Times New Roman" w:eastAsia="Times New Roman" w:hAnsi="Times New Roman" w:cs="Times New Roman"/>
          <w:sz w:val="24"/>
          <w:szCs w:val="24"/>
          <w:lang w:val="en-CA"/>
        </w:rPr>
        <w:t xml:space="preserve">, where </w:t>
      </w:r>
      <w:r w:rsidR="006754D0">
        <w:rPr>
          <w:rFonts w:ascii="Times New Roman" w:eastAsia="Times New Roman" w:hAnsi="Times New Roman" w:cs="Times New Roman"/>
          <w:i/>
          <w:sz w:val="24"/>
          <w:szCs w:val="24"/>
          <w:lang w:val="en-CA"/>
        </w:rPr>
        <w:t xml:space="preserve">B </w:t>
      </w:r>
      <w:r w:rsidR="006754D0">
        <w:rPr>
          <w:rFonts w:ascii="Times New Roman" w:eastAsia="Times New Roman" w:hAnsi="Times New Roman" w:cs="Times New Roman"/>
          <w:sz w:val="24"/>
          <w:szCs w:val="24"/>
          <w:lang w:val="en-CA"/>
        </w:rPr>
        <w:t xml:space="preserve">represents how </w:t>
      </w:r>
      <w:r w:rsidR="006B08FC">
        <w:rPr>
          <w:rFonts w:ascii="Times New Roman" w:eastAsia="Times New Roman" w:hAnsi="Times New Roman" w:cs="Times New Roman"/>
          <w:sz w:val="24"/>
          <w:szCs w:val="24"/>
          <w:lang w:val="en-CA"/>
        </w:rPr>
        <w:t xml:space="preserve">difficult </w:t>
      </w:r>
      <w:r w:rsidR="006754D0">
        <w:rPr>
          <w:rFonts w:ascii="Times New Roman" w:eastAsia="Times New Roman" w:hAnsi="Times New Roman" w:cs="Times New Roman"/>
          <w:sz w:val="24"/>
          <w:szCs w:val="24"/>
          <w:lang w:val="en-CA"/>
        </w:rPr>
        <w:t xml:space="preserve">it is to disperse </w:t>
      </w:r>
      <w:r w:rsidR="00DB693D">
        <w:rPr>
          <w:rFonts w:ascii="Times New Roman" w:eastAsia="Times New Roman" w:hAnsi="Times New Roman" w:cs="Times New Roman"/>
          <w:sz w:val="24"/>
          <w:szCs w:val="24"/>
          <w:lang w:val="en-CA"/>
        </w:rPr>
        <w:t xml:space="preserve">and </w:t>
      </w:r>
      <w:r w:rsidR="006754D0">
        <w:rPr>
          <w:rFonts w:ascii="Times New Roman" w:eastAsia="Times New Roman" w:hAnsi="Times New Roman" w:cs="Times New Roman"/>
          <w:sz w:val="24"/>
          <w:szCs w:val="24"/>
          <w:lang w:val="en-CA"/>
        </w:rPr>
        <w:t xml:space="preserve">high values of </w:t>
      </w:r>
      <w:r w:rsidR="006754D0" w:rsidRPr="00F135FE">
        <w:rPr>
          <w:rFonts w:ascii="Times New Roman" w:eastAsia="Times New Roman" w:hAnsi="Times New Roman" w:cs="Times New Roman"/>
          <w:i/>
          <w:sz w:val="24"/>
          <w:szCs w:val="24"/>
          <w:lang w:val="en-CA"/>
        </w:rPr>
        <w:t>B</w:t>
      </w:r>
      <w:r w:rsidR="006754D0">
        <w:rPr>
          <w:rFonts w:ascii="Times New Roman" w:eastAsia="Times New Roman" w:hAnsi="Times New Roman" w:cs="Times New Roman"/>
          <w:sz w:val="24"/>
          <w:szCs w:val="24"/>
          <w:lang w:val="en-CA"/>
        </w:rPr>
        <w:t xml:space="preserve"> correspond to low dispersal capacity (elaborated below).</w:t>
      </w:r>
      <w:r>
        <w:rPr>
          <w:rFonts w:ascii="Times New Roman" w:eastAsia="Times New Roman" w:hAnsi="Times New Roman" w:cs="Times New Roman"/>
          <w:sz w:val="24"/>
          <w:szCs w:val="24"/>
          <w:lang w:val="en-CA"/>
        </w:rPr>
        <w:t xml:space="preserve"> </w:t>
      </w:r>
      <w:r w:rsidR="006754D0">
        <w:rPr>
          <w:rFonts w:ascii="Times New Roman" w:eastAsia="Times New Roman" w:hAnsi="Times New Roman" w:cs="Times New Roman"/>
          <w:sz w:val="24"/>
          <w:szCs w:val="24"/>
          <w:lang w:val="en-CA"/>
        </w:rPr>
        <w:t xml:space="preserve">We </w:t>
      </w:r>
      <w:r>
        <w:rPr>
          <w:rFonts w:ascii="Times New Roman" w:eastAsia="Times New Roman" w:hAnsi="Times New Roman" w:cs="Times New Roman"/>
          <w:sz w:val="24"/>
          <w:szCs w:val="24"/>
          <w:lang w:val="en-CA"/>
        </w:rPr>
        <w:t>t</w:t>
      </w:r>
      <w:r w:rsidR="004E13A5" w:rsidRPr="0007763B">
        <w:rPr>
          <w:rFonts w:ascii="Times New Roman" w:eastAsia="Times New Roman" w:hAnsi="Times New Roman" w:cs="Times New Roman"/>
          <w:sz w:val="24"/>
          <w:szCs w:val="24"/>
          <w:lang w:val="en-CA"/>
        </w:rPr>
        <w:t>he</w:t>
      </w:r>
      <w:r w:rsidR="00720E9A">
        <w:rPr>
          <w:rFonts w:ascii="Times New Roman" w:eastAsia="Times New Roman" w:hAnsi="Times New Roman" w:cs="Times New Roman"/>
          <w:sz w:val="24"/>
          <w:szCs w:val="24"/>
          <w:lang w:val="en-CA"/>
        </w:rPr>
        <w:t>n</w:t>
      </w:r>
      <w:r>
        <w:rPr>
          <w:rFonts w:ascii="Times New Roman" w:eastAsia="Times New Roman" w:hAnsi="Times New Roman" w:cs="Times New Roman"/>
          <w:sz w:val="24"/>
          <w:szCs w:val="24"/>
          <w:lang w:val="en-CA"/>
        </w:rPr>
        <w:t xml:space="preserve"> rescaled the values, </w:t>
      </w:r>
      <w:r w:rsidR="004E13A5" w:rsidRPr="0007763B">
        <w:rPr>
          <w:rFonts w:ascii="Times New Roman" w:eastAsia="Times New Roman" w:hAnsi="Times New Roman" w:cs="Times New Roman"/>
          <w:sz w:val="24"/>
          <w:szCs w:val="24"/>
          <w:lang w:val="en-CA"/>
        </w:rPr>
        <w:t xml:space="preserve">using the maximum </w:t>
      </w:r>
      <m:oMath>
        <m:r>
          <w:rPr>
            <w:rFonts w:ascii="Cambria Math" w:eastAsia="Times New Roman" w:hAnsi="Cambria Math" w:cs="Times New Roman"/>
            <w:sz w:val="24"/>
            <w:szCs w:val="24"/>
            <w:lang w:val="en-CA"/>
          </w:rPr>
          <m:t>(4√2)</m:t>
        </m:r>
      </m:oMath>
      <w:r w:rsidR="0067400C">
        <w:rPr>
          <w:rFonts w:ascii="Times New Roman" w:eastAsia="Times New Roman" w:hAnsi="Times New Roman" w:cs="Times New Roman"/>
          <w:sz w:val="24"/>
          <w:szCs w:val="24"/>
          <w:lang w:val="en-CA"/>
        </w:rPr>
        <w:t xml:space="preserve"> </w:t>
      </w:r>
      <w:r w:rsidR="00690CD2">
        <w:rPr>
          <w:rFonts w:ascii="Times New Roman" w:eastAsia="Times New Roman" w:hAnsi="Times New Roman" w:cs="Times New Roman"/>
          <w:sz w:val="24"/>
          <w:szCs w:val="24"/>
          <w:lang w:val="en-CA"/>
        </w:rPr>
        <w:t>and the minimum (0</w:t>
      </w:r>
      <w:r w:rsidR="00F37ADB">
        <w:rPr>
          <w:rFonts w:ascii="Times New Roman" w:eastAsia="Times New Roman" w:hAnsi="Times New Roman" w:cs="Times New Roman"/>
          <w:sz w:val="24"/>
          <w:szCs w:val="24"/>
          <w:lang w:val="en-CA"/>
        </w:rPr>
        <w:t>)</w:t>
      </w:r>
      <w:r w:rsidR="00690CD2">
        <w:rPr>
          <w:rFonts w:ascii="Times New Roman" w:eastAsia="Times New Roman" w:hAnsi="Times New Roman" w:cs="Times New Roman"/>
          <w:sz w:val="24"/>
          <w:szCs w:val="24"/>
          <w:lang w:val="en-CA"/>
        </w:rPr>
        <w:t xml:space="preserve"> distances</w:t>
      </w:r>
      <w:r w:rsidR="00745D2C">
        <w:rPr>
          <w:rFonts w:ascii="Times New Roman" w:eastAsia="Times New Roman" w:hAnsi="Times New Roman" w:cs="Times New Roman"/>
          <w:sz w:val="24"/>
          <w:szCs w:val="24"/>
          <w:lang w:val="en-CA"/>
        </w:rPr>
        <w:t xml:space="preserve"> possible in this virtual</w:t>
      </w:r>
      <w:r w:rsidR="004E13A5" w:rsidRPr="0007763B">
        <w:rPr>
          <w:rFonts w:ascii="Times New Roman" w:eastAsia="Times New Roman" w:hAnsi="Times New Roman" w:cs="Times New Roman"/>
          <w:sz w:val="24"/>
          <w:szCs w:val="24"/>
          <w:lang w:val="en-CA"/>
        </w:rPr>
        <w:t xml:space="preserve"> landscape</w:t>
      </w:r>
      <w:r>
        <w:rPr>
          <w:rFonts w:ascii="Times New Roman" w:eastAsia="Times New Roman" w:hAnsi="Times New Roman" w:cs="Times New Roman"/>
          <w:sz w:val="24"/>
          <w:szCs w:val="24"/>
          <w:lang w:val="en-CA"/>
        </w:rPr>
        <w:t xml:space="preserve">, as described in the </w:t>
      </w:r>
      <w:proofErr w:type="spellStart"/>
      <w:r w:rsidRPr="003A1360">
        <w:rPr>
          <w:rFonts w:ascii="Times New Roman" w:eastAsia="Times New Roman" w:hAnsi="Times New Roman" w:cs="Times New Roman"/>
          <w:i/>
          <w:sz w:val="24"/>
          <w:szCs w:val="24"/>
          <w:lang w:val="en-CA"/>
        </w:rPr>
        <w:t>CDMetaPOP</w:t>
      </w:r>
      <w:proofErr w:type="spellEnd"/>
      <w:r w:rsidR="006E412E">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fldChar w:fldCharType="begin" w:fldLock="1"/>
      </w:r>
      <w:r w:rsidR="00AB2B18">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006E412E">
        <w:rPr>
          <w:rFonts w:ascii="Times New Roman" w:eastAsia="Times New Roman" w:hAnsi="Times New Roman" w:cs="Times New Roman"/>
          <w:sz w:val="24"/>
          <w:szCs w:val="24"/>
          <w:lang w:val="en-CA"/>
        </w:rPr>
        <w:fldChar w:fldCharType="separate"/>
      </w:r>
      <w:r w:rsidR="006E412E" w:rsidRPr="006E412E">
        <w:rPr>
          <w:rFonts w:ascii="Times New Roman" w:eastAsia="Times New Roman" w:hAnsi="Times New Roman" w:cs="Times New Roman"/>
          <w:noProof/>
          <w:sz w:val="24"/>
          <w:szCs w:val="24"/>
          <w:lang w:val="en-CA"/>
        </w:rPr>
        <w:t>(Landguth, Bearlin, et al., 2017)</w:t>
      </w:r>
      <w:r w:rsidR="006E412E">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 xml:space="preserve"> </w:t>
      </w:r>
      <w:r w:rsidR="00B14D5E">
        <w:rPr>
          <w:rFonts w:ascii="Times New Roman" w:eastAsia="Times New Roman" w:hAnsi="Times New Roman" w:cs="Times New Roman"/>
          <w:sz w:val="24"/>
          <w:szCs w:val="24"/>
          <w:lang w:val="en-CA"/>
        </w:rPr>
        <w:t xml:space="preserve">user </w:t>
      </w:r>
      <w:r>
        <w:rPr>
          <w:rFonts w:ascii="Times New Roman" w:eastAsia="Times New Roman" w:hAnsi="Times New Roman" w:cs="Times New Roman"/>
          <w:sz w:val="24"/>
          <w:szCs w:val="24"/>
          <w:lang w:val="en-CA"/>
        </w:rPr>
        <w:t>manual (p.63). T</w:t>
      </w:r>
      <w:r w:rsidR="00D95DF9">
        <w:rPr>
          <w:rFonts w:ascii="Times New Roman" w:eastAsia="Times New Roman" w:hAnsi="Times New Roman" w:cs="Times New Roman"/>
          <w:sz w:val="24"/>
          <w:szCs w:val="24"/>
          <w:lang w:val="en-CA"/>
        </w:rPr>
        <w:t xml:space="preserve">his </w:t>
      </w:r>
      <w:r w:rsidR="00955C73">
        <w:rPr>
          <w:rFonts w:ascii="Times New Roman" w:eastAsia="Times New Roman" w:hAnsi="Times New Roman" w:cs="Times New Roman"/>
          <w:sz w:val="24"/>
          <w:szCs w:val="24"/>
          <w:lang w:val="en-CA"/>
        </w:rPr>
        <w:t>produced values in the [0,1] range, which are considered to represent</w:t>
      </w:r>
      <w:r w:rsidR="00284908">
        <w:rPr>
          <w:rFonts w:ascii="Times New Roman" w:eastAsia="Times New Roman" w:hAnsi="Times New Roman" w:cs="Times New Roman"/>
          <w:sz w:val="24"/>
          <w:szCs w:val="24"/>
          <w:lang w:val="en-CA"/>
        </w:rPr>
        <w:t xml:space="preserve"> </w:t>
      </w:r>
      <w:r w:rsidR="00720E9A">
        <w:rPr>
          <w:rFonts w:ascii="Times New Roman" w:eastAsia="Times New Roman" w:hAnsi="Times New Roman" w:cs="Times New Roman"/>
          <w:sz w:val="24"/>
          <w:szCs w:val="24"/>
          <w:lang w:val="en-CA"/>
        </w:rPr>
        <w:t>probabilit</w:t>
      </w:r>
      <w:r w:rsidR="00955C73">
        <w:rPr>
          <w:rFonts w:ascii="Times New Roman" w:eastAsia="Times New Roman" w:hAnsi="Times New Roman" w:cs="Times New Roman"/>
          <w:sz w:val="24"/>
          <w:szCs w:val="24"/>
          <w:lang w:val="en-CA"/>
        </w:rPr>
        <w:t>ies</w:t>
      </w:r>
      <w:r w:rsidR="00284908">
        <w:rPr>
          <w:rFonts w:ascii="Times New Roman" w:eastAsia="Times New Roman" w:hAnsi="Times New Roman" w:cs="Times New Roman"/>
          <w:sz w:val="24"/>
          <w:szCs w:val="24"/>
          <w:lang w:val="en-CA"/>
        </w:rPr>
        <w:t xml:space="preserve"> </w:t>
      </w:r>
      <w:r w:rsidR="006E412E">
        <w:rPr>
          <w:rFonts w:ascii="Times New Roman" w:eastAsia="Times New Roman" w:hAnsi="Times New Roman" w:cs="Times New Roman"/>
          <w:sz w:val="24"/>
          <w:szCs w:val="24"/>
          <w:lang w:val="en-CA"/>
        </w:rPr>
        <w:t xml:space="preserve">that an individual disperses </w:t>
      </w:r>
      <w:r w:rsidR="00955C73">
        <w:rPr>
          <w:rFonts w:ascii="Times New Roman" w:eastAsia="Times New Roman" w:hAnsi="Times New Roman" w:cs="Times New Roman"/>
          <w:sz w:val="24"/>
          <w:szCs w:val="24"/>
          <w:lang w:val="en-CA"/>
        </w:rPr>
        <w:t>to a cell located at that</w:t>
      </w:r>
      <w:r w:rsidR="006E412E">
        <w:rPr>
          <w:rFonts w:ascii="Times New Roman" w:eastAsia="Times New Roman" w:hAnsi="Times New Roman" w:cs="Times New Roman"/>
          <w:sz w:val="24"/>
          <w:szCs w:val="24"/>
          <w:lang w:val="en-CA"/>
        </w:rPr>
        <w:t xml:space="preserve"> distance </w:t>
      </w:r>
      <w:r w:rsidR="00284908">
        <w:rPr>
          <w:rFonts w:ascii="Times New Roman" w:eastAsia="Times New Roman" w:hAnsi="Times New Roman" w:cs="Times New Roman"/>
          <w:sz w:val="24"/>
          <w:szCs w:val="24"/>
          <w:lang w:val="en-CA"/>
        </w:rPr>
        <w:t>(</w:t>
      </w:r>
      <w:r w:rsidR="00284908" w:rsidRPr="00E85B45">
        <w:rPr>
          <w:rFonts w:ascii="Times New Roman" w:eastAsia="Times New Roman" w:hAnsi="Times New Roman" w:cs="Times New Roman"/>
          <w:sz w:val="24"/>
          <w:szCs w:val="24"/>
          <w:lang w:val="en-CA"/>
        </w:rPr>
        <w:t>Fig.1</w:t>
      </w:r>
      <w:r w:rsidR="00284908">
        <w:rPr>
          <w:rFonts w:ascii="Times New Roman" w:eastAsia="Times New Roman" w:hAnsi="Times New Roman" w:cs="Times New Roman"/>
          <w:sz w:val="24"/>
          <w:szCs w:val="24"/>
          <w:lang w:val="en-CA"/>
        </w:rPr>
        <w:t>)</w:t>
      </w:r>
      <w:r w:rsidR="00720E9A">
        <w:rPr>
          <w:rFonts w:ascii="Times New Roman" w:eastAsia="Times New Roman" w:hAnsi="Times New Roman" w:cs="Times New Roman"/>
          <w:sz w:val="24"/>
          <w:szCs w:val="24"/>
          <w:lang w:val="en-CA"/>
        </w:rPr>
        <w:t>.</w:t>
      </w:r>
      <w:r w:rsidR="004E13A5" w:rsidRPr="0007763B">
        <w:rPr>
          <w:rFonts w:ascii="Times New Roman" w:eastAsiaTheme="minorEastAsia" w:hAnsi="Times New Roman" w:cs="Times New Roman"/>
          <w:sz w:val="24"/>
          <w:szCs w:val="24"/>
          <w:lang w:val="en-CA"/>
        </w:rPr>
        <w:t xml:space="preserve"> </w:t>
      </w:r>
      <w:r w:rsidR="00D95DF9" w:rsidRPr="0007763B">
        <w:rPr>
          <w:rFonts w:ascii="Times New Roman" w:eastAsia="Times New Roman" w:hAnsi="Times New Roman" w:cs="Times New Roman"/>
          <w:sz w:val="24"/>
          <w:szCs w:val="24"/>
          <w:lang w:val="en-CA"/>
        </w:rPr>
        <w:t xml:space="preserve">We chose this way of modelling dispersal </w:t>
      </w:r>
      <w:r w:rsidR="00D95DF9">
        <w:rPr>
          <w:rFonts w:ascii="Times New Roman" w:eastAsia="Times New Roman" w:hAnsi="Times New Roman" w:cs="Times New Roman"/>
          <w:sz w:val="24"/>
          <w:szCs w:val="24"/>
          <w:lang w:val="en-CA"/>
        </w:rPr>
        <w:t>to allow both within</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population movement</w:t>
      </w:r>
      <w:r w:rsidR="006D3001">
        <w:rPr>
          <w:rFonts w:ascii="Times New Roman" w:eastAsia="Times New Roman" w:hAnsi="Times New Roman" w:cs="Times New Roman"/>
          <w:sz w:val="24"/>
          <w:szCs w:val="24"/>
          <w:lang w:val="en-CA"/>
        </w:rPr>
        <w:t>s</w:t>
      </w:r>
      <w:r w:rsidR="00D95DF9" w:rsidRPr="0007763B">
        <w:rPr>
          <w:rFonts w:ascii="Times New Roman" w:eastAsia="Times New Roman" w:hAnsi="Times New Roman" w:cs="Times New Roman"/>
          <w:sz w:val="24"/>
          <w:szCs w:val="24"/>
          <w:lang w:val="en-CA"/>
        </w:rPr>
        <w:t xml:space="preserve"> </w:t>
      </w:r>
      <w:r w:rsidR="00D95DF9">
        <w:rPr>
          <w:rFonts w:ascii="Times New Roman" w:eastAsia="Times New Roman" w:hAnsi="Times New Roman" w:cs="Times New Roman"/>
          <w:sz w:val="24"/>
          <w:szCs w:val="24"/>
          <w:lang w:val="en-CA"/>
        </w:rPr>
        <w:t>and long</w:t>
      </w:r>
      <w:r w:rsidR="00D2058D">
        <w:rPr>
          <w:rFonts w:ascii="Times New Roman" w:eastAsia="Times New Roman" w:hAnsi="Times New Roman" w:cs="Times New Roman"/>
          <w:sz w:val="24"/>
          <w:szCs w:val="24"/>
          <w:lang w:val="en-CA"/>
        </w:rPr>
        <w:t>-</w:t>
      </w:r>
      <w:r w:rsidR="00D95DF9">
        <w:rPr>
          <w:rFonts w:ascii="Times New Roman" w:eastAsia="Times New Roman" w:hAnsi="Times New Roman" w:cs="Times New Roman"/>
          <w:sz w:val="24"/>
          <w:szCs w:val="24"/>
          <w:lang w:val="en-CA"/>
        </w:rPr>
        <w:t>distance dispersal.</w:t>
      </w:r>
    </w:p>
    <w:p w14:paraId="7429503B" w14:textId="4C9C3C4E" w:rsidR="004E13A5" w:rsidRDefault="00D95DF9" w:rsidP="00A51948">
      <w:pPr>
        <w:spacing w:before="240" w:line="480" w:lineRule="auto"/>
        <w:rPr>
          <w:rFonts w:ascii="Times New Roman" w:hAnsi="Times New Roman" w:cs="Times New Roman"/>
          <w:sz w:val="24"/>
          <w:szCs w:val="24"/>
          <w:lang w:val="en-CA"/>
        </w:rPr>
      </w:pPr>
      <w:r>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he population to which an individual </w:t>
      </w:r>
      <w:r w:rsidR="00B14D5E">
        <w:rPr>
          <w:rFonts w:ascii="Times New Roman" w:hAnsi="Times New Roman" w:cs="Times New Roman"/>
          <w:sz w:val="24"/>
          <w:szCs w:val="24"/>
          <w:lang w:val="en-CA"/>
        </w:rPr>
        <w:t xml:space="preserve">disperses </w:t>
      </w:r>
      <w:r w:rsidR="004E13A5" w:rsidRPr="0007763B">
        <w:rPr>
          <w:rFonts w:ascii="Times New Roman" w:hAnsi="Times New Roman" w:cs="Times New Roman"/>
          <w:sz w:val="24"/>
          <w:szCs w:val="24"/>
          <w:lang w:val="en-CA"/>
        </w:rPr>
        <w:t xml:space="preserve">was selected randomly from the set of populations available at the </w:t>
      </w:r>
      <w:r w:rsidR="00A212A8">
        <w:rPr>
          <w:rFonts w:ascii="Times New Roman" w:hAnsi="Times New Roman" w:cs="Times New Roman"/>
          <w:sz w:val="24"/>
          <w:szCs w:val="24"/>
          <w:lang w:val="en-CA"/>
        </w:rPr>
        <w:t>given</w:t>
      </w:r>
      <w:r w:rsidR="006D3001">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distance</w:t>
      </w:r>
      <w:r w:rsidR="001371AE">
        <w:rPr>
          <w:rFonts w:ascii="Times New Roman" w:eastAsia="Times New Roman" w:hAnsi="Times New Roman" w:cs="Times New Roman"/>
          <w:sz w:val="24"/>
          <w:szCs w:val="24"/>
          <w:lang w:val="en-CA"/>
        </w:rPr>
        <w:t xml:space="preserve">. </w:t>
      </w:r>
      <w:r w:rsidR="00131252">
        <w:rPr>
          <w:rFonts w:ascii="Times New Roman" w:eastAsia="Times New Roman" w:hAnsi="Times New Roman" w:cs="Times New Roman"/>
          <w:sz w:val="24"/>
          <w:szCs w:val="24"/>
          <w:lang w:val="en-CA"/>
        </w:rPr>
        <w:t xml:space="preserve">Individuals </w:t>
      </w:r>
      <w:r w:rsidR="003A1360">
        <w:rPr>
          <w:rFonts w:ascii="Times New Roman" w:eastAsia="Times New Roman" w:hAnsi="Times New Roman" w:cs="Times New Roman"/>
          <w:sz w:val="24"/>
          <w:szCs w:val="24"/>
          <w:lang w:val="en-CA"/>
        </w:rPr>
        <w:t xml:space="preserve">always </w:t>
      </w:r>
      <w:r w:rsidR="00131252">
        <w:rPr>
          <w:rFonts w:ascii="Times New Roman" w:eastAsia="Times New Roman" w:hAnsi="Times New Roman" w:cs="Times New Roman"/>
          <w:sz w:val="24"/>
          <w:szCs w:val="24"/>
          <w:lang w:val="en-CA"/>
        </w:rPr>
        <w:t>stay within our simulated landscape</w:t>
      </w:r>
      <w:r w:rsidR="00377029">
        <w:rPr>
          <w:rFonts w:ascii="Times New Roman" w:eastAsia="Times New Roman" w:hAnsi="Times New Roman" w:cs="Times New Roman"/>
          <w:sz w:val="24"/>
          <w:szCs w:val="24"/>
          <w:lang w:val="en-CA"/>
        </w:rPr>
        <w:t>,</w:t>
      </w:r>
      <w:r w:rsidR="00131252">
        <w:rPr>
          <w:rFonts w:ascii="Times New Roman" w:eastAsia="Times New Roman" w:hAnsi="Times New Roman" w:cs="Times New Roman"/>
          <w:sz w:val="24"/>
          <w:szCs w:val="24"/>
          <w:lang w:val="en-CA"/>
        </w:rPr>
        <w:t xml:space="preserve"> and a</w:t>
      </w:r>
      <w:r w:rsidR="001F7518">
        <w:rPr>
          <w:rFonts w:ascii="Times New Roman" w:eastAsia="Times New Roman" w:hAnsi="Times New Roman" w:cs="Times New Roman"/>
          <w:sz w:val="24"/>
          <w:szCs w:val="24"/>
          <w:lang w:val="en-CA"/>
        </w:rPr>
        <w:t xml:space="preserve">ny individual may disperse </w:t>
      </w:r>
      <w:r w:rsidR="001F7518">
        <w:rPr>
          <w:rFonts w:ascii="Times New Roman" w:eastAsiaTheme="minorEastAsia" w:hAnsi="Times New Roman" w:cs="Times New Roman"/>
          <w:sz w:val="24"/>
          <w:szCs w:val="24"/>
          <w:lang w:val="en-CA"/>
        </w:rPr>
        <w:t>to</w:t>
      </w:r>
      <w:r>
        <w:rPr>
          <w:rFonts w:ascii="Times New Roman" w:eastAsiaTheme="minorEastAsia" w:hAnsi="Times New Roman" w:cs="Times New Roman"/>
          <w:sz w:val="24"/>
          <w:szCs w:val="24"/>
          <w:lang w:val="en-CA"/>
        </w:rPr>
        <w:t xml:space="preserve"> </w:t>
      </w:r>
      <w:r w:rsidR="001F7518">
        <w:rPr>
          <w:rFonts w:ascii="Times New Roman" w:eastAsiaTheme="minorEastAsia" w:hAnsi="Times New Roman" w:cs="Times New Roman"/>
          <w:sz w:val="24"/>
          <w:szCs w:val="24"/>
          <w:lang w:val="en-CA"/>
        </w:rPr>
        <w:t>one of our 25 populations</w:t>
      </w:r>
      <w:r w:rsidR="00082620">
        <w:rPr>
          <w:rFonts w:ascii="Times New Roman" w:eastAsiaTheme="minorEastAsia" w:hAnsi="Times New Roman" w:cs="Times New Roman"/>
          <w:sz w:val="24"/>
          <w:szCs w:val="24"/>
          <w:lang w:val="en-CA"/>
        </w:rPr>
        <w:t xml:space="preserve"> at each generation</w:t>
      </w:r>
      <w:r>
        <w:rPr>
          <w:rFonts w:ascii="Times New Roman" w:eastAsiaTheme="minorEastAsia" w:hAnsi="Times New Roman" w:cs="Times New Roman"/>
          <w:sz w:val="24"/>
          <w:szCs w:val="24"/>
          <w:lang w:val="en-CA"/>
        </w:rPr>
        <w:t xml:space="preserve">. </w:t>
      </w:r>
      <w:r w:rsidR="006520B8">
        <w:rPr>
          <w:rFonts w:ascii="Times New Roman" w:hAnsi="Times New Roman" w:cs="Times New Roman"/>
          <w:sz w:val="24"/>
          <w:szCs w:val="24"/>
          <w:lang w:val="en-CA"/>
        </w:rPr>
        <w:t>T</w:t>
      </w:r>
      <w:r w:rsidR="004E13A5" w:rsidRPr="0007763B">
        <w:rPr>
          <w:rFonts w:ascii="Times New Roman" w:hAnsi="Times New Roman" w:cs="Times New Roman"/>
          <w:sz w:val="24"/>
          <w:szCs w:val="24"/>
          <w:lang w:val="en-CA"/>
        </w:rPr>
        <w:t xml:space="preserve">o investigate the effect of different levels of dispersal, we </w:t>
      </w:r>
      <w:r w:rsidR="00B14D5E">
        <w:rPr>
          <w:rFonts w:ascii="Times New Roman" w:hAnsi="Times New Roman" w:cs="Times New Roman"/>
          <w:sz w:val="24"/>
          <w:szCs w:val="24"/>
          <w:lang w:val="en-CA"/>
        </w:rPr>
        <w:t xml:space="preserve">used three different values of </w:t>
      </w:r>
      <w:r w:rsidR="004E13A5" w:rsidRPr="0007763B">
        <w:rPr>
          <w:rFonts w:ascii="Times New Roman" w:hAnsi="Times New Roman" w:cs="Times New Roman"/>
          <w:i/>
          <w:sz w:val="24"/>
          <w:szCs w:val="24"/>
          <w:lang w:val="en-CA"/>
        </w:rPr>
        <w:t>B</w:t>
      </w:r>
      <w:r w:rsidR="00E85B45">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low</w:t>
      </w:r>
      <w:r w:rsidR="00B14D5E">
        <w:rPr>
          <w:rFonts w:ascii="Times New Roman" w:hAnsi="Times New Roman" w:cs="Times New Roman"/>
          <w:sz w:val="24"/>
          <w:szCs w:val="24"/>
          <w:lang w:val="en-CA"/>
        </w:rPr>
        <w:t xml:space="preserv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2)</w:t>
      </w:r>
      <w:r w:rsidR="004E13A5" w:rsidRPr="0007763B">
        <w:rPr>
          <w:rFonts w:ascii="Times New Roman" w:hAnsi="Times New Roman" w:cs="Times New Roman"/>
          <w:sz w:val="24"/>
          <w:szCs w:val="24"/>
          <w:lang w:val="en-CA"/>
        </w:rPr>
        <w:t xml:space="preserve">, </w:t>
      </w:r>
      <w:r w:rsidR="00C74EA1">
        <w:rPr>
          <w:rFonts w:ascii="Times New Roman" w:hAnsi="Times New Roman" w:cs="Times New Roman"/>
          <w:sz w:val="24"/>
          <w:szCs w:val="24"/>
          <w:lang w:val="en-CA"/>
        </w:rPr>
        <w:t>moder</w:t>
      </w:r>
      <w:r w:rsidR="004E13A5" w:rsidRPr="0007763B">
        <w:rPr>
          <w:rFonts w:ascii="Times New Roman" w:hAnsi="Times New Roman" w:cs="Times New Roman"/>
          <w:sz w:val="24"/>
          <w:szCs w:val="24"/>
          <w:lang w:val="en-CA"/>
        </w:rPr>
        <w:t xml:space="preserve">ate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1.301)</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 xml:space="preserve">and high </w:t>
      </w:r>
      <w:r w:rsidR="00B14D5E" w:rsidRPr="0007763B">
        <w:rPr>
          <w:rFonts w:ascii="Times New Roman" w:hAnsi="Times New Roman" w:cs="Times New Roman"/>
          <w:sz w:val="24"/>
          <w:szCs w:val="24"/>
          <w:lang w:val="en-CA"/>
        </w:rPr>
        <w:t>(</w:t>
      </w:r>
      <w:r w:rsidR="00B14D5E" w:rsidRPr="0007763B">
        <w:rPr>
          <w:rFonts w:ascii="Times New Roman" w:hAnsi="Times New Roman" w:cs="Times New Roman"/>
          <w:i/>
          <w:sz w:val="24"/>
          <w:szCs w:val="24"/>
          <w:lang w:val="en-CA"/>
        </w:rPr>
        <w:t>B</w:t>
      </w:r>
      <w:r w:rsidR="00B14D5E" w:rsidRPr="0007763B">
        <w:rPr>
          <w:rFonts w:ascii="Times New Roman" w:hAnsi="Times New Roman" w:cs="Times New Roman"/>
          <w:sz w:val="24"/>
          <w:szCs w:val="24"/>
          <w:lang w:val="en-CA"/>
        </w:rPr>
        <w:t xml:space="preserve"> = 0.6015)</w:t>
      </w:r>
      <w:r w:rsidR="00B14D5E">
        <w:rPr>
          <w:rFonts w:ascii="Times New Roman" w:hAnsi="Times New Roman" w:cs="Times New Roman"/>
          <w:sz w:val="24"/>
          <w:szCs w:val="24"/>
          <w:lang w:val="en-CA"/>
        </w:rPr>
        <w:t xml:space="preserve"> </w:t>
      </w:r>
      <w:r w:rsidR="004E13A5" w:rsidRPr="0007763B">
        <w:rPr>
          <w:rFonts w:ascii="Times New Roman" w:hAnsi="Times New Roman" w:cs="Times New Roman"/>
          <w:sz w:val="24"/>
          <w:szCs w:val="24"/>
          <w:lang w:val="en-CA"/>
        </w:rPr>
        <w:t>dispersal</w:t>
      </w:r>
      <w:r w:rsidR="006E412E">
        <w:rPr>
          <w:rFonts w:ascii="Times New Roman" w:hAnsi="Times New Roman" w:cs="Times New Roman"/>
          <w:sz w:val="24"/>
          <w:szCs w:val="24"/>
          <w:lang w:val="en-CA"/>
        </w:rPr>
        <w:t xml:space="preserve"> levels</w:t>
      </w:r>
      <w:r w:rsidR="00C402B5" w:rsidRPr="0007763B">
        <w:rPr>
          <w:rFonts w:ascii="Times New Roman" w:hAnsi="Times New Roman" w:cs="Times New Roman"/>
          <w:sz w:val="24"/>
          <w:szCs w:val="24"/>
          <w:lang w:val="en-CA"/>
        </w:rPr>
        <w:t xml:space="preserve"> (Fig.1</w:t>
      </w:r>
      <w:r w:rsidR="00F03276">
        <w:rPr>
          <w:rFonts w:ascii="Times New Roman" w:hAnsi="Times New Roman" w:cs="Times New Roman"/>
          <w:sz w:val="24"/>
          <w:szCs w:val="24"/>
          <w:lang w:val="en-CA"/>
        </w:rPr>
        <w:t>; Table 1)</w:t>
      </w:r>
      <w:r w:rsidR="00B00A89" w:rsidRPr="0007763B">
        <w:rPr>
          <w:rFonts w:ascii="Times New Roman" w:hAnsi="Times New Roman" w:cs="Times New Roman"/>
          <w:sz w:val="24"/>
          <w:szCs w:val="24"/>
          <w:lang w:val="en-CA"/>
        </w:rPr>
        <w:t>.</w:t>
      </w:r>
    </w:p>
    <w:p w14:paraId="20C24CA9" w14:textId="77777777" w:rsidR="006801C5" w:rsidRDefault="006801C5" w:rsidP="00A51948">
      <w:pPr>
        <w:spacing w:before="240" w:line="480" w:lineRule="auto"/>
        <w:rPr>
          <w:rFonts w:ascii="Times New Roman" w:hAnsi="Times New Roman" w:cs="Times New Roman"/>
          <w:sz w:val="24"/>
          <w:szCs w:val="24"/>
          <w:lang w:val="en-CA"/>
        </w:rPr>
      </w:pPr>
    </w:p>
    <w:p w14:paraId="45DB3D7B" w14:textId="003BDF34" w:rsidR="004E13A5" w:rsidRPr="0007763B" w:rsidRDefault="00023F2C" w:rsidP="006B671B">
      <w:pPr>
        <w:keepNext/>
        <w:spacing w:before="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Number and position of </w:t>
      </w:r>
      <w:r w:rsidR="004E13A5" w:rsidRPr="0007763B">
        <w:rPr>
          <w:rFonts w:ascii="Times New Roman" w:eastAsia="Times New Roman" w:hAnsi="Times New Roman" w:cs="Times New Roman"/>
          <w:i/>
          <w:sz w:val="24"/>
          <w:szCs w:val="24"/>
          <w:lang w:val="en-CA"/>
        </w:rPr>
        <w:t>populations</w:t>
      </w:r>
      <w:r>
        <w:rPr>
          <w:rFonts w:ascii="Times New Roman" w:eastAsia="Times New Roman" w:hAnsi="Times New Roman" w:cs="Times New Roman"/>
          <w:i/>
          <w:sz w:val="24"/>
          <w:szCs w:val="24"/>
          <w:lang w:val="en-CA"/>
        </w:rPr>
        <w:t xml:space="preserve"> with spatial legacies</w:t>
      </w:r>
    </w:p>
    <w:p w14:paraId="06D28190" w14:textId="774F0CBA" w:rsidR="004E13A5" w:rsidRPr="0007763B" w:rsidRDefault="00023F2C" w:rsidP="00A51948">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w:t>
      </w:r>
      <w:r w:rsidR="004E13A5" w:rsidRPr="0007763B">
        <w:rPr>
          <w:rFonts w:ascii="Times New Roman" w:eastAsia="Times New Roman" w:hAnsi="Times New Roman" w:cs="Times New Roman"/>
          <w:sz w:val="24"/>
          <w:szCs w:val="24"/>
          <w:lang w:val="en-CA"/>
        </w:rPr>
        <w:t xml:space="preserve">e </w:t>
      </w:r>
      <w:r>
        <w:rPr>
          <w:rFonts w:ascii="Times New Roman" w:eastAsia="Times New Roman" w:hAnsi="Times New Roman" w:cs="Times New Roman"/>
          <w:sz w:val="24"/>
          <w:szCs w:val="24"/>
          <w:lang w:val="en-CA"/>
        </w:rPr>
        <w:t xml:space="preserve">also </w:t>
      </w:r>
      <w:r w:rsidR="004E13A5" w:rsidRPr="0007763B">
        <w:rPr>
          <w:rFonts w:ascii="Times New Roman" w:eastAsia="Times New Roman" w:hAnsi="Times New Roman" w:cs="Times New Roman"/>
          <w:sz w:val="24"/>
          <w:szCs w:val="24"/>
          <w:lang w:val="en-CA"/>
        </w:rPr>
        <w:t xml:space="preserve">wanted to evaluate how the number of </w:t>
      </w:r>
      <w:r w:rsidR="004E13A5" w:rsidRPr="00023F2C">
        <w:rPr>
          <w:rFonts w:ascii="Times New Roman" w:eastAsia="Times New Roman" w:hAnsi="Times New Roman" w:cs="Times New Roman"/>
          <w:sz w:val="24"/>
          <w:szCs w:val="24"/>
          <w:lang w:val="en-CA"/>
        </w:rPr>
        <w:t>populations</w:t>
      </w:r>
      <w:r w:rsidR="004E13A5" w:rsidRPr="008615D7">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bearing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w:t>
      </w:r>
      <w:r>
        <w:rPr>
          <w:rFonts w:ascii="Times New Roman" w:eastAsia="Times New Roman" w:hAnsi="Times New Roman" w:cs="Times New Roman"/>
          <w:sz w:val="24"/>
          <w:szCs w:val="24"/>
          <w:lang w:val="en-CA"/>
        </w:rPr>
        <w:t xml:space="preserve"> influenced</w:t>
      </w:r>
      <w:r w:rsidR="004E13A5" w:rsidRPr="0007763B">
        <w:rPr>
          <w:rFonts w:ascii="Times New Roman" w:eastAsia="Times New Roman" w:hAnsi="Times New Roman" w:cs="Times New Roman"/>
          <w:sz w:val="24"/>
          <w:szCs w:val="24"/>
          <w:lang w:val="en-CA"/>
        </w:rPr>
        <w:t xml:space="preserve"> the performance of our testing procedure. To achieve this, we </w:t>
      </w:r>
      <w:r>
        <w:rPr>
          <w:rFonts w:ascii="Times New Roman" w:eastAsia="Times New Roman" w:hAnsi="Times New Roman" w:cs="Times New Roman"/>
          <w:sz w:val="24"/>
          <w:szCs w:val="24"/>
          <w:lang w:val="en-CA"/>
        </w:rPr>
        <w:t>triggered demographic events</w:t>
      </w:r>
      <w:r w:rsidR="004E13A5" w:rsidRPr="0007763B">
        <w:rPr>
          <w:rFonts w:ascii="Times New Roman" w:eastAsia="Times New Roman" w:hAnsi="Times New Roman" w:cs="Times New Roman"/>
          <w:sz w:val="24"/>
          <w:szCs w:val="24"/>
          <w:lang w:val="en-CA"/>
        </w:rPr>
        <w:t xml:space="preserve"> </w:t>
      </w:r>
      <w:r w:rsidR="00F64C3B">
        <w:rPr>
          <w:rFonts w:ascii="Times New Roman" w:eastAsia="Times New Roman" w:hAnsi="Times New Roman" w:cs="Times New Roman"/>
          <w:sz w:val="24"/>
          <w:szCs w:val="24"/>
          <w:lang w:val="en-CA"/>
        </w:rPr>
        <w:t>at</w:t>
      </w:r>
      <w:r w:rsidR="00F64C3B" w:rsidRPr="0007763B">
        <w:rPr>
          <w:rFonts w:ascii="Times New Roman" w:eastAsia="Times New Roman" w:hAnsi="Times New Roman" w:cs="Times New Roman"/>
          <w:sz w:val="24"/>
          <w:szCs w:val="24"/>
          <w:lang w:val="en-CA"/>
        </w:rPr>
        <w:t xml:space="preserve"> </w:t>
      </w:r>
      <w:r w:rsidR="004E13A5" w:rsidRPr="0007763B">
        <w:rPr>
          <w:rFonts w:ascii="Times New Roman" w:eastAsia="Times New Roman" w:hAnsi="Times New Roman" w:cs="Times New Roman"/>
          <w:sz w:val="24"/>
          <w:szCs w:val="24"/>
          <w:lang w:val="en-CA"/>
        </w:rPr>
        <w:t xml:space="preserve">1 to </w:t>
      </w:r>
      <w:r w:rsidR="004A38A8" w:rsidRPr="0007763B">
        <w:rPr>
          <w:rFonts w:ascii="Times New Roman" w:eastAsia="Times New Roman" w:hAnsi="Times New Roman" w:cs="Times New Roman"/>
          <w:sz w:val="24"/>
          <w:szCs w:val="24"/>
          <w:lang w:val="en-CA"/>
        </w:rPr>
        <w:t>3</w:t>
      </w:r>
      <w:r w:rsidR="004E13A5" w:rsidRPr="0007763B">
        <w:rPr>
          <w:rFonts w:ascii="Times New Roman" w:eastAsia="Times New Roman" w:hAnsi="Times New Roman" w:cs="Times New Roman"/>
          <w:sz w:val="24"/>
          <w:szCs w:val="24"/>
          <w:lang w:val="en-CA"/>
        </w:rPr>
        <w:t xml:space="preserve"> populations </w:t>
      </w:r>
      <w:r w:rsidR="00F64C3B">
        <w:rPr>
          <w:rFonts w:ascii="Times New Roman" w:eastAsia="Times New Roman" w:hAnsi="Times New Roman" w:cs="Times New Roman"/>
          <w:sz w:val="24"/>
          <w:szCs w:val="24"/>
          <w:lang w:val="en-CA"/>
        </w:rPr>
        <w:t xml:space="preserve">randomly selected </w:t>
      </w:r>
      <w:r w:rsidR="004E13A5" w:rsidRPr="0007763B">
        <w:rPr>
          <w:rFonts w:ascii="Times New Roman" w:eastAsia="Times New Roman" w:hAnsi="Times New Roman" w:cs="Times New Roman"/>
          <w:sz w:val="24"/>
          <w:szCs w:val="24"/>
          <w:lang w:val="en-CA"/>
        </w:rPr>
        <w:t xml:space="preserve">among the 25. When only 1 population was </w:t>
      </w:r>
      <w:r>
        <w:rPr>
          <w:rFonts w:ascii="Times New Roman" w:eastAsia="Times New Roman" w:hAnsi="Times New Roman" w:cs="Times New Roman"/>
          <w:sz w:val="24"/>
          <w:szCs w:val="24"/>
          <w:lang w:val="en-CA"/>
        </w:rPr>
        <w:t>affected</w:t>
      </w:r>
      <w:r w:rsidR="00F64C3B">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w:t>
      </w:r>
      <w:r w:rsidR="006B671B">
        <w:rPr>
          <w:rFonts w:ascii="Times New Roman" w:eastAsia="Times New Roman" w:hAnsi="Times New Roman" w:cs="Times New Roman"/>
          <w:sz w:val="24"/>
          <w:szCs w:val="24"/>
          <w:lang w:val="en-CA"/>
        </w:rPr>
        <w:t xml:space="preserve"> The positions of these</w:t>
      </w:r>
      <w:r w:rsidR="00FC050F">
        <w:rPr>
          <w:rFonts w:ascii="Times New Roman" w:eastAsia="Times New Roman" w:hAnsi="Times New Roman" w:cs="Times New Roman"/>
          <w:sz w:val="24"/>
          <w:szCs w:val="24"/>
          <w:lang w:val="en-CA"/>
        </w:rPr>
        <w:t xml:space="preserve"> 6</w:t>
      </w:r>
      <w:r w:rsidR="006B671B">
        <w:rPr>
          <w:rFonts w:ascii="Times New Roman" w:eastAsia="Times New Roman" w:hAnsi="Times New Roman" w:cs="Times New Roman"/>
          <w:sz w:val="24"/>
          <w:szCs w:val="24"/>
          <w:lang w:val="en-CA"/>
        </w:rPr>
        <w:t xml:space="preserve"> populations were </w:t>
      </w:r>
      <w:r w:rsidR="001765A4">
        <w:rPr>
          <w:rFonts w:ascii="Times New Roman" w:eastAsia="Times New Roman" w:hAnsi="Times New Roman" w:cs="Times New Roman"/>
          <w:sz w:val="24"/>
          <w:szCs w:val="24"/>
          <w:lang w:val="en-CA"/>
        </w:rPr>
        <w:t xml:space="preserve">randomly </w:t>
      </w:r>
      <w:r w:rsidR="006B671B">
        <w:rPr>
          <w:rFonts w:ascii="Times New Roman" w:eastAsia="Times New Roman" w:hAnsi="Times New Roman" w:cs="Times New Roman"/>
          <w:sz w:val="24"/>
          <w:szCs w:val="24"/>
          <w:lang w:val="en-CA"/>
        </w:rPr>
        <w:t>selected</w:t>
      </w:r>
      <w:r w:rsidR="001765A4">
        <w:rPr>
          <w:rFonts w:ascii="Times New Roman" w:eastAsia="Times New Roman" w:hAnsi="Times New Roman" w:cs="Times New Roman"/>
          <w:sz w:val="24"/>
          <w:szCs w:val="24"/>
          <w:lang w:val="en-CA"/>
        </w:rPr>
        <w:t xml:space="preserve"> once</w:t>
      </w:r>
      <w:r w:rsidR="006B671B">
        <w:rPr>
          <w:rFonts w:ascii="Times New Roman" w:eastAsia="Times New Roman" w:hAnsi="Times New Roman" w:cs="Times New Roman"/>
          <w:sz w:val="24"/>
          <w:szCs w:val="24"/>
          <w:lang w:val="en-CA"/>
        </w:rPr>
        <w:t xml:space="preserve"> and identical across runs. Indeed, b</w:t>
      </w:r>
      <w:r w:rsidR="004E13A5" w:rsidRPr="0007763B">
        <w:rPr>
          <w:rFonts w:ascii="Times New Roman" w:eastAsia="Times New Roman" w:hAnsi="Times New Roman" w:cs="Times New Roman"/>
          <w:sz w:val="24"/>
          <w:szCs w:val="24"/>
          <w:lang w:val="en-CA"/>
        </w:rPr>
        <w:t xml:space="preserve">ecause our landscape is </w:t>
      </w:r>
      <w:r w:rsidR="007729F2">
        <w:rPr>
          <w:rFonts w:ascii="Times New Roman" w:eastAsia="Times New Roman" w:hAnsi="Times New Roman" w:cs="Times New Roman"/>
          <w:sz w:val="24"/>
          <w:szCs w:val="24"/>
          <w:lang w:val="en-CA"/>
        </w:rPr>
        <w:t xml:space="preserve">square and </w:t>
      </w:r>
      <w:r w:rsidR="004E13A5" w:rsidRPr="0007763B">
        <w:rPr>
          <w:rFonts w:ascii="Times New Roman" w:eastAsia="Times New Roman" w:hAnsi="Times New Roman" w:cs="Times New Roman"/>
          <w:sz w:val="24"/>
          <w:szCs w:val="24"/>
          <w:lang w:val="en-CA"/>
        </w:rPr>
        <w:t>homogen</w:t>
      </w:r>
      <w:r w:rsidR="00A93497">
        <w:rPr>
          <w:rFonts w:ascii="Times New Roman" w:eastAsia="Times New Roman" w:hAnsi="Times New Roman" w:cs="Times New Roman"/>
          <w:sz w:val="24"/>
          <w:szCs w:val="24"/>
          <w:lang w:val="en-CA"/>
        </w:rPr>
        <w:t>e</w:t>
      </w:r>
      <w:r w:rsidR="004E13A5" w:rsidRPr="0007763B">
        <w:rPr>
          <w:rFonts w:ascii="Times New Roman" w:eastAsia="Times New Roman" w:hAnsi="Times New Roman" w:cs="Times New Roman"/>
          <w:sz w:val="24"/>
          <w:szCs w:val="24"/>
          <w:lang w:val="en-CA"/>
        </w:rPr>
        <w:t>ous</w:t>
      </w:r>
      <w:r w:rsidR="006D7C16">
        <w:rPr>
          <w:rFonts w:ascii="Times New Roman" w:eastAsia="Times New Roman" w:hAnsi="Times New Roman" w:cs="Times New Roman"/>
          <w:sz w:val="24"/>
          <w:szCs w:val="24"/>
          <w:lang w:val="en-CA"/>
        </w:rPr>
        <w:t>ly resistant to movement</w:t>
      </w:r>
      <w:r w:rsidR="007729F2">
        <w:rPr>
          <w:rFonts w:ascii="Times New Roman" w:eastAsia="Times New Roman" w:hAnsi="Times New Roman" w:cs="Times New Roman"/>
          <w:sz w:val="24"/>
          <w:szCs w:val="24"/>
          <w:lang w:val="en-CA"/>
        </w:rPr>
        <w:t>,</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it is </w:t>
      </w:r>
      <w:r w:rsidR="007729F2">
        <w:rPr>
          <w:rFonts w:ascii="Times New Roman" w:eastAsia="Times New Roman" w:hAnsi="Times New Roman" w:cs="Times New Roman"/>
          <w:sz w:val="24"/>
          <w:szCs w:val="24"/>
          <w:lang w:val="en-CA"/>
        </w:rPr>
        <w:t xml:space="preserve">therefore </w:t>
      </w:r>
      <w:r w:rsidR="006D7C16">
        <w:rPr>
          <w:rFonts w:ascii="Times New Roman" w:eastAsia="Times New Roman" w:hAnsi="Times New Roman" w:cs="Times New Roman"/>
          <w:sz w:val="24"/>
          <w:szCs w:val="24"/>
          <w:lang w:val="en-CA"/>
        </w:rPr>
        <w:t>symmetric</w:t>
      </w:r>
      <w:r w:rsidR="004E13A5" w:rsidRPr="0007763B">
        <w:rPr>
          <w:rFonts w:ascii="Times New Roman" w:eastAsia="Times New Roman" w:hAnsi="Times New Roman" w:cs="Times New Roman"/>
          <w:sz w:val="24"/>
          <w:szCs w:val="24"/>
          <w:lang w:val="en-CA"/>
        </w:rPr>
        <w:t xml:space="preserve"> </w:t>
      </w:r>
      <w:r w:rsidR="006D7C16">
        <w:rPr>
          <w:rFonts w:ascii="Times New Roman" w:eastAsia="Times New Roman" w:hAnsi="Times New Roman" w:cs="Times New Roman"/>
          <w:sz w:val="24"/>
          <w:szCs w:val="24"/>
          <w:lang w:val="en-CA"/>
        </w:rPr>
        <w:t xml:space="preserve">and </w:t>
      </w:r>
      <w:r w:rsidR="004E13A5" w:rsidRPr="0007763B">
        <w:rPr>
          <w:rFonts w:ascii="Times New Roman" w:eastAsia="Times New Roman" w:hAnsi="Times New Roman" w:cs="Times New Roman"/>
          <w:sz w:val="24"/>
          <w:szCs w:val="24"/>
          <w:lang w:val="en-CA"/>
        </w:rPr>
        <w:t>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004E13A5" w:rsidRPr="0007763B">
        <w:rPr>
          <w:rFonts w:ascii="Times New Roman" w:eastAsia="Times New Roman" w:hAnsi="Times New Roman" w:cs="Times New Roman"/>
          <w:sz w:val="24"/>
          <w:szCs w:val="24"/>
          <w:lang w:val="en-CA"/>
        </w:rPr>
        <w:t>. When several (</w:t>
      </w:r>
      <w:r w:rsidR="009F76DA">
        <w:rPr>
          <w:rFonts w:ascii="Times New Roman" w:eastAsia="Times New Roman" w:hAnsi="Times New Roman" w:cs="Times New Roman"/>
          <w:sz w:val="24"/>
          <w:szCs w:val="24"/>
          <w:lang w:val="en-CA"/>
        </w:rPr>
        <w:t>2 or 3</w:t>
      </w:r>
      <w:r w:rsidR="00005F69">
        <w:rPr>
          <w:rFonts w:ascii="Times New Roman" w:eastAsia="Times New Roman" w:hAnsi="Times New Roman" w:cs="Times New Roman"/>
          <w:sz w:val="24"/>
          <w:szCs w:val="24"/>
          <w:lang w:val="en-CA"/>
        </w:rPr>
        <w:t>) populations underwent a demographic event</w:t>
      </w:r>
      <w:r w:rsidR="004E13A5" w:rsidRPr="0007763B">
        <w:rPr>
          <w:rFonts w:ascii="Times New Roman" w:eastAsia="Times New Roman" w:hAnsi="Times New Roman" w:cs="Times New Roman"/>
          <w:sz w:val="24"/>
          <w:szCs w:val="24"/>
          <w:lang w:val="en-CA"/>
        </w:rPr>
        <w:t xml:space="preserve">,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004E13A5"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w:t>
      </w:r>
      <w:r w:rsidR="00176B13">
        <w:rPr>
          <w:rFonts w:ascii="Times New Roman" w:eastAsia="Times New Roman" w:hAnsi="Times New Roman" w:cs="Times New Roman"/>
          <w:sz w:val="24"/>
          <w:szCs w:val="24"/>
          <w:lang w:val="en-CA"/>
        </w:rPr>
        <w:t xml:space="preserve">different </w:t>
      </w:r>
      <w:r w:rsidR="004A38A8" w:rsidRPr="0007763B">
        <w:rPr>
          <w:rFonts w:ascii="Times New Roman" w:eastAsia="Times New Roman" w:hAnsi="Times New Roman" w:cs="Times New Roman"/>
          <w:sz w:val="24"/>
          <w:szCs w:val="24"/>
          <w:lang w:val="en-CA"/>
        </w:rPr>
        <w:t>set o</w:t>
      </w:r>
      <w:r w:rsidR="00176B13">
        <w:rPr>
          <w:rFonts w:ascii="Times New Roman" w:eastAsia="Times New Roman" w:hAnsi="Times New Roman" w:cs="Times New Roman"/>
          <w:sz w:val="24"/>
          <w:szCs w:val="24"/>
          <w:lang w:val="en-CA"/>
        </w:rPr>
        <w:t>f</w:t>
      </w:r>
      <w:r w:rsidR="004A38A8" w:rsidRPr="0007763B">
        <w:rPr>
          <w:rFonts w:ascii="Times New Roman" w:eastAsia="Times New Roman" w:hAnsi="Times New Roman" w:cs="Times New Roman"/>
          <w:sz w:val="24"/>
          <w:szCs w:val="24"/>
          <w:lang w:val="en-CA"/>
        </w:rPr>
        <w:t xml:space="preserve"> populations</w:t>
      </w:r>
      <w:r w:rsidR="004E13A5" w:rsidRPr="0007763B">
        <w:rPr>
          <w:rFonts w:ascii="Times New Roman" w:eastAsia="Times New Roman" w:hAnsi="Times New Roman" w:cs="Times New Roman"/>
          <w:sz w:val="24"/>
          <w:szCs w:val="24"/>
          <w:lang w:val="en-CA"/>
        </w:rPr>
        <w:t>).</w:t>
      </w:r>
      <w:r w:rsidR="00176B13">
        <w:rPr>
          <w:rFonts w:ascii="Times New Roman" w:eastAsia="Times New Roman" w:hAnsi="Times New Roman" w:cs="Times New Roman"/>
          <w:sz w:val="24"/>
          <w:szCs w:val="24"/>
          <w:lang w:val="en-CA"/>
        </w:rPr>
        <w:t xml:space="preserve"> We cho</w:t>
      </w:r>
      <w:r w:rsidR="00005F69">
        <w:rPr>
          <w:rFonts w:ascii="Times New Roman" w:eastAsia="Times New Roman" w:hAnsi="Times New Roman" w:cs="Times New Roman"/>
          <w:sz w:val="24"/>
          <w:szCs w:val="24"/>
          <w:lang w:val="en-CA"/>
        </w:rPr>
        <w:t>se to pick</w:t>
      </w:r>
      <w:r w:rsidR="004A38A8" w:rsidRPr="0007763B">
        <w:rPr>
          <w:rFonts w:ascii="Times New Roman" w:eastAsia="Times New Roman" w:hAnsi="Times New Roman" w:cs="Times New Roman"/>
          <w:sz w:val="24"/>
          <w:szCs w:val="24"/>
          <w:lang w:val="en-CA"/>
        </w:rPr>
        <w:t xml:space="preserve">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A51948">
      <w:pPr>
        <w:spacing w:before="240" w:line="480" w:lineRule="auto"/>
        <w:rPr>
          <w:rFonts w:ascii="Times New Roman" w:eastAsia="Times New Roman" w:hAnsi="Times New Roman" w:cs="Times New Roman"/>
          <w:sz w:val="24"/>
          <w:szCs w:val="24"/>
          <w:lang w:val="en-CA"/>
        </w:rPr>
      </w:pPr>
    </w:p>
    <w:p w14:paraId="6C03F00F" w14:textId="5B576CA2" w:rsidR="004E13A5" w:rsidRPr="0007763B" w:rsidRDefault="003F114F" w:rsidP="00D3335E">
      <w:pPr>
        <w:keepNext/>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r w:rsidR="008615D7">
        <w:rPr>
          <w:rFonts w:ascii="Times New Roman" w:eastAsia="Times New Roman" w:hAnsi="Times New Roman" w:cs="Times New Roman"/>
          <w:i/>
          <w:iCs/>
          <w:sz w:val="24"/>
          <w:szCs w:val="24"/>
          <w:lang w:val="en-GB"/>
        </w:rPr>
        <w:t>e since demographic change</w:t>
      </w:r>
    </w:p>
    <w:p w14:paraId="669237F0" w14:textId="445AE096" w:rsidR="00FD1093" w:rsidRDefault="003F114F" w:rsidP="00A51948">
      <w:pPr>
        <w:spacing w:before="240"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r w:rsidR="008615D7">
        <w:rPr>
          <w:rFonts w:ascii="Times New Roman" w:eastAsia="Times New Roman" w:hAnsi="Times New Roman" w:cs="Times New Roman"/>
          <w:iCs/>
          <w:sz w:val="24"/>
          <w:szCs w:val="24"/>
          <w:lang w:val="en-GB"/>
        </w:rPr>
        <w:t xml:space="preserve">how the time since the simulated demographic event affects </w:t>
      </w:r>
      <w:r w:rsidRPr="0007763B">
        <w:rPr>
          <w:rFonts w:ascii="Times New Roman" w:eastAsia="Times New Roman" w:hAnsi="Times New Roman" w:cs="Times New Roman"/>
          <w:iCs/>
          <w:sz w:val="24"/>
          <w:szCs w:val="24"/>
          <w:lang w:val="en-GB"/>
        </w:rPr>
        <w:t xml:space="preserve">our ability to detect </w:t>
      </w:r>
      <w:r w:rsidR="008615D7">
        <w:rPr>
          <w:rFonts w:ascii="Times New Roman" w:eastAsia="Times New Roman" w:hAnsi="Times New Roman" w:cs="Times New Roman"/>
          <w:iCs/>
          <w:sz w:val="24"/>
          <w:szCs w:val="24"/>
          <w:lang w:val="en-GB"/>
        </w:rPr>
        <w:t xml:space="preserve">genetic </w:t>
      </w:r>
      <w:r w:rsidR="00E61AEA">
        <w:rPr>
          <w:rFonts w:ascii="Times New Roman" w:eastAsia="Times New Roman" w:hAnsi="Times New Roman" w:cs="Times New Roman"/>
          <w:iCs/>
          <w:sz w:val="24"/>
          <w:szCs w:val="24"/>
          <w:lang w:val="en-GB"/>
        </w:rPr>
        <w:t>change</w:t>
      </w:r>
      <w:r w:rsidR="005B67F7">
        <w:rPr>
          <w:rFonts w:ascii="Times New Roman" w:eastAsia="Times New Roman" w:hAnsi="Times New Roman" w:cs="Times New Roman"/>
          <w:iCs/>
          <w:sz w:val="24"/>
          <w:szCs w:val="24"/>
          <w:lang w:val="en-GB"/>
        </w:rPr>
        <w:t>s</w:t>
      </w:r>
      <w:r w:rsidR="00E61AEA">
        <w:rPr>
          <w:rFonts w:ascii="Times New Roman" w:eastAsia="Times New Roman" w:hAnsi="Times New Roman" w:cs="Times New Roman"/>
          <w:iCs/>
          <w:sz w:val="24"/>
          <w:szCs w:val="24"/>
          <w:lang w:val="en-GB"/>
        </w:rPr>
        <w:t>, we used TG</w:t>
      </w:r>
      <w:r w:rsidRPr="0007763B">
        <w:rPr>
          <w:rFonts w:ascii="Times New Roman" w:eastAsia="Times New Roman" w:hAnsi="Times New Roman" w:cs="Times New Roman"/>
          <w:iCs/>
          <w:sz w:val="24"/>
          <w:szCs w:val="24"/>
          <w:lang w:val="en-GB"/>
        </w:rPr>
        <w:t xml:space="preserve">I on </w:t>
      </w:r>
      <w:r w:rsidR="005B67F7" w:rsidRPr="0007763B">
        <w:rPr>
          <w:rFonts w:ascii="Times New Roman" w:eastAsia="Times New Roman" w:hAnsi="Times New Roman" w:cs="Times New Roman"/>
          <w:iCs/>
          <w:sz w:val="24"/>
          <w:szCs w:val="24"/>
          <w:lang w:val="en-GB"/>
        </w:rPr>
        <w:t>simulat</w:t>
      </w:r>
      <w:r w:rsidR="005B67F7">
        <w:rPr>
          <w:rFonts w:ascii="Times New Roman" w:eastAsia="Times New Roman" w:hAnsi="Times New Roman" w:cs="Times New Roman"/>
          <w:iCs/>
          <w:sz w:val="24"/>
          <w:szCs w:val="24"/>
          <w:lang w:val="en-GB"/>
        </w:rPr>
        <w:t>ed</w:t>
      </w:r>
      <w:r w:rsidR="005B67F7"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data collected up to </w:t>
      </w:r>
      <w:r w:rsidR="00C74EA1">
        <w:rPr>
          <w:rFonts w:ascii="Times New Roman" w:eastAsia="Times New Roman" w:hAnsi="Times New Roman" w:cs="Times New Roman"/>
          <w:iCs/>
          <w:sz w:val="24"/>
          <w:szCs w:val="24"/>
          <w:lang w:val="en-GB"/>
        </w:rPr>
        <w:t>10</w:t>
      </w:r>
      <w:r w:rsidR="008615D7">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years </w:t>
      </w:r>
      <w:r w:rsidR="003378A5">
        <w:rPr>
          <w:rFonts w:ascii="Times New Roman" w:eastAsia="Times New Roman" w:hAnsi="Times New Roman" w:cs="Times New Roman"/>
          <w:iCs/>
          <w:sz w:val="24"/>
          <w:szCs w:val="24"/>
          <w:lang w:val="en-GB"/>
        </w:rPr>
        <w:t>before</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w:t>
      </w:r>
      <w:r w:rsidRPr="0007763B">
        <w:rPr>
          <w:rFonts w:ascii="Times New Roman" w:eastAsia="Times New Roman" w:hAnsi="Times New Roman" w:cs="Times New Roman"/>
          <w:iCs/>
          <w:sz w:val="24"/>
          <w:szCs w:val="24"/>
          <w:lang w:val="en-GB"/>
        </w:rPr>
        <w:t>after</w:t>
      </w:r>
      <w:r w:rsidR="0042030E">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 the event, and compared them with data</w:t>
      </w:r>
      <w:r w:rsidR="003378A5">
        <w:rPr>
          <w:rFonts w:ascii="Times New Roman" w:eastAsia="Times New Roman" w:hAnsi="Times New Roman" w:cs="Times New Roman"/>
          <w:iCs/>
          <w:sz w:val="24"/>
          <w:szCs w:val="24"/>
          <w:lang w:val="en-GB"/>
        </w:rPr>
        <w:t xml:space="preserve"> collected </w:t>
      </w:r>
      <w:r w:rsidR="0042030E">
        <w:rPr>
          <w:rFonts w:ascii="Times New Roman" w:eastAsia="Times New Roman" w:hAnsi="Times New Roman" w:cs="Times New Roman"/>
          <w:iCs/>
          <w:sz w:val="24"/>
          <w:szCs w:val="24"/>
          <w:lang w:val="en-GB"/>
        </w:rPr>
        <w:t xml:space="preserve">respectively </w:t>
      </w:r>
      <w:r w:rsidR="003378A5">
        <w:rPr>
          <w:rFonts w:ascii="Times New Roman" w:eastAsia="Times New Roman" w:hAnsi="Times New Roman" w:cs="Times New Roman"/>
          <w:iCs/>
          <w:sz w:val="24"/>
          <w:szCs w:val="24"/>
          <w:lang w:val="en-GB"/>
        </w:rPr>
        <w:t>right after</w:t>
      </w:r>
      <w:r w:rsidR="0042030E">
        <w:rPr>
          <w:rFonts w:ascii="Times New Roman" w:eastAsia="Times New Roman" w:hAnsi="Times New Roman" w:cs="Times New Roman"/>
          <w:iCs/>
          <w:sz w:val="24"/>
          <w:szCs w:val="24"/>
          <w:lang w:val="en-GB"/>
        </w:rPr>
        <w:t>,</w:t>
      </w:r>
      <w:r w:rsidR="003378A5">
        <w:rPr>
          <w:rFonts w:ascii="Times New Roman" w:eastAsia="Times New Roman" w:hAnsi="Times New Roman" w:cs="Times New Roman"/>
          <w:iCs/>
          <w:sz w:val="24"/>
          <w:szCs w:val="24"/>
          <w:lang w:val="en-GB"/>
        </w:rPr>
        <w:t xml:space="preserve"> and right before </w:t>
      </w:r>
      <w:r w:rsidRPr="0007763B">
        <w:rPr>
          <w:rFonts w:ascii="Times New Roman" w:eastAsia="Times New Roman" w:hAnsi="Times New Roman" w:cs="Times New Roman"/>
          <w:iCs/>
          <w:sz w:val="24"/>
          <w:szCs w:val="24"/>
          <w:lang w:val="en-GB"/>
        </w:rPr>
        <w:t>the event year.</w:t>
      </w:r>
      <w:r w:rsidR="00E326F3">
        <w:rPr>
          <w:rFonts w:ascii="Times New Roman" w:eastAsia="Times New Roman" w:hAnsi="Times New Roman" w:cs="Times New Roman"/>
          <w:iCs/>
          <w:sz w:val="24"/>
          <w:szCs w:val="24"/>
          <w:lang w:val="en-GB"/>
        </w:rPr>
        <w:t xml:space="preserve"> We chose </w:t>
      </w:r>
      <w:r w:rsidR="00C74EA1">
        <w:rPr>
          <w:rFonts w:ascii="Times New Roman" w:eastAsia="Times New Roman" w:hAnsi="Times New Roman" w:cs="Times New Roman"/>
          <w:iCs/>
          <w:sz w:val="24"/>
          <w:szCs w:val="24"/>
          <w:lang w:val="en-GB"/>
        </w:rPr>
        <w:t>10</w:t>
      </w:r>
      <w:r w:rsidR="00E326F3">
        <w:rPr>
          <w:rFonts w:ascii="Times New Roman" w:eastAsia="Times New Roman" w:hAnsi="Times New Roman" w:cs="Times New Roman"/>
          <w:iCs/>
          <w:sz w:val="24"/>
          <w:szCs w:val="24"/>
          <w:lang w:val="en-GB"/>
        </w:rPr>
        <w:t xml:space="preserve"> years as the maximum time between samplings as this time gap would represent most of the “before/after” population genetic studies we encountered</w:t>
      </w:r>
      <w:r w:rsidR="00BC2783">
        <w:rPr>
          <w:rFonts w:ascii="Times New Roman" w:eastAsia="Times New Roman" w:hAnsi="Times New Roman" w:cs="Times New Roman"/>
          <w:iCs/>
          <w:sz w:val="24"/>
          <w:szCs w:val="24"/>
          <w:lang w:val="en-GB"/>
        </w:rPr>
        <w:t>,</w:t>
      </w:r>
      <w:r w:rsidR="005A17AF">
        <w:rPr>
          <w:rFonts w:ascii="Times New Roman" w:eastAsia="Times New Roman" w:hAnsi="Times New Roman" w:cs="Times New Roman"/>
          <w:iCs/>
          <w:sz w:val="24"/>
          <w:szCs w:val="24"/>
          <w:lang w:val="en-GB"/>
        </w:rPr>
        <w:t xml:space="preserve"> and because </w:t>
      </w:r>
      <w:r w:rsidR="005A17AF">
        <w:rPr>
          <w:rFonts w:ascii="Times New Roman" w:eastAsia="Times New Roman" w:hAnsi="Times New Roman" w:cs="Times New Roman"/>
          <w:iCs/>
          <w:sz w:val="24"/>
          <w:szCs w:val="24"/>
          <w:lang w:val="en-GB"/>
        </w:rPr>
        <w:lastRenderedPageBreak/>
        <w:t xml:space="preserve">most </w:t>
      </w:r>
      <w:r w:rsidR="008D5DC5">
        <w:rPr>
          <w:rFonts w:ascii="Times New Roman" w:eastAsia="Times New Roman" w:hAnsi="Times New Roman" w:cs="Times New Roman"/>
          <w:iCs/>
          <w:sz w:val="24"/>
          <w:szCs w:val="24"/>
          <w:lang w:val="en-GB"/>
        </w:rPr>
        <w:t xml:space="preserve">long-term ecological research programs monitor </w:t>
      </w:r>
      <w:r w:rsidR="005B67F7">
        <w:rPr>
          <w:rFonts w:ascii="Times New Roman" w:eastAsia="Times New Roman" w:hAnsi="Times New Roman" w:cs="Times New Roman"/>
          <w:iCs/>
          <w:sz w:val="24"/>
          <w:szCs w:val="24"/>
          <w:lang w:val="en-GB"/>
        </w:rPr>
        <w:t xml:space="preserve">during </w:t>
      </w:r>
      <w:r w:rsidR="008D5DC5">
        <w:rPr>
          <w:rFonts w:ascii="Times New Roman" w:eastAsia="Times New Roman" w:hAnsi="Times New Roman" w:cs="Times New Roman"/>
          <w:iCs/>
          <w:sz w:val="24"/>
          <w:szCs w:val="24"/>
          <w:lang w:val="en-GB"/>
        </w:rPr>
        <w:t xml:space="preserve">a shorter </w:t>
      </w:r>
      <w:r w:rsidR="005B67F7">
        <w:rPr>
          <w:rFonts w:ascii="Times New Roman" w:eastAsia="Times New Roman" w:hAnsi="Times New Roman" w:cs="Times New Roman"/>
          <w:iCs/>
          <w:sz w:val="24"/>
          <w:szCs w:val="24"/>
          <w:lang w:val="en-GB"/>
        </w:rPr>
        <w:t xml:space="preserve">time </w:t>
      </w:r>
      <w:r w:rsidR="008D5DC5">
        <w:rPr>
          <w:rFonts w:ascii="Times New Roman" w:eastAsia="Times New Roman" w:hAnsi="Times New Roman" w:cs="Times New Roman"/>
          <w:iCs/>
          <w:sz w:val="24"/>
          <w:szCs w:val="24"/>
          <w:lang w:val="en-GB"/>
        </w:rPr>
        <w:t>interval</w:t>
      </w:r>
      <w:r w:rsidR="00E326F3">
        <w:rPr>
          <w:rFonts w:ascii="Times New Roman" w:eastAsia="Times New Roman" w:hAnsi="Times New Roman" w:cs="Times New Roman"/>
          <w:iCs/>
          <w:sz w:val="24"/>
          <w:szCs w:val="24"/>
          <w:lang w:val="en-GB"/>
        </w:rPr>
        <w:t xml:space="preserve">. </w:t>
      </w:r>
      <w:r w:rsidR="00C74EA1">
        <w:rPr>
          <w:rFonts w:ascii="Times New Roman" w:eastAsia="Times New Roman" w:hAnsi="Times New Roman" w:cs="Times New Roman"/>
          <w:iCs/>
          <w:sz w:val="24"/>
          <w:szCs w:val="24"/>
          <w:lang w:val="en-GB"/>
        </w:rPr>
        <w:t>Specifically,</w:t>
      </w:r>
      <w:r w:rsidR="00F2342E">
        <w:rPr>
          <w:rFonts w:ascii="Times New Roman" w:eastAsia="Times New Roman" w:hAnsi="Times New Roman" w:cs="Times New Roman"/>
          <w:iCs/>
          <w:sz w:val="24"/>
          <w:szCs w:val="24"/>
          <w:lang w:val="en-GB"/>
        </w:rPr>
        <w:t xml:space="preserve"> for our analyses concerning </w:t>
      </w:r>
      <w:r w:rsidR="00D2058D">
        <w:rPr>
          <w:rFonts w:ascii="Times New Roman" w:eastAsia="Times New Roman" w:hAnsi="Times New Roman" w:cs="Times New Roman"/>
          <w:iCs/>
          <w:sz w:val="24"/>
          <w:szCs w:val="24"/>
          <w:lang w:val="en-GB"/>
        </w:rPr>
        <w:t xml:space="preserve">the </w:t>
      </w:r>
      <w:r w:rsidR="00F2342E">
        <w:rPr>
          <w:rFonts w:ascii="Times New Roman" w:eastAsia="Times New Roman" w:hAnsi="Times New Roman" w:cs="Times New Roman"/>
          <w:iCs/>
          <w:sz w:val="24"/>
          <w:szCs w:val="24"/>
          <w:lang w:val="en-GB"/>
        </w:rPr>
        <w:t xml:space="preserve">timing of sampling, </w:t>
      </w:r>
      <w:r w:rsidR="007E138A">
        <w:rPr>
          <w:rFonts w:ascii="Times New Roman" w:eastAsia="Times New Roman" w:hAnsi="Times New Roman" w:cs="Times New Roman"/>
          <w:iCs/>
          <w:sz w:val="24"/>
          <w:szCs w:val="24"/>
          <w:lang w:val="en-GB"/>
        </w:rPr>
        <w:t xml:space="preserve">rather than arbitrarily choosing a threshold, </w:t>
      </w:r>
      <w:r w:rsidR="00F2342E">
        <w:rPr>
          <w:rFonts w:ascii="Times New Roman" w:eastAsia="Times New Roman" w:hAnsi="Times New Roman" w:cs="Times New Roman"/>
          <w:iCs/>
          <w:sz w:val="24"/>
          <w:szCs w:val="24"/>
          <w:lang w:val="en-GB"/>
        </w:rPr>
        <w:t xml:space="preserve">we </w:t>
      </w:r>
      <w:r w:rsidR="00472402">
        <w:rPr>
          <w:rFonts w:ascii="Times New Roman" w:eastAsia="Times New Roman" w:hAnsi="Times New Roman" w:cs="Times New Roman"/>
          <w:iCs/>
          <w:sz w:val="24"/>
          <w:szCs w:val="24"/>
          <w:lang w:val="en-GB"/>
        </w:rPr>
        <w:t>chose</w:t>
      </w:r>
      <w:r w:rsidR="007729F2">
        <w:rPr>
          <w:rFonts w:ascii="Times New Roman" w:eastAsia="Times New Roman" w:hAnsi="Times New Roman" w:cs="Times New Roman"/>
          <w:iCs/>
          <w:sz w:val="24"/>
          <w:szCs w:val="24"/>
          <w:lang w:val="en-GB"/>
        </w:rPr>
        <w:t xml:space="preserve"> </w:t>
      </w:r>
      <w:r w:rsidR="00D8326B" w:rsidRPr="0007763B">
        <w:rPr>
          <w:rFonts w:ascii="Times New Roman" w:eastAsia="Times New Roman" w:hAnsi="Times New Roman" w:cs="Times New Roman"/>
          <w:iCs/>
          <w:sz w:val="24"/>
          <w:szCs w:val="24"/>
          <w:lang w:val="en-GB"/>
        </w:rPr>
        <w:t xml:space="preserve">the 0.05 </w:t>
      </w:r>
      <w:r w:rsidR="009D3B27">
        <w:rPr>
          <w:rFonts w:ascii="Times New Roman" w:eastAsia="Times New Roman" w:hAnsi="Times New Roman" w:cs="Times New Roman"/>
          <w:i/>
          <w:iCs/>
          <w:sz w:val="24"/>
          <w:szCs w:val="24"/>
          <w:lang w:val="en-GB"/>
        </w:rPr>
        <w:t>p</w:t>
      </w:r>
      <w:r w:rsidR="00D8326B" w:rsidRPr="0007763B">
        <w:rPr>
          <w:rFonts w:ascii="Times New Roman" w:eastAsia="Times New Roman" w:hAnsi="Times New Roman" w:cs="Times New Roman"/>
          <w:iCs/>
          <w:sz w:val="24"/>
          <w:szCs w:val="24"/>
          <w:lang w:val="en-GB"/>
        </w:rPr>
        <w:t xml:space="preserve">-value threshold as it was a good compromise between decent FPR and FNR in our </w:t>
      </w:r>
      <w:r w:rsidR="00472402">
        <w:rPr>
          <w:rFonts w:ascii="Times New Roman" w:eastAsia="Times New Roman" w:hAnsi="Times New Roman" w:cs="Times New Roman"/>
          <w:iCs/>
          <w:sz w:val="24"/>
          <w:szCs w:val="24"/>
          <w:lang w:val="en-GB"/>
        </w:rPr>
        <w:t>earlier</w:t>
      </w:r>
      <w:r w:rsidR="00D8326B" w:rsidRPr="0007763B">
        <w:rPr>
          <w:rFonts w:ascii="Times New Roman" w:eastAsia="Times New Roman" w:hAnsi="Times New Roman" w:cs="Times New Roman"/>
          <w:iCs/>
          <w:sz w:val="24"/>
          <w:szCs w:val="24"/>
          <w:lang w:val="en-GB"/>
        </w:rPr>
        <w:t xml:space="preserve"> results</w:t>
      </w:r>
      <w:r w:rsidR="008F394F">
        <w:rPr>
          <w:rFonts w:ascii="Times New Roman" w:eastAsia="Times New Roman" w:hAnsi="Times New Roman" w:cs="Times New Roman"/>
          <w:iCs/>
          <w:sz w:val="24"/>
          <w:szCs w:val="24"/>
          <w:lang w:val="en-GB"/>
        </w:rPr>
        <w:t xml:space="preserve"> (next paragraph</w:t>
      </w:r>
      <w:proofErr w:type="gramStart"/>
      <w:r w:rsidR="008F394F">
        <w:rPr>
          <w:rFonts w:ascii="Times New Roman" w:eastAsia="Times New Roman" w:hAnsi="Times New Roman" w:cs="Times New Roman"/>
          <w:iCs/>
          <w:sz w:val="24"/>
          <w:szCs w:val="24"/>
          <w:lang w:val="en-GB"/>
        </w:rPr>
        <w:t>).</w:t>
      </w:r>
      <w:r w:rsidR="00F2342E">
        <w:rPr>
          <w:rFonts w:ascii="Times New Roman" w:eastAsia="Times New Roman" w:hAnsi="Times New Roman" w:cs="Times New Roman"/>
          <w:iCs/>
          <w:sz w:val="24"/>
          <w:szCs w:val="24"/>
          <w:lang w:val="en-GB"/>
        </w:rPr>
        <w:t>.</w:t>
      </w:r>
      <w:proofErr w:type="gramEnd"/>
    </w:p>
    <w:p w14:paraId="60D4FBF6" w14:textId="0BD0DBF0" w:rsidR="003F114F" w:rsidRPr="009671FF" w:rsidRDefault="003F114F" w:rsidP="00A51948">
      <w:pPr>
        <w:spacing w:before="240" w:after="240" w:line="480" w:lineRule="auto"/>
        <w:rPr>
          <w:rFonts w:ascii="Times New Roman" w:eastAsia="Times New Roman" w:hAnsi="Times New Roman" w:cs="Times New Roman"/>
          <w:iCs/>
          <w:sz w:val="24"/>
          <w:szCs w:val="24"/>
          <w:lang w:val="en-CA"/>
        </w:rPr>
      </w:pPr>
    </w:p>
    <w:p w14:paraId="4900EC79" w14:textId="77777777" w:rsidR="004E13A5" w:rsidRPr="0007763B" w:rsidRDefault="004E13A5" w:rsidP="00A51948">
      <w:pPr>
        <w:spacing w:before="240"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6F46E85A" w:rsidR="004E13A5" w:rsidRDefault="004E13A5"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We used the False Positive Rate (FPR) and False Negative Rate (FNR) to assess statistical performance of the T</w:t>
      </w:r>
      <w:r w:rsidR="000F49A2">
        <w:rPr>
          <w:rFonts w:ascii="Times New Roman" w:eastAsia="Times New Roman" w:hAnsi="Times New Roman" w:cs="Times New Roman"/>
          <w:iCs/>
          <w:sz w:val="24"/>
          <w:szCs w:val="24"/>
          <w:lang w:val="en-GB"/>
        </w:rPr>
        <w:t>G</w:t>
      </w:r>
      <w:r w:rsidRPr="0007763B">
        <w:rPr>
          <w:rFonts w:ascii="Times New Roman" w:eastAsia="Times New Roman" w:hAnsi="Times New Roman" w:cs="Times New Roman"/>
          <w:iCs/>
          <w:sz w:val="24"/>
          <w:szCs w:val="24"/>
          <w:lang w:val="en-GB"/>
        </w:rPr>
        <w:t xml:space="preserve">I testing procedure. A false positive is a population that we know </w:t>
      </w:r>
      <w:r w:rsidR="00B37A76" w:rsidRPr="0007763B">
        <w:rPr>
          <w:rFonts w:ascii="Times New Roman" w:eastAsia="Times New Roman" w:hAnsi="Times New Roman" w:cs="Times New Roman"/>
          <w:i/>
          <w:iCs/>
          <w:sz w:val="24"/>
          <w:szCs w:val="24"/>
          <w:lang w:val="en-GB"/>
        </w:rPr>
        <w:t>a priori</w:t>
      </w:r>
      <w:r w:rsidR="00B37A76" w:rsidRPr="0007763B">
        <w:rPr>
          <w:rFonts w:ascii="Times New Roman" w:eastAsia="Times New Roman" w:hAnsi="Times New Roman" w:cs="Times New Roman"/>
          <w:iCs/>
          <w:sz w:val="24"/>
          <w:szCs w:val="24"/>
          <w:lang w:val="en-GB"/>
        </w:rPr>
        <w:t xml:space="preserve"> </w:t>
      </w:r>
      <w:r w:rsidRPr="0007763B">
        <w:rPr>
          <w:rFonts w:ascii="Times New Roman" w:eastAsia="Times New Roman" w:hAnsi="Times New Roman" w:cs="Times New Roman"/>
          <w:iCs/>
          <w:sz w:val="24"/>
          <w:szCs w:val="24"/>
          <w:lang w:val="en-GB"/>
        </w:rPr>
        <w:t xml:space="preserve">did not undergo </w:t>
      </w:r>
      <w:r w:rsidR="00DC1FCE">
        <w:rPr>
          <w:rFonts w:ascii="Times New Roman" w:eastAsia="Times New Roman" w:hAnsi="Times New Roman" w:cs="Times New Roman"/>
          <w:iCs/>
          <w:sz w:val="24"/>
          <w:szCs w:val="24"/>
          <w:lang w:val="en-GB"/>
        </w:rPr>
        <w:t xml:space="preserve">the demographic change we </w:t>
      </w:r>
      <w:r w:rsidR="001429F5">
        <w:rPr>
          <w:rFonts w:ascii="Times New Roman" w:eastAsia="Times New Roman" w:hAnsi="Times New Roman" w:cs="Times New Roman"/>
          <w:iCs/>
          <w:sz w:val="24"/>
          <w:szCs w:val="24"/>
          <w:lang w:val="en-GB"/>
        </w:rPr>
        <w:t xml:space="preserve">imposed </w:t>
      </w:r>
      <w:r w:rsidRPr="0007763B">
        <w:rPr>
          <w:rFonts w:ascii="Times New Roman" w:eastAsia="Times New Roman" w:hAnsi="Times New Roman" w:cs="Times New Roman"/>
          <w:iCs/>
          <w:sz w:val="24"/>
          <w:szCs w:val="24"/>
          <w:lang w:val="en-GB"/>
        </w:rPr>
        <w:t xml:space="preserve">but has been </w:t>
      </w:r>
      <w:r w:rsidR="008F394F">
        <w:rPr>
          <w:rFonts w:ascii="Times New Roman" w:eastAsia="Times New Roman" w:hAnsi="Times New Roman" w:cs="Times New Roman"/>
          <w:iCs/>
          <w:sz w:val="24"/>
          <w:szCs w:val="24"/>
          <w:lang w:val="en-GB"/>
        </w:rPr>
        <w:t>found</w:t>
      </w:r>
      <w:r w:rsidR="008F394F" w:rsidRPr="0007763B">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to</w:t>
      </w:r>
      <w:r w:rsidRPr="0007763B">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Pr="0007763B">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008F394F">
        <w:rPr>
          <w:rFonts w:ascii="Times New Roman" w:eastAsia="Times New Roman" w:hAnsi="Times New Roman" w:cs="Times New Roman"/>
          <w:iCs/>
          <w:sz w:val="24"/>
          <w:szCs w:val="24"/>
          <w:lang w:val="en-GB"/>
        </w:rPr>
        <w:t xml:space="preserve"> by the TGI test</w:t>
      </w:r>
      <w:r w:rsidRPr="0007763B">
        <w:rPr>
          <w:rFonts w:ascii="Times New Roman" w:eastAsia="Times New Roman" w:hAnsi="Times New Roman" w:cs="Times New Roman"/>
          <w:iCs/>
          <w:sz w:val="24"/>
          <w:szCs w:val="24"/>
          <w:lang w:val="en-GB"/>
        </w:rPr>
        <w:t xml:space="preserve">. A false negative is a population that </w:t>
      </w:r>
      <w:r w:rsidR="001429F5">
        <w:rPr>
          <w:rFonts w:ascii="Times New Roman" w:eastAsia="Times New Roman" w:hAnsi="Times New Roman" w:cs="Times New Roman"/>
          <w:iCs/>
          <w:sz w:val="24"/>
          <w:szCs w:val="24"/>
          <w:lang w:val="en-GB"/>
        </w:rPr>
        <w:t xml:space="preserve">did experience </w:t>
      </w:r>
      <w:r w:rsidR="00171477">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 xml:space="preserve">demographic event but was not </w:t>
      </w:r>
      <w:r w:rsidR="008F394F">
        <w:rPr>
          <w:rFonts w:ascii="Times New Roman" w:eastAsia="Times New Roman" w:hAnsi="Times New Roman" w:cs="Times New Roman"/>
          <w:iCs/>
          <w:sz w:val="24"/>
          <w:szCs w:val="24"/>
          <w:lang w:val="en-GB"/>
        </w:rPr>
        <w:t>found to</w:t>
      </w:r>
      <w:r w:rsidR="002363EE">
        <w:rPr>
          <w:rFonts w:ascii="Times New Roman" w:eastAsia="Times New Roman" w:hAnsi="Times New Roman" w:cs="Times New Roman"/>
          <w:iCs/>
          <w:sz w:val="24"/>
          <w:szCs w:val="24"/>
          <w:lang w:val="en-GB"/>
        </w:rPr>
        <w:t xml:space="preserve"> hav</w:t>
      </w:r>
      <w:r w:rsidR="008F394F">
        <w:rPr>
          <w:rFonts w:ascii="Times New Roman" w:eastAsia="Times New Roman" w:hAnsi="Times New Roman" w:cs="Times New Roman"/>
          <w:iCs/>
          <w:sz w:val="24"/>
          <w:szCs w:val="24"/>
          <w:lang w:val="en-GB"/>
        </w:rPr>
        <w:t>e</w:t>
      </w:r>
      <w:r w:rsidR="002363EE">
        <w:rPr>
          <w:rFonts w:ascii="Times New Roman" w:eastAsia="Times New Roman" w:hAnsi="Times New Roman" w:cs="Times New Roman"/>
          <w:iCs/>
          <w:sz w:val="24"/>
          <w:szCs w:val="24"/>
          <w:lang w:val="en-GB"/>
        </w:rPr>
        <w:t xml:space="preserve"> </w:t>
      </w:r>
      <w:r w:rsidR="001429F5">
        <w:rPr>
          <w:rFonts w:ascii="Times New Roman" w:eastAsia="Times New Roman" w:hAnsi="Times New Roman" w:cs="Times New Roman"/>
          <w:iCs/>
          <w:sz w:val="24"/>
          <w:szCs w:val="24"/>
          <w:lang w:val="en-GB"/>
        </w:rPr>
        <w:t>done so</w:t>
      </w:r>
      <w:r w:rsidRPr="0007763B">
        <w:rPr>
          <w:rFonts w:ascii="Times New Roman" w:eastAsia="Times New Roman" w:hAnsi="Times New Roman" w:cs="Times New Roman"/>
          <w:iCs/>
          <w:sz w:val="24"/>
          <w:szCs w:val="24"/>
          <w:lang w:val="en-GB"/>
        </w:rPr>
        <w:t xml:space="preserve">. FPR represents the number of false positives over </w:t>
      </w:r>
      <w:commentRangeStart w:id="5"/>
      <w:commentRangeStart w:id="6"/>
      <w:r w:rsidRPr="0007763B">
        <w:rPr>
          <w:rFonts w:ascii="Times New Roman" w:eastAsia="Times New Roman" w:hAnsi="Times New Roman" w:cs="Times New Roman"/>
          <w:iCs/>
          <w:sz w:val="24"/>
          <w:szCs w:val="24"/>
          <w:lang w:val="en-GB"/>
        </w:rPr>
        <w:t>the total number of negative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commentRangeEnd w:id="5"/>
      <w:r w:rsidR="00A80FA5">
        <w:rPr>
          <w:rStyle w:val="Marquedecommentaire"/>
        </w:rPr>
        <w:commentReference w:id="5"/>
      </w:r>
      <w:commentRangeEnd w:id="6"/>
      <w:r w:rsidR="002D1CC0">
        <w:rPr>
          <w:rStyle w:val="Marquedecommentaire"/>
        </w:rPr>
        <w:commentReference w:id="6"/>
      </w:r>
      <w:r w:rsidRPr="0007763B">
        <w:rPr>
          <w:rFonts w:ascii="Times New Roman" w:eastAsia="Times New Roman" w:hAnsi="Times New Roman" w:cs="Times New Roman"/>
          <w:iCs/>
          <w:sz w:val="24"/>
          <w:szCs w:val="24"/>
          <w:lang w:val="en-GB"/>
        </w:rPr>
        <w:t>, and FNR represents the number of false negative</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over the total number of positive</w:t>
      </w:r>
      <w:r w:rsidR="00A80FA5">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tests</w:t>
      </w:r>
      <w:r w:rsidRPr="0007763B">
        <w:rPr>
          <w:rFonts w:ascii="Times New Roman" w:eastAsia="Times New Roman" w:hAnsi="Times New Roman" w:cs="Times New Roman"/>
          <w:iCs/>
          <w:sz w:val="24"/>
          <w:szCs w:val="24"/>
          <w:lang w:val="en-GB"/>
        </w:rPr>
        <w:t>. A high FPR means that we often select the wrong population(s)</w:t>
      </w:r>
      <w:r w:rsidR="008F394F">
        <w:rPr>
          <w:rFonts w:ascii="Times New Roman" w:eastAsia="Times New Roman" w:hAnsi="Times New Roman" w:cs="Times New Roman"/>
          <w:iCs/>
          <w:sz w:val="24"/>
          <w:szCs w:val="24"/>
          <w:lang w:val="en-GB"/>
        </w:rPr>
        <w:t xml:space="preserve"> as significant</w:t>
      </w:r>
      <w:r w:rsidR="00F05FD6">
        <w:rPr>
          <w:rFonts w:ascii="Times New Roman" w:eastAsia="Times New Roman" w:hAnsi="Times New Roman" w:cs="Times New Roman"/>
          <w:iCs/>
          <w:sz w:val="24"/>
          <w:szCs w:val="24"/>
          <w:lang w:val="en-GB"/>
        </w:rPr>
        <w:t>, and researchers generally want to keep it as low as possible when there are, for example, heavy costs to focusing on wrong populations</w:t>
      </w:r>
      <w:r w:rsidR="008F394F">
        <w:rPr>
          <w:rFonts w:ascii="Times New Roman" w:eastAsia="Times New Roman" w:hAnsi="Times New Roman" w:cs="Times New Roman"/>
          <w:iCs/>
          <w:sz w:val="24"/>
          <w:szCs w:val="24"/>
          <w:lang w:val="en-GB"/>
        </w:rPr>
        <w:t>,</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because of</w:t>
      </w:r>
      <w:r w:rsidR="00F05FD6">
        <w:rPr>
          <w:rFonts w:ascii="Times New Roman" w:eastAsia="Times New Roman" w:hAnsi="Times New Roman" w:cs="Times New Roman"/>
          <w:iCs/>
          <w:sz w:val="24"/>
          <w:szCs w:val="24"/>
          <w:lang w:val="en-GB"/>
        </w:rPr>
        <w:t xml:space="preserve"> </w:t>
      </w:r>
      <w:r w:rsidR="008F394F">
        <w:rPr>
          <w:rFonts w:ascii="Times New Roman" w:eastAsia="Times New Roman" w:hAnsi="Times New Roman" w:cs="Times New Roman"/>
          <w:iCs/>
          <w:sz w:val="24"/>
          <w:szCs w:val="24"/>
          <w:lang w:val="en-GB"/>
        </w:rPr>
        <w:t xml:space="preserve">the </w:t>
      </w:r>
      <w:r w:rsidR="00F05FD6">
        <w:rPr>
          <w:rFonts w:ascii="Times New Roman" w:eastAsia="Times New Roman" w:hAnsi="Times New Roman" w:cs="Times New Roman"/>
          <w:iCs/>
          <w:sz w:val="24"/>
          <w:szCs w:val="24"/>
          <w:lang w:val="en-GB"/>
        </w:rPr>
        <w:t xml:space="preserve">limited </w:t>
      </w:r>
      <w:r w:rsidR="00A60F90">
        <w:rPr>
          <w:rFonts w:ascii="Times New Roman" w:eastAsia="Times New Roman" w:hAnsi="Times New Roman" w:cs="Times New Roman"/>
          <w:iCs/>
          <w:sz w:val="24"/>
          <w:szCs w:val="24"/>
          <w:lang w:val="en-GB"/>
        </w:rPr>
        <w:t xml:space="preserve">money </w:t>
      </w:r>
      <w:r w:rsidR="008F394F">
        <w:rPr>
          <w:rFonts w:ascii="Times New Roman" w:eastAsia="Times New Roman" w:hAnsi="Times New Roman" w:cs="Times New Roman"/>
          <w:iCs/>
          <w:sz w:val="24"/>
          <w:szCs w:val="24"/>
          <w:lang w:val="en-GB"/>
        </w:rPr>
        <w:t xml:space="preserve">available </w:t>
      </w:r>
      <w:r w:rsidR="00A60F90">
        <w:rPr>
          <w:rFonts w:ascii="Times New Roman" w:eastAsia="Times New Roman" w:hAnsi="Times New Roman" w:cs="Times New Roman"/>
          <w:iCs/>
          <w:sz w:val="24"/>
          <w:szCs w:val="24"/>
          <w:lang w:val="en-GB"/>
        </w:rPr>
        <w:t>to invest in conservation action</w:t>
      </w:r>
      <w:r w:rsidR="008F394F">
        <w:rPr>
          <w:rFonts w:ascii="Times New Roman" w:eastAsia="Times New Roman" w:hAnsi="Times New Roman" w:cs="Times New Roman"/>
          <w:iCs/>
          <w:sz w:val="24"/>
          <w:szCs w:val="24"/>
          <w:lang w:val="en-GB"/>
        </w:rPr>
        <w:t>s</w:t>
      </w:r>
      <w:r w:rsidRPr="0007763B">
        <w:rPr>
          <w:rFonts w:ascii="Times New Roman" w:eastAsia="Times New Roman" w:hAnsi="Times New Roman" w:cs="Times New Roman"/>
          <w:iCs/>
          <w:sz w:val="24"/>
          <w:szCs w:val="24"/>
          <w:lang w:val="en-GB"/>
        </w:rPr>
        <w:t xml:space="preserve">. </w:t>
      </w:r>
      <w:r w:rsidR="000227A4" w:rsidRPr="0007763B">
        <w:rPr>
          <w:rFonts w:ascii="Times New Roman" w:eastAsia="Times New Roman" w:hAnsi="Times New Roman" w:cs="Times New Roman"/>
          <w:iCs/>
          <w:sz w:val="24"/>
          <w:szCs w:val="24"/>
          <w:lang w:val="en-GB"/>
        </w:rPr>
        <w:t>The</w:t>
      </w:r>
      <w:r w:rsidR="000227A4">
        <w:rPr>
          <w:rFonts w:ascii="Times New Roman" w:eastAsia="Times New Roman" w:hAnsi="Times New Roman" w:cs="Times New Roman"/>
          <w:iCs/>
          <w:sz w:val="24"/>
          <w:szCs w:val="24"/>
          <w:lang w:val="en-GB"/>
        </w:rPr>
        <w:t xml:space="preserve"> higher the FPR, the lower the selectivity</w:t>
      </w:r>
      <w:r w:rsidR="000227A4" w:rsidRPr="0007763B">
        <w:rPr>
          <w:rFonts w:ascii="Times New Roman" w:eastAsia="Times New Roman" w:hAnsi="Times New Roman" w:cs="Times New Roman"/>
          <w:iCs/>
          <w:sz w:val="24"/>
          <w:szCs w:val="24"/>
          <w:lang w:val="en-GB"/>
        </w:rPr>
        <w:t xml:space="preserve"> of our testing procedure.</w:t>
      </w:r>
      <w:r w:rsidR="000227A4">
        <w:rPr>
          <w:rFonts w:ascii="Times New Roman" w:eastAsia="Times New Roman" w:hAnsi="Times New Roman" w:cs="Times New Roman"/>
          <w:iCs/>
          <w:sz w:val="24"/>
          <w:szCs w:val="24"/>
          <w:lang w:val="en-GB"/>
        </w:rPr>
        <w:t xml:space="preserve"> </w:t>
      </w:r>
      <w:r w:rsidR="00F05FD6">
        <w:rPr>
          <w:rFonts w:ascii="Times New Roman" w:eastAsia="Times New Roman" w:hAnsi="Times New Roman" w:cs="Times New Roman"/>
          <w:iCs/>
          <w:sz w:val="24"/>
          <w:szCs w:val="24"/>
          <w:lang w:val="en-GB"/>
        </w:rPr>
        <w:t xml:space="preserve">A </w:t>
      </w:r>
      <w:r w:rsidRPr="0007763B">
        <w:rPr>
          <w:rFonts w:ascii="Times New Roman" w:eastAsia="Times New Roman" w:hAnsi="Times New Roman" w:cs="Times New Roman"/>
          <w:iCs/>
          <w:sz w:val="24"/>
          <w:szCs w:val="24"/>
          <w:lang w:val="en-GB"/>
        </w:rPr>
        <w:t>high FNR means that we often miss the population(s)</w:t>
      </w:r>
      <w:r w:rsidR="00FF7CA1">
        <w:rPr>
          <w:rFonts w:ascii="Times New Roman" w:eastAsia="Times New Roman" w:hAnsi="Times New Roman" w:cs="Times New Roman"/>
          <w:iCs/>
          <w:sz w:val="24"/>
          <w:szCs w:val="24"/>
          <w:lang w:val="en-GB"/>
        </w:rPr>
        <w:t xml:space="preserve"> that were actua</w:t>
      </w:r>
      <w:r w:rsidR="008F394F">
        <w:rPr>
          <w:rFonts w:ascii="Times New Roman" w:eastAsia="Times New Roman" w:hAnsi="Times New Roman" w:cs="Times New Roman"/>
          <w:iCs/>
          <w:sz w:val="24"/>
          <w:szCs w:val="24"/>
          <w:lang w:val="en-GB"/>
        </w:rPr>
        <w:t>lly affected</w:t>
      </w:r>
      <w:r w:rsidRPr="0007763B">
        <w:rPr>
          <w:rFonts w:ascii="Times New Roman" w:eastAsia="Times New Roman" w:hAnsi="Times New Roman" w:cs="Times New Roman"/>
          <w:iCs/>
          <w:sz w:val="24"/>
          <w:szCs w:val="24"/>
          <w:lang w:val="en-GB"/>
        </w:rPr>
        <w:t>. The higher the FNR, the lower the power of our testing procedure.</w:t>
      </w:r>
      <w:r w:rsidR="00F05FD6">
        <w:rPr>
          <w:rFonts w:ascii="Times New Roman" w:eastAsia="Times New Roman" w:hAnsi="Times New Roman" w:cs="Times New Roman"/>
          <w:iCs/>
          <w:sz w:val="24"/>
          <w:szCs w:val="24"/>
          <w:lang w:val="en-GB"/>
        </w:rPr>
        <w:t xml:space="preserve"> Researchers may want to minimize the FNR in situations where </w:t>
      </w:r>
      <w:r w:rsidR="00A60F90">
        <w:rPr>
          <w:rFonts w:ascii="Times New Roman" w:eastAsia="Times New Roman" w:hAnsi="Times New Roman" w:cs="Times New Roman"/>
          <w:iCs/>
          <w:sz w:val="24"/>
          <w:szCs w:val="24"/>
          <w:lang w:val="en-GB"/>
        </w:rPr>
        <w:t xml:space="preserve">finding the right population is the most important aspect, for example if there is limited time to take conservation action. </w:t>
      </w:r>
      <w:r w:rsidR="001429F5">
        <w:rPr>
          <w:rFonts w:ascii="Times New Roman" w:eastAsia="Times New Roman" w:hAnsi="Times New Roman" w:cs="Times New Roman"/>
          <w:sz w:val="24"/>
          <w:szCs w:val="24"/>
          <w:lang w:val="en-GB"/>
        </w:rPr>
        <w:t xml:space="preserve">Selecting a </w:t>
      </w:r>
      <w:r w:rsidRPr="0007763B">
        <w:rPr>
          <w:rFonts w:ascii="Times New Roman" w:eastAsia="Times New Roman" w:hAnsi="Times New Roman" w:cs="Times New Roman"/>
          <w:sz w:val="24"/>
          <w:szCs w:val="24"/>
          <w:lang w:val="en-GB"/>
        </w:rPr>
        <w:t>prop</w:t>
      </w:r>
      <w:r w:rsidR="000F49A2">
        <w:rPr>
          <w:rFonts w:ascii="Times New Roman" w:eastAsia="Times New Roman" w:hAnsi="Times New Roman" w:cs="Times New Roman"/>
          <w:sz w:val="24"/>
          <w:szCs w:val="24"/>
          <w:lang w:val="en-GB"/>
        </w:rPr>
        <w:t xml:space="preserve">er threshold for </w:t>
      </w:r>
      <w:r w:rsidRPr="0007763B">
        <w:rPr>
          <w:rFonts w:ascii="Times New Roman" w:eastAsia="Times New Roman" w:hAnsi="Times New Roman" w:cs="Times New Roman"/>
          <w:sz w:val="24"/>
          <w:szCs w:val="24"/>
          <w:lang w:val="en-GB"/>
        </w:rPr>
        <w:t>permutation tests is</w:t>
      </w:r>
      <w:r w:rsidR="00A54C18">
        <w:rPr>
          <w:rFonts w:ascii="Times New Roman" w:eastAsia="Times New Roman" w:hAnsi="Times New Roman" w:cs="Times New Roman"/>
          <w:sz w:val="24"/>
          <w:szCs w:val="24"/>
          <w:lang w:val="en-GB"/>
        </w:rPr>
        <w:t xml:space="preserve"> often</w:t>
      </w:r>
      <w:r w:rsidRPr="0007763B">
        <w:rPr>
          <w:rFonts w:ascii="Times New Roman" w:eastAsia="Times New Roman" w:hAnsi="Times New Roman" w:cs="Times New Roman"/>
          <w:sz w:val="24"/>
          <w:szCs w:val="24"/>
          <w:lang w:val="en-GB"/>
        </w:rPr>
        <w:t xml:space="preserve"> important to </w:t>
      </w:r>
      <w:r w:rsidR="001429F5">
        <w:rPr>
          <w:rFonts w:ascii="Times New Roman" w:eastAsia="Times New Roman" w:hAnsi="Times New Roman" w:cs="Times New Roman"/>
          <w:sz w:val="24"/>
          <w:szCs w:val="24"/>
          <w:lang w:val="en-GB"/>
        </w:rPr>
        <w:t xml:space="preserve">identify a </w:t>
      </w:r>
      <w:r w:rsidRPr="0007763B">
        <w:rPr>
          <w:rFonts w:ascii="Times New Roman" w:eastAsia="Times New Roman" w:hAnsi="Times New Roman" w:cs="Times New Roman"/>
          <w:sz w:val="24"/>
          <w:szCs w:val="24"/>
          <w:lang w:val="en-GB"/>
        </w:rPr>
        <w:t>compromise between power</w:t>
      </w:r>
      <w:r w:rsidR="00A60F90">
        <w:rPr>
          <w:rFonts w:ascii="Times New Roman" w:eastAsia="Times New Roman" w:hAnsi="Times New Roman" w:cs="Times New Roman"/>
          <w:sz w:val="24"/>
          <w:szCs w:val="24"/>
          <w:lang w:val="en-GB"/>
        </w:rPr>
        <w:t xml:space="preserve"> (1</w:t>
      </w:r>
      <w:r w:rsidR="008F394F">
        <w:rPr>
          <w:rFonts w:ascii="Times New Roman" w:eastAsia="Times New Roman" w:hAnsi="Times New Roman" w:cs="Times New Roman"/>
          <w:sz w:val="24"/>
          <w:szCs w:val="24"/>
          <w:lang w:val="en-GB"/>
        </w:rPr>
        <w:t xml:space="preserve"> –</w:t>
      </w:r>
      <w:r w:rsidR="00A60F90">
        <w:rPr>
          <w:rFonts w:ascii="Times New Roman" w:eastAsia="Times New Roman" w:hAnsi="Times New Roman" w:cs="Times New Roman"/>
          <w:sz w:val="24"/>
          <w:szCs w:val="24"/>
          <w:lang w:val="en-GB"/>
        </w:rPr>
        <w:t xml:space="preserve"> FNR)</w:t>
      </w:r>
      <w:r w:rsidRPr="0007763B">
        <w:rPr>
          <w:rFonts w:ascii="Times New Roman" w:eastAsia="Times New Roman" w:hAnsi="Times New Roman" w:cs="Times New Roman"/>
          <w:sz w:val="24"/>
          <w:szCs w:val="24"/>
          <w:lang w:val="en-GB"/>
        </w:rPr>
        <w:t xml:space="preserve"> and selectivity</w:t>
      </w:r>
      <w:r w:rsidR="00A60F90">
        <w:rPr>
          <w:rFonts w:ascii="Times New Roman" w:eastAsia="Times New Roman" w:hAnsi="Times New Roman" w:cs="Times New Roman"/>
          <w:sz w:val="24"/>
          <w:szCs w:val="24"/>
          <w:lang w:val="en-GB"/>
        </w:rPr>
        <w:t xml:space="preserve"> (1 – FPR)</w:t>
      </w:r>
      <w:r w:rsidR="001429F5">
        <w:rPr>
          <w:rFonts w:ascii="Times New Roman" w:eastAsia="Times New Roman" w:hAnsi="Times New Roman" w:cs="Times New Roman"/>
          <w:sz w:val="24"/>
          <w:szCs w:val="24"/>
          <w:lang w:val="en-GB"/>
        </w:rPr>
        <w:t xml:space="preserve">. </w:t>
      </w:r>
      <w:r w:rsidR="001429F5">
        <w:rPr>
          <w:rFonts w:ascii="Times New Roman" w:eastAsia="Times New Roman" w:hAnsi="Times New Roman" w:cs="Times New Roman"/>
          <w:sz w:val="24"/>
          <w:szCs w:val="24"/>
          <w:lang w:val="en-GB"/>
        </w:rPr>
        <w:lastRenderedPageBreak/>
        <w:t>To characterise this compromise, we evaluated the</w:t>
      </w:r>
      <w:r w:rsidR="00A656C6">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 xml:space="preserve">statistical performance </w:t>
      </w:r>
      <w:r w:rsidR="001429F5">
        <w:rPr>
          <w:rFonts w:ascii="Times New Roman" w:eastAsia="Times New Roman" w:hAnsi="Times New Roman" w:cs="Times New Roman"/>
          <w:sz w:val="24"/>
          <w:szCs w:val="24"/>
          <w:lang w:val="en-GB"/>
        </w:rPr>
        <w:t xml:space="preserve">of TGI using </w:t>
      </w:r>
      <w:r w:rsidRPr="0007763B">
        <w:rPr>
          <w:rFonts w:ascii="Times New Roman" w:eastAsia="Times New Roman" w:hAnsi="Times New Roman" w:cs="Times New Roman"/>
          <w:sz w:val="24"/>
          <w:szCs w:val="24"/>
          <w:lang w:val="en-GB"/>
        </w:rPr>
        <w:t>a range o</w:t>
      </w:r>
      <w:r w:rsidR="009279F4" w:rsidRPr="0007763B">
        <w:rPr>
          <w:rFonts w:ascii="Times New Roman" w:eastAsia="Times New Roman" w:hAnsi="Times New Roman" w:cs="Times New Roman"/>
          <w:sz w:val="24"/>
          <w:szCs w:val="24"/>
          <w:lang w:val="en-GB"/>
        </w:rPr>
        <w:t>f thresholds: 0.001, 0.0025, 0.005, 0.0075, 0.01, 0.025, 0.05, 0.075, 0.1</w:t>
      </w:r>
      <w:r w:rsidR="00562FD4">
        <w:rPr>
          <w:rFonts w:ascii="Times New Roman" w:eastAsia="Times New Roman" w:hAnsi="Times New Roman" w:cs="Times New Roman"/>
          <w:sz w:val="24"/>
          <w:szCs w:val="24"/>
          <w:lang w:val="en-GB"/>
        </w:rPr>
        <w:t>0</w:t>
      </w:r>
      <w:r w:rsidRPr="0007763B">
        <w:rPr>
          <w:rFonts w:ascii="Times New Roman" w:eastAsia="Times New Roman" w:hAnsi="Times New Roman" w:cs="Times New Roman"/>
          <w:sz w:val="24"/>
          <w:szCs w:val="24"/>
          <w:lang w:val="en-GB"/>
        </w:rPr>
        <w:t>.</w:t>
      </w:r>
    </w:p>
    <w:p w14:paraId="05A56E2A" w14:textId="77777777" w:rsidR="00805090" w:rsidRPr="0007763B" w:rsidRDefault="00805090" w:rsidP="00A51948">
      <w:pPr>
        <w:spacing w:before="240" w:after="240" w:line="480" w:lineRule="auto"/>
        <w:rPr>
          <w:rFonts w:ascii="Times New Roman" w:eastAsia="Times New Roman" w:hAnsi="Times New Roman" w:cs="Times New Roman"/>
          <w:sz w:val="24"/>
          <w:szCs w:val="24"/>
          <w:lang w:val="en-GB"/>
        </w:rPr>
      </w:pPr>
    </w:p>
    <w:p w14:paraId="1C9D6026" w14:textId="77777777" w:rsidR="00805090" w:rsidRPr="0007763B" w:rsidRDefault="00805090" w:rsidP="00017CBA">
      <w:pPr>
        <w:keepNext/>
        <w:spacing w:before="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5C7E4DAC" w14:textId="1D450F6C" w:rsidR="00805090" w:rsidRPr="0007763B" w:rsidRDefault="00805090" w:rsidP="00805090">
      <w:pPr>
        <w:spacing w:before="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C</w:t>
      </w:r>
      <w:r w:rsidRPr="0007763B">
        <w:rPr>
          <w:rFonts w:ascii="Times New Roman" w:eastAsia="Times New Roman" w:hAnsi="Times New Roman" w:cs="Times New Roman"/>
          <w:sz w:val="24"/>
          <w:szCs w:val="24"/>
          <w:lang w:val="en-CA"/>
        </w:rPr>
        <w:t xml:space="preserve">ontrol </w:t>
      </w:r>
      <w:r w:rsidR="001429F5">
        <w:rPr>
          <w:rFonts w:ascii="Times New Roman" w:eastAsia="Times New Roman" w:hAnsi="Times New Roman" w:cs="Times New Roman"/>
          <w:sz w:val="24"/>
          <w:szCs w:val="24"/>
          <w:lang w:val="en-CA"/>
        </w:rPr>
        <w:t>simu</w:t>
      </w:r>
      <w:r w:rsidR="009821DF">
        <w:rPr>
          <w:rFonts w:ascii="Times New Roman" w:eastAsia="Times New Roman" w:hAnsi="Times New Roman" w:cs="Times New Roman"/>
          <w:sz w:val="24"/>
          <w:szCs w:val="24"/>
          <w:lang w:val="en-CA"/>
        </w:rPr>
        <w:t>l</w:t>
      </w:r>
      <w:r w:rsidR="001429F5">
        <w:rPr>
          <w:rFonts w:ascii="Times New Roman" w:eastAsia="Times New Roman" w:hAnsi="Times New Roman" w:cs="Times New Roman"/>
          <w:sz w:val="24"/>
          <w:szCs w:val="24"/>
          <w:lang w:val="en-CA"/>
        </w:rPr>
        <w:t>ations we</w:t>
      </w:r>
      <w:r w:rsidR="00377FD9">
        <w:rPr>
          <w:rFonts w:ascii="Times New Roman" w:eastAsia="Times New Roman" w:hAnsi="Times New Roman" w:cs="Times New Roman"/>
          <w:sz w:val="24"/>
          <w:szCs w:val="24"/>
          <w:lang w:val="en-CA"/>
        </w:rPr>
        <w:t>re</w:t>
      </w:r>
      <w:r w:rsidR="001429F5">
        <w:rPr>
          <w:rFonts w:ascii="Times New Roman" w:eastAsia="Times New Roman" w:hAnsi="Times New Roman" w:cs="Times New Roman"/>
          <w:sz w:val="24"/>
          <w:szCs w:val="24"/>
          <w:lang w:val="en-CA"/>
        </w:rPr>
        <w:t xml:space="preserve"> run</w:t>
      </w:r>
      <w:r w:rsidR="00377FD9">
        <w:rPr>
          <w:rFonts w:ascii="Times New Roman" w:eastAsia="Times New Roman" w:hAnsi="Times New Roman" w:cs="Times New Roman"/>
          <w:sz w:val="24"/>
          <w:szCs w:val="24"/>
          <w:lang w:val="en-CA"/>
        </w:rPr>
        <w:t>,</w:t>
      </w:r>
      <w:r w:rsidR="001429F5">
        <w:rPr>
          <w:rFonts w:ascii="Times New Roman" w:eastAsia="Times New Roman" w:hAnsi="Times New Roman" w:cs="Times New Roman"/>
          <w:sz w:val="24"/>
          <w:szCs w:val="24"/>
          <w:lang w:val="en-CA"/>
        </w:rPr>
        <w:t xml:space="preserve"> in which </w:t>
      </w:r>
      <w:r w:rsidR="009821DF">
        <w:rPr>
          <w:rFonts w:ascii="Times New Roman" w:eastAsia="Times New Roman" w:hAnsi="Times New Roman" w:cs="Times New Roman"/>
          <w:sz w:val="24"/>
          <w:szCs w:val="24"/>
          <w:lang w:val="en-CA"/>
        </w:rPr>
        <w:t>no popu</w:t>
      </w:r>
      <w:r w:rsidR="001429F5">
        <w:rPr>
          <w:rFonts w:ascii="Times New Roman" w:eastAsia="Times New Roman" w:hAnsi="Times New Roman" w:cs="Times New Roman"/>
          <w:sz w:val="24"/>
          <w:szCs w:val="24"/>
          <w:lang w:val="en-CA"/>
        </w:rPr>
        <w:t>l</w:t>
      </w:r>
      <w:r w:rsidR="009821DF">
        <w:rPr>
          <w:rFonts w:ascii="Times New Roman" w:eastAsia="Times New Roman" w:hAnsi="Times New Roman" w:cs="Times New Roman"/>
          <w:sz w:val="24"/>
          <w:szCs w:val="24"/>
          <w:lang w:val="en-CA"/>
        </w:rPr>
        <w:t>a</w:t>
      </w:r>
      <w:r w:rsidR="001429F5">
        <w:rPr>
          <w:rFonts w:ascii="Times New Roman" w:eastAsia="Times New Roman" w:hAnsi="Times New Roman" w:cs="Times New Roman"/>
          <w:sz w:val="24"/>
          <w:szCs w:val="24"/>
          <w:lang w:val="en-CA"/>
        </w:rPr>
        <w:t xml:space="preserve">tions were </w:t>
      </w:r>
      <w:r w:rsidRPr="0007763B">
        <w:rPr>
          <w:rFonts w:ascii="Times New Roman" w:eastAsia="Times New Roman" w:hAnsi="Times New Roman" w:cs="Times New Roman"/>
          <w:sz w:val="24"/>
          <w:szCs w:val="24"/>
          <w:lang w:val="en-CA"/>
        </w:rPr>
        <w:t xml:space="preserve">affected by </w:t>
      </w:r>
      <w:r w:rsidR="00B37A76">
        <w:rPr>
          <w:rFonts w:ascii="Times New Roman" w:eastAsia="Times New Roman" w:hAnsi="Times New Roman" w:cs="Times New Roman"/>
          <w:sz w:val="24"/>
          <w:szCs w:val="24"/>
          <w:lang w:val="en-CA"/>
        </w:rPr>
        <w:t xml:space="preserve">demographic </w:t>
      </w:r>
      <w:r w:rsidRPr="0007763B">
        <w:rPr>
          <w:rFonts w:ascii="Times New Roman" w:eastAsia="Times New Roman" w:hAnsi="Times New Roman" w:cs="Times New Roman"/>
          <w:sz w:val="24"/>
          <w:szCs w:val="24"/>
          <w:lang w:val="en-CA"/>
        </w:rPr>
        <w:t>event</w:t>
      </w:r>
      <w:r w:rsidR="001429F5">
        <w:rPr>
          <w:rFonts w:ascii="Times New Roman" w:eastAsia="Times New Roman" w:hAnsi="Times New Roman" w:cs="Times New Roman"/>
          <w:sz w:val="24"/>
          <w:szCs w:val="24"/>
          <w:lang w:val="en-CA"/>
        </w:rPr>
        <w:t>s</w:t>
      </w:r>
      <w:r w:rsidRPr="0007763B">
        <w:rPr>
          <w:rFonts w:ascii="Times New Roman" w:eastAsia="Times New Roman" w:hAnsi="Times New Roman" w:cs="Times New Roman"/>
          <w:sz w:val="24"/>
          <w:szCs w:val="24"/>
          <w:lang w:val="en-CA"/>
        </w:rPr>
        <w:t xml:space="preserve"> and </w:t>
      </w:r>
      <w:r w:rsidR="001429F5">
        <w:rPr>
          <w:rFonts w:ascii="Times New Roman" w:eastAsia="Times New Roman" w:hAnsi="Times New Roman" w:cs="Times New Roman"/>
          <w:sz w:val="24"/>
          <w:szCs w:val="24"/>
          <w:lang w:val="en-CA"/>
        </w:rPr>
        <w:t xml:space="preserve">were </w:t>
      </w:r>
      <w:r w:rsidRPr="0007763B">
        <w:rPr>
          <w:rFonts w:ascii="Times New Roman" w:eastAsia="Times New Roman" w:hAnsi="Times New Roman" w:cs="Times New Roman"/>
          <w:sz w:val="24"/>
          <w:szCs w:val="24"/>
          <w:lang w:val="en-CA"/>
        </w:rPr>
        <w:t xml:space="preserve">therefore only </w:t>
      </w:r>
      <w:r w:rsidR="00B37A76">
        <w:rPr>
          <w:rFonts w:ascii="Times New Roman" w:eastAsia="Times New Roman" w:hAnsi="Times New Roman" w:cs="Times New Roman"/>
          <w:sz w:val="24"/>
          <w:szCs w:val="24"/>
          <w:lang w:val="en-CA"/>
        </w:rPr>
        <w:t xml:space="preserve">subject to the processes of </w:t>
      </w:r>
      <w:r w:rsidRPr="0007763B">
        <w:rPr>
          <w:rFonts w:ascii="Times New Roman" w:eastAsia="Times New Roman" w:hAnsi="Times New Roman" w:cs="Times New Roman"/>
          <w:sz w:val="24"/>
          <w:szCs w:val="24"/>
          <w:lang w:val="en-CA"/>
        </w:rPr>
        <w:t xml:space="preserve">gene flow, drift, and mutation. Dispersal was the only parameter </w:t>
      </w:r>
      <w:r w:rsidR="00562FD4">
        <w:rPr>
          <w:rFonts w:ascii="Times New Roman" w:eastAsia="Times New Roman" w:hAnsi="Times New Roman" w:cs="Times New Roman"/>
          <w:sz w:val="24"/>
          <w:szCs w:val="24"/>
          <w:lang w:val="en-CA"/>
        </w:rPr>
        <w:t xml:space="preserve">that </w:t>
      </w:r>
      <w:r w:rsidR="00B37A76">
        <w:rPr>
          <w:rFonts w:ascii="Times New Roman" w:eastAsia="Times New Roman" w:hAnsi="Times New Roman" w:cs="Times New Roman"/>
          <w:sz w:val="24"/>
          <w:szCs w:val="24"/>
          <w:lang w:val="en-CA"/>
        </w:rPr>
        <w:t xml:space="preserve">varied </w:t>
      </w:r>
      <w:r w:rsidR="00562FD4">
        <w:rPr>
          <w:rFonts w:ascii="Times New Roman" w:eastAsia="Times New Roman" w:hAnsi="Times New Roman" w:cs="Times New Roman"/>
          <w:sz w:val="24"/>
          <w:szCs w:val="24"/>
          <w:lang w:val="en-CA"/>
        </w:rPr>
        <w:t xml:space="preserve">among </w:t>
      </w:r>
      <w:r w:rsidR="00B37A76">
        <w:rPr>
          <w:rFonts w:ascii="Times New Roman" w:eastAsia="Times New Roman" w:hAnsi="Times New Roman" w:cs="Times New Roman"/>
          <w:sz w:val="24"/>
          <w:szCs w:val="24"/>
          <w:lang w:val="en-CA"/>
        </w:rPr>
        <w:t xml:space="preserve">the </w:t>
      </w:r>
      <w:r w:rsidRPr="0007763B">
        <w:rPr>
          <w:rFonts w:ascii="Times New Roman" w:eastAsia="Times New Roman" w:hAnsi="Times New Roman" w:cs="Times New Roman"/>
          <w:sz w:val="24"/>
          <w:szCs w:val="24"/>
          <w:lang w:val="en-CA"/>
        </w:rPr>
        <w:t>control</w:t>
      </w:r>
      <w:r w:rsidR="00562FD4">
        <w:rPr>
          <w:rFonts w:ascii="Times New Roman" w:eastAsia="Times New Roman" w:hAnsi="Times New Roman" w:cs="Times New Roman"/>
          <w:sz w:val="24"/>
          <w:szCs w:val="24"/>
          <w:lang w:val="en-CA"/>
        </w:rPr>
        <w:t xml:space="preserve"> simulation</w:t>
      </w:r>
      <w:r w:rsidRPr="0007763B">
        <w:rPr>
          <w:rFonts w:ascii="Times New Roman" w:eastAsia="Times New Roman" w:hAnsi="Times New Roman" w:cs="Times New Roman"/>
          <w:sz w:val="24"/>
          <w:szCs w:val="24"/>
          <w:lang w:val="en-CA"/>
        </w:rPr>
        <w:t xml:space="preserve">s, </w:t>
      </w:r>
      <w:r w:rsidR="00B37A76">
        <w:rPr>
          <w:rFonts w:ascii="Times New Roman" w:eastAsia="Times New Roman" w:hAnsi="Times New Roman" w:cs="Times New Roman"/>
          <w:sz w:val="24"/>
          <w:szCs w:val="24"/>
          <w:lang w:val="en-CA"/>
        </w:rPr>
        <w:t xml:space="preserve">resulting in </w:t>
      </w:r>
      <w:r w:rsidR="001429F5">
        <w:rPr>
          <w:rFonts w:ascii="Times New Roman" w:eastAsia="Times New Roman" w:hAnsi="Times New Roman" w:cs="Times New Roman"/>
          <w:sz w:val="24"/>
          <w:szCs w:val="24"/>
          <w:lang w:val="en-CA"/>
        </w:rPr>
        <w:t>three</w:t>
      </w:r>
      <w:r w:rsidR="001429F5"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control scenarios</w:t>
      </w:r>
      <w:r w:rsidR="000B7CDD">
        <w:rPr>
          <w:rFonts w:ascii="Times New Roman" w:eastAsia="Times New Roman" w:hAnsi="Times New Roman" w:cs="Times New Roman"/>
          <w:sz w:val="24"/>
          <w:szCs w:val="24"/>
          <w:lang w:val="en-CA"/>
        </w:rPr>
        <w:t xml:space="preserve"> (Table 1)</w:t>
      </w:r>
      <w:r w:rsidRPr="0007763B">
        <w:rPr>
          <w:rFonts w:ascii="Times New Roman" w:eastAsia="Times New Roman" w:hAnsi="Times New Roman" w:cs="Times New Roman"/>
          <w:sz w:val="24"/>
          <w:szCs w:val="24"/>
          <w:lang w:val="en-CA"/>
        </w:rPr>
        <w:t xml:space="preserve">. We evaluated the </w:t>
      </w:r>
      <w:r w:rsidRPr="0007763B">
        <w:rPr>
          <w:rFonts w:ascii="Times New Roman" w:eastAsia="Times New Roman" w:hAnsi="Times New Roman" w:cs="Times New Roman"/>
          <w:iCs/>
          <w:sz w:val="24"/>
          <w:szCs w:val="24"/>
          <w:lang w:val="en-GB"/>
        </w:rPr>
        <w:t>FPR</w:t>
      </w:r>
      <w:r w:rsidRPr="0007763B">
        <w:rPr>
          <w:rFonts w:ascii="Times New Roman" w:eastAsia="Times New Roman" w:hAnsi="Times New Roman" w:cs="Times New Roman"/>
          <w:sz w:val="24"/>
          <w:szCs w:val="24"/>
          <w:lang w:val="en-CA"/>
        </w:rPr>
        <w:t xml:space="preserve"> of th</w:t>
      </w:r>
      <w:r w:rsidR="001429F5">
        <w:rPr>
          <w:rFonts w:ascii="Times New Roman" w:eastAsia="Times New Roman" w:hAnsi="Times New Roman" w:cs="Times New Roman"/>
          <w:sz w:val="24"/>
          <w:szCs w:val="24"/>
          <w:lang w:val="en-CA"/>
        </w:rPr>
        <w:t>e</w:t>
      </w:r>
      <w:r w:rsidRPr="0007763B">
        <w:rPr>
          <w:rFonts w:ascii="Times New Roman" w:eastAsia="Times New Roman" w:hAnsi="Times New Roman" w:cs="Times New Roman"/>
          <w:sz w:val="24"/>
          <w:szCs w:val="24"/>
          <w:lang w:val="en-CA"/>
        </w:rPr>
        <w:t>se control scenarios</w:t>
      </w:r>
      <w:r w:rsidR="00562FD4">
        <w:rPr>
          <w:rFonts w:ascii="Times New Roman" w:eastAsia="Times New Roman" w:hAnsi="Times New Roman" w:cs="Times New Roman"/>
          <w:sz w:val="24"/>
          <w:szCs w:val="24"/>
          <w:lang w:val="en-CA"/>
        </w:rPr>
        <w:t xml:space="preserve">; there was </w:t>
      </w:r>
      <w:r w:rsidRPr="0007763B">
        <w:rPr>
          <w:rFonts w:ascii="Times New Roman" w:eastAsia="Times New Roman" w:hAnsi="Times New Roman" w:cs="Times New Roman"/>
          <w:sz w:val="24"/>
          <w:szCs w:val="24"/>
          <w:lang w:val="en-CA"/>
        </w:rPr>
        <w:t xml:space="preserve">no need </w:t>
      </w:r>
      <w:r w:rsidR="00562FD4">
        <w:rPr>
          <w:rFonts w:ascii="Times New Roman" w:eastAsia="Times New Roman" w:hAnsi="Times New Roman" w:cs="Times New Roman"/>
          <w:sz w:val="24"/>
          <w:szCs w:val="24"/>
          <w:lang w:val="en-CA"/>
        </w:rPr>
        <w:t>to compute</w:t>
      </w:r>
      <w:r w:rsidR="00562FD4"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FNR because there </w:t>
      </w:r>
      <w:r w:rsidR="00562FD4">
        <w:rPr>
          <w:rFonts w:ascii="Times New Roman" w:eastAsia="Times New Roman" w:hAnsi="Times New Roman" w:cs="Times New Roman"/>
          <w:sz w:val="24"/>
          <w:szCs w:val="24"/>
          <w:lang w:val="en-CA"/>
        </w:rPr>
        <w:t>we</w:t>
      </w:r>
      <w:r w:rsidRPr="0007763B">
        <w:rPr>
          <w:rFonts w:ascii="Times New Roman" w:eastAsia="Times New Roman" w:hAnsi="Times New Roman" w:cs="Times New Roman"/>
          <w:sz w:val="24"/>
          <w:szCs w:val="24"/>
          <w:lang w:val="en-CA"/>
        </w:rPr>
        <w:t xml:space="preserve">re no true positives/false negatives so it was always equal to 0). When describing the performance of other scenarios with similar dispersal parameters, we always </w:t>
      </w:r>
      <w:r w:rsidR="00B37A76">
        <w:rPr>
          <w:rFonts w:ascii="Times New Roman" w:eastAsia="Times New Roman" w:hAnsi="Times New Roman" w:cs="Times New Roman"/>
          <w:sz w:val="24"/>
          <w:szCs w:val="24"/>
          <w:lang w:val="en-CA"/>
        </w:rPr>
        <w:t>use</w:t>
      </w:r>
      <w:r w:rsidR="000B7CDD">
        <w:rPr>
          <w:rFonts w:ascii="Times New Roman" w:eastAsia="Times New Roman" w:hAnsi="Times New Roman" w:cs="Times New Roman"/>
          <w:sz w:val="24"/>
          <w:szCs w:val="24"/>
          <w:lang w:val="en-CA"/>
        </w:rPr>
        <w:t>d</w:t>
      </w:r>
      <w:r w:rsidR="00B37A76">
        <w:rPr>
          <w:rFonts w:ascii="Times New Roman" w:eastAsia="Times New Roman" w:hAnsi="Times New Roman" w:cs="Times New Roman"/>
          <w:sz w:val="24"/>
          <w:szCs w:val="24"/>
          <w:lang w:val="en-CA"/>
        </w:rPr>
        <w:t xml:space="preserve"> </w:t>
      </w:r>
      <w:r w:rsidR="001429F5">
        <w:rPr>
          <w:rFonts w:ascii="Times New Roman" w:eastAsia="Times New Roman" w:hAnsi="Times New Roman" w:cs="Times New Roman"/>
          <w:sz w:val="24"/>
          <w:szCs w:val="24"/>
          <w:lang w:val="en-CA"/>
        </w:rPr>
        <w:t xml:space="preserve">these </w:t>
      </w:r>
      <w:r w:rsidRPr="0007763B">
        <w:rPr>
          <w:rFonts w:ascii="Times New Roman" w:eastAsia="Times New Roman" w:hAnsi="Times New Roman" w:cs="Times New Roman"/>
          <w:sz w:val="24"/>
          <w:szCs w:val="24"/>
          <w:lang w:val="en-CA"/>
        </w:rPr>
        <w:t>control values as reference.</w:t>
      </w:r>
    </w:p>
    <w:p w14:paraId="2850C73A" w14:textId="3DF7BED5" w:rsidR="00D2425A" w:rsidRPr="00805090" w:rsidRDefault="00D2425A" w:rsidP="00A51948">
      <w:pPr>
        <w:spacing w:before="240" w:after="240" w:line="480" w:lineRule="auto"/>
        <w:rPr>
          <w:rFonts w:ascii="Times New Roman" w:eastAsia="Times New Roman" w:hAnsi="Times New Roman" w:cs="Times New Roman"/>
          <w:sz w:val="24"/>
          <w:szCs w:val="24"/>
          <w:lang w:val="en-CA"/>
        </w:rPr>
      </w:pPr>
    </w:p>
    <w:p w14:paraId="6460C526" w14:textId="7DAA14E8" w:rsidR="00D2425A" w:rsidRDefault="00D2425A" w:rsidP="00A51948">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555324">
        <w:rPr>
          <w:rFonts w:ascii="Times New Roman" w:eastAsia="Times New Roman" w:hAnsi="Times New Roman" w:cs="Times New Roman"/>
          <w:i/>
          <w:sz w:val="24"/>
          <w:szCs w:val="24"/>
          <w:lang w:val="en-GB"/>
        </w:rPr>
        <w:t>CDMetaPOP</w:t>
      </w:r>
      <w:proofErr w:type="spellEnd"/>
      <w:r w:rsidRPr="0007763B">
        <w:rPr>
          <w:rFonts w:ascii="Times New Roman" w:eastAsia="Times New Roman" w:hAnsi="Times New Roman" w:cs="Times New Roman"/>
          <w:sz w:val="24"/>
          <w:szCs w:val="24"/>
          <w:lang w:val="en-GB"/>
        </w:rPr>
        <w:t xml:space="preserve"> runs on </w:t>
      </w:r>
      <w:r w:rsidRPr="00555324">
        <w:rPr>
          <w:rFonts w:ascii="Times New Roman" w:eastAsia="Times New Roman" w:hAnsi="Times New Roman" w:cs="Times New Roman"/>
          <w:i/>
          <w:sz w:val="24"/>
          <w:szCs w:val="24"/>
          <w:lang w:val="en-GB"/>
        </w:rPr>
        <w:t>Python 2.7</w:t>
      </w:r>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We used the </w:t>
      </w:r>
      <w:r w:rsidRPr="00555324">
        <w:rPr>
          <w:rFonts w:ascii="Times New Roman" w:eastAsia="Times New Roman" w:hAnsi="Times New Roman" w:cs="Times New Roman"/>
          <w:i/>
          <w:sz w:val="24"/>
          <w:szCs w:val="24"/>
          <w:lang w:val="en-GB"/>
        </w:rPr>
        <w:t>R</w:t>
      </w:r>
      <w:r w:rsidRPr="0007763B">
        <w:rPr>
          <w:rFonts w:ascii="Times New Roman" w:eastAsia="Times New Roman" w:hAnsi="Times New Roman" w:cs="Times New Roman"/>
          <w:sz w:val="24"/>
          <w:szCs w:val="24"/>
          <w:lang w:val="en-GB"/>
        </w:rPr>
        <w:t xml:space="preserve">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w:t>
      </w:r>
      <w:proofErr w:type="spellStart"/>
      <w:r w:rsidR="0084240D" w:rsidRPr="0007763B">
        <w:rPr>
          <w:rFonts w:ascii="Times New Roman" w:eastAsia="Times New Roman" w:hAnsi="Times New Roman" w:cs="Times New Roman"/>
          <w:sz w:val="24"/>
          <w:szCs w:val="24"/>
          <w:lang w:val="en-GB"/>
        </w:rPr>
        <w:t>RStudio</w:t>
      </w:r>
      <w:proofErr w:type="spellEnd"/>
      <w:r w:rsidR="0084240D" w:rsidRPr="0007763B">
        <w:rPr>
          <w:rFonts w:ascii="Times New Roman" w:eastAsia="Times New Roman" w:hAnsi="Times New Roman" w:cs="Times New Roman"/>
          <w:sz w:val="24"/>
          <w:szCs w:val="24"/>
          <w:lang w:val="en-GB"/>
        </w:rPr>
        <w:t xml:space="preserve">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377FD9">
        <w:rPr>
          <w:rFonts w:ascii="Times New Roman" w:eastAsia="Times New Roman" w:hAnsi="Times New Roman" w:cs="Times New Roman"/>
          <w:i/>
          <w:sz w:val="24"/>
          <w:szCs w:val="24"/>
          <w:lang w:val="en-GB"/>
        </w:rPr>
        <w:t>R</w:t>
      </w:r>
      <w:r w:rsidR="0084240D" w:rsidRPr="0007763B">
        <w:rPr>
          <w:rFonts w:ascii="Times New Roman" w:eastAsia="Times New Roman" w:hAnsi="Times New Roman" w:cs="Times New Roman"/>
          <w:sz w:val="24"/>
          <w:szCs w:val="24"/>
          <w:lang w:val="en-GB"/>
        </w:rPr>
        <w:t xml:space="preserve"> packages for calculations.</w:t>
      </w:r>
    </w:p>
    <w:p w14:paraId="00F1075D" w14:textId="265331D4" w:rsidR="00CC5037" w:rsidRDefault="00CC5037" w:rsidP="00A51948">
      <w:pPr>
        <w:spacing w:before="240" w:after="240" w:line="480" w:lineRule="auto"/>
        <w:rPr>
          <w:rFonts w:ascii="Times New Roman" w:eastAsia="Times New Roman" w:hAnsi="Times New Roman" w:cs="Times New Roman"/>
          <w:sz w:val="24"/>
          <w:szCs w:val="24"/>
          <w:lang w:val="en-GB"/>
        </w:rPr>
      </w:pPr>
    </w:p>
    <w:p w14:paraId="3488EEA2" w14:textId="4BC244D9" w:rsidR="00CC5037" w:rsidRP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r w:rsidR="00115765">
        <w:rPr>
          <w:rFonts w:ascii="Times New Roman" w:eastAsia="Times New Roman" w:hAnsi="Times New Roman" w:cs="Times New Roman"/>
          <w:i/>
          <w:sz w:val="24"/>
          <w:szCs w:val="24"/>
          <w:lang w:val="en-GB"/>
        </w:rPr>
        <w:t>: an endangered fish</w:t>
      </w:r>
    </w:p>
    <w:p w14:paraId="423D0444" w14:textId="6E0C76A0" w:rsidR="00CA4362" w:rsidRDefault="008E0DB3" w:rsidP="00A51948">
      <w:pPr>
        <w:spacing w:before="240" w:after="240" w:line="480" w:lineRule="auto"/>
        <w:rPr>
          <w:rFonts w:ascii="Times New Roman" w:eastAsia="Times New Roman" w:hAnsi="Times New Roman" w:cs="Times New Roman"/>
          <w:sz w:val="24"/>
          <w:szCs w:val="24"/>
          <w:lang w:val="en-GB"/>
        </w:rPr>
      </w:pPr>
      <w:r w:rsidRPr="008E0DB3">
        <w:rPr>
          <w:rFonts w:ascii="Times New Roman" w:eastAsia="Times New Roman" w:hAnsi="Times New Roman" w:cs="Times New Roman"/>
          <w:sz w:val="24"/>
          <w:szCs w:val="24"/>
        </w:rPr>
        <w:lastRenderedPageBreak/>
        <w:t>T</w:t>
      </w:r>
      <w:r>
        <w:rPr>
          <w:rFonts w:ascii="Times New Roman" w:eastAsia="Times New Roman" w:hAnsi="Times New Roman" w:cs="Times New Roman"/>
          <w:sz w:val="24"/>
          <w:szCs w:val="24"/>
        </w:rPr>
        <w:t xml:space="preserve">o showcase TGI’s </w:t>
      </w:r>
      <w:r w:rsidR="00E5378C">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ability to provide sensible information about temporal change in a real system with conservation implications, we chose to apply it to a threatened vertebrate</w:t>
      </w:r>
      <w:r w:rsidR="00CA4362">
        <w:rPr>
          <w:rFonts w:ascii="Times New Roman" w:eastAsia="Times New Roman" w:hAnsi="Times New Roman" w:cs="Times New Roman"/>
          <w:sz w:val="24"/>
          <w:szCs w:val="24"/>
        </w:rPr>
        <w:t xml:space="preserve">: </w:t>
      </w:r>
      <w:proofErr w:type="gramStart"/>
      <w:r w:rsidR="00CA4362">
        <w:rPr>
          <w:rFonts w:ascii="Times New Roman" w:eastAsia="Times New Roman" w:hAnsi="Times New Roman" w:cs="Times New Roman"/>
          <w:sz w:val="24"/>
          <w:szCs w:val="24"/>
          <w:lang w:val="en-GB"/>
        </w:rPr>
        <w:t>the</w:t>
      </w:r>
      <w:proofErr w:type="gramEnd"/>
      <w:r w:rsidR="00CA4362">
        <w:rPr>
          <w:rFonts w:ascii="Times New Roman" w:eastAsia="Times New Roman" w:hAnsi="Times New Roman" w:cs="Times New Roman"/>
          <w:sz w:val="24"/>
          <w:szCs w:val="24"/>
          <w:lang w:val="en-GB"/>
        </w:rPr>
        <w:t xml:space="preserve"> Northern tidewater goby. We chose this example because it uses a different genetic data type than we </w:t>
      </w:r>
      <w:r w:rsidR="00E5378C">
        <w:rPr>
          <w:rFonts w:ascii="Times New Roman" w:eastAsia="Times New Roman" w:hAnsi="Times New Roman" w:cs="Times New Roman"/>
          <w:sz w:val="24"/>
          <w:szCs w:val="24"/>
          <w:lang w:val="en-GB"/>
        </w:rPr>
        <w:t xml:space="preserve">the one we </w:t>
      </w:r>
      <w:r w:rsidR="00CA4362">
        <w:rPr>
          <w:rFonts w:ascii="Times New Roman" w:eastAsia="Times New Roman" w:hAnsi="Times New Roman" w:cs="Times New Roman"/>
          <w:sz w:val="24"/>
          <w:szCs w:val="24"/>
          <w:lang w:val="en-GB"/>
        </w:rPr>
        <w:t>simulated</w:t>
      </w:r>
      <w:r w:rsidR="00E5378C">
        <w:rPr>
          <w:rFonts w:ascii="Times New Roman" w:eastAsia="Times New Roman" w:hAnsi="Times New Roman" w:cs="Times New Roman"/>
          <w:sz w:val="24"/>
          <w:szCs w:val="24"/>
          <w:lang w:val="en-GB"/>
        </w:rPr>
        <w:t xml:space="preserve">, to make it clear TGI is usable on a diversity of markers, </w:t>
      </w:r>
      <w:r w:rsidR="00CA4362">
        <w:rPr>
          <w:rFonts w:ascii="Times New Roman" w:eastAsia="Times New Roman" w:hAnsi="Times New Roman" w:cs="Times New Roman"/>
          <w:sz w:val="24"/>
          <w:szCs w:val="24"/>
          <w:lang w:val="en-GB"/>
        </w:rPr>
        <w:t>and because the authors suggested that one population had undergone change among other more stable local populations</w:t>
      </w:r>
      <w:r w:rsidR="00E5378C">
        <w:rPr>
          <w:rFonts w:ascii="Times New Roman" w:eastAsia="Times New Roman" w:hAnsi="Times New Roman" w:cs="Times New Roman"/>
          <w:sz w:val="24"/>
          <w:szCs w:val="24"/>
          <w:lang w:val="en-GB"/>
        </w:rPr>
        <w:t>, which allows to test a hypothesis, and go beyond a simple illustration of our method</w:t>
      </w:r>
      <w:r w:rsidR="00CA4362">
        <w:rPr>
          <w:rFonts w:ascii="Times New Roman" w:eastAsia="Times New Roman" w:hAnsi="Times New Roman" w:cs="Times New Roman"/>
          <w:sz w:val="24"/>
          <w:szCs w:val="24"/>
        </w:rPr>
        <w:t xml:space="preserve"> </w:t>
      </w:r>
      <w:r w:rsidR="00CA4362">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Hellmair, McCraney, Jacobs, &amp; Goldsmith, 2015)","plainTextFormattedCitation":"(Kinziger, Hellmair, McCraney, Jacobs, &amp; Goldsmith, 2015)","previouslyFormattedCitation":"(Kinziger, Hellmair, McCraney, Jacobs, &amp; Goldsmith, 2015)"},"properties":{"noteIndex":0},"schema":"https://github.com/citation-style-language/schema/raw/master/csl-citation.json"}</w:instrText>
      </w:r>
      <w:r w:rsidR="00CA4362">
        <w:rPr>
          <w:rFonts w:ascii="Times New Roman" w:eastAsia="Times New Roman" w:hAnsi="Times New Roman" w:cs="Times New Roman"/>
          <w:sz w:val="24"/>
          <w:szCs w:val="24"/>
          <w:lang w:val="en-GB"/>
        </w:rPr>
        <w:fldChar w:fldCharType="separate"/>
      </w:r>
      <w:r w:rsidR="00CA4362" w:rsidRPr="008E0DB3">
        <w:rPr>
          <w:rFonts w:ascii="Times New Roman" w:eastAsia="Times New Roman" w:hAnsi="Times New Roman" w:cs="Times New Roman"/>
          <w:noProof/>
          <w:sz w:val="24"/>
          <w:szCs w:val="24"/>
        </w:rPr>
        <w:t>(Kinziger, Hellmair, McCraney, Jacobs, &amp; Goldsmith, 2015)</w:t>
      </w:r>
      <w:r w:rsidR="00CA4362">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w:t>
      </w:r>
      <w:r w:rsidR="00CA4362">
        <w:rPr>
          <w:rFonts w:ascii="Times New Roman" w:eastAsia="Times New Roman" w:hAnsi="Times New Roman" w:cs="Times New Roman"/>
          <w:sz w:val="24"/>
          <w:szCs w:val="24"/>
          <w:lang w:val="en-GB"/>
        </w:rPr>
        <w:t>The dataset was available through DRYAD (</w:t>
      </w:r>
      <w:r w:rsidR="00CA4362" w:rsidRPr="00CA4362">
        <w:rPr>
          <w:rFonts w:ascii="Times New Roman" w:eastAsia="Times New Roman" w:hAnsi="Times New Roman" w:cs="Times New Roman"/>
          <w:sz w:val="24"/>
          <w:szCs w:val="24"/>
          <w:lang w:val="en-GB"/>
        </w:rPr>
        <w:t>doi:10.5061/ dryad.871db</w:t>
      </w:r>
      <w:r w:rsidR="00CA4362">
        <w:rPr>
          <w:rFonts w:ascii="Times New Roman" w:eastAsia="Times New Roman" w:hAnsi="Times New Roman" w:cs="Times New Roman"/>
          <w:sz w:val="24"/>
          <w:szCs w:val="24"/>
          <w:lang w:val="en-GB"/>
        </w:rPr>
        <w:t>)</w:t>
      </w:r>
      <w:r w:rsidR="0022197D">
        <w:rPr>
          <w:rFonts w:ascii="Times New Roman" w:eastAsia="Times New Roman" w:hAnsi="Times New Roman" w:cs="Times New Roman"/>
          <w:sz w:val="24"/>
          <w:szCs w:val="24"/>
          <w:lang w:val="en-GB"/>
        </w:rPr>
        <w:t>.</w:t>
      </w:r>
      <w:r w:rsidR="00FB0EF7">
        <w:rPr>
          <w:rFonts w:ascii="Times New Roman" w:eastAsia="Times New Roman" w:hAnsi="Times New Roman" w:cs="Times New Roman"/>
          <w:sz w:val="24"/>
          <w:szCs w:val="24"/>
          <w:lang w:val="en-GB"/>
        </w:rPr>
        <w:t xml:space="preserve"> We used 9999 permutations for this application.</w:t>
      </w:r>
    </w:p>
    <w:p w14:paraId="1CA7BE18" w14:textId="77777777" w:rsidR="00F5398E" w:rsidRPr="00CA4362" w:rsidRDefault="00F5398E" w:rsidP="00A51948">
      <w:pPr>
        <w:spacing w:before="240" w:after="240" w:line="480" w:lineRule="auto"/>
        <w:rPr>
          <w:rFonts w:ascii="Times New Roman" w:eastAsia="Times New Roman" w:hAnsi="Times New Roman" w:cs="Times New Roman"/>
          <w:sz w:val="24"/>
          <w:szCs w:val="24"/>
          <w:lang w:val="en-GB"/>
        </w:rPr>
      </w:pPr>
    </w:p>
    <w:p w14:paraId="1EAD6225" w14:textId="77777777" w:rsidR="001F42AA" w:rsidRPr="008E0DB3" w:rsidRDefault="001F42AA" w:rsidP="00A51948">
      <w:pPr>
        <w:spacing w:before="240" w:after="240" w:line="480" w:lineRule="auto"/>
        <w:rPr>
          <w:rFonts w:ascii="Times New Roman" w:eastAsia="Times New Roman" w:hAnsi="Times New Roman" w:cs="Times New Roman"/>
          <w:b/>
          <w:sz w:val="24"/>
          <w:szCs w:val="24"/>
        </w:rPr>
      </w:pPr>
      <w:r w:rsidRPr="008E0DB3">
        <w:rPr>
          <w:rFonts w:ascii="Times New Roman" w:eastAsia="Times New Roman" w:hAnsi="Times New Roman" w:cs="Times New Roman"/>
          <w:b/>
          <w:sz w:val="24"/>
          <w:szCs w:val="24"/>
        </w:rPr>
        <w:t>RESULTS</w:t>
      </w:r>
    </w:p>
    <w:p w14:paraId="2AC8DBE1" w14:textId="6E4315EF" w:rsidR="008601CB" w:rsidRPr="008E0DB3" w:rsidRDefault="008601CB" w:rsidP="00A51948">
      <w:pPr>
        <w:spacing w:before="240" w:after="240" w:line="480" w:lineRule="auto"/>
        <w:rPr>
          <w:rFonts w:ascii="Times New Roman" w:eastAsia="Times New Roman" w:hAnsi="Times New Roman" w:cs="Times New Roman"/>
          <w:i/>
          <w:sz w:val="24"/>
          <w:szCs w:val="24"/>
        </w:rPr>
      </w:pPr>
      <w:r w:rsidRPr="008E0DB3">
        <w:rPr>
          <w:rFonts w:ascii="Times New Roman" w:eastAsia="Times New Roman" w:hAnsi="Times New Roman" w:cs="Times New Roman"/>
          <w:i/>
          <w:sz w:val="24"/>
          <w:szCs w:val="24"/>
        </w:rPr>
        <w:t xml:space="preserve">Dispersal </w:t>
      </w:r>
    </w:p>
    <w:p w14:paraId="7C59CC4B" w14:textId="479218E0" w:rsidR="006141B4" w:rsidRPr="008E0DB3" w:rsidRDefault="007F2596"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As hypothesized, </w:t>
      </w:r>
      <w:r w:rsidR="00861BB3" w:rsidRPr="008E0DB3">
        <w:rPr>
          <w:rFonts w:ascii="Times New Roman" w:eastAsia="Times New Roman" w:hAnsi="Times New Roman" w:cs="Times New Roman"/>
          <w:sz w:val="24"/>
          <w:szCs w:val="24"/>
        </w:rPr>
        <w:t xml:space="preserve">dispersal </w:t>
      </w:r>
      <w:r w:rsidR="008A7AF8" w:rsidRPr="008E0DB3">
        <w:rPr>
          <w:rFonts w:ascii="Times New Roman" w:eastAsia="Times New Roman" w:hAnsi="Times New Roman" w:cs="Times New Roman"/>
          <w:sz w:val="24"/>
          <w:szCs w:val="24"/>
        </w:rPr>
        <w:t xml:space="preserve">capacity </w:t>
      </w:r>
      <w:r w:rsidR="00692022" w:rsidRPr="008E0DB3">
        <w:rPr>
          <w:rFonts w:ascii="Times New Roman" w:eastAsia="Times New Roman" w:hAnsi="Times New Roman" w:cs="Times New Roman"/>
          <w:sz w:val="24"/>
          <w:szCs w:val="24"/>
        </w:rPr>
        <w:t>influence</w:t>
      </w:r>
      <w:r w:rsidR="00BC2FDB" w:rsidRPr="008E0DB3">
        <w:rPr>
          <w:rFonts w:ascii="Times New Roman" w:eastAsia="Times New Roman" w:hAnsi="Times New Roman" w:cs="Times New Roman"/>
          <w:sz w:val="24"/>
          <w:szCs w:val="24"/>
        </w:rPr>
        <w:t>d</w:t>
      </w:r>
      <w:r w:rsidR="00692022" w:rsidRPr="008E0DB3">
        <w:rPr>
          <w:rFonts w:ascii="Times New Roman" w:eastAsia="Times New Roman" w:hAnsi="Times New Roman" w:cs="Times New Roman"/>
          <w:sz w:val="24"/>
          <w:szCs w:val="24"/>
        </w:rPr>
        <w:t xml:space="preserve"> our </w:t>
      </w:r>
      <w:r w:rsidR="00861BB3" w:rsidRPr="008E0DB3">
        <w:rPr>
          <w:rFonts w:ascii="Times New Roman" w:eastAsia="Times New Roman" w:hAnsi="Times New Roman" w:cs="Times New Roman"/>
          <w:sz w:val="24"/>
          <w:szCs w:val="24"/>
        </w:rPr>
        <w:t xml:space="preserve">ability to detect temporal changes </w:t>
      </w:r>
      <w:r w:rsidR="008A7AF8" w:rsidRPr="008E0DB3">
        <w:rPr>
          <w:rFonts w:ascii="Times New Roman" w:eastAsia="Times New Roman" w:hAnsi="Times New Roman" w:cs="Times New Roman"/>
          <w:sz w:val="24"/>
          <w:szCs w:val="24"/>
        </w:rPr>
        <w:t>in genetic diversity</w:t>
      </w:r>
      <w:r w:rsidR="00861BB3" w:rsidRPr="008E0DB3">
        <w:rPr>
          <w:rFonts w:ascii="Times New Roman" w:eastAsia="Times New Roman" w:hAnsi="Times New Roman" w:cs="Times New Roman"/>
          <w:sz w:val="24"/>
          <w:szCs w:val="24"/>
        </w:rPr>
        <w:t xml:space="preserve">. </w:t>
      </w:r>
      <w:r w:rsidR="001F6EAA" w:rsidRPr="008E0DB3">
        <w:rPr>
          <w:rFonts w:ascii="Times New Roman" w:eastAsia="Times New Roman" w:hAnsi="Times New Roman" w:cs="Times New Roman"/>
          <w:sz w:val="24"/>
          <w:szCs w:val="24"/>
        </w:rPr>
        <w:t>FNR substantially increase</w:t>
      </w:r>
      <w:r w:rsidR="00E341C6" w:rsidRPr="008E0DB3">
        <w:rPr>
          <w:rFonts w:ascii="Times New Roman" w:eastAsia="Times New Roman" w:hAnsi="Times New Roman" w:cs="Times New Roman"/>
          <w:sz w:val="24"/>
          <w:szCs w:val="24"/>
        </w:rPr>
        <w:t>d</w:t>
      </w:r>
      <w:r w:rsidR="001F6EAA" w:rsidRPr="008E0DB3">
        <w:rPr>
          <w:rFonts w:ascii="Times New Roman" w:eastAsia="Times New Roman" w:hAnsi="Times New Roman" w:cs="Times New Roman"/>
          <w:sz w:val="24"/>
          <w:szCs w:val="24"/>
        </w:rPr>
        <w:t xml:space="preserve"> with </w:t>
      </w:r>
      <w:r w:rsidR="001079BE" w:rsidRPr="008E0DB3">
        <w:rPr>
          <w:rFonts w:ascii="Times New Roman" w:eastAsia="Times New Roman" w:hAnsi="Times New Roman" w:cs="Times New Roman"/>
          <w:sz w:val="24"/>
          <w:szCs w:val="24"/>
        </w:rPr>
        <w:t xml:space="preserve">dispersal intensity </w:t>
      </w:r>
      <w:r w:rsidR="001F6EAA" w:rsidRPr="008E0DB3">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3</w:t>
      </w:r>
      <w:r w:rsidR="001F6EAA" w:rsidRPr="008E0DB3">
        <w:rPr>
          <w:rFonts w:ascii="Times New Roman" w:eastAsia="Times New Roman" w:hAnsi="Times New Roman" w:cs="Times New Roman"/>
          <w:sz w:val="24"/>
          <w:szCs w:val="24"/>
        </w:rPr>
        <w:t>)</w:t>
      </w:r>
      <w:r w:rsidR="008A40CE" w:rsidRPr="008E0DB3">
        <w:rPr>
          <w:rFonts w:ascii="Times New Roman" w:eastAsia="Times New Roman" w:hAnsi="Times New Roman" w:cs="Times New Roman"/>
          <w:sz w:val="24"/>
          <w:szCs w:val="24"/>
        </w:rPr>
        <w:t>. T</w:t>
      </w:r>
      <w:r w:rsidR="001F6EAA" w:rsidRPr="008E0DB3">
        <w:rPr>
          <w:rFonts w:ascii="Times New Roman" w:eastAsia="Times New Roman" w:hAnsi="Times New Roman" w:cs="Times New Roman"/>
          <w:sz w:val="24"/>
          <w:szCs w:val="24"/>
        </w:rPr>
        <w:t xml:space="preserve">wo </w:t>
      </w:r>
      <w:r w:rsidR="006141B4" w:rsidRPr="008E0DB3">
        <w:rPr>
          <w:rFonts w:ascii="Times New Roman" w:eastAsia="Times New Roman" w:hAnsi="Times New Roman" w:cs="Times New Roman"/>
          <w:sz w:val="24"/>
          <w:szCs w:val="24"/>
        </w:rPr>
        <w:t>scenarios</w:t>
      </w:r>
      <w:r w:rsidR="000222ED" w:rsidRPr="008E0DB3">
        <w:rPr>
          <w:rFonts w:ascii="Times New Roman" w:eastAsia="Times New Roman" w:hAnsi="Times New Roman" w:cs="Times New Roman"/>
          <w:sz w:val="24"/>
          <w:szCs w:val="24"/>
        </w:rPr>
        <w:t xml:space="preserve"> (Table 1)</w:t>
      </w:r>
      <w:r w:rsidR="006141B4" w:rsidRPr="008E0DB3">
        <w:rPr>
          <w:rFonts w:ascii="Times New Roman" w:eastAsia="Times New Roman" w:hAnsi="Times New Roman" w:cs="Times New Roman"/>
          <w:sz w:val="24"/>
          <w:szCs w:val="24"/>
        </w:rPr>
        <w:t xml:space="preserve"> with high</w:t>
      </w:r>
      <w:r w:rsidR="001F6EAA" w:rsidRPr="008E0DB3">
        <w:rPr>
          <w:rFonts w:ascii="Times New Roman" w:eastAsia="Times New Roman" w:hAnsi="Times New Roman" w:cs="Times New Roman"/>
          <w:sz w:val="24"/>
          <w:szCs w:val="24"/>
        </w:rPr>
        <w:t xml:space="preserve"> dispersal (H2, H3) </w:t>
      </w:r>
      <w:r w:rsidR="00E341C6" w:rsidRPr="008E0DB3">
        <w:rPr>
          <w:rFonts w:ascii="Times New Roman" w:eastAsia="Times New Roman" w:hAnsi="Times New Roman" w:cs="Times New Roman"/>
          <w:sz w:val="24"/>
          <w:szCs w:val="24"/>
        </w:rPr>
        <w:t>we</w:t>
      </w:r>
      <w:r w:rsidR="001F6EAA" w:rsidRPr="008E0DB3">
        <w:rPr>
          <w:rFonts w:ascii="Times New Roman" w:eastAsia="Times New Roman" w:hAnsi="Times New Roman" w:cs="Times New Roman"/>
          <w:sz w:val="24"/>
          <w:szCs w:val="24"/>
        </w:rPr>
        <w:t xml:space="preserve">re the only ones with FNR values above 10% </w:t>
      </w:r>
      <w:r w:rsidR="000637AB" w:rsidRPr="008E0DB3">
        <w:rPr>
          <w:rFonts w:ascii="Times New Roman" w:eastAsia="Times New Roman" w:hAnsi="Times New Roman" w:cs="Times New Roman"/>
          <w:sz w:val="24"/>
          <w:szCs w:val="24"/>
        </w:rPr>
        <w:t>regardless of which threshold was</w:t>
      </w:r>
      <w:r w:rsidR="001F6EAA" w:rsidRPr="008E0DB3">
        <w:rPr>
          <w:rFonts w:ascii="Times New Roman" w:eastAsia="Times New Roman" w:hAnsi="Times New Roman" w:cs="Times New Roman"/>
          <w:sz w:val="24"/>
          <w:szCs w:val="24"/>
        </w:rPr>
        <w:t xml:space="preserve"> used</w:t>
      </w:r>
      <w:r w:rsidR="006F2BC3" w:rsidRPr="008E0DB3">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2</w:t>
      </w:r>
      <w:r w:rsidR="006F2BC3" w:rsidRPr="008E0DB3">
        <w:rPr>
          <w:rFonts w:ascii="Times New Roman" w:eastAsia="Times New Roman" w:hAnsi="Times New Roman" w:cs="Times New Roman"/>
          <w:sz w:val="24"/>
          <w:szCs w:val="24"/>
        </w:rPr>
        <w:t>)</w:t>
      </w:r>
      <w:r w:rsidR="001079BE" w:rsidRPr="008E0DB3">
        <w:rPr>
          <w:rFonts w:ascii="Times New Roman" w:eastAsia="Times New Roman" w:hAnsi="Times New Roman" w:cs="Times New Roman"/>
          <w:sz w:val="24"/>
          <w:szCs w:val="24"/>
        </w:rPr>
        <w:t>.</w:t>
      </w:r>
      <w:r w:rsidR="006141B4" w:rsidRPr="008E0DB3">
        <w:rPr>
          <w:rFonts w:ascii="Times New Roman" w:eastAsia="Times New Roman" w:hAnsi="Times New Roman" w:cs="Times New Roman"/>
          <w:sz w:val="24"/>
          <w:szCs w:val="24"/>
        </w:rPr>
        <w:t xml:space="preserve"> FNR values for all scenarios with low </w:t>
      </w:r>
      <w:r w:rsidR="00611A4E" w:rsidRPr="008E0DB3">
        <w:rPr>
          <w:rFonts w:ascii="Times New Roman" w:eastAsia="Times New Roman" w:hAnsi="Times New Roman" w:cs="Times New Roman"/>
          <w:sz w:val="24"/>
          <w:szCs w:val="24"/>
        </w:rPr>
        <w:t>dispersal and two scenarios with moderate dispersal (M1, M2) stayed below 5%</w:t>
      </w:r>
      <w:r w:rsidR="00C754F6"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except for the lowest threshold which ha</w:t>
      </w:r>
      <w:r w:rsidR="00C754F6" w:rsidRPr="008E0DB3">
        <w:rPr>
          <w:rFonts w:ascii="Times New Roman" w:eastAsia="Times New Roman" w:hAnsi="Times New Roman" w:cs="Times New Roman"/>
          <w:sz w:val="24"/>
          <w:szCs w:val="24"/>
        </w:rPr>
        <w:t>d</w:t>
      </w:r>
      <w:r w:rsidR="00611A4E" w:rsidRPr="008E0DB3">
        <w:rPr>
          <w:rFonts w:ascii="Times New Roman" w:eastAsia="Times New Roman" w:hAnsi="Times New Roman" w:cs="Times New Roman"/>
          <w:sz w:val="24"/>
          <w:szCs w:val="24"/>
        </w:rPr>
        <w:t xml:space="preserve"> a value of 1 for </w:t>
      </w:r>
      <w:r w:rsidR="00D14145" w:rsidRPr="008E0DB3">
        <w:rPr>
          <w:rFonts w:ascii="Times New Roman" w:eastAsia="Times New Roman" w:hAnsi="Times New Roman" w:cs="Times New Roman"/>
          <w:sz w:val="24"/>
          <w:szCs w:val="24"/>
        </w:rPr>
        <w:t xml:space="preserve">all </w:t>
      </w:r>
      <w:r w:rsidR="00611A4E" w:rsidRPr="008E0DB3">
        <w:rPr>
          <w:rFonts w:ascii="Times New Roman" w:eastAsia="Times New Roman" w:hAnsi="Times New Roman" w:cs="Times New Roman"/>
          <w:sz w:val="24"/>
          <w:szCs w:val="24"/>
        </w:rPr>
        <w:t>scenarios</w:t>
      </w:r>
      <w:r w:rsidR="005F4F97" w:rsidRPr="008E0DB3">
        <w:rPr>
          <w:rFonts w:ascii="Times New Roman" w:eastAsia="Times New Roman" w:hAnsi="Times New Roman" w:cs="Times New Roman"/>
          <w:sz w:val="24"/>
          <w:szCs w:val="24"/>
        </w:rPr>
        <w:t xml:space="preserve">; this scenario is </w:t>
      </w:r>
      <w:r w:rsidR="00611A4E" w:rsidRPr="008E0DB3">
        <w:rPr>
          <w:rFonts w:ascii="Times New Roman" w:eastAsia="Times New Roman" w:hAnsi="Times New Roman" w:cs="Times New Roman"/>
          <w:sz w:val="24"/>
          <w:szCs w:val="24"/>
        </w:rPr>
        <w:t xml:space="preserve">so conservative that it never </w:t>
      </w:r>
      <w:r w:rsidR="00F42B89" w:rsidRPr="008E0DB3">
        <w:rPr>
          <w:rFonts w:ascii="Times New Roman" w:eastAsia="Times New Roman" w:hAnsi="Times New Roman" w:cs="Times New Roman"/>
          <w:sz w:val="24"/>
          <w:szCs w:val="24"/>
        </w:rPr>
        <w:t>correctly identifies the affected populations</w:t>
      </w:r>
      <w:r w:rsidR="00611A4E"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Our </w:t>
      </w:r>
      <w:r w:rsidR="009F61E0" w:rsidRPr="008E0DB3">
        <w:rPr>
          <w:rFonts w:ascii="Times New Roman" w:eastAsia="Times New Roman" w:hAnsi="Times New Roman" w:cs="Times New Roman"/>
          <w:sz w:val="24"/>
          <w:szCs w:val="24"/>
        </w:rPr>
        <w:t xml:space="preserve">high dispersal scenario with the </w:t>
      </w:r>
      <w:r w:rsidR="005F4F97" w:rsidRPr="008E0DB3">
        <w:rPr>
          <w:rFonts w:ascii="Times New Roman" w:eastAsia="Times New Roman" w:hAnsi="Times New Roman" w:cs="Times New Roman"/>
          <w:sz w:val="24"/>
          <w:szCs w:val="24"/>
        </w:rPr>
        <w:t xml:space="preserve">fewest </w:t>
      </w:r>
      <w:r w:rsidR="009F61E0" w:rsidRPr="008E0DB3">
        <w:rPr>
          <w:rFonts w:ascii="Times New Roman" w:eastAsia="Times New Roman" w:hAnsi="Times New Roman" w:cs="Times New Roman"/>
          <w:sz w:val="24"/>
          <w:szCs w:val="24"/>
        </w:rPr>
        <w:t>affected population</w:t>
      </w:r>
      <w:r w:rsidR="00D2058D" w:rsidRPr="008E0DB3">
        <w:rPr>
          <w:rFonts w:ascii="Times New Roman" w:eastAsia="Times New Roman" w:hAnsi="Times New Roman" w:cs="Times New Roman"/>
          <w:sz w:val="24"/>
          <w:szCs w:val="24"/>
        </w:rPr>
        <w:t>s</w:t>
      </w:r>
      <w:r w:rsidR="009F61E0" w:rsidRPr="008E0DB3">
        <w:rPr>
          <w:rFonts w:ascii="Times New Roman" w:eastAsia="Times New Roman" w:hAnsi="Times New Roman" w:cs="Times New Roman"/>
          <w:sz w:val="24"/>
          <w:szCs w:val="24"/>
        </w:rPr>
        <w:t xml:space="preserve"> (H1) had overlapping 95% </w:t>
      </w:r>
      <w:r w:rsidR="00B03466" w:rsidRPr="008E0DB3">
        <w:rPr>
          <w:rFonts w:ascii="Times New Roman" w:eastAsia="Times New Roman" w:hAnsi="Times New Roman" w:cs="Times New Roman"/>
          <w:sz w:val="24"/>
          <w:szCs w:val="24"/>
        </w:rPr>
        <w:t xml:space="preserve">confidence intervals with other, lower dispersal scenarios. </w:t>
      </w:r>
      <w:r w:rsidR="00611A4E" w:rsidRPr="008E0DB3">
        <w:rPr>
          <w:rFonts w:ascii="Times New Roman" w:eastAsia="Times New Roman" w:hAnsi="Times New Roman" w:cs="Times New Roman"/>
          <w:sz w:val="24"/>
          <w:szCs w:val="24"/>
        </w:rPr>
        <w:t>Taking the average from scenario</w:t>
      </w:r>
      <w:r w:rsidR="002E7623" w:rsidRPr="008E0DB3">
        <w:rPr>
          <w:rFonts w:ascii="Times New Roman" w:eastAsia="Times New Roman" w:hAnsi="Times New Roman" w:cs="Times New Roman"/>
          <w:sz w:val="24"/>
          <w:szCs w:val="24"/>
        </w:rPr>
        <w:t>s</w:t>
      </w:r>
      <w:r w:rsidR="00611A4E" w:rsidRPr="008E0DB3">
        <w:rPr>
          <w:rFonts w:ascii="Times New Roman" w:eastAsia="Times New Roman" w:hAnsi="Times New Roman" w:cs="Times New Roman"/>
          <w:sz w:val="24"/>
          <w:szCs w:val="24"/>
        </w:rPr>
        <w:t xml:space="preserve"> sharin</w:t>
      </w:r>
      <w:r w:rsidR="00D14145" w:rsidRPr="008E0DB3">
        <w:rPr>
          <w:rFonts w:ascii="Times New Roman" w:eastAsia="Times New Roman" w:hAnsi="Times New Roman" w:cs="Times New Roman"/>
          <w:sz w:val="24"/>
          <w:szCs w:val="24"/>
        </w:rPr>
        <w:t>g the same dispersal parameters</w:t>
      </w:r>
      <w:r w:rsidR="00611A4E" w:rsidRPr="008E0DB3">
        <w:rPr>
          <w:rFonts w:ascii="Times New Roman" w:eastAsia="Times New Roman" w:hAnsi="Times New Roman" w:cs="Times New Roman"/>
          <w:sz w:val="24"/>
          <w:szCs w:val="24"/>
        </w:rPr>
        <w:t xml:space="preserve"> for the ubiquitous 0.05 threshold</w:t>
      </w:r>
      <w:r w:rsidR="006141FC" w:rsidRPr="008E0DB3">
        <w:rPr>
          <w:rFonts w:ascii="Times New Roman" w:eastAsia="Times New Roman" w:hAnsi="Times New Roman" w:cs="Times New Roman"/>
          <w:sz w:val="24"/>
          <w:szCs w:val="24"/>
        </w:rPr>
        <w:t xml:space="preserve"> (e.g.</w:t>
      </w:r>
      <w:r w:rsidR="006141FC" w:rsidRPr="008E0DB3">
        <w:rPr>
          <w:rFonts w:ascii="Times New Roman" w:eastAsia="Times New Roman" w:hAnsi="Times New Roman" w:cs="Times New Roman"/>
          <w:i/>
          <w:sz w:val="24"/>
          <w:szCs w:val="24"/>
        </w:rPr>
        <w:t xml:space="preserve"> </w:t>
      </w:r>
      <w:r w:rsidR="006141FC" w:rsidRPr="008E0DB3">
        <w:rPr>
          <w:rFonts w:ascii="Times New Roman" w:eastAsia="Times New Roman" w:hAnsi="Times New Roman" w:cs="Times New Roman"/>
          <w:sz w:val="24"/>
          <w:szCs w:val="24"/>
        </w:rPr>
        <w:t>one value for L1, L2, and L3 grouped together)</w:t>
      </w:r>
      <w:r w:rsidR="00611A4E"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we had</w:t>
      </w:r>
      <w:r w:rsidR="000222ED" w:rsidRPr="008E0DB3">
        <w:rPr>
          <w:rFonts w:ascii="Times New Roman" w:eastAsia="Times New Roman" w:hAnsi="Times New Roman" w:cs="Times New Roman"/>
          <w:sz w:val="24"/>
          <w:szCs w:val="24"/>
        </w:rPr>
        <w:t xml:space="preserve"> </w:t>
      </w:r>
      <w:r w:rsidR="008E00E0" w:rsidRPr="008E0DB3">
        <w:rPr>
          <w:rFonts w:ascii="Times New Roman" w:eastAsia="Times New Roman" w:hAnsi="Times New Roman" w:cs="Times New Roman"/>
          <w:sz w:val="24"/>
          <w:szCs w:val="24"/>
        </w:rPr>
        <w:t xml:space="preserve">mean </w:t>
      </w:r>
      <w:r w:rsidR="000222ED" w:rsidRPr="008E0DB3">
        <w:rPr>
          <w:rFonts w:ascii="Times New Roman" w:eastAsia="Times New Roman" w:hAnsi="Times New Roman" w:cs="Times New Roman"/>
          <w:sz w:val="24"/>
          <w:szCs w:val="24"/>
        </w:rPr>
        <w:lastRenderedPageBreak/>
        <w:t>FNRs of</w:t>
      </w:r>
      <w:r w:rsidR="00611A4E" w:rsidRPr="008E0DB3">
        <w:rPr>
          <w:rFonts w:ascii="Times New Roman" w:eastAsia="Times New Roman" w:hAnsi="Times New Roman" w:cs="Times New Roman"/>
          <w:sz w:val="24"/>
          <w:szCs w:val="24"/>
        </w:rPr>
        <w:t xml:space="preserve"> </w:t>
      </w:r>
      <w:commentRangeStart w:id="7"/>
      <w:commentRangeStart w:id="8"/>
      <w:r w:rsidR="00611A4E" w:rsidRPr="008E0DB3">
        <w:rPr>
          <w:rFonts w:ascii="Times New Roman" w:eastAsia="Times New Roman" w:hAnsi="Times New Roman" w:cs="Times New Roman"/>
          <w:sz w:val="24"/>
          <w:szCs w:val="24"/>
        </w:rPr>
        <w:t xml:space="preserve">0.0046 </w:t>
      </w:r>
      <w:commentRangeEnd w:id="7"/>
      <w:r w:rsidR="008E00E0">
        <w:rPr>
          <w:rStyle w:val="Marquedecommentaire"/>
        </w:rPr>
        <w:commentReference w:id="7"/>
      </w:r>
      <w:commentRangeEnd w:id="8"/>
      <w:r w:rsidR="00A24EF4">
        <w:rPr>
          <w:rStyle w:val="Marquedecommentaire"/>
        </w:rPr>
        <w:commentReference w:id="8"/>
      </w:r>
      <w:r w:rsidR="003F1140" w:rsidRPr="008E0DB3">
        <w:rPr>
          <w:rFonts w:ascii="Times New Roman" w:eastAsia="Times New Roman" w:hAnsi="Times New Roman" w:cs="Times New Roman"/>
          <w:sz w:val="24"/>
          <w:szCs w:val="24"/>
        </w:rPr>
        <w:t>(0.00</w:t>
      </w:r>
      <w:r w:rsidR="00BE0353" w:rsidRPr="008E0DB3">
        <w:rPr>
          <w:rFonts w:ascii="Times New Roman" w:eastAsia="Times New Roman" w:hAnsi="Times New Roman" w:cs="Times New Roman"/>
          <w:sz w:val="24"/>
          <w:szCs w:val="24"/>
        </w:rPr>
        <w:t>12-0.0080</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for low dispersal, 0.0235</w:t>
      </w:r>
      <w:r w:rsidR="00BE0353" w:rsidRPr="008E0DB3">
        <w:rPr>
          <w:rFonts w:ascii="Times New Roman" w:eastAsia="Times New Roman" w:hAnsi="Times New Roman" w:cs="Times New Roman"/>
          <w:sz w:val="24"/>
          <w:szCs w:val="24"/>
        </w:rPr>
        <w:t xml:space="preserve"> (0.0152-0.0317</w:t>
      </w:r>
      <w:r w:rsidR="00351520"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 xml:space="preserve">) </w:t>
      </w:r>
      <w:r w:rsidR="00611A4E" w:rsidRPr="008E0DB3">
        <w:rPr>
          <w:rFonts w:ascii="Times New Roman" w:eastAsia="Times New Roman" w:hAnsi="Times New Roman" w:cs="Times New Roman"/>
          <w:sz w:val="24"/>
          <w:szCs w:val="24"/>
        </w:rPr>
        <w:t>for moderate dispersal, and 0.2164</w:t>
      </w:r>
      <w:r w:rsidR="00BE0353" w:rsidRPr="008E0DB3">
        <w:rPr>
          <w:rFonts w:ascii="Times New Roman" w:eastAsia="Times New Roman" w:hAnsi="Times New Roman" w:cs="Times New Roman"/>
          <w:sz w:val="24"/>
          <w:szCs w:val="24"/>
        </w:rPr>
        <w:t xml:space="preserve"> (0.1901-0.2426</w:t>
      </w:r>
      <w:r w:rsidR="002C3D4F" w:rsidRPr="008E0DB3">
        <w:rPr>
          <w:rFonts w:ascii="Times New Roman" w:eastAsia="Times New Roman" w:hAnsi="Times New Roman" w:cs="Times New Roman"/>
          <w:sz w:val="24"/>
          <w:szCs w:val="24"/>
        </w:rPr>
        <w:t>; 95% CI</w:t>
      </w:r>
      <w:r w:rsidR="00BE0353" w:rsidRPr="008E0DB3">
        <w:rPr>
          <w:rFonts w:ascii="Times New Roman" w:eastAsia="Times New Roman" w:hAnsi="Times New Roman" w:cs="Times New Roman"/>
          <w:sz w:val="24"/>
          <w:szCs w:val="24"/>
        </w:rPr>
        <w:t>)</w:t>
      </w:r>
      <w:r w:rsidR="00611A4E" w:rsidRPr="008E0DB3">
        <w:rPr>
          <w:rFonts w:ascii="Times New Roman" w:eastAsia="Times New Roman" w:hAnsi="Times New Roman" w:cs="Times New Roman"/>
          <w:sz w:val="24"/>
          <w:szCs w:val="24"/>
        </w:rPr>
        <w:t xml:space="preserve"> for high dispersal.</w:t>
      </w:r>
      <w:r w:rsidR="00D66B9D" w:rsidRPr="008E0DB3">
        <w:rPr>
          <w:rFonts w:ascii="Times New Roman" w:eastAsia="Times New Roman" w:hAnsi="Times New Roman" w:cs="Times New Roman"/>
          <w:sz w:val="24"/>
          <w:szCs w:val="24"/>
        </w:rPr>
        <w:t xml:space="preserve"> FNR values overall decrease</w:t>
      </w:r>
      <w:r w:rsidR="002E7623" w:rsidRPr="008E0DB3">
        <w:rPr>
          <w:rFonts w:ascii="Times New Roman" w:eastAsia="Times New Roman" w:hAnsi="Times New Roman" w:cs="Times New Roman"/>
          <w:sz w:val="24"/>
          <w:szCs w:val="24"/>
        </w:rPr>
        <w:t>d</w:t>
      </w:r>
      <w:r w:rsidR="00D66B9D" w:rsidRPr="008E0DB3">
        <w:rPr>
          <w:rFonts w:ascii="Times New Roman" w:eastAsia="Times New Roman" w:hAnsi="Times New Roman" w:cs="Times New Roman"/>
          <w:sz w:val="24"/>
          <w:szCs w:val="24"/>
        </w:rPr>
        <w:t xml:space="preserve"> with threshold, with a sharp decrease before 0.025 followed</w:t>
      </w:r>
      <w:r w:rsidR="00DA5278" w:rsidRPr="008E0DB3">
        <w:rPr>
          <w:rFonts w:ascii="Times New Roman" w:eastAsia="Times New Roman" w:hAnsi="Times New Roman" w:cs="Times New Roman"/>
          <w:sz w:val="24"/>
          <w:szCs w:val="24"/>
        </w:rPr>
        <w:t xml:space="preserve"> by a slower decrease until 0.1.</w:t>
      </w:r>
    </w:p>
    <w:p w14:paraId="5BD0A54B" w14:textId="6822BBC7" w:rsidR="006D4C4D" w:rsidRDefault="006D4C4D" w:rsidP="00A51948">
      <w:pPr>
        <w:spacing w:before="240" w:after="240" w:line="480" w:lineRule="auto"/>
        <w:rPr>
          <w:rFonts w:ascii="Times New Roman" w:eastAsia="Times New Roman" w:hAnsi="Times New Roman" w:cs="Times New Roman"/>
          <w:sz w:val="24"/>
          <w:szCs w:val="24"/>
        </w:rPr>
      </w:pPr>
      <w:r w:rsidRPr="008E0DB3">
        <w:rPr>
          <w:rFonts w:ascii="Times New Roman" w:eastAsia="Times New Roman" w:hAnsi="Times New Roman" w:cs="Times New Roman"/>
          <w:sz w:val="24"/>
          <w:szCs w:val="24"/>
        </w:rPr>
        <w:t xml:space="preserve">FPR substantially </w:t>
      </w:r>
      <w:r w:rsidR="00E341C6" w:rsidRPr="008E0DB3">
        <w:rPr>
          <w:rFonts w:ascii="Times New Roman" w:eastAsia="Times New Roman" w:hAnsi="Times New Roman" w:cs="Times New Roman"/>
          <w:sz w:val="24"/>
          <w:szCs w:val="24"/>
        </w:rPr>
        <w:t>decreased</w:t>
      </w:r>
      <w:r w:rsidRPr="008E0DB3">
        <w:rPr>
          <w:rFonts w:ascii="Times New Roman" w:eastAsia="Times New Roman" w:hAnsi="Times New Roman" w:cs="Times New Roman"/>
          <w:sz w:val="24"/>
          <w:szCs w:val="24"/>
        </w:rPr>
        <w:t xml:space="preserve"> </w:t>
      </w:r>
      <w:r w:rsidR="005F4F97" w:rsidRPr="008E0DB3">
        <w:rPr>
          <w:rFonts w:ascii="Times New Roman" w:eastAsia="Times New Roman" w:hAnsi="Times New Roman" w:cs="Times New Roman"/>
          <w:sz w:val="24"/>
          <w:szCs w:val="24"/>
        </w:rPr>
        <w:t xml:space="preserve">as </w:t>
      </w:r>
      <w:r w:rsidRPr="008E0DB3">
        <w:rPr>
          <w:rFonts w:ascii="Times New Roman" w:eastAsia="Times New Roman" w:hAnsi="Times New Roman" w:cs="Times New Roman"/>
          <w:sz w:val="24"/>
          <w:szCs w:val="24"/>
        </w:rPr>
        <w:t xml:space="preserve">dispersal </w:t>
      </w:r>
      <w:r w:rsidR="005F4F97" w:rsidRPr="008E0DB3">
        <w:rPr>
          <w:rFonts w:ascii="Times New Roman" w:eastAsia="Times New Roman" w:hAnsi="Times New Roman" w:cs="Times New Roman"/>
          <w:sz w:val="24"/>
          <w:szCs w:val="24"/>
        </w:rPr>
        <w:t xml:space="preserve">capacity increased </w:t>
      </w:r>
      <w:r w:rsidRPr="008E0DB3">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4</w:t>
      </w:r>
      <w:r w:rsidRPr="008E0DB3">
        <w:rPr>
          <w:rFonts w:ascii="Times New Roman" w:eastAsia="Times New Roman" w:hAnsi="Times New Roman" w:cs="Times New Roman"/>
          <w:sz w:val="24"/>
          <w:szCs w:val="24"/>
        </w:rPr>
        <w:t>)</w:t>
      </w:r>
      <w:r w:rsidR="008A40CE" w:rsidRPr="008E0DB3">
        <w:rPr>
          <w:rFonts w:ascii="Times New Roman" w:eastAsia="Times New Roman" w:hAnsi="Times New Roman" w:cs="Times New Roman"/>
          <w:sz w:val="24"/>
          <w:szCs w:val="24"/>
        </w:rPr>
        <w:t xml:space="preserve">. Low dispersal </w:t>
      </w:r>
      <w:r w:rsidR="005F4F97" w:rsidRPr="008E0DB3">
        <w:rPr>
          <w:rFonts w:ascii="Times New Roman" w:eastAsia="Times New Roman" w:hAnsi="Times New Roman" w:cs="Times New Roman"/>
          <w:sz w:val="24"/>
          <w:szCs w:val="24"/>
        </w:rPr>
        <w:t xml:space="preserve">consistently resulted in </w:t>
      </w:r>
      <w:r w:rsidR="00E341C6" w:rsidRPr="008E0DB3">
        <w:rPr>
          <w:rFonts w:ascii="Times New Roman" w:eastAsia="Times New Roman" w:hAnsi="Times New Roman" w:cs="Times New Roman"/>
          <w:sz w:val="24"/>
          <w:szCs w:val="24"/>
        </w:rPr>
        <w:t xml:space="preserve">higher FPR than moderate dispersal, which </w:t>
      </w:r>
      <w:r w:rsidR="0030512B" w:rsidRPr="008E0DB3">
        <w:rPr>
          <w:rFonts w:ascii="Times New Roman" w:eastAsia="Times New Roman" w:hAnsi="Times New Roman" w:cs="Times New Roman"/>
          <w:sz w:val="24"/>
          <w:szCs w:val="24"/>
        </w:rPr>
        <w:t xml:space="preserve">had </w:t>
      </w:r>
      <w:r w:rsidR="00E341C6" w:rsidRPr="008E0DB3">
        <w:rPr>
          <w:rFonts w:ascii="Times New Roman" w:eastAsia="Times New Roman" w:hAnsi="Times New Roman" w:cs="Times New Roman"/>
          <w:sz w:val="24"/>
          <w:szCs w:val="24"/>
        </w:rPr>
        <w:t xml:space="preserve">higher FPR values </w:t>
      </w:r>
      <w:r w:rsidR="0030512B" w:rsidRPr="008E0DB3">
        <w:rPr>
          <w:rFonts w:ascii="Times New Roman" w:eastAsia="Times New Roman" w:hAnsi="Times New Roman" w:cs="Times New Roman"/>
          <w:sz w:val="24"/>
          <w:szCs w:val="24"/>
        </w:rPr>
        <w:t>than</w:t>
      </w:r>
      <w:r w:rsidR="005F4F97" w:rsidRPr="008E0DB3">
        <w:rPr>
          <w:rFonts w:ascii="Times New Roman" w:eastAsia="Times New Roman" w:hAnsi="Times New Roman" w:cs="Times New Roman"/>
          <w:sz w:val="24"/>
          <w:szCs w:val="24"/>
        </w:rPr>
        <w:t xml:space="preserve"> </w:t>
      </w:r>
      <w:r w:rsidR="00E341C6" w:rsidRPr="008E0DB3">
        <w:rPr>
          <w:rFonts w:ascii="Times New Roman" w:eastAsia="Times New Roman" w:hAnsi="Times New Roman" w:cs="Times New Roman"/>
          <w:sz w:val="24"/>
          <w:szCs w:val="24"/>
        </w:rPr>
        <w:t>high dispersal s</w:t>
      </w:r>
      <w:r w:rsidR="0012642F" w:rsidRPr="008E0DB3">
        <w:rPr>
          <w:rFonts w:ascii="Times New Roman" w:eastAsia="Times New Roman" w:hAnsi="Times New Roman" w:cs="Times New Roman"/>
          <w:sz w:val="24"/>
          <w:szCs w:val="24"/>
        </w:rPr>
        <w:t>cenario</w:t>
      </w:r>
      <w:r w:rsidR="005F4F97" w:rsidRPr="008E0DB3">
        <w:rPr>
          <w:rFonts w:ascii="Times New Roman" w:eastAsia="Times New Roman" w:hAnsi="Times New Roman" w:cs="Times New Roman"/>
          <w:sz w:val="24"/>
          <w:szCs w:val="24"/>
        </w:rPr>
        <w:t>s</w:t>
      </w:r>
      <w:r w:rsidR="0012642F" w:rsidRPr="008E0DB3">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12642F">
        <w:rPr>
          <w:rFonts w:ascii="Times New Roman" w:eastAsia="Times New Roman" w:hAnsi="Times New Roman" w:cs="Times New Roman"/>
          <w:sz w:val="24"/>
          <w:szCs w:val="24"/>
        </w:rPr>
        <w:t>)</w:t>
      </w:r>
      <w:r w:rsidR="005F4F97">
        <w:rPr>
          <w:rFonts w:ascii="Times New Roman" w:eastAsia="Times New Roman" w:hAnsi="Times New Roman" w:cs="Times New Roman"/>
          <w:sz w:val="24"/>
          <w:szCs w:val="24"/>
        </w:rPr>
        <w:t>. Ho</w:t>
      </w:r>
      <w:r w:rsidR="00914FD7">
        <w:rPr>
          <w:rFonts w:ascii="Times New Roman" w:eastAsia="Times New Roman" w:hAnsi="Times New Roman" w:cs="Times New Roman"/>
          <w:sz w:val="24"/>
          <w:szCs w:val="24"/>
        </w:rPr>
        <w:t>w</w:t>
      </w:r>
      <w:r w:rsidR="006F2BC3">
        <w:rPr>
          <w:rFonts w:ascii="Times New Roman" w:eastAsia="Times New Roman" w:hAnsi="Times New Roman" w:cs="Times New Roman"/>
          <w:sz w:val="24"/>
          <w:szCs w:val="24"/>
        </w:rPr>
        <w:t>ever, we did identify</w:t>
      </w:r>
      <w:r w:rsidR="00B105CD">
        <w:rPr>
          <w:rFonts w:ascii="Times New Roman" w:eastAsia="Times New Roman" w:hAnsi="Times New Roman" w:cs="Times New Roman"/>
          <w:sz w:val="24"/>
          <w:szCs w:val="24"/>
        </w:rPr>
        <w:t xml:space="preserve"> some overlap between the performance of </w:t>
      </w:r>
      <w:r w:rsidR="005F4F97">
        <w:rPr>
          <w:rFonts w:ascii="Times New Roman" w:eastAsia="Times New Roman" w:hAnsi="Times New Roman" w:cs="Times New Roman"/>
          <w:sz w:val="24"/>
          <w:szCs w:val="24"/>
        </w:rPr>
        <w:t xml:space="preserve">scenarios </w:t>
      </w:r>
      <w:r w:rsidR="00B105CD">
        <w:rPr>
          <w:rFonts w:ascii="Times New Roman" w:eastAsia="Times New Roman" w:hAnsi="Times New Roman" w:cs="Times New Roman"/>
          <w:sz w:val="24"/>
          <w:szCs w:val="24"/>
        </w:rPr>
        <w:t>M1 and L3</w:t>
      </w:r>
      <w:r w:rsidR="0012642F">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C</w:t>
      </w:r>
      <w:r w:rsidR="0012642F">
        <w:rPr>
          <w:rFonts w:ascii="Times New Roman" w:eastAsia="Times New Roman" w:hAnsi="Times New Roman" w:cs="Times New Roman"/>
          <w:sz w:val="24"/>
          <w:szCs w:val="24"/>
        </w:rPr>
        <w:t>o</w:t>
      </w:r>
      <w:r w:rsidR="00A324A1">
        <w:rPr>
          <w:rFonts w:ascii="Times New Roman" w:eastAsia="Times New Roman" w:hAnsi="Times New Roman" w:cs="Times New Roman"/>
          <w:sz w:val="24"/>
          <w:szCs w:val="24"/>
        </w:rPr>
        <w:t>nservatively defining</w:t>
      </w:r>
      <w:r w:rsidR="0012642F">
        <w:rPr>
          <w:rFonts w:ascii="Times New Roman" w:eastAsia="Times New Roman" w:hAnsi="Times New Roman" w:cs="Times New Roman"/>
          <w:sz w:val="24"/>
          <w:szCs w:val="24"/>
        </w:rPr>
        <w:t xml:space="preserve"> </w:t>
      </w:r>
      <w:r w:rsidR="00E341C6">
        <w:rPr>
          <w:rFonts w:ascii="Times New Roman" w:eastAsia="Times New Roman" w:hAnsi="Times New Roman" w:cs="Times New Roman"/>
          <w:sz w:val="24"/>
          <w:szCs w:val="24"/>
        </w:rPr>
        <w:t>FPR</w:t>
      </w:r>
      <w:r w:rsidR="00A324A1">
        <w:rPr>
          <w:rFonts w:ascii="Times New Roman" w:eastAsia="Times New Roman" w:hAnsi="Times New Roman" w:cs="Times New Roman"/>
          <w:sz w:val="24"/>
          <w:szCs w:val="24"/>
        </w:rPr>
        <w:t xml:space="preserve"> as acceptable</w:t>
      </w:r>
      <w:r w:rsidR="00E341C6">
        <w:rPr>
          <w:rFonts w:ascii="Times New Roman" w:eastAsia="Times New Roman" w:hAnsi="Times New Roman" w:cs="Times New Roman"/>
          <w:sz w:val="24"/>
          <w:szCs w:val="24"/>
        </w:rPr>
        <w:t xml:space="preserve"> </w:t>
      </w:r>
      <w:r w:rsidR="00A324A1">
        <w:rPr>
          <w:rFonts w:ascii="Times New Roman" w:eastAsia="Times New Roman" w:hAnsi="Times New Roman" w:cs="Times New Roman"/>
          <w:sz w:val="24"/>
          <w:szCs w:val="24"/>
        </w:rPr>
        <w:t>by whether it is</w:t>
      </w:r>
      <w:r w:rsidR="0012642F">
        <w:rPr>
          <w:rFonts w:ascii="Times New Roman" w:eastAsia="Times New Roman" w:hAnsi="Times New Roman" w:cs="Times New Roman"/>
          <w:sz w:val="24"/>
          <w:szCs w:val="24"/>
        </w:rPr>
        <w:t xml:space="preserve"> below the t</w:t>
      </w:r>
      <w:r w:rsidR="00CB24CD">
        <w:rPr>
          <w:rFonts w:ascii="Times New Roman" w:eastAsia="Times New Roman" w:hAnsi="Times New Roman" w:cs="Times New Roman"/>
          <w:sz w:val="24"/>
          <w:szCs w:val="24"/>
        </w:rPr>
        <w:t xml:space="preserve">hreshold used in the test, </w:t>
      </w:r>
      <w:r w:rsidR="00A324A1">
        <w:rPr>
          <w:rFonts w:ascii="Times New Roman" w:eastAsia="Times New Roman" w:hAnsi="Times New Roman" w:cs="Times New Roman"/>
          <w:sz w:val="24"/>
          <w:szCs w:val="24"/>
        </w:rPr>
        <w:t xml:space="preserve">we notice that </w:t>
      </w:r>
      <w:r w:rsidR="005E4D5F">
        <w:rPr>
          <w:rFonts w:ascii="Times New Roman" w:eastAsia="Times New Roman" w:hAnsi="Times New Roman" w:cs="Times New Roman"/>
          <w:sz w:val="24"/>
          <w:szCs w:val="24"/>
        </w:rPr>
        <w:t>higher dispersal</w:t>
      </w:r>
      <w:r w:rsidR="00A324A1">
        <w:rPr>
          <w:rFonts w:ascii="Times New Roman" w:eastAsia="Times New Roman" w:hAnsi="Times New Roman" w:cs="Times New Roman"/>
          <w:sz w:val="24"/>
          <w:szCs w:val="24"/>
        </w:rPr>
        <w:t xml:space="preserve"> scenarios more often offered acceptable</w:t>
      </w:r>
      <w:r w:rsidR="005E4D5F">
        <w:rPr>
          <w:rFonts w:ascii="Times New Roman" w:eastAsia="Times New Roman" w:hAnsi="Times New Roman" w:cs="Times New Roman"/>
          <w:sz w:val="24"/>
          <w:szCs w:val="24"/>
        </w:rPr>
        <w:t xml:space="preserve"> FPR values (Table 2). Only the high dispersal scenarios (H1, H2, H3) presented </w:t>
      </w:r>
      <w:r w:rsidR="004E50E5">
        <w:rPr>
          <w:rFonts w:ascii="Times New Roman" w:eastAsia="Times New Roman" w:hAnsi="Times New Roman" w:cs="Times New Roman"/>
          <w:sz w:val="24"/>
          <w:szCs w:val="24"/>
        </w:rPr>
        <w:t>acceptable</w:t>
      </w:r>
      <w:r w:rsidR="005E4D5F">
        <w:rPr>
          <w:rFonts w:ascii="Times New Roman" w:eastAsia="Times New Roman" w:hAnsi="Times New Roman" w:cs="Times New Roman"/>
          <w:sz w:val="24"/>
          <w:szCs w:val="24"/>
        </w:rPr>
        <w:t xml:space="preserve"> FPR values across all thresholds (Table 2).</w:t>
      </w:r>
      <w:r w:rsidR="00D66B9D">
        <w:rPr>
          <w:rFonts w:ascii="Times New Roman" w:eastAsia="Times New Roman" w:hAnsi="Times New Roman" w:cs="Times New Roman"/>
          <w:sz w:val="24"/>
          <w:szCs w:val="24"/>
        </w:rPr>
        <w:t xml:space="preserve"> Conversely, one l</w:t>
      </w:r>
      <w:r w:rsidR="004E50E5">
        <w:rPr>
          <w:rFonts w:ascii="Times New Roman" w:eastAsia="Times New Roman" w:hAnsi="Times New Roman" w:cs="Times New Roman"/>
          <w:sz w:val="24"/>
          <w:szCs w:val="24"/>
        </w:rPr>
        <w:t>ow dispersal scenario (L1)</w:t>
      </w:r>
      <w:r w:rsidR="00D66B9D">
        <w:rPr>
          <w:rFonts w:ascii="Times New Roman" w:eastAsia="Times New Roman" w:hAnsi="Times New Roman" w:cs="Times New Roman"/>
          <w:sz w:val="24"/>
          <w:szCs w:val="24"/>
        </w:rPr>
        <w:t xml:space="preserve"> </w:t>
      </w:r>
      <w:r w:rsidR="004E50E5">
        <w:rPr>
          <w:rFonts w:ascii="Times New Roman" w:eastAsia="Times New Roman" w:hAnsi="Times New Roman" w:cs="Times New Roman"/>
          <w:sz w:val="24"/>
          <w:szCs w:val="24"/>
        </w:rPr>
        <w:t>presented</w:t>
      </w:r>
      <w:r w:rsidR="00D66B9D">
        <w:rPr>
          <w:rFonts w:ascii="Times New Roman" w:eastAsia="Times New Roman" w:hAnsi="Times New Roman" w:cs="Times New Roman"/>
          <w:sz w:val="24"/>
          <w:szCs w:val="24"/>
        </w:rPr>
        <w:t xml:space="preserve"> FPR values consistently higher than the threshold, except for the first one </w:t>
      </w:r>
      <w:r w:rsidR="00DE45D1">
        <w:rPr>
          <w:rFonts w:ascii="Times New Roman" w:eastAsia="Times New Roman" w:hAnsi="Times New Roman" w:cs="Times New Roman"/>
          <w:sz w:val="24"/>
          <w:szCs w:val="24"/>
        </w:rPr>
        <w:t xml:space="preserve">whose </w:t>
      </w:r>
      <w:r w:rsidR="00D66B9D">
        <w:rPr>
          <w:rFonts w:ascii="Times New Roman" w:eastAsia="Times New Roman" w:hAnsi="Times New Roman" w:cs="Times New Roman"/>
          <w:sz w:val="24"/>
          <w:szCs w:val="24"/>
        </w:rPr>
        <w:t>value is always 0 across all scenarios.</w:t>
      </w:r>
      <w:r w:rsidR="009B001E">
        <w:rPr>
          <w:rFonts w:ascii="Times New Roman" w:eastAsia="Times New Roman" w:hAnsi="Times New Roman" w:cs="Times New Roman"/>
          <w:sz w:val="24"/>
          <w:szCs w:val="24"/>
        </w:rPr>
        <w:t xml:space="preserve"> FPR averages from scenario sharing the same dispersal parameters, for </w:t>
      </w:r>
      <w:r w:rsidR="006F2BC3">
        <w:rPr>
          <w:rFonts w:ascii="Times New Roman" w:eastAsia="Times New Roman" w:hAnsi="Times New Roman" w:cs="Times New Roman"/>
          <w:sz w:val="24"/>
          <w:szCs w:val="24"/>
        </w:rPr>
        <w:t xml:space="preserve">the </w:t>
      </w:r>
      <w:r w:rsidR="009B001E">
        <w:rPr>
          <w:rFonts w:ascii="Times New Roman" w:eastAsia="Times New Roman" w:hAnsi="Times New Roman" w:cs="Times New Roman"/>
          <w:sz w:val="24"/>
          <w:szCs w:val="24"/>
        </w:rPr>
        <w:t>0.05 threshold, were 0.0796</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0.0735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0.0857</w:t>
      </w:r>
      <w:r w:rsidR="006F2BC3">
        <w:rPr>
          <w:rFonts w:ascii="Times New Roman" w:eastAsia="Times New Roman" w:hAnsi="Times New Roman" w:cs="Times New Roman"/>
          <w:sz w:val="24"/>
          <w:szCs w:val="24"/>
        </w:rPr>
        <w:t>; 95% CI)</w:t>
      </w:r>
      <w:r w:rsidR="009B001E">
        <w:rPr>
          <w:rFonts w:ascii="Times New Roman" w:eastAsia="Times New Roman" w:hAnsi="Times New Roman" w:cs="Times New Roman"/>
          <w:sz w:val="24"/>
          <w:szCs w:val="24"/>
        </w:rPr>
        <w:t xml:space="preserve"> for low dispersal, 0.0322</w:t>
      </w:r>
      <w:r w:rsidR="006F2BC3">
        <w:rPr>
          <w:rFonts w:ascii="Times New Roman" w:eastAsia="Times New Roman" w:hAnsi="Times New Roman" w:cs="Times New Roman"/>
          <w:sz w:val="24"/>
          <w:szCs w:val="24"/>
        </w:rPr>
        <w:t xml:space="preserve"> (</w:t>
      </w:r>
      <w:r w:rsidR="006F2BC3" w:rsidRPr="006F2BC3">
        <w:rPr>
          <w:rFonts w:ascii="Times New Roman" w:eastAsia="Times New Roman" w:hAnsi="Times New Roman" w:cs="Times New Roman"/>
          <w:sz w:val="24"/>
          <w:szCs w:val="24"/>
        </w:rPr>
        <w:t>0.0275</w:t>
      </w:r>
      <w:r w:rsidR="006F2BC3">
        <w:rPr>
          <w:rFonts w:ascii="Times New Roman" w:eastAsia="Times New Roman" w:hAnsi="Times New Roman" w:cs="Times New Roman"/>
          <w:sz w:val="24"/>
          <w:szCs w:val="24"/>
        </w:rPr>
        <w:t>-</w:t>
      </w:r>
      <w:r w:rsidR="006F2BC3" w:rsidRPr="006F2BC3">
        <w:rPr>
          <w:rFonts w:ascii="Times New Roman" w:eastAsia="Times New Roman" w:hAnsi="Times New Roman" w:cs="Times New Roman"/>
          <w:sz w:val="24"/>
          <w:szCs w:val="24"/>
        </w:rPr>
        <w:t>0.036</w:t>
      </w:r>
      <w:r w:rsidR="006F2BC3">
        <w:rPr>
          <w:rFonts w:ascii="Times New Roman" w:eastAsia="Times New Roman" w:hAnsi="Times New Roman" w:cs="Times New Roman"/>
          <w:sz w:val="24"/>
          <w:szCs w:val="24"/>
        </w:rPr>
        <w:t>8; 95% CI)</w:t>
      </w:r>
      <w:r w:rsidR="009B001E">
        <w:rPr>
          <w:rFonts w:ascii="Times New Roman" w:eastAsia="Times New Roman" w:hAnsi="Times New Roman" w:cs="Times New Roman"/>
          <w:sz w:val="24"/>
          <w:szCs w:val="24"/>
        </w:rPr>
        <w:t xml:space="preserve"> for moderate dispersal, a</w:t>
      </w:r>
      <w:r w:rsidR="00D23CEC">
        <w:rPr>
          <w:rFonts w:ascii="Times New Roman" w:eastAsia="Times New Roman" w:hAnsi="Times New Roman" w:cs="Times New Roman"/>
          <w:sz w:val="24"/>
          <w:szCs w:val="24"/>
        </w:rPr>
        <w:t xml:space="preserve">nd 0.0035 </w:t>
      </w:r>
      <w:r w:rsidR="00981F59">
        <w:rPr>
          <w:rFonts w:ascii="Times New Roman" w:eastAsia="Times New Roman" w:hAnsi="Times New Roman" w:cs="Times New Roman"/>
          <w:sz w:val="24"/>
          <w:szCs w:val="24"/>
        </w:rPr>
        <w:t>(</w:t>
      </w:r>
      <w:r w:rsidR="00981F59" w:rsidRPr="006F2BC3">
        <w:rPr>
          <w:rFonts w:ascii="Times New Roman" w:eastAsia="Times New Roman" w:hAnsi="Times New Roman" w:cs="Times New Roman"/>
          <w:sz w:val="24"/>
          <w:szCs w:val="24"/>
        </w:rPr>
        <w:t>0.0</w:t>
      </w:r>
      <w:r w:rsidR="00981F59">
        <w:rPr>
          <w:rFonts w:ascii="Times New Roman" w:eastAsia="Times New Roman" w:hAnsi="Times New Roman" w:cs="Times New Roman"/>
          <w:sz w:val="24"/>
          <w:szCs w:val="24"/>
        </w:rPr>
        <w:t xml:space="preserve">020-0.0049; 95% CI) </w:t>
      </w:r>
      <w:r w:rsidR="00D23CEC">
        <w:rPr>
          <w:rFonts w:ascii="Times New Roman" w:eastAsia="Times New Roman" w:hAnsi="Times New Roman" w:cs="Times New Roman"/>
          <w:sz w:val="24"/>
          <w:szCs w:val="24"/>
        </w:rPr>
        <w:t>for high dispersal. FP</w:t>
      </w:r>
      <w:r w:rsidR="009B001E">
        <w:rPr>
          <w:rFonts w:ascii="Times New Roman" w:eastAsia="Times New Roman" w:hAnsi="Times New Roman" w:cs="Times New Roman"/>
          <w:sz w:val="24"/>
          <w:szCs w:val="24"/>
        </w:rPr>
        <w:t xml:space="preserve">R values overall </w:t>
      </w:r>
      <w:r w:rsidR="00D23CEC">
        <w:rPr>
          <w:rFonts w:ascii="Times New Roman" w:eastAsia="Times New Roman" w:hAnsi="Times New Roman" w:cs="Times New Roman"/>
          <w:sz w:val="24"/>
          <w:szCs w:val="24"/>
        </w:rPr>
        <w:t>inc</w:t>
      </w:r>
      <w:r w:rsidR="009B001E">
        <w:rPr>
          <w:rFonts w:ascii="Times New Roman" w:eastAsia="Times New Roman" w:hAnsi="Times New Roman" w:cs="Times New Roman"/>
          <w:sz w:val="24"/>
          <w:szCs w:val="24"/>
        </w:rPr>
        <w:t>rease</w:t>
      </w:r>
      <w:r w:rsidR="00384231">
        <w:rPr>
          <w:rFonts w:ascii="Times New Roman" w:eastAsia="Times New Roman" w:hAnsi="Times New Roman" w:cs="Times New Roman"/>
          <w:sz w:val="24"/>
          <w:szCs w:val="24"/>
        </w:rPr>
        <w:t>d</w:t>
      </w:r>
      <w:r w:rsidR="009B001E">
        <w:rPr>
          <w:rFonts w:ascii="Times New Roman" w:eastAsia="Times New Roman" w:hAnsi="Times New Roman" w:cs="Times New Roman"/>
          <w:sz w:val="24"/>
          <w:szCs w:val="24"/>
        </w:rPr>
        <w:t xml:space="preserve"> with threshold, with a sharp </w:t>
      </w:r>
      <w:r w:rsidR="00D23CEC">
        <w:rPr>
          <w:rFonts w:ascii="Times New Roman" w:eastAsia="Times New Roman" w:hAnsi="Times New Roman" w:cs="Times New Roman"/>
          <w:sz w:val="24"/>
          <w:szCs w:val="24"/>
        </w:rPr>
        <w:t>increase</w:t>
      </w:r>
      <w:r w:rsidR="009B001E">
        <w:rPr>
          <w:rFonts w:ascii="Times New Roman" w:eastAsia="Times New Roman" w:hAnsi="Times New Roman" w:cs="Times New Roman"/>
          <w:sz w:val="24"/>
          <w:szCs w:val="24"/>
        </w:rPr>
        <w:t xml:space="preserve"> </w:t>
      </w:r>
      <w:r w:rsidR="00D23CEC">
        <w:rPr>
          <w:rFonts w:ascii="Times New Roman" w:eastAsia="Times New Roman" w:hAnsi="Times New Roman" w:cs="Times New Roman"/>
          <w:sz w:val="24"/>
          <w:szCs w:val="24"/>
        </w:rPr>
        <w:t xml:space="preserve">at low thresholds </w:t>
      </w:r>
      <w:r w:rsidR="009B001E">
        <w:rPr>
          <w:rFonts w:ascii="Times New Roman" w:eastAsia="Times New Roman" w:hAnsi="Times New Roman" w:cs="Times New Roman"/>
          <w:sz w:val="24"/>
          <w:szCs w:val="24"/>
        </w:rPr>
        <w:t xml:space="preserve">followed by a </w:t>
      </w:r>
      <w:r w:rsidR="00D23CEC">
        <w:rPr>
          <w:rFonts w:ascii="Times New Roman" w:eastAsia="Times New Roman" w:hAnsi="Times New Roman" w:cs="Times New Roman"/>
          <w:sz w:val="24"/>
          <w:szCs w:val="24"/>
        </w:rPr>
        <w:t xml:space="preserve">continued but saturating increase until </w:t>
      </w:r>
      <w:r w:rsidR="00DE45D1">
        <w:rPr>
          <w:rFonts w:ascii="Times New Roman" w:eastAsia="Times New Roman" w:hAnsi="Times New Roman" w:cs="Times New Roman"/>
          <w:sz w:val="24"/>
          <w:szCs w:val="24"/>
        </w:rPr>
        <w:t xml:space="preserve">threshold </w:t>
      </w:r>
      <w:r w:rsidR="00D23CEC">
        <w:rPr>
          <w:rFonts w:ascii="Times New Roman" w:eastAsia="Times New Roman" w:hAnsi="Times New Roman" w:cs="Times New Roman"/>
          <w:sz w:val="24"/>
          <w:szCs w:val="24"/>
        </w:rPr>
        <w:t>0.1</w:t>
      </w:r>
      <w:r w:rsidR="009B001E" w:rsidRPr="006141FC">
        <w:rPr>
          <w:rFonts w:ascii="Times New Roman" w:eastAsia="Times New Roman" w:hAnsi="Times New Roman" w:cs="Times New Roman"/>
          <w:sz w:val="24"/>
          <w:szCs w:val="24"/>
        </w:rPr>
        <w:t>)</w:t>
      </w:r>
      <w:r w:rsidR="009B001E">
        <w:rPr>
          <w:rFonts w:ascii="Times New Roman" w:eastAsia="Times New Roman" w:hAnsi="Times New Roman" w:cs="Times New Roman"/>
          <w:sz w:val="24"/>
          <w:szCs w:val="24"/>
        </w:rPr>
        <w:t xml:space="preserve">. </w:t>
      </w:r>
    </w:p>
    <w:p w14:paraId="38ADA232" w14:textId="78341AD9" w:rsidR="006814B3" w:rsidRDefault="006814B3" w:rsidP="00A51948">
      <w:pPr>
        <w:spacing w:before="240" w:after="240" w:line="480" w:lineRule="auto"/>
        <w:rPr>
          <w:rFonts w:ascii="Times New Roman" w:eastAsia="Times New Roman" w:hAnsi="Times New Roman" w:cs="Times New Roman"/>
          <w:sz w:val="24"/>
          <w:szCs w:val="24"/>
        </w:rPr>
      </w:pPr>
    </w:p>
    <w:p w14:paraId="7C31E3A7" w14:textId="5C4B0110" w:rsidR="008601CB" w:rsidRPr="0007763B" w:rsidRDefault="008601CB"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w:t>
      </w:r>
      <w:r w:rsidR="0065660C">
        <w:rPr>
          <w:rFonts w:ascii="Times New Roman" w:eastAsia="Times New Roman" w:hAnsi="Times New Roman" w:cs="Times New Roman"/>
          <w:i/>
          <w:sz w:val="24"/>
          <w:szCs w:val="24"/>
        </w:rPr>
        <w:t>s</w:t>
      </w:r>
      <w:r w:rsidRPr="0007763B">
        <w:rPr>
          <w:rFonts w:ascii="Times New Roman" w:eastAsia="Times New Roman" w:hAnsi="Times New Roman" w:cs="Times New Roman"/>
          <w:i/>
          <w:sz w:val="24"/>
          <w:szCs w:val="24"/>
        </w:rPr>
        <w:t xml:space="preserve"> affected</w:t>
      </w:r>
    </w:p>
    <w:p w14:paraId="0833D3F2" w14:textId="29E8EB8E" w:rsidR="008601CB" w:rsidRDefault="001079BE"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w:t>
      </w:r>
      <w:r w:rsidR="00B63C0C">
        <w:rPr>
          <w:rFonts w:ascii="Times New Roman" w:eastAsia="Times New Roman" w:hAnsi="Times New Roman" w:cs="Times New Roman"/>
          <w:sz w:val="24"/>
          <w:szCs w:val="24"/>
        </w:rPr>
        <w:t xml:space="preserve"> migration</w:t>
      </w:r>
      <w:r w:rsidR="007F2596" w:rsidRPr="0007763B">
        <w:rPr>
          <w:rFonts w:ascii="Times New Roman" w:eastAsia="Times New Roman" w:hAnsi="Times New Roman" w:cs="Times New Roman"/>
          <w:sz w:val="24"/>
          <w:szCs w:val="24"/>
        </w:rPr>
        <w:t xml:space="preserve">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w:t>
      </w:r>
      <w:r w:rsidR="003837A0">
        <w:rPr>
          <w:rFonts w:ascii="Times New Roman" w:eastAsia="Times New Roman" w:hAnsi="Times New Roman" w:cs="Times New Roman"/>
          <w:sz w:val="24"/>
          <w:szCs w:val="24"/>
        </w:rPr>
        <w:t>meaningful</w:t>
      </w:r>
      <w:r w:rsidR="007F2596" w:rsidRPr="0007763B">
        <w:rPr>
          <w:rFonts w:ascii="Times New Roman" w:eastAsia="Times New Roman" w:hAnsi="Times New Roman" w:cs="Times New Roman"/>
          <w:sz w:val="24"/>
          <w:szCs w:val="24"/>
        </w:rPr>
        <w:t xml:space="preserve">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563B0">
        <w:rPr>
          <w:rFonts w:ascii="Times New Roman" w:eastAsia="Times New Roman" w:hAnsi="Times New Roman" w:cs="Times New Roman"/>
          <w:sz w:val="24"/>
          <w:szCs w:val="24"/>
        </w:rPr>
        <w:t>Scenarios with a lower number of populations consistently performed better ac</w:t>
      </w:r>
      <w:r w:rsidR="00535B75">
        <w:rPr>
          <w:rFonts w:ascii="Times New Roman" w:eastAsia="Times New Roman" w:hAnsi="Times New Roman" w:cs="Times New Roman"/>
          <w:sz w:val="24"/>
          <w:szCs w:val="24"/>
        </w:rPr>
        <w:t xml:space="preserve">cording to </w:t>
      </w:r>
      <w:r w:rsidR="00B06606">
        <w:rPr>
          <w:rFonts w:ascii="Times New Roman" w:eastAsia="Times New Roman" w:hAnsi="Times New Roman" w:cs="Times New Roman"/>
          <w:sz w:val="24"/>
          <w:szCs w:val="24"/>
        </w:rPr>
        <w:t>FN</w:t>
      </w:r>
      <w:r w:rsidR="00535B75">
        <w:rPr>
          <w:rFonts w:ascii="Times New Roman" w:eastAsia="Times New Roman" w:hAnsi="Times New Roman" w:cs="Times New Roman"/>
          <w:sz w:val="24"/>
          <w:szCs w:val="24"/>
        </w:rPr>
        <w:t>R, w</w:t>
      </w:r>
      <w:r w:rsidR="00B06606">
        <w:rPr>
          <w:rFonts w:ascii="Times New Roman" w:eastAsia="Times New Roman" w:hAnsi="Times New Roman" w:cs="Times New Roman"/>
          <w:sz w:val="24"/>
          <w:szCs w:val="24"/>
        </w:rPr>
        <w:t>hile the opposite is true for FP</w:t>
      </w:r>
      <w:r w:rsidR="00535B75">
        <w:rPr>
          <w:rFonts w:ascii="Times New Roman" w:eastAsia="Times New Roman" w:hAnsi="Times New Roman" w:cs="Times New Roman"/>
          <w:sz w:val="24"/>
          <w:szCs w:val="24"/>
        </w:rPr>
        <w:t>R (Fig</w:t>
      </w:r>
      <w:r w:rsidR="00AF5779">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w:t>
      </w:r>
      <w:r w:rsidR="006E7977">
        <w:rPr>
          <w:rFonts w:ascii="Times New Roman" w:eastAsia="Times New Roman" w:hAnsi="Times New Roman" w:cs="Times New Roman"/>
          <w:sz w:val="24"/>
          <w:szCs w:val="24"/>
        </w:rPr>
        <w:t xml:space="preserve"> </w:t>
      </w:r>
      <w:r w:rsidR="00535B75">
        <w:rPr>
          <w:rFonts w:ascii="Times New Roman" w:eastAsia="Times New Roman" w:hAnsi="Times New Roman" w:cs="Times New Roman"/>
          <w:sz w:val="24"/>
          <w:szCs w:val="24"/>
        </w:rPr>
        <w:t>2,</w:t>
      </w:r>
      <w:r w:rsidR="001563B0">
        <w:rPr>
          <w:rFonts w:ascii="Times New Roman" w:eastAsia="Times New Roman" w:hAnsi="Times New Roman" w:cs="Times New Roman"/>
          <w:sz w:val="24"/>
          <w:szCs w:val="24"/>
        </w:rPr>
        <w:t xml:space="preserve"> 3). </w:t>
      </w:r>
      <w:r w:rsidR="009D581E">
        <w:rPr>
          <w:rFonts w:ascii="Times New Roman" w:eastAsia="Times New Roman" w:hAnsi="Times New Roman" w:cs="Times New Roman"/>
          <w:sz w:val="24"/>
          <w:szCs w:val="24"/>
        </w:rPr>
        <w:t xml:space="preserve">As shown by </w:t>
      </w:r>
      <w:r w:rsidR="009D581E">
        <w:rPr>
          <w:rFonts w:ascii="Times New Roman" w:eastAsia="Times New Roman" w:hAnsi="Times New Roman" w:cs="Times New Roman"/>
          <w:sz w:val="24"/>
          <w:szCs w:val="24"/>
        </w:rPr>
        <w:lastRenderedPageBreak/>
        <w:t xml:space="preserve">the overlap of FPR and FNR values across scenarios with similar dispersal, </w:t>
      </w:r>
      <w:r w:rsidR="001563B0">
        <w:rPr>
          <w:rFonts w:ascii="Times New Roman" w:eastAsia="Times New Roman" w:hAnsi="Times New Roman" w:cs="Times New Roman"/>
          <w:sz w:val="24"/>
          <w:szCs w:val="24"/>
        </w:rPr>
        <w:t xml:space="preserve">the effect of the number of populations did not affect the performance as much as dispersal, </w:t>
      </w:r>
      <w:r w:rsidR="00876350">
        <w:rPr>
          <w:rFonts w:ascii="Times New Roman" w:eastAsia="Times New Roman" w:hAnsi="Times New Roman" w:cs="Times New Roman"/>
          <w:sz w:val="24"/>
          <w:szCs w:val="24"/>
        </w:rPr>
        <w:t xml:space="preserve">for </w:t>
      </w:r>
      <w:r w:rsidR="001563B0">
        <w:rPr>
          <w:rFonts w:ascii="Times New Roman" w:eastAsia="Times New Roman" w:hAnsi="Times New Roman" w:cs="Times New Roman"/>
          <w:sz w:val="24"/>
          <w:szCs w:val="24"/>
        </w:rPr>
        <w:t>the lev</w:t>
      </w:r>
      <w:r w:rsidR="00535B75">
        <w:rPr>
          <w:rFonts w:ascii="Times New Roman" w:eastAsia="Times New Roman" w:hAnsi="Times New Roman" w:cs="Times New Roman"/>
          <w:sz w:val="24"/>
          <w:szCs w:val="24"/>
        </w:rPr>
        <w:t xml:space="preserve">els we used </w:t>
      </w:r>
      <w:r w:rsidR="00876350">
        <w:rPr>
          <w:rFonts w:ascii="Times New Roman" w:eastAsia="Times New Roman" w:hAnsi="Times New Roman" w:cs="Times New Roman"/>
          <w:sz w:val="24"/>
          <w:szCs w:val="24"/>
        </w:rPr>
        <w:t xml:space="preserve">in the simulations </w:t>
      </w:r>
      <w:r w:rsidR="00535B75">
        <w:rPr>
          <w:rFonts w:ascii="Times New Roman" w:eastAsia="Times New Roman" w:hAnsi="Times New Roman" w:cs="Times New Roman"/>
          <w:sz w:val="24"/>
          <w:szCs w:val="24"/>
        </w:rPr>
        <w:t>(Table 2; Fig</w:t>
      </w:r>
      <w:r w:rsidR="00876350">
        <w:rPr>
          <w:rFonts w:ascii="Times New Roman" w:eastAsia="Times New Roman" w:hAnsi="Times New Roman" w:cs="Times New Roman"/>
          <w:sz w:val="24"/>
          <w:szCs w:val="24"/>
        </w:rPr>
        <w:t>s</w:t>
      </w:r>
      <w:r w:rsidR="00535B75">
        <w:rPr>
          <w:rFonts w:ascii="Times New Roman" w:eastAsia="Times New Roman" w:hAnsi="Times New Roman" w:cs="Times New Roman"/>
          <w:sz w:val="24"/>
          <w:szCs w:val="24"/>
        </w:rPr>
        <w:t>. 2,</w:t>
      </w:r>
      <w:r w:rsidR="001563B0">
        <w:rPr>
          <w:rFonts w:ascii="Times New Roman" w:eastAsia="Times New Roman" w:hAnsi="Times New Roman" w:cs="Times New Roman"/>
          <w:sz w:val="24"/>
          <w:szCs w:val="24"/>
        </w:rPr>
        <w:t xml:space="preserve"> 3)</w:t>
      </w:r>
      <w:r w:rsidR="009D581E">
        <w:rPr>
          <w:rFonts w:ascii="Times New Roman" w:eastAsia="Times New Roman" w:hAnsi="Times New Roman" w:cs="Times New Roman"/>
          <w:sz w:val="24"/>
          <w:szCs w:val="24"/>
        </w:rPr>
        <w:t xml:space="preserve">. </w:t>
      </w:r>
      <w:r w:rsidR="004A6C2F">
        <w:rPr>
          <w:rFonts w:ascii="Times New Roman" w:eastAsia="Times New Roman" w:hAnsi="Times New Roman" w:cs="Times New Roman"/>
          <w:sz w:val="24"/>
          <w:szCs w:val="24"/>
        </w:rPr>
        <w:t xml:space="preserve">The effect of the number of populations </w:t>
      </w:r>
      <w:r w:rsidR="00876350">
        <w:rPr>
          <w:rFonts w:ascii="Times New Roman" w:eastAsia="Times New Roman" w:hAnsi="Times New Roman" w:cs="Times New Roman"/>
          <w:sz w:val="24"/>
          <w:szCs w:val="24"/>
        </w:rPr>
        <w:t xml:space="preserve">on performance </w:t>
      </w:r>
      <w:r w:rsidR="004A6C2F">
        <w:rPr>
          <w:rFonts w:ascii="Times New Roman" w:eastAsia="Times New Roman" w:hAnsi="Times New Roman" w:cs="Times New Roman"/>
          <w:sz w:val="24"/>
          <w:szCs w:val="24"/>
        </w:rPr>
        <w:t xml:space="preserve">was generally the most </w:t>
      </w:r>
      <w:r w:rsidR="00876350">
        <w:rPr>
          <w:rFonts w:ascii="Times New Roman" w:eastAsia="Times New Roman" w:hAnsi="Times New Roman" w:cs="Times New Roman"/>
          <w:sz w:val="24"/>
          <w:szCs w:val="24"/>
        </w:rPr>
        <w:t>important</w:t>
      </w:r>
      <w:r w:rsidR="004A6C2F">
        <w:rPr>
          <w:rFonts w:ascii="Times New Roman" w:eastAsia="Times New Roman" w:hAnsi="Times New Roman" w:cs="Times New Roman"/>
          <w:sz w:val="24"/>
          <w:szCs w:val="24"/>
        </w:rPr>
        <w:t>, for the lowest</w:t>
      </w:r>
      <w:r w:rsidR="00D2058D">
        <w:rPr>
          <w:rFonts w:ascii="Times New Roman" w:eastAsia="Times New Roman" w:hAnsi="Times New Roman" w:cs="Times New Roman"/>
          <w:sz w:val="24"/>
          <w:szCs w:val="24"/>
        </w:rPr>
        <w:t>-</w:t>
      </w:r>
      <w:r w:rsidR="004A6C2F">
        <w:rPr>
          <w:rFonts w:ascii="Times New Roman" w:eastAsia="Times New Roman" w:hAnsi="Times New Roman" w:cs="Times New Roman"/>
          <w:sz w:val="24"/>
          <w:szCs w:val="24"/>
        </w:rPr>
        <w:t xml:space="preserve">performing scenarios in either FNR (high dispersal; </w:t>
      </w:r>
      <w:r w:rsidR="00E916A4">
        <w:rPr>
          <w:rFonts w:ascii="Times New Roman" w:eastAsia="Times New Roman" w:hAnsi="Times New Roman" w:cs="Times New Roman"/>
          <w:sz w:val="24"/>
          <w:szCs w:val="24"/>
        </w:rPr>
        <w:t>Fig. 3</w:t>
      </w:r>
      <w:r w:rsidR="004A6C2F">
        <w:rPr>
          <w:rFonts w:ascii="Times New Roman" w:eastAsia="Times New Roman" w:hAnsi="Times New Roman" w:cs="Times New Roman"/>
          <w:sz w:val="24"/>
          <w:szCs w:val="24"/>
        </w:rPr>
        <w:t xml:space="preserve">) or FPR (low dispersal; </w:t>
      </w:r>
      <w:r w:rsidR="00E916A4">
        <w:rPr>
          <w:rFonts w:ascii="Times New Roman" w:eastAsia="Times New Roman" w:hAnsi="Times New Roman" w:cs="Times New Roman"/>
          <w:sz w:val="24"/>
          <w:szCs w:val="24"/>
        </w:rPr>
        <w:t>Fig. 4</w:t>
      </w:r>
      <w:r w:rsidR="004A6C2F">
        <w:rPr>
          <w:rFonts w:ascii="Times New Roman" w:eastAsia="Times New Roman" w:hAnsi="Times New Roman" w:cs="Times New Roman"/>
          <w:sz w:val="24"/>
          <w:szCs w:val="24"/>
        </w:rPr>
        <w:t>).</w:t>
      </w:r>
    </w:p>
    <w:p w14:paraId="53A8B5DC" w14:textId="77777777" w:rsidR="00C5386F" w:rsidRPr="0007763B" w:rsidRDefault="00C5386F" w:rsidP="00A51948">
      <w:pPr>
        <w:spacing w:before="240" w:after="240" w:line="480" w:lineRule="auto"/>
        <w:rPr>
          <w:rFonts w:ascii="Times New Roman" w:eastAsia="Times New Roman" w:hAnsi="Times New Roman" w:cs="Times New Roman"/>
          <w:sz w:val="24"/>
          <w:szCs w:val="24"/>
        </w:rPr>
      </w:pPr>
    </w:p>
    <w:p w14:paraId="66F550FC" w14:textId="2D379466" w:rsidR="008601CB" w:rsidRPr="0007763B" w:rsidRDefault="00F93E4E" w:rsidP="00A51948">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Time interval </w:t>
      </w:r>
      <w:r w:rsidR="008661B5">
        <w:rPr>
          <w:rFonts w:ascii="Times New Roman" w:eastAsia="Times New Roman" w:hAnsi="Times New Roman" w:cs="Times New Roman"/>
          <w:i/>
          <w:sz w:val="24"/>
          <w:szCs w:val="24"/>
        </w:rPr>
        <w:t>between samplings</w:t>
      </w:r>
    </w:p>
    <w:p w14:paraId="4E2D29FA" w14:textId="217581BA" w:rsidR="00B031BE"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w:t>
      </w:r>
      <w:r w:rsidR="00BE3F8E">
        <w:rPr>
          <w:rFonts w:ascii="Times New Roman" w:eastAsia="Times New Roman" w:hAnsi="Times New Roman" w:cs="Times New Roman"/>
          <w:sz w:val="24"/>
          <w:szCs w:val="24"/>
        </w:rPr>
        <w:t xml:space="preserve">(migration), </w:t>
      </w:r>
      <w:r w:rsidRPr="0007763B">
        <w:rPr>
          <w:rFonts w:ascii="Times New Roman" w:eastAsia="Times New Roman" w:hAnsi="Times New Roman" w:cs="Times New Roman"/>
          <w:sz w:val="24"/>
          <w:szCs w:val="24"/>
        </w:rPr>
        <w:t>inflicted upon populations</w:t>
      </w:r>
      <w:r w:rsidR="00BE3F8E">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823BCE">
        <w:rPr>
          <w:rFonts w:ascii="Times New Roman" w:eastAsia="Times New Roman" w:hAnsi="Times New Roman" w:cs="Times New Roman"/>
          <w:sz w:val="24"/>
          <w:szCs w:val="24"/>
        </w:rPr>
        <w:t>decays</w:t>
      </w:r>
      <w:r w:rsidRPr="0007763B">
        <w:rPr>
          <w:rFonts w:ascii="Times New Roman" w:eastAsia="Times New Roman" w:hAnsi="Times New Roman" w:cs="Times New Roman"/>
          <w:sz w:val="24"/>
          <w:szCs w:val="24"/>
        </w:rPr>
        <w:t xml:space="preserve"> over time.</w:t>
      </w:r>
      <w:r>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Generally, t</w:t>
      </w:r>
      <w:r w:rsidR="00A30430" w:rsidRPr="0007763B">
        <w:rPr>
          <w:rFonts w:ascii="Times New Roman" w:eastAsia="Times New Roman" w:hAnsi="Times New Roman" w:cs="Times New Roman"/>
          <w:sz w:val="24"/>
          <w:szCs w:val="24"/>
        </w:rPr>
        <w:t>he longe</w:t>
      </w:r>
      <w:r w:rsidR="007F43DF">
        <w:rPr>
          <w:rFonts w:ascii="Times New Roman" w:eastAsia="Times New Roman" w:hAnsi="Times New Roman" w:cs="Times New Roman"/>
          <w:sz w:val="24"/>
          <w:szCs w:val="24"/>
        </w:rPr>
        <w:t>r the interval between</w:t>
      </w:r>
      <w:r w:rsidR="008661B5">
        <w:rPr>
          <w:rFonts w:ascii="Times New Roman" w:eastAsia="Times New Roman" w:hAnsi="Times New Roman" w:cs="Times New Roman"/>
          <w:sz w:val="24"/>
          <w:szCs w:val="24"/>
        </w:rPr>
        <w:t xml:space="preserve"> a pre-event and </w:t>
      </w:r>
      <w:r w:rsidR="00BE3F8E">
        <w:rPr>
          <w:rFonts w:ascii="Times New Roman" w:eastAsia="Times New Roman" w:hAnsi="Times New Roman" w:cs="Times New Roman"/>
          <w:sz w:val="24"/>
          <w:szCs w:val="24"/>
        </w:rPr>
        <w:t xml:space="preserve">a </w:t>
      </w:r>
      <w:r w:rsidR="008661B5">
        <w:rPr>
          <w:rFonts w:ascii="Times New Roman" w:eastAsia="Times New Roman" w:hAnsi="Times New Roman" w:cs="Times New Roman"/>
          <w:sz w:val="24"/>
          <w:szCs w:val="24"/>
        </w:rPr>
        <w:t>post-event sampling</w:t>
      </w:r>
      <w:r w:rsidR="00A30430" w:rsidRPr="0007763B">
        <w:rPr>
          <w:rFonts w:ascii="Times New Roman" w:eastAsia="Times New Roman" w:hAnsi="Times New Roman" w:cs="Times New Roman"/>
          <w:sz w:val="24"/>
          <w:szCs w:val="24"/>
        </w:rPr>
        <w:t xml:space="preserve">, the </w:t>
      </w:r>
      <w:r w:rsidR="00BE3F8E">
        <w:rPr>
          <w:rFonts w:ascii="Times New Roman" w:eastAsia="Times New Roman" w:hAnsi="Times New Roman" w:cs="Times New Roman"/>
          <w:sz w:val="24"/>
          <w:szCs w:val="24"/>
        </w:rPr>
        <w:t>lower the</w:t>
      </w:r>
      <w:r w:rsidR="00BE3F8E" w:rsidRPr="0007763B">
        <w:rPr>
          <w:rFonts w:ascii="Times New Roman" w:eastAsia="Times New Roman" w:hAnsi="Times New Roman" w:cs="Times New Roman"/>
          <w:sz w:val="24"/>
          <w:szCs w:val="24"/>
        </w:rPr>
        <w:t xml:space="preserve"> </w:t>
      </w:r>
      <w:r w:rsidR="00A30430" w:rsidRPr="0007763B">
        <w:rPr>
          <w:rFonts w:ascii="Times New Roman" w:eastAsia="Times New Roman" w:hAnsi="Times New Roman" w:cs="Times New Roman"/>
          <w:sz w:val="24"/>
          <w:szCs w:val="24"/>
        </w:rPr>
        <w:t xml:space="preserve">power </w:t>
      </w:r>
      <w:r w:rsidR="00BE3F8E">
        <w:rPr>
          <w:rFonts w:ascii="Times New Roman" w:eastAsia="Times New Roman" w:hAnsi="Times New Roman" w:cs="Times New Roman"/>
          <w:sz w:val="24"/>
          <w:szCs w:val="24"/>
        </w:rPr>
        <w:t>available</w:t>
      </w:r>
      <w:r w:rsidR="00AE35CD">
        <w:rPr>
          <w:rFonts w:ascii="Times New Roman" w:eastAsia="Times New Roman" w:hAnsi="Times New Roman" w:cs="Times New Roman"/>
          <w:sz w:val="24"/>
          <w:szCs w:val="24"/>
        </w:rPr>
        <w:t xml:space="preserve"> to detect the demographic event</w:t>
      </w:r>
      <w:r w:rsidR="007F43DF">
        <w:rPr>
          <w:rFonts w:ascii="Times New Roman" w:eastAsia="Times New Roman" w:hAnsi="Times New Roman" w:cs="Times New Roman"/>
          <w:sz w:val="24"/>
          <w:szCs w:val="24"/>
        </w:rPr>
        <w:t xml:space="preserve">, as evidenced by the increase in </w:t>
      </w:r>
      <w:r w:rsidR="00C61BAE" w:rsidRPr="0007763B">
        <w:rPr>
          <w:rFonts w:ascii="Times New Roman" w:eastAsia="Times New Roman" w:hAnsi="Times New Roman" w:cs="Times New Roman"/>
          <w:sz w:val="24"/>
          <w:szCs w:val="24"/>
        </w:rPr>
        <w:t>false positives</w:t>
      </w:r>
      <w:r w:rsidR="008661B5">
        <w:rPr>
          <w:rFonts w:ascii="Times New Roman" w:eastAsia="Times New Roman" w:hAnsi="Times New Roman" w:cs="Times New Roman"/>
          <w:sz w:val="24"/>
          <w:szCs w:val="24"/>
        </w:rPr>
        <w:t xml:space="preserve"> and false negatives for several scenarios</w:t>
      </w:r>
      <w:r w:rsidR="007F43DF">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D56318">
        <w:rPr>
          <w:rFonts w:ascii="Times New Roman" w:eastAsia="Times New Roman" w:hAnsi="Times New Roman" w:cs="Times New Roman"/>
          <w:sz w:val="24"/>
          <w:szCs w:val="24"/>
        </w:rPr>
        <w:t>, 5</w:t>
      </w:r>
      <w:r w:rsidR="008661B5">
        <w:rPr>
          <w:rFonts w:ascii="Times New Roman" w:eastAsia="Times New Roman" w:hAnsi="Times New Roman" w:cs="Times New Roman"/>
          <w:sz w:val="24"/>
          <w:szCs w:val="24"/>
        </w:rPr>
        <w:t>)</w:t>
      </w:r>
      <w:r w:rsidR="00C61BAE" w:rsidRPr="0007763B">
        <w:rPr>
          <w:rFonts w:ascii="Times New Roman" w:eastAsia="Times New Roman" w:hAnsi="Times New Roman" w:cs="Times New Roman"/>
          <w:sz w:val="24"/>
          <w:szCs w:val="24"/>
        </w:rPr>
        <w:t xml:space="preserve">. </w:t>
      </w:r>
      <w:r w:rsidR="006D198B">
        <w:rPr>
          <w:rFonts w:ascii="Times New Roman" w:eastAsia="Times New Roman" w:hAnsi="Times New Roman" w:cs="Times New Roman"/>
          <w:sz w:val="24"/>
          <w:szCs w:val="24"/>
        </w:rPr>
        <w:t>However, this is strongly affected by the dispersal level present in the landscape</w:t>
      </w:r>
      <w:r w:rsidR="00AE35CD">
        <w:rPr>
          <w:rFonts w:ascii="Times New Roman" w:eastAsia="Times New Roman" w:hAnsi="Times New Roman" w:cs="Times New Roman"/>
          <w:sz w:val="24"/>
          <w:szCs w:val="24"/>
        </w:rPr>
        <w:t xml:space="preserve"> and</w:t>
      </w:r>
      <w:r w:rsidR="00BE3F8E">
        <w:rPr>
          <w:rFonts w:ascii="Times New Roman" w:eastAsia="Times New Roman" w:hAnsi="Times New Roman" w:cs="Times New Roman"/>
          <w:sz w:val="24"/>
          <w:szCs w:val="24"/>
        </w:rPr>
        <w:t>,</w:t>
      </w:r>
      <w:r w:rsidR="00AE35CD">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 xml:space="preserve">to a lower degree, </w:t>
      </w:r>
      <w:r w:rsidR="00AE35CD">
        <w:rPr>
          <w:rFonts w:ascii="Times New Roman" w:eastAsia="Times New Roman" w:hAnsi="Times New Roman" w:cs="Times New Roman"/>
          <w:sz w:val="24"/>
          <w:szCs w:val="24"/>
        </w:rPr>
        <w:t>by the number of populations</w:t>
      </w:r>
      <w:r w:rsidR="00D2058D">
        <w:rPr>
          <w:rFonts w:ascii="Times New Roman" w:eastAsia="Times New Roman" w:hAnsi="Times New Roman" w:cs="Times New Roman"/>
          <w:sz w:val="24"/>
          <w:szCs w:val="24"/>
        </w:rPr>
        <w:t>.</w:t>
      </w:r>
    </w:p>
    <w:p w14:paraId="4665EAC7" w14:textId="2B1E205D" w:rsidR="00B031BE" w:rsidRDefault="006D198B"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for low and moderate dispersal scenarios, s</w:t>
      </w:r>
      <w:r w:rsidR="00E715FE" w:rsidRPr="0007763B">
        <w:rPr>
          <w:rFonts w:ascii="Times New Roman" w:eastAsia="Times New Roman" w:hAnsi="Times New Roman" w:cs="Times New Roman"/>
          <w:sz w:val="24"/>
          <w:szCs w:val="24"/>
        </w:rPr>
        <w:t xml:space="preserve">ampling </w:t>
      </w:r>
      <w:r w:rsidR="007F43DF">
        <w:rPr>
          <w:rFonts w:ascii="Times New Roman" w:eastAsia="Times New Roman" w:hAnsi="Times New Roman" w:cs="Times New Roman"/>
          <w:sz w:val="24"/>
          <w:szCs w:val="24"/>
        </w:rPr>
        <w:t>undertaken</w:t>
      </w:r>
      <w:r w:rsidR="007F43DF" w:rsidRPr="0007763B">
        <w:rPr>
          <w:rFonts w:ascii="Times New Roman" w:eastAsia="Times New Roman" w:hAnsi="Times New Roman" w:cs="Times New Roman"/>
          <w:sz w:val="24"/>
          <w:szCs w:val="24"/>
        </w:rPr>
        <w:t xml:space="preserve"> </w:t>
      </w:r>
      <w:r w:rsidR="008661B5">
        <w:rPr>
          <w:rFonts w:ascii="Times New Roman" w:eastAsia="Times New Roman" w:hAnsi="Times New Roman" w:cs="Times New Roman"/>
          <w:sz w:val="24"/>
          <w:szCs w:val="24"/>
        </w:rPr>
        <w:t>9</w:t>
      </w:r>
      <w:r w:rsidR="00A30430"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w:t>
      </w:r>
      <w:r w:rsidR="007F43DF">
        <w:rPr>
          <w:rFonts w:ascii="Times New Roman" w:eastAsia="Times New Roman" w:hAnsi="Times New Roman" w:cs="Times New Roman"/>
          <w:sz w:val="24"/>
          <w:szCs w:val="24"/>
        </w:rPr>
        <w:t xml:space="preserve">punctual </w:t>
      </w:r>
      <w:r w:rsidR="00BE3F8E">
        <w:rPr>
          <w:rFonts w:ascii="Times New Roman" w:eastAsia="Times New Roman" w:hAnsi="Times New Roman" w:cs="Times New Roman"/>
          <w:sz w:val="24"/>
          <w:szCs w:val="24"/>
        </w:rPr>
        <w:t xml:space="preserve">migration </w:t>
      </w:r>
      <w:r w:rsidR="00E715FE" w:rsidRPr="0007763B">
        <w:rPr>
          <w:rFonts w:ascii="Times New Roman" w:eastAsia="Times New Roman" w:hAnsi="Times New Roman" w:cs="Times New Roman"/>
          <w:sz w:val="24"/>
          <w:szCs w:val="24"/>
        </w:rPr>
        <w:t>event</w:t>
      </w:r>
      <w:r w:rsidR="00A304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led to more than five times the FPR</w:t>
      </w:r>
      <w:r w:rsidR="006D5CD5" w:rsidRPr="0007763B">
        <w:rPr>
          <w:rFonts w:ascii="Times New Roman" w:eastAsia="Times New Roman" w:hAnsi="Times New Roman" w:cs="Times New Roman"/>
          <w:sz w:val="24"/>
          <w:szCs w:val="24"/>
        </w:rPr>
        <w:t xml:space="preserve"> </w:t>
      </w:r>
      <w:r w:rsidR="00BE3F8E">
        <w:rPr>
          <w:rFonts w:ascii="Times New Roman" w:eastAsia="Times New Roman" w:hAnsi="Times New Roman" w:cs="Times New Roman"/>
          <w:sz w:val="24"/>
          <w:szCs w:val="24"/>
        </w:rPr>
        <w:t>values of</w:t>
      </w:r>
      <w:r w:rsidR="00BE3F8E" w:rsidRPr="0007763B">
        <w:rPr>
          <w:rFonts w:ascii="Times New Roman" w:eastAsia="Times New Roman" w:hAnsi="Times New Roman" w:cs="Times New Roman"/>
          <w:sz w:val="24"/>
          <w:szCs w:val="24"/>
        </w:rPr>
        <w:t xml:space="preserve"> </w:t>
      </w:r>
      <w:r w:rsidR="006D5CD5" w:rsidRPr="0007763B">
        <w:rPr>
          <w:rFonts w:ascii="Times New Roman" w:eastAsia="Times New Roman" w:hAnsi="Times New Roman" w:cs="Times New Roman"/>
          <w:sz w:val="24"/>
          <w:szCs w:val="24"/>
        </w:rPr>
        <w:t xml:space="preserve">sampling </w:t>
      </w:r>
      <w:r w:rsidR="007F43DF">
        <w:rPr>
          <w:rFonts w:ascii="Times New Roman" w:eastAsia="Times New Roman" w:hAnsi="Times New Roman" w:cs="Times New Roman"/>
          <w:sz w:val="24"/>
          <w:szCs w:val="24"/>
        </w:rPr>
        <w:t xml:space="preserve">undertaken </w:t>
      </w:r>
      <w:r w:rsidR="006D5CD5" w:rsidRPr="0007763B">
        <w:rPr>
          <w:rFonts w:ascii="Times New Roman" w:eastAsia="Times New Roman" w:hAnsi="Times New Roman" w:cs="Times New Roman"/>
          <w:sz w:val="24"/>
          <w:szCs w:val="24"/>
        </w:rPr>
        <w:t xml:space="preserve">the year </w:t>
      </w:r>
      <w:r w:rsidR="007F43DF">
        <w:rPr>
          <w:rFonts w:ascii="Times New Roman" w:eastAsia="Times New Roman" w:hAnsi="Times New Roman" w:cs="Times New Roman"/>
          <w:sz w:val="24"/>
          <w:szCs w:val="24"/>
        </w:rPr>
        <w:t xml:space="preserve">immediately </w:t>
      </w:r>
      <w:r w:rsidR="006D5CD5" w:rsidRPr="0007763B">
        <w:rPr>
          <w:rFonts w:ascii="Times New Roman" w:eastAsia="Times New Roman" w:hAnsi="Times New Roman" w:cs="Times New Roman"/>
          <w:sz w:val="24"/>
          <w:szCs w:val="24"/>
        </w:rPr>
        <w:t>before</w:t>
      </w:r>
      <w:r w:rsidR="00D56318">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6</w:t>
      </w:r>
      <w:r>
        <w:rPr>
          <w:rFonts w:ascii="Times New Roman" w:eastAsia="Times New Roman" w:hAnsi="Times New Roman" w:cs="Times New Roman"/>
          <w:sz w:val="24"/>
          <w:szCs w:val="24"/>
        </w:rPr>
        <w: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w:t>
      </w:r>
      <w:r w:rsidR="0039028C">
        <w:rPr>
          <w:rFonts w:ascii="Times New Roman" w:eastAsia="Times New Roman" w:hAnsi="Times New Roman" w:cs="Times New Roman"/>
          <w:sz w:val="24"/>
          <w:szCs w:val="24"/>
        </w:rPr>
        <w:t xml:space="preserve">However, for scenarios with high dispersal, the absolute difference in </w:t>
      </w:r>
      <w:r w:rsidR="00FA090A">
        <w:rPr>
          <w:rFonts w:ascii="Times New Roman" w:eastAsia="Times New Roman" w:hAnsi="Times New Roman" w:cs="Times New Roman"/>
          <w:sz w:val="24"/>
          <w:szCs w:val="24"/>
        </w:rPr>
        <w:t xml:space="preserve">FPR </w:t>
      </w:r>
      <w:r w:rsidR="0039028C">
        <w:rPr>
          <w:rFonts w:ascii="Times New Roman" w:eastAsia="Times New Roman" w:hAnsi="Times New Roman" w:cs="Times New Roman"/>
          <w:sz w:val="24"/>
          <w:szCs w:val="24"/>
        </w:rPr>
        <w:t xml:space="preserve">performance between old samplings and recent samplings is </w:t>
      </w:r>
      <w:r w:rsidR="00D56318">
        <w:rPr>
          <w:rFonts w:ascii="Times New Roman" w:eastAsia="Times New Roman" w:hAnsi="Times New Roman" w:cs="Times New Roman"/>
          <w:sz w:val="24"/>
          <w:szCs w:val="24"/>
        </w:rPr>
        <w:t>not substantial</w:t>
      </w:r>
      <w:r w:rsidR="0039028C">
        <w:rPr>
          <w:rFonts w:ascii="Times New Roman" w:eastAsia="Times New Roman" w:hAnsi="Times New Roman" w:cs="Times New Roman"/>
          <w:sz w:val="24"/>
          <w:szCs w:val="24"/>
        </w:rPr>
        <w:t>. A near symmetric relationship</w:t>
      </w:r>
      <w:r w:rsidR="00FA090A">
        <w:rPr>
          <w:rFonts w:ascii="Times New Roman" w:eastAsia="Times New Roman" w:hAnsi="Times New Roman" w:cs="Times New Roman"/>
          <w:sz w:val="24"/>
          <w:szCs w:val="24"/>
        </w:rPr>
        <w:t xml:space="preserve"> between time lag, FPR and dispersal level exists.</w:t>
      </w:r>
      <w:r w:rsidR="00B031BE">
        <w:rPr>
          <w:rFonts w:ascii="Times New Roman" w:eastAsia="Times New Roman" w:hAnsi="Times New Roman" w:cs="Times New Roman"/>
          <w:sz w:val="24"/>
          <w:szCs w:val="24"/>
        </w:rPr>
        <w:t xml:space="preserve"> For sampling prior to the event, FPR values from moderate dispersal scenarios, although lower close to the event, converged with FPR values from low dispersal scenarios. For sampling after the event, moderate dispersal values bec</w:t>
      </w:r>
      <w:r w:rsidR="00BE3F8E">
        <w:rPr>
          <w:rFonts w:ascii="Times New Roman" w:eastAsia="Times New Roman" w:hAnsi="Times New Roman" w:cs="Times New Roman"/>
          <w:sz w:val="24"/>
          <w:szCs w:val="24"/>
        </w:rPr>
        <w:t>a</w:t>
      </w:r>
      <w:r w:rsidR="00B031BE">
        <w:rPr>
          <w:rFonts w:ascii="Times New Roman" w:eastAsia="Times New Roman" w:hAnsi="Times New Roman" w:cs="Times New Roman"/>
          <w:sz w:val="24"/>
          <w:szCs w:val="24"/>
        </w:rPr>
        <w:t xml:space="preserve">me even higher than </w:t>
      </w:r>
      <w:r w:rsidR="00BE3F8E">
        <w:rPr>
          <w:rFonts w:ascii="Times New Roman" w:eastAsia="Times New Roman" w:hAnsi="Times New Roman" w:cs="Times New Roman"/>
          <w:sz w:val="24"/>
          <w:szCs w:val="24"/>
        </w:rPr>
        <w:t>in</w:t>
      </w:r>
      <w:r w:rsidR="00B031BE">
        <w:rPr>
          <w:rFonts w:ascii="Times New Roman" w:eastAsia="Times New Roman" w:hAnsi="Times New Roman" w:cs="Times New Roman"/>
          <w:sz w:val="24"/>
          <w:szCs w:val="24"/>
        </w:rPr>
        <w:t xml:space="preserve"> low dispersal scenarios, despite large overlaps in th</w:t>
      </w:r>
      <w:r w:rsidR="004E072F">
        <w:rPr>
          <w:rFonts w:ascii="Times New Roman" w:eastAsia="Times New Roman" w:hAnsi="Times New Roman" w:cs="Times New Roman"/>
          <w:sz w:val="24"/>
          <w:szCs w:val="24"/>
        </w:rPr>
        <w:t>eir confidence intervals</w:t>
      </w:r>
      <w:r w:rsidR="00B031BE">
        <w:rPr>
          <w:rFonts w:ascii="Times New Roman" w:eastAsia="Times New Roman" w:hAnsi="Times New Roman" w:cs="Times New Roman"/>
          <w:sz w:val="24"/>
          <w:szCs w:val="24"/>
        </w:rPr>
        <w:t xml:space="preserve">. The previously described relationship between FPR and the number of </w:t>
      </w:r>
      <w:r w:rsidR="00B031BE">
        <w:rPr>
          <w:rFonts w:ascii="Times New Roman" w:eastAsia="Times New Roman" w:hAnsi="Times New Roman" w:cs="Times New Roman"/>
          <w:sz w:val="24"/>
          <w:szCs w:val="24"/>
        </w:rPr>
        <w:lastRenderedPageBreak/>
        <w:t>populations affected by the demographic event also changed for moderate scenarios in distant second samplings</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with M2 displaying</w:t>
      </w:r>
      <w:r w:rsidR="00464830">
        <w:rPr>
          <w:rFonts w:ascii="Times New Roman" w:eastAsia="Times New Roman" w:hAnsi="Times New Roman" w:cs="Times New Roman"/>
          <w:sz w:val="24"/>
          <w:szCs w:val="24"/>
        </w:rPr>
        <w:t>,</w:t>
      </w:r>
      <w:r w:rsidR="00B031BE">
        <w:rPr>
          <w:rFonts w:ascii="Times New Roman" w:eastAsia="Times New Roman" w:hAnsi="Times New Roman" w:cs="Times New Roman"/>
          <w:sz w:val="24"/>
          <w:szCs w:val="24"/>
        </w:rPr>
        <w:t xml:space="preserve"> </w:t>
      </w:r>
      <w:r w:rsidR="00F6114F">
        <w:rPr>
          <w:rFonts w:ascii="Times New Roman" w:eastAsia="Times New Roman" w:hAnsi="Times New Roman" w:cs="Times New Roman"/>
          <w:sz w:val="24"/>
          <w:szCs w:val="24"/>
        </w:rPr>
        <w:t>on average</w:t>
      </w:r>
      <w:r w:rsidR="00464830">
        <w:rPr>
          <w:rFonts w:ascii="Times New Roman" w:eastAsia="Times New Roman" w:hAnsi="Times New Roman" w:cs="Times New Roman"/>
          <w:sz w:val="24"/>
          <w:szCs w:val="24"/>
        </w:rPr>
        <w:t>,</w:t>
      </w:r>
      <w:r w:rsidR="00F6114F">
        <w:rPr>
          <w:rFonts w:ascii="Times New Roman" w:eastAsia="Times New Roman" w:hAnsi="Times New Roman" w:cs="Times New Roman"/>
          <w:sz w:val="24"/>
          <w:szCs w:val="24"/>
        </w:rPr>
        <w:t xml:space="preserve"> </w:t>
      </w:r>
      <w:r w:rsidR="00B031BE">
        <w:rPr>
          <w:rFonts w:ascii="Times New Roman" w:eastAsia="Times New Roman" w:hAnsi="Times New Roman" w:cs="Times New Roman"/>
          <w:sz w:val="24"/>
          <w:szCs w:val="24"/>
        </w:rPr>
        <w:t>higher values than M3.</w:t>
      </w:r>
      <w:r w:rsidR="00ED5A15">
        <w:rPr>
          <w:rFonts w:ascii="Times New Roman" w:eastAsia="Times New Roman" w:hAnsi="Times New Roman" w:cs="Times New Roman"/>
          <w:sz w:val="24"/>
          <w:szCs w:val="24"/>
        </w:rPr>
        <w:t xml:space="preserve"> </w:t>
      </w:r>
      <w:r w:rsidR="00F51277">
        <w:rPr>
          <w:rFonts w:ascii="Times New Roman" w:eastAsia="Times New Roman" w:hAnsi="Times New Roman" w:cs="Times New Roman"/>
          <w:sz w:val="24"/>
          <w:szCs w:val="24"/>
        </w:rPr>
        <w:t xml:space="preserve">Except </w:t>
      </w:r>
      <w:r w:rsidR="00ED5A15">
        <w:rPr>
          <w:rFonts w:ascii="Times New Roman" w:eastAsia="Times New Roman" w:hAnsi="Times New Roman" w:cs="Times New Roman"/>
          <w:sz w:val="24"/>
          <w:szCs w:val="24"/>
        </w:rPr>
        <w:t>for high dispersal scenarios, FPR changed sharply for time lags of 4 years o</w:t>
      </w:r>
      <w:r w:rsidR="00D2058D">
        <w:rPr>
          <w:rFonts w:ascii="Times New Roman" w:eastAsia="Times New Roman" w:hAnsi="Times New Roman" w:cs="Times New Roman"/>
          <w:sz w:val="24"/>
          <w:szCs w:val="24"/>
        </w:rPr>
        <w:t>r</w:t>
      </w:r>
      <w:r w:rsidR="00ED5A15">
        <w:rPr>
          <w:rFonts w:ascii="Times New Roman" w:eastAsia="Times New Roman" w:hAnsi="Times New Roman" w:cs="Times New Roman"/>
          <w:sz w:val="24"/>
          <w:szCs w:val="24"/>
        </w:rPr>
        <w:t xml:space="preserve"> less and then more slowly, and generally became higher than 50%, one false positive for each true positive, after 5 years.</w:t>
      </w:r>
    </w:p>
    <w:p w14:paraId="1D8D78E9" w14:textId="7385F12E" w:rsidR="004E072F" w:rsidRDefault="00823BCE" w:rsidP="00A5194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contrast to FPR,</w:t>
      </w:r>
      <w:r w:rsidR="00A239B8">
        <w:rPr>
          <w:rFonts w:ascii="Times New Roman" w:eastAsia="Times New Roman" w:hAnsi="Times New Roman" w:cs="Times New Roman"/>
          <w:sz w:val="24"/>
          <w:szCs w:val="24"/>
        </w:rPr>
        <w:t xml:space="preserve"> </w:t>
      </w:r>
      <w:r w:rsidR="00FA090A">
        <w:rPr>
          <w:rFonts w:ascii="Times New Roman" w:eastAsia="Times New Roman" w:hAnsi="Times New Roman" w:cs="Times New Roman"/>
          <w:sz w:val="24"/>
          <w:szCs w:val="24"/>
        </w:rPr>
        <w:t>the relationship between F</w:t>
      </w:r>
      <w:r w:rsidR="00E71C81">
        <w:rPr>
          <w:rFonts w:ascii="Times New Roman" w:eastAsia="Times New Roman" w:hAnsi="Times New Roman" w:cs="Times New Roman"/>
          <w:sz w:val="24"/>
          <w:szCs w:val="24"/>
        </w:rPr>
        <w:t>N</w:t>
      </w:r>
      <w:r w:rsidR="00FA090A">
        <w:rPr>
          <w:rFonts w:ascii="Times New Roman" w:eastAsia="Times New Roman" w:hAnsi="Times New Roman" w:cs="Times New Roman"/>
          <w:sz w:val="24"/>
          <w:szCs w:val="24"/>
        </w:rPr>
        <w:t xml:space="preserve">R and time </w:t>
      </w:r>
      <w:r w:rsidR="00A239B8">
        <w:rPr>
          <w:rFonts w:ascii="Times New Roman" w:eastAsia="Times New Roman" w:hAnsi="Times New Roman" w:cs="Times New Roman"/>
          <w:sz w:val="24"/>
          <w:szCs w:val="24"/>
        </w:rPr>
        <w:t xml:space="preserve">lag </w:t>
      </w:r>
      <w:r w:rsidR="00FA090A">
        <w:rPr>
          <w:rFonts w:ascii="Times New Roman" w:eastAsia="Times New Roman" w:hAnsi="Times New Roman" w:cs="Times New Roman"/>
          <w:sz w:val="24"/>
          <w:szCs w:val="24"/>
        </w:rPr>
        <w:t>is not symmetric</w:t>
      </w:r>
      <w:r>
        <w:rPr>
          <w:rFonts w:ascii="Times New Roman" w:eastAsia="Times New Roman" w:hAnsi="Times New Roman" w:cs="Times New Roman"/>
          <w:sz w:val="24"/>
          <w:szCs w:val="24"/>
        </w:rPr>
        <w:t xml:space="preserve">. Instead, </w:t>
      </w:r>
      <w:r w:rsidR="00FA090A">
        <w:rPr>
          <w:rFonts w:ascii="Times New Roman" w:eastAsia="Times New Roman" w:hAnsi="Times New Roman" w:cs="Times New Roman"/>
          <w:sz w:val="24"/>
          <w:szCs w:val="24"/>
        </w:rPr>
        <w:t xml:space="preserve">the </w:t>
      </w:r>
      <w:r w:rsidR="00A239B8">
        <w:rPr>
          <w:rFonts w:ascii="Times New Roman" w:eastAsia="Times New Roman" w:hAnsi="Times New Roman" w:cs="Times New Roman"/>
          <w:sz w:val="24"/>
          <w:szCs w:val="24"/>
        </w:rPr>
        <w:t>timing</w:t>
      </w:r>
      <w:r w:rsidR="00FA090A">
        <w:rPr>
          <w:rFonts w:ascii="Times New Roman" w:eastAsia="Times New Roman" w:hAnsi="Times New Roman" w:cs="Times New Roman"/>
          <w:sz w:val="24"/>
          <w:szCs w:val="24"/>
        </w:rPr>
        <w:t xml:space="preserve"> of sampling </w:t>
      </w:r>
      <w:r>
        <w:rPr>
          <w:rFonts w:ascii="Times New Roman" w:eastAsia="Times New Roman" w:hAnsi="Times New Roman" w:cs="Times New Roman"/>
          <w:sz w:val="24"/>
          <w:szCs w:val="24"/>
        </w:rPr>
        <w:t xml:space="preserve">prior to a simulated </w:t>
      </w:r>
      <w:r w:rsidR="00FA090A">
        <w:rPr>
          <w:rFonts w:ascii="Times New Roman" w:eastAsia="Times New Roman" w:hAnsi="Times New Roman" w:cs="Times New Roman"/>
          <w:sz w:val="24"/>
          <w:szCs w:val="24"/>
        </w:rPr>
        <w:t xml:space="preserve">event </w:t>
      </w:r>
      <w:r>
        <w:rPr>
          <w:rFonts w:ascii="Times New Roman" w:eastAsia="Times New Roman" w:hAnsi="Times New Roman" w:cs="Times New Roman"/>
          <w:sz w:val="24"/>
          <w:szCs w:val="24"/>
        </w:rPr>
        <w:t xml:space="preserve">is </w:t>
      </w:r>
      <w:r w:rsidR="00FA090A">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important </w:t>
      </w:r>
      <w:r w:rsidR="00FA090A">
        <w:rPr>
          <w:rFonts w:ascii="Times New Roman" w:eastAsia="Times New Roman" w:hAnsi="Times New Roman" w:cs="Times New Roman"/>
          <w:sz w:val="24"/>
          <w:szCs w:val="24"/>
        </w:rPr>
        <w:t xml:space="preserve">than </w:t>
      </w:r>
      <w:r w:rsidR="009F38AB">
        <w:rPr>
          <w:rFonts w:ascii="Times New Roman" w:eastAsia="Times New Roman" w:hAnsi="Times New Roman" w:cs="Times New Roman"/>
          <w:sz w:val="24"/>
          <w:szCs w:val="24"/>
        </w:rPr>
        <w:t>that of</w:t>
      </w:r>
      <w:r w:rsidR="00FA090A">
        <w:rPr>
          <w:rFonts w:ascii="Times New Roman" w:eastAsia="Times New Roman" w:hAnsi="Times New Roman" w:cs="Times New Roman"/>
          <w:sz w:val="24"/>
          <w:szCs w:val="24"/>
        </w:rPr>
        <w:t xml:space="preserve"> the </w:t>
      </w:r>
      <w:r w:rsidR="00AF5BB5">
        <w:rPr>
          <w:rFonts w:ascii="Times New Roman" w:eastAsia="Times New Roman" w:hAnsi="Times New Roman" w:cs="Times New Roman"/>
          <w:sz w:val="24"/>
          <w:szCs w:val="24"/>
        </w:rPr>
        <w:t>posterior</w:t>
      </w:r>
      <w:r w:rsidR="00FA090A">
        <w:rPr>
          <w:rFonts w:ascii="Times New Roman" w:eastAsia="Times New Roman" w:hAnsi="Times New Roman" w:cs="Times New Roman"/>
          <w:sz w:val="24"/>
          <w:szCs w:val="24"/>
        </w:rPr>
        <w:t xml:space="preserve"> sampling</w:t>
      </w:r>
      <w:r w:rsidR="00167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is particularly so </w:t>
      </w:r>
      <w:r w:rsidR="00167AEB">
        <w:rPr>
          <w:rFonts w:ascii="Times New Roman" w:eastAsia="Times New Roman" w:hAnsi="Times New Roman" w:cs="Times New Roman"/>
          <w:sz w:val="24"/>
          <w:szCs w:val="24"/>
        </w:rPr>
        <w:t xml:space="preserve">for </w:t>
      </w:r>
      <w:r w:rsidR="004E072F">
        <w:rPr>
          <w:rFonts w:ascii="Times New Roman" w:eastAsia="Times New Roman" w:hAnsi="Times New Roman" w:cs="Times New Roman"/>
          <w:sz w:val="24"/>
          <w:szCs w:val="24"/>
        </w:rPr>
        <w:t>high dispersal scenarios (</w:t>
      </w:r>
      <w:r w:rsidR="00E916A4">
        <w:rPr>
          <w:rFonts w:ascii="Times New Roman" w:eastAsia="Times New Roman" w:hAnsi="Times New Roman" w:cs="Times New Roman"/>
          <w:sz w:val="24"/>
          <w:szCs w:val="24"/>
        </w:rPr>
        <w:t>Fig. 5</w:t>
      </w:r>
      <w:r w:rsidR="00415B08">
        <w:rPr>
          <w:rFonts w:ascii="Times New Roman" w:eastAsia="Times New Roman" w:hAnsi="Times New Roman" w:cs="Times New Roman"/>
          <w:sz w:val="24"/>
          <w:szCs w:val="24"/>
        </w:rPr>
        <w:t>)</w:t>
      </w:r>
      <w:r w:rsidR="00FA090A">
        <w:rPr>
          <w:rFonts w:ascii="Times New Roman" w:eastAsia="Times New Roman" w:hAnsi="Times New Roman" w:cs="Times New Roman"/>
          <w:sz w:val="24"/>
          <w:szCs w:val="24"/>
        </w:rPr>
        <w:t xml:space="preserve">. </w:t>
      </w:r>
      <w:r w:rsidR="00415B08">
        <w:rPr>
          <w:rFonts w:ascii="Times New Roman" w:eastAsia="Times New Roman" w:hAnsi="Times New Roman" w:cs="Times New Roman"/>
          <w:sz w:val="24"/>
          <w:szCs w:val="24"/>
        </w:rPr>
        <w:t xml:space="preserve">The FNR became </w:t>
      </w:r>
      <w:r w:rsidR="003837A0">
        <w:rPr>
          <w:rFonts w:ascii="Times New Roman" w:eastAsia="Times New Roman" w:hAnsi="Times New Roman" w:cs="Times New Roman"/>
          <w:sz w:val="24"/>
          <w:szCs w:val="24"/>
        </w:rPr>
        <w:t>pathological</w:t>
      </w:r>
      <w:r w:rsidR="00415B08">
        <w:rPr>
          <w:rFonts w:ascii="Times New Roman" w:eastAsia="Times New Roman" w:hAnsi="Times New Roman" w:cs="Times New Roman"/>
          <w:sz w:val="24"/>
          <w:szCs w:val="24"/>
        </w:rPr>
        <w:t xml:space="preserve"> for second samplings done after two years</w:t>
      </w:r>
      <w:r w:rsidR="004E072F">
        <w:rPr>
          <w:rFonts w:ascii="Times New Roman" w:eastAsia="Times New Roman" w:hAnsi="Times New Roman" w:cs="Times New Roman"/>
          <w:sz w:val="24"/>
          <w:szCs w:val="24"/>
        </w:rPr>
        <w:t xml:space="preserve"> </w:t>
      </w:r>
      <w:r w:rsidR="00E71C81">
        <w:rPr>
          <w:rFonts w:ascii="Times New Roman" w:eastAsia="Times New Roman" w:hAnsi="Times New Roman" w:cs="Times New Roman"/>
          <w:sz w:val="24"/>
          <w:szCs w:val="24"/>
        </w:rPr>
        <w:t>after the event</w:t>
      </w:r>
      <w:r w:rsidR="00E2582E">
        <w:rPr>
          <w:rFonts w:ascii="Times New Roman" w:eastAsia="Times New Roman" w:hAnsi="Times New Roman" w:cs="Times New Roman"/>
          <w:sz w:val="24"/>
          <w:szCs w:val="24"/>
        </w:rPr>
        <w:t>.</w:t>
      </w:r>
      <w:r w:rsidR="00261B7F">
        <w:rPr>
          <w:rFonts w:ascii="Times New Roman" w:eastAsia="Times New Roman" w:hAnsi="Times New Roman" w:cs="Times New Roman"/>
          <w:sz w:val="24"/>
          <w:szCs w:val="24"/>
        </w:rPr>
        <w:t xml:space="preserve"> </w:t>
      </w:r>
      <w:r w:rsidR="00AF5BB5">
        <w:rPr>
          <w:rFonts w:ascii="Times New Roman" w:eastAsia="Times New Roman" w:hAnsi="Times New Roman" w:cs="Times New Roman"/>
          <w:sz w:val="24"/>
          <w:szCs w:val="24"/>
        </w:rPr>
        <w:t>FNR also increased with time lag for the posterior sampling and for low and moderate dispersal scenarios, but rather linearly, and never reach</w:t>
      </w:r>
      <w:r w:rsidR="00464830">
        <w:rPr>
          <w:rFonts w:ascii="Times New Roman" w:eastAsia="Times New Roman" w:hAnsi="Times New Roman" w:cs="Times New Roman"/>
          <w:sz w:val="24"/>
          <w:szCs w:val="24"/>
        </w:rPr>
        <w:t>ed</w:t>
      </w:r>
      <w:r w:rsidR="00AF5BB5">
        <w:rPr>
          <w:rFonts w:ascii="Times New Roman" w:eastAsia="Times New Roman" w:hAnsi="Times New Roman" w:cs="Times New Roman"/>
          <w:sz w:val="24"/>
          <w:szCs w:val="24"/>
        </w:rPr>
        <w:t xml:space="preserve"> 25% in the scope of our analyses, even after 9 years (</w:t>
      </w:r>
      <w:r w:rsidR="00E916A4">
        <w:rPr>
          <w:rFonts w:ascii="Times New Roman" w:eastAsia="Times New Roman" w:hAnsi="Times New Roman" w:cs="Times New Roman"/>
          <w:sz w:val="24"/>
          <w:szCs w:val="24"/>
        </w:rPr>
        <w:t>Fig. 5</w:t>
      </w:r>
      <w:r w:rsidR="00AF5BB5">
        <w:rPr>
          <w:rFonts w:ascii="Times New Roman" w:eastAsia="Times New Roman" w:hAnsi="Times New Roman" w:cs="Times New Roman"/>
          <w:sz w:val="24"/>
          <w:szCs w:val="24"/>
        </w:rPr>
        <w:t>). The increase of FNR with time lag for the prior sampling was weaker than that for the posterior sampling for moderate dispersal scenarios and was similar for low dispersal scenarios.</w:t>
      </w:r>
    </w:p>
    <w:p w14:paraId="329E398D" w14:textId="46F7E231" w:rsidR="00074D7C" w:rsidRDefault="00261B7F" w:rsidP="00A51948">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When considering the scenario</w:t>
      </w:r>
      <w:r w:rsidR="00933BE9">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most likely to preserve the signal according to earlie</w:t>
      </w:r>
      <w:r>
        <w:rPr>
          <w:rFonts w:ascii="Times New Roman" w:eastAsia="Times New Roman" w:hAnsi="Times New Roman" w:cs="Times New Roman"/>
          <w:sz w:val="24"/>
          <w:szCs w:val="24"/>
        </w:rPr>
        <w:t>r results on FNR and FPR (M1, M2, M3), the TG</w:t>
      </w:r>
      <w:r w:rsidRPr="0007763B">
        <w:rPr>
          <w:rFonts w:ascii="Times New Roman" w:eastAsia="Times New Roman" w:hAnsi="Times New Roman" w:cs="Times New Roman"/>
          <w:sz w:val="24"/>
          <w:szCs w:val="24"/>
        </w:rPr>
        <w:t xml:space="preserve">I approach was still able to avoid false </w:t>
      </w:r>
      <w:r w:rsidR="004E072F">
        <w:rPr>
          <w:rFonts w:ascii="Times New Roman" w:eastAsia="Times New Roman" w:hAnsi="Times New Roman" w:cs="Times New Roman"/>
          <w:sz w:val="24"/>
          <w:szCs w:val="24"/>
        </w:rPr>
        <w:t>negatives reasonably</w:t>
      </w:r>
      <w:r w:rsidR="00464830">
        <w:rPr>
          <w:rFonts w:ascii="Times New Roman" w:eastAsia="Times New Roman" w:hAnsi="Times New Roman" w:cs="Times New Roman"/>
          <w:sz w:val="24"/>
          <w:szCs w:val="24"/>
        </w:rPr>
        <w:t xml:space="preserve"> well</w:t>
      </w:r>
      <w:r w:rsidR="004E072F">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bu</w:t>
      </w:r>
      <w:r>
        <w:rPr>
          <w:rFonts w:ascii="Times New Roman" w:eastAsia="Times New Roman" w:hAnsi="Times New Roman" w:cs="Times New Roman"/>
          <w:sz w:val="24"/>
          <w:szCs w:val="24"/>
        </w:rPr>
        <w:t>t averag</w:t>
      </w:r>
      <w:r w:rsidR="006467E3">
        <w:rPr>
          <w:rFonts w:ascii="Times New Roman" w:eastAsia="Times New Roman" w:hAnsi="Times New Roman" w:cs="Times New Roman"/>
          <w:sz w:val="24"/>
          <w:szCs w:val="24"/>
        </w:rPr>
        <w:t>e FPR sharply increased, reaching</w:t>
      </w:r>
      <w:r w:rsidRPr="000776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10</w:t>
      </w:r>
      <w:r w:rsidRPr="0007763B">
        <w:rPr>
          <w:rFonts w:ascii="Times New Roman" w:eastAsia="Times New Roman" w:hAnsi="Times New Roman" w:cs="Times New Roman"/>
          <w:sz w:val="24"/>
          <w:szCs w:val="24"/>
        </w:rPr>
        <w:t>% of false positives after only two years (</w:t>
      </w:r>
      <w:r w:rsidR="00E916A4">
        <w:rPr>
          <w:rFonts w:ascii="Times New Roman" w:eastAsia="Times New Roman" w:hAnsi="Times New Roman" w:cs="Times New Roman"/>
          <w:sz w:val="24"/>
          <w:szCs w:val="24"/>
        </w:rPr>
        <w:t>Fig. 6</w:t>
      </w:r>
      <w:r w:rsidRPr="0007763B">
        <w:rPr>
          <w:rFonts w:ascii="Times New Roman" w:eastAsia="Times New Roman" w:hAnsi="Times New Roman" w:cs="Times New Roman"/>
          <w:sz w:val="24"/>
          <w:szCs w:val="24"/>
        </w:rPr>
        <w:t>)</w:t>
      </w:r>
      <w:r w:rsidR="00A736F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regardless of whether the first or second sampling is responsible for the time lag. Given the large</w:t>
      </w:r>
      <w:r w:rsidR="00D2058D">
        <w:rPr>
          <w:rFonts w:ascii="Times New Roman" w:eastAsia="Times New Roman" w:hAnsi="Times New Roman" w:cs="Times New Roman"/>
          <w:sz w:val="24"/>
          <w:szCs w:val="24"/>
        </w:rPr>
        <w:t xml:space="preserve"> variation in performance for</w:t>
      </w:r>
      <w:r>
        <w:rPr>
          <w:rFonts w:ascii="Times New Roman" w:eastAsia="Times New Roman" w:hAnsi="Times New Roman" w:cs="Times New Roman"/>
          <w:sz w:val="24"/>
          <w:szCs w:val="24"/>
        </w:rPr>
        <w:t xml:space="preserve"> each parameter </w:t>
      </w:r>
      <w:r w:rsidR="00464830">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we considered, </w:t>
      </w:r>
      <w:r w:rsidR="00464830">
        <w:rPr>
          <w:rFonts w:ascii="Times New Roman" w:eastAsia="Times New Roman" w:hAnsi="Times New Roman" w:cs="Times New Roman"/>
          <w:sz w:val="24"/>
          <w:szCs w:val="24"/>
        </w:rPr>
        <w:t xml:space="preserve">the parameter values </w:t>
      </w:r>
      <w:r>
        <w:rPr>
          <w:rFonts w:ascii="Times New Roman" w:eastAsia="Times New Roman" w:hAnsi="Times New Roman" w:cs="Times New Roman"/>
          <w:sz w:val="24"/>
          <w:szCs w:val="24"/>
        </w:rPr>
        <w:t>we chose to define different scenarios produced sufficiently complex, and useful simulation</w:t>
      </w:r>
      <w:r w:rsidR="00464830">
        <w:rPr>
          <w:rFonts w:ascii="Times New Roman" w:eastAsia="Times New Roman" w:hAnsi="Times New Roman" w:cs="Times New Roman"/>
          <w:sz w:val="24"/>
          <w:szCs w:val="24"/>
        </w:rPr>
        <w:t xml:space="preserve"> result</w:t>
      </w:r>
      <w:r>
        <w:rPr>
          <w:rFonts w:ascii="Times New Roman" w:eastAsia="Times New Roman" w:hAnsi="Times New Roman" w:cs="Times New Roman"/>
          <w:sz w:val="24"/>
          <w:szCs w:val="24"/>
        </w:rPr>
        <w:t>s.</w:t>
      </w:r>
    </w:p>
    <w:p w14:paraId="138F4ECD" w14:textId="7BCEDAD2" w:rsidR="00074D7C" w:rsidRDefault="00074D7C" w:rsidP="00A51948">
      <w:pPr>
        <w:spacing w:before="240" w:after="240" w:line="480" w:lineRule="auto"/>
        <w:rPr>
          <w:rFonts w:ascii="Times New Roman" w:eastAsia="Times New Roman" w:hAnsi="Times New Roman" w:cs="Times New Roman"/>
          <w:sz w:val="24"/>
          <w:szCs w:val="24"/>
        </w:rPr>
      </w:pPr>
    </w:p>
    <w:p w14:paraId="43930590" w14:textId="06F2F900" w:rsidR="004E13A5" w:rsidRPr="0007763B" w:rsidRDefault="001E58E9" w:rsidP="00A51948">
      <w:pPr>
        <w:spacing w:before="240"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32BBA1B7" w:rsidR="001E58E9" w:rsidRDefault="00A30430" w:rsidP="00A51948">
      <w:pPr>
        <w:spacing w:before="240" w:after="240" w:line="480" w:lineRule="auto"/>
        <w:rPr>
          <w:rFonts w:ascii="Times New Roman" w:eastAsia="Times New Roman" w:hAnsi="Times New Roman" w:cs="Times New Roman"/>
          <w:sz w:val="24"/>
          <w:szCs w:val="24"/>
        </w:rPr>
      </w:pPr>
      <w:commentRangeStart w:id="9"/>
      <w:commentRangeStart w:id="10"/>
      <w:r w:rsidRPr="0007763B">
        <w:rPr>
          <w:rFonts w:ascii="Times New Roman" w:eastAsia="Times New Roman" w:hAnsi="Times New Roman" w:cs="Times New Roman"/>
          <w:sz w:val="24"/>
          <w:szCs w:val="24"/>
        </w:rPr>
        <w:lastRenderedPageBreak/>
        <w:t>E</w:t>
      </w:r>
      <w:r w:rsidR="001E58E9" w:rsidRPr="0007763B">
        <w:rPr>
          <w:rFonts w:ascii="Times New Roman" w:eastAsia="Times New Roman" w:hAnsi="Times New Roman" w:cs="Times New Roman"/>
          <w:sz w:val="24"/>
          <w:szCs w:val="24"/>
        </w:rPr>
        <w:t xml:space="preserve">xperimental FPR values </w:t>
      </w:r>
      <w:commentRangeEnd w:id="9"/>
      <w:r w:rsidR="00CE217D">
        <w:rPr>
          <w:rStyle w:val="Marquedecommentaire"/>
        </w:rPr>
        <w:commentReference w:id="9"/>
      </w:r>
      <w:commentRangeEnd w:id="10"/>
      <w:r w:rsidR="00130C89">
        <w:rPr>
          <w:rStyle w:val="Marquedecommentaire"/>
        </w:rPr>
        <w:commentReference w:id="10"/>
      </w:r>
      <w:r w:rsidR="001E58E9" w:rsidRPr="0007763B">
        <w:rPr>
          <w:rFonts w:ascii="Times New Roman" w:eastAsia="Times New Roman" w:hAnsi="Times New Roman" w:cs="Times New Roman"/>
          <w:sz w:val="24"/>
          <w:szCs w:val="24"/>
        </w:rPr>
        <w:t>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w:t>
      </w:r>
      <w:r w:rsidR="007947EF">
        <w:rPr>
          <w:rFonts w:ascii="Times New Roman" w:eastAsia="Times New Roman" w:hAnsi="Times New Roman" w:cs="Times New Roman"/>
          <w:sz w:val="24"/>
          <w:szCs w:val="24"/>
        </w:rPr>
        <w:t xml:space="preserve"> corresponding to their dispersal scenario</w:t>
      </w:r>
      <w:r w:rsidR="003B3FF3">
        <w:rPr>
          <w:rFonts w:ascii="Times New Roman" w:eastAsia="Times New Roman" w:hAnsi="Times New Roman" w:cs="Times New Roman"/>
          <w:sz w:val="24"/>
          <w:szCs w:val="24"/>
        </w:rPr>
        <w:t xml:space="preserve"> for low and moderate dispersal </w:t>
      </w:r>
      <w:r w:rsidR="002377D0">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4</w:t>
      </w:r>
      <w:r w:rsidR="002377D0">
        <w:rPr>
          <w:rFonts w:ascii="Times New Roman" w:eastAsia="Times New Roman" w:hAnsi="Times New Roman" w:cs="Times New Roman"/>
          <w:sz w:val="24"/>
          <w:szCs w:val="24"/>
        </w:rPr>
        <w:t>)</w:t>
      </w:r>
      <w:r w:rsidR="00B9640C">
        <w:rPr>
          <w:rFonts w:ascii="Times New Roman" w:eastAsia="Times New Roman" w:hAnsi="Times New Roman" w:cs="Times New Roman"/>
          <w:sz w:val="24"/>
          <w:szCs w:val="24"/>
        </w:rPr>
        <w:t>.</w:t>
      </w:r>
      <w:r w:rsidR="002377D0">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This means that in the presence of an actual </w:t>
      </w:r>
      <w:r w:rsidR="00124A09">
        <w:rPr>
          <w:rFonts w:ascii="Times New Roman" w:eastAsia="Times New Roman" w:hAnsi="Times New Roman" w:cs="Times New Roman"/>
          <w:sz w:val="24"/>
          <w:szCs w:val="24"/>
        </w:rPr>
        <w:t xml:space="preserve">migration </w:t>
      </w:r>
      <w:r w:rsidR="001D512F" w:rsidRPr="0007763B">
        <w:rPr>
          <w:rFonts w:ascii="Times New Roman" w:eastAsia="Times New Roman" w:hAnsi="Times New Roman" w:cs="Times New Roman"/>
          <w:sz w:val="24"/>
          <w:szCs w:val="24"/>
        </w:rPr>
        <w:t xml:space="preserve">event, we were </w:t>
      </w:r>
      <w:r w:rsidR="009D06C0">
        <w:rPr>
          <w:rFonts w:ascii="Times New Roman" w:eastAsia="Times New Roman" w:hAnsi="Times New Roman" w:cs="Times New Roman"/>
          <w:sz w:val="24"/>
          <w:szCs w:val="24"/>
        </w:rPr>
        <w:t xml:space="preserve">always </w:t>
      </w:r>
      <w:r w:rsidR="001D512F" w:rsidRPr="0007763B">
        <w:rPr>
          <w:rFonts w:ascii="Times New Roman" w:eastAsia="Times New Roman" w:hAnsi="Times New Roman" w:cs="Times New Roman"/>
          <w:sz w:val="24"/>
          <w:szCs w:val="24"/>
        </w:rPr>
        <w:t xml:space="preserve">less likely to </w:t>
      </w:r>
      <w:r w:rsidR="00124A09">
        <w:rPr>
          <w:rFonts w:ascii="Times New Roman" w:eastAsia="Times New Roman" w:hAnsi="Times New Roman" w:cs="Times New Roman"/>
          <w:sz w:val="24"/>
          <w:szCs w:val="24"/>
        </w:rPr>
        <w:t>incorrectly</w:t>
      </w:r>
      <w:r w:rsidR="00124A09" w:rsidRPr="0007763B">
        <w:rPr>
          <w:rFonts w:ascii="Times New Roman" w:eastAsia="Times New Roman" w:hAnsi="Times New Roman" w:cs="Times New Roman"/>
          <w:sz w:val="24"/>
          <w:szCs w:val="24"/>
        </w:rPr>
        <w:t xml:space="preserve"> </w:t>
      </w:r>
      <w:r w:rsidR="00384DF0">
        <w:rPr>
          <w:rFonts w:ascii="Times New Roman" w:eastAsia="Times New Roman" w:hAnsi="Times New Roman" w:cs="Times New Roman"/>
          <w:sz w:val="24"/>
          <w:szCs w:val="24"/>
        </w:rPr>
        <w:t xml:space="preserve">identify </w:t>
      </w:r>
      <w:r w:rsidR="001D512F" w:rsidRPr="0007763B">
        <w:rPr>
          <w:rFonts w:ascii="Times New Roman" w:eastAsia="Times New Roman" w:hAnsi="Times New Roman" w:cs="Times New Roman"/>
          <w:sz w:val="24"/>
          <w:szCs w:val="24"/>
        </w:rPr>
        <w:t>a population as having been affected</w:t>
      </w:r>
      <w:r w:rsidR="000B306E">
        <w:rPr>
          <w:rFonts w:ascii="Times New Roman" w:eastAsia="Times New Roman" w:hAnsi="Times New Roman" w:cs="Times New Roman"/>
          <w:sz w:val="24"/>
          <w:szCs w:val="24"/>
        </w:rPr>
        <w:t xml:space="preserve"> than without such an event</w:t>
      </w:r>
      <w:r w:rsidR="001D512F"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For high dispersal, control FPR values were very low and similar to experimental values</w:t>
      </w:r>
      <w:r w:rsidR="005015CA">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5015CA">
        <w:rPr>
          <w:rFonts w:ascii="Times New Roman" w:eastAsia="Times New Roman" w:hAnsi="Times New Roman" w:cs="Times New Roman"/>
          <w:sz w:val="24"/>
          <w:szCs w:val="24"/>
        </w:rPr>
        <w:t>)</w:t>
      </w:r>
      <w:r w:rsidR="003B3FF3">
        <w:rPr>
          <w:rFonts w:ascii="Times New Roman" w:eastAsia="Times New Roman" w:hAnsi="Times New Roman" w:cs="Times New Roman"/>
          <w:sz w:val="24"/>
          <w:szCs w:val="24"/>
        </w:rPr>
        <w:t xml:space="preserve">. </w:t>
      </w:r>
      <w:r w:rsidR="000B306E">
        <w:rPr>
          <w:rFonts w:ascii="Times New Roman" w:eastAsia="Times New Roman" w:hAnsi="Times New Roman" w:cs="Times New Roman"/>
          <w:sz w:val="24"/>
          <w:szCs w:val="24"/>
        </w:rPr>
        <w:t>Also</w:t>
      </w:r>
      <w:r w:rsidR="00130BC1" w:rsidRPr="0007763B">
        <w:rPr>
          <w:rFonts w:ascii="Times New Roman" w:eastAsia="Times New Roman" w:hAnsi="Times New Roman" w:cs="Times New Roman"/>
          <w:sz w:val="24"/>
          <w:szCs w:val="24"/>
        </w:rPr>
        <w:t xml:space="preserve">, </w:t>
      </w:r>
      <w:r w:rsidR="003B3FF3">
        <w:rPr>
          <w:rFonts w:ascii="Times New Roman" w:eastAsia="Times New Roman" w:hAnsi="Times New Roman" w:cs="Times New Roman"/>
          <w:sz w:val="24"/>
          <w:szCs w:val="24"/>
        </w:rPr>
        <w:t xml:space="preserve">low dispersal </w:t>
      </w:r>
      <w:r w:rsidR="00130BC1" w:rsidRPr="0007763B">
        <w:rPr>
          <w:rFonts w:ascii="Times New Roman" w:eastAsia="Times New Roman" w:hAnsi="Times New Roman" w:cs="Times New Roman"/>
          <w:sz w:val="24"/>
          <w:szCs w:val="24"/>
        </w:rPr>
        <w:t>control FPR</w:t>
      </w:r>
      <w:r w:rsidR="002377D0">
        <w:rPr>
          <w:rFonts w:ascii="Times New Roman" w:eastAsia="Times New Roman" w:hAnsi="Times New Roman" w:cs="Times New Roman"/>
          <w:sz w:val="24"/>
          <w:szCs w:val="24"/>
        </w:rPr>
        <w:t xml:space="preserve"> values </w:t>
      </w:r>
      <w:r w:rsidR="00702DAA">
        <w:rPr>
          <w:rFonts w:ascii="Times New Roman" w:eastAsia="Times New Roman" w:hAnsi="Times New Roman" w:cs="Times New Roman"/>
          <w:sz w:val="24"/>
          <w:szCs w:val="24"/>
        </w:rPr>
        <w:t xml:space="preserve">were approximately </w:t>
      </w:r>
      <w:r w:rsidR="002377D0">
        <w:rPr>
          <w:rFonts w:ascii="Times New Roman" w:eastAsia="Times New Roman" w:hAnsi="Times New Roman" w:cs="Times New Roman"/>
          <w:sz w:val="24"/>
          <w:szCs w:val="24"/>
        </w:rPr>
        <w:t>twice as high as the maximum experimental FPR values</w:t>
      </w:r>
      <w:r w:rsidR="00FD22B7">
        <w:rPr>
          <w:rFonts w:ascii="Times New Roman" w:eastAsia="Times New Roman" w:hAnsi="Times New Roman" w:cs="Times New Roman"/>
          <w:sz w:val="24"/>
          <w:szCs w:val="24"/>
        </w:rPr>
        <w:t xml:space="preserve"> (L1). This means that even for the worst scenario, TGI was </w:t>
      </w:r>
      <w:r w:rsidR="007A0974">
        <w:rPr>
          <w:rFonts w:ascii="Times New Roman" w:eastAsia="Times New Roman" w:hAnsi="Times New Roman" w:cs="Times New Roman"/>
          <w:sz w:val="24"/>
          <w:szCs w:val="24"/>
        </w:rPr>
        <w:t>much more</w:t>
      </w:r>
      <w:r w:rsidR="00FD22B7">
        <w:rPr>
          <w:rFonts w:ascii="Times New Roman" w:eastAsia="Times New Roman" w:hAnsi="Times New Roman" w:cs="Times New Roman"/>
          <w:sz w:val="24"/>
          <w:szCs w:val="24"/>
        </w:rPr>
        <w:t xml:space="preserve"> effective at avoiding false positives, in the presence of an event, </w:t>
      </w:r>
      <w:r w:rsidR="004F7DFD">
        <w:rPr>
          <w:rFonts w:ascii="Times New Roman" w:eastAsia="Times New Roman" w:hAnsi="Times New Roman" w:cs="Times New Roman"/>
          <w:sz w:val="24"/>
          <w:szCs w:val="24"/>
        </w:rPr>
        <w:t>than</w:t>
      </w:r>
      <w:r w:rsidR="00FD22B7">
        <w:rPr>
          <w:rFonts w:ascii="Times New Roman" w:eastAsia="Times New Roman" w:hAnsi="Times New Roman" w:cs="Times New Roman"/>
          <w:sz w:val="24"/>
          <w:szCs w:val="24"/>
        </w:rPr>
        <w:t xml:space="preserve"> in its absence</w:t>
      </w:r>
      <w:r w:rsidR="004F7DFD">
        <w:rPr>
          <w:rFonts w:ascii="Times New Roman" w:eastAsia="Times New Roman" w:hAnsi="Times New Roman" w:cs="Times New Roman"/>
          <w:sz w:val="24"/>
          <w:szCs w:val="24"/>
        </w:rPr>
        <w:t xml:space="preserve"> (as shown in the control simulations)</w:t>
      </w:r>
      <w:r w:rsidR="00FD22B7">
        <w:rPr>
          <w:rFonts w:ascii="Times New Roman" w:eastAsia="Times New Roman" w:hAnsi="Times New Roman" w:cs="Times New Roman"/>
          <w:sz w:val="24"/>
          <w:szCs w:val="24"/>
        </w:rPr>
        <w:t>.</w:t>
      </w:r>
    </w:p>
    <w:p w14:paraId="3006631C" w14:textId="754C8642" w:rsidR="00892A3A" w:rsidRDefault="00892A3A" w:rsidP="00A51948">
      <w:pPr>
        <w:spacing w:before="240" w:after="240" w:line="480" w:lineRule="auto"/>
        <w:rPr>
          <w:rFonts w:ascii="Times New Roman" w:eastAsia="Times New Roman" w:hAnsi="Times New Roman" w:cs="Times New Roman"/>
          <w:sz w:val="24"/>
          <w:szCs w:val="24"/>
        </w:rPr>
      </w:pPr>
    </w:p>
    <w:p w14:paraId="5A20F6AB" w14:textId="6700C028" w:rsidR="00CC5037" w:rsidRDefault="00CC5037" w:rsidP="00CC5037">
      <w:pPr>
        <w:spacing w:before="240" w:after="240" w:line="480" w:lineRule="auto"/>
        <w:rPr>
          <w:rFonts w:ascii="Times New Roman" w:eastAsia="Times New Roman" w:hAnsi="Times New Roman" w:cs="Times New Roman"/>
          <w:i/>
          <w:sz w:val="24"/>
          <w:szCs w:val="24"/>
          <w:lang w:val="en-GB"/>
        </w:rPr>
      </w:pPr>
      <w:r>
        <w:rPr>
          <w:rFonts w:ascii="Times New Roman" w:eastAsia="Times New Roman" w:hAnsi="Times New Roman" w:cs="Times New Roman"/>
          <w:i/>
          <w:sz w:val="24"/>
          <w:szCs w:val="24"/>
          <w:lang w:val="en-GB"/>
        </w:rPr>
        <w:t>Application example</w:t>
      </w:r>
    </w:p>
    <w:p w14:paraId="22D8B751" w14:textId="543D191B" w:rsidR="00115765" w:rsidRPr="007C09B8" w:rsidRDefault="007C09B8" w:rsidP="00CC5037">
      <w:pPr>
        <w:spacing w:before="240"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TGI results show that the Elk River population</w:t>
      </w:r>
      <w:r w:rsidR="0013029C">
        <w:rPr>
          <w:rFonts w:ascii="Times New Roman" w:eastAsia="Times New Roman" w:hAnsi="Times New Roman" w:cs="Times New Roman"/>
          <w:sz w:val="24"/>
          <w:szCs w:val="24"/>
          <w:lang w:val="en-GB"/>
        </w:rPr>
        <w:t xml:space="preserve"> </w:t>
      </w:r>
      <w:r w:rsidR="0013029C">
        <w:rPr>
          <w:rFonts w:ascii="Times New Roman" w:eastAsia="Times New Roman" w:hAnsi="Times New Roman" w:cs="Times New Roman"/>
          <w:sz w:val="24"/>
          <w:szCs w:val="24"/>
          <w:lang w:val="en-GB"/>
        </w:rPr>
        <w:fldChar w:fldCharType="begin" w:fldLock="1"/>
      </w:r>
      <w:r w:rsidR="0013029C">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Pr>
          <w:rFonts w:ascii="Times New Roman" w:eastAsia="Times New Roman" w:hAnsi="Times New Roman" w:cs="Times New Roman"/>
          <w:sz w:val="24"/>
          <w:szCs w:val="24"/>
          <w:lang w:val="en-GB"/>
        </w:rPr>
        <w:t xml:space="preserve"> has significantly changed relative to the other populations sampled in the study area (</w:t>
      </w:r>
      <w:proofErr w:type="spellStart"/>
      <w:r>
        <w:rPr>
          <w:rFonts w:ascii="Times New Roman" w:eastAsia="Times New Roman" w:hAnsi="Times New Roman" w:cs="Times New Roman"/>
          <w:sz w:val="24"/>
          <w:szCs w:val="24"/>
          <w:lang w:val="en-GB"/>
        </w:rPr>
        <w:t>p.value</w:t>
      </w:r>
      <w:proofErr w:type="spellEnd"/>
      <w:r>
        <w:rPr>
          <w:rFonts w:ascii="Times New Roman" w:eastAsia="Times New Roman" w:hAnsi="Times New Roman" w:cs="Times New Roman"/>
          <w:sz w:val="24"/>
          <w:szCs w:val="24"/>
          <w:lang w:val="en-GB"/>
        </w:rPr>
        <w:t xml:space="preserve"> = 0.00</w:t>
      </w:r>
      <w:r w:rsidR="000A6983">
        <w:rPr>
          <w:rFonts w:ascii="Times New Roman" w:eastAsia="Times New Roman" w:hAnsi="Times New Roman" w:cs="Times New Roman"/>
          <w:sz w:val="24"/>
          <w:szCs w:val="24"/>
          <w:lang w:val="en-GB"/>
        </w:rPr>
        <w:t>05</w:t>
      </w:r>
      <w:r>
        <w:rPr>
          <w:rFonts w:ascii="Times New Roman" w:eastAsia="Times New Roman" w:hAnsi="Times New Roman" w:cs="Times New Roman"/>
          <w:sz w:val="24"/>
          <w:szCs w:val="24"/>
          <w:lang w:val="en-GB"/>
        </w:rPr>
        <w:t>)</w:t>
      </w:r>
      <w:r w:rsidR="000A6983">
        <w:rPr>
          <w:rFonts w:ascii="Times New Roman" w:eastAsia="Times New Roman" w:hAnsi="Times New Roman" w:cs="Times New Roman"/>
          <w:sz w:val="24"/>
          <w:szCs w:val="24"/>
          <w:lang w:val="en-GB"/>
        </w:rPr>
        <w:t xml:space="preserve">, even after using strict </w:t>
      </w:r>
      <w:proofErr w:type="spellStart"/>
      <w:r w:rsidR="000A6983">
        <w:rPr>
          <w:rFonts w:ascii="Times New Roman" w:eastAsia="Times New Roman" w:hAnsi="Times New Roman" w:cs="Times New Roman"/>
          <w:sz w:val="24"/>
          <w:szCs w:val="24"/>
          <w:lang w:val="en-GB"/>
        </w:rPr>
        <w:t>adjustements</w:t>
      </w:r>
      <w:proofErr w:type="spellEnd"/>
      <w:r w:rsidR="000A6983">
        <w:rPr>
          <w:rFonts w:ascii="Times New Roman" w:eastAsia="Times New Roman" w:hAnsi="Times New Roman" w:cs="Times New Roman"/>
          <w:sz w:val="24"/>
          <w:szCs w:val="24"/>
          <w:lang w:val="en-GB"/>
        </w:rPr>
        <w:t xml:space="preserve"> (Holm-</w:t>
      </w:r>
      <w:proofErr w:type="spellStart"/>
      <w:r w:rsidR="000A6983">
        <w:rPr>
          <w:rFonts w:ascii="Times New Roman" w:eastAsia="Times New Roman" w:hAnsi="Times New Roman" w:cs="Times New Roman"/>
          <w:sz w:val="24"/>
          <w:szCs w:val="24"/>
          <w:lang w:val="en-GB"/>
        </w:rPr>
        <w:t>Bonferroni</w:t>
      </w:r>
      <w:proofErr w:type="spellEnd"/>
      <w:r w:rsidR="000A6983">
        <w:rPr>
          <w:rFonts w:ascii="Times New Roman" w:eastAsia="Times New Roman" w:hAnsi="Times New Roman" w:cs="Times New Roman"/>
          <w:sz w:val="24"/>
          <w:szCs w:val="24"/>
          <w:lang w:val="en-GB"/>
        </w:rPr>
        <w:t xml:space="preserve">; </w:t>
      </w:r>
      <w:proofErr w:type="spellStart"/>
      <w:r w:rsidR="000A6983">
        <w:rPr>
          <w:rFonts w:ascii="Times New Roman" w:eastAsia="Times New Roman" w:hAnsi="Times New Roman" w:cs="Times New Roman"/>
          <w:sz w:val="24"/>
          <w:szCs w:val="24"/>
          <w:lang w:val="en-GB"/>
        </w:rPr>
        <w:t>p.value</w:t>
      </w:r>
      <w:proofErr w:type="spellEnd"/>
      <w:r w:rsidR="000A6983">
        <w:rPr>
          <w:rFonts w:ascii="Times New Roman" w:eastAsia="Times New Roman" w:hAnsi="Times New Roman" w:cs="Times New Roman"/>
          <w:sz w:val="24"/>
          <w:szCs w:val="24"/>
          <w:lang w:val="en-GB"/>
        </w:rPr>
        <w:t xml:space="preserve"> = 0.004)</w:t>
      </w:r>
      <w:r>
        <w:rPr>
          <w:rFonts w:ascii="Times New Roman" w:eastAsia="Times New Roman" w:hAnsi="Times New Roman" w:cs="Times New Roman"/>
          <w:sz w:val="24"/>
          <w:szCs w:val="24"/>
          <w:lang w:val="en-GB"/>
        </w:rPr>
        <w:t>.</w:t>
      </w:r>
      <w:r w:rsidR="0013029C">
        <w:rPr>
          <w:rFonts w:ascii="Times New Roman" w:eastAsia="Times New Roman" w:hAnsi="Times New Roman" w:cs="Times New Roman"/>
          <w:sz w:val="24"/>
          <w:szCs w:val="24"/>
          <w:lang w:val="en-GB"/>
        </w:rPr>
        <w:t xml:space="preserve"> </w:t>
      </w:r>
      <w:r w:rsidR="003E16F2">
        <w:rPr>
          <w:rFonts w:ascii="Times New Roman" w:eastAsia="Times New Roman" w:hAnsi="Times New Roman" w:cs="Times New Roman"/>
          <w:sz w:val="24"/>
          <w:szCs w:val="24"/>
          <w:lang w:val="en-GB"/>
        </w:rPr>
        <w:t xml:space="preserve">The results describe a loss of genetic diversity in that population between 2006 and 2011. </w:t>
      </w:r>
      <w:r w:rsidR="0013029C">
        <w:rPr>
          <w:rFonts w:ascii="Times New Roman" w:eastAsia="Times New Roman" w:hAnsi="Times New Roman" w:cs="Times New Roman"/>
          <w:sz w:val="24"/>
          <w:szCs w:val="24"/>
          <w:lang w:val="en-GB"/>
        </w:rPr>
        <w:t xml:space="preserve">The Elk River population was the population where unexpected temporal genetic change was suggested to have taken place </w:t>
      </w:r>
      <w:r w:rsidR="0013029C">
        <w:rPr>
          <w:rFonts w:ascii="Times New Roman" w:eastAsia="Times New Roman" w:hAnsi="Times New Roman" w:cs="Times New Roman"/>
          <w:sz w:val="24"/>
          <w:szCs w:val="24"/>
          <w:lang w:val="en-GB"/>
        </w:rPr>
        <w:fldChar w:fldCharType="begin" w:fldLock="1"/>
      </w:r>
      <w:r w:rsidR="00C25B7D">
        <w:rPr>
          <w:rFonts w:ascii="Times New Roman" w:eastAsia="Times New Roman" w:hAnsi="Times New Roman" w:cs="Times New Roman"/>
          <w:sz w:val="24"/>
          <w:szCs w:val="24"/>
          <w:lang w:val="en-GB"/>
        </w:rPr>
        <w:instrText>ADDIN CSL_CITATION {"citationItems":[{"id":"ITEM-1","itemData":{"DOI":"10.1111/mec.13424","ISSN":"1365294X","abstract":"Extinction and colonization dynamics are critical to understanding the evolution and conservation of metapopulations. However, traditional field studies of extinction-colonization are potentially fraught with detection bias and have rarely been validated. Here, we provide a comparison of molecular and field-based approaches for assessment of the extinction-colonization dynamics of tidewater goby (Eucyclogobius newberryi) in northern California. Our analysis of temporal genetic variation across 14 northern California tidewater goby populations failed to recover genetic change expected with extinction-colonization cycles. Similarly, analysis of site occupancy data from field studies (94 sites) indicated that extinction and colonization are very infrequent for our study populations. Comparison of the approaches indicated field data were subject to imperfect detection, and falsely implied extinction-colonization cycles in several instances. For northern California populations of tidewater goby, we interpret the strong genetic differentiation between populations and high degree of within-site temporal stability as consistent with a model of drift in the absence of migration, at least over the past 20-30 years. Our findings show that tidewater goby exhibit different population structures across their geographic range (extinction-colonization dynamics in the south vs. drift in isolation in the north). For northern populations, natural dispersal is too infrequent to be considered a viable approach for recolonizing extirpated populations, suggesting that species recovery will likely depend on artificial translocation in this region. More broadly, this work illustrates that temporal genetic analysis can be used in combination with field data to strengthen inference of extinction-colonization dynamics or as a stand-alone tool when field data are lacking.","author":[{"dropping-particle":"","family":"Kinziger","given":"Andrew P.","non-dropping-particle":"","parse-names":false,"suffix":""},{"dropping-particle":"","family":"Hellmair","given":"Michael","non-dropping-particle":"","parse-names":false,"suffix":""},{"dropping-particle":"","family":"McCraney","given":"W. Tyler","non-dropping-particle":"","parse-names":false,"suffix":""},{"dropping-particle":"","family":"Jacobs","given":"David K.","non-dropping-particle":"","parse-names":false,"suffix":""},{"dropping-particle":"","family":"Goldsmith","given":"Greg","non-dropping-particle":"","parse-names":false,"suffix":""}],"container-title":"Molecular Ecology","id":"ITEM-1","issue":"22","issued":{"date-parts":[["2015"]]},"page":"5544-5560","title":"Temporal genetic analysis of the endangered tidewater goby: Extinction-colonization dynamics or drift in isolation?","type":"article-journal","volume":"24"},"uris":["http://www.mendeley.com/documents/?uuid=94170e91-385b-4397-a362-e735e6da69fe"]}],"mendeley":{"formattedCitation":"(Kinziger et al., 2015)","plainTextFormattedCitation":"(Kinziger et al., 2015)","previouslyFormattedCitation":"(Kinziger et al., 2015)"},"properties":{"noteIndex":0},"schema":"https://github.com/citation-style-language/schema/raw/master/csl-citation.json"}</w:instrText>
      </w:r>
      <w:r w:rsidR="0013029C">
        <w:rPr>
          <w:rFonts w:ascii="Times New Roman" w:eastAsia="Times New Roman" w:hAnsi="Times New Roman" w:cs="Times New Roman"/>
          <w:sz w:val="24"/>
          <w:szCs w:val="24"/>
          <w:lang w:val="en-GB"/>
        </w:rPr>
        <w:fldChar w:fldCharType="separate"/>
      </w:r>
      <w:r w:rsidR="0013029C" w:rsidRPr="0013029C">
        <w:rPr>
          <w:rFonts w:ascii="Times New Roman" w:eastAsia="Times New Roman" w:hAnsi="Times New Roman" w:cs="Times New Roman"/>
          <w:noProof/>
          <w:sz w:val="24"/>
          <w:szCs w:val="24"/>
          <w:lang w:val="en-GB"/>
        </w:rPr>
        <w:t>(Kinziger et al., 2015)</w:t>
      </w:r>
      <w:r w:rsidR="0013029C">
        <w:rPr>
          <w:rFonts w:ascii="Times New Roman" w:eastAsia="Times New Roman" w:hAnsi="Times New Roman" w:cs="Times New Roman"/>
          <w:sz w:val="24"/>
          <w:szCs w:val="24"/>
          <w:lang w:val="en-GB"/>
        </w:rPr>
        <w:fldChar w:fldCharType="end"/>
      </w:r>
      <w:r w:rsidR="00B972ED">
        <w:rPr>
          <w:rFonts w:ascii="Times New Roman" w:eastAsia="Times New Roman" w:hAnsi="Times New Roman" w:cs="Times New Roman"/>
          <w:sz w:val="24"/>
          <w:szCs w:val="24"/>
          <w:lang w:val="en-GB"/>
        </w:rPr>
        <w:t xml:space="preserve">, </w:t>
      </w:r>
      <w:r w:rsidR="008257A1">
        <w:rPr>
          <w:rFonts w:ascii="Times New Roman" w:eastAsia="Times New Roman" w:hAnsi="Times New Roman" w:cs="Times New Roman"/>
          <w:sz w:val="24"/>
          <w:szCs w:val="24"/>
          <w:lang w:val="en-GB"/>
        </w:rPr>
        <w:t>so our results support the original study</w:t>
      </w:r>
      <w:r w:rsidR="000E54F4">
        <w:rPr>
          <w:rFonts w:ascii="Times New Roman" w:eastAsia="Times New Roman" w:hAnsi="Times New Roman" w:cs="Times New Roman"/>
          <w:sz w:val="24"/>
          <w:szCs w:val="24"/>
          <w:lang w:val="en-GB"/>
        </w:rPr>
        <w:t xml:space="preserve"> and provided a</w:t>
      </w:r>
      <w:r w:rsidR="0031329F">
        <w:rPr>
          <w:rFonts w:ascii="Times New Roman" w:eastAsia="Times New Roman" w:hAnsi="Times New Roman" w:cs="Times New Roman"/>
          <w:sz w:val="24"/>
          <w:szCs w:val="24"/>
          <w:lang w:val="en-GB"/>
        </w:rPr>
        <w:t xml:space="preserve"> more</w:t>
      </w:r>
      <w:r w:rsidR="000E54F4">
        <w:rPr>
          <w:rFonts w:ascii="Times New Roman" w:eastAsia="Times New Roman" w:hAnsi="Times New Roman" w:cs="Times New Roman"/>
          <w:sz w:val="24"/>
          <w:szCs w:val="24"/>
          <w:lang w:val="en-GB"/>
        </w:rPr>
        <w:t xml:space="preserve"> direct hypothesis test</w:t>
      </w:r>
      <w:r w:rsidR="008257A1">
        <w:rPr>
          <w:rFonts w:ascii="Times New Roman" w:eastAsia="Times New Roman" w:hAnsi="Times New Roman" w:cs="Times New Roman"/>
          <w:sz w:val="24"/>
          <w:szCs w:val="24"/>
          <w:lang w:val="en-GB"/>
        </w:rPr>
        <w:t>.</w:t>
      </w:r>
    </w:p>
    <w:p w14:paraId="47F6E302" w14:textId="656F95FF" w:rsidR="00716E49" w:rsidRPr="0007763B" w:rsidRDefault="00716E49" w:rsidP="00A51948">
      <w:pPr>
        <w:spacing w:before="240" w:after="240" w:line="480" w:lineRule="auto"/>
        <w:rPr>
          <w:rFonts w:ascii="Times New Roman" w:eastAsia="Times New Roman" w:hAnsi="Times New Roman" w:cs="Times New Roman"/>
          <w:sz w:val="24"/>
          <w:szCs w:val="24"/>
        </w:rPr>
      </w:pPr>
    </w:p>
    <w:p w14:paraId="0EE93A26" w14:textId="77777777" w:rsidR="00635AF6" w:rsidRDefault="00635AF6" w:rsidP="00FF2602">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856901C" w14:textId="54C6C6F3" w:rsidR="004B7793" w:rsidRPr="00E91D97" w:rsidRDefault="00E91D9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investigated how dispersal, the spatial extent of a demographic event</w:t>
      </w:r>
      <w:r w:rsidR="002663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timing of sampling affects our ability to identify populations </w:t>
      </w:r>
      <w:r w:rsidR="009E00FB">
        <w:rPr>
          <w:rFonts w:ascii="Times New Roman" w:eastAsia="Times New Roman" w:hAnsi="Times New Roman" w:cs="Times New Roman"/>
          <w:sz w:val="24"/>
          <w:szCs w:val="24"/>
        </w:rPr>
        <w:t xml:space="preserve">having undergone significant changes in </w:t>
      </w:r>
      <w:r w:rsidR="009E00FB">
        <w:rPr>
          <w:rFonts w:ascii="Times New Roman" w:eastAsia="Times New Roman" w:hAnsi="Times New Roman" w:cs="Times New Roman"/>
          <w:sz w:val="24"/>
          <w:szCs w:val="24"/>
        </w:rPr>
        <w:lastRenderedPageBreak/>
        <w:t>genetic diversity. Using</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a new</w:t>
      </w:r>
      <w:r>
        <w:rPr>
          <w:rFonts w:ascii="Times New Roman" w:eastAsia="Times New Roman" w:hAnsi="Times New Roman" w:cs="Times New Roman"/>
          <w:sz w:val="24"/>
          <w:szCs w:val="24"/>
        </w:rPr>
        <w:t xml:space="preserve"> </w:t>
      </w:r>
      <w:r w:rsidR="00213093">
        <w:rPr>
          <w:rFonts w:ascii="Times New Roman" w:eastAsia="Times New Roman" w:hAnsi="Times New Roman" w:cs="Times New Roman"/>
          <w:sz w:val="24"/>
          <w:szCs w:val="24"/>
        </w:rPr>
        <w:t xml:space="preserve">permutation-based testing procedure, TGI, we </w:t>
      </w:r>
      <w:r w:rsidR="00C47756">
        <w:rPr>
          <w:rFonts w:ascii="Times New Roman" w:eastAsia="Times New Roman" w:hAnsi="Times New Roman" w:cs="Times New Roman"/>
          <w:sz w:val="24"/>
          <w:szCs w:val="24"/>
        </w:rPr>
        <w:t xml:space="preserve">showed </w:t>
      </w:r>
      <w:r w:rsidR="009E00FB">
        <w:rPr>
          <w:rFonts w:ascii="Times New Roman" w:eastAsia="Times New Roman" w:hAnsi="Times New Roman" w:cs="Times New Roman"/>
          <w:sz w:val="24"/>
          <w:szCs w:val="24"/>
        </w:rPr>
        <w:t xml:space="preserve">that </w:t>
      </w:r>
      <w:r w:rsidR="007E7573">
        <w:rPr>
          <w:rFonts w:ascii="Times New Roman" w:eastAsia="Times New Roman" w:hAnsi="Times New Roman" w:cs="Times New Roman"/>
          <w:sz w:val="24"/>
          <w:szCs w:val="24"/>
        </w:rPr>
        <w:t>useful information about temporal change</w:t>
      </w:r>
      <w:r w:rsidR="00C47756">
        <w:rPr>
          <w:rFonts w:ascii="Times New Roman" w:eastAsia="Times New Roman" w:hAnsi="Times New Roman" w:cs="Times New Roman"/>
          <w:sz w:val="24"/>
          <w:szCs w:val="24"/>
        </w:rPr>
        <w:t>s in the genetic structure of populations</w:t>
      </w:r>
      <w:r w:rsidR="007E7573">
        <w:rPr>
          <w:rFonts w:ascii="Times New Roman" w:eastAsia="Times New Roman" w:hAnsi="Times New Roman" w:cs="Times New Roman"/>
          <w:sz w:val="24"/>
          <w:szCs w:val="24"/>
        </w:rPr>
        <w:t xml:space="preserve"> can be </w:t>
      </w:r>
      <w:r w:rsidR="007C51E0">
        <w:rPr>
          <w:rFonts w:ascii="Times New Roman" w:eastAsia="Times New Roman" w:hAnsi="Times New Roman" w:cs="Times New Roman"/>
          <w:sz w:val="24"/>
          <w:szCs w:val="24"/>
        </w:rPr>
        <w:t>obtain</w:t>
      </w:r>
      <w:r w:rsidR="007E757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9E00FB">
        <w:rPr>
          <w:rFonts w:ascii="Times New Roman" w:eastAsia="Times New Roman" w:hAnsi="Times New Roman" w:cs="Times New Roman"/>
          <w:sz w:val="24"/>
          <w:szCs w:val="24"/>
        </w:rPr>
        <w:t xml:space="preserve">Performance of </w:t>
      </w:r>
      <w:r w:rsidR="00C47756">
        <w:rPr>
          <w:rFonts w:ascii="Times New Roman" w:eastAsia="Times New Roman" w:hAnsi="Times New Roman" w:cs="Times New Roman"/>
          <w:sz w:val="24"/>
          <w:szCs w:val="24"/>
        </w:rPr>
        <w:t>the new procedure</w:t>
      </w:r>
      <w:r w:rsidR="009E00FB">
        <w:rPr>
          <w:rFonts w:ascii="Times New Roman" w:eastAsia="Times New Roman" w:hAnsi="Times New Roman" w:cs="Times New Roman"/>
          <w:sz w:val="24"/>
          <w:szCs w:val="24"/>
        </w:rPr>
        <w:t xml:space="preserve"> was evaluated using data generated using a </w:t>
      </w:r>
      <w:r w:rsidRPr="00E91D97">
        <w:rPr>
          <w:rFonts w:ascii="Times New Roman" w:eastAsia="Times New Roman" w:hAnsi="Times New Roman" w:cs="Times New Roman"/>
          <w:sz w:val="24"/>
          <w:szCs w:val="24"/>
        </w:rPr>
        <w:t xml:space="preserve">spatially-explicit gene flow simulation software </w:t>
      </w:r>
      <w:r w:rsidR="003F6100">
        <w:rPr>
          <w:rFonts w:ascii="Times New Roman" w:eastAsia="Times New Roman" w:hAnsi="Times New Roman" w:cs="Times New Roman"/>
          <w:sz w:val="24"/>
          <w:szCs w:val="24"/>
        </w:rPr>
        <w:fldChar w:fldCharType="begin" w:fldLock="1"/>
      </w:r>
      <w:r w:rsidR="008F208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3F6100">
        <w:rPr>
          <w:rFonts w:ascii="Times New Roman" w:eastAsia="Times New Roman" w:hAnsi="Times New Roman" w:cs="Times New Roman"/>
          <w:sz w:val="24"/>
          <w:szCs w:val="24"/>
        </w:rPr>
        <w:fldChar w:fldCharType="separate"/>
      </w:r>
      <w:r w:rsidR="003F6100" w:rsidRPr="003F6100">
        <w:rPr>
          <w:rFonts w:ascii="Times New Roman" w:eastAsia="Times New Roman" w:hAnsi="Times New Roman" w:cs="Times New Roman"/>
          <w:noProof/>
          <w:sz w:val="24"/>
          <w:szCs w:val="24"/>
        </w:rPr>
        <w:t>(Landguth, Bearlin, et al., 2017)</w:t>
      </w:r>
      <w:r w:rsidR="003F6100">
        <w:rPr>
          <w:rFonts w:ascii="Times New Roman" w:eastAsia="Times New Roman" w:hAnsi="Times New Roman" w:cs="Times New Roman"/>
          <w:sz w:val="24"/>
          <w:szCs w:val="24"/>
        </w:rPr>
        <w:fldChar w:fldCharType="end"/>
      </w:r>
      <w:r w:rsidR="009E00FB">
        <w:rPr>
          <w:rFonts w:ascii="Times New Roman" w:eastAsia="Times New Roman" w:hAnsi="Times New Roman" w:cs="Times New Roman"/>
          <w:sz w:val="24"/>
          <w:szCs w:val="24"/>
        </w:rPr>
        <w:t xml:space="preserve">. Using this model, we explored </w:t>
      </w:r>
      <w:r w:rsidR="00B258FF">
        <w:rPr>
          <w:rFonts w:ascii="Times New Roman" w:eastAsia="Times New Roman" w:hAnsi="Times New Roman" w:cs="Times New Roman"/>
          <w:sz w:val="24"/>
          <w:szCs w:val="24"/>
        </w:rPr>
        <w:t>our ability to detect</w:t>
      </w:r>
      <w:r w:rsidR="009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punctual and </w:t>
      </w:r>
      <w:r w:rsidR="007E757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demographic event</w:t>
      </w:r>
      <w:r w:rsidR="00B258F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F243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one to three </w:t>
      </w:r>
      <w:r w:rsidR="007A6666">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populations</w:t>
      </w:r>
      <w:r w:rsidR="00B258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within a larger landscape of connected populations bearing more than a thousand individuals</w:t>
      </w:r>
      <w:r w:rsidR="00B258FF">
        <w:rPr>
          <w:rFonts w:ascii="Times New Roman" w:eastAsia="Times New Roman" w:hAnsi="Times New Roman" w:cs="Times New Roman"/>
          <w:sz w:val="24"/>
          <w:szCs w:val="24"/>
        </w:rPr>
        <w:t xml:space="preserve"> in total</w:t>
      </w:r>
      <w:r>
        <w:rPr>
          <w:rFonts w:ascii="Times New Roman" w:eastAsia="Times New Roman" w:hAnsi="Times New Roman" w:cs="Times New Roman"/>
          <w:sz w:val="24"/>
          <w:szCs w:val="24"/>
        </w:rPr>
        <w:t xml:space="preserve">. </w:t>
      </w:r>
      <w:r w:rsidR="00316ED7">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213093">
        <w:rPr>
          <w:rFonts w:ascii="Times New Roman" w:eastAsia="Times New Roman" w:hAnsi="Times New Roman" w:cs="Times New Roman"/>
          <w:sz w:val="24"/>
          <w:szCs w:val="24"/>
        </w:rPr>
        <w:t xml:space="preserve">aimed </w:t>
      </w:r>
      <w:r w:rsidR="006F243F">
        <w:rPr>
          <w:rFonts w:ascii="Times New Roman" w:eastAsia="Times New Roman" w:hAnsi="Times New Roman" w:cs="Times New Roman"/>
          <w:sz w:val="24"/>
          <w:szCs w:val="24"/>
        </w:rPr>
        <w:t xml:space="preserve">at </w:t>
      </w:r>
      <w:r w:rsidR="00213093">
        <w:rPr>
          <w:rFonts w:ascii="Times New Roman" w:eastAsia="Times New Roman" w:hAnsi="Times New Roman" w:cs="Times New Roman"/>
          <w:sz w:val="24"/>
          <w:szCs w:val="24"/>
        </w:rPr>
        <w:t>evaluat</w:t>
      </w:r>
      <w:r w:rsidR="006F243F">
        <w:rPr>
          <w:rFonts w:ascii="Times New Roman" w:eastAsia="Times New Roman" w:hAnsi="Times New Roman" w:cs="Times New Roman"/>
          <w:sz w:val="24"/>
          <w:szCs w:val="24"/>
        </w:rPr>
        <w:t>ing</w:t>
      </w:r>
      <w:r w:rsidR="00213093">
        <w:rPr>
          <w:rFonts w:ascii="Times New Roman" w:eastAsia="Times New Roman" w:hAnsi="Times New Roman" w:cs="Times New Roman"/>
          <w:sz w:val="24"/>
          <w:szCs w:val="24"/>
        </w:rPr>
        <w:t xml:space="preserve"> how often TGI would fail to identify populations that truly experienced </w:t>
      </w:r>
      <w:r w:rsidR="007E7573">
        <w:rPr>
          <w:rFonts w:ascii="Times New Roman" w:eastAsia="Times New Roman" w:hAnsi="Times New Roman" w:cs="Times New Roman"/>
          <w:sz w:val="24"/>
          <w:szCs w:val="24"/>
        </w:rPr>
        <w:t>significant</w:t>
      </w:r>
      <w:r w:rsidR="00213093">
        <w:rPr>
          <w:rFonts w:ascii="Times New Roman" w:eastAsia="Times New Roman" w:hAnsi="Times New Roman" w:cs="Times New Roman"/>
          <w:sz w:val="24"/>
          <w:szCs w:val="24"/>
        </w:rPr>
        <w:t xml:space="preserve"> genetic change</w:t>
      </w:r>
      <w:r w:rsidR="007A6666">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xml:space="preserve"> under different dispersal</w:t>
      </w:r>
      <w:r w:rsidR="005718BB">
        <w:rPr>
          <w:rFonts w:ascii="Times New Roman" w:eastAsia="Times New Roman" w:hAnsi="Times New Roman" w:cs="Times New Roman"/>
          <w:sz w:val="24"/>
          <w:szCs w:val="24"/>
        </w:rPr>
        <w:t xml:space="preserve"> intensities</w:t>
      </w:r>
      <w:r w:rsidR="0039025A">
        <w:rPr>
          <w:rFonts w:ascii="Times New Roman" w:eastAsia="Times New Roman" w:hAnsi="Times New Roman" w:cs="Times New Roman"/>
          <w:sz w:val="24"/>
          <w:szCs w:val="24"/>
        </w:rPr>
        <w:t>, event spatial extent</w:t>
      </w:r>
      <w:r w:rsidR="005718BB">
        <w:rPr>
          <w:rFonts w:ascii="Times New Roman" w:eastAsia="Times New Roman" w:hAnsi="Times New Roman" w:cs="Times New Roman"/>
          <w:sz w:val="24"/>
          <w:szCs w:val="24"/>
        </w:rPr>
        <w:t>s</w:t>
      </w:r>
      <w:r w:rsidR="0039025A">
        <w:rPr>
          <w:rFonts w:ascii="Times New Roman" w:eastAsia="Times New Roman" w:hAnsi="Times New Roman" w:cs="Times New Roman"/>
          <w:sz w:val="24"/>
          <w:szCs w:val="24"/>
        </w:rPr>
        <w:t>, and sampling timing scenarios. We found that those three factors all influe</w:t>
      </w:r>
      <w:r w:rsidR="00795844">
        <w:rPr>
          <w:rFonts w:ascii="Times New Roman" w:eastAsia="Times New Roman" w:hAnsi="Times New Roman" w:cs="Times New Roman"/>
          <w:sz w:val="24"/>
          <w:szCs w:val="24"/>
        </w:rPr>
        <w:t>nce our ability to d</w:t>
      </w:r>
      <w:r w:rsidR="00795844" w:rsidRPr="00795844">
        <w:rPr>
          <w:rFonts w:ascii="Times New Roman" w:eastAsia="Times New Roman" w:hAnsi="Times New Roman" w:cs="Times New Roman"/>
          <w:sz w:val="24"/>
          <w:szCs w:val="24"/>
        </w:rPr>
        <w:t>etect exceptional temporal changes in genetic diversity</w:t>
      </w:r>
      <w:r w:rsidR="00AA76BD">
        <w:rPr>
          <w:rFonts w:ascii="Times New Roman" w:eastAsia="Times New Roman" w:hAnsi="Times New Roman" w:cs="Times New Roman"/>
          <w:sz w:val="24"/>
          <w:szCs w:val="24"/>
        </w:rPr>
        <w:t>,</w:t>
      </w:r>
      <w:r w:rsidR="00795844" w:rsidRPr="00795844">
        <w:rPr>
          <w:rFonts w:ascii="Times New Roman" w:eastAsia="Times New Roman" w:hAnsi="Times New Roman" w:cs="Times New Roman"/>
          <w:sz w:val="24"/>
          <w:szCs w:val="24"/>
        </w:rPr>
        <w:t xml:space="preserve"> using limited </w:t>
      </w:r>
      <w:r w:rsidR="00AA76BD">
        <w:rPr>
          <w:rFonts w:ascii="Times New Roman" w:eastAsia="Times New Roman" w:hAnsi="Times New Roman" w:cs="Times New Roman"/>
          <w:sz w:val="24"/>
          <w:szCs w:val="24"/>
        </w:rPr>
        <w:t xml:space="preserve">genetic </w:t>
      </w:r>
      <w:r w:rsidR="00795844" w:rsidRPr="00795844">
        <w:rPr>
          <w:rFonts w:ascii="Times New Roman" w:eastAsia="Times New Roman" w:hAnsi="Times New Roman" w:cs="Times New Roman"/>
          <w:sz w:val="24"/>
          <w:szCs w:val="24"/>
        </w:rPr>
        <w:t>information</w:t>
      </w:r>
      <w:r w:rsidR="00795844">
        <w:rPr>
          <w:rFonts w:ascii="Times New Roman" w:eastAsia="Times New Roman" w:hAnsi="Times New Roman" w:cs="Times New Roman"/>
          <w:sz w:val="24"/>
          <w:szCs w:val="24"/>
        </w:rPr>
        <w:t xml:space="preserve">. Beyond the </w:t>
      </w:r>
      <w:r w:rsidR="005718BB">
        <w:rPr>
          <w:rFonts w:ascii="Times New Roman" w:eastAsia="Times New Roman" w:hAnsi="Times New Roman" w:cs="Times New Roman"/>
          <w:sz w:val="24"/>
          <w:szCs w:val="24"/>
        </w:rPr>
        <w:t xml:space="preserve">interest of </w:t>
      </w:r>
      <w:r w:rsidR="00795844">
        <w:rPr>
          <w:rFonts w:ascii="Times New Roman" w:eastAsia="Times New Roman" w:hAnsi="Times New Roman" w:cs="Times New Roman"/>
          <w:sz w:val="24"/>
          <w:szCs w:val="24"/>
        </w:rPr>
        <w:t xml:space="preserve">our new approach </w:t>
      </w:r>
      <w:r w:rsidR="007A6666">
        <w:rPr>
          <w:rFonts w:ascii="Times New Roman" w:eastAsia="Times New Roman" w:hAnsi="Times New Roman" w:cs="Times New Roman"/>
          <w:sz w:val="24"/>
          <w:szCs w:val="24"/>
        </w:rPr>
        <w:t xml:space="preserve">for population genetics </w:t>
      </w:r>
      <w:r w:rsidR="00795844">
        <w:rPr>
          <w:rFonts w:ascii="Times New Roman" w:eastAsia="Times New Roman" w:hAnsi="Times New Roman" w:cs="Times New Roman"/>
          <w:sz w:val="24"/>
          <w:szCs w:val="24"/>
        </w:rPr>
        <w:t xml:space="preserve">and </w:t>
      </w:r>
      <w:r w:rsidR="000E5A37">
        <w:rPr>
          <w:rFonts w:ascii="Times New Roman" w:eastAsia="Times New Roman" w:hAnsi="Times New Roman" w:cs="Times New Roman"/>
          <w:sz w:val="24"/>
          <w:szCs w:val="24"/>
        </w:rPr>
        <w:t>the fact that we</w:t>
      </w:r>
      <w:r w:rsidR="00795844">
        <w:rPr>
          <w:rFonts w:ascii="Times New Roman" w:eastAsia="Times New Roman" w:hAnsi="Times New Roman" w:cs="Times New Roman"/>
          <w:sz w:val="24"/>
          <w:szCs w:val="24"/>
        </w:rPr>
        <w:t xml:space="preserve"> </w:t>
      </w:r>
      <w:r w:rsidR="000E5A37">
        <w:rPr>
          <w:rFonts w:ascii="Times New Roman" w:eastAsia="Times New Roman" w:hAnsi="Times New Roman" w:cs="Times New Roman"/>
          <w:sz w:val="24"/>
          <w:szCs w:val="24"/>
        </w:rPr>
        <w:t>tested</w:t>
      </w:r>
      <w:r w:rsidR="00795844">
        <w:rPr>
          <w:rFonts w:ascii="Times New Roman" w:eastAsia="Times New Roman" w:hAnsi="Times New Roman" w:cs="Times New Roman"/>
          <w:sz w:val="24"/>
          <w:szCs w:val="24"/>
        </w:rPr>
        <w:t xml:space="preserve"> its performance</w:t>
      </w:r>
      <w:r w:rsidR="000E5A37">
        <w:rPr>
          <w:rFonts w:ascii="Times New Roman" w:eastAsia="Times New Roman" w:hAnsi="Times New Roman" w:cs="Times New Roman"/>
          <w:sz w:val="24"/>
          <w:szCs w:val="24"/>
        </w:rPr>
        <w:t xml:space="preserve"> in an extensive simulation study</w:t>
      </w:r>
      <w:r w:rsidR="008A0CE4">
        <w:rPr>
          <w:rFonts w:ascii="Times New Roman" w:eastAsia="Times New Roman" w:hAnsi="Times New Roman" w:cs="Times New Roman"/>
          <w:sz w:val="24"/>
          <w:szCs w:val="24"/>
        </w:rPr>
        <w:t>, our results c</w:t>
      </w:r>
      <w:r w:rsidR="00795844">
        <w:rPr>
          <w:rFonts w:ascii="Times New Roman" w:eastAsia="Times New Roman" w:hAnsi="Times New Roman" w:cs="Times New Roman"/>
          <w:sz w:val="24"/>
          <w:szCs w:val="24"/>
        </w:rPr>
        <w:t xml:space="preserve">ould serve as a guide on how to use </w:t>
      </w:r>
      <w:r w:rsidR="000E5A37">
        <w:rPr>
          <w:rFonts w:ascii="Times New Roman" w:eastAsia="Times New Roman" w:hAnsi="Times New Roman" w:cs="Times New Roman"/>
          <w:sz w:val="24"/>
          <w:szCs w:val="24"/>
        </w:rPr>
        <w:t>the new method</w:t>
      </w:r>
      <w:r w:rsidR="005718BB">
        <w:rPr>
          <w:rFonts w:ascii="Times New Roman" w:eastAsia="Times New Roman" w:hAnsi="Times New Roman" w:cs="Times New Roman"/>
          <w:sz w:val="24"/>
          <w:szCs w:val="24"/>
        </w:rPr>
        <w:t>,</w:t>
      </w:r>
      <w:r w:rsidR="00795844">
        <w:rPr>
          <w:rFonts w:ascii="Times New Roman" w:eastAsia="Times New Roman" w:hAnsi="Times New Roman" w:cs="Times New Roman"/>
          <w:sz w:val="24"/>
          <w:szCs w:val="24"/>
        </w:rPr>
        <w:t xml:space="preserve"> alongside simulations</w:t>
      </w:r>
      <w:r w:rsidR="008A0CE4">
        <w:rPr>
          <w:rFonts w:ascii="Times New Roman" w:eastAsia="Times New Roman" w:hAnsi="Times New Roman" w:cs="Times New Roman"/>
          <w:sz w:val="24"/>
          <w:szCs w:val="24"/>
        </w:rPr>
        <w:t xml:space="preserve">, </w:t>
      </w:r>
      <w:r w:rsidR="005718BB">
        <w:rPr>
          <w:rFonts w:ascii="Times New Roman" w:eastAsia="Times New Roman" w:hAnsi="Times New Roman" w:cs="Times New Roman"/>
          <w:sz w:val="24"/>
          <w:szCs w:val="24"/>
        </w:rPr>
        <w:t xml:space="preserve">to </w:t>
      </w:r>
      <w:r w:rsidR="008A0CE4">
        <w:rPr>
          <w:rFonts w:ascii="Times New Roman" w:eastAsia="Times New Roman" w:hAnsi="Times New Roman" w:cs="Times New Roman"/>
          <w:sz w:val="24"/>
          <w:szCs w:val="24"/>
        </w:rPr>
        <w:t>evaluat</w:t>
      </w:r>
      <w:r w:rsidR="005718BB">
        <w:rPr>
          <w:rFonts w:ascii="Times New Roman" w:eastAsia="Times New Roman" w:hAnsi="Times New Roman" w:cs="Times New Roman"/>
          <w:sz w:val="24"/>
          <w:szCs w:val="24"/>
        </w:rPr>
        <w:t>e</w:t>
      </w:r>
      <w:r w:rsidR="008A0CE4">
        <w:rPr>
          <w:rFonts w:ascii="Times New Roman" w:eastAsia="Times New Roman" w:hAnsi="Times New Roman" w:cs="Times New Roman"/>
          <w:sz w:val="24"/>
          <w:szCs w:val="24"/>
        </w:rPr>
        <w:t xml:space="preserve"> the information loss </w:t>
      </w:r>
      <w:r w:rsidR="00AA76BD">
        <w:rPr>
          <w:rFonts w:ascii="Times New Roman" w:eastAsia="Times New Roman" w:hAnsi="Times New Roman" w:cs="Times New Roman"/>
          <w:sz w:val="24"/>
          <w:szCs w:val="24"/>
        </w:rPr>
        <w:t>o</w:t>
      </w:r>
      <w:r w:rsidR="008A0CE4">
        <w:rPr>
          <w:rFonts w:ascii="Times New Roman" w:eastAsia="Times New Roman" w:hAnsi="Times New Roman" w:cs="Times New Roman"/>
          <w:sz w:val="24"/>
          <w:szCs w:val="24"/>
        </w:rPr>
        <w:t>f different sampling schemes.</w:t>
      </w:r>
      <w:r w:rsidR="0041772B">
        <w:rPr>
          <w:rFonts w:ascii="Times New Roman" w:eastAsia="Times New Roman" w:hAnsi="Times New Roman" w:cs="Times New Roman"/>
          <w:sz w:val="24"/>
          <w:szCs w:val="24"/>
        </w:rPr>
        <w:t xml:space="preserve"> </w:t>
      </w:r>
    </w:p>
    <w:p w14:paraId="0921A734" w14:textId="7AA0BE49" w:rsidR="004960F6" w:rsidRDefault="00425BB7"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Detecting </w:t>
      </w:r>
      <w:r w:rsidR="00F02EAB">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change </w:t>
      </w:r>
      <w:r w:rsidR="00F11734">
        <w:rPr>
          <w:rFonts w:ascii="Times New Roman" w:eastAsia="Times New Roman" w:hAnsi="Times New Roman" w:cs="Times New Roman"/>
          <w:sz w:val="24"/>
          <w:szCs w:val="24"/>
        </w:rPr>
        <w:t>depends on the level of landscape</w:t>
      </w:r>
      <w:r>
        <w:rPr>
          <w:rFonts w:ascii="Times New Roman" w:eastAsia="Times New Roman" w:hAnsi="Times New Roman" w:cs="Times New Roman"/>
          <w:sz w:val="24"/>
          <w:szCs w:val="24"/>
        </w:rPr>
        <w:t xml:space="preserve"> functional connectivity. Indeed, </w:t>
      </w:r>
      <w:r w:rsidR="004F3DEA">
        <w:rPr>
          <w:rFonts w:ascii="Times New Roman" w:eastAsia="Times New Roman" w:hAnsi="Times New Roman" w:cs="Times New Roman"/>
          <w:sz w:val="24"/>
          <w:szCs w:val="24"/>
        </w:rPr>
        <w:t xml:space="preserve">our simulations showed </w:t>
      </w:r>
      <w:r w:rsidR="00522BA6">
        <w:rPr>
          <w:rFonts w:ascii="Times New Roman" w:eastAsia="Times New Roman" w:hAnsi="Times New Roman" w:cs="Times New Roman"/>
          <w:sz w:val="24"/>
          <w:szCs w:val="24"/>
        </w:rPr>
        <w:t xml:space="preserve">that false negatives increased with dispersal ability, </w:t>
      </w:r>
      <w:r w:rsidR="004F3DEA">
        <w:rPr>
          <w:rFonts w:ascii="Times New Roman" w:eastAsia="Times New Roman" w:hAnsi="Times New Roman" w:cs="Times New Roman"/>
          <w:sz w:val="24"/>
          <w:szCs w:val="24"/>
        </w:rPr>
        <w:t xml:space="preserve">whereas </w:t>
      </w:r>
      <w:r w:rsidR="00522BA6">
        <w:rPr>
          <w:rFonts w:ascii="Times New Roman" w:eastAsia="Times New Roman" w:hAnsi="Times New Roman" w:cs="Times New Roman"/>
          <w:sz w:val="24"/>
          <w:szCs w:val="24"/>
        </w:rPr>
        <w:t xml:space="preserve">false positives </w:t>
      </w:r>
      <w:r w:rsidR="00021D02">
        <w:rPr>
          <w:rFonts w:ascii="Times New Roman" w:eastAsia="Times New Roman" w:hAnsi="Times New Roman" w:cs="Times New Roman"/>
          <w:sz w:val="24"/>
          <w:szCs w:val="24"/>
        </w:rPr>
        <w:t>de</w:t>
      </w:r>
      <w:r w:rsidR="00522BA6">
        <w:rPr>
          <w:rFonts w:ascii="Times New Roman" w:eastAsia="Times New Roman" w:hAnsi="Times New Roman" w:cs="Times New Roman"/>
          <w:sz w:val="24"/>
          <w:szCs w:val="24"/>
        </w:rPr>
        <w:t>creased</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 2,</w:t>
      </w:r>
      <w:r w:rsidR="00011C71">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This has important implications as there is a clear trade-off between avoiding the detection of </w:t>
      </w:r>
      <w:r w:rsidR="00F02EAB">
        <w:rPr>
          <w:rFonts w:ascii="Times New Roman" w:eastAsia="Times New Roman" w:hAnsi="Times New Roman" w:cs="Times New Roman"/>
          <w:sz w:val="24"/>
          <w:szCs w:val="24"/>
        </w:rPr>
        <w:t>unaffected</w:t>
      </w:r>
      <w:r w:rsidR="00451F89">
        <w:rPr>
          <w:rFonts w:ascii="Times New Roman" w:eastAsia="Times New Roman" w:hAnsi="Times New Roman" w:cs="Times New Roman"/>
          <w:sz w:val="24"/>
          <w:szCs w:val="24"/>
        </w:rPr>
        <w:t xml:space="preserve"> populations and</w:t>
      </w:r>
      <w:r w:rsidR="00451F89" w:rsidRPr="00451F89">
        <w:rPr>
          <w:rFonts w:ascii="Times New Roman" w:eastAsia="Times New Roman" w:hAnsi="Times New Roman" w:cs="Times New Roman"/>
          <w:sz w:val="24"/>
          <w:szCs w:val="24"/>
        </w:rPr>
        <w:t xml:space="preserve"> increasing the detection of those that have been genetically changed</w:t>
      </w:r>
      <w:r w:rsidR="00522B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t>
      </w:r>
      <w:r w:rsidR="00522BA6">
        <w:rPr>
          <w:rFonts w:ascii="Times New Roman" w:eastAsia="Times New Roman" w:hAnsi="Times New Roman" w:cs="Times New Roman"/>
          <w:sz w:val="24"/>
          <w:szCs w:val="24"/>
        </w:rPr>
        <w:t>trade-off in performance</w:t>
      </w:r>
      <w:r w:rsidR="00D4209F">
        <w:rPr>
          <w:rFonts w:ascii="Times New Roman" w:eastAsia="Times New Roman" w:hAnsi="Times New Roman" w:cs="Times New Roman"/>
          <w:sz w:val="24"/>
          <w:szCs w:val="24"/>
        </w:rPr>
        <w:t>, which varies with</w:t>
      </w:r>
      <w:r w:rsidR="00522BA6">
        <w:rPr>
          <w:rFonts w:ascii="Times New Roman" w:eastAsia="Times New Roman" w:hAnsi="Times New Roman" w:cs="Times New Roman"/>
          <w:sz w:val="24"/>
          <w:szCs w:val="24"/>
        </w:rPr>
        <w:t xml:space="preserve"> dispersal ability</w:t>
      </w:r>
      <w:r w:rsidR="00D4209F">
        <w:rPr>
          <w:rFonts w:ascii="Times New Roman" w:eastAsia="Times New Roman" w:hAnsi="Times New Roman" w:cs="Times New Roman"/>
          <w:sz w:val="24"/>
          <w:szCs w:val="24"/>
        </w:rPr>
        <w:t>,</w:t>
      </w:r>
      <w:r w:rsidR="00522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exists even with only one generation separating two temporal samples</w:t>
      </w:r>
      <w:r w:rsidR="00522BA6">
        <w:rPr>
          <w:rFonts w:ascii="Times New Roman" w:eastAsia="Times New Roman" w:hAnsi="Times New Roman" w:cs="Times New Roman"/>
          <w:sz w:val="24"/>
          <w:szCs w:val="24"/>
        </w:rPr>
        <w:t xml:space="preserve"> (right before and right after the event)</w:t>
      </w:r>
      <w:r>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 xml:space="preserve">and is made worse </w:t>
      </w:r>
      <w:r w:rsidR="000A301E" w:rsidRPr="000A301E">
        <w:rPr>
          <w:rFonts w:ascii="Times New Roman" w:eastAsia="Times New Roman" w:hAnsi="Times New Roman" w:cs="Times New Roman"/>
          <w:sz w:val="24"/>
          <w:szCs w:val="24"/>
        </w:rPr>
        <w:t xml:space="preserve">when time between samplings increases </w:t>
      </w:r>
      <w:r w:rsidR="00BD57C8">
        <w:rPr>
          <w:rFonts w:ascii="Times New Roman" w:eastAsia="Times New Roman" w:hAnsi="Times New Roman" w:cs="Times New Roman"/>
          <w:sz w:val="24"/>
          <w:szCs w:val="24"/>
        </w:rPr>
        <w:t>(Fig</w:t>
      </w:r>
      <w:r w:rsidR="004F3DEA">
        <w:rPr>
          <w:rFonts w:ascii="Times New Roman" w:eastAsia="Times New Roman" w:hAnsi="Times New Roman" w:cs="Times New Roman"/>
          <w:sz w:val="24"/>
          <w:szCs w:val="24"/>
        </w:rPr>
        <w:t>s</w:t>
      </w:r>
      <w:r w:rsidR="00BD57C8">
        <w:rPr>
          <w:rFonts w:ascii="Times New Roman" w:eastAsia="Times New Roman" w:hAnsi="Times New Roman" w:cs="Times New Roman"/>
          <w:sz w:val="24"/>
          <w:szCs w:val="24"/>
        </w:rPr>
        <w:t>.</w:t>
      </w:r>
      <w:r w:rsidR="004F3DEA">
        <w:rPr>
          <w:rFonts w:ascii="Times New Roman" w:eastAsia="Times New Roman" w:hAnsi="Times New Roman" w:cs="Times New Roman"/>
          <w:sz w:val="24"/>
          <w:szCs w:val="24"/>
        </w:rPr>
        <w:t xml:space="preserve"> </w:t>
      </w:r>
      <w:r w:rsidR="00BD57C8">
        <w:rPr>
          <w:rFonts w:ascii="Times New Roman" w:eastAsia="Times New Roman" w:hAnsi="Times New Roman" w:cs="Times New Roman"/>
          <w:sz w:val="24"/>
          <w:szCs w:val="24"/>
        </w:rPr>
        <w:t>4, 5)</w:t>
      </w:r>
      <w:r w:rsidR="009D33DF">
        <w:rPr>
          <w:rFonts w:ascii="Times New Roman" w:eastAsia="Times New Roman" w:hAnsi="Times New Roman" w:cs="Times New Roman"/>
          <w:sz w:val="24"/>
          <w:szCs w:val="24"/>
        </w:rPr>
        <w:t xml:space="preserve">. </w:t>
      </w:r>
      <w:r w:rsidR="00D4209F">
        <w:rPr>
          <w:rFonts w:ascii="Times New Roman" w:eastAsia="Times New Roman" w:hAnsi="Times New Roman" w:cs="Times New Roman"/>
          <w:sz w:val="24"/>
          <w:szCs w:val="24"/>
        </w:rPr>
        <w:t xml:space="preserve">Considering that connectedness among </w:t>
      </w:r>
      <w:proofErr w:type="spellStart"/>
      <w:r w:rsidR="00D4209F">
        <w:rPr>
          <w:rFonts w:ascii="Times New Roman" w:eastAsia="Times New Roman" w:hAnsi="Times New Roman" w:cs="Times New Roman"/>
          <w:sz w:val="24"/>
          <w:szCs w:val="24"/>
        </w:rPr>
        <w:t>the</w:t>
      </w:r>
      <w:r w:rsidR="00B02F7D">
        <w:rPr>
          <w:rFonts w:ascii="Times New Roman" w:eastAsia="Times New Roman" w:hAnsi="Times New Roman" w:cs="Times New Roman"/>
          <w:sz w:val="24"/>
          <w:szCs w:val="24"/>
        </w:rPr>
        <w:t>local</w:t>
      </w:r>
      <w:proofErr w:type="spellEnd"/>
      <w:r w:rsidR="00B02F7D">
        <w:rPr>
          <w:rFonts w:ascii="Times New Roman" w:eastAsia="Times New Roman" w:hAnsi="Times New Roman" w:cs="Times New Roman"/>
          <w:sz w:val="24"/>
          <w:szCs w:val="24"/>
        </w:rPr>
        <w:t xml:space="preserve"> populations</w:t>
      </w:r>
      <w:r w:rsidR="00D4209F">
        <w:rPr>
          <w:rFonts w:ascii="Times New Roman" w:eastAsia="Times New Roman" w:hAnsi="Times New Roman" w:cs="Times New Roman"/>
          <w:sz w:val="24"/>
          <w:szCs w:val="24"/>
        </w:rPr>
        <w:t xml:space="preserve"> increases dispersal ability, </w:t>
      </w:r>
      <w:r w:rsidR="001A0280">
        <w:rPr>
          <w:rFonts w:ascii="Times New Roman" w:eastAsia="Times New Roman" w:hAnsi="Times New Roman" w:cs="Times New Roman"/>
          <w:sz w:val="24"/>
          <w:szCs w:val="24"/>
        </w:rPr>
        <w:t>t</w:t>
      </w:r>
      <w:r w:rsidR="009D33DF">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suggests that studying highly connected systems might require more frequent sampling</w:t>
      </w:r>
      <w:r w:rsidR="00522BA6">
        <w:rPr>
          <w:rFonts w:ascii="Times New Roman" w:eastAsia="Times New Roman" w:hAnsi="Times New Roman" w:cs="Times New Roman"/>
          <w:sz w:val="24"/>
          <w:szCs w:val="24"/>
        </w:rPr>
        <w:t xml:space="preserve"> if the </w:t>
      </w:r>
      <w:r w:rsidR="00522BA6">
        <w:rPr>
          <w:rFonts w:ascii="Times New Roman" w:eastAsia="Times New Roman" w:hAnsi="Times New Roman" w:cs="Times New Roman"/>
          <w:sz w:val="24"/>
          <w:szCs w:val="24"/>
        </w:rPr>
        <w:lastRenderedPageBreak/>
        <w:t>researchers’</w:t>
      </w:r>
      <w:r w:rsidR="00BD57C8">
        <w:rPr>
          <w:rFonts w:ascii="Times New Roman" w:eastAsia="Times New Roman" w:hAnsi="Times New Roman" w:cs="Times New Roman"/>
          <w:sz w:val="24"/>
          <w:szCs w:val="24"/>
        </w:rPr>
        <w:t xml:space="preserve"> objective is to </w:t>
      </w:r>
      <w:r w:rsidR="009D33DF">
        <w:rPr>
          <w:rFonts w:ascii="Times New Roman" w:eastAsia="Times New Roman" w:hAnsi="Times New Roman" w:cs="Times New Roman"/>
          <w:sz w:val="24"/>
          <w:szCs w:val="24"/>
        </w:rPr>
        <w:t xml:space="preserve">ensure they have detected the </w:t>
      </w:r>
      <w:r w:rsidR="0075208A">
        <w:rPr>
          <w:rFonts w:ascii="Times New Roman" w:eastAsia="Times New Roman" w:hAnsi="Times New Roman" w:cs="Times New Roman"/>
          <w:sz w:val="24"/>
          <w:szCs w:val="24"/>
        </w:rPr>
        <w:t xml:space="preserve">affected </w:t>
      </w:r>
      <w:r w:rsidR="009D33DF">
        <w:rPr>
          <w:rFonts w:ascii="Times New Roman" w:eastAsia="Times New Roman" w:hAnsi="Times New Roman" w:cs="Times New Roman"/>
          <w:sz w:val="24"/>
          <w:szCs w:val="24"/>
        </w:rPr>
        <w:t>population</w:t>
      </w:r>
      <w:r w:rsidR="0075208A">
        <w:rPr>
          <w:rFonts w:ascii="Times New Roman" w:eastAsia="Times New Roman" w:hAnsi="Times New Roman" w:cs="Times New Roman"/>
          <w:sz w:val="24"/>
          <w:szCs w:val="24"/>
        </w:rPr>
        <w:t>s</w:t>
      </w:r>
      <w:r w:rsidR="009D33DF">
        <w:rPr>
          <w:rFonts w:ascii="Times New Roman" w:eastAsia="Times New Roman" w:hAnsi="Times New Roman" w:cs="Times New Roman"/>
          <w:sz w:val="24"/>
          <w:szCs w:val="24"/>
        </w:rPr>
        <w:t xml:space="preserve"> no matter the investment in monitoring false positives</w:t>
      </w:r>
      <w:r>
        <w:rPr>
          <w:rFonts w:ascii="Times New Roman" w:eastAsia="Times New Roman" w:hAnsi="Times New Roman" w:cs="Times New Roman"/>
          <w:sz w:val="24"/>
          <w:szCs w:val="24"/>
        </w:rPr>
        <w:t>.</w:t>
      </w:r>
      <w:r w:rsidR="009D33DF">
        <w:rPr>
          <w:rFonts w:ascii="Times New Roman" w:eastAsia="Times New Roman" w:hAnsi="Times New Roman" w:cs="Times New Roman"/>
          <w:sz w:val="24"/>
          <w:szCs w:val="24"/>
        </w:rPr>
        <w:t xml:space="preserve"> Conversely, more frequent sampling should be conducted in less connected systems if the objective is to have as </w:t>
      </w:r>
      <w:r w:rsidR="0075208A">
        <w:rPr>
          <w:rFonts w:ascii="Times New Roman" w:eastAsia="Times New Roman" w:hAnsi="Times New Roman" w:cs="Times New Roman"/>
          <w:sz w:val="24"/>
          <w:szCs w:val="24"/>
        </w:rPr>
        <w:t xml:space="preserve">few </w:t>
      </w:r>
      <w:r w:rsidR="009D33DF">
        <w:rPr>
          <w:rFonts w:ascii="Times New Roman" w:eastAsia="Times New Roman" w:hAnsi="Times New Roman" w:cs="Times New Roman"/>
          <w:sz w:val="24"/>
          <w:szCs w:val="24"/>
        </w:rPr>
        <w:t>false positives as possible, for example in order to use limited resources carefully.</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ispersal, and</w:t>
      </w:r>
      <w:r w:rsidR="004058E4">
        <w:rPr>
          <w:rFonts w:ascii="Times New Roman" w:eastAsia="Times New Roman" w:hAnsi="Times New Roman" w:cs="Times New Roman"/>
          <w:sz w:val="24"/>
          <w:szCs w:val="24"/>
        </w:rPr>
        <w:t xml:space="preserve"> higher</w:t>
      </w:r>
      <w:r w:rsidR="005E309B">
        <w:rPr>
          <w:rFonts w:ascii="Times New Roman" w:eastAsia="Times New Roman" w:hAnsi="Times New Roman" w:cs="Times New Roman"/>
          <w:sz w:val="24"/>
          <w:szCs w:val="24"/>
        </w:rPr>
        <w:t xml:space="preserve"> gene flow</w:t>
      </w:r>
      <w:r w:rsidR="00266374">
        <w:rPr>
          <w:rFonts w:ascii="Times New Roman" w:eastAsia="Times New Roman" w:hAnsi="Times New Roman" w:cs="Times New Roman"/>
          <w:sz w:val="24"/>
          <w:szCs w:val="24"/>
        </w:rPr>
        <w:t>ing</w:t>
      </w:r>
      <w:r w:rsidR="005E309B">
        <w:rPr>
          <w:rFonts w:ascii="Times New Roman" w:eastAsia="Times New Roman" w:hAnsi="Times New Roman" w:cs="Times New Roman"/>
          <w:sz w:val="24"/>
          <w:szCs w:val="24"/>
        </w:rPr>
        <w:t xml:space="preserve">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w:t>
      </w:r>
      <w:r w:rsidR="00266374">
        <w:rPr>
          <w:rFonts w:ascii="Times New Roman" w:eastAsia="Times New Roman" w:hAnsi="Times New Roman" w:cs="Times New Roman"/>
          <w:sz w:val="24"/>
          <w:szCs w:val="24"/>
        </w:rPr>
        <w:t>in</w:t>
      </w:r>
      <w:r w:rsidR="00006829">
        <w:rPr>
          <w:rFonts w:ascii="Times New Roman" w:eastAsia="Times New Roman" w:hAnsi="Times New Roman" w:cs="Times New Roman"/>
          <w:sz w:val="24"/>
          <w:szCs w:val="24"/>
        </w:rPr>
        <w:t xml:space="preserve"> many short-term or long-term mechanisms</w:t>
      </w:r>
      <w:r w:rsidR="0075208A">
        <w:rPr>
          <w:rFonts w:ascii="Times New Roman" w:eastAsia="Times New Roman" w:hAnsi="Times New Roman" w:cs="Times New Roman"/>
          <w:sz w:val="24"/>
          <w:szCs w:val="24"/>
        </w:rPr>
        <w:t>,</w:t>
      </w:r>
      <w:r w:rsidR="00006829">
        <w:rPr>
          <w:rFonts w:ascii="Times New Roman" w:eastAsia="Times New Roman" w:hAnsi="Times New Roman" w:cs="Times New Roman"/>
          <w:sz w:val="24"/>
          <w:szCs w:val="24"/>
        </w:rPr>
        <w:t xml:space="preserve"> </w:t>
      </w:r>
      <w:r w:rsidR="00124964">
        <w:rPr>
          <w:rFonts w:ascii="Times New Roman" w:eastAsia="Times New Roman" w:hAnsi="Times New Roman" w:cs="Times New Roman"/>
          <w:sz w:val="24"/>
          <w:szCs w:val="24"/>
        </w:rPr>
        <w:t>and</w:t>
      </w:r>
      <w:r w:rsidR="00006829">
        <w:rPr>
          <w:rFonts w:ascii="Times New Roman" w:eastAsia="Times New Roman" w:hAnsi="Times New Roman" w:cs="Times New Roman"/>
          <w:sz w:val="24"/>
          <w:szCs w:val="24"/>
        </w:rPr>
        <w:t xml:space="preserve"> lower</w:t>
      </w:r>
      <w:r w:rsidR="00124964">
        <w:rPr>
          <w:rFonts w:ascii="Times New Roman" w:eastAsia="Times New Roman" w:hAnsi="Times New Roman" w:cs="Times New Roman"/>
          <w:sz w:val="24"/>
          <w:szCs w:val="24"/>
        </w:rPr>
        <w:t>s</w:t>
      </w:r>
      <w:r w:rsidR="00006829">
        <w:rPr>
          <w:rFonts w:ascii="Times New Roman" w:eastAsia="Times New Roman" w:hAnsi="Times New Roman" w:cs="Times New Roman"/>
          <w:sz w:val="24"/>
          <w:szCs w:val="24"/>
        </w:rPr>
        <w:t xml:space="preserve">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B32337">
        <w:rPr>
          <w:rFonts w:ascii="Times New Roman" w:eastAsia="Times New Roman" w:hAnsi="Times New Roman" w:cs="Times New Roman"/>
          <w:sz w:val="24"/>
          <w:szCs w:val="24"/>
        </w:rPr>
        <w:t xml:space="preserve">. However, </w:t>
      </w:r>
      <w:r w:rsidR="003B771C">
        <w:rPr>
          <w:rFonts w:ascii="Times New Roman" w:eastAsia="Times New Roman" w:hAnsi="Times New Roman" w:cs="Times New Roman"/>
          <w:sz w:val="24"/>
          <w:szCs w:val="24"/>
        </w:rPr>
        <w:t xml:space="preserve">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39C007A8" w:rsidR="00C519A3" w:rsidRDefault="00DE3FED"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w:t>
      </w:r>
      <w:r w:rsidR="003654C9">
        <w:rPr>
          <w:rFonts w:ascii="Times New Roman" w:eastAsia="Times New Roman" w:hAnsi="Times New Roman" w:cs="Times New Roman"/>
          <w:sz w:val="24"/>
          <w:szCs w:val="24"/>
        </w:rPr>
        <w:t>represented by</w:t>
      </w:r>
      <w:r w:rsidR="00384D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number of </w:t>
      </w:r>
      <w:r w:rsidR="00684F6A">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 xml:space="preserve">populations affected </w:t>
      </w:r>
      <w:r w:rsidR="00384DF0">
        <w:rPr>
          <w:rFonts w:ascii="Times New Roman" w:eastAsia="Times New Roman" w:hAnsi="Times New Roman" w:cs="Times New Roman"/>
          <w:sz w:val="24"/>
          <w:szCs w:val="24"/>
        </w:rPr>
        <w:t>by the punctual demographic event</w:t>
      </w:r>
      <w:r w:rsidR="003654C9">
        <w:rPr>
          <w:rFonts w:ascii="Times New Roman" w:eastAsia="Times New Roman" w:hAnsi="Times New Roman" w:cs="Times New Roman"/>
          <w:sz w:val="24"/>
          <w:szCs w:val="24"/>
        </w:rPr>
        <w:t xml:space="preserve"> in our study</w:t>
      </w:r>
      <w:r w:rsidR="00AE1AED">
        <w:rPr>
          <w:rFonts w:ascii="Times New Roman" w:eastAsia="Times New Roman" w:hAnsi="Times New Roman" w:cs="Times New Roman"/>
          <w:sz w:val="24"/>
          <w:szCs w:val="24"/>
        </w:rPr>
        <w:t xml:space="preserve">, </w:t>
      </w:r>
      <w:r w:rsidR="00011C71">
        <w:rPr>
          <w:rFonts w:ascii="Times New Roman" w:eastAsia="Times New Roman" w:hAnsi="Times New Roman" w:cs="Times New Roman"/>
          <w:sz w:val="24"/>
          <w:szCs w:val="24"/>
        </w:rPr>
        <w:t xml:space="preserve">also </w:t>
      </w:r>
      <w:r w:rsidR="000B6A15">
        <w:rPr>
          <w:rFonts w:ascii="Times New Roman" w:eastAsia="Times New Roman" w:hAnsi="Times New Roman" w:cs="Times New Roman"/>
          <w:sz w:val="24"/>
          <w:szCs w:val="24"/>
        </w:rPr>
        <w:t>displayed</w:t>
      </w:r>
      <w:r w:rsidR="0043100B">
        <w:rPr>
          <w:rFonts w:ascii="Times New Roman" w:eastAsia="Times New Roman" w:hAnsi="Times New Roman" w:cs="Times New Roman"/>
          <w:sz w:val="24"/>
          <w:szCs w:val="24"/>
        </w:rPr>
        <w:t xml:space="preserve"> a performance trade-off. Indeed, the spatial extent </w:t>
      </w:r>
      <w:r w:rsidR="00AE1AED">
        <w:rPr>
          <w:rFonts w:ascii="Times New Roman" w:eastAsia="Times New Roman" w:hAnsi="Times New Roman" w:cs="Times New Roman"/>
          <w:sz w:val="24"/>
          <w:szCs w:val="24"/>
        </w:rPr>
        <w:t>in</w:t>
      </w:r>
      <w:r>
        <w:rPr>
          <w:rFonts w:ascii="Times New Roman" w:eastAsia="Times New Roman" w:hAnsi="Times New Roman" w:cs="Times New Roman"/>
          <w:sz w:val="24"/>
          <w:szCs w:val="24"/>
        </w:rPr>
        <w:t>creases our abi</w:t>
      </w:r>
      <w:r w:rsidR="00AE1AED">
        <w:rPr>
          <w:rFonts w:ascii="Times New Roman" w:eastAsia="Times New Roman" w:hAnsi="Times New Roman" w:cs="Times New Roman"/>
          <w:sz w:val="24"/>
          <w:szCs w:val="24"/>
        </w:rPr>
        <w:t xml:space="preserve">lity to correctly reject populations </w:t>
      </w:r>
      <w:r w:rsidR="00684F6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have</w:t>
      </w:r>
      <w:r w:rsidR="00AE1AED">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truly changed</w:t>
      </w:r>
      <w:r w:rsidR="00B32337">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4</w:t>
      </w:r>
      <w:r w:rsidR="00AE1AED">
        <w:rPr>
          <w:rFonts w:ascii="Times New Roman" w:eastAsia="Times New Roman" w:hAnsi="Times New Roman" w:cs="Times New Roman"/>
          <w:sz w:val="24"/>
          <w:szCs w:val="24"/>
        </w:rPr>
        <w:t xml:space="preserve">), but it decreases our ability to </w:t>
      </w:r>
      <w:r w:rsidR="00B11125">
        <w:rPr>
          <w:rFonts w:ascii="Times New Roman" w:eastAsia="Times New Roman" w:hAnsi="Times New Roman" w:cs="Times New Roman"/>
          <w:sz w:val="24"/>
          <w:szCs w:val="24"/>
        </w:rPr>
        <w:t xml:space="preserve">correctly detect populations </w:t>
      </w:r>
      <w:r w:rsidR="008B21CA">
        <w:rPr>
          <w:rFonts w:ascii="Times New Roman" w:eastAsia="Times New Roman" w:hAnsi="Times New Roman" w:cs="Times New Roman"/>
          <w:sz w:val="24"/>
          <w:szCs w:val="24"/>
        </w:rPr>
        <w:t xml:space="preserve">that </w:t>
      </w:r>
      <w:r w:rsidR="00B32337">
        <w:rPr>
          <w:rFonts w:ascii="Times New Roman" w:eastAsia="Times New Roman" w:hAnsi="Times New Roman" w:cs="Times New Roman"/>
          <w:sz w:val="24"/>
          <w:szCs w:val="24"/>
        </w:rPr>
        <w:t>have truly changed (</w:t>
      </w:r>
      <w:r w:rsidR="00E916A4">
        <w:rPr>
          <w:rFonts w:ascii="Times New Roman" w:eastAsia="Times New Roman" w:hAnsi="Times New Roman" w:cs="Times New Roman"/>
          <w:sz w:val="24"/>
          <w:szCs w:val="24"/>
        </w:rPr>
        <w:t>Fig. 3</w:t>
      </w:r>
      <w:r w:rsidR="00B111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 xml:space="preserve">This trade-off is apparent for all scenarios but whether it is substantial depends on the dispersal level within the landscape. </w:t>
      </w:r>
      <w:r>
        <w:rPr>
          <w:rFonts w:ascii="Times New Roman" w:eastAsia="Times New Roman" w:hAnsi="Times New Roman" w:cs="Times New Roman"/>
          <w:sz w:val="24"/>
          <w:szCs w:val="24"/>
        </w:rPr>
        <w:t>Although the spatial extent of a legacy may help researchers d</w:t>
      </w:r>
      <w:r w:rsidR="008E5867">
        <w:rPr>
          <w:rFonts w:ascii="Times New Roman" w:eastAsia="Times New Roman" w:hAnsi="Times New Roman" w:cs="Times New Roman"/>
          <w:sz w:val="24"/>
          <w:szCs w:val="24"/>
        </w:rPr>
        <w:t>etect the legacy</w:t>
      </w:r>
      <w:r>
        <w:rPr>
          <w:rFonts w:ascii="Times New Roman" w:eastAsia="Times New Roman" w:hAnsi="Times New Roman" w:cs="Times New Roman"/>
          <w:sz w:val="24"/>
          <w:szCs w:val="24"/>
        </w:rPr>
        <w:t xml:space="preserve"> </w:t>
      </w:r>
      <w:r w:rsidR="008E586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the chance of the legacy being sampled</w:t>
      </w:r>
      <w:r w:rsidR="008E5867">
        <w:rPr>
          <w:rFonts w:ascii="Times New Roman" w:eastAsia="Times New Roman" w:hAnsi="Times New Roman" w:cs="Times New Roman"/>
          <w:sz w:val="24"/>
          <w:szCs w:val="24"/>
        </w:rPr>
        <w:t xml:space="preserve"> increases</w:t>
      </w:r>
      <w:r>
        <w:rPr>
          <w:rFonts w:ascii="Times New Roman" w:eastAsia="Times New Roman" w:hAnsi="Times New Roman" w:cs="Times New Roman"/>
          <w:sz w:val="24"/>
          <w:szCs w:val="24"/>
        </w:rPr>
        <w:t xml:space="preserve">, </w:t>
      </w:r>
      <w:r w:rsidR="00C519A3">
        <w:rPr>
          <w:rFonts w:ascii="Times New Roman" w:eastAsia="Times New Roman" w:hAnsi="Times New Roman" w:cs="Times New Roman"/>
          <w:sz w:val="24"/>
          <w:szCs w:val="24"/>
        </w:rPr>
        <w:t>it also increase</w:t>
      </w:r>
      <w:r w:rsidR="001F4124">
        <w:rPr>
          <w:rFonts w:ascii="Times New Roman" w:eastAsia="Times New Roman" w:hAnsi="Times New Roman" w:cs="Times New Roman"/>
          <w:sz w:val="24"/>
          <w:szCs w:val="24"/>
        </w:rPr>
        <w:t>s</w:t>
      </w:r>
      <w:r w:rsidR="00C519A3">
        <w:rPr>
          <w:rFonts w:ascii="Times New Roman" w:eastAsia="Times New Roman" w:hAnsi="Times New Roman" w:cs="Times New Roman"/>
          <w:sz w:val="24"/>
          <w:szCs w:val="24"/>
        </w:rPr>
        <w:t xml:space="preserve"> the risk of </w:t>
      </w:r>
      <w:r w:rsidR="00384DF0">
        <w:rPr>
          <w:rFonts w:ascii="Times New Roman" w:eastAsia="Times New Roman" w:hAnsi="Times New Roman" w:cs="Times New Roman"/>
          <w:sz w:val="24"/>
          <w:szCs w:val="24"/>
        </w:rPr>
        <w:t xml:space="preserve">not identifying </w:t>
      </w:r>
      <w:r w:rsidR="00F14791">
        <w:rPr>
          <w:rFonts w:ascii="Times New Roman" w:eastAsia="Times New Roman" w:hAnsi="Times New Roman" w:cs="Times New Roman"/>
          <w:sz w:val="24"/>
          <w:szCs w:val="24"/>
        </w:rPr>
        <w:t>the legacy at all, especially in high dispersal landscapes (Fig.2</w:t>
      </w:r>
      <w:r w:rsidR="00C519A3">
        <w:rPr>
          <w:rFonts w:ascii="Times New Roman" w:eastAsia="Times New Roman" w:hAnsi="Times New Roman" w:cs="Times New Roman"/>
          <w:sz w:val="24"/>
          <w:szCs w:val="24"/>
        </w:rPr>
        <w:t>).</w:t>
      </w:r>
      <w:r w:rsidR="00E46EF8">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F9282F">
        <w:rPr>
          <w:rFonts w:ascii="Times New Roman" w:eastAsia="Times New Roman" w:hAnsi="Times New Roman" w:cs="Times New Roman"/>
          <w:sz w:val="24"/>
          <w:szCs w:val="24"/>
        </w:rPr>
        <w:t>hen several populations were targeted by the punctual demographic event, we chose</w:t>
      </w:r>
      <w:r w:rsidR="00B11125">
        <w:rPr>
          <w:rFonts w:ascii="Times New Roman" w:eastAsia="Times New Roman" w:hAnsi="Times New Roman" w:cs="Times New Roman"/>
          <w:sz w:val="24"/>
          <w:szCs w:val="24"/>
        </w:rPr>
        <w:t xml:space="preserve"> </w:t>
      </w:r>
      <w:r w:rsidR="00F9282F">
        <w:rPr>
          <w:rFonts w:ascii="Times New Roman" w:eastAsia="Times New Roman" w:hAnsi="Times New Roman" w:cs="Times New Roman"/>
          <w:sz w:val="24"/>
          <w:szCs w:val="24"/>
        </w:rPr>
        <w:t>adjacent populations</w:t>
      </w:r>
      <w:r w:rsidR="008B21CA">
        <w:rPr>
          <w:rFonts w:ascii="Times New Roman" w:eastAsia="Times New Roman" w:hAnsi="Times New Roman" w:cs="Times New Roman"/>
          <w:sz w:val="24"/>
          <w:szCs w:val="24"/>
        </w:rPr>
        <w:t>;</w:t>
      </w:r>
      <w:r w:rsidR="00F9282F">
        <w:rPr>
          <w:rFonts w:ascii="Times New Roman" w:eastAsia="Times New Roman" w:hAnsi="Times New Roman" w:cs="Times New Roman"/>
          <w:sz w:val="24"/>
          <w:szCs w:val="24"/>
        </w:rPr>
        <w:t xml:space="preserve"> </w:t>
      </w:r>
      <w:r w:rsidR="00B11125">
        <w:rPr>
          <w:rFonts w:ascii="Times New Roman" w:eastAsia="Times New Roman" w:hAnsi="Times New Roman" w:cs="Times New Roman"/>
          <w:sz w:val="24"/>
          <w:szCs w:val="24"/>
        </w:rPr>
        <w:t>w</w:t>
      </w:r>
      <w:r w:rsidR="00E46EF8">
        <w:rPr>
          <w:rFonts w:ascii="Times New Roman" w:eastAsia="Times New Roman" w:hAnsi="Times New Roman" w:cs="Times New Roman"/>
          <w:sz w:val="24"/>
          <w:szCs w:val="24"/>
        </w:rPr>
        <w:t xml:space="preserve">hether </w:t>
      </w:r>
      <w:r w:rsidR="00384DF0">
        <w:rPr>
          <w:rFonts w:ascii="Times New Roman" w:eastAsia="Times New Roman" w:hAnsi="Times New Roman" w:cs="Times New Roman"/>
          <w:sz w:val="24"/>
          <w:szCs w:val="24"/>
        </w:rPr>
        <w:t>lower</w:t>
      </w:r>
      <w:r w:rsidR="00B11125">
        <w:rPr>
          <w:rFonts w:ascii="Times New Roman" w:eastAsia="Times New Roman" w:hAnsi="Times New Roman" w:cs="Times New Roman"/>
          <w:sz w:val="24"/>
          <w:szCs w:val="24"/>
        </w:rPr>
        <w:t>ing the</w:t>
      </w:r>
      <w:r w:rsidR="00384DF0">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degree of spatial autocorrelation</w:t>
      </w:r>
      <w:r w:rsidR="00F14791">
        <w:rPr>
          <w:rFonts w:ascii="Times New Roman" w:eastAsia="Times New Roman" w:hAnsi="Times New Roman" w:cs="Times New Roman"/>
          <w:sz w:val="24"/>
          <w:szCs w:val="24"/>
        </w:rPr>
        <w:t xml:space="preserve"> in the spatial genetic legacy</w:t>
      </w:r>
      <w:r w:rsidR="00B11125">
        <w:rPr>
          <w:rFonts w:ascii="Times New Roman" w:eastAsia="Times New Roman" w:hAnsi="Times New Roman" w:cs="Times New Roman"/>
          <w:sz w:val="24"/>
          <w:szCs w:val="24"/>
        </w:rPr>
        <w:t>, that is targeting populations not necessarily adjacent to each other,</w:t>
      </w:r>
      <w:r w:rsidR="00E46EF8">
        <w:rPr>
          <w:rFonts w:ascii="Times New Roman" w:eastAsia="Times New Roman" w:hAnsi="Times New Roman" w:cs="Times New Roman"/>
          <w:sz w:val="24"/>
          <w:szCs w:val="24"/>
        </w:rPr>
        <w:t xml:space="preserve"> </w:t>
      </w:r>
      <w:r w:rsidR="00F14791">
        <w:rPr>
          <w:rFonts w:ascii="Times New Roman" w:eastAsia="Times New Roman" w:hAnsi="Times New Roman" w:cs="Times New Roman"/>
          <w:sz w:val="24"/>
          <w:szCs w:val="24"/>
        </w:rPr>
        <w:t xml:space="preserve">influences detection, </w:t>
      </w:r>
      <w:r w:rsidR="00E46EF8">
        <w:rPr>
          <w:rFonts w:ascii="Times New Roman" w:eastAsia="Times New Roman" w:hAnsi="Times New Roman" w:cs="Times New Roman"/>
          <w:sz w:val="24"/>
          <w:szCs w:val="24"/>
        </w:rPr>
        <w:t>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 xml:space="preserve">r. Spatial autocorrelation may greatly affect many genetic analyses, and </w:t>
      </w:r>
      <w:r w:rsidR="00E46EF8">
        <w:rPr>
          <w:rFonts w:ascii="Times New Roman" w:eastAsia="Times New Roman" w:hAnsi="Times New Roman" w:cs="Times New Roman"/>
          <w:sz w:val="24"/>
          <w:szCs w:val="24"/>
        </w:rPr>
        <w:lastRenderedPageBreak/>
        <w:t>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841510">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2014)","previouslyFormattedCitation":"(Rousset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w:t>
      </w:r>
      <w:r w:rsidR="008B21CA">
        <w:rPr>
          <w:rFonts w:ascii="Times New Roman" w:eastAsia="Times New Roman" w:hAnsi="Times New Roman" w:cs="Times New Roman"/>
          <w:sz w:val="24"/>
          <w:szCs w:val="24"/>
        </w:rPr>
        <w:t xml:space="preserve">that </w:t>
      </w:r>
      <w:r w:rsidR="00E46EF8">
        <w:rPr>
          <w:rFonts w:ascii="Times New Roman" w:eastAsia="Times New Roman" w:hAnsi="Times New Roman" w:cs="Times New Roman"/>
          <w:sz w:val="24"/>
          <w:szCs w:val="24"/>
        </w:rPr>
        <w:t xml:space="preserve">explicitly taking spatial 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 xml:space="preserve">s of genetic diversity </w:t>
      </w:r>
      <w:r w:rsidR="00BB6B2C">
        <w:rPr>
          <w:rFonts w:ascii="Times New Roman" w:eastAsia="Times New Roman" w:hAnsi="Times New Roman" w:cs="Times New Roman"/>
          <w:sz w:val="24"/>
          <w:szCs w:val="24"/>
        </w:rPr>
        <w:fldChar w:fldCharType="begin" w:fldLock="1"/>
      </w:r>
      <w:r w:rsidR="00EA49E6">
        <w:rPr>
          <w:rFonts w:ascii="Times New Roman" w:eastAsia="Times New Roman" w:hAnsi="Times New Roman" w:cs="Times New Roman"/>
          <w:sz w:val="24"/>
          <w:szCs w:val="24"/>
        </w:rPr>
        <w:instrText>ADDIN CSL_CITATION {"citationItems":[{"id":"ITEM-1","itemData":{"DOI":"10.1146/annurev-ecolsys-110316-022659","ISSN":"1543-592X","abstract":"Many important questions about the history and dynamics of organisms have a geographical component: How many are there, and where do they live? How do they move and interbreed across the landscape? How were they moving a thousand years ago, and where were the ancestors of a particular individual alive today? Answers to these questions can have profound consequences for our understanding of history, ecology, and the evolutionary process. In this review, we discuss how geographic aspects of the distribution, movement, and reproduction of organisms are reflected in their pedigree across space and time. Because the structure of the pedigree is what determines patterns of relatedness in modern genetic variation, our aim is to thus provide intuition for how these processes leave an imprint in genetic data. We also highlight some current methods and gaps in the statistical toolbox of spatial population genetics.Expected final online publication date for the Annual Review of Ecology, Evolution, and Systematics, Volume 50 is November 4, 2019. Please see http://www.annualreviews.org/page/journal/pubdates for revised estimates.","author":[{"dropping-particle":"","family":"Bradburd","given":"Gideon S.","non-dropping-particle":"","parse-names":false,"suffix":""},{"dropping-particle":"","family":"Ralph","given":"Peter L.","non-dropping-particle":"","parse-names":false,"suffix":""}],"container-title":"Annual Review of Ecology, Evolution, and Systematics","id":"ITEM-1","issue":"1","issued":{"date-parts":[["2019"]]},"page":"427-449","title":"Spatial Population Genetics: It's About Time","type":"article-journal","volume":"50"},"uris":["http://www.mendeley.com/documents/?uuid=5b8329f5-6c06-479c-a979-f166811dcc49"]}],"mendeley":{"formattedCitation":"(Bradburd &amp; Ralph, 2019)","plainTextFormattedCitation":"(Bradburd &amp; Ralph, 2019)","previouslyFormattedCitation":"(Bradburd &amp; Ralph, 2019)"},"properties":{"noteIndex":0},"schema":"https://github.com/citation-style-language/schema/raw/master/csl-citation.json"}</w:instrText>
      </w:r>
      <w:r w:rsidR="00BB6B2C">
        <w:rPr>
          <w:rFonts w:ascii="Times New Roman" w:eastAsia="Times New Roman" w:hAnsi="Times New Roman" w:cs="Times New Roman"/>
          <w:sz w:val="24"/>
          <w:szCs w:val="24"/>
        </w:rPr>
        <w:fldChar w:fldCharType="separate"/>
      </w:r>
      <w:r w:rsidR="00C25B7D" w:rsidRPr="00C25B7D">
        <w:rPr>
          <w:rFonts w:ascii="Times New Roman" w:eastAsia="Times New Roman" w:hAnsi="Times New Roman" w:cs="Times New Roman"/>
          <w:noProof/>
          <w:sz w:val="24"/>
          <w:szCs w:val="24"/>
        </w:rPr>
        <w:t>(Bradburd &amp; Ralph, 2019)</w:t>
      </w:r>
      <w:r w:rsidR="00BB6B2C">
        <w:rPr>
          <w:rFonts w:ascii="Times New Roman" w:eastAsia="Times New Roman" w:hAnsi="Times New Roman" w:cs="Times New Roman"/>
          <w:sz w:val="24"/>
          <w:szCs w:val="24"/>
        </w:rPr>
        <w:fldChar w:fldCharType="end"/>
      </w:r>
      <w:r w:rsidR="00BB6B2C">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t>represents a promising and challenging avenue of research.</w:t>
      </w:r>
    </w:p>
    <w:p w14:paraId="6124944C" w14:textId="1AF67CB3" w:rsidR="003B771C" w:rsidRDefault="00253769"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expected, </w:t>
      </w:r>
      <w:r w:rsidR="003F7F85" w:rsidRPr="003F7F85">
        <w:rPr>
          <w:rFonts w:ascii="Times New Roman" w:eastAsia="Times New Roman" w:hAnsi="Times New Roman" w:cs="Times New Roman"/>
          <w:sz w:val="24"/>
          <w:szCs w:val="24"/>
        </w:rPr>
        <w:t xml:space="preserve">spatial genetic legacies tend to decay over time </w:t>
      </w:r>
      <w:r w:rsidR="00AB68BE">
        <w:rPr>
          <w:rFonts w:ascii="Times New Roman" w:eastAsia="Times New Roman" w:hAnsi="Times New Roman" w:cs="Times New Roman"/>
          <w:sz w:val="24"/>
          <w:szCs w:val="24"/>
        </w:rPr>
        <w:t>(Fig</w:t>
      </w:r>
      <w:r w:rsidR="008B21CA">
        <w:rPr>
          <w:rFonts w:ascii="Times New Roman" w:eastAsia="Times New Roman" w:hAnsi="Times New Roman" w:cs="Times New Roman"/>
          <w:sz w:val="24"/>
          <w:szCs w:val="24"/>
        </w:rPr>
        <w:t>s</w:t>
      </w:r>
      <w:r w:rsidR="00AB68BE">
        <w:rPr>
          <w:rFonts w:ascii="Times New Roman" w:eastAsia="Times New Roman" w:hAnsi="Times New Roman" w:cs="Times New Roman"/>
          <w:sz w:val="24"/>
          <w:szCs w:val="24"/>
        </w:rPr>
        <w:t>. 4</w:t>
      </w:r>
      <w:r>
        <w:rPr>
          <w:rFonts w:ascii="Times New Roman" w:eastAsia="Times New Roman" w:hAnsi="Times New Roman" w:cs="Times New Roman"/>
          <w:sz w:val="24"/>
          <w:szCs w:val="24"/>
        </w:rPr>
        <w:t>, 5</w:t>
      </w:r>
      <w:r w:rsidR="00AB68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two main points emerged from our analysis of the timing </w:t>
      </w:r>
      <w:r w:rsidR="00786CFE">
        <w:rPr>
          <w:rFonts w:ascii="Times New Roman" w:eastAsia="Times New Roman" w:hAnsi="Times New Roman" w:cs="Times New Roman"/>
          <w:sz w:val="24"/>
          <w:szCs w:val="24"/>
        </w:rPr>
        <w:t xml:space="preserve">of sampling </w:t>
      </w:r>
      <w:r w:rsidR="001F4124">
        <w:rPr>
          <w:rFonts w:ascii="Times New Roman" w:eastAsia="Times New Roman" w:hAnsi="Times New Roman" w:cs="Times New Roman"/>
          <w:sz w:val="24"/>
          <w:szCs w:val="24"/>
        </w:rPr>
        <w:t xml:space="preserve">required </w:t>
      </w:r>
      <w:r w:rsidR="00786CFE">
        <w:rPr>
          <w:rFonts w:ascii="Times New Roman" w:eastAsia="Times New Roman" w:hAnsi="Times New Roman" w:cs="Times New Roman"/>
          <w:sz w:val="24"/>
          <w:szCs w:val="24"/>
        </w:rPr>
        <w:t xml:space="preserve">to detect </w:t>
      </w:r>
      <w:r w:rsidR="001F4124">
        <w:rPr>
          <w:rFonts w:ascii="Times New Roman" w:eastAsia="Times New Roman" w:hAnsi="Times New Roman" w:cs="Times New Roman"/>
          <w:sz w:val="24"/>
          <w:szCs w:val="24"/>
        </w:rPr>
        <w:t xml:space="preserve">significant </w:t>
      </w:r>
      <w:r w:rsidR="00786CFE">
        <w:rPr>
          <w:rFonts w:ascii="Times New Roman" w:eastAsia="Times New Roman" w:hAnsi="Times New Roman" w:cs="Times New Roman"/>
          <w:sz w:val="24"/>
          <w:szCs w:val="24"/>
        </w:rPr>
        <w:t>genetic change. First,</w:t>
      </w:r>
      <w:r>
        <w:rPr>
          <w:rFonts w:ascii="Times New Roman" w:eastAsia="Times New Roman" w:hAnsi="Times New Roman" w:cs="Times New Roman"/>
          <w:sz w:val="24"/>
          <w:szCs w:val="24"/>
        </w:rPr>
        <w:t xml:space="preserve"> </w:t>
      </w:r>
      <w:r w:rsidR="00786CFE">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the trade-off </w:t>
      </w:r>
      <w:r w:rsidR="001F4124">
        <w:rPr>
          <w:rFonts w:ascii="Times New Roman" w:eastAsia="Times New Roman" w:hAnsi="Times New Roman" w:cs="Times New Roman"/>
          <w:sz w:val="24"/>
          <w:szCs w:val="24"/>
        </w:rPr>
        <w:t xml:space="preserve">between FNR and FPR </w:t>
      </w:r>
      <w:r>
        <w:rPr>
          <w:rFonts w:ascii="Times New Roman" w:eastAsia="Times New Roman" w:hAnsi="Times New Roman" w:cs="Times New Roman"/>
          <w:sz w:val="24"/>
          <w:szCs w:val="24"/>
        </w:rPr>
        <w:t xml:space="preserve">generally holds with increasing time </w:t>
      </w:r>
      <w:r w:rsidR="00B64B9E">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 xml:space="preserve">first </w:t>
      </w:r>
      <w:r w:rsidR="00B64B9E">
        <w:rPr>
          <w:rFonts w:ascii="Times New Roman" w:eastAsia="Times New Roman" w:hAnsi="Times New Roman" w:cs="Times New Roman"/>
          <w:sz w:val="24"/>
          <w:szCs w:val="24"/>
        </w:rPr>
        <w:t xml:space="preserve">and second </w:t>
      </w:r>
      <w:r>
        <w:rPr>
          <w:rFonts w:ascii="Times New Roman" w:eastAsia="Times New Roman" w:hAnsi="Times New Roman" w:cs="Times New Roman"/>
          <w:sz w:val="24"/>
          <w:szCs w:val="24"/>
        </w:rPr>
        <w:t>sampl</w:t>
      </w:r>
      <w:r w:rsidR="00786CFE">
        <w:rPr>
          <w:rFonts w:ascii="Times New Roman" w:eastAsia="Times New Roman" w:hAnsi="Times New Roman" w:cs="Times New Roman"/>
          <w:sz w:val="24"/>
          <w:szCs w:val="24"/>
        </w:rPr>
        <w:t xml:space="preserve">ing </w:t>
      </w:r>
      <w:proofErr w:type="spellStart"/>
      <w:r w:rsidR="00B64B9E">
        <w:rPr>
          <w:rFonts w:ascii="Times New Roman" w:eastAsia="Times New Roman" w:hAnsi="Times New Roman" w:cs="Times New Roman"/>
          <w:sz w:val="24"/>
          <w:szCs w:val="24"/>
        </w:rPr>
        <w:t>centred</w:t>
      </w:r>
      <w:proofErr w:type="spellEnd"/>
      <w:r w:rsidR="00B64B9E">
        <w:rPr>
          <w:rFonts w:ascii="Times New Roman" w:eastAsia="Times New Roman" w:hAnsi="Times New Roman" w:cs="Times New Roman"/>
          <w:sz w:val="24"/>
          <w:szCs w:val="24"/>
        </w:rPr>
        <w:t xml:space="preserve"> around a simulated event</w:t>
      </w:r>
      <w:r w:rsidR="00786CFE">
        <w:rPr>
          <w:rFonts w:ascii="Times New Roman" w:eastAsia="Times New Roman" w:hAnsi="Times New Roman" w:cs="Times New Roman"/>
          <w:sz w:val="24"/>
          <w:szCs w:val="24"/>
        </w:rPr>
        <w:t xml:space="preserve">, the timing of the first sampling </w:t>
      </w:r>
      <w:r w:rsidR="00B64B9E">
        <w:rPr>
          <w:rFonts w:ascii="Times New Roman" w:eastAsia="Times New Roman" w:hAnsi="Times New Roman" w:cs="Times New Roman"/>
          <w:sz w:val="24"/>
          <w:szCs w:val="24"/>
        </w:rPr>
        <w:t xml:space="preserve">appears to be </w:t>
      </w:r>
      <w:r w:rsidR="00786CFE">
        <w:rPr>
          <w:rFonts w:ascii="Times New Roman" w:eastAsia="Times New Roman" w:hAnsi="Times New Roman" w:cs="Times New Roman"/>
          <w:sz w:val="24"/>
          <w:szCs w:val="24"/>
        </w:rPr>
        <w:t>less important for limiting false negative</w:t>
      </w:r>
      <w:r w:rsidR="004B5712">
        <w:rPr>
          <w:rFonts w:ascii="Times New Roman" w:eastAsia="Times New Roman" w:hAnsi="Times New Roman" w:cs="Times New Roman"/>
          <w:sz w:val="24"/>
          <w:szCs w:val="24"/>
        </w:rPr>
        <w:t>s</w:t>
      </w:r>
      <w:r w:rsidR="00786CFE">
        <w:rPr>
          <w:rFonts w:ascii="Times New Roman" w:eastAsia="Times New Roman" w:hAnsi="Times New Roman" w:cs="Times New Roman"/>
          <w:sz w:val="24"/>
          <w:szCs w:val="24"/>
        </w:rPr>
        <w:t xml:space="preserve"> than the timing of the second sampling</w:t>
      </w:r>
      <w:r w:rsidR="00FD22B7">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FD22B7">
        <w:rPr>
          <w:rFonts w:ascii="Times New Roman" w:eastAsia="Times New Roman" w:hAnsi="Times New Roman" w:cs="Times New Roman"/>
          <w:sz w:val="24"/>
          <w:szCs w:val="24"/>
        </w:rPr>
        <w:t xml:space="preserve">). This is especially true </w:t>
      </w:r>
      <w:r w:rsidR="00786CFE">
        <w:rPr>
          <w:rFonts w:ascii="Times New Roman" w:eastAsia="Times New Roman" w:hAnsi="Times New Roman" w:cs="Times New Roman"/>
          <w:sz w:val="24"/>
          <w:szCs w:val="24"/>
        </w:rPr>
        <w:t>in high dispersal systems</w:t>
      </w:r>
      <w:r w:rsidR="00E648B6">
        <w:rPr>
          <w:rFonts w:ascii="Times New Roman" w:eastAsia="Times New Roman" w:hAnsi="Times New Roman" w:cs="Times New Roman"/>
          <w:sz w:val="24"/>
          <w:szCs w:val="24"/>
        </w:rPr>
        <w:t xml:space="preserve"> (</w:t>
      </w:r>
      <w:r w:rsidR="00E916A4">
        <w:rPr>
          <w:rFonts w:ascii="Times New Roman" w:eastAsia="Times New Roman" w:hAnsi="Times New Roman" w:cs="Times New Roman"/>
          <w:sz w:val="24"/>
          <w:szCs w:val="24"/>
        </w:rPr>
        <w:t>Fig. 5</w:t>
      </w:r>
      <w:r w:rsidR="00E648B6">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w:t>
      </w:r>
      <w:r w:rsidR="004B5712">
        <w:rPr>
          <w:rFonts w:ascii="Times New Roman" w:eastAsia="Times New Roman" w:hAnsi="Times New Roman" w:cs="Times New Roman"/>
          <w:sz w:val="24"/>
          <w:szCs w:val="24"/>
        </w:rPr>
        <w:t xml:space="preserve"> The main implication of this result is that while it could reassure researchers that they</w:t>
      </w:r>
      <w:r w:rsidR="00EA64AE">
        <w:rPr>
          <w:rFonts w:ascii="Times New Roman" w:eastAsia="Times New Roman" w:hAnsi="Times New Roman" w:cs="Times New Roman"/>
          <w:sz w:val="24"/>
          <w:szCs w:val="24"/>
        </w:rPr>
        <w:t xml:space="preserve"> may</w:t>
      </w:r>
      <w:r w:rsidR="004B5712">
        <w:rPr>
          <w:rFonts w:ascii="Times New Roman" w:eastAsia="Times New Roman" w:hAnsi="Times New Roman" w:cs="Times New Roman"/>
          <w:sz w:val="24"/>
          <w:szCs w:val="24"/>
        </w:rPr>
        <w:t xml:space="preserve"> </w:t>
      </w:r>
      <w:r w:rsidR="002C36D6">
        <w:rPr>
          <w:rFonts w:ascii="Times New Roman" w:eastAsia="Times New Roman" w:hAnsi="Times New Roman" w:cs="Times New Roman"/>
          <w:sz w:val="24"/>
          <w:szCs w:val="24"/>
        </w:rPr>
        <w:t xml:space="preserve">compare </w:t>
      </w:r>
      <w:r w:rsidR="004B5712">
        <w:rPr>
          <w:rFonts w:ascii="Times New Roman" w:eastAsia="Times New Roman" w:hAnsi="Times New Roman" w:cs="Times New Roman"/>
          <w:sz w:val="24"/>
          <w:szCs w:val="24"/>
        </w:rPr>
        <w:t>an old</w:t>
      </w:r>
      <w:r w:rsidR="002C36D6">
        <w:rPr>
          <w:rFonts w:ascii="Times New Roman" w:eastAsia="Times New Roman" w:hAnsi="Times New Roman" w:cs="Times New Roman"/>
          <w:sz w:val="24"/>
          <w:szCs w:val="24"/>
        </w:rPr>
        <w:t>er</w:t>
      </w:r>
      <w:r w:rsidR="004B5712">
        <w:rPr>
          <w:rFonts w:ascii="Times New Roman" w:eastAsia="Times New Roman" w:hAnsi="Times New Roman" w:cs="Times New Roman"/>
          <w:sz w:val="24"/>
          <w:szCs w:val="24"/>
        </w:rPr>
        <w:t xml:space="preserve"> </w:t>
      </w:r>
      <w:r w:rsidR="00DF443E">
        <w:rPr>
          <w:rFonts w:ascii="Times New Roman" w:eastAsia="Times New Roman" w:hAnsi="Times New Roman" w:cs="Times New Roman"/>
          <w:sz w:val="24"/>
          <w:szCs w:val="24"/>
        </w:rPr>
        <w:t xml:space="preserve">sample </w:t>
      </w:r>
      <w:r w:rsidR="001056C8">
        <w:rPr>
          <w:rFonts w:ascii="Times New Roman" w:eastAsia="Times New Roman" w:hAnsi="Times New Roman" w:cs="Times New Roman"/>
          <w:sz w:val="24"/>
          <w:szCs w:val="24"/>
        </w:rPr>
        <w:t xml:space="preserve">to </w:t>
      </w:r>
      <w:r w:rsidR="002C36D6">
        <w:rPr>
          <w:rFonts w:ascii="Times New Roman" w:eastAsia="Times New Roman" w:hAnsi="Times New Roman" w:cs="Times New Roman"/>
          <w:sz w:val="24"/>
          <w:szCs w:val="24"/>
        </w:rPr>
        <w:t>a recent</w:t>
      </w:r>
      <w:r w:rsidR="00DF443E">
        <w:rPr>
          <w:rFonts w:ascii="Times New Roman" w:eastAsia="Times New Roman" w:hAnsi="Times New Roman" w:cs="Times New Roman"/>
          <w:sz w:val="24"/>
          <w:szCs w:val="24"/>
        </w:rPr>
        <w:t xml:space="preserve"> </w:t>
      </w:r>
      <w:r w:rsidR="008B21CA">
        <w:rPr>
          <w:rFonts w:ascii="Times New Roman" w:eastAsia="Times New Roman" w:hAnsi="Times New Roman" w:cs="Times New Roman"/>
          <w:sz w:val="24"/>
          <w:szCs w:val="24"/>
        </w:rPr>
        <w:t xml:space="preserve">one obtained </w:t>
      </w:r>
      <w:r w:rsidR="00DF443E">
        <w:rPr>
          <w:rFonts w:ascii="Times New Roman" w:eastAsia="Times New Roman" w:hAnsi="Times New Roman" w:cs="Times New Roman"/>
          <w:sz w:val="24"/>
          <w:szCs w:val="24"/>
        </w:rPr>
        <w:t>shortly after the event</w:t>
      </w:r>
      <w:r w:rsidR="001056C8">
        <w:rPr>
          <w:rFonts w:ascii="Times New Roman" w:eastAsia="Times New Roman" w:hAnsi="Times New Roman" w:cs="Times New Roman"/>
          <w:sz w:val="24"/>
          <w:szCs w:val="24"/>
        </w:rPr>
        <w:t xml:space="preserve">, the power to detect change decreases rapidly </w:t>
      </w:r>
      <w:r w:rsidR="00DF443E">
        <w:rPr>
          <w:rFonts w:ascii="Times New Roman" w:eastAsia="Times New Roman" w:hAnsi="Times New Roman" w:cs="Times New Roman"/>
          <w:sz w:val="24"/>
          <w:szCs w:val="24"/>
        </w:rPr>
        <w:t>(</w:t>
      </w:r>
      <w:r w:rsidR="00E916A4">
        <w:rPr>
          <w:rFonts w:ascii="Times New Roman" w:eastAsia="Times New Roman" w:hAnsi="Times New Roman" w:cs="Times New Roman"/>
          <w:sz w:val="24"/>
          <w:szCs w:val="24"/>
        </w:rPr>
        <w:t>Fig. 6</w:t>
      </w:r>
      <w:r w:rsidR="00DF443E">
        <w:rPr>
          <w:rFonts w:ascii="Times New Roman" w:eastAsia="Times New Roman" w:hAnsi="Times New Roman" w:cs="Times New Roman"/>
          <w:sz w:val="24"/>
          <w:szCs w:val="24"/>
        </w:rPr>
        <w:t>)</w:t>
      </w:r>
      <w:r w:rsidR="00EA64AE">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Second, t</w:t>
      </w:r>
      <w:r w:rsidR="00EA64AE">
        <w:rPr>
          <w:rFonts w:ascii="Times New Roman" w:eastAsia="Times New Roman" w:hAnsi="Times New Roman" w:cs="Times New Roman"/>
          <w:sz w:val="24"/>
          <w:szCs w:val="24"/>
        </w:rPr>
        <w:t>he opposite is not true for false positives as the consequences of sampling too early or too late are very</w:t>
      </w:r>
      <w:r w:rsidR="00F60294">
        <w:rPr>
          <w:rFonts w:ascii="Times New Roman" w:eastAsia="Times New Roman" w:hAnsi="Times New Roman" w:cs="Times New Roman"/>
          <w:sz w:val="24"/>
          <w:szCs w:val="24"/>
        </w:rPr>
        <w:t xml:space="preserve"> similar, which</w:t>
      </w:r>
      <w:r w:rsidR="00EA64AE">
        <w:rPr>
          <w:rFonts w:ascii="Times New Roman" w:eastAsia="Times New Roman" w:hAnsi="Times New Roman" w:cs="Times New Roman"/>
          <w:sz w:val="24"/>
          <w:szCs w:val="24"/>
        </w:rPr>
        <w:t xml:space="preserve"> mean</w:t>
      </w:r>
      <w:r w:rsidR="00E648B6">
        <w:rPr>
          <w:rFonts w:ascii="Times New Roman" w:eastAsia="Times New Roman" w:hAnsi="Times New Roman" w:cs="Times New Roman"/>
          <w:sz w:val="24"/>
          <w:szCs w:val="24"/>
        </w:rPr>
        <w:t>s</w:t>
      </w:r>
      <w:r w:rsidR="00EA64AE">
        <w:rPr>
          <w:rFonts w:ascii="Times New Roman" w:eastAsia="Times New Roman" w:hAnsi="Times New Roman" w:cs="Times New Roman"/>
          <w:sz w:val="24"/>
          <w:szCs w:val="24"/>
        </w:rPr>
        <w:t xml:space="preserve"> the researchers would have to accept as many false positives as true positives after </w:t>
      </w:r>
      <w:r w:rsidR="00E648B6">
        <w:rPr>
          <w:rFonts w:ascii="Times New Roman" w:eastAsia="Times New Roman" w:hAnsi="Times New Roman" w:cs="Times New Roman"/>
          <w:sz w:val="24"/>
          <w:szCs w:val="24"/>
        </w:rPr>
        <w:t xml:space="preserve">sampling </w:t>
      </w:r>
      <w:r w:rsidR="00EA64AE">
        <w:rPr>
          <w:rFonts w:ascii="Times New Roman" w:eastAsia="Times New Roman" w:hAnsi="Times New Roman" w:cs="Times New Roman"/>
          <w:sz w:val="24"/>
          <w:szCs w:val="24"/>
        </w:rPr>
        <w:t>only a few years</w:t>
      </w:r>
      <w:r w:rsidR="00E648B6">
        <w:rPr>
          <w:rFonts w:ascii="Times New Roman" w:eastAsia="Times New Roman" w:hAnsi="Times New Roman" w:cs="Times New Roman"/>
          <w:sz w:val="24"/>
          <w:szCs w:val="24"/>
        </w:rPr>
        <w:t xml:space="preserve"> before or after an event</w:t>
      </w:r>
      <w:r w:rsidR="00EA64AE">
        <w:rPr>
          <w:rFonts w:ascii="Times New Roman" w:eastAsia="Times New Roman" w:hAnsi="Times New Roman" w:cs="Times New Roman"/>
          <w:sz w:val="24"/>
          <w:szCs w:val="24"/>
        </w:rPr>
        <w:t>, in low and moderat</w:t>
      </w:r>
      <w:r w:rsidR="00E648B6">
        <w:rPr>
          <w:rFonts w:ascii="Times New Roman" w:eastAsia="Times New Roman" w:hAnsi="Times New Roman" w:cs="Times New Roman"/>
          <w:sz w:val="24"/>
          <w:szCs w:val="24"/>
        </w:rPr>
        <w:t>e dispersal scenarios (</w:t>
      </w:r>
      <w:r w:rsidR="00E916A4">
        <w:rPr>
          <w:rFonts w:ascii="Times New Roman" w:eastAsia="Times New Roman" w:hAnsi="Times New Roman" w:cs="Times New Roman"/>
          <w:sz w:val="24"/>
          <w:szCs w:val="24"/>
        </w:rPr>
        <w:t>Fig. 6</w:t>
      </w:r>
      <w:r w:rsidR="00E648B6">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This has serious implications: if</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 xml:space="preserve">the </w:t>
      </w:r>
      <w:r w:rsidR="00E648B6">
        <w:rPr>
          <w:rFonts w:ascii="Times New Roman" w:eastAsia="Times New Roman" w:hAnsi="Times New Roman" w:cs="Times New Roman"/>
          <w:sz w:val="24"/>
          <w:szCs w:val="24"/>
        </w:rPr>
        <w:t xml:space="preserve">demographic parameters of </w:t>
      </w:r>
      <w:r w:rsidR="00C37D52">
        <w:rPr>
          <w:rFonts w:ascii="Times New Roman" w:eastAsia="Times New Roman" w:hAnsi="Times New Roman" w:cs="Times New Roman"/>
          <w:sz w:val="24"/>
          <w:szCs w:val="24"/>
        </w:rPr>
        <w:t xml:space="preserve">the models of </w:t>
      </w:r>
      <w:r w:rsidR="00F60294">
        <w:rPr>
          <w:rFonts w:ascii="Times New Roman" w:eastAsia="Times New Roman" w:hAnsi="Times New Roman" w:cs="Times New Roman"/>
          <w:sz w:val="24"/>
          <w:szCs w:val="24"/>
        </w:rPr>
        <w:t>a</w:t>
      </w:r>
      <w:r w:rsidR="00E648B6">
        <w:rPr>
          <w:rFonts w:ascii="Times New Roman" w:eastAsia="Times New Roman" w:hAnsi="Times New Roman" w:cs="Times New Roman"/>
          <w:sz w:val="24"/>
          <w:szCs w:val="24"/>
        </w:rPr>
        <w:t xml:space="preserve"> study system</w:t>
      </w:r>
      <w:r w:rsidR="00F60294">
        <w:rPr>
          <w:rFonts w:ascii="Times New Roman" w:eastAsia="Times New Roman" w:hAnsi="Times New Roman" w:cs="Times New Roman"/>
          <w:sz w:val="24"/>
          <w:szCs w:val="24"/>
        </w:rPr>
        <w:t xml:space="preserve"> would be similar to our inputs</w:t>
      </w:r>
      <w:r w:rsidR="00E648B6">
        <w:rPr>
          <w:rFonts w:ascii="Times New Roman" w:eastAsia="Times New Roman" w:hAnsi="Times New Roman" w:cs="Times New Roman"/>
          <w:sz w:val="24"/>
          <w:szCs w:val="24"/>
        </w:rPr>
        <w:t xml:space="preserve"> </w:t>
      </w:r>
      <w:r w:rsidR="00F60294">
        <w:rPr>
          <w:rFonts w:ascii="Times New Roman" w:eastAsia="Times New Roman" w:hAnsi="Times New Roman" w:cs="Times New Roman"/>
          <w:sz w:val="24"/>
          <w:szCs w:val="24"/>
        </w:rPr>
        <w:t>(</w:t>
      </w:r>
      <w:r w:rsidR="00E648B6">
        <w:rPr>
          <w:rFonts w:ascii="Times New Roman" w:eastAsia="Times New Roman" w:hAnsi="Times New Roman" w:cs="Times New Roman"/>
          <w:sz w:val="24"/>
          <w:szCs w:val="24"/>
        </w:rPr>
        <w:t>mode</w:t>
      </w:r>
      <w:r w:rsidR="00F60294">
        <w:rPr>
          <w:rFonts w:ascii="Times New Roman" w:eastAsia="Times New Roman" w:hAnsi="Times New Roman" w:cs="Times New Roman"/>
          <w:sz w:val="24"/>
          <w:szCs w:val="24"/>
        </w:rPr>
        <w:t>rate dispersal for example)</w:t>
      </w:r>
      <w:r w:rsidR="008B21CA">
        <w:rPr>
          <w:rFonts w:ascii="Times New Roman" w:eastAsia="Times New Roman" w:hAnsi="Times New Roman" w:cs="Times New Roman"/>
          <w:sz w:val="24"/>
          <w:szCs w:val="24"/>
        </w:rPr>
        <w:t>,</w:t>
      </w:r>
      <w:r w:rsidR="00F60294">
        <w:rPr>
          <w:rFonts w:ascii="Times New Roman" w:eastAsia="Times New Roman" w:hAnsi="Times New Roman" w:cs="Times New Roman"/>
          <w:sz w:val="24"/>
          <w:szCs w:val="24"/>
        </w:rPr>
        <w:t xml:space="preserve"> researchers</w:t>
      </w:r>
      <w:r w:rsidR="00E648B6">
        <w:rPr>
          <w:rFonts w:ascii="Times New Roman" w:eastAsia="Times New Roman" w:hAnsi="Times New Roman" w:cs="Times New Roman"/>
          <w:sz w:val="24"/>
          <w:szCs w:val="24"/>
        </w:rPr>
        <w:t xml:space="preserve"> </w:t>
      </w:r>
      <w:r w:rsidR="0048240C">
        <w:rPr>
          <w:rFonts w:ascii="Times New Roman" w:eastAsia="Times New Roman" w:hAnsi="Times New Roman" w:cs="Times New Roman"/>
          <w:sz w:val="24"/>
          <w:szCs w:val="24"/>
        </w:rPr>
        <w:t>might</w:t>
      </w:r>
      <w:r w:rsidR="00E648B6">
        <w:rPr>
          <w:rFonts w:ascii="Times New Roman" w:eastAsia="Times New Roman" w:hAnsi="Times New Roman" w:cs="Times New Roman"/>
          <w:sz w:val="24"/>
          <w:szCs w:val="24"/>
        </w:rPr>
        <w:t xml:space="preserve"> systematically </w:t>
      </w:r>
      <w:r w:rsidR="0048240C">
        <w:rPr>
          <w:rFonts w:ascii="Times New Roman" w:eastAsia="Times New Roman" w:hAnsi="Times New Roman" w:cs="Times New Roman"/>
          <w:sz w:val="24"/>
          <w:szCs w:val="24"/>
        </w:rPr>
        <w:t>spend</w:t>
      </w:r>
      <w:r w:rsidR="00E648B6">
        <w:rPr>
          <w:rFonts w:ascii="Times New Roman" w:eastAsia="Times New Roman" w:hAnsi="Times New Roman" w:cs="Times New Roman"/>
          <w:sz w:val="24"/>
          <w:szCs w:val="24"/>
        </w:rPr>
        <w:t xml:space="preserve"> 50+% of their resources on monitoring or treating </w:t>
      </w:r>
      <w:r w:rsidR="008B21CA">
        <w:rPr>
          <w:rFonts w:ascii="Times New Roman" w:eastAsia="Times New Roman" w:hAnsi="Times New Roman" w:cs="Times New Roman"/>
          <w:sz w:val="24"/>
          <w:szCs w:val="24"/>
        </w:rPr>
        <w:t>unaffected</w:t>
      </w:r>
      <w:r w:rsidR="00E648B6">
        <w:rPr>
          <w:rFonts w:ascii="Times New Roman" w:eastAsia="Times New Roman" w:hAnsi="Times New Roman" w:cs="Times New Roman"/>
          <w:sz w:val="24"/>
          <w:szCs w:val="24"/>
        </w:rPr>
        <w:t xml:space="preserve"> populations. </w:t>
      </w:r>
      <w:r w:rsidR="00DF443E">
        <w:rPr>
          <w:rFonts w:ascii="Times New Roman" w:eastAsia="Times New Roman" w:hAnsi="Times New Roman" w:cs="Times New Roman"/>
          <w:sz w:val="24"/>
          <w:szCs w:val="24"/>
        </w:rPr>
        <w:t xml:space="preserve">For example, if 10 guards would be hired to protect populations of a threatened salamander identified as having </w:t>
      </w:r>
      <w:r w:rsidR="00251650">
        <w:rPr>
          <w:rFonts w:ascii="Times New Roman" w:eastAsia="Times New Roman" w:hAnsi="Times New Roman" w:cs="Times New Roman"/>
          <w:sz w:val="24"/>
          <w:szCs w:val="24"/>
        </w:rPr>
        <w:t>recently</w:t>
      </w:r>
      <w:r w:rsidR="00DF443E">
        <w:rPr>
          <w:rFonts w:ascii="Times New Roman" w:eastAsia="Times New Roman" w:hAnsi="Times New Roman" w:cs="Times New Roman"/>
          <w:sz w:val="24"/>
          <w:szCs w:val="24"/>
        </w:rPr>
        <w:t xml:space="preserve"> </w:t>
      </w:r>
      <w:r w:rsidR="00B51D74">
        <w:rPr>
          <w:rFonts w:ascii="Times New Roman" w:eastAsia="Times New Roman" w:hAnsi="Times New Roman" w:cs="Times New Roman"/>
          <w:sz w:val="24"/>
          <w:szCs w:val="24"/>
        </w:rPr>
        <w:t xml:space="preserve">lost </w:t>
      </w:r>
      <w:r w:rsidR="00251650">
        <w:rPr>
          <w:rFonts w:ascii="Times New Roman" w:eastAsia="Times New Roman" w:hAnsi="Times New Roman" w:cs="Times New Roman"/>
          <w:sz w:val="24"/>
          <w:szCs w:val="24"/>
        </w:rPr>
        <w:t xml:space="preserve">more </w:t>
      </w:r>
      <w:r w:rsidR="00B51D74">
        <w:rPr>
          <w:rFonts w:ascii="Times New Roman" w:eastAsia="Times New Roman" w:hAnsi="Times New Roman" w:cs="Times New Roman"/>
          <w:sz w:val="24"/>
          <w:szCs w:val="24"/>
        </w:rPr>
        <w:t>genetic diversity</w:t>
      </w:r>
      <w:r w:rsidR="00251650">
        <w:rPr>
          <w:rFonts w:ascii="Times New Roman" w:eastAsia="Times New Roman" w:hAnsi="Times New Roman" w:cs="Times New Roman"/>
          <w:sz w:val="24"/>
          <w:szCs w:val="24"/>
        </w:rPr>
        <w:t xml:space="preserve"> than expected</w:t>
      </w:r>
      <w:r w:rsidR="00DF443E">
        <w:rPr>
          <w:rFonts w:ascii="Times New Roman" w:eastAsia="Times New Roman" w:hAnsi="Times New Roman" w:cs="Times New Roman"/>
          <w:sz w:val="24"/>
          <w:szCs w:val="24"/>
        </w:rPr>
        <w:t xml:space="preserve">, 5 of them would protect populations </w:t>
      </w:r>
      <w:r w:rsidR="008B21CA">
        <w:rPr>
          <w:rFonts w:ascii="Times New Roman" w:eastAsia="Times New Roman" w:hAnsi="Times New Roman" w:cs="Times New Roman"/>
          <w:sz w:val="24"/>
          <w:szCs w:val="24"/>
        </w:rPr>
        <w:t xml:space="preserve">that </w:t>
      </w:r>
      <w:r w:rsidR="00DF443E">
        <w:rPr>
          <w:rFonts w:ascii="Times New Roman" w:eastAsia="Times New Roman" w:hAnsi="Times New Roman" w:cs="Times New Roman"/>
          <w:sz w:val="24"/>
          <w:szCs w:val="24"/>
        </w:rPr>
        <w:t>have actually been stable</w:t>
      </w:r>
      <w:r w:rsidR="00F60294">
        <w:rPr>
          <w:rFonts w:ascii="Times New Roman" w:eastAsia="Times New Roman" w:hAnsi="Times New Roman" w:cs="Times New Roman"/>
          <w:sz w:val="24"/>
          <w:szCs w:val="24"/>
        </w:rPr>
        <w:t>, and may</w:t>
      </w:r>
      <w:r w:rsidR="00FD0BAE">
        <w:rPr>
          <w:rFonts w:ascii="Times New Roman" w:eastAsia="Times New Roman" w:hAnsi="Times New Roman" w:cs="Times New Roman"/>
          <w:sz w:val="24"/>
          <w:szCs w:val="24"/>
        </w:rPr>
        <w:t>, therefore,</w:t>
      </w:r>
      <w:r w:rsidR="00F60294">
        <w:rPr>
          <w:rFonts w:ascii="Times New Roman" w:eastAsia="Times New Roman" w:hAnsi="Times New Roman" w:cs="Times New Roman"/>
          <w:sz w:val="24"/>
          <w:szCs w:val="24"/>
        </w:rPr>
        <w:t xml:space="preserve"> be less important to protect</w:t>
      </w:r>
      <w:r w:rsidR="00DF443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w:t>
      </w:r>
      <w:r w:rsidR="008B21CA">
        <w:rPr>
          <w:rFonts w:ascii="Times New Roman" w:eastAsia="Times New Roman" w:hAnsi="Times New Roman" w:cs="Times New Roman"/>
          <w:sz w:val="24"/>
          <w:szCs w:val="24"/>
        </w:rPr>
        <w:t>perceptible</w:t>
      </w:r>
      <w:r w:rsidR="008B21CA" w:rsidRPr="0007763B">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in richer genomic data (</w:t>
      </w:r>
      <w:r w:rsidR="003B771C" w:rsidRPr="004058E4">
        <w:rPr>
          <w:rFonts w:ascii="Times New Roman" w:eastAsia="Times New Roman" w:hAnsi="Times New Roman" w:cs="Times New Roman"/>
          <w:i/>
          <w:sz w:val="24"/>
          <w:szCs w:val="24"/>
        </w:rPr>
        <w:t>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FC0721">
        <w:rPr>
          <w:rFonts w:ascii="Times New Roman" w:eastAsia="Times New Roman" w:hAnsi="Times New Roman" w:cs="Times New Roman"/>
          <w:sz w:val="24"/>
          <w:szCs w:val="24"/>
        </w:rPr>
        <w:t xml:space="preserve">limited </w:t>
      </w:r>
      <w:proofErr w:type="spellStart"/>
      <w:r w:rsidR="00AB68BE">
        <w:rPr>
          <w:rFonts w:ascii="Times New Roman" w:eastAsia="Times New Roman" w:hAnsi="Times New Roman" w:cs="Times New Roman"/>
          <w:sz w:val="24"/>
          <w:szCs w:val="24"/>
        </w:rPr>
        <w:t>biallelic</w:t>
      </w:r>
      <w:proofErr w:type="spellEnd"/>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gene frequency data </w:t>
      </w:r>
      <w:r w:rsidR="00E648B6">
        <w:rPr>
          <w:rFonts w:ascii="Times New Roman" w:eastAsia="Times New Roman" w:hAnsi="Times New Roman" w:cs="Times New Roman"/>
          <w:sz w:val="24"/>
          <w:szCs w:val="24"/>
        </w:rPr>
        <w:t>may</w:t>
      </w:r>
      <w:r w:rsidR="00AB68BE">
        <w:rPr>
          <w:rFonts w:ascii="Times New Roman" w:eastAsia="Times New Roman" w:hAnsi="Times New Roman" w:cs="Times New Roman"/>
          <w:sz w:val="24"/>
          <w:szCs w:val="24"/>
        </w:rPr>
        <w:t xml:space="preserve"> not </w:t>
      </w:r>
      <w:r w:rsidR="00384DF0">
        <w:rPr>
          <w:rFonts w:ascii="Times New Roman" w:eastAsia="Times New Roman" w:hAnsi="Times New Roman" w:cs="Times New Roman"/>
          <w:sz w:val="24"/>
          <w:szCs w:val="24"/>
        </w:rPr>
        <w:t xml:space="preserve">retain </w:t>
      </w:r>
      <w:r w:rsidR="00AB68BE">
        <w:rPr>
          <w:rFonts w:ascii="Times New Roman" w:eastAsia="Times New Roman" w:hAnsi="Times New Roman" w:cs="Times New Roman"/>
          <w:sz w:val="24"/>
          <w:szCs w:val="24"/>
        </w:rPr>
        <w:t xml:space="preserve">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 xml:space="preserve">few </w:t>
      </w:r>
      <w:r w:rsidR="00AB68BE">
        <w:rPr>
          <w:rFonts w:ascii="Times New Roman" w:eastAsia="Times New Roman" w:hAnsi="Times New Roman" w:cs="Times New Roman"/>
          <w:sz w:val="24"/>
          <w:szCs w:val="24"/>
        </w:rPr>
        <w:lastRenderedPageBreak/>
        <w:t>years, even</w:t>
      </w:r>
      <w:r w:rsidR="00E648B6">
        <w:rPr>
          <w:rFonts w:ascii="Times New Roman" w:eastAsia="Times New Roman" w:hAnsi="Times New Roman" w:cs="Times New Roman"/>
          <w:sz w:val="24"/>
          <w:szCs w:val="24"/>
        </w:rPr>
        <w:t xml:space="preserve"> in the best situations</w:t>
      </w:r>
      <w:r w:rsidR="003B771C" w:rsidRPr="0007763B">
        <w:rPr>
          <w:rFonts w:ascii="Times New Roman" w:eastAsia="Times New Roman" w:hAnsi="Times New Roman" w:cs="Times New Roman"/>
          <w:sz w:val="24"/>
          <w:szCs w:val="24"/>
        </w:rPr>
        <w:t xml:space="preserve">. </w:t>
      </w:r>
      <w:r w:rsidR="00E648B6">
        <w:rPr>
          <w:rFonts w:ascii="Times New Roman" w:eastAsia="Times New Roman" w:hAnsi="Times New Roman" w:cs="Times New Roman"/>
          <w:sz w:val="24"/>
          <w:szCs w:val="24"/>
        </w:rPr>
        <w:t>In contrast</w:t>
      </w:r>
      <w:r w:rsidR="002C7C02">
        <w:rPr>
          <w:rFonts w:ascii="Times New Roman" w:eastAsia="Times New Roman" w:hAnsi="Times New Roman" w:cs="Times New Roman"/>
          <w:sz w:val="24"/>
          <w:szCs w:val="24"/>
        </w:rPr>
        <w:t xml:space="preserve">, the previous investigations using TBI, which used community composition data, have not focused on the timing of sampling. Although community composition data (species x sites) generally varies at a larger time scale than genetic data, we encourage future investigations of the influence of timing on TBI performance. </w:t>
      </w:r>
    </w:p>
    <w:p w14:paraId="5A0EC423" w14:textId="749BF51E" w:rsidR="00390597" w:rsidRDefault="001467B2" w:rsidP="00CC677C">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3E094B">
        <w:rPr>
          <w:rFonts w:ascii="Times New Roman" w:eastAsia="Times New Roman" w:hAnsi="Times New Roman" w:cs="Times New Roman"/>
          <w:sz w:val="24"/>
          <w:szCs w:val="24"/>
        </w:rPr>
        <w:t xml:space="preserve">our TGI testing procedure </w:t>
      </w:r>
      <w:r w:rsidR="00C029BB">
        <w:rPr>
          <w:rFonts w:ascii="Times New Roman" w:eastAsia="Times New Roman" w:hAnsi="Times New Roman" w:cs="Times New Roman"/>
          <w:sz w:val="24"/>
          <w:szCs w:val="24"/>
        </w:rPr>
        <w:t>is adequate to study genetic change</w:t>
      </w:r>
      <w:r w:rsidR="00667F46">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but there are </w:t>
      </w:r>
      <w:r w:rsidR="003E094B">
        <w:rPr>
          <w:rFonts w:ascii="Times New Roman" w:eastAsia="Times New Roman" w:hAnsi="Times New Roman" w:cs="Times New Roman"/>
          <w:sz w:val="24"/>
          <w:szCs w:val="24"/>
        </w:rPr>
        <w:t xml:space="preserve">certain </w:t>
      </w:r>
      <w:r w:rsidR="00390597">
        <w:rPr>
          <w:rFonts w:ascii="Times New Roman" w:eastAsia="Times New Roman" w:hAnsi="Times New Roman" w:cs="Times New Roman"/>
          <w:sz w:val="24"/>
          <w:szCs w:val="24"/>
        </w:rPr>
        <w:t xml:space="preserve">considerations to keep in mind when using it. </w:t>
      </w:r>
      <w:r w:rsidR="003E094B">
        <w:rPr>
          <w:rFonts w:ascii="Times New Roman" w:eastAsia="Times New Roman" w:hAnsi="Times New Roman" w:cs="Times New Roman"/>
          <w:sz w:val="24"/>
          <w:szCs w:val="24"/>
        </w:rPr>
        <w:t>For example, s</w:t>
      </w:r>
      <w:r w:rsidR="00390597" w:rsidRPr="007E082E">
        <w:rPr>
          <w:rFonts w:ascii="Times New Roman" w:eastAsia="Times New Roman" w:hAnsi="Times New Roman" w:cs="Times New Roman"/>
          <w:sz w:val="24"/>
          <w:szCs w:val="24"/>
        </w:rPr>
        <w:t>tricter</w:t>
      </w:r>
      <w:r w:rsidR="003E094B">
        <w:rPr>
          <w:rFonts w:ascii="Times New Roman" w:eastAsia="Times New Roman" w:hAnsi="Times New Roman" w:cs="Times New Roman"/>
          <w:sz w:val="24"/>
          <w:szCs w:val="24"/>
        </w:rPr>
        <w:t xml:space="preserve"> </w:t>
      </w:r>
      <w:r w:rsidR="00390597" w:rsidRPr="007E082E">
        <w:rPr>
          <w:rFonts w:ascii="Times New Roman" w:eastAsia="Times New Roman" w:hAnsi="Times New Roman" w:cs="Times New Roman"/>
          <w:sz w:val="24"/>
          <w:szCs w:val="24"/>
        </w:rPr>
        <w:t xml:space="preserve">values (lower values) for the TGI </w:t>
      </w:r>
      <w:r w:rsidR="00390597" w:rsidRPr="007E082E">
        <w:rPr>
          <w:rFonts w:ascii="Times New Roman" w:eastAsia="Times New Roman" w:hAnsi="Times New Roman" w:cs="Times New Roman"/>
          <w:i/>
          <w:sz w:val="24"/>
          <w:szCs w:val="24"/>
        </w:rPr>
        <w:t>p</w:t>
      </w:r>
      <w:r w:rsidR="00390597" w:rsidRPr="007E082E">
        <w:rPr>
          <w:rFonts w:ascii="Times New Roman" w:eastAsia="Times New Roman" w:hAnsi="Times New Roman" w:cs="Times New Roman"/>
          <w:sz w:val="24"/>
          <w:szCs w:val="24"/>
        </w:rPr>
        <w:t xml:space="preserve">-value threshold expectedly bring a better FPR but </w:t>
      </w:r>
      <w:r w:rsidR="003E094B">
        <w:rPr>
          <w:rFonts w:ascii="Times New Roman" w:eastAsia="Times New Roman" w:hAnsi="Times New Roman" w:cs="Times New Roman"/>
          <w:sz w:val="24"/>
          <w:szCs w:val="24"/>
        </w:rPr>
        <w:t xml:space="preserve">may </w:t>
      </w:r>
      <w:r w:rsidR="00390597" w:rsidRPr="007E082E">
        <w:rPr>
          <w:rFonts w:ascii="Times New Roman" w:eastAsia="Times New Roman" w:hAnsi="Times New Roman" w:cs="Times New Roman"/>
          <w:sz w:val="24"/>
          <w:szCs w:val="24"/>
        </w:rPr>
        <w:t>also bring a pathological FNR (low power) (</w:t>
      </w:r>
      <w:r w:rsidR="00E916A4">
        <w:rPr>
          <w:rFonts w:ascii="Times New Roman" w:eastAsia="Times New Roman" w:hAnsi="Times New Roman" w:cs="Times New Roman"/>
          <w:sz w:val="24"/>
          <w:szCs w:val="24"/>
        </w:rPr>
        <w:t>Fig. 3</w:t>
      </w:r>
      <w:r w:rsidR="00390597">
        <w:rPr>
          <w:rFonts w:ascii="Times New Roman" w:eastAsia="Times New Roman" w:hAnsi="Times New Roman" w:cs="Times New Roman"/>
          <w:sz w:val="24"/>
          <w:szCs w:val="24"/>
        </w:rPr>
        <w:t>,</w:t>
      </w:r>
      <w:r w:rsidR="00390597" w:rsidRPr="007E082E">
        <w:rPr>
          <w:rFonts w:ascii="Times New Roman" w:eastAsia="Times New Roman" w:hAnsi="Times New Roman" w:cs="Times New Roman"/>
          <w:sz w:val="24"/>
          <w:szCs w:val="24"/>
        </w:rPr>
        <w:t xml:space="preserve"> 3)</w:t>
      </w:r>
      <w:r w:rsidR="00390597">
        <w:rPr>
          <w:rFonts w:ascii="Times New Roman" w:eastAsia="Times New Roman" w:hAnsi="Times New Roman" w:cs="Times New Roman"/>
          <w:sz w:val="24"/>
          <w:szCs w:val="24"/>
        </w:rPr>
        <w:t xml:space="preserve">. </w:t>
      </w:r>
      <w:r w:rsidR="003E094B">
        <w:rPr>
          <w:rFonts w:ascii="Times New Roman" w:eastAsia="Times New Roman" w:hAnsi="Times New Roman" w:cs="Times New Roman"/>
          <w:sz w:val="24"/>
          <w:szCs w:val="24"/>
        </w:rPr>
        <w:t>Regarding FNR, l</w:t>
      </w:r>
      <w:r w:rsidR="00390597" w:rsidRPr="004B7793">
        <w:rPr>
          <w:rFonts w:ascii="Times New Roman" w:hAnsi="Times New Roman" w:cs="Times New Roman"/>
          <w:sz w:val="24"/>
          <w:szCs w:val="24"/>
        </w:rPr>
        <w:t xml:space="preserve">ower performance is not </w:t>
      </w:r>
      <w:r w:rsidR="003E094B">
        <w:rPr>
          <w:rFonts w:ascii="Times New Roman" w:hAnsi="Times New Roman" w:cs="Times New Roman"/>
          <w:sz w:val="24"/>
          <w:szCs w:val="24"/>
        </w:rPr>
        <w:t xml:space="preserve">very </w:t>
      </w:r>
      <w:r w:rsidR="00390597" w:rsidRPr="004B7793">
        <w:rPr>
          <w:rFonts w:ascii="Times New Roman" w:hAnsi="Times New Roman" w:cs="Times New Roman"/>
          <w:sz w:val="24"/>
          <w:szCs w:val="24"/>
        </w:rPr>
        <w:t>dependent on user choice for threshold</w:t>
      </w:r>
      <w:r w:rsidR="003E094B">
        <w:rPr>
          <w:rFonts w:ascii="Times New Roman" w:hAnsi="Times New Roman" w:cs="Times New Roman"/>
          <w:sz w:val="24"/>
          <w:szCs w:val="24"/>
        </w:rPr>
        <w:t xml:space="preserve"> past a low threshold value, regardless of dispersal level and spatial extent</w:t>
      </w:r>
      <w:r w:rsidR="00390597" w:rsidRPr="004B7793">
        <w:rPr>
          <w:rFonts w:ascii="Times New Roman" w:hAnsi="Times New Roman" w:cs="Times New Roman"/>
          <w:sz w:val="24"/>
          <w:szCs w:val="24"/>
        </w:rPr>
        <w:t>.</w:t>
      </w:r>
      <w:r w:rsidR="00390597">
        <w:rPr>
          <w:rFonts w:ascii="Times New Roman" w:hAnsi="Times New Roman" w:cs="Times New Roman"/>
          <w:sz w:val="24"/>
          <w:szCs w:val="24"/>
        </w:rPr>
        <w:t xml:space="preserve"> </w:t>
      </w:r>
      <w:r w:rsidR="00635AF6">
        <w:rPr>
          <w:rFonts w:ascii="Times New Roman" w:eastAsia="Times New Roman" w:hAnsi="Times New Roman" w:cs="Times New Roman"/>
          <w:sz w:val="24"/>
          <w:szCs w:val="24"/>
        </w:rPr>
        <w:t>TGI can also readily be used on</w:t>
      </w:r>
      <w:r w:rsidR="001056C8">
        <w:rPr>
          <w:rFonts w:ascii="Times New Roman" w:eastAsia="Times New Roman" w:hAnsi="Times New Roman" w:cs="Times New Roman"/>
          <w:sz w:val="24"/>
          <w:szCs w:val="24"/>
        </w:rPr>
        <w:t xml:space="preserve"> other types of genetic data, such as</w:t>
      </w:r>
      <w:r w:rsidR="00635AF6">
        <w:rPr>
          <w:rFonts w:ascii="Times New Roman" w:eastAsia="Times New Roman" w:hAnsi="Times New Roman" w:cs="Times New Roman"/>
          <w:sz w:val="24"/>
          <w:szCs w:val="24"/>
        </w:rPr>
        <w:t xml:space="preserve"> microsatellite</w:t>
      </w:r>
      <w:r w:rsidR="001056C8">
        <w:rPr>
          <w:rFonts w:ascii="Times New Roman" w:eastAsia="Times New Roman" w:hAnsi="Times New Roman" w:cs="Times New Roman"/>
          <w:sz w:val="24"/>
          <w:szCs w:val="24"/>
        </w:rPr>
        <w:t>s</w:t>
      </w:r>
      <w:r w:rsidR="00635AF6">
        <w:rPr>
          <w:rFonts w:ascii="Times New Roman" w:eastAsia="Times New Roman" w:hAnsi="Times New Roman" w:cs="Times New Roman"/>
          <w:sz w:val="24"/>
          <w:szCs w:val="24"/>
        </w:rPr>
        <w:t xml:space="preserve">. </w:t>
      </w:r>
      <w:r w:rsidR="00A91D2E">
        <w:rPr>
          <w:rFonts w:ascii="Times New Roman" w:eastAsia="Times New Roman" w:hAnsi="Times New Roman" w:cs="Times New Roman"/>
          <w:sz w:val="24"/>
          <w:szCs w:val="24"/>
        </w:rPr>
        <w:t>Although TGI already represents a more transparent alternative to arbitrarily comparing pairwise genetic differentiation</w:t>
      </w:r>
      <w:r w:rsidR="001F4307">
        <w:rPr>
          <w:rFonts w:ascii="Times New Roman" w:eastAsia="Times New Roman" w:hAnsi="Times New Roman" w:cs="Times New Roman"/>
          <w:sz w:val="24"/>
          <w:szCs w:val="24"/>
        </w:rPr>
        <w:t>,</w:t>
      </w:r>
      <w:r w:rsidR="00A91D2E">
        <w:rPr>
          <w:rFonts w:ascii="Times New Roman" w:eastAsia="Times New Roman" w:hAnsi="Times New Roman" w:cs="Times New Roman"/>
          <w:sz w:val="24"/>
          <w:szCs w:val="24"/>
        </w:rPr>
        <w:t xml:space="preserve"> </w:t>
      </w:r>
      <w:r w:rsidR="00FD0BAE">
        <w:rPr>
          <w:rFonts w:ascii="Times New Roman" w:eastAsia="Times New Roman" w:hAnsi="Times New Roman" w:cs="Times New Roman"/>
          <w:sz w:val="24"/>
          <w:szCs w:val="24"/>
        </w:rPr>
        <w:t>or node-based genetic diversity values</w:t>
      </w:r>
      <w:r w:rsidR="00A91D2E">
        <w:rPr>
          <w:rFonts w:ascii="Times New Roman" w:eastAsia="Times New Roman" w:hAnsi="Times New Roman" w:cs="Times New Roman"/>
          <w:sz w:val="24"/>
          <w:szCs w:val="24"/>
        </w:rPr>
        <w:t>, f</w:t>
      </w:r>
      <w:r w:rsidR="003E3E3C">
        <w:rPr>
          <w:rFonts w:ascii="Times New Roman" w:eastAsia="Times New Roman" w:hAnsi="Times New Roman" w:cs="Times New Roman"/>
          <w:sz w:val="24"/>
          <w:szCs w:val="24"/>
        </w:rPr>
        <w:t>u</w:t>
      </w:r>
      <w:r w:rsidR="00390597">
        <w:rPr>
          <w:rFonts w:ascii="Times New Roman" w:eastAsia="Times New Roman" w:hAnsi="Times New Roman" w:cs="Times New Roman"/>
          <w:sz w:val="24"/>
          <w:szCs w:val="24"/>
        </w:rPr>
        <w:t xml:space="preserve">ture work is needed to explore how </w:t>
      </w:r>
      <w:r w:rsidR="003E094B">
        <w:rPr>
          <w:rFonts w:ascii="Times New Roman" w:eastAsia="Times New Roman" w:hAnsi="Times New Roman" w:cs="Times New Roman"/>
          <w:sz w:val="24"/>
          <w:szCs w:val="24"/>
        </w:rPr>
        <w:t>the performance</w:t>
      </w:r>
      <w:r w:rsidR="00390597">
        <w:rPr>
          <w:rFonts w:ascii="Times New Roman" w:eastAsia="Times New Roman" w:hAnsi="Times New Roman" w:cs="Times New Roman"/>
          <w:sz w:val="24"/>
          <w:szCs w:val="24"/>
        </w:rPr>
        <w:t xml:space="preserve"> of TGI, as well as other methods, varies with other factors </w:t>
      </w:r>
      <w:r w:rsidR="001F4307">
        <w:rPr>
          <w:rFonts w:ascii="Times New Roman" w:eastAsia="Times New Roman" w:hAnsi="Times New Roman" w:cs="Times New Roman"/>
          <w:sz w:val="24"/>
          <w:szCs w:val="24"/>
        </w:rPr>
        <w:t>not</w:t>
      </w:r>
      <w:r w:rsidR="003E094B">
        <w:rPr>
          <w:rFonts w:ascii="Times New Roman" w:eastAsia="Times New Roman" w:hAnsi="Times New Roman" w:cs="Times New Roman"/>
          <w:sz w:val="24"/>
          <w:szCs w:val="24"/>
        </w:rPr>
        <w:t xml:space="preserve"> considered in this study. </w:t>
      </w:r>
      <w:r w:rsidR="007D0454">
        <w:rPr>
          <w:rFonts w:ascii="Times New Roman" w:eastAsia="Times New Roman" w:hAnsi="Times New Roman" w:cs="Times New Roman"/>
          <w:sz w:val="24"/>
          <w:szCs w:val="24"/>
        </w:rPr>
        <w:t>A</w:t>
      </w:r>
      <w:r w:rsidR="003E094B">
        <w:rPr>
          <w:rFonts w:ascii="Times New Roman" w:eastAsia="Times New Roman" w:hAnsi="Times New Roman" w:cs="Times New Roman"/>
          <w:sz w:val="24"/>
          <w:szCs w:val="24"/>
        </w:rPr>
        <w:t>mong the most interesting factors would be</w:t>
      </w:r>
      <w:r w:rsidR="00390597">
        <w:rPr>
          <w:rFonts w:ascii="Times New Roman" w:eastAsia="Times New Roman" w:hAnsi="Times New Roman" w:cs="Times New Roman"/>
          <w:sz w:val="24"/>
          <w:szCs w:val="24"/>
        </w:rPr>
        <w:t xml:space="preserve"> the choice of the genetic distance used in the algorithm, the influence of the degree of spatial autocorrelation in genetic legacies</w:t>
      </w:r>
      <w:r w:rsidR="003E094B">
        <w:rPr>
          <w:rFonts w:ascii="Times New Roman" w:eastAsia="Times New Roman" w:hAnsi="Times New Roman" w:cs="Times New Roman"/>
          <w:sz w:val="24"/>
          <w:szCs w:val="24"/>
        </w:rPr>
        <w:t>,</w:t>
      </w:r>
      <w:r w:rsidR="00390597">
        <w:rPr>
          <w:rFonts w:ascii="Times New Roman" w:eastAsia="Times New Roman" w:hAnsi="Times New Roman" w:cs="Times New Roman"/>
          <w:sz w:val="24"/>
          <w:szCs w:val="24"/>
        </w:rPr>
        <w:t xml:space="preserve"> varying effective population sizes</w:t>
      </w:r>
      <w:r w:rsidR="003E094B">
        <w:rPr>
          <w:rFonts w:ascii="Times New Roman" w:eastAsia="Times New Roman" w:hAnsi="Times New Roman" w:cs="Times New Roman"/>
          <w:sz w:val="24"/>
          <w:szCs w:val="24"/>
        </w:rPr>
        <w:t>, and spatial heterogeneity in landscape resistance to movement.</w:t>
      </w:r>
      <w:r w:rsidR="001A5615">
        <w:rPr>
          <w:rFonts w:ascii="Times New Roman" w:eastAsia="Times New Roman" w:hAnsi="Times New Roman" w:cs="Times New Roman"/>
          <w:sz w:val="24"/>
          <w:szCs w:val="24"/>
        </w:rPr>
        <w:t xml:space="preserve"> </w:t>
      </w:r>
      <w:r w:rsidR="00504319" w:rsidRPr="00504319">
        <w:rPr>
          <w:rFonts w:ascii="Times New Roman" w:eastAsia="Times New Roman" w:hAnsi="Times New Roman" w:cs="Times New Roman"/>
          <w:sz w:val="24"/>
          <w:szCs w:val="24"/>
        </w:rPr>
        <w:t>Successful implem</w:t>
      </w:r>
      <w:r w:rsidR="00C51299">
        <w:rPr>
          <w:rFonts w:ascii="Times New Roman" w:eastAsia="Times New Roman" w:hAnsi="Times New Roman" w:cs="Times New Roman"/>
          <w:sz w:val="24"/>
          <w:szCs w:val="24"/>
        </w:rPr>
        <w:t>en</w:t>
      </w:r>
      <w:r w:rsidR="00504319" w:rsidRPr="00504319">
        <w:rPr>
          <w:rFonts w:ascii="Times New Roman" w:eastAsia="Times New Roman" w:hAnsi="Times New Roman" w:cs="Times New Roman"/>
          <w:sz w:val="24"/>
          <w:szCs w:val="24"/>
        </w:rPr>
        <w:t>tation of TGI will require some a priori understand</w:t>
      </w:r>
      <w:r w:rsidR="00CB0ABF">
        <w:rPr>
          <w:rFonts w:ascii="Times New Roman" w:eastAsia="Times New Roman" w:hAnsi="Times New Roman" w:cs="Times New Roman"/>
          <w:sz w:val="24"/>
          <w:szCs w:val="24"/>
        </w:rPr>
        <w:t>ing of the range of useful</w:t>
      </w:r>
      <w:r w:rsidR="00504319" w:rsidRPr="00504319">
        <w:rPr>
          <w:rFonts w:ascii="Times New Roman" w:eastAsia="Times New Roman" w:hAnsi="Times New Roman" w:cs="Times New Roman"/>
          <w:sz w:val="24"/>
          <w:szCs w:val="24"/>
        </w:rPr>
        <w:t xml:space="preserve"> threshold values to u</w:t>
      </w:r>
      <w:r w:rsidR="00CB0ABF">
        <w:rPr>
          <w:rFonts w:ascii="Times New Roman" w:eastAsia="Times New Roman" w:hAnsi="Times New Roman" w:cs="Times New Roman"/>
          <w:sz w:val="24"/>
          <w:szCs w:val="24"/>
        </w:rPr>
        <w:t xml:space="preserve">se. Simulation </w:t>
      </w:r>
      <w:r w:rsidR="001F4307">
        <w:rPr>
          <w:rFonts w:ascii="Times New Roman" w:eastAsia="Times New Roman" w:hAnsi="Times New Roman" w:cs="Times New Roman"/>
          <w:sz w:val="24"/>
          <w:szCs w:val="24"/>
        </w:rPr>
        <w:t>is</w:t>
      </w:r>
      <w:r w:rsidR="005F2768">
        <w:rPr>
          <w:rFonts w:ascii="Times New Roman" w:eastAsia="Times New Roman" w:hAnsi="Times New Roman" w:cs="Times New Roman"/>
          <w:sz w:val="24"/>
          <w:szCs w:val="24"/>
        </w:rPr>
        <w:t xml:space="preserve"> </w:t>
      </w:r>
      <w:r w:rsidR="005F2768" w:rsidRPr="0007763B">
        <w:rPr>
          <w:rFonts w:ascii="Times New Roman" w:eastAsia="Times New Roman" w:hAnsi="Times New Roman" w:cs="Times New Roman"/>
          <w:sz w:val="24"/>
          <w:szCs w:val="24"/>
        </w:rPr>
        <w:t xml:space="preserve">a </w:t>
      </w:r>
      <w:r w:rsidR="005F2768">
        <w:rPr>
          <w:rFonts w:ascii="Times New Roman" w:eastAsia="Times New Roman" w:hAnsi="Times New Roman" w:cs="Times New Roman"/>
          <w:sz w:val="24"/>
          <w:szCs w:val="24"/>
        </w:rPr>
        <w:t xml:space="preserve">powerful </w:t>
      </w:r>
      <w:r w:rsidR="005F2768" w:rsidRPr="0007763B">
        <w:rPr>
          <w:rFonts w:ascii="Times New Roman" w:eastAsia="Times New Roman" w:hAnsi="Times New Roman" w:cs="Times New Roman"/>
          <w:sz w:val="24"/>
          <w:szCs w:val="24"/>
        </w:rPr>
        <w:t xml:space="preserve">tool for </w:t>
      </w:r>
      <w:r w:rsidR="005F2768">
        <w:rPr>
          <w:rFonts w:ascii="Times New Roman" w:eastAsia="Times New Roman" w:hAnsi="Times New Roman" w:cs="Times New Roman"/>
          <w:sz w:val="24"/>
          <w:szCs w:val="24"/>
        </w:rPr>
        <w:t xml:space="preserve">investigating how demography and spatial context influence population genetic dynamics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63E88">
        <w:rPr>
          <w:rFonts w:ascii="Times New Roman" w:eastAsia="Times New Roman" w:hAnsi="Times New Roman" w:cs="Times New Roman"/>
          <w:noProof/>
          <w:sz w:val="24"/>
          <w:szCs w:val="24"/>
        </w:rPr>
        <w:t>(Epperson et al., 2010)</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 xml:space="preserve">and </w:t>
      </w:r>
      <w:r w:rsidR="00CB0ABF">
        <w:rPr>
          <w:rFonts w:ascii="Times New Roman" w:eastAsia="Times New Roman" w:hAnsi="Times New Roman" w:cs="Times New Roman"/>
          <w:sz w:val="24"/>
          <w:szCs w:val="24"/>
        </w:rPr>
        <w:t>can be used</w:t>
      </w:r>
      <w:r w:rsidR="005F2768">
        <w:rPr>
          <w:rFonts w:ascii="Times New Roman" w:eastAsia="Times New Roman" w:hAnsi="Times New Roman" w:cs="Times New Roman"/>
          <w:sz w:val="24"/>
          <w:szCs w:val="24"/>
        </w:rPr>
        <w:t xml:space="preserve"> </w:t>
      </w:r>
      <w:r w:rsidR="005F2768" w:rsidRPr="00504319">
        <w:rPr>
          <w:rFonts w:ascii="Times New Roman" w:eastAsia="Times New Roman" w:hAnsi="Times New Roman" w:cs="Times New Roman"/>
          <w:sz w:val="24"/>
          <w:szCs w:val="24"/>
        </w:rPr>
        <w:t>to help identify those appropriate threshold values</w:t>
      </w:r>
      <w:r w:rsidR="00CB0ABF">
        <w:rPr>
          <w:rFonts w:ascii="Times New Roman" w:eastAsia="Times New Roman" w:hAnsi="Times New Roman" w:cs="Times New Roman"/>
          <w:sz w:val="24"/>
          <w:szCs w:val="24"/>
        </w:rPr>
        <w:t xml:space="preserve">, as </w:t>
      </w:r>
      <w:r w:rsidR="00FA7433">
        <w:rPr>
          <w:rFonts w:ascii="Times New Roman" w:eastAsia="Times New Roman" w:hAnsi="Times New Roman" w:cs="Times New Roman"/>
          <w:sz w:val="24"/>
          <w:szCs w:val="24"/>
        </w:rPr>
        <w:t>we have demonstrated here</w:t>
      </w:r>
      <w:r w:rsidR="00504319" w:rsidRPr="00504319">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t xml:space="preserve">A number of programs such as </w:t>
      </w:r>
      <w:proofErr w:type="spellStart"/>
      <w:r w:rsidR="005F2768" w:rsidRPr="00DF7D4D">
        <w:rPr>
          <w:rFonts w:ascii="Times New Roman" w:eastAsia="Times New Roman" w:hAnsi="Times New Roman" w:cs="Times New Roman"/>
          <w:i/>
          <w:sz w:val="24"/>
          <w:szCs w:val="24"/>
        </w:rPr>
        <w:t>CDMetaPOP</w:t>
      </w:r>
      <w:proofErr w:type="spellEnd"/>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7F6443">
        <w:rPr>
          <w:rFonts w:ascii="Times New Roman" w:eastAsia="Times New Roman" w:hAnsi="Times New Roman" w:cs="Times New Roman"/>
          <w:noProof/>
          <w:sz w:val="24"/>
          <w:szCs w:val="24"/>
        </w:rPr>
        <w:t>(Landguth, Bearlin, et al., 2017)</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FF7F91">
        <w:rPr>
          <w:rFonts w:ascii="Times New Roman" w:eastAsia="Times New Roman" w:hAnsi="Times New Roman" w:cs="Times New Roman"/>
          <w:i/>
          <w:sz w:val="24"/>
          <w:szCs w:val="24"/>
        </w:rPr>
        <w:t>Nemo</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(Guillaume &amp; Rougemont, 2006)</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w:t>
      </w:r>
      <w:r w:rsidR="005F2768" w:rsidRPr="00DF7D4D">
        <w:rPr>
          <w:rFonts w:ascii="Times New Roman" w:eastAsia="Times New Roman" w:hAnsi="Times New Roman" w:cs="Times New Roman"/>
          <w:i/>
          <w:sz w:val="24"/>
          <w:szCs w:val="24"/>
        </w:rPr>
        <w:t>SPLATCHE</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9D4A91">
        <w:rPr>
          <w:rFonts w:ascii="Times New Roman" w:eastAsia="Times New Roman" w:hAnsi="Times New Roman" w:cs="Times New Roman"/>
          <w:noProof/>
          <w:sz w:val="24"/>
          <w:szCs w:val="24"/>
        </w:rPr>
        <w:t>(Currat, Ray, &amp; Excoffier, 2004)</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or </w:t>
      </w:r>
      <w:r w:rsidR="005F2768" w:rsidRPr="00DF7D4D">
        <w:rPr>
          <w:rFonts w:ascii="Times New Roman" w:eastAsia="Times New Roman" w:hAnsi="Times New Roman" w:cs="Times New Roman"/>
          <w:i/>
          <w:sz w:val="24"/>
          <w:szCs w:val="24"/>
        </w:rPr>
        <w:t>SLIM</w:t>
      </w:r>
      <w:r w:rsidR="005F2768">
        <w:rPr>
          <w:rFonts w:ascii="Times New Roman" w:eastAsia="Times New Roman" w:hAnsi="Times New Roman" w:cs="Times New Roman"/>
          <w:sz w:val="24"/>
          <w:szCs w:val="24"/>
        </w:rPr>
        <w:t xml:space="preserve"> </w:t>
      </w:r>
      <w:r w:rsidR="005F2768">
        <w:rPr>
          <w:rFonts w:ascii="Times New Roman" w:eastAsia="Times New Roman" w:hAnsi="Times New Roman" w:cs="Times New Roman"/>
          <w:sz w:val="24"/>
          <w:szCs w:val="24"/>
        </w:rPr>
        <w:fldChar w:fldCharType="begin" w:fldLock="1"/>
      </w:r>
      <w:r w:rsidR="005F2768">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5F2768">
        <w:rPr>
          <w:rFonts w:ascii="Times New Roman" w:eastAsia="Times New Roman" w:hAnsi="Times New Roman" w:cs="Times New Roman"/>
          <w:sz w:val="24"/>
          <w:szCs w:val="24"/>
        </w:rPr>
        <w:fldChar w:fldCharType="separate"/>
      </w:r>
      <w:r w:rsidR="005F2768" w:rsidRPr="00BD6DD3">
        <w:rPr>
          <w:rFonts w:ascii="Times New Roman" w:eastAsia="Times New Roman" w:hAnsi="Times New Roman" w:cs="Times New Roman"/>
          <w:noProof/>
          <w:sz w:val="24"/>
          <w:szCs w:val="24"/>
        </w:rPr>
        <w:t>(Haller &amp; Messer, 2019)</w:t>
      </w:r>
      <w:r w:rsidR="005F2768">
        <w:rPr>
          <w:rFonts w:ascii="Times New Roman" w:eastAsia="Times New Roman" w:hAnsi="Times New Roman" w:cs="Times New Roman"/>
          <w:sz w:val="24"/>
          <w:szCs w:val="24"/>
        </w:rPr>
        <w:fldChar w:fldCharType="end"/>
      </w:r>
      <w:r w:rsidR="005F2768">
        <w:rPr>
          <w:rFonts w:ascii="Times New Roman" w:eastAsia="Times New Roman" w:hAnsi="Times New Roman" w:cs="Times New Roman"/>
          <w:sz w:val="24"/>
          <w:szCs w:val="24"/>
        </w:rPr>
        <w:t xml:space="preserve"> provide very flexible and sophisticated ways to </w:t>
      </w:r>
      <w:r w:rsidR="005F2768">
        <w:rPr>
          <w:rFonts w:ascii="Times New Roman" w:eastAsia="Times New Roman" w:hAnsi="Times New Roman" w:cs="Times New Roman"/>
          <w:sz w:val="24"/>
          <w:szCs w:val="24"/>
        </w:rPr>
        <w:lastRenderedPageBreak/>
        <w:t>implement such simulations.</w:t>
      </w:r>
      <w:r w:rsidR="00FA7433">
        <w:rPr>
          <w:rFonts w:ascii="Times New Roman" w:eastAsia="Times New Roman" w:hAnsi="Times New Roman" w:cs="Times New Roman"/>
          <w:sz w:val="24"/>
          <w:szCs w:val="24"/>
        </w:rPr>
        <w:t xml:space="preserve"> </w:t>
      </w:r>
      <w:r w:rsidR="00DC6119">
        <w:rPr>
          <w:rFonts w:ascii="Times New Roman" w:eastAsia="Times New Roman" w:hAnsi="Times New Roman" w:cs="Times New Roman"/>
          <w:sz w:val="24"/>
          <w:szCs w:val="24"/>
        </w:rPr>
        <w:t>We</w:t>
      </w:r>
      <w:r w:rsidR="00504319" w:rsidRPr="00504319">
        <w:rPr>
          <w:rFonts w:ascii="Times New Roman" w:eastAsia="Times New Roman" w:hAnsi="Times New Roman" w:cs="Times New Roman"/>
          <w:sz w:val="24"/>
          <w:szCs w:val="24"/>
        </w:rPr>
        <w:t xml:space="preserve"> expect greater sensitivity to thre</w:t>
      </w:r>
      <w:r w:rsidR="00CB0ABF">
        <w:rPr>
          <w:rFonts w:ascii="Times New Roman" w:eastAsia="Times New Roman" w:hAnsi="Times New Roman" w:cs="Times New Roman"/>
          <w:sz w:val="24"/>
          <w:szCs w:val="24"/>
        </w:rPr>
        <w:t xml:space="preserve">shold selection in systems that </w:t>
      </w:r>
      <w:r w:rsidR="00504319" w:rsidRPr="00504319">
        <w:rPr>
          <w:rFonts w:ascii="Times New Roman" w:eastAsia="Times New Roman" w:hAnsi="Times New Roman" w:cs="Times New Roman"/>
          <w:sz w:val="24"/>
          <w:szCs w:val="24"/>
        </w:rPr>
        <w:t>exhibit dramatic demogr</w:t>
      </w:r>
      <w:r w:rsidR="005F2768">
        <w:rPr>
          <w:rFonts w:ascii="Times New Roman" w:eastAsia="Times New Roman" w:hAnsi="Times New Roman" w:cs="Times New Roman"/>
          <w:sz w:val="24"/>
          <w:szCs w:val="24"/>
        </w:rPr>
        <w:t>a</w:t>
      </w:r>
      <w:r w:rsidR="00504319" w:rsidRPr="00504319">
        <w:rPr>
          <w:rFonts w:ascii="Times New Roman" w:eastAsia="Times New Roman" w:hAnsi="Times New Roman" w:cs="Times New Roman"/>
          <w:sz w:val="24"/>
          <w:szCs w:val="24"/>
        </w:rPr>
        <w:t>phic fl</w:t>
      </w:r>
      <w:r w:rsidR="006171E0">
        <w:rPr>
          <w:rFonts w:ascii="Times New Roman" w:eastAsia="Times New Roman" w:hAnsi="Times New Roman" w:cs="Times New Roman"/>
          <w:sz w:val="24"/>
          <w:szCs w:val="24"/>
        </w:rPr>
        <w:t>uc</w:t>
      </w:r>
      <w:r w:rsidR="00504319" w:rsidRPr="00504319">
        <w:rPr>
          <w:rFonts w:ascii="Times New Roman" w:eastAsia="Times New Roman" w:hAnsi="Times New Roman" w:cs="Times New Roman"/>
          <w:sz w:val="24"/>
          <w:szCs w:val="24"/>
        </w:rPr>
        <w:t xml:space="preserve">tuations, as is the case in </w:t>
      </w:r>
      <w:proofErr w:type="spellStart"/>
      <w:r w:rsidR="00504319" w:rsidRPr="00504319">
        <w:rPr>
          <w:rFonts w:ascii="Times New Roman" w:eastAsia="Times New Roman" w:hAnsi="Times New Roman" w:cs="Times New Roman"/>
          <w:sz w:val="24"/>
          <w:szCs w:val="24"/>
        </w:rPr>
        <w:t>outbreaking</w:t>
      </w:r>
      <w:proofErr w:type="spellEnd"/>
      <w:r w:rsidR="00504319" w:rsidRPr="00504319">
        <w:rPr>
          <w:rFonts w:ascii="Times New Roman" w:eastAsia="Times New Roman" w:hAnsi="Times New Roman" w:cs="Times New Roman"/>
          <w:sz w:val="24"/>
          <w:szCs w:val="24"/>
        </w:rPr>
        <w:t xml:space="preserve"> or invasive species.</w:t>
      </w:r>
    </w:p>
    <w:p w14:paraId="62BD53A0" w14:textId="7008ED3A" w:rsidR="00CC5037" w:rsidRDefault="00CC5037" w:rsidP="00CC677C">
      <w:pPr>
        <w:spacing w:before="240" w:after="240" w:line="480" w:lineRule="auto"/>
        <w:rPr>
          <w:rFonts w:ascii="Times New Roman" w:eastAsia="Times New Roman" w:hAnsi="Times New Roman" w:cs="Times New Roman"/>
          <w:sz w:val="24"/>
          <w:szCs w:val="24"/>
        </w:rPr>
      </w:pPr>
    </w:p>
    <w:p w14:paraId="36576115" w14:textId="77777777" w:rsidR="00CC5037" w:rsidRPr="00CC5037" w:rsidRDefault="00CC5037" w:rsidP="00CC5037">
      <w:pPr>
        <w:spacing w:before="240" w:after="240" w:line="480" w:lineRule="auto"/>
        <w:rPr>
          <w:rFonts w:ascii="Times New Roman" w:eastAsia="Times New Roman" w:hAnsi="Times New Roman" w:cs="Times New Roman"/>
          <w:i/>
          <w:color w:val="FF0000"/>
          <w:sz w:val="24"/>
          <w:szCs w:val="24"/>
          <w:lang w:val="en-GB"/>
        </w:rPr>
      </w:pPr>
      <w:r w:rsidRPr="00CC5037">
        <w:rPr>
          <w:rFonts w:ascii="Times New Roman" w:eastAsia="Times New Roman" w:hAnsi="Times New Roman" w:cs="Times New Roman"/>
          <w:i/>
          <w:color w:val="FF0000"/>
          <w:sz w:val="24"/>
          <w:szCs w:val="24"/>
          <w:lang w:val="en-GB"/>
        </w:rPr>
        <w:t>Ecological application</w:t>
      </w:r>
    </w:p>
    <w:p w14:paraId="2181C15C" w14:textId="77777777" w:rsidR="00CC5037" w:rsidRPr="00CC5037" w:rsidRDefault="00CC5037" w:rsidP="00CC677C">
      <w:pPr>
        <w:spacing w:before="240" w:after="240" w:line="480" w:lineRule="auto"/>
        <w:rPr>
          <w:rFonts w:ascii="Times New Roman" w:eastAsia="Times New Roman" w:hAnsi="Times New Roman" w:cs="Times New Roman"/>
          <w:sz w:val="24"/>
          <w:szCs w:val="24"/>
          <w:lang w:val="en-GB"/>
        </w:rPr>
      </w:pPr>
    </w:p>
    <w:p w14:paraId="764C2B7F" w14:textId="3B9EDCDF" w:rsidR="00804242" w:rsidRDefault="009E00FB" w:rsidP="00CC677C">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changes in genetic diversity, beyond what one would expect due to background micro-evolutionary processes, can help researchers and conservation managers identify locations that have experienced important past demographic events. </w:t>
      </w:r>
      <w:r w:rsidR="00C029BB">
        <w:rPr>
          <w:rFonts w:ascii="Times New Roman" w:eastAsia="Times New Roman" w:hAnsi="Times New Roman" w:cs="Times New Roman"/>
          <w:sz w:val="24"/>
          <w:szCs w:val="24"/>
        </w:rPr>
        <w:t>These events could be detrimental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loss of diversity, maladaptation) or beneficial (</w:t>
      </w:r>
      <w:r w:rsidR="00C029BB">
        <w:rPr>
          <w:rFonts w:ascii="Times New Roman" w:eastAsia="Times New Roman" w:hAnsi="Times New Roman" w:cs="Times New Roman"/>
          <w:i/>
          <w:sz w:val="24"/>
          <w:szCs w:val="24"/>
        </w:rPr>
        <w:t xml:space="preserve">e.g. </w:t>
      </w:r>
      <w:r w:rsidR="00C029BB">
        <w:rPr>
          <w:rFonts w:ascii="Times New Roman" w:eastAsia="Times New Roman" w:hAnsi="Times New Roman" w:cs="Times New Roman"/>
          <w:sz w:val="24"/>
          <w:szCs w:val="24"/>
        </w:rPr>
        <w:t>higher effective population size, genetic rescue).</w:t>
      </w:r>
      <w:r w:rsidR="00C029BB"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sites could then be prioritized for increased monitoring and further investigation into the origin of these changes.</w:t>
      </w:r>
      <w:r w:rsidRPr="00FF2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approach</w:t>
      </w:r>
      <w:r w:rsidR="00121054">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detecting</w:t>
      </w:r>
      <w:r w:rsidRPr="004176BF">
        <w:rPr>
          <w:rFonts w:ascii="Times New Roman" w:eastAsia="Times New Roman" w:hAnsi="Times New Roman" w:cs="Times New Roman"/>
          <w:sz w:val="24"/>
          <w:szCs w:val="24"/>
        </w:rPr>
        <w:t xml:space="preserve"> </w:t>
      </w:r>
      <w:r w:rsidR="00121054">
        <w:rPr>
          <w:rFonts w:ascii="Times New Roman" w:eastAsia="Times New Roman" w:hAnsi="Times New Roman" w:cs="Times New Roman"/>
          <w:sz w:val="24"/>
          <w:szCs w:val="24"/>
        </w:rPr>
        <w:t>tempora</w:t>
      </w:r>
      <w:r>
        <w:rPr>
          <w:rFonts w:ascii="Times New Roman" w:eastAsia="Times New Roman" w:hAnsi="Times New Roman" w:cs="Times New Roman"/>
          <w:sz w:val="24"/>
          <w:szCs w:val="24"/>
        </w:rPr>
        <w:t>l genetic different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at</w:t>
      </w:r>
      <w:r w:rsidR="00121054">
        <w:rPr>
          <w:rFonts w:ascii="Times New Roman" w:eastAsia="Times New Roman" w:hAnsi="Times New Roman" w:cs="Times New Roman"/>
          <w:sz w:val="24"/>
          <w:szCs w:val="24"/>
        </w:rPr>
        <w:t>i</w:t>
      </w:r>
      <w:r>
        <w:rPr>
          <w:rFonts w:ascii="Times New Roman" w:eastAsia="Times New Roman" w:hAnsi="Times New Roman" w:cs="Times New Roman"/>
          <w:sz w:val="24"/>
          <w:szCs w:val="24"/>
        </w:rPr>
        <w:t>on does not require extensive genomic information and can be used to explore the temporal dynami</w:t>
      </w:r>
      <w:r w:rsidR="0012105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s of demographically induced genetic diversity using relatively small genetic datasets </w:t>
      </w:r>
      <w:r w:rsidRPr="004176BF">
        <w:rPr>
          <w:rFonts w:ascii="Times New Roman" w:eastAsia="Times New Roman" w:hAnsi="Times New Roman" w:cs="Times New Roman"/>
          <w:sz w:val="24"/>
          <w:szCs w:val="24"/>
        </w:rPr>
        <w:t>(</w:t>
      </w:r>
      <w:r w:rsidRPr="004176BF">
        <w:rPr>
          <w:rFonts w:ascii="Times New Roman" w:eastAsia="Times New Roman" w:hAnsi="Times New Roman" w:cs="Times New Roman"/>
          <w:i/>
          <w:sz w:val="24"/>
          <w:szCs w:val="24"/>
        </w:rPr>
        <w:t xml:space="preserve">e.g. </w:t>
      </w:r>
      <w:r w:rsidRPr="004176BF">
        <w:rPr>
          <w:rFonts w:ascii="Times New Roman" w:eastAsia="Times New Roman" w:hAnsi="Times New Roman" w:cs="Times New Roman"/>
          <w:sz w:val="24"/>
          <w:szCs w:val="24"/>
        </w:rPr>
        <w:t>hundreds of SNPs)</w:t>
      </w:r>
      <w:r>
        <w:rPr>
          <w:rFonts w:ascii="Times New Roman" w:eastAsia="Times New Roman" w:hAnsi="Times New Roman" w:cs="Times New Roman"/>
          <w:sz w:val="24"/>
          <w:szCs w:val="24"/>
        </w:rPr>
        <w:t>. As such, our approach holds great promise</w:t>
      </w:r>
      <w:r w:rsidR="00E9091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E9091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facilitat</w:t>
      </w:r>
      <w:r w:rsidR="00E9091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spati</w:t>
      </w:r>
      <w:r w:rsidR="00154844">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-temporal analysis of wild, </w:t>
      </w:r>
      <w:r w:rsidRPr="004176BF">
        <w:rPr>
          <w:rFonts w:ascii="Times New Roman" w:eastAsia="Times New Roman" w:hAnsi="Times New Roman" w:cs="Times New Roman"/>
          <w:sz w:val="24"/>
          <w:szCs w:val="24"/>
        </w:rPr>
        <w:t>non-model organisms</w:t>
      </w:r>
      <w:r>
        <w:rPr>
          <w:rFonts w:ascii="Times New Roman" w:eastAsia="Times New Roman" w:hAnsi="Times New Roman" w:cs="Times New Roman"/>
          <w:sz w:val="24"/>
          <w:szCs w:val="24"/>
        </w:rPr>
        <w:t xml:space="preserve"> for which extensive genomic resources are yet to be </w:t>
      </w:r>
      <w:commentRangeStart w:id="11"/>
      <w:r>
        <w:rPr>
          <w:rFonts w:ascii="Times New Roman" w:eastAsia="Times New Roman" w:hAnsi="Times New Roman" w:cs="Times New Roman"/>
          <w:sz w:val="24"/>
          <w:szCs w:val="24"/>
        </w:rPr>
        <w:t>developed</w:t>
      </w:r>
      <w:commentRangeEnd w:id="11"/>
      <w:r w:rsidR="00995C05">
        <w:rPr>
          <w:rStyle w:val="Marquedecommentaire"/>
        </w:rPr>
        <w:commentReference w:id="11"/>
      </w:r>
      <w:r w:rsidR="00C029BB">
        <w:rPr>
          <w:rFonts w:ascii="Times New Roman" w:eastAsia="Times New Roman" w:hAnsi="Times New Roman" w:cs="Times New Roman"/>
          <w:sz w:val="24"/>
          <w:szCs w:val="24"/>
        </w:rPr>
        <w:t>.</w:t>
      </w:r>
    </w:p>
    <w:p w14:paraId="588C36C5" w14:textId="77777777" w:rsidR="00995C05" w:rsidRPr="00186794" w:rsidRDefault="00995C05" w:rsidP="00CC677C">
      <w:pPr>
        <w:spacing w:before="240" w:after="240" w:line="480" w:lineRule="auto"/>
        <w:rPr>
          <w:rFonts w:ascii="Times New Roman" w:eastAsia="Times New Roman" w:hAnsi="Times New Roman" w:cs="Times New Roman"/>
          <w:sz w:val="24"/>
          <w:szCs w:val="24"/>
        </w:rPr>
      </w:pPr>
    </w:p>
    <w:p w14:paraId="7643BE20" w14:textId="4F2EF09C" w:rsidR="008221AF" w:rsidRPr="0007763B" w:rsidRDefault="008221AF" w:rsidP="00A51948">
      <w:pPr>
        <w:spacing w:before="240" w:after="240" w:line="48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65B942D7" w:rsidR="008221AF" w:rsidRPr="0007763B" w:rsidRDefault="008221AF" w:rsidP="00A51948">
      <w:pPr>
        <w:spacing w:before="240"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t>
      </w:r>
      <w:r w:rsidRPr="0007763B">
        <w:rPr>
          <w:rFonts w:ascii="Times New Roman" w:hAnsi="Times New Roman" w:cs="Times New Roman"/>
          <w:sz w:val="24"/>
          <w:szCs w:val="24"/>
        </w:rPr>
        <w:lastRenderedPageBreak/>
        <w:t>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w:t>
      </w:r>
      <w:r w:rsidR="004B01E2">
        <w:rPr>
          <w:rFonts w:ascii="Times New Roman" w:hAnsi="Times New Roman" w:cs="Times New Roman"/>
          <w:sz w:val="24"/>
          <w:szCs w:val="24"/>
        </w:rPr>
        <w:t xml:space="preserve">y Modelling (FCM) NSERC CREATE. </w:t>
      </w:r>
      <w:r w:rsidR="004B01E2" w:rsidRPr="004B01E2">
        <w:rPr>
          <w:rFonts w:ascii="Times New Roman" w:hAnsi="Times New Roman" w:cs="Times New Roman"/>
          <w:sz w:val="24"/>
          <w:szCs w:val="24"/>
        </w:rPr>
        <w:t xml:space="preserve">Computations were made on the supercomputer </w:t>
      </w:r>
      <w:r w:rsidR="004B01E2">
        <w:rPr>
          <w:rFonts w:ascii="Times New Roman" w:hAnsi="Times New Roman" w:cs="Times New Roman"/>
          <w:sz w:val="24"/>
          <w:szCs w:val="24"/>
        </w:rPr>
        <w:t>CEDAR</w:t>
      </w:r>
      <w:r w:rsidR="004B01E2" w:rsidRPr="004B01E2">
        <w:rPr>
          <w:rFonts w:ascii="Times New Roman" w:hAnsi="Times New Roman" w:cs="Times New Roman"/>
          <w:sz w:val="24"/>
          <w:szCs w:val="24"/>
        </w:rPr>
        <w:t xml:space="preserve"> </w:t>
      </w:r>
      <w:r w:rsidR="004B01E2">
        <w:rPr>
          <w:rFonts w:ascii="Times New Roman" w:hAnsi="Times New Roman" w:cs="Times New Roman"/>
          <w:sz w:val="24"/>
          <w:szCs w:val="24"/>
        </w:rPr>
        <w:t>managed</w:t>
      </w:r>
      <w:r w:rsidR="007A4D11" w:rsidRPr="007A4D11">
        <w:rPr>
          <w:rFonts w:ascii="Times New Roman" w:hAnsi="Times New Roman" w:cs="Times New Roman"/>
          <w:sz w:val="24"/>
          <w:szCs w:val="24"/>
        </w:rPr>
        <w:t xml:space="preserve"> by Compute Canada (</w:t>
      </w:r>
      <w:hyperlink r:id="rId11" w:history="1">
        <w:r w:rsidR="007A4D11" w:rsidRPr="009A0FD7">
          <w:rPr>
            <w:rStyle w:val="Lienhypertexte"/>
            <w:rFonts w:ascii="Times New Roman" w:hAnsi="Times New Roman" w:cs="Times New Roman"/>
            <w:sz w:val="24"/>
            <w:szCs w:val="24"/>
          </w:rPr>
          <w:t>www.computecanada.ca</w:t>
        </w:r>
      </w:hyperlink>
      <w:r w:rsidR="007A4D11" w:rsidRPr="007A4D11">
        <w:rPr>
          <w:rFonts w:ascii="Times New Roman" w:hAnsi="Times New Roman" w:cs="Times New Roman"/>
          <w:sz w:val="24"/>
          <w:szCs w:val="24"/>
        </w:rPr>
        <w:t>).</w:t>
      </w:r>
      <w:r w:rsidR="007A4D11">
        <w:rPr>
          <w:rFonts w:ascii="Times New Roman" w:hAnsi="Times New Roman" w:cs="Times New Roman"/>
          <w:sz w:val="24"/>
          <w:szCs w:val="24"/>
        </w:rPr>
        <w:t xml:space="preserve"> </w:t>
      </w:r>
      <w:r w:rsidRPr="0007763B">
        <w:rPr>
          <w:rFonts w:ascii="Times New Roman" w:hAnsi="Times New Roman" w:cs="Times New Roman"/>
          <w:sz w:val="24"/>
          <w:szCs w:val="24"/>
        </w:rPr>
        <w:t xml:space="preserve">Finally, we thank </w:t>
      </w:r>
      <w:r w:rsidR="005E037A">
        <w:rPr>
          <w:rFonts w:ascii="Times New Roman" w:hAnsi="Times New Roman" w:cs="Times New Roman"/>
          <w:sz w:val="24"/>
          <w:szCs w:val="24"/>
        </w:rPr>
        <w:t xml:space="preserve">Jeremy </w:t>
      </w:r>
      <w:proofErr w:type="spellStart"/>
      <w:r w:rsidR="005E037A">
        <w:rPr>
          <w:rFonts w:ascii="Times New Roman" w:hAnsi="Times New Roman" w:cs="Times New Roman"/>
          <w:sz w:val="24"/>
          <w:szCs w:val="24"/>
        </w:rPr>
        <w:t>Larroque</w:t>
      </w:r>
      <w:proofErr w:type="spellEnd"/>
      <w:r w:rsidR="005E037A">
        <w:rPr>
          <w:rFonts w:ascii="Times New Roman" w:hAnsi="Times New Roman" w:cs="Times New Roman"/>
          <w:sz w:val="24"/>
          <w:szCs w:val="24"/>
        </w:rPr>
        <w:t>,</w:t>
      </w:r>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Hinatea</w:t>
      </w:r>
      <w:proofErr w:type="spellEnd"/>
      <w:r w:rsidR="002862FB">
        <w:rPr>
          <w:rFonts w:ascii="Times New Roman" w:hAnsi="Times New Roman" w:cs="Times New Roman"/>
          <w:sz w:val="24"/>
          <w:szCs w:val="24"/>
        </w:rPr>
        <w:t xml:space="preserve"> </w:t>
      </w:r>
      <w:proofErr w:type="spellStart"/>
      <w:r w:rsidR="002862FB">
        <w:rPr>
          <w:rFonts w:ascii="Times New Roman" w:hAnsi="Times New Roman" w:cs="Times New Roman"/>
          <w:sz w:val="24"/>
          <w:szCs w:val="24"/>
        </w:rPr>
        <w:t>Ariey</w:t>
      </w:r>
      <w:proofErr w:type="spellEnd"/>
      <w:r w:rsidR="005E037A">
        <w:rPr>
          <w:rFonts w:ascii="Times New Roman" w:hAnsi="Times New Roman" w:cs="Times New Roman"/>
          <w:sz w:val="24"/>
          <w:szCs w:val="24"/>
        </w:rPr>
        <w:t xml:space="preserve"> and </w:t>
      </w:r>
      <w:r w:rsidR="00C37D52">
        <w:rPr>
          <w:rFonts w:ascii="Times New Roman" w:hAnsi="Times New Roman" w:cs="Times New Roman"/>
          <w:sz w:val="24"/>
          <w:szCs w:val="24"/>
        </w:rPr>
        <w:t xml:space="preserve">Charlotte Van </w:t>
      </w:r>
      <w:proofErr w:type="spellStart"/>
      <w:r w:rsidR="00C37D52">
        <w:rPr>
          <w:rFonts w:ascii="Times New Roman" w:hAnsi="Times New Roman" w:cs="Times New Roman"/>
          <w:sz w:val="24"/>
          <w:szCs w:val="24"/>
        </w:rPr>
        <w:t>Engeland</w:t>
      </w:r>
      <w:proofErr w:type="spellEnd"/>
      <w:r w:rsidR="002862FB">
        <w:rPr>
          <w:rFonts w:ascii="Times New Roman" w:hAnsi="Times New Roman" w:cs="Times New Roman"/>
          <w:sz w:val="24"/>
          <w:szCs w:val="24"/>
        </w:rPr>
        <w:t xml:space="preserve"> for their</w:t>
      </w:r>
      <w:r w:rsidRPr="0007763B">
        <w:rPr>
          <w:rFonts w:ascii="Times New Roman" w:hAnsi="Times New Roman" w:cs="Times New Roman"/>
          <w:sz w:val="24"/>
          <w:szCs w:val="24"/>
        </w:rPr>
        <w:t xml:space="preserve"> comments on an earlier version of the manuscript.</w:t>
      </w:r>
    </w:p>
    <w:p w14:paraId="0807C411" w14:textId="613194E6" w:rsidR="008221AF" w:rsidRDefault="008221AF" w:rsidP="00A51948">
      <w:pPr>
        <w:spacing w:before="240" w:after="240" w:line="480" w:lineRule="auto"/>
        <w:rPr>
          <w:rFonts w:ascii="Times New Roman" w:hAnsi="Times New Roman" w:cs="Times New Roman"/>
          <w:sz w:val="24"/>
          <w:szCs w:val="24"/>
        </w:rPr>
      </w:pPr>
    </w:p>
    <w:p w14:paraId="462A34DD" w14:textId="356C4307" w:rsidR="00F1582E" w:rsidRDefault="00F1582E" w:rsidP="00A51948">
      <w:pPr>
        <w:spacing w:before="240" w:after="240" w:line="480" w:lineRule="auto"/>
        <w:rPr>
          <w:rFonts w:ascii="Times New Roman" w:hAnsi="Times New Roman" w:cs="Times New Roman"/>
          <w:sz w:val="24"/>
          <w:szCs w:val="24"/>
        </w:rPr>
      </w:pPr>
    </w:p>
    <w:p w14:paraId="15543811" w14:textId="4DF19050" w:rsidR="00F1582E" w:rsidRDefault="00F1582E" w:rsidP="00A51948">
      <w:pPr>
        <w:spacing w:before="240" w:after="240" w:line="480" w:lineRule="auto"/>
        <w:rPr>
          <w:rFonts w:ascii="Times New Roman" w:hAnsi="Times New Roman" w:cs="Times New Roman"/>
          <w:sz w:val="24"/>
          <w:szCs w:val="24"/>
        </w:rPr>
      </w:pPr>
    </w:p>
    <w:p w14:paraId="473A1DFC" w14:textId="38AD2805" w:rsidR="00F1582E" w:rsidRDefault="00F1582E" w:rsidP="00A51948">
      <w:pPr>
        <w:spacing w:before="240" w:after="240" w:line="480" w:lineRule="auto"/>
        <w:rPr>
          <w:rFonts w:ascii="Times New Roman" w:hAnsi="Times New Roman" w:cs="Times New Roman"/>
          <w:sz w:val="24"/>
          <w:szCs w:val="24"/>
        </w:rPr>
      </w:pPr>
    </w:p>
    <w:p w14:paraId="65E50EC6" w14:textId="0F839FCE" w:rsidR="00F1582E" w:rsidRDefault="00F1582E" w:rsidP="00A51948">
      <w:pPr>
        <w:spacing w:before="240" w:after="240" w:line="480" w:lineRule="auto"/>
        <w:rPr>
          <w:rFonts w:ascii="Times New Roman" w:hAnsi="Times New Roman" w:cs="Times New Roman"/>
          <w:sz w:val="24"/>
          <w:szCs w:val="24"/>
        </w:rPr>
      </w:pPr>
    </w:p>
    <w:p w14:paraId="5629C031" w14:textId="1DD2DDEB" w:rsidR="004E13A5" w:rsidRPr="0007763B" w:rsidRDefault="004E13A5" w:rsidP="00A51948">
      <w:pPr>
        <w:spacing w:before="240" w:after="240" w:line="480" w:lineRule="auto"/>
        <w:rPr>
          <w:rFonts w:ascii="Times New Roman" w:eastAsia="Times New Roman" w:hAnsi="Times New Roman" w:cs="Times New Roman"/>
          <w:b/>
          <w:sz w:val="24"/>
          <w:szCs w:val="24"/>
        </w:rPr>
      </w:pPr>
      <w:commentRangeStart w:id="12"/>
      <w:r w:rsidRPr="0007763B">
        <w:rPr>
          <w:rFonts w:ascii="Times New Roman" w:eastAsia="Times New Roman" w:hAnsi="Times New Roman" w:cs="Times New Roman"/>
          <w:b/>
          <w:sz w:val="24"/>
          <w:szCs w:val="24"/>
        </w:rPr>
        <w:t>REFERENCES</w:t>
      </w:r>
      <w:commentRangeEnd w:id="12"/>
      <w:r w:rsidR="00C37D52">
        <w:rPr>
          <w:rStyle w:val="Marquedecommentaire"/>
        </w:rPr>
        <w:commentReference w:id="12"/>
      </w:r>
    </w:p>
    <w:p w14:paraId="0D908488" w14:textId="6185CA5F" w:rsidR="00C3107A" w:rsidRPr="00C3107A" w:rsidRDefault="004E13A5"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C3107A" w:rsidRPr="00C3107A">
        <w:rPr>
          <w:rFonts w:ascii="Times New Roman" w:hAnsi="Times New Roman" w:cs="Times New Roman"/>
          <w:noProof/>
          <w:sz w:val="24"/>
          <w:szCs w:val="24"/>
        </w:rPr>
        <w:t xml:space="preserve">Adams, D. C., &amp; Collyer, M. L. (2015). Permutation tests for phylogenetic comparative analyses of high-dimensional shape data: What you shuffle matters. </w:t>
      </w:r>
      <w:r w:rsidR="00C3107A" w:rsidRPr="00C3107A">
        <w:rPr>
          <w:rFonts w:ascii="Times New Roman" w:hAnsi="Times New Roman" w:cs="Times New Roman"/>
          <w:i/>
          <w:iCs/>
          <w:noProof/>
          <w:sz w:val="24"/>
          <w:szCs w:val="24"/>
        </w:rPr>
        <w:t>Evolution</w:t>
      </w:r>
      <w:r w:rsidR="00C3107A" w:rsidRPr="00C3107A">
        <w:rPr>
          <w:rFonts w:ascii="Times New Roman" w:hAnsi="Times New Roman" w:cs="Times New Roman"/>
          <w:noProof/>
          <w:sz w:val="24"/>
          <w:szCs w:val="24"/>
        </w:rPr>
        <w:t xml:space="preserve">, </w:t>
      </w:r>
      <w:r w:rsidR="00C3107A" w:rsidRPr="00C3107A">
        <w:rPr>
          <w:rFonts w:ascii="Times New Roman" w:hAnsi="Times New Roman" w:cs="Times New Roman"/>
          <w:i/>
          <w:iCs/>
          <w:noProof/>
          <w:sz w:val="24"/>
          <w:szCs w:val="24"/>
        </w:rPr>
        <w:t>69</w:t>
      </w:r>
      <w:r w:rsidR="00C3107A" w:rsidRPr="00C3107A">
        <w:rPr>
          <w:rFonts w:ascii="Times New Roman" w:hAnsi="Times New Roman" w:cs="Times New Roman"/>
          <w:noProof/>
          <w:sz w:val="24"/>
          <w:szCs w:val="24"/>
        </w:rPr>
        <w:t>(3), 823–829. doi: 10.1111/evo.12596</w:t>
      </w:r>
    </w:p>
    <w:p w14:paraId="7C3903B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Aeschbacher, S., Selby, J. P., Willis, J. H., &amp; Coop, G. M. (2016). </w:t>
      </w:r>
      <w:r w:rsidRPr="00C3107A">
        <w:rPr>
          <w:rFonts w:ascii="Times New Roman" w:hAnsi="Times New Roman" w:cs="Times New Roman"/>
          <w:i/>
          <w:iCs/>
          <w:noProof/>
          <w:sz w:val="24"/>
          <w:szCs w:val="24"/>
        </w:rPr>
        <w:t>Population-genomic inference of the strength and timing of selection against gene flow</w:t>
      </w:r>
      <w:r w:rsidRPr="00C3107A">
        <w:rPr>
          <w:rFonts w:ascii="Times New Roman" w:hAnsi="Times New Roman" w:cs="Times New Roman"/>
          <w:noProof/>
          <w:sz w:val="24"/>
          <w:szCs w:val="24"/>
        </w:rPr>
        <w:t>. (18), 1–6. doi: 10.1101/072736</w:t>
      </w:r>
    </w:p>
    <w:p w14:paraId="325040B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Albrechtsen, A., Nielsen, F. C., &amp; Nielsen, R. (2010). Ascertainment biases in SNP chips affect measures of population divergence.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 xml:space="preserve">(11), 2534–2547. </w:t>
      </w:r>
      <w:r w:rsidRPr="00C3107A">
        <w:rPr>
          <w:rFonts w:ascii="Times New Roman" w:hAnsi="Times New Roman" w:cs="Times New Roman"/>
          <w:noProof/>
          <w:sz w:val="24"/>
          <w:szCs w:val="24"/>
        </w:rPr>
        <w:lastRenderedPageBreak/>
        <w:t>doi: 10.1093/molbev/msq148</w:t>
      </w:r>
    </w:p>
    <w:p w14:paraId="4BCED5F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Allendorf, F. W., Hohenlohe, P. A., &amp; Luikart, G. (2010). Genomics and the future of conservation genetics. </w:t>
      </w:r>
      <w:r w:rsidRPr="00C3107A">
        <w:rPr>
          <w:rFonts w:ascii="Times New Roman" w:hAnsi="Times New Roman" w:cs="Times New Roman"/>
          <w:i/>
          <w:iCs/>
          <w:noProof/>
          <w:sz w:val="24"/>
          <w:szCs w:val="24"/>
        </w:rPr>
        <w:t>Nature Reviews.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(10), 697–709. doi: 10.1038/nrg2844</w:t>
      </w:r>
    </w:p>
    <w:p w14:paraId="58F239E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Allio, R., Donega, S., Galtier, N., &amp; Nabholz, B. (2017). Large variation in the ratio of mitochondrial to nuclear mutation rate across animals: Implications for genetic diversity and the use of mitochondrial DNA as a molecular marker.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34</w:t>
      </w:r>
      <w:r w:rsidRPr="00C3107A">
        <w:rPr>
          <w:rFonts w:ascii="Times New Roman" w:hAnsi="Times New Roman" w:cs="Times New Roman"/>
          <w:noProof/>
          <w:sz w:val="24"/>
          <w:szCs w:val="24"/>
        </w:rPr>
        <w:t>(11), 2762–2772. doi: 10.1093/molbev/msx197</w:t>
      </w:r>
    </w:p>
    <w:p w14:paraId="5FA3DAA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Anderson, C. D., Epperson, B. K., Fortin, M.-J., Holderegger, R., James, P. M. a., Rosenberg, M. S., … Spear, S. F. (2010). Considering spatial and temporal scale in landscape-genetic studies of gene flow.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(17), 3565–3575. doi: 10.1111/j.1365-294X.2010.04757.x</w:t>
      </w:r>
    </w:p>
    <w:p w14:paraId="2C076DE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Apodaca, J. J., Trexler, J. C., Jue, N. K., Schrader, M., &amp; Travis, J. (2013). Large-scale natural disturbance alters genetic population structure of the sailfin molly, poecilia latipinna. </w:t>
      </w:r>
      <w:r w:rsidRPr="00C3107A">
        <w:rPr>
          <w:rFonts w:ascii="Times New Roman" w:hAnsi="Times New Roman" w:cs="Times New Roman"/>
          <w:i/>
          <w:iCs/>
          <w:noProof/>
          <w:sz w:val="24"/>
          <w:szCs w:val="24"/>
        </w:rPr>
        <w:t>American Naturalist</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181</w:t>
      </w:r>
      <w:r w:rsidRPr="00C3107A">
        <w:rPr>
          <w:rFonts w:ascii="Times New Roman" w:hAnsi="Times New Roman" w:cs="Times New Roman"/>
          <w:noProof/>
          <w:sz w:val="24"/>
          <w:szCs w:val="24"/>
        </w:rPr>
        <w:t>(2), 254–263. doi: 10.1086/668831</w:t>
      </w:r>
    </w:p>
    <w:p w14:paraId="340F930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Avise, J. C. (1994). </w:t>
      </w:r>
      <w:r w:rsidRPr="00C3107A">
        <w:rPr>
          <w:rFonts w:ascii="Times New Roman" w:hAnsi="Times New Roman" w:cs="Times New Roman"/>
          <w:i/>
          <w:iCs/>
          <w:noProof/>
          <w:sz w:val="24"/>
          <w:szCs w:val="24"/>
        </w:rPr>
        <w:t>Molecular markers, natural history and evolution</w:t>
      </w:r>
      <w:r w:rsidRPr="00C3107A">
        <w:rPr>
          <w:rFonts w:ascii="Times New Roman" w:hAnsi="Times New Roman" w:cs="Times New Roman"/>
          <w:noProof/>
          <w:sz w:val="24"/>
          <w:szCs w:val="24"/>
        </w:rPr>
        <w:t>. London, UK: Chapman &amp; Hall.</w:t>
      </w:r>
    </w:p>
    <w:p w14:paraId="54884D2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Baker, S. J., Anthonysamy, W. J. B., Davis, M. A., Dreslik, M. J., Douglas, M. R., Douglas, M. E., &amp; Phillips, C. A. (2018).  Temporal Patterns of Genetic Diversity in an Imperiled Population of the Eastern Massasauga Rattlesnake ( Sistrurus catenatus ) . </w:t>
      </w:r>
      <w:r w:rsidRPr="00C3107A">
        <w:rPr>
          <w:rFonts w:ascii="Times New Roman" w:hAnsi="Times New Roman" w:cs="Times New Roman"/>
          <w:i/>
          <w:iCs/>
          <w:noProof/>
          <w:sz w:val="24"/>
          <w:szCs w:val="24"/>
        </w:rPr>
        <w:t>Copeia</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106</w:t>
      </w:r>
      <w:r w:rsidRPr="00C3107A">
        <w:rPr>
          <w:rFonts w:ascii="Times New Roman" w:hAnsi="Times New Roman" w:cs="Times New Roman"/>
          <w:noProof/>
          <w:sz w:val="24"/>
          <w:szCs w:val="24"/>
        </w:rPr>
        <w:t>(3), 414–420. doi: 10.1643/cg-17-682</w:t>
      </w:r>
    </w:p>
    <w:p w14:paraId="0C04DAA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Banks, S. C., Cary, G. J., Smith, A. L., Davies, I. D., Driscoll, D. A., Gill, A. M., … Peakall, R. (2013). How does ecological disturbance influence genetic diversity ?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(11), 670–679. doi: 10.1016/j.tree.2013.08.005</w:t>
      </w:r>
    </w:p>
    <w:p w14:paraId="31456B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Bellard, C., Bertelsmeier, C., Leadley, P., Thuiller, W., &amp; Courchamp, F. (2012). Impacts of climate change on the future of biodiversity.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(4), 365–377. doi: 10.1111/j.1461-0248.2011.01736.x</w:t>
      </w:r>
    </w:p>
    <w:p w14:paraId="4F2C5D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Bennett, P. I., &amp; Stone, J. K. (2019). Environmental variables associated with Nothophaeocryptopus gaeumannii population structure and Swiss needle cast severity in Western Oregon and Washington. </w:t>
      </w:r>
      <w:r w:rsidRPr="00C3107A">
        <w:rPr>
          <w:rFonts w:ascii="Times New Roman" w:hAnsi="Times New Roman" w:cs="Times New Roman"/>
          <w:i/>
          <w:iCs/>
          <w:noProof/>
          <w:sz w:val="24"/>
          <w:szCs w:val="24"/>
        </w:rPr>
        <w:t>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(19), 11379–11394. doi: 10.1002/ece3.5639</w:t>
      </w:r>
    </w:p>
    <w:p w14:paraId="741B639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Bezemer, N., Krauss, S. L., Roberts, D. G., &amp; Hopper, S. D. (2019). Conservation of old individual trees and small populations is integral to maintain species’ genetic diversity of a historically fragmented woody perennial.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(January), 3339–3357. doi: 10.1111/mec.15164</w:t>
      </w:r>
    </w:p>
    <w:p w14:paraId="59C8C80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Bhatia, G., Patterson, N., Sankararaman, S., &amp; Price, A. L. (2013). Estimating and interpreting F. </w:t>
      </w:r>
      <w:r w:rsidRPr="00C3107A">
        <w:rPr>
          <w:rFonts w:ascii="Times New Roman" w:hAnsi="Times New Roman" w:cs="Times New Roman"/>
          <w:i/>
          <w:iCs/>
          <w:noProof/>
          <w:sz w:val="24"/>
          <w:szCs w:val="24"/>
        </w:rPr>
        <w:t>Genome Research</w:t>
      </w:r>
      <w:r w:rsidRPr="00C3107A">
        <w:rPr>
          <w:rFonts w:ascii="Times New Roman" w:hAnsi="Times New Roman" w:cs="Times New Roman"/>
          <w:noProof/>
          <w:sz w:val="24"/>
          <w:szCs w:val="24"/>
        </w:rPr>
        <w:t>, (2), 1–9. doi: 10.1101/gr.154831.113.23</w:t>
      </w:r>
    </w:p>
    <w:p w14:paraId="06ADF66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Bolnick, D. I., &amp; Nosil, P. (2007). Natural selection in populations subject to a migration load. </w:t>
      </w:r>
      <w:r w:rsidRPr="00C3107A">
        <w:rPr>
          <w:rFonts w:ascii="Times New Roman" w:hAnsi="Times New Roman" w:cs="Times New Roman"/>
          <w:i/>
          <w:iCs/>
          <w:noProof/>
          <w:sz w:val="24"/>
          <w:szCs w:val="24"/>
        </w:rPr>
        <w:t>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61</w:t>
      </w:r>
      <w:r w:rsidRPr="00C3107A">
        <w:rPr>
          <w:rFonts w:ascii="Times New Roman" w:hAnsi="Times New Roman" w:cs="Times New Roman"/>
          <w:noProof/>
          <w:sz w:val="24"/>
          <w:szCs w:val="24"/>
        </w:rPr>
        <w:t>(9), 2229–2243. doi: 10.1111/j.1558-5646.2007.00179.x</w:t>
      </w:r>
    </w:p>
    <w:p w14:paraId="5AD39D8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Bradburd, G. S., &amp; Ralph, P. L. (2019). Spatial Population Genetics: It’s About Time. </w:t>
      </w:r>
      <w:r w:rsidRPr="00C3107A">
        <w:rPr>
          <w:rFonts w:ascii="Times New Roman" w:hAnsi="Times New Roman" w:cs="Times New Roman"/>
          <w:i/>
          <w:iCs/>
          <w:noProof/>
          <w:sz w:val="24"/>
          <w:szCs w:val="24"/>
        </w:rPr>
        <w:t>Annual Review of Ecology, Evolution, and Systematics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50</w:t>
      </w:r>
      <w:r w:rsidRPr="00C3107A">
        <w:rPr>
          <w:rFonts w:ascii="Times New Roman" w:hAnsi="Times New Roman" w:cs="Times New Roman"/>
          <w:noProof/>
          <w:sz w:val="24"/>
          <w:szCs w:val="24"/>
        </w:rPr>
        <w:t>(1), 427–449. doi: 10.1146/annurev-ecolsys-110316-022659</w:t>
      </w:r>
    </w:p>
    <w:p w14:paraId="034FD78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Buschbom, J., Yanbaev, Y., &amp; Degen, B. (2011). Efficient long-distance gene flow into an isolated relict oak stand. </w:t>
      </w:r>
      <w:r w:rsidRPr="00C3107A">
        <w:rPr>
          <w:rFonts w:ascii="Times New Roman" w:hAnsi="Times New Roman" w:cs="Times New Roman"/>
          <w:i/>
          <w:iCs/>
          <w:noProof/>
          <w:sz w:val="24"/>
          <w:szCs w:val="24"/>
        </w:rPr>
        <w:t>Journal of Heredity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102</w:t>
      </w:r>
      <w:r w:rsidRPr="00C3107A">
        <w:rPr>
          <w:rFonts w:ascii="Times New Roman" w:hAnsi="Times New Roman" w:cs="Times New Roman"/>
          <w:noProof/>
          <w:sz w:val="24"/>
          <w:szCs w:val="24"/>
        </w:rPr>
        <w:t>(4), 464–472. doi: 10.1093/jhered/esr023</w:t>
      </w:r>
    </w:p>
    <w:p w14:paraId="290D384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(20), 3976–4010. doi: 10.1111/mec.14848</w:t>
      </w:r>
    </w:p>
    <w:p w14:paraId="7B35DA6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Clark, A. G., Hubisz, M. J., Bustamante, C. D., Williamson, S. H., &amp; Nielsen, R. (2005). Ascertainment bias in studies of human genome-wide polymorphism. </w:t>
      </w:r>
      <w:r w:rsidRPr="00C3107A">
        <w:rPr>
          <w:rFonts w:ascii="Times New Roman" w:hAnsi="Times New Roman" w:cs="Times New Roman"/>
          <w:i/>
          <w:iCs/>
          <w:noProof/>
          <w:sz w:val="24"/>
          <w:szCs w:val="24"/>
        </w:rPr>
        <w:t>Genome Research</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(11), 1496–1502. doi: 10.1101/gr.4107905</w:t>
      </w:r>
    </w:p>
    <w:p w14:paraId="5C07CE7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C3107A">
        <w:rPr>
          <w:rFonts w:ascii="Times New Roman" w:hAnsi="Times New Roman" w:cs="Times New Roman"/>
          <w:i/>
          <w:iCs/>
          <w:noProof/>
          <w:sz w:val="24"/>
          <w:szCs w:val="24"/>
        </w:rPr>
        <w:t>Molecular Ecology Notes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w:t>
      </w:r>
      <w:r w:rsidRPr="00C3107A">
        <w:rPr>
          <w:rFonts w:ascii="Times New Roman" w:hAnsi="Times New Roman" w:cs="Times New Roman"/>
          <w:noProof/>
          <w:sz w:val="24"/>
          <w:szCs w:val="24"/>
        </w:rPr>
        <w:t>(1), 139–142. doi: 10.1046/j.1471-8286.2003.00582.x</w:t>
      </w:r>
    </w:p>
    <w:p w14:paraId="3288CEF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Díez-del-Molino, D., Sánchez-Barreiro, F., Barnes, I., Gilbert, M. T. P., &amp; Dalén, L. (2018). Quantifying Temporal Genomic Erosion in Endangered Species. </w:t>
      </w:r>
      <w:r w:rsidRPr="00C3107A">
        <w:rPr>
          <w:rFonts w:ascii="Times New Roman" w:hAnsi="Times New Roman" w:cs="Times New Roman"/>
          <w:i/>
          <w:iCs/>
          <w:noProof/>
          <w:sz w:val="24"/>
          <w:szCs w:val="24"/>
        </w:rPr>
        <w:t>Trends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33</w:t>
      </w:r>
      <w:r w:rsidRPr="00C3107A">
        <w:rPr>
          <w:rFonts w:ascii="Times New Roman" w:hAnsi="Times New Roman" w:cs="Times New Roman"/>
          <w:noProof/>
          <w:sz w:val="24"/>
          <w:szCs w:val="24"/>
        </w:rPr>
        <w:t>(3), 176–185. doi: 10.1016/j.tree.2017.12.002</w:t>
      </w:r>
    </w:p>
    <w:p w14:paraId="457815B2"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Dirzo, R., Young, H. S., Galetti, M., Ceballos, G., Isaac, N. J. B., &amp; Collen, B. (2014). Defaunation in the Antrhopocene. </w:t>
      </w:r>
      <w:r w:rsidRPr="00C3107A">
        <w:rPr>
          <w:rFonts w:ascii="Times New Roman" w:hAnsi="Times New Roman" w:cs="Times New Roman"/>
          <w:i/>
          <w:iCs/>
          <w:noProof/>
          <w:sz w:val="24"/>
          <w:szCs w:val="24"/>
        </w:rPr>
        <w:t>Science</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401</w:t>
      </w:r>
      <w:r w:rsidRPr="00C3107A">
        <w:rPr>
          <w:rFonts w:ascii="Times New Roman" w:hAnsi="Times New Roman" w:cs="Times New Roman"/>
          <w:noProof/>
          <w:sz w:val="24"/>
          <w:szCs w:val="24"/>
        </w:rPr>
        <w:t>(6195), 401–406. doi: 10.1126/science.1251817</w:t>
      </w:r>
    </w:p>
    <w:p w14:paraId="2AE52A3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(8), 1219–1230. doi: 10.1111/eva.12617</w:t>
      </w:r>
    </w:p>
    <w:p w14:paraId="3490CCE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Dray, S., Bauman, D., Blanchet, G., Borcard, D., Clappe, S., Guenard, G., … Wagner, H. H. (2019). </w:t>
      </w:r>
      <w:r w:rsidRPr="00C3107A">
        <w:rPr>
          <w:rFonts w:ascii="Times New Roman" w:hAnsi="Times New Roman" w:cs="Times New Roman"/>
          <w:i/>
          <w:iCs/>
          <w:noProof/>
          <w:sz w:val="24"/>
          <w:szCs w:val="24"/>
        </w:rPr>
        <w:t>adespatial: Multivariate Multiscale Spatial Analysis.</w:t>
      </w:r>
      <w:r w:rsidRPr="00C3107A">
        <w:rPr>
          <w:rFonts w:ascii="Times New Roman" w:hAnsi="Times New Roman" w:cs="Times New Roman"/>
          <w:noProof/>
          <w:sz w:val="24"/>
          <w:szCs w:val="24"/>
        </w:rPr>
        <w:t xml:space="preserve"> Retrieved from https://cran.r-project.org/package=adespatial</w:t>
      </w:r>
    </w:p>
    <w:p w14:paraId="3210B23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(17), 3549–3564. doi: 10.1111/j.1365-294X.2010.04678.x</w:t>
      </w:r>
    </w:p>
    <w:p w14:paraId="4592106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Excoffier, L., Dupanloup, I., Huerta-Sánchez, E., Sousa, V. C., &amp; Foll, M. (2013). Robust Demographic Inference from Genomic and SNP Data. </w:t>
      </w:r>
      <w:r w:rsidRPr="00C3107A">
        <w:rPr>
          <w:rFonts w:ascii="Times New Roman" w:hAnsi="Times New Roman" w:cs="Times New Roman"/>
          <w:i/>
          <w:iCs/>
          <w:noProof/>
          <w:sz w:val="24"/>
          <w:szCs w:val="24"/>
        </w:rPr>
        <w:t>PLoS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(10). doi: 10.1371/journal.pgen.1003905</w:t>
      </w:r>
    </w:p>
    <w:p w14:paraId="0F8CBF4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Fenderson, L. E., Kovach, A. I., &amp; Llamas, B. (2019). Spatiotemporal Landscape Genetics: Investigating Ecology and Evolution through Space and Time.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(November 2019), mec.15315. doi: 10.1111/mec.15315</w:t>
      </w:r>
    </w:p>
    <w:p w14:paraId="2593AC1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C3107A">
        <w:rPr>
          <w:rFonts w:ascii="Times New Roman" w:hAnsi="Times New Roman" w:cs="Times New Roman"/>
          <w:i/>
          <w:iCs/>
          <w:noProof/>
          <w:sz w:val="24"/>
          <w:szCs w:val="24"/>
        </w:rPr>
        <w:t>Heredity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110</w:t>
      </w:r>
      <w:r w:rsidRPr="00C3107A">
        <w:rPr>
          <w:rFonts w:ascii="Times New Roman" w:hAnsi="Times New Roman" w:cs="Times New Roman"/>
          <w:noProof/>
          <w:sz w:val="24"/>
          <w:szCs w:val="24"/>
        </w:rPr>
        <w:t>(5), 409–419. doi: 10.1038/hdy.2012.120</w:t>
      </w:r>
    </w:p>
    <w:p w14:paraId="2D3CB96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Guillaume, F., &amp; Rougemont, J. (2006). Nemo: An evolutionary and population genetics programming framework.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22</w:t>
      </w:r>
      <w:r w:rsidRPr="00C3107A">
        <w:rPr>
          <w:rFonts w:ascii="Times New Roman" w:hAnsi="Times New Roman" w:cs="Times New Roman"/>
          <w:noProof/>
          <w:sz w:val="24"/>
          <w:szCs w:val="24"/>
        </w:rPr>
        <w:t>(20), 2556–2557. doi: 10.1093/bioinformatics/btl415</w:t>
      </w:r>
    </w:p>
    <w:p w14:paraId="0DA18B3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C3107A">
        <w:rPr>
          <w:rFonts w:ascii="Times New Roman" w:hAnsi="Times New Roman" w:cs="Times New Roman"/>
          <w:i/>
          <w:iCs/>
          <w:noProof/>
          <w:sz w:val="24"/>
          <w:szCs w:val="24"/>
        </w:rPr>
        <w:t>PLoS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w:t>
      </w:r>
      <w:r w:rsidRPr="00C3107A">
        <w:rPr>
          <w:rFonts w:ascii="Times New Roman" w:hAnsi="Times New Roman" w:cs="Times New Roman"/>
          <w:noProof/>
          <w:sz w:val="24"/>
          <w:szCs w:val="24"/>
        </w:rPr>
        <w:t>(10). doi: 10.1371/journal.pgen.1000695</w:t>
      </w:r>
    </w:p>
    <w:p w14:paraId="0966C54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Haller, B. C., &amp; Messer, P. W. (2019). SLiM 3: Forward Genetic Simulations Beyond the Wright-Fisher Model.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36</w:t>
      </w:r>
      <w:r w:rsidRPr="00C3107A">
        <w:rPr>
          <w:rFonts w:ascii="Times New Roman" w:hAnsi="Times New Roman" w:cs="Times New Roman"/>
          <w:noProof/>
          <w:sz w:val="24"/>
          <w:szCs w:val="24"/>
        </w:rPr>
        <w:t>(3), 632–637. doi: 10.1093/molbev/msy228</w:t>
      </w:r>
    </w:p>
    <w:p w14:paraId="46AAF7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7</w:t>
      </w:r>
      <w:r w:rsidRPr="00C3107A">
        <w:rPr>
          <w:rFonts w:ascii="Times New Roman" w:hAnsi="Times New Roman" w:cs="Times New Roman"/>
          <w:noProof/>
          <w:sz w:val="24"/>
          <w:szCs w:val="24"/>
        </w:rPr>
        <w:t>(9), 1008–1025. doi: 10.1111/eva.12149</w:t>
      </w:r>
    </w:p>
    <w:p w14:paraId="27F075F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Jombart, T. (2008). Adegenet: A R package for the multivariate analysis of genetic markers.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24</w:t>
      </w:r>
      <w:r w:rsidRPr="00C3107A">
        <w:rPr>
          <w:rFonts w:ascii="Times New Roman" w:hAnsi="Times New Roman" w:cs="Times New Roman"/>
          <w:noProof/>
          <w:sz w:val="24"/>
          <w:szCs w:val="24"/>
        </w:rPr>
        <w:t>(11), 1403–1405. doi: 10.1093/bioinformatics/btn129</w:t>
      </w:r>
    </w:p>
    <w:p w14:paraId="4EEA7B6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Jombart, T., &amp; Ahmed, I. (2011). adegenet 1.3-1: New tools for the analysis of genome-wide SNP data.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27</w:t>
      </w:r>
      <w:r w:rsidRPr="00C3107A">
        <w:rPr>
          <w:rFonts w:ascii="Times New Roman" w:hAnsi="Times New Roman" w:cs="Times New Roman"/>
          <w:noProof/>
          <w:sz w:val="24"/>
          <w:szCs w:val="24"/>
        </w:rPr>
        <w:t>(21), 3070–3071. doi: 10.1093/bioinformatics/btr521</w:t>
      </w:r>
    </w:p>
    <w:p w14:paraId="148D86E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Kamm, J., Terhorst, J., Durbin, R., &amp; Song, Y. S. (2019). Efficiently Inferring the Demographic History of Many Populations With Allele Count Data. </w:t>
      </w:r>
      <w:r w:rsidRPr="00C3107A">
        <w:rPr>
          <w:rFonts w:ascii="Times New Roman" w:hAnsi="Times New Roman" w:cs="Times New Roman"/>
          <w:i/>
          <w:iCs/>
          <w:noProof/>
          <w:sz w:val="24"/>
          <w:szCs w:val="24"/>
        </w:rPr>
        <w:t>Journal of the American Statistical Association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0</w:t>
      </w:r>
      <w:r w:rsidRPr="00C3107A">
        <w:rPr>
          <w:rFonts w:ascii="Times New Roman" w:hAnsi="Times New Roman" w:cs="Times New Roman"/>
          <w:noProof/>
          <w:sz w:val="24"/>
          <w:szCs w:val="24"/>
        </w:rPr>
        <w:t>(0), 1–16. doi: 10.1080/01621459.2019.1635482</w:t>
      </w:r>
    </w:p>
    <w:p w14:paraId="147DD76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Kinziger, A. P., Hellmair, M., McCraney, W. T., Jacobs, D. K., &amp; Goldsmith, G. (2015). Temporal genetic analysis of the endangered tidewater goby: Extinction-colonization dynamics or drift in isolation?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24</w:t>
      </w:r>
      <w:r w:rsidRPr="00C3107A">
        <w:rPr>
          <w:rFonts w:ascii="Times New Roman" w:hAnsi="Times New Roman" w:cs="Times New Roman"/>
          <w:noProof/>
          <w:sz w:val="24"/>
          <w:szCs w:val="24"/>
        </w:rPr>
        <w:t>(22), 5544–5560. doi: 10.1111/mec.13424</w:t>
      </w:r>
    </w:p>
    <w:p w14:paraId="3ABDC28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Kremer, A., Ronce, O., Robledo-Arnuncio, J. J., Guillaume, F., Bohrer, G., Nathan, R., … Schueler, S. (2012). Long-distance gene flow and adaptation of forest trees to rapid climate change.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15</w:t>
      </w:r>
      <w:r w:rsidRPr="00C3107A">
        <w:rPr>
          <w:rFonts w:ascii="Times New Roman" w:hAnsi="Times New Roman" w:cs="Times New Roman"/>
          <w:noProof/>
          <w:sz w:val="24"/>
          <w:szCs w:val="24"/>
        </w:rPr>
        <w:t>(4), 378–392. doi: 10.1111/j.1461-0248.2012.01746.x</w:t>
      </w:r>
    </w:p>
    <w:p w14:paraId="1CDC26F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Landguth, E. L., Bearlin, A., Day, C. C., &amp; Dunham, J. (2016). CDMetaPOP: an individual-based, eco-evolutionary model for spatially-explicit simulation of landscape demogenetics.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doi: 10.1111/2041-210X.12608</w:t>
      </w:r>
    </w:p>
    <w:p w14:paraId="44CF59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(1), 4–11. doi: 10.1111/2041-210X.12608</w:t>
      </w:r>
    </w:p>
    <w:p w14:paraId="619BDFF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 4179–4191. doi: 10.1111/j.1365-294X.2010.04808.x</w:t>
      </w:r>
    </w:p>
    <w:p w14:paraId="33EC0C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C3107A">
        <w:rPr>
          <w:rFonts w:ascii="Times New Roman" w:hAnsi="Times New Roman" w:cs="Times New Roman"/>
          <w:i/>
          <w:iCs/>
          <w:noProof/>
          <w:sz w:val="24"/>
          <w:szCs w:val="24"/>
        </w:rPr>
        <w:t>Molecular Ecology Resources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10</w:t>
      </w:r>
      <w:r w:rsidRPr="00C3107A">
        <w:rPr>
          <w:rFonts w:ascii="Times New Roman" w:hAnsi="Times New Roman" w:cs="Times New Roman"/>
          <w:noProof/>
          <w:sz w:val="24"/>
          <w:szCs w:val="24"/>
        </w:rPr>
        <w:t>(5), 854–862. doi: 10.1111/j.1755-0998.2010.02867.x</w:t>
      </w:r>
    </w:p>
    <w:p w14:paraId="01B3066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C3107A">
        <w:rPr>
          <w:rFonts w:ascii="Times New Roman" w:hAnsi="Times New Roman" w:cs="Times New Roman"/>
          <w:i/>
          <w:iCs/>
          <w:noProof/>
          <w:sz w:val="24"/>
          <w:szCs w:val="24"/>
        </w:rPr>
        <w:t>Frontiers in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(FEB), 1–12. doi: 10.3389/fgene.2017.00009</w:t>
      </w:r>
    </w:p>
    <w:p w14:paraId="4C09B4F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(July), 1–15. doi: 10.1111/eva.12852</w:t>
      </w:r>
    </w:p>
    <w:p w14:paraId="2B71861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Lauterjung, M. B., Montagna, T., Bernardi, A. P., da Silva, J. Z., da Costa, N. C. F., Steiner, F., … dos Reis, M. S. (2019). Temporal changes in population genetics of six threatened </w:t>
      </w:r>
      <w:r w:rsidRPr="00C3107A">
        <w:rPr>
          <w:rFonts w:ascii="Times New Roman" w:hAnsi="Times New Roman" w:cs="Times New Roman"/>
          <w:noProof/>
          <w:sz w:val="24"/>
          <w:szCs w:val="24"/>
        </w:rPr>
        <w:lastRenderedPageBreak/>
        <w:t xml:space="preserve">Brazilian plant species in a fragmented landscape. </w:t>
      </w:r>
      <w:r w:rsidRPr="00C3107A">
        <w:rPr>
          <w:rFonts w:ascii="Times New Roman" w:hAnsi="Times New Roman" w:cs="Times New Roman"/>
          <w:i/>
          <w:iCs/>
          <w:noProof/>
          <w:sz w:val="24"/>
          <w:szCs w:val="24"/>
        </w:rPr>
        <w:t>Forest Ecology and Management</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435</w:t>
      </w:r>
      <w:r w:rsidRPr="00C3107A">
        <w:rPr>
          <w:rFonts w:ascii="Times New Roman" w:hAnsi="Times New Roman" w:cs="Times New Roman"/>
          <w:noProof/>
          <w:sz w:val="24"/>
          <w:szCs w:val="24"/>
        </w:rPr>
        <w:t>(October 2018), 144–150. doi: 10.1016/j.foreco.2018.12.058</w:t>
      </w:r>
    </w:p>
    <w:p w14:paraId="3D31D69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(2019). A temporal beta-diversity index to identify sites that have changed in exceptional ways in space–time surveys. </w:t>
      </w:r>
      <w:r w:rsidRPr="00C3107A">
        <w:rPr>
          <w:rFonts w:ascii="Times New Roman" w:hAnsi="Times New Roman" w:cs="Times New Roman"/>
          <w:i/>
          <w:iCs/>
          <w:noProof/>
          <w:sz w:val="24"/>
          <w:szCs w:val="24"/>
        </w:rPr>
        <w:t>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(6), 3500–3514. doi: 10.1002/ece3.4984</w:t>
      </w:r>
    </w:p>
    <w:p w14:paraId="3C02BF4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De Cáceres, M. (2013). Beta diversity as the variance of community data: Dissimilarity coefficients and partitioning.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16</w:t>
      </w:r>
      <w:r w:rsidRPr="00C3107A">
        <w:rPr>
          <w:rFonts w:ascii="Times New Roman" w:hAnsi="Times New Roman" w:cs="Times New Roman"/>
          <w:noProof/>
          <w:sz w:val="24"/>
          <w:szCs w:val="24"/>
        </w:rPr>
        <w:t>(8), 951–963. doi: 10.1111/ele.12141</w:t>
      </w:r>
    </w:p>
    <w:p w14:paraId="50706E1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Gauthier, O. (2014). Statistical methods for temporal and space-time analysis of community composition data. </w:t>
      </w:r>
      <w:r w:rsidRPr="00C3107A">
        <w:rPr>
          <w:rFonts w:ascii="Times New Roman" w:hAnsi="Times New Roman" w:cs="Times New Roman"/>
          <w:i/>
          <w:iCs/>
          <w:noProof/>
          <w:sz w:val="24"/>
          <w:szCs w:val="24"/>
        </w:rPr>
        <w:t>Proceedings of the Royal Society B: Biological Sciences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281</w:t>
      </w:r>
      <w:r w:rsidRPr="00C3107A">
        <w:rPr>
          <w:rFonts w:ascii="Times New Roman" w:hAnsi="Times New Roman" w:cs="Times New Roman"/>
          <w:noProof/>
          <w:sz w:val="24"/>
          <w:szCs w:val="24"/>
        </w:rPr>
        <w:t>(1778). doi: 10.1098/rspb.2013.2728</w:t>
      </w:r>
    </w:p>
    <w:p w14:paraId="043B5E44"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Legendre, P., &amp; Legendre, L. (2012). </w:t>
      </w:r>
      <w:r w:rsidRPr="00C3107A">
        <w:rPr>
          <w:rFonts w:ascii="Times New Roman" w:hAnsi="Times New Roman" w:cs="Times New Roman"/>
          <w:i/>
          <w:iCs/>
          <w:noProof/>
          <w:sz w:val="24"/>
          <w:szCs w:val="24"/>
        </w:rPr>
        <w:t>Numerical Ecology</w:t>
      </w:r>
      <w:r w:rsidRPr="00C3107A">
        <w:rPr>
          <w:rFonts w:ascii="Times New Roman" w:hAnsi="Times New Roman" w:cs="Times New Roman"/>
          <w:noProof/>
          <w:sz w:val="24"/>
          <w:szCs w:val="24"/>
        </w:rPr>
        <w:t xml:space="preserve"> (Third Engl). Amsterdam: Elsevier.</w:t>
      </w:r>
    </w:p>
    <w:p w14:paraId="749C133E"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C3107A">
        <w:rPr>
          <w:rFonts w:ascii="Times New Roman" w:hAnsi="Times New Roman" w:cs="Times New Roman"/>
          <w:i/>
          <w:iCs/>
          <w:noProof/>
          <w:sz w:val="24"/>
          <w:szCs w:val="24"/>
        </w:rPr>
        <w:t>Evolutionary Applications</w:t>
      </w:r>
      <w:r w:rsidRPr="00C3107A">
        <w:rPr>
          <w:rFonts w:ascii="Times New Roman" w:hAnsi="Times New Roman" w:cs="Times New Roman"/>
          <w:noProof/>
          <w:sz w:val="24"/>
          <w:szCs w:val="24"/>
        </w:rPr>
        <w:t>, (April), 1–8. doi: 10.1111/eva.12810</w:t>
      </w:r>
    </w:p>
    <w:p w14:paraId="229B28B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Lowe, W. H., &amp; Allendorf, F. W. (2010). What can genetics tell us about population connectivity? </w:t>
      </w:r>
      <w:r w:rsidRPr="00C3107A">
        <w:rPr>
          <w:rFonts w:ascii="Times New Roman" w:hAnsi="Times New Roman" w:cs="Times New Roman"/>
          <w:i/>
          <w:iCs/>
          <w:noProof/>
          <w:sz w:val="24"/>
          <w:szCs w:val="24"/>
        </w:rPr>
        <w:t>Molecular Ecology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19</w:t>
      </w:r>
      <w:r w:rsidRPr="00C3107A">
        <w:rPr>
          <w:rFonts w:ascii="Times New Roman" w:hAnsi="Times New Roman" w:cs="Times New Roman"/>
          <w:noProof/>
          <w:sz w:val="24"/>
          <w:szCs w:val="24"/>
        </w:rPr>
        <w:t>(15), 3038–3051. doi: 10.1111/j.1365-294X.2010.04688.x</w:t>
      </w:r>
    </w:p>
    <w:p w14:paraId="35768DD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Manel, S., &amp; Holderegger, R. (2013). Ten years of landscape genetics.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(10), 614–621. doi: 10.1016/j.tree.2013.05.012</w:t>
      </w:r>
    </w:p>
    <w:p w14:paraId="202C26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Manel, S., Schwartz, M. K., Luikart, G., &amp; Taberlet, P. (2003). Landscape genetics: combining landscape ecology and population genetics. </w:t>
      </w:r>
      <w:r w:rsidRPr="00C3107A">
        <w:rPr>
          <w:rFonts w:ascii="Times New Roman" w:hAnsi="Times New Roman" w:cs="Times New Roman"/>
          <w:i/>
          <w:iCs/>
          <w:noProof/>
          <w:sz w:val="24"/>
          <w:szCs w:val="24"/>
        </w:rPr>
        <w:t>Trends in Ecology &amp;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w:t>
      </w:r>
      <w:r w:rsidRPr="00C3107A">
        <w:rPr>
          <w:rFonts w:ascii="Times New Roman" w:hAnsi="Times New Roman" w:cs="Times New Roman"/>
          <w:noProof/>
          <w:sz w:val="24"/>
          <w:szCs w:val="24"/>
        </w:rPr>
        <w:t>(4), 189–197. doi: 10.1016/S0169-5347(03)00008-9</w:t>
      </w:r>
    </w:p>
    <w:p w14:paraId="58DD55CA"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Martensen, A. C., Saura, S., &amp; Fortin, M. J. (2017). Spatio-temporal connectivity: assessing the amount of reachable habitat in dynamic landscapes.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8</w:t>
      </w:r>
      <w:r w:rsidRPr="00C3107A">
        <w:rPr>
          <w:rFonts w:ascii="Times New Roman" w:hAnsi="Times New Roman" w:cs="Times New Roman"/>
          <w:noProof/>
          <w:sz w:val="24"/>
          <w:szCs w:val="24"/>
        </w:rPr>
        <w:t>(10), 1253–1264. doi: 10.1111/2041-210X.12799</w:t>
      </w:r>
    </w:p>
    <w:p w14:paraId="3E31197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166</w:t>
      </w:r>
      <w:r w:rsidRPr="00C3107A">
        <w:rPr>
          <w:rFonts w:ascii="Times New Roman" w:hAnsi="Times New Roman" w:cs="Times New Roman"/>
          <w:noProof/>
          <w:sz w:val="24"/>
          <w:szCs w:val="24"/>
        </w:rPr>
        <w:t>(1), 351–372. doi: 10.1534/genetics.166.1.351</w:t>
      </w:r>
    </w:p>
    <w:p w14:paraId="7CAB10C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Maruyama, T., &amp; Fuerstt, P. A. (1985). Population bottlenecks and nonequilibrium models in opulation genetics. II. Number of alleles in a small population that was formed by a recent bottleneck.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111</w:t>
      </w:r>
      <w:r w:rsidRPr="00C3107A">
        <w:rPr>
          <w:rFonts w:ascii="Times New Roman" w:hAnsi="Times New Roman" w:cs="Times New Roman"/>
          <w:noProof/>
          <w:sz w:val="24"/>
          <w:szCs w:val="24"/>
        </w:rPr>
        <w:t>(3), 675–689. Retrieved from https://www.ncbi.nlm.nih.gov/pmc/articles/PMC1202664/pdf/675.pdf</w:t>
      </w:r>
    </w:p>
    <w:p w14:paraId="49B033C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Maynard, A. J., Ambrose, L., Cooper, R. D., Chow, W. K., Davis, J. B., Muzari, M. O., … Beebe, N. W. (2017). Tiger on the prowl: Invasion history and spatio-temporal genetic structure of the Asian tiger mosquito Aedes albopictus (Skuse 1894) in the Indo-Pacific. </w:t>
      </w:r>
      <w:r w:rsidRPr="00C3107A">
        <w:rPr>
          <w:rFonts w:ascii="Times New Roman" w:hAnsi="Times New Roman" w:cs="Times New Roman"/>
          <w:i/>
          <w:iCs/>
          <w:noProof/>
          <w:sz w:val="24"/>
          <w:szCs w:val="24"/>
        </w:rPr>
        <w:t>PLoS Neglected Tropical Diseases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(4), 1–27. doi: 10.1371/journal.pntd.0005546</w:t>
      </w:r>
    </w:p>
    <w:p w14:paraId="07BF593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C3107A">
        <w:rPr>
          <w:rFonts w:ascii="Times New Roman" w:hAnsi="Times New Roman" w:cs="Times New Roman"/>
          <w:i/>
          <w:iCs/>
          <w:noProof/>
          <w:sz w:val="24"/>
          <w:szCs w:val="24"/>
        </w:rPr>
        <w:t>Genome</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w:t>
      </w:r>
      <w:r w:rsidRPr="00C3107A">
        <w:rPr>
          <w:rFonts w:ascii="Times New Roman" w:hAnsi="Times New Roman" w:cs="Times New Roman"/>
          <w:noProof/>
          <w:sz w:val="24"/>
          <w:szCs w:val="24"/>
        </w:rPr>
        <w:t>(July), 1–13. doi: 10.1139/gen-2019-0004</w:t>
      </w:r>
    </w:p>
    <w:p w14:paraId="52CDAF53"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Moraes, A. M., Ruiz-Miranda, C. R., Ribeiro, M. C., Grativol, A. D., da S. Carvalho, C., Dietz, J. M., … Galetti, P. M. (2017). Temporal genetic dynamics of reintroduced and translocated populations of the endangered golden lion tamarin (Leontopithecus rosalia).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18</w:t>
      </w:r>
      <w:r w:rsidRPr="00C3107A">
        <w:rPr>
          <w:rFonts w:ascii="Times New Roman" w:hAnsi="Times New Roman" w:cs="Times New Roman"/>
          <w:noProof/>
          <w:sz w:val="24"/>
          <w:szCs w:val="24"/>
        </w:rPr>
        <w:t>(5), 995–1009. doi: 10.1007/s10592-017-0948-4</w:t>
      </w:r>
    </w:p>
    <w:p w14:paraId="37CBED0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Murray, G. G. R., Wang, F., Harrison, E. M., Paterson, G. K., Mather, A. E., Harris, S. R., … Welch, J. J. (2016). The effect of genetic structure on molecular dating and tests for temporal signal.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7</w:t>
      </w:r>
      <w:r w:rsidRPr="00C3107A">
        <w:rPr>
          <w:rFonts w:ascii="Times New Roman" w:hAnsi="Times New Roman" w:cs="Times New Roman"/>
          <w:noProof/>
          <w:sz w:val="24"/>
          <w:szCs w:val="24"/>
        </w:rPr>
        <w:t>(1), 80–89. doi: 10.1111/2041-210X.12466</w:t>
      </w:r>
    </w:p>
    <w:p w14:paraId="2550F24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Nair, A., Fountain, T., Ikonen, S., Ojanen, S. P., &amp; Van Nouhuys, S. (2016). Spatial and temporal genetic structure at the fourth trophic level in a fragmented landscape. </w:t>
      </w:r>
      <w:r w:rsidRPr="00C3107A">
        <w:rPr>
          <w:rFonts w:ascii="Times New Roman" w:hAnsi="Times New Roman" w:cs="Times New Roman"/>
          <w:i/>
          <w:iCs/>
          <w:noProof/>
          <w:sz w:val="24"/>
          <w:szCs w:val="24"/>
        </w:rPr>
        <w:t>Proceedings of the Royal Society B: Biological Sciences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283</w:t>
      </w:r>
      <w:r w:rsidRPr="00C3107A">
        <w:rPr>
          <w:rFonts w:ascii="Times New Roman" w:hAnsi="Times New Roman" w:cs="Times New Roman"/>
          <w:noProof/>
          <w:sz w:val="24"/>
          <w:szCs w:val="24"/>
        </w:rPr>
        <w:t>(1831), 1–8. doi: 10.1098/rspb.2016.0668</w:t>
      </w:r>
    </w:p>
    <w:p w14:paraId="2D6B1AE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Paradis, E. (2010). Pegas: An R package for population genetics with an integrated-modular approach. </w:t>
      </w:r>
      <w:r w:rsidRPr="00C3107A">
        <w:rPr>
          <w:rFonts w:ascii="Times New Roman" w:hAnsi="Times New Roman" w:cs="Times New Roman"/>
          <w:i/>
          <w:iCs/>
          <w:noProof/>
          <w:sz w:val="24"/>
          <w:szCs w:val="24"/>
        </w:rPr>
        <w:t>Bioinformatics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26</w:t>
      </w:r>
      <w:r w:rsidRPr="00C3107A">
        <w:rPr>
          <w:rFonts w:ascii="Times New Roman" w:hAnsi="Times New Roman" w:cs="Times New Roman"/>
          <w:noProof/>
          <w:sz w:val="24"/>
          <w:szCs w:val="24"/>
        </w:rPr>
        <w:t>(3), 419–420. doi: 10.1093/bioinformatics/btp696</w:t>
      </w:r>
    </w:p>
    <w:p w14:paraId="00F407F5"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Pereira, P., Teixeira, J., &amp; Velo-Antón, G. (2018). Allele surfing shaped the genetic structure of the European pond turtle via colonization and population expansion across the Iberian Peninsula from Africa. </w:t>
      </w:r>
      <w:r w:rsidRPr="00C3107A">
        <w:rPr>
          <w:rFonts w:ascii="Times New Roman" w:hAnsi="Times New Roman" w:cs="Times New Roman"/>
          <w:i/>
          <w:iCs/>
          <w:noProof/>
          <w:sz w:val="24"/>
          <w:szCs w:val="24"/>
        </w:rPr>
        <w:t>Journal of Biogeography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45</w:t>
      </w:r>
      <w:r w:rsidRPr="00C3107A">
        <w:rPr>
          <w:rFonts w:ascii="Times New Roman" w:hAnsi="Times New Roman" w:cs="Times New Roman"/>
          <w:noProof/>
          <w:sz w:val="24"/>
          <w:szCs w:val="24"/>
        </w:rPr>
        <w:t>(9), 2202–2215. doi: 10.1111/jbi.13412</w:t>
      </w:r>
    </w:p>
    <w:p w14:paraId="2CE1F508"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Poff, N. L. R., Larson, E. I., Salerno, P. E., Morton, S. G., Kondratieff, B. C., Flecker, A. S., … Funk, W. C. (2018). Extreme streams: species persistence and genomic change in montane insect populations across a flooding gradient. </w:t>
      </w:r>
      <w:r w:rsidRPr="00C3107A">
        <w:rPr>
          <w:rFonts w:ascii="Times New Roman" w:hAnsi="Times New Roman" w:cs="Times New Roman"/>
          <w:i/>
          <w:iCs/>
          <w:noProof/>
          <w:sz w:val="24"/>
          <w:szCs w:val="24"/>
        </w:rPr>
        <w:t>Ecology Letters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21</w:t>
      </w:r>
      <w:r w:rsidRPr="00C3107A">
        <w:rPr>
          <w:rFonts w:ascii="Times New Roman" w:hAnsi="Times New Roman" w:cs="Times New Roman"/>
          <w:noProof/>
          <w:sz w:val="24"/>
          <w:szCs w:val="24"/>
        </w:rPr>
        <w:t>(4), 525–535. doi: 10.1111/ele.12918</w:t>
      </w:r>
    </w:p>
    <w:p w14:paraId="73820221"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lastRenderedPageBreak/>
        <w:t xml:space="preserve">R Core Team. (2019). </w:t>
      </w:r>
      <w:r w:rsidRPr="00C3107A">
        <w:rPr>
          <w:rFonts w:ascii="Times New Roman" w:hAnsi="Times New Roman" w:cs="Times New Roman"/>
          <w:i/>
          <w:iCs/>
          <w:noProof/>
          <w:sz w:val="24"/>
          <w:szCs w:val="24"/>
        </w:rPr>
        <w:t>R: A language and environment for statistical computing</w:t>
      </w:r>
      <w:r w:rsidRPr="00C3107A">
        <w:rPr>
          <w:rFonts w:ascii="Times New Roman" w:hAnsi="Times New Roman" w:cs="Times New Roman"/>
          <w:noProof/>
          <w:sz w:val="24"/>
          <w:szCs w:val="24"/>
        </w:rPr>
        <w:t>. Retrieved from https://www.r-project.org/</w:t>
      </w:r>
    </w:p>
    <w:p w14:paraId="5D98A99B"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Rogers, J. S. (1972). Measures of genetic similarity and genetic distances. In M. R. Wheeler (Ed.), </w:t>
      </w:r>
      <w:r w:rsidRPr="00C3107A">
        <w:rPr>
          <w:rFonts w:ascii="Times New Roman" w:hAnsi="Times New Roman" w:cs="Times New Roman"/>
          <w:i/>
          <w:iCs/>
          <w:noProof/>
          <w:sz w:val="24"/>
          <w:szCs w:val="24"/>
        </w:rPr>
        <w:t>Studies in Genetics VII</w:t>
      </w:r>
      <w:r w:rsidRPr="00C3107A">
        <w:rPr>
          <w:rFonts w:ascii="Times New Roman" w:hAnsi="Times New Roman" w:cs="Times New Roman"/>
          <w:noProof/>
          <w:sz w:val="24"/>
          <w:szCs w:val="24"/>
        </w:rPr>
        <w:t xml:space="preserve"> (pp. 145–153). Austin: The University of Texas.</w:t>
      </w:r>
    </w:p>
    <w:p w14:paraId="44AF7A0C"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Rousset, F. (1997). Genetic Differentiation and Estimation of Gene Flow from FStatistics Under Isolation by Distance.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145</w:t>
      </w:r>
      <w:r w:rsidRPr="00C3107A">
        <w:rPr>
          <w:rFonts w:ascii="Times New Roman" w:hAnsi="Times New Roman" w:cs="Times New Roman"/>
          <w:noProof/>
          <w:sz w:val="24"/>
          <w:szCs w:val="24"/>
        </w:rPr>
        <w:t>(4), 1219–1228.</w:t>
      </w:r>
    </w:p>
    <w:p w14:paraId="1AE9F6ED"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Rousset, F., &amp; Ferdy, J.-B. (2014). Testing environmental and genetic effects in the presence of spatial autocorrelation. </w:t>
      </w:r>
      <w:r w:rsidRPr="00C3107A">
        <w:rPr>
          <w:rFonts w:ascii="Times New Roman" w:hAnsi="Times New Roman" w:cs="Times New Roman"/>
          <w:i/>
          <w:iCs/>
          <w:noProof/>
          <w:sz w:val="24"/>
          <w:szCs w:val="24"/>
        </w:rPr>
        <w:t>Ecography</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37</w:t>
      </w:r>
      <w:r w:rsidRPr="00C3107A">
        <w:rPr>
          <w:rFonts w:ascii="Times New Roman" w:hAnsi="Times New Roman" w:cs="Times New Roman"/>
          <w:noProof/>
          <w:sz w:val="24"/>
          <w:szCs w:val="24"/>
        </w:rPr>
        <w:t>(December 2013), 781–790. doi: 10.1111/ecog.00566</w:t>
      </w:r>
    </w:p>
    <w:p w14:paraId="1CB2B06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RStudio Team. (2018). </w:t>
      </w:r>
      <w:r w:rsidRPr="00C3107A">
        <w:rPr>
          <w:rFonts w:ascii="Times New Roman" w:hAnsi="Times New Roman" w:cs="Times New Roman"/>
          <w:i/>
          <w:iCs/>
          <w:noProof/>
          <w:sz w:val="24"/>
          <w:szCs w:val="24"/>
        </w:rPr>
        <w:t>RStudio: Integrated Development for R</w:t>
      </w:r>
      <w:r w:rsidRPr="00C3107A">
        <w:rPr>
          <w:rFonts w:ascii="Times New Roman" w:hAnsi="Times New Roman" w:cs="Times New Roman"/>
          <w:noProof/>
          <w:sz w:val="24"/>
          <w:szCs w:val="24"/>
        </w:rPr>
        <w:t>. Retrieved from http://www.rstudio.com/</w:t>
      </w:r>
    </w:p>
    <w:p w14:paraId="0E260BC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11</w:t>
      </w:r>
      <w:r w:rsidRPr="00C3107A">
        <w:rPr>
          <w:rFonts w:ascii="Times New Roman" w:hAnsi="Times New Roman" w:cs="Times New Roman"/>
          <w:noProof/>
          <w:sz w:val="24"/>
          <w:szCs w:val="24"/>
        </w:rPr>
        <w:t>(2), 375–385. doi: 10.1007/s10592-009-0044-5</w:t>
      </w:r>
    </w:p>
    <w:p w14:paraId="649E992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modeling. </w:t>
      </w:r>
      <w:r w:rsidRPr="00C3107A">
        <w:rPr>
          <w:rFonts w:ascii="Times New Roman" w:hAnsi="Times New Roman" w:cs="Times New Roman"/>
          <w:i/>
          <w:iCs/>
          <w:noProof/>
          <w:sz w:val="24"/>
          <w:szCs w:val="24"/>
        </w:rPr>
        <w:t>Scientific Reports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9</w:t>
      </w:r>
      <w:r w:rsidRPr="00C3107A">
        <w:rPr>
          <w:rFonts w:ascii="Times New Roman" w:hAnsi="Times New Roman" w:cs="Times New Roman"/>
          <w:noProof/>
          <w:sz w:val="24"/>
          <w:szCs w:val="24"/>
        </w:rPr>
        <w:t>(1), 1–9. doi: 10.1038/s41598-019-43435-9</w:t>
      </w:r>
    </w:p>
    <w:p w14:paraId="3366281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Shimadzu, H., Dornelas, M., &amp; Magurran, A. E. (2015). Measuring temporal turnover in ecological communities. </w:t>
      </w:r>
      <w:r w:rsidRPr="00C3107A">
        <w:rPr>
          <w:rFonts w:ascii="Times New Roman" w:hAnsi="Times New Roman" w:cs="Times New Roman"/>
          <w:i/>
          <w:iCs/>
          <w:noProof/>
          <w:sz w:val="24"/>
          <w:szCs w:val="24"/>
        </w:rPr>
        <w:t>Methods in Ecology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6</w:t>
      </w:r>
      <w:r w:rsidRPr="00C3107A">
        <w:rPr>
          <w:rFonts w:ascii="Times New Roman" w:hAnsi="Times New Roman" w:cs="Times New Roman"/>
          <w:noProof/>
          <w:sz w:val="24"/>
          <w:szCs w:val="24"/>
        </w:rPr>
        <w:t>(12), 1384–1394. doi: 10.1111/2041-210X.12438</w:t>
      </w:r>
    </w:p>
    <w:p w14:paraId="711BBECF"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Skoglund, P., Sjödin, P., Skoglund, T., Lascoux, M., &amp; Jakobsson, M. (2014). Investigating </w:t>
      </w:r>
      <w:r w:rsidRPr="00C3107A">
        <w:rPr>
          <w:rFonts w:ascii="Times New Roman" w:hAnsi="Times New Roman" w:cs="Times New Roman"/>
          <w:noProof/>
          <w:sz w:val="24"/>
          <w:szCs w:val="24"/>
        </w:rPr>
        <w:lastRenderedPageBreak/>
        <w:t xml:space="preserve">population history using temporal genetic differentiation. </w:t>
      </w:r>
      <w:r w:rsidRPr="00C3107A">
        <w:rPr>
          <w:rFonts w:ascii="Times New Roman" w:hAnsi="Times New Roman" w:cs="Times New Roman"/>
          <w:i/>
          <w:iCs/>
          <w:noProof/>
          <w:sz w:val="24"/>
          <w:szCs w:val="24"/>
        </w:rPr>
        <w:t>Molecular Biology and Evolution</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31</w:t>
      </w:r>
      <w:r w:rsidRPr="00C3107A">
        <w:rPr>
          <w:rFonts w:ascii="Times New Roman" w:hAnsi="Times New Roman" w:cs="Times New Roman"/>
          <w:noProof/>
          <w:sz w:val="24"/>
          <w:szCs w:val="24"/>
        </w:rPr>
        <w:t>(9), 2516–2527. doi: 10.1093/molbev/msu192</w:t>
      </w:r>
    </w:p>
    <w:p w14:paraId="5073F299"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Suárez, N. M., Betancor, E., Fregel, R., Rodríguez, F., &amp; Pestano, J. (2012). Genetic signature of a severe forest fire on the endangered Gran Canaria blue chaffinch (Fringilla teydea polatzeki).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w:t>
      </w:r>
      <w:r w:rsidRPr="00C3107A">
        <w:rPr>
          <w:rFonts w:ascii="Times New Roman" w:hAnsi="Times New Roman" w:cs="Times New Roman"/>
          <w:noProof/>
          <w:sz w:val="24"/>
          <w:szCs w:val="24"/>
        </w:rPr>
        <w:t>(2), 499–507. doi: 10.1007/s10592-011-0302-1</w:t>
      </w:r>
    </w:p>
    <w:p w14:paraId="0B2ECAE6"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Sun, X., &amp; Hedgecock, D. (2017). Temporal genetic change in North American Pacific oyster populations suggests caution in seascape genetics analyses of high gene-flow species. </w:t>
      </w:r>
      <w:r w:rsidRPr="00C3107A">
        <w:rPr>
          <w:rFonts w:ascii="Times New Roman" w:hAnsi="Times New Roman" w:cs="Times New Roman"/>
          <w:i/>
          <w:iCs/>
          <w:noProof/>
          <w:sz w:val="24"/>
          <w:szCs w:val="24"/>
        </w:rPr>
        <w:t>Marine Ecology Progress Series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565</w:t>
      </w:r>
      <w:r w:rsidRPr="00C3107A">
        <w:rPr>
          <w:rFonts w:ascii="Times New Roman" w:hAnsi="Times New Roman" w:cs="Times New Roman"/>
          <w:noProof/>
          <w:sz w:val="24"/>
          <w:szCs w:val="24"/>
        </w:rPr>
        <w:t>, 79–93. doi: 10.3354/meps12009</w:t>
      </w:r>
    </w:p>
    <w:p w14:paraId="1D2AA1F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Wagner, H. H., &amp; Fortin, M.-J. (2013). A conceptual framework for the spatial analysis of landscape genetic data. </w:t>
      </w:r>
      <w:r w:rsidRPr="00C3107A">
        <w:rPr>
          <w:rFonts w:ascii="Times New Roman" w:hAnsi="Times New Roman" w:cs="Times New Roman"/>
          <w:i/>
          <w:iCs/>
          <w:noProof/>
          <w:sz w:val="24"/>
          <w:szCs w:val="24"/>
        </w:rPr>
        <w:t>Conservation 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14</w:t>
      </w:r>
      <w:r w:rsidRPr="00C3107A">
        <w:rPr>
          <w:rFonts w:ascii="Times New Roman" w:hAnsi="Times New Roman" w:cs="Times New Roman"/>
          <w:noProof/>
          <w:sz w:val="24"/>
          <w:szCs w:val="24"/>
        </w:rPr>
        <w:t>(2), 253–261. doi: 10.1007/s10592-012-0391-5</w:t>
      </w:r>
    </w:p>
    <w:p w14:paraId="07933980"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szCs w:val="24"/>
        </w:rPr>
      </w:pPr>
      <w:r w:rsidRPr="00C3107A">
        <w:rPr>
          <w:rFonts w:ascii="Times New Roman" w:hAnsi="Times New Roman" w:cs="Times New Roman"/>
          <w:noProof/>
          <w:sz w:val="24"/>
          <w:szCs w:val="24"/>
        </w:rPr>
        <w:t xml:space="preserve">Wittische, J., Janes, J. K., &amp; James, P. M. A. (2019). Modelling landscape genetic connectivity of the mountain pine beetle in western Canada. </w:t>
      </w:r>
      <w:r w:rsidRPr="00C3107A">
        <w:rPr>
          <w:rFonts w:ascii="Times New Roman" w:hAnsi="Times New Roman" w:cs="Times New Roman"/>
          <w:i/>
          <w:iCs/>
          <w:noProof/>
          <w:sz w:val="24"/>
          <w:szCs w:val="24"/>
        </w:rPr>
        <w:t>Canadian Journal of Forest Research</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1348</w:t>
      </w:r>
      <w:r w:rsidRPr="00C3107A">
        <w:rPr>
          <w:rFonts w:ascii="Times New Roman" w:hAnsi="Times New Roman" w:cs="Times New Roman"/>
          <w:noProof/>
          <w:sz w:val="24"/>
          <w:szCs w:val="24"/>
        </w:rPr>
        <w:t>(September), 1339–1348. doi: 10.1139/cjfr-2018-0417</w:t>
      </w:r>
    </w:p>
    <w:p w14:paraId="361197A7" w14:textId="77777777" w:rsidR="00C3107A" w:rsidRPr="00C3107A" w:rsidRDefault="00C3107A" w:rsidP="00C3107A">
      <w:pPr>
        <w:widowControl w:val="0"/>
        <w:autoSpaceDE w:val="0"/>
        <w:autoSpaceDN w:val="0"/>
        <w:adjustRightInd w:val="0"/>
        <w:spacing w:before="240" w:after="240" w:line="480" w:lineRule="auto"/>
        <w:ind w:left="480" w:hanging="480"/>
        <w:rPr>
          <w:rFonts w:ascii="Times New Roman" w:hAnsi="Times New Roman" w:cs="Times New Roman"/>
          <w:noProof/>
          <w:sz w:val="24"/>
        </w:rPr>
      </w:pPr>
      <w:r w:rsidRPr="00C3107A">
        <w:rPr>
          <w:rFonts w:ascii="Times New Roman" w:hAnsi="Times New Roman" w:cs="Times New Roman"/>
          <w:noProof/>
          <w:sz w:val="24"/>
          <w:szCs w:val="24"/>
        </w:rPr>
        <w:t xml:space="preserve">Wright, S. (1943). Isolation by Distance. </w:t>
      </w:r>
      <w:r w:rsidRPr="00C3107A">
        <w:rPr>
          <w:rFonts w:ascii="Times New Roman" w:hAnsi="Times New Roman" w:cs="Times New Roman"/>
          <w:i/>
          <w:iCs/>
          <w:noProof/>
          <w:sz w:val="24"/>
          <w:szCs w:val="24"/>
        </w:rPr>
        <w:t>Genetics</w:t>
      </w:r>
      <w:r w:rsidRPr="00C3107A">
        <w:rPr>
          <w:rFonts w:ascii="Times New Roman" w:hAnsi="Times New Roman" w:cs="Times New Roman"/>
          <w:noProof/>
          <w:sz w:val="24"/>
          <w:szCs w:val="24"/>
        </w:rPr>
        <w:t xml:space="preserve">, </w:t>
      </w:r>
      <w:r w:rsidRPr="00C3107A">
        <w:rPr>
          <w:rFonts w:ascii="Times New Roman" w:hAnsi="Times New Roman" w:cs="Times New Roman"/>
          <w:i/>
          <w:iCs/>
          <w:noProof/>
          <w:sz w:val="24"/>
          <w:szCs w:val="24"/>
        </w:rPr>
        <w:t>28</w:t>
      </w:r>
      <w:r w:rsidRPr="00C3107A">
        <w:rPr>
          <w:rFonts w:ascii="Times New Roman" w:hAnsi="Times New Roman" w:cs="Times New Roman"/>
          <w:noProof/>
          <w:sz w:val="24"/>
          <w:szCs w:val="24"/>
        </w:rPr>
        <w:t>(2), 114–138.</w:t>
      </w:r>
    </w:p>
    <w:p w14:paraId="4413F7C0" w14:textId="77777777" w:rsidR="00060B67" w:rsidRDefault="004E13A5" w:rsidP="003333C4">
      <w:pPr>
        <w:spacing w:before="240"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fldChar w:fldCharType="end"/>
      </w:r>
    </w:p>
    <w:p w14:paraId="4D6E552D" w14:textId="0C26B5AA" w:rsidR="003333C4" w:rsidRDefault="003333C4" w:rsidP="003333C4">
      <w:pPr>
        <w:spacing w:before="240" w:after="240" w:line="480" w:lineRule="auto"/>
        <w:rPr>
          <w:rFonts w:ascii="Times New Roman" w:hAnsi="Times New Roman" w:cs="Times New Roman"/>
          <w:b/>
          <w:sz w:val="24"/>
          <w:szCs w:val="24"/>
        </w:rPr>
      </w:pPr>
      <w:r w:rsidRPr="003333C4">
        <w:rPr>
          <w:rFonts w:ascii="Times New Roman" w:hAnsi="Times New Roman" w:cs="Times New Roman"/>
          <w:b/>
          <w:sz w:val="24"/>
          <w:szCs w:val="24"/>
        </w:rPr>
        <w:t xml:space="preserve"> </w:t>
      </w:r>
      <w:r>
        <w:rPr>
          <w:rFonts w:ascii="Times New Roman" w:hAnsi="Times New Roman" w:cs="Times New Roman"/>
          <w:b/>
          <w:sz w:val="24"/>
          <w:szCs w:val="24"/>
        </w:rPr>
        <w:t>DATA ACCESSIBILITY</w:t>
      </w:r>
    </w:p>
    <w:p w14:paraId="1CC66BB4" w14:textId="52D2B07C" w:rsidR="003333C4" w:rsidRDefault="003333C4" w:rsidP="003333C4">
      <w:pPr>
        <w:spacing w:before="240"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used for this paper will be deposited online upon acceptance. Functions used to analyze the simulations will be available on a public repository on </w:t>
      </w:r>
      <w:r w:rsidRPr="00ED2205">
        <w:rPr>
          <w:rFonts w:ascii="Times New Roman" w:hAnsi="Times New Roman" w:cs="Times New Roman"/>
          <w:i/>
          <w:sz w:val="24"/>
          <w:szCs w:val="24"/>
        </w:rPr>
        <w:t>GitHub</w:t>
      </w:r>
      <w:r>
        <w:rPr>
          <w:rFonts w:ascii="Times New Roman" w:hAnsi="Times New Roman" w:cs="Times New Roman"/>
          <w:sz w:val="24"/>
          <w:szCs w:val="24"/>
        </w:rPr>
        <w:t>.</w:t>
      </w:r>
      <w:r>
        <w:rPr>
          <w:rFonts w:ascii="Times New Roman" w:hAnsi="Times New Roman" w:cs="Times New Roman"/>
          <w:i/>
          <w:sz w:val="24"/>
          <w:szCs w:val="24"/>
        </w:rPr>
        <w:t xml:space="preserve"> </w:t>
      </w:r>
      <w:r w:rsidRPr="00F36A60">
        <w:rPr>
          <w:rFonts w:ascii="Times New Roman" w:hAnsi="Times New Roman" w:cs="Times New Roman"/>
          <w:sz w:val="24"/>
          <w:szCs w:val="24"/>
        </w:rPr>
        <w:t>TGI,</w:t>
      </w:r>
      <w:r>
        <w:rPr>
          <w:rFonts w:ascii="Times New Roman" w:hAnsi="Times New Roman" w:cs="Times New Roman"/>
          <w:sz w:val="24"/>
          <w:szCs w:val="24"/>
        </w:rPr>
        <w:t xml:space="preserve"> the function </w:t>
      </w:r>
      <w:r>
        <w:rPr>
          <w:rFonts w:ascii="Times New Roman" w:hAnsi="Times New Roman" w:cs="Times New Roman"/>
          <w:sz w:val="24"/>
          <w:szCs w:val="24"/>
        </w:rPr>
        <w:lastRenderedPageBreak/>
        <w:t>that would be most useful to potential users of our approach, will continue to be maintained and developed and may be contributed to a CRAN package in the near future.</w:t>
      </w:r>
    </w:p>
    <w:p w14:paraId="77C96E18" w14:textId="7F12D294" w:rsidR="00067650" w:rsidRDefault="00067650" w:rsidP="003333C4">
      <w:pPr>
        <w:spacing w:before="240" w:after="240" w:line="480" w:lineRule="auto"/>
        <w:rPr>
          <w:rFonts w:ascii="Times New Roman" w:hAnsi="Times New Roman" w:cs="Times New Roman"/>
          <w:sz w:val="24"/>
          <w:szCs w:val="24"/>
        </w:rPr>
      </w:pPr>
    </w:p>
    <w:p w14:paraId="1025689C" w14:textId="4CB46292" w:rsidR="00067650" w:rsidRDefault="00067650" w:rsidP="003333C4">
      <w:pPr>
        <w:spacing w:before="240" w:after="240" w:line="480" w:lineRule="auto"/>
        <w:rPr>
          <w:rFonts w:ascii="Times New Roman" w:hAnsi="Times New Roman" w:cs="Times New Roman"/>
          <w:b/>
          <w:sz w:val="24"/>
          <w:szCs w:val="24"/>
        </w:rPr>
      </w:pPr>
      <w:r>
        <w:rPr>
          <w:rFonts w:ascii="Times New Roman" w:hAnsi="Times New Roman" w:cs="Times New Roman"/>
          <w:b/>
          <w:sz w:val="24"/>
          <w:szCs w:val="24"/>
        </w:rPr>
        <w:t>AUTHOR CONTRIBUTIONS</w:t>
      </w:r>
    </w:p>
    <w:p w14:paraId="46A8D64F" w14:textId="67387F0B" w:rsidR="00067650" w:rsidRPr="00067650" w:rsidRDefault="00067650" w:rsidP="00067650">
      <w:pPr>
        <w:spacing w:before="240" w:after="240" w:line="480" w:lineRule="auto"/>
        <w:rPr>
          <w:rFonts w:ascii="Times New Roman" w:hAnsi="Times New Roman" w:cs="Times New Roman"/>
          <w:sz w:val="24"/>
          <w:szCs w:val="24"/>
        </w:rPr>
      </w:pPr>
      <w:r>
        <w:rPr>
          <w:rFonts w:ascii="Times New Roman" w:hAnsi="Times New Roman" w:cs="Times New Roman"/>
          <w:sz w:val="24"/>
          <w:szCs w:val="24"/>
        </w:rPr>
        <w:t>J.W</w:t>
      </w:r>
      <w:r w:rsidRPr="00067650">
        <w:rPr>
          <w:rFonts w:ascii="Times New Roman" w:hAnsi="Times New Roman" w:cs="Times New Roman"/>
          <w:sz w:val="24"/>
          <w:szCs w:val="24"/>
        </w:rPr>
        <w:t xml:space="preserve">. designed the study, </w:t>
      </w:r>
      <w:r w:rsidR="003136A1">
        <w:rPr>
          <w:rFonts w:ascii="Times New Roman" w:hAnsi="Times New Roman" w:cs="Times New Roman"/>
          <w:sz w:val="24"/>
          <w:szCs w:val="24"/>
        </w:rPr>
        <w:t>created</w:t>
      </w:r>
      <w:r w:rsidRPr="00067650">
        <w:rPr>
          <w:rFonts w:ascii="Times New Roman" w:hAnsi="Times New Roman" w:cs="Times New Roman"/>
          <w:sz w:val="24"/>
          <w:szCs w:val="24"/>
        </w:rPr>
        <w:t xml:space="preserve"> the simulation inputs, ran the simulations</w:t>
      </w:r>
      <w:r>
        <w:rPr>
          <w:rFonts w:ascii="Times New Roman" w:hAnsi="Times New Roman" w:cs="Times New Roman"/>
          <w:sz w:val="24"/>
          <w:szCs w:val="24"/>
        </w:rPr>
        <w:t>,</w:t>
      </w:r>
      <w:r w:rsidR="003136A1">
        <w:rPr>
          <w:rFonts w:ascii="Times New Roman" w:hAnsi="Times New Roman" w:cs="Times New Roman"/>
          <w:sz w:val="24"/>
          <w:szCs w:val="24"/>
        </w:rPr>
        <w:t xml:space="preserve"> transformed the TBI function to TGI, </w:t>
      </w:r>
      <w:r w:rsidR="0013574D">
        <w:rPr>
          <w:rFonts w:ascii="Times New Roman" w:hAnsi="Times New Roman" w:cs="Times New Roman"/>
          <w:sz w:val="24"/>
          <w:szCs w:val="24"/>
        </w:rPr>
        <w:t xml:space="preserve">and </w:t>
      </w:r>
      <w:r>
        <w:rPr>
          <w:rFonts w:ascii="Times New Roman" w:hAnsi="Times New Roman" w:cs="Times New Roman"/>
          <w:sz w:val="24"/>
          <w:szCs w:val="24"/>
        </w:rPr>
        <w:t>performed the analyses. P.L</w:t>
      </w:r>
      <w:r w:rsidRPr="00067650">
        <w:rPr>
          <w:rFonts w:ascii="Times New Roman" w:hAnsi="Times New Roman" w:cs="Times New Roman"/>
          <w:sz w:val="24"/>
          <w:szCs w:val="24"/>
        </w:rPr>
        <w:t>.</w:t>
      </w:r>
      <w:r>
        <w:rPr>
          <w:rFonts w:ascii="Times New Roman" w:hAnsi="Times New Roman" w:cs="Times New Roman"/>
          <w:sz w:val="24"/>
          <w:szCs w:val="24"/>
        </w:rPr>
        <w:t xml:space="preserve"> and P.M.A.J. pro</w:t>
      </w:r>
      <w:r w:rsidRPr="00067650">
        <w:rPr>
          <w:rFonts w:ascii="Times New Roman" w:hAnsi="Times New Roman" w:cs="Times New Roman"/>
          <w:sz w:val="24"/>
          <w:szCs w:val="24"/>
        </w:rPr>
        <w:t xml:space="preserve">vided </w:t>
      </w:r>
      <w:r w:rsidR="0013574D">
        <w:rPr>
          <w:rFonts w:ascii="Times New Roman" w:hAnsi="Times New Roman" w:cs="Times New Roman"/>
          <w:sz w:val="24"/>
          <w:szCs w:val="24"/>
        </w:rPr>
        <w:t>advice</w:t>
      </w:r>
      <w:r w:rsidRPr="00067650">
        <w:rPr>
          <w:rFonts w:ascii="Times New Roman" w:hAnsi="Times New Roman" w:cs="Times New Roman"/>
          <w:sz w:val="24"/>
          <w:szCs w:val="24"/>
        </w:rPr>
        <w:t xml:space="preserve"> on</w:t>
      </w:r>
      <w:r w:rsidR="0013574D">
        <w:rPr>
          <w:rFonts w:ascii="Times New Roman" w:hAnsi="Times New Roman" w:cs="Times New Roman"/>
          <w:sz w:val="24"/>
          <w:szCs w:val="24"/>
        </w:rPr>
        <w:t xml:space="preserve"> the study design,</w:t>
      </w:r>
      <w:r>
        <w:rPr>
          <w:rFonts w:ascii="Times New Roman" w:hAnsi="Times New Roman" w:cs="Times New Roman"/>
          <w:sz w:val="24"/>
          <w:szCs w:val="24"/>
        </w:rPr>
        <w:t xml:space="preserve"> analysis</w:t>
      </w:r>
      <w:r w:rsidR="0013574D">
        <w:rPr>
          <w:rFonts w:ascii="Times New Roman" w:hAnsi="Times New Roman" w:cs="Times New Roman"/>
          <w:sz w:val="24"/>
          <w:szCs w:val="24"/>
        </w:rPr>
        <w:t xml:space="preserve">, and the </w:t>
      </w:r>
      <w:proofErr w:type="spellStart"/>
      <w:r w:rsidR="0013574D">
        <w:rPr>
          <w:rFonts w:ascii="Times New Roman" w:hAnsi="Times New Roman" w:cs="Times New Roman"/>
          <w:sz w:val="24"/>
          <w:szCs w:val="24"/>
        </w:rPr>
        <w:t>vizualisation</w:t>
      </w:r>
      <w:proofErr w:type="spellEnd"/>
      <w:r w:rsidR="0013574D">
        <w:rPr>
          <w:rFonts w:ascii="Times New Roman" w:hAnsi="Times New Roman" w:cs="Times New Roman"/>
          <w:sz w:val="24"/>
          <w:szCs w:val="24"/>
        </w:rPr>
        <w:t>. J.W., P.L. and P.M.A.J. wrote the paper.</w:t>
      </w:r>
    </w:p>
    <w:p w14:paraId="4B6EED1A" w14:textId="77777777" w:rsidR="00067650" w:rsidRDefault="00067650" w:rsidP="003333C4">
      <w:pPr>
        <w:spacing w:before="240" w:after="240" w:line="480" w:lineRule="auto"/>
        <w:rPr>
          <w:rFonts w:ascii="Times New Roman" w:hAnsi="Times New Roman" w:cs="Times New Roman"/>
          <w:sz w:val="24"/>
          <w:szCs w:val="24"/>
        </w:rPr>
      </w:pPr>
    </w:p>
    <w:p w14:paraId="41B566EE" w14:textId="77777777" w:rsidR="0011218E" w:rsidRDefault="0011218E" w:rsidP="003333C4">
      <w:pPr>
        <w:spacing w:before="240" w:after="240" w:line="480" w:lineRule="auto"/>
        <w:rPr>
          <w:rFonts w:ascii="Times New Roman" w:hAnsi="Times New Roman" w:cs="Times New Roman"/>
          <w:b/>
          <w:sz w:val="24"/>
          <w:szCs w:val="24"/>
        </w:rPr>
      </w:pPr>
    </w:p>
    <w:p w14:paraId="1DF81713" w14:textId="78D7C33F" w:rsidR="00067650" w:rsidRPr="00067650" w:rsidRDefault="00067650" w:rsidP="003333C4">
      <w:pPr>
        <w:spacing w:before="240" w:after="240" w:line="480" w:lineRule="auto"/>
        <w:rPr>
          <w:rFonts w:ascii="Times New Roman" w:hAnsi="Times New Roman" w:cs="Times New Roman"/>
          <w:sz w:val="24"/>
          <w:szCs w:val="24"/>
        </w:rPr>
      </w:pPr>
      <w:r>
        <w:rPr>
          <w:rFonts w:ascii="Times New Roman" w:hAnsi="Times New Roman" w:cs="Times New Roman"/>
          <w:b/>
          <w:sz w:val="24"/>
          <w:szCs w:val="24"/>
        </w:rPr>
        <w:t>TABLES AND FIGURES</w:t>
      </w:r>
    </w:p>
    <w:p w14:paraId="2D90C039" w14:textId="77777777" w:rsidR="0011218E" w:rsidRDefault="0011218E" w:rsidP="0011218E">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 xml:space="preserve">Table 1: </w:t>
      </w:r>
      <w:r>
        <w:rPr>
          <w:rFonts w:ascii="Times New Roman" w:hAnsi="Times New Roman" w:cs="Times New Roman"/>
          <w:sz w:val="24"/>
          <w:szCs w:val="24"/>
          <w:lang w:val="en-CA"/>
        </w:rPr>
        <w:t>Two-factor s</w:t>
      </w:r>
      <w:r w:rsidRPr="00D74ECC">
        <w:rPr>
          <w:rFonts w:ascii="Times New Roman" w:hAnsi="Times New Roman" w:cs="Times New Roman"/>
          <w:sz w:val="24"/>
          <w:szCs w:val="24"/>
          <w:lang w:val="en-CA"/>
        </w:rPr>
        <w:t>i</w:t>
      </w:r>
      <w:r>
        <w:rPr>
          <w:rFonts w:ascii="Times New Roman" w:hAnsi="Times New Roman" w:cs="Times New Roman"/>
          <w:sz w:val="24"/>
          <w:szCs w:val="24"/>
          <w:lang w:val="en-CA"/>
        </w:rPr>
        <w:t xml:space="preserve">mulation experiment with scenario abbreviations used throughout the manuscript. Rows: number of populations with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-temporal population genetic legacies. Columns: dispersal values.</w:t>
      </w:r>
      <w:r>
        <w:rPr>
          <w:rFonts w:ascii="Times New Roman" w:hAnsi="Times New Roman" w:cs="Times New Roman"/>
          <w:sz w:val="24"/>
          <w:szCs w:val="24"/>
          <w:lang w:val="en-CA"/>
        </w:rPr>
        <w:t xml:space="preserve"> Numbers in parentheses indicate the number of unique simulations ran for each factor level or combination of factor levels. We ran 2160 simulations in total.</w:t>
      </w:r>
    </w:p>
    <w:tbl>
      <w:tblPr>
        <w:tblStyle w:val="Grilledutableau"/>
        <w:tblW w:w="0" w:type="auto"/>
        <w:tblLook w:val="04A0" w:firstRow="1" w:lastRow="0" w:firstColumn="1" w:lastColumn="0" w:noHBand="0" w:noVBand="1"/>
      </w:tblPr>
      <w:tblGrid>
        <w:gridCol w:w="2605"/>
        <w:gridCol w:w="2250"/>
        <w:gridCol w:w="2157"/>
        <w:gridCol w:w="2338"/>
      </w:tblGrid>
      <w:tr w:rsidR="0011218E" w14:paraId="50ADC9B8" w14:textId="77777777" w:rsidTr="00060B67">
        <w:trPr>
          <w:trHeight w:val="1160"/>
        </w:trPr>
        <w:tc>
          <w:tcPr>
            <w:tcW w:w="2605" w:type="dxa"/>
          </w:tcPr>
          <w:p w14:paraId="252B0441" w14:textId="77777777" w:rsidR="0011218E" w:rsidRDefault="0011218E" w:rsidP="00060B67">
            <w:pPr>
              <w:spacing w:before="240" w:line="480" w:lineRule="auto"/>
              <w:jc w:val="right"/>
              <w:rPr>
                <w:rFonts w:ascii="Times New Roman" w:hAnsi="Times New Roman" w:cs="Times New Roman"/>
                <w:i/>
                <w:sz w:val="24"/>
                <w:szCs w:val="24"/>
                <w:lang w:val="en-CA"/>
              </w:rPr>
            </w:pPr>
            <w:r w:rsidRPr="003D5A1B">
              <w:rPr>
                <w:rFonts w:ascii="Times New Roman" w:hAnsi="Times New Roman" w:cs="Times New Roman"/>
                <w:i/>
                <w:sz w:val="24"/>
                <w:szCs w:val="24"/>
                <w:lang w:val="en-CA"/>
              </w:rPr>
              <w:t>Dispersal</w:t>
            </w:r>
            <w:r>
              <w:rPr>
                <w:rFonts w:ascii="Times New Roman" w:hAnsi="Times New Roman" w:cs="Times New Roman"/>
                <w:i/>
                <w:sz w:val="24"/>
                <w:szCs w:val="24"/>
                <w:lang w:val="en-CA"/>
              </w:rPr>
              <w:t xml:space="preserve"> (B)</w:t>
            </w:r>
          </w:p>
          <w:p w14:paraId="7E4EF844" w14:textId="77777777" w:rsidR="0011218E" w:rsidRPr="003D5A1B" w:rsidRDefault="0011218E" w:rsidP="00060B67">
            <w:pPr>
              <w:spacing w:before="240"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No. populations</w:t>
            </w:r>
          </w:p>
        </w:tc>
        <w:tc>
          <w:tcPr>
            <w:tcW w:w="2250" w:type="dxa"/>
          </w:tcPr>
          <w:p w14:paraId="369753EC"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Low</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w:t>
            </w:r>
            <w:r w:rsidRPr="003D5A1B">
              <w:rPr>
                <w:rFonts w:ascii="Times New Roman" w:hAnsi="Times New Roman" w:cs="Times New Roman"/>
                <w:sz w:val="24"/>
                <w:szCs w:val="24"/>
                <w:lang w:val="en-CA"/>
              </w:rPr>
              <w:t>0)</w:t>
            </w:r>
          </w:p>
        </w:tc>
        <w:tc>
          <w:tcPr>
            <w:tcW w:w="2157" w:type="dxa"/>
          </w:tcPr>
          <w:p w14:paraId="667B4B17"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Moderate</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c>
          <w:tcPr>
            <w:tcW w:w="2338" w:type="dxa"/>
          </w:tcPr>
          <w:p w14:paraId="22FCA0B3" w14:textId="77777777" w:rsidR="0011218E" w:rsidRPr="003D5A1B" w:rsidRDefault="0011218E" w:rsidP="00060B67">
            <w:pPr>
              <w:spacing w:before="240" w:line="480" w:lineRule="auto"/>
              <w:jc w:val="center"/>
              <w:rPr>
                <w:rFonts w:ascii="Times New Roman" w:hAnsi="Times New Roman" w:cs="Times New Roman"/>
                <w:b/>
                <w:sz w:val="24"/>
                <w:szCs w:val="24"/>
                <w:lang w:val="en-CA"/>
              </w:rPr>
            </w:pPr>
            <w:r w:rsidRPr="003D5A1B">
              <w:rPr>
                <w:rFonts w:ascii="Times New Roman" w:hAnsi="Times New Roman" w:cs="Times New Roman"/>
                <w:b/>
                <w:sz w:val="24"/>
                <w:szCs w:val="24"/>
                <w:lang w:val="en-CA"/>
              </w:rPr>
              <w:t>High</w:t>
            </w:r>
            <w:r>
              <w:rPr>
                <w:rFonts w:ascii="Times New Roman" w:hAnsi="Times New Roman" w:cs="Times New Roman"/>
                <w:b/>
                <w:sz w:val="24"/>
                <w:szCs w:val="24"/>
                <w:lang w:val="en-CA"/>
              </w:rPr>
              <w:t xml:space="preserve"> </w:t>
            </w:r>
            <w:r>
              <w:rPr>
                <w:rFonts w:ascii="Times New Roman" w:hAnsi="Times New Roman" w:cs="Times New Roman"/>
                <w:sz w:val="24"/>
                <w:szCs w:val="24"/>
                <w:lang w:val="en-CA"/>
              </w:rPr>
              <w:t>(720</w:t>
            </w:r>
            <w:r w:rsidRPr="003D5A1B">
              <w:rPr>
                <w:rFonts w:ascii="Times New Roman" w:hAnsi="Times New Roman" w:cs="Times New Roman"/>
                <w:sz w:val="24"/>
                <w:szCs w:val="24"/>
                <w:lang w:val="en-CA"/>
              </w:rPr>
              <w:t>)</w:t>
            </w:r>
          </w:p>
        </w:tc>
      </w:tr>
      <w:tr w:rsidR="0011218E" w14:paraId="6CD2AC75" w14:textId="77777777" w:rsidTr="00060B67">
        <w:tc>
          <w:tcPr>
            <w:tcW w:w="2605" w:type="dxa"/>
          </w:tcPr>
          <w:p w14:paraId="362077C1"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1</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69EEDC6"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L1 (180)</w:t>
            </w:r>
          </w:p>
        </w:tc>
        <w:tc>
          <w:tcPr>
            <w:tcW w:w="2157" w:type="dxa"/>
          </w:tcPr>
          <w:p w14:paraId="6A14836B"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M1 (180)</w:t>
            </w:r>
          </w:p>
        </w:tc>
        <w:tc>
          <w:tcPr>
            <w:tcW w:w="2338" w:type="dxa"/>
          </w:tcPr>
          <w:p w14:paraId="30028C72"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H1 (180)</w:t>
            </w:r>
          </w:p>
        </w:tc>
      </w:tr>
      <w:tr w:rsidR="0011218E" w14:paraId="5812C1E9" w14:textId="77777777" w:rsidTr="00060B67">
        <w:tc>
          <w:tcPr>
            <w:tcW w:w="2605" w:type="dxa"/>
          </w:tcPr>
          <w:p w14:paraId="692EE370"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t>2</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46D81E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L2 (180)</w:t>
            </w:r>
          </w:p>
        </w:tc>
        <w:tc>
          <w:tcPr>
            <w:tcW w:w="2157" w:type="dxa"/>
          </w:tcPr>
          <w:p w14:paraId="6C271867"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M2 (180)</w:t>
            </w:r>
          </w:p>
        </w:tc>
        <w:tc>
          <w:tcPr>
            <w:tcW w:w="2338" w:type="dxa"/>
          </w:tcPr>
          <w:p w14:paraId="32E00B0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H2 (180)</w:t>
            </w:r>
          </w:p>
        </w:tc>
      </w:tr>
      <w:tr w:rsidR="0011218E" w14:paraId="2CF29EAE" w14:textId="77777777" w:rsidTr="00060B67">
        <w:tc>
          <w:tcPr>
            <w:tcW w:w="2605" w:type="dxa"/>
          </w:tcPr>
          <w:p w14:paraId="62A5E959" w14:textId="77777777" w:rsidR="0011218E" w:rsidRPr="003D5A1B" w:rsidRDefault="0011218E" w:rsidP="00060B67">
            <w:pPr>
              <w:spacing w:before="240" w:line="480" w:lineRule="auto"/>
              <w:rPr>
                <w:rFonts w:ascii="Times New Roman" w:hAnsi="Times New Roman" w:cs="Times New Roman"/>
                <w:b/>
                <w:sz w:val="24"/>
                <w:szCs w:val="24"/>
                <w:lang w:val="en-CA"/>
              </w:rPr>
            </w:pPr>
            <w:r w:rsidRPr="003D5A1B">
              <w:rPr>
                <w:rFonts w:ascii="Times New Roman" w:hAnsi="Times New Roman" w:cs="Times New Roman"/>
                <w:b/>
                <w:sz w:val="24"/>
                <w:szCs w:val="24"/>
                <w:lang w:val="en-CA"/>
              </w:rPr>
              <w:lastRenderedPageBreak/>
              <w:t>3</w:t>
            </w:r>
            <w:r>
              <w:rPr>
                <w:rFonts w:ascii="Times New Roman" w:hAnsi="Times New Roman" w:cs="Times New Roman"/>
                <w:b/>
                <w:sz w:val="24"/>
                <w:szCs w:val="24"/>
                <w:lang w:val="en-CA"/>
              </w:rPr>
              <w:t xml:space="preserve"> </w:t>
            </w:r>
            <w:r w:rsidRPr="003D5A1B">
              <w:rPr>
                <w:rFonts w:ascii="Times New Roman" w:hAnsi="Times New Roman" w:cs="Times New Roman"/>
                <w:sz w:val="24"/>
                <w:szCs w:val="24"/>
                <w:lang w:val="en-CA"/>
              </w:rPr>
              <w:t>(540)</w:t>
            </w:r>
          </w:p>
        </w:tc>
        <w:tc>
          <w:tcPr>
            <w:tcW w:w="2250" w:type="dxa"/>
          </w:tcPr>
          <w:p w14:paraId="11F5F625"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L3 (180)</w:t>
            </w:r>
          </w:p>
        </w:tc>
        <w:tc>
          <w:tcPr>
            <w:tcW w:w="2157" w:type="dxa"/>
          </w:tcPr>
          <w:p w14:paraId="23F091C1"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M3 (180)</w:t>
            </w:r>
          </w:p>
        </w:tc>
        <w:tc>
          <w:tcPr>
            <w:tcW w:w="2338" w:type="dxa"/>
          </w:tcPr>
          <w:p w14:paraId="5F146850"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H3 (180)</w:t>
            </w:r>
          </w:p>
        </w:tc>
      </w:tr>
      <w:tr w:rsidR="0011218E" w14:paraId="5206BFEC" w14:textId="77777777" w:rsidTr="00060B67">
        <w:tc>
          <w:tcPr>
            <w:tcW w:w="2605" w:type="dxa"/>
          </w:tcPr>
          <w:p w14:paraId="72BE35FA" w14:textId="77777777" w:rsidR="0011218E" w:rsidRPr="004C5976" w:rsidRDefault="0011218E" w:rsidP="00060B67">
            <w:pPr>
              <w:spacing w:before="240" w:line="480" w:lineRule="auto"/>
              <w:rPr>
                <w:rFonts w:ascii="Times New Roman" w:hAnsi="Times New Roman" w:cs="Times New Roman"/>
                <w:sz w:val="24"/>
                <w:szCs w:val="24"/>
                <w:lang w:val="en-CA"/>
              </w:rPr>
            </w:pPr>
            <w:r>
              <w:rPr>
                <w:rFonts w:ascii="Times New Roman" w:hAnsi="Times New Roman" w:cs="Times New Roman"/>
                <w:b/>
                <w:sz w:val="24"/>
                <w:szCs w:val="24"/>
                <w:lang w:val="en-CA"/>
              </w:rPr>
              <w:t>0: control</w:t>
            </w:r>
            <w:r>
              <w:rPr>
                <w:rFonts w:ascii="Times New Roman" w:hAnsi="Times New Roman" w:cs="Times New Roman"/>
                <w:sz w:val="24"/>
                <w:szCs w:val="24"/>
                <w:lang w:val="en-CA"/>
              </w:rPr>
              <w:t xml:space="preserve"> (540)</w:t>
            </w:r>
          </w:p>
        </w:tc>
        <w:tc>
          <w:tcPr>
            <w:tcW w:w="2250" w:type="dxa"/>
          </w:tcPr>
          <w:p w14:paraId="06299D94"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CL (180)</w:t>
            </w:r>
          </w:p>
        </w:tc>
        <w:tc>
          <w:tcPr>
            <w:tcW w:w="2157" w:type="dxa"/>
          </w:tcPr>
          <w:p w14:paraId="058EDDA8"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CM (180) </w:t>
            </w:r>
          </w:p>
        </w:tc>
        <w:tc>
          <w:tcPr>
            <w:tcW w:w="2338" w:type="dxa"/>
          </w:tcPr>
          <w:p w14:paraId="54DA33EC" w14:textId="77777777" w:rsidR="0011218E" w:rsidRDefault="0011218E" w:rsidP="00060B67">
            <w:pPr>
              <w:spacing w:before="240" w:line="48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CH (180)</w:t>
            </w:r>
          </w:p>
        </w:tc>
      </w:tr>
    </w:tbl>
    <w:p w14:paraId="52BF2944" w14:textId="0DEBF8CD" w:rsidR="004E13A5" w:rsidRDefault="004E13A5" w:rsidP="003333C4">
      <w:pPr>
        <w:widowControl w:val="0"/>
        <w:autoSpaceDE w:val="0"/>
        <w:autoSpaceDN w:val="0"/>
        <w:adjustRightInd w:val="0"/>
        <w:spacing w:before="240" w:after="240" w:line="480" w:lineRule="auto"/>
        <w:rPr>
          <w:rFonts w:ascii="Times New Roman" w:eastAsia="Times New Roman" w:hAnsi="Times New Roman" w:cs="Times New Roman"/>
          <w:sz w:val="24"/>
          <w:szCs w:val="24"/>
        </w:rPr>
      </w:pPr>
    </w:p>
    <w:p w14:paraId="767B3B24"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52C4C8A2"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29BC9D9B"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64E71C0A" w14:textId="77777777" w:rsidR="00DF14EE" w:rsidRDefault="00DF14EE" w:rsidP="0011218E">
      <w:pPr>
        <w:spacing w:before="240" w:after="240" w:line="480" w:lineRule="auto"/>
        <w:rPr>
          <w:rFonts w:ascii="Times New Roman" w:eastAsia="Times New Roman" w:hAnsi="Times New Roman" w:cs="Times New Roman"/>
          <w:b/>
          <w:sz w:val="24"/>
          <w:szCs w:val="24"/>
        </w:rPr>
      </w:pPr>
    </w:p>
    <w:p w14:paraId="41F2A70D" w14:textId="1279C77F" w:rsidR="0011218E" w:rsidRPr="00D66B9D" w:rsidRDefault="0011218E" w:rsidP="0011218E">
      <w:pPr>
        <w:spacing w:before="240" w:after="240" w:line="480" w:lineRule="auto"/>
        <w:rPr>
          <w:rFonts w:ascii="Times New Roman" w:eastAsia="Times New Roman" w:hAnsi="Times New Roman" w:cs="Times New Roman"/>
          <w:sz w:val="24"/>
          <w:szCs w:val="24"/>
        </w:rPr>
      </w:pPr>
      <w:r w:rsidRPr="00D66B9D">
        <w:rPr>
          <w:rFonts w:ascii="Times New Roman" w:eastAsia="Times New Roman" w:hAnsi="Times New Roman" w:cs="Times New Roman"/>
          <w:b/>
          <w:sz w:val="24"/>
          <w:szCs w:val="24"/>
        </w:rPr>
        <w:t>Table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Are FPR values staying below the thresholds used in the TGI tests? True (T) or False (F).</w:t>
      </w:r>
    </w:p>
    <w:tbl>
      <w:tblPr>
        <w:tblStyle w:val="Grilledutableau"/>
        <w:tblW w:w="0" w:type="auto"/>
        <w:tblCellMar>
          <w:left w:w="0" w:type="dxa"/>
          <w:right w:w="0" w:type="dxa"/>
        </w:tblCellMar>
        <w:tblLook w:val="04A0" w:firstRow="1" w:lastRow="0" w:firstColumn="1" w:lastColumn="0" w:noHBand="0" w:noVBand="1"/>
      </w:tblPr>
      <w:tblGrid>
        <w:gridCol w:w="1281"/>
        <w:gridCol w:w="713"/>
        <w:gridCol w:w="919"/>
        <w:gridCol w:w="920"/>
        <w:gridCol w:w="919"/>
        <w:gridCol w:w="920"/>
        <w:gridCol w:w="919"/>
        <w:gridCol w:w="920"/>
        <w:gridCol w:w="919"/>
        <w:gridCol w:w="920"/>
      </w:tblGrid>
      <w:tr w:rsidR="0011218E" w14:paraId="755BB5F7" w14:textId="77777777" w:rsidTr="00060B67">
        <w:trPr>
          <w:cantSplit/>
          <w:trHeight w:val="1097"/>
        </w:trPr>
        <w:tc>
          <w:tcPr>
            <w:tcW w:w="1281" w:type="dxa"/>
            <w:noWrap/>
          </w:tcPr>
          <w:p w14:paraId="14FF6BE0" w14:textId="77777777" w:rsidR="0011218E" w:rsidRDefault="0011218E" w:rsidP="00060B67">
            <w:pPr>
              <w:spacing w:before="240" w:after="240"/>
              <w:jc w:val="right"/>
              <w:rPr>
                <w:rFonts w:ascii="Times New Roman" w:eastAsia="Times New Roman" w:hAnsi="Times New Roman" w:cs="Times New Roman"/>
                <w:i/>
                <w:sz w:val="24"/>
                <w:szCs w:val="24"/>
              </w:rPr>
            </w:pPr>
            <w:r w:rsidRPr="00CB24CD">
              <w:rPr>
                <w:rFonts w:ascii="Times New Roman" w:eastAsia="Times New Roman" w:hAnsi="Times New Roman" w:cs="Times New Roman"/>
                <w:i/>
                <w:sz w:val="24"/>
                <w:szCs w:val="24"/>
              </w:rPr>
              <w:t>Scenario</w:t>
            </w:r>
            <w:r>
              <w:rPr>
                <w:rFonts w:ascii="Times New Roman" w:eastAsia="Times New Roman" w:hAnsi="Times New Roman" w:cs="Times New Roman"/>
                <w:i/>
                <w:sz w:val="24"/>
                <w:szCs w:val="24"/>
              </w:rPr>
              <w:t>s</w:t>
            </w:r>
          </w:p>
          <w:p w14:paraId="25DA3529" w14:textId="77777777" w:rsidR="0011218E" w:rsidRPr="00CB24CD" w:rsidRDefault="0011218E" w:rsidP="00060B67">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CB24C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Thresholds</w:t>
            </w:r>
          </w:p>
        </w:tc>
        <w:tc>
          <w:tcPr>
            <w:tcW w:w="713" w:type="dxa"/>
          </w:tcPr>
          <w:p w14:paraId="3F3635FE"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L1</w:t>
            </w:r>
          </w:p>
        </w:tc>
        <w:tc>
          <w:tcPr>
            <w:tcW w:w="919" w:type="dxa"/>
          </w:tcPr>
          <w:p w14:paraId="1DC231C9"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L2</w:t>
            </w:r>
          </w:p>
        </w:tc>
        <w:tc>
          <w:tcPr>
            <w:tcW w:w="920" w:type="dxa"/>
          </w:tcPr>
          <w:p w14:paraId="3DFC9DB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L3</w:t>
            </w:r>
          </w:p>
        </w:tc>
        <w:tc>
          <w:tcPr>
            <w:tcW w:w="919" w:type="dxa"/>
          </w:tcPr>
          <w:p w14:paraId="1F3A9FEA"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M1</w:t>
            </w:r>
          </w:p>
        </w:tc>
        <w:tc>
          <w:tcPr>
            <w:tcW w:w="920" w:type="dxa"/>
          </w:tcPr>
          <w:p w14:paraId="27159D37"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M2</w:t>
            </w:r>
          </w:p>
        </w:tc>
        <w:tc>
          <w:tcPr>
            <w:tcW w:w="919" w:type="dxa"/>
          </w:tcPr>
          <w:p w14:paraId="033D0C38"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M3</w:t>
            </w:r>
          </w:p>
        </w:tc>
        <w:tc>
          <w:tcPr>
            <w:tcW w:w="920" w:type="dxa"/>
          </w:tcPr>
          <w:p w14:paraId="580A6D86"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H1</w:t>
            </w:r>
          </w:p>
        </w:tc>
        <w:tc>
          <w:tcPr>
            <w:tcW w:w="919" w:type="dxa"/>
          </w:tcPr>
          <w:p w14:paraId="23189BD4"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H2</w:t>
            </w:r>
          </w:p>
        </w:tc>
        <w:tc>
          <w:tcPr>
            <w:tcW w:w="920" w:type="dxa"/>
          </w:tcPr>
          <w:p w14:paraId="021EDEF3" w14:textId="77777777" w:rsidR="0011218E" w:rsidRPr="00CB24CD" w:rsidRDefault="0011218E" w:rsidP="00060B67">
            <w:pPr>
              <w:spacing w:before="240" w:after="240" w:line="480" w:lineRule="auto"/>
              <w:jc w:val="center"/>
              <w:rPr>
                <w:rFonts w:ascii="Times New Roman" w:eastAsia="Times New Roman" w:hAnsi="Times New Roman" w:cs="Times New Roman"/>
                <w:b/>
                <w:sz w:val="24"/>
                <w:szCs w:val="24"/>
              </w:rPr>
            </w:pPr>
            <w:r w:rsidRPr="00CB24CD">
              <w:rPr>
                <w:rFonts w:ascii="Times New Roman" w:eastAsia="Times New Roman" w:hAnsi="Times New Roman" w:cs="Times New Roman"/>
                <w:b/>
                <w:sz w:val="24"/>
                <w:szCs w:val="24"/>
              </w:rPr>
              <w:t>H3</w:t>
            </w:r>
          </w:p>
        </w:tc>
      </w:tr>
      <w:tr w:rsidR="0011218E" w14:paraId="706CF14B" w14:textId="77777777" w:rsidTr="00060B67">
        <w:trPr>
          <w:trHeight w:hRule="exact" w:val="576"/>
        </w:trPr>
        <w:tc>
          <w:tcPr>
            <w:tcW w:w="1281" w:type="dxa"/>
          </w:tcPr>
          <w:p w14:paraId="5A60AC9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0.0010</w:t>
            </w:r>
          </w:p>
        </w:tc>
        <w:tc>
          <w:tcPr>
            <w:tcW w:w="713" w:type="dxa"/>
            <w:shd w:val="clear" w:color="auto" w:fill="92D050"/>
          </w:tcPr>
          <w:p w14:paraId="49C9B79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A95893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5BE60B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39052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2B3F75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D24009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36BD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41396C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E8B489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3C9EAF71" w14:textId="77777777" w:rsidTr="00060B67">
        <w:trPr>
          <w:trHeight w:hRule="exact" w:val="576"/>
        </w:trPr>
        <w:tc>
          <w:tcPr>
            <w:tcW w:w="1281" w:type="dxa"/>
          </w:tcPr>
          <w:p w14:paraId="1E71B0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0.0025</w:t>
            </w:r>
          </w:p>
        </w:tc>
        <w:tc>
          <w:tcPr>
            <w:tcW w:w="713" w:type="dxa"/>
          </w:tcPr>
          <w:p w14:paraId="0A939C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5BD4FDA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1513ABF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EB9C4D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27C1C50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FB04B4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3943A8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73A2013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915991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41280AE9" w14:textId="77777777" w:rsidTr="00060B67">
        <w:trPr>
          <w:trHeight w:hRule="exact" w:val="576"/>
        </w:trPr>
        <w:tc>
          <w:tcPr>
            <w:tcW w:w="1281" w:type="dxa"/>
          </w:tcPr>
          <w:p w14:paraId="2EBD62B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0.0050</w:t>
            </w:r>
          </w:p>
        </w:tc>
        <w:tc>
          <w:tcPr>
            <w:tcW w:w="713" w:type="dxa"/>
          </w:tcPr>
          <w:p w14:paraId="32809FB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B7CAAF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8B6A98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22919E6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7773F92"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4CE8F9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3668B1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FF39E6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011424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3B6A5E8" w14:textId="77777777" w:rsidTr="00060B67">
        <w:trPr>
          <w:trHeight w:hRule="exact" w:val="576"/>
        </w:trPr>
        <w:tc>
          <w:tcPr>
            <w:tcW w:w="1281" w:type="dxa"/>
          </w:tcPr>
          <w:p w14:paraId="38376F2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0.0075</w:t>
            </w:r>
          </w:p>
        </w:tc>
        <w:tc>
          <w:tcPr>
            <w:tcW w:w="713" w:type="dxa"/>
          </w:tcPr>
          <w:p w14:paraId="41B0E5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3A698B8D"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7E1B738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E2C74BB"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0A87370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056BC39"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1A7F7E6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821B3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DEDC5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6381A15B" w14:textId="77777777" w:rsidTr="00060B67">
        <w:trPr>
          <w:trHeight w:hRule="exact" w:val="576"/>
        </w:trPr>
        <w:tc>
          <w:tcPr>
            <w:tcW w:w="1281" w:type="dxa"/>
          </w:tcPr>
          <w:p w14:paraId="61077BA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0.0100</w:t>
            </w:r>
          </w:p>
        </w:tc>
        <w:tc>
          <w:tcPr>
            <w:tcW w:w="713" w:type="dxa"/>
          </w:tcPr>
          <w:p w14:paraId="771F0B8E"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7D0B43A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42ECA90"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021DC40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4AF58EC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973C43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793B1A8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B751E0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70EF2B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21DE99A7" w14:textId="77777777" w:rsidTr="00060B67">
        <w:trPr>
          <w:trHeight w:hRule="exact" w:val="576"/>
        </w:trPr>
        <w:tc>
          <w:tcPr>
            <w:tcW w:w="1281" w:type="dxa"/>
          </w:tcPr>
          <w:p w14:paraId="7F180236"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0.0250</w:t>
            </w:r>
          </w:p>
        </w:tc>
        <w:tc>
          <w:tcPr>
            <w:tcW w:w="713" w:type="dxa"/>
          </w:tcPr>
          <w:p w14:paraId="5719CFDF"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4487A67"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3B8C737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1636A953"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4A0A89C0"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115378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A37E4A5"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D4B61C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FF33FAD"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177825E5" w14:textId="77777777" w:rsidTr="00060B67">
        <w:trPr>
          <w:trHeight w:hRule="exact" w:val="576"/>
        </w:trPr>
        <w:tc>
          <w:tcPr>
            <w:tcW w:w="1281" w:type="dxa"/>
          </w:tcPr>
          <w:p w14:paraId="73B972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0.0500</w:t>
            </w:r>
          </w:p>
        </w:tc>
        <w:tc>
          <w:tcPr>
            <w:tcW w:w="713" w:type="dxa"/>
          </w:tcPr>
          <w:p w14:paraId="2C623376"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4E5D00B8"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tcPr>
          <w:p w14:paraId="60F17E4A"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2B86C8D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6CD44994"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717B2AC"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532E265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2C8261E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0F2A38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53632AD9" w14:textId="77777777" w:rsidTr="00060B67">
        <w:trPr>
          <w:trHeight w:hRule="exact" w:val="576"/>
        </w:trPr>
        <w:tc>
          <w:tcPr>
            <w:tcW w:w="1281" w:type="dxa"/>
          </w:tcPr>
          <w:p w14:paraId="7752905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lastRenderedPageBreak/>
              <w:t>0.0750</w:t>
            </w:r>
          </w:p>
        </w:tc>
        <w:tc>
          <w:tcPr>
            <w:tcW w:w="713" w:type="dxa"/>
          </w:tcPr>
          <w:p w14:paraId="357844C1"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tcPr>
          <w:p w14:paraId="61F2705C"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20" w:type="dxa"/>
            <w:shd w:val="clear" w:color="auto" w:fill="92D050"/>
          </w:tcPr>
          <w:p w14:paraId="2CCD67DE"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5F167F7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D24236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E6F5BA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11C97F2"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00FDFD4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2AE94E07"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r w:rsidR="0011218E" w14:paraId="7E631DC2" w14:textId="77777777" w:rsidTr="00060B67">
        <w:trPr>
          <w:trHeight w:hRule="exact" w:val="576"/>
        </w:trPr>
        <w:tc>
          <w:tcPr>
            <w:tcW w:w="1281" w:type="dxa"/>
          </w:tcPr>
          <w:p w14:paraId="1E6FB70A"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0.1000</w:t>
            </w:r>
          </w:p>
        </w:tc>
        <w:tc>
          <w:tcPr>
            <w:tcW w:w="713" w:type="dxa"/>
          </w:tcPr>
          <w:p w14:paraId="3ECDC184" w14:textId="77777777" w:rsidR="0011218E" w:rsidRDefault="0011218E" w:rsidP="00060B67">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919" w:type="dxa"/>
            <w:shd w:val="clear" w:color="auto" w:fill="92D050"/>
          </w:tcPr>
          <w:p w14:paraId="7685B85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02FE0E8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6780A6A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4D869C21"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40207CB3"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395CA948"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19" w:type="dxa"/>
            <w:shd w:val="clear" w:color="auto" w:fill="92D050"/>
          </w:tcPr>
          <w:p w14:paraId="32D70939"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c>
          <w:tcPr>
            <w:tcW w:w="920" w:type="dxa"/>
            <w:shd w:val="clear" w:color="auto" w:fill="92D050"/>
          </w:tcPr>
          <w:p w14:paraId="7E898FEB" w14:textId="77777777" w:rsidR="0011218E" w:rsidRPr="005248EF" w:rsidRDefault="0011218E" w:rsidP="00060B67">
            <w:pPr>
              <w:spacing w:before="240" w:after="240" w:line="480" w:lineRule="auto"/>
              <w:jc w:val="center"/>
              <w:rPr>
                <w:rFonts w:ascii="Times New Roman" w:eastAsia="Times New Roman" w:hAnsi="Times New Roman" w:cs="Times New Roman"/>
                <w:b/>
                <w:sz w:val="24"/>
                <w:szCs w:val="24"/>
              </w:rPr>
            </w:pPr>
            <w:r w:rsidRPr="005248EF">
              <w:rPr>
                <w:rFonts w:ascii="Times New Roman" w:eastAsia="Times New Roman" w:hAnsi="Times New Roman" w:cs="Times New Roman"/>
                <w:b/>
                <w:sz w:val="24"/>
                <w:szCs w:val="24"/>
              </w:rPr>
              <w:t>T</w:t>
            </w:r>
          </w:p>
        </w:tc>
      </w:tr>
    </w:tbl>
    <w:p w14:paraId="7378F875"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04D4E4C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C67FF05"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2E5CA632"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EC674D8"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665A75D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622D8F6"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7D42D66"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57340F4D"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79F0014"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D6ECAD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47B45422"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15F2828F"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2719ACF0"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36F86F11" w14:textId="77777777" w:rsidR="00E916A4" w:rsidRDefault="00E916A4"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p>
    <w:p w14:paraId="6CA4CF29" w14:textId="45DD2AD1" w:rsidR="00E916A4" w:rsidRDefault="00A6525C"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r w:rsidRPr="00A6525C">
        <w:rPr>
          <w:rFonts w:ascii="Times New Roman" w:hAnsi="Times New Roman" w:cs="Times New Roman"/>
          <w:b/>
          <w:noProof/>
          <w:sz w:val="24"/>
          <w:szCs w:val="24"/>
        </w:rPr>
        <w:lastRenderedPageBreak/>
        <mc:AlternateContent>
          <mc:Choice Requires="wps">
            <w:drawing>
              <wp:anchor distT="45720" distB="45720" distL="114300" distR="114300" simplePos="0" relativeHeight="251692032" behindDoc="0" locked="0" layoutInCell="1" allowOverlap="1" wp14:anchorId="7AEDE447" wp14:editId="7E6E4A55">
                <wp:simplePos x="0" y="0"/>
                <wp:positionH relativeFrom="margin">
                  <wp:posOffset>104775</wp:posOffset>
                </wp:positionH>
                <wp:positionV relativeFrom="paragraph">
                  <wp:posOffset>9525</wp:posOffset>
                </wp:positionV>
                <wp:extent cx="552450" cy="1404620"/>
                <wp:effectExtent l="0" t="0" r="0" b="0"/>
                <wp:wrapNone/>
                <wp:docPr id="2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AAC8CF" w14:textId="4FE4636B" w:rsidR="009844B3" w:rsidRPr="00A6525C" w:rsidRDefault="009844B3">
                            <w:pPr>
                              <w:rPr>
                                <w:rFonts w:ascii="Times New Roman" w:hAnsi="Times New Roman" w:cs="Times New Roman"/>
                                <w:sz w:val="48"/>
                                <w:szCs w:val="48"/>
                                <w:lang w:val="fr-CA"/>
                              </w:rPr>
                            </w:pPr>
                            <w:r w:rsidRPr="00A6525C">
                              <w:rPr>
                                <w:rFonts w:ascii="Times New Roman" w:hAnsi="Times New Roman" w:cs="Times New Roman"/>
                                <w:sz w:val="48"/>
                                <w:szCs w:val="48"/>
                              </w:rPr>
                              <w:t>A</w:t>
                            </w:r>
                            <w:r>
                              <w:rPr>
                                <w:rFonts w:ascii="Times New Roman" w:hAnsi="Times New Roman" w:cs="Times New Roman"/>
                                <w:sz w:val="48"/>
                                <w:szCs w:val="4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EDE447" id="_x0000_t202" coordsize="21600,21600" o:spt="202" path="m,l,21600r21600,l21600,xe">
                <v:stroke joinstyle="miter"/>
                <v:path gradientshapeok="t" o:connecttype="rect"/>
              </v:shapetype>
              <v:shape id="Zone de texte 2" o:spid="_x0000_s1026" type="#_x0000_t202" style="position:absolute;margin-left:8.25pt;margin-top:.75pt;width:43.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" filled="f" stroked="f">
                <v:textbox style="mso-fit-shape-to-text:t">
                  <w:txbxContent>
                    <w:p w14:paraId="6FAAC8CF" w14:textId="4FE4636B" w:rsidR="009844B3" w:rsidRPr="00A6525C" w:rsidRDefault="009844B3">
                      <w:pPr>
                        <w:rPr>
                          <w:rFonts w:ascii="Times New Roman" w:hAnsi="Times New Roman" w:cs="Times New Roman"/>
                          <w:sz w:val="48"/>
                          <w:szCs w:val="48"/>
                          <w:lang w:val="fr-CA"/>
                        </w:rPr>
                      </w:pPr>
                      <w:r w:rsidRPr="00A6525C">
                        <w:rPr>
                          <w:rFonts w:ascii="Times New Roman" w:hAnsi="Times New Roman" w:cs="Times New Roman"/>
                          <w:sz w:val="48"/>
                          <w:szCs w:val="48"/>
                        </w:rPr>
                        <w:t>A</w:t>
                      </w:r>
                      <w:r>
                        <w:rPr>
                          <w:rFonts w:ascii="Times New Roman" w:hAnsi="Times New Roman" w:cs="Times New Roman"/>
                          <w:sz w:val="48"/>
                          <w:szCs w:val="48"/>
                        </w:rPr>
                        <w:t>)</w:t>
                      </w:r>
                    </w:p>
                  </w:txbxContent>
                </v:textbox>
                <w10:wrap anchorx="margin"/>
              </v:shape>
            </w:pict>
          </mc:Fallback>
        </mc:AlternateContent>
      </w:r>
      <w:r w:rsidR="00FB44C4" w:rsidRPr="00FB44C4">
        <w:rPr>
          <w:rFonts w:ascii="Times New Roman" w:hAnsi="Times New Roman" w:cs="Times New Roman"/>
          <w:b/>
          <w:noProof/>
          <w:sz w:val="24"/>
          <w:szCs w:val="24"/>
        </w:rPr>
        <w:drawing>
          <wp:inline distT="0" distB="0" distL="0" distR="0" wp14:anchorId="13F676B0" wp14:editId="0AF39DCA">
            <wp:extent cx="3143250" cy="3504655"/>
            <wp:effectExtent l="0" t="0" r="0" b="0"/>
            <wp:docPr id="220" name="Image 220" descr="C:\Users\jwitt\OneDrive\Desktop\Git_projects\Genetic_TBI_LCBD\Fig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1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5076" cy="3517840"/>
                    </a:xfrm>
                    <a:prstGeom prst="rect">
                      <a:avLst/>
                    </a:prstGeom>
                    <a:noFill/>
                    <a:ln>
                      <a:noFill/>
                    </a:ln>
                  </pic:spPr>
                </pic:pic>
              </a:graphicData>
            </a:graphic>
          </wp:inline>
        </w:drawing>
      </w:r>
    </w:p>
    <w:p w14:paraId="224A61E9" w14:textId="50C05AF5" w:rsidR="00FB44C4" w:rsidRDefault="00CD5B9B" w:rsidP="00E916A4">
      <w:pPr>
        <w:widowControl w:val="0"/>
        <w:autoSpaceDE w:val="0"/>
        <w:autoSpaceDN w:val="0"/>
        <w:adjustRightInd w:val="0"/>
        <w:spacing w:before="240" w:after="240" w:line="480" w:lineRule="auto"/>
        <w:rPr>
          <w:rFonts w:ascii="Times New Roman" w:hAnsi="Times New Roman" w:cs="Times New Roman"/>
          <w:b/>
          <w:sz w:val="24"/>
          <w:szCs w:val="24"/>
          <w:lang w:val="en-CA"/>
        </w:rPr>
      </w:pPr>
      <w:r w:rsidRPr="00A6525C">
        <w:rPr>
          <w:rFonts w:ascii="Times New Roman" w:hAnsi="Times New Roman" w:cs="Times New Roman"/>
          <w:b/>
          <w:noProof/>
          <w:sz w:val="24"/>
          <w:szCs w:val="24"/>
        </w:rPr>
        <mc:AlternateContent>
          <mc:Choice Requires="wps">
            <w:drawing>
              <wp:anchor distT="45720" distB="45720" distL="114300" distR="114300" simplePos="0" relativeHeight="251694080" behindDoc="0" locked="0" layoutInCell="1" allowOverlap="1" wp14:anchorId="54CD6865" wp14:editId="2709504F">
                <wp:simplePos x="0" y="0"/>
                <wp:positionH relativeFrom="margin">
                  <wp:posOffset>123825</wp:posOffset>
                </wp:positionH>
                <wp:positionV relativeFrom="paragraph">
                  <wp:posOffset>15875</wp:posOffset>
                </wp:positionV>
                <wp:extent cx="495300" cy="1404620"/>
                <wp:effectExtent l="0" t="0" r="0" b="3810"/>
                <wp:wrapNone/>
                <wp:docPr id="2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45879" w14:textId="36D2EB08" w:rsidR="009844B3" w:rsidRPr="00A6525C" w:rsidRDefault="009844B3" w:rsidP="00A6525C">
                            <w:pPr>
                              <w:rPr>
                                <w:rFonts w:ascii="Times New Roman" w:hAnsi="Times New Roman" w:cs="Times New Roman"/>
                                <w:sz w:val="48"/>
                                <w:szCs w:val="48"/>
                                <w:lang w:val="fr-CA"/>
                              </w:rPr>
                            </w:pPr>
                            <w:r>
                              <w:rPr>
                                <w:rFonts w:ascii="Times New Roman" w:hAnsi="Times New Roman" w:cs="Times New Roman"/>
                                <w:sz w:val="48"/>
                                <w:szCs w:val="48"/>
                                <w:lang w:val="fr-CA"/>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D6865" id="_x0000_s1027" type="#_x0000_t202" style="position:absolute;margin-left:9.75pt;margin-top:1.25pt;width:39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" filled="f" stroked="f">
                <v:textbox style="mso-fit-shape-to-text:t">
                  <w:txbxContent>
                    <w:p w14:paraId="0DD45879" w14:textId="36D2EB08" w:rsidR="009844B3" w:rsidRPr="00A6525C" w:rsidRDefault="009844B3" w:rsidP="00A6525C">
                      <w:pPr>
                        <w:rPr>
                          <w:rFonts w:ascii="Times New Roman" w:hAnsi="Times New Roman" w:cs="Times New Roman"/>
                          <w:sz w:val="48"/>
                          <w:szCs w:val="48"/>
                          <w:lang w:val="fr-CA"/>
                        </w:rPr>
                      </w:pPr>
                      <w:r>
                        <w:rPr>
                          <w:rFonts w:ascii="Times New Roman" w:hAnsi="Times New Roman" w:cs="Times New Roman"/>
                          <w:sz w:val="48"/>
                          <w:szCs w:val="48"/>
                          <w:lang w:val="fr-CA"/>
                        </w:rPr>
                        <w:t>B)</w:t>
                      </w:r>
                    </w:p>
                  </w:txbxContent>
                </v:textbox>
                <w10:wrap anchorx="margin"/>
              </v:shape>
            </w:pict>
          </mc:Fallback>
        </mc:AlternateContent>
      </w:r>
      <w:r w:rsidR="00FB44C4" w:rsidRPr="00FB44C4">
        <w:rPr>
          <w:rFonts w:ascii="Times New Roman" w:hAnsi="Times New Roman" w:cs="Times New Roman"/>
          <w:b/>
          <w:noProof/>
          <w:sz w:val="24"/>
          <w:szCs w:val="24"/>
        </w:rPr>
        <w:drawing>
          <wp:inline distT="0" distB="0" distL="0" distR="0" wp14:anchorId="4B0BCFFF" wp14:editId="4A617A8A">
            <wp:extent cx="4635430" cy="3514725"/>
            <wp:effectExtent l="0" t="0" r="0" b="0"/>
            <wp:docPr id="221" name="Image 221" descr="C:\Users\jwitt\OneDrive\Desktop\Git_projects\Genetic_TBI_LCBD\Fig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itt\OneDrive\Desktop\Git_projects\Genetic_TBI_LCBD\Fig1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2540" cy="3520116"/>
                    </a:xfrm>
                    <a:prstGeom prst="rect">
                      <a:avLst/>
                    </a:prstGeom>
                    <a:noFill/>
                    <a:ln>
                      <a:noFill/>
                    </a:ln>
                  </pic:spPr>
                </pic:pic>
              </a:graphicData>
            </a:graphic>
          </wp:inline>
        </w:drawing>
      </w:r>
    </w:p>
    <w:p w14:paraId="332AB549" w14:textId="57A06E8B" w:rsidR="00E916A4" w:rsidRPr="004F5616" w:rsidRDefault="00E916A4" w:rsidP="00E916A4">
      <w:pPr>
        <w:widowControl w:val="0"/>
        <w:autoSpaceDE w:val="0"/>
        <w:autoSpaceDN w:val="0"/>
        <w:adjustRightInd w:val="0"/>
        <w:spacing w:before="240" w:after="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Fig</w:t>
      </w:r>
      <w:r>
        <w:rPr>
          <w:rFonts w:ascii="Times New Roman" w:hAnsi="Times New Roman" w:cs="Times New Roman"/>
          <w:b/>
          <w:sz w:val="24"/>
          <w:szCs w:val="24"/>
          <w:lang w:val="en-CA"/>
        </w:rPr>
        <w:t>ure 1</w:t>
      </w:r>
      <w:r w:rsidR="00B201B9">
        <w:rPr>
          <w:rFonts w:ascii="Times New Roman" w:hAnsi="Times New Roman" w:cs="Times New Roman"/>
          <w:b/>
          <w:sz w:val="24"/>
          <w:szCs w:val="24"/>
          <w:lang w:val="en-CA"/>
        </w:rPr>
        <w:t xml:space="preserve">. </w:t>
      </w:r>
      <w:r w:rsidR="00B15B49">
        <w:rPr>
          <w:rFonts w:ascii="Times New Roman" w:hAnsi="Times New Roman" w:cs="Times New Roman"/>
          <w:sz w:val="24"/>
          <w:szCs w:val="24"/>
          <w:lang w:val="en-CA"/>
        </w:rPr>
        <w:t xml:space="preserve">Schematic representations of A) the computation of the original TGI values and B) the way we permutated input genotypic matrices to create a distribution to test TGI significance. </w:t>
      </w:r>
    </w:p>
    <w:p w14:paraId="0685E61E" w14:textId="77777777" w:rsidR="00A8397E" w:rsidRPr="0007763B" w:rsidRDefault="00A8397E" w:rsidP="00A8397E">
      <w:pPr>
        <w:spacing w:before="240" w:line="480" w:lineRule="auto"/>
        <w:rPr>
          <w:rFonts w:ascii="Times New Roman" w:hAnsi="Times New Roman" w:cs="Times New Roman"/>
          <w:sz w:val="24"/>
          <w:szCs w:val="24"/>
          <w:lang w:val="en-CA"/>
        </w:rPr>
      </w:pPr>
      <w:r w:rsidRPr="00A8176B">
        <w:rPr>
          <w:rFonts w:ascii="Times New Roman" w:hAnsi="Times New Roman" w:cs="Times New Roman"/>
          <w:noProof/>
          <w:sz w:val="24"/>
          <w:szCs w:val="24"/>
        </w:rPr>
        <w:lastRenderedPageBreak/>
        <w:drawing>
          <wp:inline distT="0" distB="0" distL="0" distR="0" wp14:anchorId="10574454" wp14:editId="7EE50196">
            <wp:extent cx="5943600" cy="4457700"/>
            <wp:effectExtent l="0" t="0" r="0" b="0"/>
            <wp:docPr id="13" name="Image 13" descr="C:\Users\jwitt\OneDrive\Desktop\Git_Projects\Genetic_TBI_LCBD\Fig1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witt\OneDrive\Desktop\Git_Projects\Genetic_TBI_LCBD\Fig1_800x60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9D9B73B" w14:textId="287968D7" w:rsidR="00A8397E" w:rsidRPr="0007763B" w:rsidRDefault="00A8397E" w:rsidP="00A8397E">
      <w:pPr>
        <w:spacing w:before="240"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Fig</w:t>
      </w:r>
      <w:r w:rsidR="00E916A4">
        <w:rPr>
          <w:rFonts w:ascii="Times New Roman" w:hAnsi="Times New Roman" w:cs="Times New Roman"/>
          <w:b/>
          <w:sz w:val="24"/>
          <w:szCs w:val="24"/>
          <w:lang w:val="en-CA"/>
        </w:rPr>
        <w:t>ure 2</w:t>
      </w:r>
      <w:r w:rsidR="00B201B9">
        <w:rPr>
          <w:rFonts w:ascii="Times New Roman" w:hAnsi="Times New Roman" w:cs="Times New Roman"/>
          <w:b/>
          <w:sz w:val="24"/>
          <w:szCs w:val="24"/>
          <w:lang w:val="en-CA"/>
        </w:rPr>
        <w:t>.</w:t>
      </w:r>
      <w:r w:rsidRPr="0007763B">
        <w:rPr>
          <w:rFonts w:ascii="Times New Roman" w:hAnsi="Times New Roman" w:cs="Times New Roman"/>
          <w:b/>
          <w:sz w:val="24"/>
          <w:szCs w:val="24"/>
          <w:lang w:val="en-CA"/>
        </w:rPr>
        <w:t xml:space="preserve"> </w:t>
      </w:r>
      <w:r w:rsidRPr="0007763B">
        <w:rPr>
          <w:rFonts w:ascii="Times New Roman" w:hAnsi="Times New Roman" w:cs="Times New Roman"/>
          <w:sz w:val="24"/>
          <w:szCs w:val="24"/>
          <w:lang w:val="en-CA"/>
        </w:rPr>
        <w:t xml:space="preserve">Probability of dispersal of an individual </w:t>
      </w:r>
      <w:r>
        <w:rPr>
          <w:rFonts w:ascii="Times New Roman" w:hAnsi="Times New Roman" w:cs="Times New Roman"/>
          <w:sz w:val="24"/>
          <w:szCs w:val="24"/>
          <w:lang w:val="en-CA"/>
        </w:rPr>
        <w:t>as a function of geographic distance, in</w:t>
      </w:r>
      <w:r w:rsidRPr="0007763B">
        <w:rPr>
          <w:rFonts w:ascii="Times New Roman" w:hAnsi="Times New Roman" w:cs="Times New Roman"/>
          <w:sz w:val="24"/>
          <w:szCs w:val="24"/>
          <w:lang w:val="en-CA"/>
        </w:rPr>
        <w:t xml:space="preserve"> three different dispersal scenarios</w:t>
      </w:r>
      <w:r>
        <w:rPr>
          <w:rFonts w:ascii="Times New Roman" w:hAnsi="Times New Roman" w:cs="Times New Roman"/>
          <w:sz w:val="24"/>
          <w:szCs w:val="24"/>
          <w:lang w:val="en-CA"/>
        </w:rPr>
        <w:t>.</w:t>
      </w:r>
    </w:p>
    <w:p w14:paraId="176E860A" w14:textId="50F27F0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1FF1951" w14:textId="28127C5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38A869" w14:textId="79DB0E4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3C06E7F" w14:textId="1AD05E1A"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46B6BF38" w14:textId="33D68203"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260DDA35" w14:textId="77777777" w:rsidR="00A8397E" w:rsidRDefault="00A8397E" w:rsidP="00A8397E">
      <w:pPr>
        <w:spacing w:before="240" w:after="240" w:line="480" w:lineRule="auto"/>
        <w:rPr>
          <w:rFonts w:ascii="Times New Roman" w:eastAsia="Times New Roman" w:hAnsi="Times New Roman" w:cs="Times New Roman"/>
          <w:sz w:val="24"/>
          <w:szCs w:val="24"/>
        </w:rPr>
      </w:pPr>
      <w:r w:rsidRPr="00A8176B">
        <w:rPr>
          <w:rFonts w:ascii="Times New Roman" w:eastAsia="Times New Roman" w:hAnsi="Times New Roman" w:cs="Times New Roman"/>
          <w:noProof/>
          <w:sz w:val="24"/>
          <w:szCs w:val="24"/>
        </w:rPr>
        <w:lastRenderedPageBreak/>
        <w:drawing>
          <wp:inline distT="0" distB="0" distL="0" distR="0" wp14:anchorId="458A364F" wp14:editId="62524E3D">
            <wp:extent cx="5943600" cy="4457700"/>
            <wp:effectExtent l="0" t="0" r="0" b="0"/>
            <wp:docPr id="12" name="Image 12" descr="C:\Users\jwitt\OneDrive\Desktop\Git_Projects\Genetic_TBI_LCBD\Fig2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itt\OneDrive\Desktop\Git_Projects\Genetic_TBI_LCBD\Fig2_800x60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C78E8DC" w14:textId="499240AF"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w:t>
      </w:r>
      <w:r w:rsidR="00B201B9">
        <w:rPr>
          <w:rFonts w:ascii="Times New Roman" w:eastAsia="Times New Roman" w:hAnsi="Times New Roman" w:cs="Times New Roman"/>
          <w:b/>
          <w:sz w:val="24"/>
          <w:szCs w:val="24"/>
        </w:rPr>
        <w:t>ure 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FNR across all threshold and scenarios. There are no control experiment results displayed for FNR because there are no possible true positives in control experiments, hence no false negatives either. Those values are for samplings done at generations 100 and 101, i.e. right before and after the migration event. 95% confidence intervals of the FNR estimates are displayed by bars.</w:t>
      </w:r>
      <w:ins w:id="13" w:author="Pierre" w:date="2020-02-03T14:50:00Z">
        <w:r>
          <w:rPr>
            <w:rFonts w:ascii="Times New Roman" w:eastAsia="Times New Roman" w:hAnsi="Times New Roman" w:cs="Times New Roman"/>
            <w:sz w:val="24"/>
            <w:szCs w:val="24"/>
          </w:rPr>
          <w:t xml:space="preserve"> </w:t>
        </w:r>
        <w:r w:rsidRPr="00952DCB">
          <w:rPr>
            <w:rFonts w:ascii="Times New Roman" w:eastAsia="Times New Roman" w:hAnsi="Times New Roman" w:cs="Times New Roman"/>
            <w:sz w:val="24"/>
            <w:szCs w:val="24"/>
            <w:highlight w:val="yellow"/>
            <w:lang w:val="fr-CA"/>
          </w:rPr>
          <w:t xml:space="preserve">### Je suggère d’utiliser des </w:t>
        </w:r>
      </w:ins>
      <w:ins w:id="14" w:author="Pierre" w:date="2020-02-03T15:37:00Z">
        <w:r w:rsidRPr="00952DCB">
          <w:rPr>
            <w:rFonts w:ascii="Times New Roman" w:eastAsia="Times New Roman" w:hAnsi="Times New Roman" w:cs="Times New Roman"/>
            <w:sz w:val="24"/>
            <w:szCs w:val="24"/>
            <w:highlight w:val="yellow"/>
            <w:lang w:val="fr-CA"/>
          </w:rPr>
          <w:t xml:space="preserve">couleurs </w:t>
        </w:r>
        <w:proofErr w:type="spellStart"/>
        <w:r w:rsidRPr="00952DCB">
          <w:rPr>
            <w:rFonts w:ascii="Times New Roman" w:eastAsia="Times New Roman" w:hAnsi="Times New Roman" w:cs="Times New Roman"/>
            <w:sz w:val="24"/>
            <w:szCs w:val="24"/>
            <w:highlight w:val="yellow"/>
            <w:lang w:val="fr-CA"/>
          </w:rPr>
          <w:t>différenes</w:t>
        </w:r>
        <w:proofErr w:type="spellEnd"/>
        <w:r w:rsidRPr="00952DCB">
          <w:rPr>
            <w:rFonts w:ascii="Times New Roman" w:eastAsia="Times New Roman" w:hAnsi="Times New Roman" w:cs="Times New Roman"/>
            <w:sz w:val="24"/>
            <w:szCs w:val="24"/>
            <w:highlight w:val="yellow"/>
            <w:lang w:val="fr-CA"/>
          </w:rPr>
          <w:t xml:space="preserve"> pour les </w:t>
        </w:r>
      </w:ins>
      <w:ins w:id="15" w:author="Pierre" w:date="2020-02-03T14:50:00Z">
        <w:r w:rsidRPr="00952DCB">
          <w:rPr>
            <w:rFonts w:ascii="Times New Roman" w:eastAsia="Times New Roman" w:hAnsi="Times New Roman" w:cs="Times New Roman"/>
            <w:sz w:val="24"/>
            <w:szCs w:val="24"/>
            <w:highlight w:val="yellow"/>
            <w:lang w:val="fr-CA"/>
          </w:rPr>
          <w:t>lignes</w:t>
        </w:r>
      </w:ins>
      <w:ins w:id="16" w:author="Pierre" w:date="2020-02-03T15:37:00Z">
        <w:r w:rsidRPr="00952DCB">
          <w:rPr>
            <w:rFonts w:ascii="Times New Roman" w:eastAsia="Times New Roman" w:hAnsi="Times New Roman" w:cs="Times New Roman"/>
            <w:sz w:val="24"/>
            <w:szCs w:val="24"/>
            <w:highlight w:val="yellow"/>
            <w:lang w:val="fr-CA"/>
          </w:rPr>
          <w:t xml:space="preserve"> correspondant aux trois valeurs de </w:t>
        </w:r>
        <w:r w:rsidRPr="00952DCB">
          <w:rPr>
            <w:rFonts w:ascii="Times New Roman" w:eastAsia="Times New Roman" w:hAnsi="Times New Roman" w:cs="Times New Roman"/>
            <w:i/>
            <w:sz w:val="24"/>
            <w:szCs w:val="24"/>
            <w:highlight w:val="yellow"/>
            <w:lang w:val="fr-CA"/>
          </w:rPr>
          <w:t>dispersal</w:t>
        </w:r>
        <w:r w:rsidRPr="00952DCB">
          <w:rPr>
            <w:rFonts w:ascii="Times New Roman" w:eastAsia="Times New Roman" w:hAnsi="Times New Roman" w:cs="Times New Roman"/>
            <w:sz w:val="24"/>
            <w:szCs w:val="24"/>
            <w:highlight w:val="yellow"/>
            <w:lang w:val="fr-CA"/>
          </w:rPr>
          <w:t xml:space="preserve">. </w:t>
        </w:r>
      </w:ins>
      <w:ins w:id="17" w:author="Pierre" w:date="2020-02-03T14:58:00Z">
        <w:r w:rsidRPr="00952DCB">
          <w:rPr>
            <w:rFonts w:ascii="Times New Roman" w:eastAsia="Times New Roman" w:hAnsi="Times New Roman" w:cs="Times New Roman"/>
            <w:sz w:val="24"/>
            <w:szCs w:val="24"/>
            <w:highlight w:val="yellow"/>
            <w:lang w:val="fr-CA"/>
          </w:rPr>
          <w:t>Je suggère aussi d’écrire dans la légend</w:t>
        </w:r>
      </w:ins>
      <w:ins w:id="18" w:author="Pierre" w:date="2020-02-03T14:59:00Z">
        <w:r w:rsidRPr="00952DCB">
          <w:rPr>
            <w:rFonts w:ascii="Times New Roman" w:eastAsia="Times New Roman" w:hAnsi="Times New Roman" w:cs="Times New Roman"/>
            <w:sz w:val="24"/>
            <w:szCs w:val="24"/>
            <w:highlight w:val="yellow"/>
            <w:lang w:val="fr-CA"/>
          </w:rPr>
          <w:t>e</w:t>
        </w:r>
      </w:ins>
      <w:ins w:id="19" w:author="Pierre" w:date="2020-02-03T14:58:00Z">
        <w:r w:rsidRPr="00952DCB">
          <w:rPr>
            <w:rFonts w:ascii="Times New Roman" w:eastAsia="Times New Roman" w:hAnsi="Times New Roman" w:cs="Times New Roman"/>
            <w:sz w:val="24"/>
            <w:szCs w:val="24"/>
            <w:highlight w:val="yellow"/>
            <w:lang w:val="fr-CA"/>
          </w:rPr>
          <w:t xml:space="preserve"> de la figure les abréviations qui sont utilisées dans le </w:t>
        </w:r>
        <w:proofErr w:type="gramStart"/>
        <w:r w:rsidRPr="00952DCB">
          <w:rPr>
            <w:rFonts w:ascii="Times New Roman" w:eastAsia="Times New Roman" w:hAnsi="Times New Roman" w:cs="Times New Roman"/>
            <w:sz w:val="24"/>
            <w:szCs w:val="24"/>
            <w:highlight w:val="yellow"/>
            <w:lang w:val="fr-CA"/>
          </w:rPr>
          <w:t>texte</w:t>
        </w:r>
      </w:ins>
      <w:ins w:id="20" w:author="Pierre" w:date="2020-02-03T14:59:00Z">
        <w:r w:rsidRPr="00952DCB">
          <w:rPr>
            <w:rFonts w:ascii="Times New Roman" w:eastAsia="Times New Roman" w:hAnsi="Times New Roman" w:cs="Times New Roman"/>
            <w:sz w:val="24"/>
            <w:szCs w:val="24"/>
            <w:highlight w:val="yellow"/>
            <w:lang w:val="fr-CA"/>
          </w:rPr>
          <w:t>:</w:t>
        </w:r>
        <w:proofErr w:type="gramEnd"/>
        <w:r w:rsidRPr="00952DCB">
          <w:rPr>
            <w:rFonts w:ascii="Times New Roman" w:eastAsia="Times New Roman" w:hAnsi="Times New Roman" w:cs="Times New Roman"/>
            <w:sz w:val="24"/>
            <w:szCs w:val="24"/>
            <w:highlight w:val="yellow"/>
            <w:lang w:val="fr-CA"/>
          </w:rPr>
          <w:t xml:space="preserve"> “</w:t>
        </w:r>
        <w:proofErr w:type="spellStart"/>
        <w:r w:rsidRPr="00952DCB">
          <w:rPr>
            <w:rFonts w:ascii="Times New Roman" w:eastAsia="Times New Roman" w:hAnsi="Times New Roman" w:cs="Times New Roman"/>
            <w:sz w:val="24"/>
            <w:szCs w:val="24"/>
            <w:highlight w:val="yellow"/>
            <w:lang w:val="fr-CA"/>
          </w:rPr>
          <w:t>low</w:t>
        </w:r>
        <w:proofErr w:type="spellEnd"/>
        <w:r w:rsidRPr="00952DCB">
          <w:rPr>
            <w:rFonts w:ascii="Times New Roman" w:eastAsia="Times New Roman" w:hAnsi="Times New Roman" w:cs="Times New Roman"/>
            <w:sz w:val="24"/>
            <w:szCs w:val="24"/>
            <w:highlight w:val="yellow"/>
            <w:lang w:val="fr-CA"/>
          </w:rPr>
          <w:t xml:space="preserve"> (L)”, “</w:t>
        </w:r>
        <w:proofErr w:type="spellStart"/>
        <w:r w:rsidRPr="00952DCB">
          <w:rPr>
            <w:rFonts w:ascii="Times New Roman" w:eastAsia="Times New Roman" w:hAnsi="Times New Roman" w:cs="Times New Roman"/>
            <w:sz w:val="24"/>
            <w:szCs w:val="24"/>
            <w:highlight w:val="yellow"/>
            <w:lang w:val="fr-CA"/>
          </w:rPr>
          <w:t>moderate</w:t>
        </w:r>
        <w:proofErr w:type="spellEnd"/>
        <w:r w:rsidRPr="00952DCB">
          <w:rPr>
            <w:rFonts w:ascii="Times New Roman" w:eastAsia="Times New Roman" w:hAnsi="Times New Roman" w:cs="Times New Roman"/>
            <w:sz w:val="24"/>
            <w:szCs w:val="24"/>
            <w:highlight w:val="yellow"/>
            <w:lang w:val="fr-CA"/>
          </w:rPr>
          <w:t xml:space="preserve"> (M)”, “high (H)”. </w:t>
        </w:r>
        <w:r w:rsidRPr="00DE45D1">
          <w:rPr>
            <w:rFonts w:ascii="Times New Roman" w:eastAsia="Times New Roman" w:hAnsi="Times New Roman" w:cs="Times New Roman"/>
            <w:sz w:val="24"/>
            <w:szCs w:val="24"/>
            <w:highlight w:val="yellow"/>
          </w:rPr>
          <w:t>###</w:t>
        </w:r>
      </w:ins>
    </w:p>
    <w:p w14:paraId="183AB12C" w14:textId="102BD59C"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7CAE7465" w14:textId="03BDE8E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4F5052F" w14:textId="77777777" w:rsidR="00A8397E" w:rsidRDefault="00A8397E" w:rsidP="00A8397E">
      <w:pPr>
        <w:spacing w:before="240" w:after="240" w:line="480" w:lineRule="auto"/>
        <w:rPr>
          <w:rFonts w:ascii="Times New Roman" w:eastAsia="Times New Roman" w:hAnsi="Times New Roman" w:cs="Times New Roman"/>
          <w:sz w:val="24"/>
          <w:szCs w:val="24"/>
        </w:rPr>
      </w:pPr>
      <w:r w:rsidRPr="0069475B">
        <w:rPr>
          <w:rFonts w:ascii="Times New Roman" w:eastAsia="Times New Roman" w:hAnsi="Times New Roman" w:cs="Times New Roman"/>
          <w:noProof/>
          <w:sz w:val="24"/>
          <w:szCs w:val="24"/>
        </w:rPr>
        <w:lastRenderedPageBreak/>
        <w:drawing>
          <wp:inline distT="0" distB="0" distL="0" distR="0" wp14:anchorId="759F0E5B" wp14:editId="71F6A3AE">
            <wp:extent cx="5943600" cy="4457700"/>
            <wp:effectExtent l="0" t="0" r="0" b="0"/>
            <wp:docPr id="1" name="Image 1" descr="C:\Users\jwitt\OneDrive\Desktop\Git_Projects\Genetic_TBI_LCBD\Fig3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itt\OneDrive\Desktop\Git_Projects\Genetic_TBI_LCBD\Fig3_800x60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6D49D31" w14:textId="06131D33"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FPR across all threshold and scenarios. </w:t>
      </w:r>
      <w:commentRangeStart w:id="21"/>
      <w:commentRangeStart w:id="22"/>
      <w:r>
        <w:rPr>
          <w:rFonts w:ascii="Times New Roman" w:eastAsia="Times New Roman" w:hAnsi="Times New Roman" w:cs="Times New Roman"/>
          <w:sz w:val="24"/>
          <w:szCs w:val="24"/>
        </w:rPr>
        <w:t xml:space="preserve">Control experiments are shown with dashed lines. </w:t>
      </w:r>
      <w:commentRangeEnd w:id="21"/>
      <w:r>
        <w:rPr>
          <w:rStyle w:val="Marquedecommentaire"/>
        </w:rPr>
        <w:commentReference w:id="21"/>
      </w:r>
      <w:commentRangeEnd w:id="22"/>
      <w:r>
        <w:rPr>
          <w:rStyle w:val="Marquedecommentaire"/>
        </w:rPr>
        <w:commentReference w:id="22"/>
      </w:r>
      <w:r>
        <w:rPr>
          <w:rFonts w:ascii="Times New Roman" w:eastAsia="Times New Roman" w:hAnsi="Times New Roman" w:cs="Times New Roman"/>
          <w:sz w:val="24"/>
          <w:szCs w:val="24"/>
        </w:rPr>
        <w:t>Those values are for samplings done at the 100 and 101 generations 100 and 101, i.e. right before and after the migration event. 95</w:t>
      </w:r>
      <w:proofErr w:type="gramStart"/>
      <w:r>
        <w:rPr>
          <w:rFonts w:ascii="Times New Roman" w:eastAsia="Times New Roman" w:hAnsi="Times New Roman" w:cs="Times New Roman"/>
          <w:sz w:val="24"/>
          <w:szCs w:val="24"/>
        </w:rPr>
        <w:t>%  confidence</w:t>
      </w:r>
      <w:proofErr w:type="gramEnd"/>
      <w:r>
        <w:rPr>
          <w:rFonts w:ascii="Times New Roman" w:eastAsia="Times New Roman" w:hAnsi="Times New Roman" w:cs="Times New Roman"/>
          <w:sz w:val="24"/>
          <w:szCs w:val="24"/>
        </w:rPr>
        <w:t xml:space="preserve"> intervals of the FPR estimates are displayed by bars.</w:t>
      </w:r>
      <w:ins w:id="23" w:author="Pierre" w:date="2020-02-03T15:10:00Z">
        <w:r>
          <w:rPr>
            <w:rFonts w:ascii="Times New Roman" w:eastAsia="Times New Roman" w:hAnsi="Times New Roman" w:cs="Times New Roman"/>
            <w:sz w:val="24"/>
            <w:szCs w:val="24"/>
          </w:rPr>
          <w:t xml:space="preserve"> </w:t>
        </w:r>
        <w:r w:rsidRPr="00864999">
          <w:rPr>
            <w:rFonts w:ascii="Times New Roman" w:eastAsia="Times New Roman" w:hAnsi="Times New Roman" w:cs="Times New Roman"/>
            <w:sz w:val="24"/>
            <w:szCs w:val="24"/>
            <w:highlight w:val="yellow"/>
            <w:rPrChange w:id="24" w:author="Pierre" w:date="2020-02-03T15:11:00Z">
              <w:rPr>
                <w:rFonts w:ascii="Times New Roman" w:eastAsia="Times New Roman" w:hAnsi="Times New Roman" w:cs="Times New Roman"/>
                <w:sz w:val="24"/>
                <w:szCs w:val="24"/>
              </w:rPr>
            </w:rPrChange>
          </w:rPr>
          <w:t xml:space="preserve">### Traits et </w:t>
        </w:r>
      </w:ins>
      <w:proofErr w:type="spellStart"/>
      <w:ins w:id="25" w:author="Pierre" w:date="2020-02-03T15:11:00Z">
        <w:r w:rsidRPr="00864999">
          <w:rPr>
            <w:rFonts w:ascii="Times New Roman" w:eastAsia="Times New Roman" w:hAnsi="Times New Roman" w:cs="Times New Roman"/>
            <w:sz w:val="24"/>
            <w:szCs w:val="24"/>
            <w:highlight w:val="yellow"/>
            <w:rPrChange w:id="26" w:author="Pierre" w:date="2020-02-03T15:11:00Z">
              <w:rPr>
                <w:rFonts w:ascii="Times New Roman" w:eastAsia="Times New Roman" w:hAnsi="Times New Roman" w:cs="Times New Roman"/>
                <w:sz w:val="24"/>
                <w:szCs w:val="24"/>
              </w:rPr>
            </w:rPrChange>
          </w:rPr>
          <w:t>légende</w:t>
        </w:r>
      </w:ins>
      <w:proofErr w:type="spellEnd"/>
      <w:ins w:id="27" w:author="Pierre" w:date="2020-02-03T15:10:00Z">
        <w:r w:rsidRPr="00864999">
          <w:rPr>
            <w:rFonts w:ascii="Times New Roman" w:eastAsia="Times New Roman" w:hAnsi="Times New Roman" w:cs="Times New Roman"/>
            <w:sz w:val="24"/>
            <w:szCs w:val="24"/>
            <w:highlight w:val="yellow"/>
            <w:rPrChange w:id="28" w:author="Pierre" w:date="2020-02-03T15:11:00Z">
              <w:rPr>
                <w:rFonts w:ascii="Times New Roman" w:eastAsia="Times New Roman" w:hAnsi="Times New Roman" w:cs="Times New Roman"/>
                <w:sz w:val="24"/>
                <w:szCs w:val="24"/>
              </w:rPr>
            </w:rPrChange>
          </w:rPr>
          <w:t>:</w:t>
        </w:r>
      </w:ins>
      <w:ins w:id="29" w:author="Pierre" w:date="2020-02-03T15:11:00Z">
        <w:r w:rsidRPr="00864999">
          <w:rPr>
            <w:rFonts w:ascii="Times New Roman" w:eastAsia="Times New Roman" w:hAnsi="Times New Roman" w:cs="Times New Roman"/>
            <w:sz w:val="24"/>
            <w:szCs w:val="24"/>
            <w:highlight w:val="yellow"/>
            <w:rPrChange w:id="30" w:author="Pierre" w:date="2020-02-03T15:11:00Z">
              <w:rPr>
                <w:rFonts w:ascii="Times New Roman" w:eastAsia="Times New Roman" w:hAnsi="Times New Roman" w:cs="Times New Roman"/>
                <w:sz w:val="24"/>
                <w:szCs w:val="24"/>
              </w:rPr>
            </w:rPrChange>
          </w:rPr>
          <w:t xml:space="preserve"> </w:t>
        </w:r>
        <w:proofErr w:type="spellStart"/>
        <w:r w:rsidRPr="00864999">
          <w:rPr>
            <w:rFonts w:ascii="Times New Roman" w:eastAsia="Times New Roman" w:hAnsi="Times New Roman" w:cs="Times New Roman"/>
            <w:sz w:val="24"/>
            <w:szCs w:val="24"/>
            <w:highlight w:val="yellow"/>
            <w:rPrChange w:id="31" w:author="Pierre" w:date="2020-02-03T15:11:00Z">
              <w:rPr>
                <w:rFonts w:ascii="Times New Roman" w:eastAsia="Times New Roman" w:hAnsi="Times New Roman" w:cs="Times New Roman"/>
                <w:sz w:val="24"/>
                <w:szCs w:val="24"/>
              </w:rPr>
            </w:rPrChange>
          </w:rPr>
          <w:t>même</w:t>
        </w:r>
        <w:proofErr w:type="spellEnd"/>
        <w:r w:rsidRPr="00864999">
          <w:rPr>
            <w:rFonts w:ascii="Times New Roman" w:eastAsia="Times New Roman" w:hAnsi="Times New Roman" w:cs="Times New Roman"/>
            <w:sz w:val="24"/>
            <w:szCs w:val="24"/>
            <w:highlight w:val="yellow"/>
            <w:rPrChange w:id="32" w:author="Pierre" w:date="2020-02-03T15:11:00Z">
              <w:rPr>
                <w:rFonts w:ascii="Times New Roman" w:eastAsia="Times New Roman" w:hAnsi="Times New Roman" w:cs="Times New Roman"/>
                <w:sz w:val="24"/>
                <w:szCs w:val="24"/>
              </w:rPr>
            </w:rPrChange>
          </w:rPr>
          <w:t xml:space="preserve"> suggestions que pour </w:t>
        </w:r>
      </w:ins>
      <w:r w:rsidR="00E916A4">
        <w:rPr>
          <w:rFonts w:ascii="Times New Roman" w:eastAsia="Times New Roman" w:hAnsi="Times New Roman" w:cs="Times New Roman"/>
          <w:sz w:val="24"/>
          <w:szCs w:val="24"/>
          <w:highlight w:val="yellow"/>
        </w:rPr>
        <w:t>Fig. 3</w:t>
      </w:r>
      <w:ins w:id="33" w:author="Pierre" w:date="2020-02-03T15:11:00Z">
        <w:r w:rsidRPr="00864999">
          <w:rPr>
            <w:rFonts w:ascii="Times New Roman" w:eastAsia="Times New Roman" w:hAnsi="Times New Roman" w:cs="Times New Roman"/>
            <w:sz w:val="24"/>
            <w:szCs w:val="24"/>
            <w:highlight w:val="yellow"/>
            <w:rPrChange w:id="34" w:author="Pierre" w:date="2020-02-03T15:11:00Z">
              <w:rPr>
                <w:rFonts w:ascii="Times New Roman" w:eastAsia="Times New Roman" w:hAnsi="Times New Roman" w:cs="Times New Roman"/>
                <w:sz w:val="24"/>
                <w:szCs w:val="24"/>
              </w:rPr>
            </w:rPrChange>
          </w:rPr>
          <w:t>. ###</w:t>
        </w:r>
      </w:ins>
    </w:p>
    <w:p w14:paraId="279BBE88" w14:textId="60DEE8E5"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2997B92" w14:textId="5A20F131"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3CD1D618" w14:textId="41700C8F"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029EAB23" w14:textId="0CB5774D"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63198AC"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9A0A45">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4864" behindDoc="0" locked="0" layoutInCell="1" allowOverlap="1" wp14:anchorId="06D90C57" wp14:editId="4FBB1961">
                <wp:simplePos x="0" y="0"/>
                <wp:positionH relativeFrom="column">
                  <wp:posOffset>2581275</wp:posOffset>
                </wp:positionH>
                <wp:positionV relativeFrom="paragraph">
                  <wp:posOffset>4772025</wp:posOffset>
                </wp:positionV>
                <wp:extent cx="2228850" cy="334010"/>
                <wp:effectExtent l="0" t="0" r="0" b="889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34010"/>
                        </a:xfrm>
                        <a:prstGeom prst="rect">
                          <a:avLst/>
                        </a:prstGeom>
                        <a:solidFill>
                          <a:srgbClr val="FFFFFF"/>
                        </a:solidFill>
                        <a:ln w="9525">
                          <a:noFill/>
                          <a:miter lim="800000"/>
                          <a:headEnd/>
                          <a:tailEnd/>
                        </a:ln>
                      </wps:spPr>
                      <wps:txbx>
                        <w:txbxContent>
                          <w:p w14:paraId="71A423A2"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90C57" id="_x0000_s1028" type="#_x0000_t202" style="position:absolute;margin-left:203.25pt;margin-top:375.75pt;width:175.5pt;height:26.3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" stroked="f">
                <v:textbox style="mso-fit-shape-to-text:t">
                  <w:txbxContent>
                    <w:p w14:paraId="71A423A2"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0F7EB2C"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9A0A45">
        <w:rPr>
          <w:rFonts w:ascii="Times New Roman" w:eastAsia="Times New Roman" w:hAnsi="Times New Roman" w:cs="Times New Roman"/>
          <w:b/>
          <w:noProof/>
          <w:sz w:val="24"/>
          <w:szCs w:val="24"/>
        </w:rPr>
        <mc:AlternateContent>
          <mc:Choice Requires="wps">
            <w:drawing>
              <wp:anchor distT="45720" distB="45720" distL="114300" distR="114300" simplePos="0" relativeHeight="251683840" behindDoc="0" locked="0" layoutInCell="1" allowOverlap="1" wp14:anchorId="57C98BC8" wp14:editId="6A0466EC">
                <wp:simplePos x="0" y="0"/>
                <wp:positionH relativeFrom="column">
                  <wp:posOffset>409575</wp:posOffset>
                </wp:positionH>
                <wp:positionV relativeFrom="paragraph">
                  <wp:posOffset>4772025</wp:posOffset>
                </wp:positionV>
                <wp:extent cx="2133600" cy="334010"/>
                <wp:effectExtent l="0" t="0" r="0" b="889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0205D16D"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8BC8" id="_x0000_s1029" type="#_x0000_t202" style="position:absolute;margin-left:32.25pt;margin-top:375.75pt;width:168pt;height:26.3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" stroked="f">
                <v:textbox style="mso-fit-shape-to-text:t">
                  <w:txbxContent>
                    <w:p w14:paraId="0205D16D"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prior</w:t>
                      </w:r>
                      <w:r w:rsidRPr="009A0A45">
                        <w:rPr>
                          <w:rFonts w:ascii="Times New Roman" w:hAnsi="Times New Roman" w:cs="Times New Roman"/>
                          <w:sz w:val="16"/>
                          <w:szCs w:val="16"/>
                        </w:rPr>
                        <w:t xml:space="preserve"> sampling </w:t>
                      </w:r>
                    </w:p>
                    <w:p w14:paraId="343FFF4A"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5ED61D2" wp14:editId="3ECE9952">
                <wp:simplePos x="0" y="0"/>
                <wp:positionH relativeFrom="column">
                  <wp:posOffset>2581275</wp:posOffset>
                </wp:positionH>
                <wp:positionV relativeFrom="paragraph">
                  <wp:posOffset>4613275</wp:posOffset>
                </wp:positionV>
                <wp:extent cx="2095500" cy="95250"/>
                <wp:effectExtent l="0" t="0" r="0" b="0"/>
                <wp:wrapNone/>
                <wp:docPr id="19" name="Double flèche horizontale 19"/>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5916F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19" o:spid="_x0000_s1026" type="#_x0000_t69" style="position:absolute;margin-left:203.25pt;margin-top:363.25pt;width:165pt;height: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Jr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" adj="491" fillcolor="black [3213]" stroked="f" strokeweight="1pt"/>
            </w:pict>
          </mc:Fallback>
        </mc:AlternateContent>
      </w:r>
      <w:r>
        <w:rPr>
          <w:rFonts w:ascii="Times New Roman" w:eastAsia="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6DCA513" wp14:editId="29B58BEA">
                <wp:simplePos x="0" y="0"/>
                <wp:positionH relativeFrom="column">
                  <wp:posOffset>409576</wp:posOffset>
                </wp:positionH>
                <wp:positionV relativeFrom="paragraph">
                  <wp:posOffset>4610100</wp:posOffset>
                </wp:positionV>
                <wp:extent cx="2095500" cy="95250"/>
                <wp:effectExtent l="0" t="0" r="0" b="0"/>
                <wp:wrapNone/>
                <wp:docPr id="18" name="Double flèche horizontale 18"/>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B620F" id="Double flèche horizontale 18" o:spid="_x0000_s1026" type="#_x0000_t69" style="position:absolute;margin-left:32.25pt;margin-top:363pt;width:165pt;height: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xMqQIAAKAFAAAOAAAAZHJzL2Uyb0RvYy54bWysVM1u2zAMvg/YOwi6r3aCZluC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" adj="491" fillcolor="black [3213]" stroked="f" strokeweight="1pt"/>
            </w:pict>
          </mc:Fallback>
        </mc:AlternateContent>
      </w:r>
      <w:r w:rsidRPr="009A0A45">
        <w:rPr>
          <w:rFonts w:ascii="Times New Roman" w:eastAsia="Times New Roman" w:hAnsi="Times New Roman" w:cs="Times New Roman"/>
          <w:b/>
          <w:noProof/>
          <w:sz w:val="24"/>
          <w:szCs w:val="24"/>
        </w:rPr>
        <w:drawing>
          <wp:inline distT="0" distB="0" distL="0" distR="0" wp14:anchorId="34C56AD2" wp14:editId="149FD9D3">
            <wp:extent cx="5943600" cy="4457700"/>
            <wp:effectExtent l="0" t="0" r="0" b="0"/>
            <wp:docPr id="17" name="Image 17" descr="C:\Users\jwitt\OneDrive\Desktop\Git_Projects\Genetic_TBI_LCBD\Fig4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witt\OneDrive\Desktop\Git_Projects\Genetic_TBI_LCBD\Fig4_800x60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BAC05A" w14:textId="77777777" w:rsidR="00A8397E" w:rsidRDefault="00A8397E" w:rsidP="00A839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2271E336" w14:textId="77777777" w:rsidR="00A8397E" w:rsidRPr="009A0A45" w:rsidRDefault="00A8397E" w:rsidP="00A8397E">
      <w:pPr>
        <w:spacing w:before="240" w:after="240" w:line="480" w:lineRule="auto"/>
        <w:rPr>
          <w:rFonts w:ascii="Times New Roman" w:eastAsia="Times New Roman" w:hAnsi="Times New Roman" w:cs="Times New Roman"/>
          <w:sz w:val="24"/>
          <w:szCs w:val="24"/>
        </w:rPr>
      </w:pPr>
    </w:p>
    <w:p w14:paraId="06265009" w14:textId="77777777"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FNR from TGI tests performed between samplings carried out up to 9 generations before or after the migration event (arrow) when compared with sampling done the generation after the event for prior samplings, or the generation before the event for posterior samplings. 95% confidence intervals are displayed by bars.</w:t>
      </w:r>
    </w:p>
    <w:p w14:paraId="28AE8962" w14:textId="1DB060D6"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27FB332" w14:textId="5061F7F4" w:rsid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1A6A6BCB" w14:textId="77777777" w:rsidR="00A8397E" w:rsidRDefault="00A8397E" w:rsidP="00A8397E">
      <w:pPr>
        <w:spacing w:before="240" w:after="240" w:line="480" w:lineRule="auto"/>
        <w:rPr>
          <w:rFonts w:ascii="Times New Roman" w:eastAsia="Times New Roman" w:hAnsi="Times New Roman" w:cs="Times New Roman"/>
          <w:b/>
          <w:sz w:val="24"/>
          <w:szCs w:val="24"/>
        </w:rPr>
      </w:pPr>
      <w:r w:rsidRPr="00E64624">
        <w:rPr>
          <w:rFonts w:ascii="Times New Roman" w:eastAsia="Times New Roman" w:hAnsi="Times New Roman" w:cs="Times New Roman"/>
          <w:b/>
          <w:noProof/>
          <w:sz w:val="24"/>
          <w:szCs w:val="24"/>
        </w:rPr>
        <w:lastRenderedPageBreak/>
        <mc:AlternateContent>
          <mc:Choice Requires="wps">
            <w:drawing>
              <wp:anchor distT="45720" distB="45720" distL="114300" distR="114300" simplePos="0" relativeHeight="251689984" behindDoc="0" locked="0" layoutInCell="1" allowOverlap="1" wp14:anchorId="21CE641D" wp14:editId="05E35E71">
                <wp:simplePos x="0" y="0"/>
                <wp:positionH relativeFrom="column">
                  <wp:posOffset>2552699</wp:posOffset>
                </wp:positionH>
                <wp:positionV relativeFrom="paragraph">
                  <wp:posOffset>4600575</wp:posOffset>
                </wp:positionV>
                <wp:extent cx="2219325" cy="334010"/>
                <wp:effectExtent l="0" t="0" r="9525"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4010"/>
                        </a:xfrm>
                        <a:prstGeom prst="rect">
                          <a:avLst/>
                        </a:prstGeom>
                        <a:solidFill>
                          <a:srgbClr val="FFFFFF"/>
                        </a:solidFill>
                        <a:ln w="9525">
                          <a:noFill/>
                          <a:miter lim="800000"/>
                          <a:headEnd/>
                          <a:tailEnd/>
                        </a:ln>
                      </wps:spPr>
                      <wps:txbx>
                        <w:txbxContent>
                          <w:p w14:paraId="443BB534"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641D" id="_x0000_s1030" type="#_x0000_t202" style="position:absolute;margin-left:201pt;margin-top:362.25pt;width:174.75pt;height:26.3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" stroked="f">
                <v:textbox style="mso-fit-shape-to-text:t">
                  <w:txbxContent>
                    <w:p w14:paraId="443BB534"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Infl</w:t>
                      </w:r>
                      <w:r>
                        <w:rPr>
                          <w:rFonts w:ascii="Times New Roman" w:hAnsi="Times New Roman" w:cs="Times New Roman"/>
                          <w:sz w:val="16"/>
                          <w:szCs w:val="16"/>
                        </w:rPr>
                        <w:t>uence of the timing of the posterior</w:t>
                      </w:r>
                      <w:r w:rsidRPr="009A0A45">
                        <w:rPr>
                          <w:rFonts w:ascii="Times New Roman" w:hAnsi="Times New Roman" w:cs="Times New Roman"/>
                          <w:sz w:val="16"/>
                          <w:szCs w:val="16"/>
                        </w:rPr>
                        <w:t xml:space="preserve"> sampling </w:t>
                      </w:r>
                    </w:p>
                    <w:p w14:paraId="41A36415"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after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45720" distB="45720" distL="114300" distR="114300" simplePos="0" relativeHeight="251688960" behindDoc="0" locked="0" layoutInCell="1" allowOverlap="1" wp14:anchorId="7EAAC779" wp14:editId="78B37686">
                <wp:simplePos x="0" y="0"/>
                <wp:positionH relativeFrom="column">
                  <wp:posOffset>381000</wp:posOffset>
                </wp:positionH>
                <wp:positionV relativeFrom="paragraph">
                  <wp:posOffset>4601845</wp:posOffset>
                </wp:positionV>
                <wp:extent cx="2133600" cy="334010"/>
                <wp:effectExtent l="0" t="0" r="0" b="889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34010"/>
                        </a:xfrm>
                        <a:prstGeom prst="rect">
                          <a:avLst/>
                        </a:prstGeom>
                        <a:solidFill>
                          <a:srgbClr val="FFFFFF"/>
                        </a:solidFill>
                        <a:ln w="9525">
                          <a:noFill/>
                          <a:miter lim="800000"/>
                          <a:headEnd/>
                          <a:tailEnd/>
                        </a:ln>
                      </wps:spPr>
                      <wps:txbx>
                        <w:txbxContent>
                          <w:p w14:paraId="34434B74"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AC779" id="_x0000_s1031" type="#_x0000_t202" style="position:absolute;margin-left:30pt;margin-top:362.35pt;width:168pt;height:26.3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" stroked="f">
                <v:textbox style="mso-fit-shape-to-text:t">
                  <w:txbxContent>
                    <w:p w14:paraId="34434B74" w14:textId="77777777" w:rsidR="009844B3"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Inf</w:t>
                      </w:r>
                      <w:r>
                        <w:rPr>
                          <w:rFonts w:ascii="Times New Roman" w:hAnsi="Times New Roman" w:cs="Times New Roman"/>
                          <w:sz w:val="16"/>
                          <w:szCs w:val="16"/>
                        </w:rPr>
                        <w:t>luence of the timing of the prior</w:t>
                      </w:r>
                      <w:r w:rsidRPr="009A0A45">
                        <w:rPr>
                          <w:rFonts w:ascii="Times New Roman" w:hAnsi="Times New Roman" w:cs="Times New Roman"/>
                          <w:sz w:val="16"/>
                          <w:szCs w:val="16"/>
                        </w:rPr>
                        <w:t xml:space="preserve"> sampling </w:t>
                      </w:r>
                    </w:p>
                    <w:p w14:paraId="14B2621B" w14:textId="77777777" w:rsidR="009844B3" w:rsidRPr="009A0A45" w:rsidRDefault="009844B3" w:rsidP="00A8397E">
                      <w:pPr>
                        <w:spacing w:after="0" w:line="240" w:lineRule="auto"/>
                        <w:rPr>
                          <w:rFonts w:ascii="Times New Roman" w:hAnsi="Times New Roman" w:cs="Times New Roman"/>
                          <w:sz w:val="16"/>
                          <w:szCs w:val="16"/>
                        </w:rPr>
                      </w:pPr>
                      <w:r w:rsidRPr="009A0A45">
                        <w:rPr>
                          <w:rFonts w:ascii="Times New Roman" w:hAnsi="Times New Roman" w:cs="Times New Roman"/>
                          <w:sz w:val="16"/>
                          <w:szCs w:val="16"/>
                        </w:rPr>
                        <w:t>(</w:t>
                      </w:r>
                      <w:r>
                        <w:rPr>
                          <w:rFonts w:ascii="Times New Roman" w:hAnsi="Times New Roman" w:cs="Times New Roman"/>
                          <w:sz w:val="16"/>
                          <w:szCs w:val="16"/>
                        </w:rPr>
                        <w:t>0 represents sampling right before the event)</w:t>
                      </w:r>
                    </w:p>
                  </w:txbxContent>
                </v:textbox>
              </v:shape>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17D6DF67" wp14:editId="29453B7A">
                <wp:simplePos x="0" y="0"/>
                <wp:positionH relativeFrom="column">
                  <wp:posOffset>2552700</wp:posOffset>
                </wp:positionH>
                <wp:positionV relativeFrom="paragraph">
                  <wp:posOffset>4464050</wp:posOffset>
                </wp:positionV>
                <wp:extent cx="2095500" cy="95250"/>
                <wp:effectExtent l="0" t="0" r="0" b="0"/>
                <wp:wrapNone/>
                <wp:docPr id="24" name="Double flèche horizontale 24"/>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B8BF9F" id="Double flèche horizontale 24" o:spid="_x0000_s1026" type="#_x0000_t69" style="position:absolute;margin-left:201pt;margin-top:351.5pt;width:165pt;height: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60076E9E" wp14:editId="182B7F30">
                <wp:simplePos x="0" y="0"/>
                <wp:positionH relativeFrom="column">
                  <wp:posOffset>381000</wp:posOffset>
                </wp:positionH>
                <wp:positionV relativeFrom="paragraph">
                  <wp:posOffset>4460875</wp:posOffset>
                </wp:positionV>
                <wp:extent cx="2095500" cy="95250"/>
                <wp:effectExtent l="0" t="0" r="0" b="0"/>
                <wp:wrapNone/>
                <wp:docPr id="23" name="Double flèche horizontale 23"/>
                <wp:cNvGraphicFramePr/>
                <a:graphic xmlns:a="http://schemas.openxmlformats.org/drawingml/2006/main">
                  <a:graphicData uri="http://schemas.microsoft.com/office/word/2010/wordprocessingShape">
                    <wps:wsp>
                      <wps:cNvSpPr/>
                      <wps:spPr>
                        <a:xfrm>
                          <a:off x="0" y="0"/>
                          <a:ext cx="2095500" cy="95250"/>
                        </a:xfrm>
                        <a:prstGeom prst="lef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33E978" id="Double flèche horizontale 23" o:spid="_x0000_s1026" type="#_x0000_t69" style="position:absolute;margin-left:30pt;margin-top:351.25pt;width:165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" adj="491" fillcolor="black [3213]" stroked="f" strokeweight="1pt"/>
            </w:pict>
          </mc:Fallback>
        </mc:AlternateContent>
      </w:r>
      <w:r w:rsidRPr="00E64624">
        <w:rPr>
          <w:rFonts w:ascii="Times New Roman" w:eastAsia="Times New Roman" w:hAnsi="Times New Roman" w:cs="Times New Roman"/>
          <w:b/>
          <w:noProof/>
          <w:sz w:val="24"/>
          <w:szCs w:val="24"/>
        </w:rPr>
        <w:drawing>
          <wp:inline distT="0" distB="0" distL="0" distR="0" wp14:anchorId="57BB1B78" wp14:editId="4019ABED">
            <wp:extent cx="5943600" cy="4457700"/>
            <wp:effectExtent l="0" t="0" r="0" b="0"/>
            <wp:docPr id="22" name="Image 22" descr="C:\Users\jwitt\OneDrive\Desktop\Git_Projects\Genetic_TBI_LCBD\Fig5_800x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witt\OneDrive\Desktop\Git_Projects\Genetic_TBI_LCBD\Fig5_800x600.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B6173F" w14:textId="77777777" w:rsidR="00A8397E" w:rsidRDefault="00A8397E" w:rsidP="00A8397E">
      <w:pPr>
        <w:spacing w:before="240" w:after="240" w:line="480" w:lineRule="auto"/>
        <w:rPr>
          <w:rFonts w:ascii="Times New Roman" w:eastAsia="Times New Roman" w:hAnsi="Times New Roman" w:cs="Times New Roman"/>
          <w:b/>
          <w:sz w:val="24"/>
          <w:szCs w:val="24"/>
        </w:rPr>
      </w:pPr>
    </w:p>
    <w:p w14:paraId="07A6B730" w14:textId="695A6B31" w:rsidR="00A8397E" w:rsidRDefault="00A8397E" w:rsidP="00A8397E">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FPR from TGI tests performed between sampling executed up to 9 generations before or after the event (arrow) when compared with sampling done the generation after the event for prior samplings, or the generation before the event for posterior samplings. </w:t>
      </w:r>
      <w:r w:rsidRPr="00130C89">
        <w:rPr>
          <w:rFonts w:ascii="Times New Roman" w:eastAsia="Times New Roman" w:hAnsi="Times New Roman" w:cs="Times New Roman"/>
          <w:sz w:val="24"/>
          <w:szCs w:val="24"/>
          <w:lang w:val="fr-CA"/>
        </w:rPr>
        <w:t xml:space="preserve">95% confidence </w:t>
      </w:r>
      <w:proofErr w:type="spellStart"/>
      <w:r w:rsidRPr="00130C89">
        <w:rPr>
          <w:rFonts w:ascii="Times New Roman" w:eastAsia="Times New Roman" w:hAnsi="Times New Roman" w:cs="Times New Roman"/>
          <w:sz w:val="24"/>
          <w:szCs w:val="24"/>
          <w:lang w:val="fr-CA"/>
        </w:rPr>
        <w:t>intervals</w:t>
      </w:r>
      <w:proofErr w:type="spellEnd"/>
      <w:r w:rsidRPr="00130C89">
        <w:rPr>
          <w:rFonts w:ascii="Times New Roman" w:eastAsia="Times New Roman" w:hAnsi="Times New Roman" w:cs="Times New Roman"/>
          <w:sz w:val="24"/>
          <w:szCs w:val="24"/>
          <w:lang w:val="fr-CA"/>
        </w:rPr>
        <w:t xml:space="preserve"> are </w:t>
      </w:r>
      <w:proofErr w:type="spellStart"/>
      <w:r w:rsidRPr="00130C89">
        <w:rPr>
          <w:rFonts w:ascii="Times New Roman" w:eastAsia="Times New Roman" w:hAnsi="Times New Roman" w:cs="Times New Roman"/>
          <w:sz w:val="24"/>
          <w:szCs w:val="24"/>
          <w:lang w:val="fr-CA"/>
        </w:rPr>
        <w:t>displayed</w:t>
      </w:r>
      <w:proofErr w:type="spellEnd"/>
      <w:r w:rsidRPr="00130C89">
        <w:rPr>
          <w:rFonts w:ascii="Times New Roman" w:eastAsia="Times New Roman" w:hAnsi="Times New Roman" w:cs="Times New Roman"/>
          <w:sz w:val="24"/>
          <w:szCs w:val="24"/>
          <w:lang w:val="fr-CA"/>
        </w:rPr>
        <w:t xml:space="preserve"> by bars.</w:t>
      </w:r>
      <w:ins w:id="35" w:author="Pierre" w:date="2020-02-03T15:58:00Z">
        <w:r w:rsidRPr="00130C89">
          <w:rPr>
            <w:rFonts w:ascii="Times New Roman" w:eastAsia="Times New Roman" w:hAnsi="Times New Roman" w:cs="Times New Roman"/>
            <w:sz w:val="24"/>
            <w:szCs w:val="24"/>
            <w:lang w:val="fr-CA"/>
          </w:rPr>
          <w:t xml:space="preserve"> </w:t>
        </w:r>
        <w:r w:rsidRPr="00130C89">
          <w:rPr>
            <w:rFonts w:ascii="Times New Roman" w:eastAsia="Times New Roman" w:hAnsi="Times New Roman" w:cs="Times New Roman"/>
            <w:sz w:val="24"/>
            <w:szCs w:val="24"/>
            <w:highlight w:val="yellow"/>
            <w:lang w:val="fr-CA"/>
          </w:rPr>
          <w:t>### M</w:t>
        </w:r>
      </w:ins>
      <w:ins w:id="36" w:author="Pierre" w:date="2020-02-03T15:59:00Z">
        <w:r w:rsidRPr="00130C89">
          <w:rPr>
            <w:rFonts w:ascii="Times New Roman" w:eastAsia="Times New Roman" w:hAnsi="Times New Roman" w:cs="Times New Roman"/>
            <w:sz w:val="24"/>
            <w:szCs w:val="24"/>
            <w:highlight w:val="yellow"/>
            <w:lang w:val="fr-CA"/>
          </w:rPr>
          <w:t xml:space="preserve">êmes corrections et remarques que pour la </w:t>
        </w:r>
      </w:ins>
      <w:r w:rsidR="00E916A4">
        <w:rPr>
          <w:rFonts w:ascii="Times New Roman" w:eastAsia="Times New Roman" w:hAnsi="Times New Roman" w:cs="Times New Roman"/>
          <w:sz w:val="24"/>
          <w:szCs w:val="24"/>
          <w:highlight w:val="yellow"/>
          <w:lang w:val="fr-CA"/>
        </w:rPr>
        <w:t>Fig. 5</w:t>
      </w:r>
      <w:ins w:id="37" w:author="Pierre" w:date="2020-02-03T15:59:00Z">
        <w:r w:rsidRPr="00130C89">
          <w:rPr>
            <w:rFonts w:ascii="Times New Roman" w:eastAsia="Times New Roman" w:hAnsi="Times New Roman" w:cs="Times New Roman"/>
            <w:sz w:val="24"/>
            <w:szCs w:val="24"/>
            <w:highlight w:val="yellow"/>
            <w:lang w:val="fr-CA"/>
          </w:rPr>
          <w:t xml:space="preserve">. </w:t>
        </w:r>
        <w:r w:rsidRPr="00BE3F8E">
          <w:rPr>
            <w:rFonts w:ascii="Times New Roman" w:eastAsia="Times New Roman" w:hAnsi="Times New Roman" w:cs="Times New Roman"/>
            <w:sz w:val="24"/>
            <w:szCs w:val="24"/>
            <w:highlight w:val="yellow"/>
          </w:rPr>
          <w:t>###</w:t>
        </w:r>
      </w:ins>
    </w:p>
    <w:p w14:paraId="44CFA160" w14:textId="36BBF59A" w:rsidR="00A8397E" w:rsidRPr="00A8397E" w:rsidRDefault="00A8397E"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lang w:val="en-CA"/>
        </w:rPr>
      </w:pPr>
    </w:p>
    <w:p w14:paraId="682421FE"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79A99125" w14:textId="77777777" w:rsidR="00126DC2" w:rsidRDefault="00126DC2" w:rsidP="00A51948">
      <w:pPr>
        <w:widowControl w:val="0"/>
        <w:autoSpaceDE w:val="0"/>
        <w:autoSpaceDN w:val="0"/>
        <w:adjustRightInd w:val="0"/>
        <w:spacing w:before="240" w:after="240" w:line="480" w:lineRule="auto"/>
        <w:ind w:left="480"/>
        <w:rPr>
          <w:rFonts w:ascii="Times New Roman" w:eastAsia="Times New Roman" w:hAnsi="Times New Roman" w:cs="Times New Roman"/>
          <w:b/>
          <w:sz w:val="24"/>
          <w:szCs w:val="24"/>
        </w:rPr>
      </w:pPr>
    </w:p>
    <w:p w14:paraId="5A0691EB" w14:textId="493E64B0" w:rsidR="00E17E24" w:rsidRDefault="00E17E24"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sidRPr="00B9551F">
        <w:rPr>
          <w:rFonts w:ascii="Times New Roman" w:eastAsia="Times New Roman" w:hAnsi="Times New Roman" w:cs="Times New Roman"/>
          <w:b/>
          <w:sz w:val="24"/>
          <w:szCs w:val="24"/>
        </w:rPr>
        <w:lastRenderedPageBreak/>
        <w:t>ANNEX A:</w:t>
      </w:r>
      <w:r w:rsidR="00F206C2">
        <w:rPr>
          <w:rFonts w:ascii="Times New Roman" w:eastAsia="Times New Roman" w:hAnsi="Times New Roman" w:cs="Times New Roman"/>
          <w:sz w:val="24"/>
          <w:szCs w:val="24"/>
        </w:rPr>
        <w:t xml:space="preserve"> R</w:t>
      </w:r>
      <w:r w:rsidR="00B9551F">
        <w:rPr>
          <w:rFonts w:ascii="Times New Roman" w:eastAsia="Times New Roman" w:hAnsi="Times New Roman" w:cs="Times New Roman"/>
          <w:sz w:val="24"/>
          <w:szCs w:val="24"/>
        </w:rPr>
        <w:t>oger’s genetic distance</w:t>
      </w:r>
    </w:p>
    <w:p w14:paraId="07FA4A6A" w14:textId="76E2FE80" w:rsidR="00CC017F" w:rsidRDefault="00017E75"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w:r w:rsidR="00CC017F">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sidR="00CC017F">
        <w:rPr>
          <w:rFonts w:ascii="Times New Roman" w:eastAsia="Times New Roman" w:hAnsi="Times New Roman" w:cs="Times New Roman"/>
          <w:sz w:val="24"/>
          <w:szCs w:val="24"/>
        </w:rPr>
        <w:t xml:space="preserve"> loci</w:t>
      </w:r>
      <w:r w:rsidR="00770CDB">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m:t>
        </m:r>
      </m:oMath>
      <w:r w:rsidR="00CC017F">
        <w:rPr>
          <w:rFonts w:ascii="Times New Roman" w:eastAsia="Times New Roman" w:hAnsi="Times New Roman" w:cs="Times New Roman"/>
          <w:i/>
          <w:sz w:val="24"/>
          <w:szCs w:val="24"/>
        </w:rPr>
        <w:t xml:space="preserve"> </w:t>
      </w:r>
      <w:r w:rsidR="00CC017F">
        <w:rPr>
          <w:rFonts w:ascii="Times New Roman" w:eastAsia="Times New Roman" w:hAnsi="Times New Roman" w:cs="Times New Roman"/>
          <w:sz w:val="24"/>
          <w:szCs w:val="24"/>
        </w:rPr>
        <w:t>alleles:</w:t>
      </w:r>
    </w:p>
    <w:p w14:paraId="4833BCFF" w14:textId="18300B82" w:rsidR="001535E2" w:rsidRDefault="009844B3"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Roger</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k=1</m:t>
              </m:r>
            </m:sub>
            <m:sup>
              <m:r>
                <w:rPr>
                  <w:rFonts w:ascii="Cambria Math" w:eastAsia="Times New Roman" w:hAnsi="Cambria Math" w:cs="Times New Roman"/>
                  <w:sz w:val="24"/>
                  <w:szCs w:val="24"/>
                </w:rPr>
                <m:t>L</m:t>
              </m:r>
            </m:sup>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k</m:t>
                          </m:r>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,j,k</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pop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,j,k</m:t>
                                  </m:r>
                                </m:sub>
                              </m:sSub>
                            </m:e>
                          </m:d>
                        </m:e>
                        <m:sup>
                          <m:r>
                            <w:rPr>
                              <w:rFonts w:ascii="Cambria Math" w:eastAsia="Times New Roman" w:hAnsi="Cambria Math" w:cs="Times New Roman"/>
                              <w:sz w:val="24"/>
                              <w:szCs w:val="24"/>
                            </w:rPr>
                            <m:t>2</m:t>
                          </m:r>
                        </m:sup>
                      </m:sSup>
                    </m:e>
                  </m:nary>
                </m:e>
              </m:rad>
            </m:e>
          </m:nary>
        </m:oMath>
      </m:oMathPara>
    </w:p>
    <w:p w14:paraId="75B04A0C" w14:textId="5CDDD2B5"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4E94AB6" w14:textId="6D5286A9"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1204F563" w14:textId="625F4B5C"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DAF67D" w14:textId="3160A283"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34738F4" w14:textId="6BE272A6"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6955336D" w14:textId="00B8D60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4DF6AAF2" w14:textId="3C41371F"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EC68B8" w14:textId="33CF816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AA33DAE" w14:textId="6624FD81"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341E3779" w14:textId="69B4D262"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58F7DA8F" w14:textId="145E3064" w:rsid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7C732738" w14:textId="77777777" w:rsidR="00FF0551" w:rsidRDefault="00FF0551"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p>
    <w:p w14:paraId="2C8BC1F7" w14:textId="1802114A" w:rsidR="00634F6B" w:rsidRPr="00634F6B" w:rsidRDefault="00634F6B" w:rsidP="00A51948">
      <w:pPr>
        <w:widowControl w:val="0"/>
        <w:autoSpaceDE w:val="0"/>
        <w:autoSpaceDN w:val="0"/>
        <w:adjustRightInd w:val="0"/>
        <w:spacing w:before="240" w:after="240" w:line="480" w:lineRule="auto"/>
        <w:ind w:left="4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ANNEX B:</w:t>
      </w:r>
      <w:r>
        <w:rPr>
          <w:rFonts w:ascii="Times New Roman" w:eastAsia="Times New Roman" w:hAnsi="Times New Roman" w:cs="Times New Roman"/>
          <w:sz w:val="24"/>
          <w:szCs w:val="24"/>
        </w:rPr>
        <w:t xml:space="preserve"> </w:t>
      </w:r>
    </w:p>
    <w:sectPr w:rsidR="00634F6B" w:rsidRPr="00634F6B" w:rsidSect="00596125">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ierre" w:date="2020-02-02T17:40:00Z" w:initials="PL">
    <w:p w14:paraId="740ACEA1" w14:textId="58131018" w:rsidR="009844B3" w:rsidRPr="00AD29E1" w:rsidRDefault="009844B3">
      <w:pPr>
        <w:pStyle w:val="Commentaire"/>
        <w:rPr>
          <w:lang w:val="fr-CA"/>
        </w:rPr>
      </w:pPr>
      <w:r>
        <w:rPr>
          <w:rStyle w:val="Marquedecommentaire"/>
        </w:rPr>
        <w:annotationRef/>
      </w:r>
      <w:r w:rsidRPr="00AD29E1">
        <w:rPr>
          <w:lang w:val="fr-CA"/>
        </w:rPr>
        <w:t xml:space="preserve">L’attribution aléatoire assure-t-elle vraiment la diversité maximum à tout </w:t>
      </w:r>
      <w:proofErr w:type="gramStart"/>
      <w:r w:rsidRPr="00AD29E1">
        <w:rPr>
          <w:lang w:val="fr-CA"/>
        </w:rPr>
        <w:t>coup?</w:t>
      </w:r>
      <w:proofErr w:type="gramEnd"/>
      <w:r w:rsidRPr="00AD29E1">
        <w:rPr>
          <w:lang w:val="fr-CA"/>
        </w:rPr>
        <w:t xml:space="preserve"> Par </w:t>
      </w:r>
      <w:proofErr w:type="spellStart"/>
      <w:r w:rsidRPr="00AD29E1">
        <w:rPr>
          <w:lang w:val="fr-CA"/>
        </w:rPr>
        <w:t>hazard</w:t>
      </w:r>
      <w:proofErr w:type="spellEnd"/>
      <w:r w:rsidRPr="00AD29E1">
        <w:rPr>
          <w:lang w:val="fr-CA"/>
        </w:rPr>
        <w:t xml:space="preserve">, tous tes individus pourraient obtenir exactement la </w:t>
      </w:r>
      <w:proofErr w:type="spellStart"/>
      <w:r w:rsidRPr="00AD29E1">
        <w:rPr>
          <w:lang w:val="fr-CA"/>
        </w:rPr>
        <w:t>meme</w:t>
      </w:r>
      <w:proofErr w:type="spellEnd"/>
      <w:r w:rsidRPr="00AD29E1">
        <w:rPr>
          <w:lang w:val="fr-CA"/>
        </w:rPr>
        <w:t xml:space="preserve"> structure génétique, donc une diversité nulle.</w:t>
      </w:r>
    </w:p>
  </w:comment>
  <w:comment w:id="4" w:author="Julian WITTISCHE" w:date="2020-02-11T22:15:00Z" w:initials="JW">
    <w:p w14:paraId="0389988E" w14:textId="37EE7BCE" w:rsidR="009844B3" w:rsidRPr="000A5888" w:rsidRDefault="009844B3">
      <w:pPr>
        <w:pStyle w:val="Commentaire"/>
        <w:rPr>
          <w:lang w:val="fr-CA"/>
        </w:rPr>
      </w:pPr>
      <w:r>
        <w:rPr>
          <w:rStyle w:val="Marquedecommentaire"/>
        </w:rPr>
        <w:annotationRef/>
      </w:r>
      <w:r>
        <w:rPr>
          <w:lang w:val="fr-CA"/>
        </w:rPr>
        <w:t xml:space="preserve">Puisqu’il y a beaucoup de marqueurs et d’individus, et que la probabilité est la même pour chaque allèle (0.5 si 2 allèles), on se rapproche du maximum de diversité représenté par la fonction f(x) = x(1-x) sur [0, 1]. </w:t>
      </w:r>
    </w:p>
  </w:comment>
  <w:comment w:id="5" w:author="Pierre" w:date="2020-02-03T08:42:00Z" w:initials="PL">
    <w:p w14:paraId="24AFB168" w14:textId="57DB156A" w:rsidR="009844B3" w:rsidRPr="00AD29E1" w:rsidRDefault="009844B3">
      <w:pPr>
        <w:pStyle w:val="Commentaire"/>
        <w:rPr>
          <w:lang w:val="fr-CA"/>
        </w:rPr>
      </w:pPr>
      <w:r>
        <w:rPr>
          <w:rStyle w:val="Marquedecommentaire"/>
        </w:rPr>
        <w:annotationRef/>
      </w:r>
      <w:r w:rsidRPr="00AD29E1">
        <w:rPr>
          <w:lang w:val="fr-CA"/>
        </w:rPr>
        <w:t xml:space="preserve">Dans les simulations pour estimer l’erreur de type I, ceci est le nombre total de tests (ou de simulations), n’est-ce </w:t>
      </w:r>
      <w:proofErr w:type="gramStart"/>
      <w:r w:rsidRPr="00AD29E1">
        <w:rPr>
          <w:lang w:val="fr-CA"/>
        </w:rPr>
        <w:t>pas?</w:t>
      </w:r>
      <w:proofErr w:type="gramEnd"/>
    </w:p>
  </w:comment>
  <w:comment w:id="6" w:author="Julian WITTISCHE" w:date="2020-02-11T23:25:00Z" w:initials="JW">
    <w:p w14:paraId="7426DE3D" w14:textId="6C1DF5E2" w:rsidR="009844B3" w:rsidRPr="002D1CC0" w:rsidRDefault="009844B3">
      <w:pPr>
        <w:pStyle w:val="Commentaire"/>
        <w:rPr>
          <w:lang w:val="fr-CA"/>
        </w:rPr>
      </w:pPr>
      <w:r>
        <w:rPr>
          <w:rStyle w:val="Marquedecommentaire"/>
        </w:rPr>
        <w:annotationRef/>
      </w:r>
      <w:r>
        <w:rPr>
          <w:lang w:val="fr-CA"/>
        </w:rPr>
        <w:t>Pour être sûr de bien se comprendre : j</w:t>
      </w:r>
      <w:r w:rsidRPr="002D1CC0">
        <w:rPr>
          <w:lang w:val="fr-CA"/>
        </w:rPr>
        <w:t>’ai calculé FPR comme étant égal</w:t>
      </w:r>
      <w:r>
        <w:rPr>
          <w:lang w:val="fr-CA"/>
        </w:rPr>
        <w:t>e à FP/(TN+FP) donc le dénominateur représente tous les tests résultants en un négatif.</w:t>
      </w:r>
    </w:p>
  </w:comment>
  <w:comment w:id="7" w:author="Pierre" w:date="2020-02-03T15:08:00Z" w:initials="PL">
    <w:p w14:paraId="74D23BD5" w14:textId="24D05AE6" w:rsidR="009844B3" w:rsidRPr="00AD29E1" w:rsidRDefault="009844B3">
      <w:pPr>
        <w:pStyle w:val="Commentaire"/>
        <w:rPr>
          <w:lang w:val="fr-CA"/>
        </w:rPr>
      </w:pPr>
      <w:r>
        <w:rPr>
          <w:rStyle w:val="Marquedecommentaire"/>
        </w:rPr>
        <w:annotationRef/>
      </w:r>
      <w:r w:rsidRPr="00AD29E1">
        <w:rPr>
          <w:lang w:val="fr-CA"/>
        </w:rPr>
        <w:t xml:space="preserve">Dans la </w:t>
      </w:r>
      <w:r>
        <w:rPr>
          <w:lang w:val="fr-CA"/>
        </w:rPr>
        <w:t>Fig. 3</w:t>
      </w:r>
      <w:r w:rsidRPr="00AD29E1">
        <w:rPr>
          <w:lang w:val="fr-CA"/>
        </w:rPr>
        <w:t xml:space="preserve">, la moyenne pour </w:t>
      </w:r>
      <w:proofErr w:type="spellStart"/>
      <w:r w:rsidRPr="00AD29E1">
        <w:rPr>
          <w:i/>
          <w:lang w:val="fr-CA"/>
        </w:rPr>
        <w:t>low</w:t>
      </w:r>
      <w:proofErr w:type="spellEnd"/>
      <w:r w:rsidRPr="00AD29E1">
        <w:rPr>
          <w:i/>
          <w:lang w:val="fr-CA"/>
        </w:rPr>
        <w:t xml:space="preserve"> dispersal</w:t>
      </w:r>
      <w:r w:rsidRPr="00AD29E1">
        <w:rPr>
          <w:lang w:val="fr-CA"/>
        </w:rPr>
        <w:t xml:space="preserve"> a plutôt l’air de 0.05 plutôt que 0.005.</w:t>
      </w:r>
    </w:p>
  </w:comment>
  <w:comment w:id="8" w:author="Julian WITTISCHE" w:date="2020-02-11T23:32:00Z" w:initials="JW">
    <w:p w14:paraId="686AFDA6" w14:textId="5B006E3A" w:rsidR="009844B3" w:rsidRPr="00A24EF4" w:rsidRDefault="009844B3">
      <w:pPr>
        <w:pStyle w:val="Commentaire"/>
        <w:rPr>
          <w:lang w:val="fr-CA"/>
        </w:rPr>
      </w:pPr>
      <w:r>
        <w:rPr>
          <w:rStyle w:val="Marquedecommentaire"/>
        </w:rPr>
        <w:annotationRef/>
      </w:r>
      <w:r w:rsidRPr="00A24EF4">
        <w:rPr>
          <w:lang w:val="fr-CA"/>
        </w:rPr>
        <w:t xml:space="preserve">J’ai fait la moyenne pour tous les scenarios de </w:t>
      </w:r>
      <w:proofErr w:type="spellStart"/>
      <w:r w:rsidRPr="00A24EF4">
        <w:rPr>
          <w:lang w:val="fr-CA"/>
        </w:rPr>
        <w:t>low</w:t>
      </w:r>
      <w:proofErr w:type="spellEnd"/>
      <w:r w:rsidRPr="00A24EF4">
        <w:rPr>
          <w:lang w:val="fr-CA"/>
        </w:rPr>
        <w:t xml:space="preserve"> dispersal donc regroupant les trois </w:t>
      </w:r>
      <w:r>
        <w:rPr>
          <w:lang w:val="fr-CA"/>
        </w:rPr>
        <w:t xml:space="preserve">séries de la même couleur figurant dans la Fig.2 (en gros en ne se souciant pas du nombre de pop affectées). C’est pour ça que j’ai ces valeurs. Idem pour les deux prochains commentaires. Je m’excuse si ce </w:t>
      </w:r>
      <w:proofErr w:type="spellStart"/>
      <w:proofErr w:type="gramStart"/>
      <w:r>
        <w:rPr>
          <w:lang w:val="fr-CA"/>
        </w:rPr>
        <w:t>n,était</w:t>
      </w:r>
      <w:proofErr w:type="spellEnd"/>
      <w:proofErr w:type="gramEnd"/>
      <w:r>
        <w:rPr>
          <w:lang w:val="fr-CA"/>
        </w:rPr>
        <w:t xml:space="preserve"> pas clair. J’ai essayé de clarifier.</w:t>
      </w:r>
    </w:p>
  </w:comment>
  <w:comment w:id="9" w:author="Pierre" w:date="2020-02-03T16:22:00Z" w:initials="PL">
    <w:p w14:paraId="63A93BD9" w14:textId="6BD88FBF" w:rsidR="009844B3" w:rsidRPr="00AD29E1" w:rsidRDefault="009844B3">
      <w:pPr>
        <w:pStyle w:val="Commentaire"/>
        <w:rPr>
          <w:lang w:val="fr-CA"/>
        </w:rPr>
      </w:pPr>
      <w:r>
        <w:rPr>
          <w:rStyle w:val="Marquedecommentaire"/>
        </w:rPr>
        <w:annotationRef/>
      </w:r>
      <w:r w:rsidRPr="00AD29E1">
        <w:rPr>
          <w:lang w:val="fr-CA"/>
        </w:rPr>
        <w:t xml:space="preserve">Pourquoi n’y </w:t>
      </w:r>
      <w:proofErr w:type="spellStart"/>
      <w:r w:rsidRPr="00AD29E1">
        <w:rPr>
          <w:lang w:val="fr-CA"/>
        </w:rPr>
        <w:t>a-t-il</w:t>
      </w:r>
      <w:proofErr w:type="spellEnd"/>
      <w:r w:rsidRPr="00AD29E1">
        <w:rPr>
          <w:lang w:val="fr-CA"/>
        </w:rPr>
        <w:t xml:space="preserve"> que deux lignes en tirets à la </w:t>
      </w:r>
      <w:r>
        <w:rPr>
          <w:lang w:val="fr-CA"/>
        </w:rPr>
        <w:t xml:space="preserve">Fig. </w:t>
      </w:r>
      <w:proofErr w:type="gramStart"/>
      <w:r>
        <w:rPr>
          <w:lang w:val="fr-CA"/>
        </w:rPr>
        <w:t>4</w:t>
      </w:r>
      <w:r w:rsidRPr="00AD29E1">
        <w:rPr>
          <w:lang w:val="fr-CA"/>
        </w:rPr>
        <w:t>?</w:t>
      </w:r>
      <w:proofErr w:type="gramEnd"/>
      <w:r w:rsidRPr="00AD29E1">
        <w:rPr>
          <w:lang w:val="fr-CA"/>
        </w:rPr>
        <w:t xml:space="preserve"> Je vois une ligne pour </w:t>
      </w:r>
      <w:proofErr w:type="spellStart"/>
      <w:r w:rsidRPr="00AD29E1">
        <w:rPr>
          <w:lang w:val="fr-CA"/>
        </w:rPr>
        <w:t>low</w:t>
      </w:r>
      <w:proofErr w:type="spellEnd"/>
      <w:r w:rsidRPr="00AD29E1">
        <w:rPr>
          <w:lang w:val="fr-CA"/>
        </w:rPr>
        <w:t xml:space="preserve"> dispersal et une pour high dispersal. Le paragraphe qui décrit les </w:t>
      </w:r>
      <w:r w:rsidRPr="00AD29E1">
        <w:rPr>
          <w:i/>
          <w:lang w:val="fr-CA"/>
        </w:rPr>
        <w:t>Control simulations</w:t>
      </w:r>
      <w:r w:rsidRPr="00AD29E1">
        <w:rPr>
          <w:lang w:val="fr-CA"/>
        </w:rPr>
        <w:t xml:space="preserve"> dit qu’il y en aurait trois aux L. 380–381.</w:t>
      </w:r>
    </w:p>
  </w:comment>
  <w:comment w:id="10" w:author="Julian WITTISCHE" w:date="2020-02-11T23:52:00Z" w:initials="JW">
    <w:p w14:paraId="129D6C15" w14:textId="25D4B0CD" w:rsidR="009844B3" w:rsidRPr="00130C89" w:rsidRDefault="009844B3">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forte dispersion vu qu’elle est proche des autres.</w:t>
      </w:r>
    </w:p>
  </w:comment>
  <w:comment w:id="11" w:author="Julian WITTISCHE" w:date="2020-02-13T21:55:00Z" w:initials="JW">
    <w:p w14:paraId="42CD32A4" w14:textId="5CA905D7" w:rsidR="009844B3" w:rsidRDefault="009844B3">
      <w:pPr>
        <w:pStyle w:val="Commentaire"/>
      </w:pPr>
      <w:r>
        <w:rPr>
          <w:rStyle w:val="Marquedecommentaire"/>
        </w:rPr>
        <w:annotationRef/>
      </w:r>
      <w:r>
        <w:t>Suggestion: In the Discussion section, discuss the implications of this finding on the design of empirical field studies.</w:t>
      </w:r>
    </w:p>
  </w:comment>
  <w:comment w:id="12" w:author="Julian WITTISCHE" w:date="2020-01-23T21:31:00Z" w:initials="JW">
    <w:p w14:paraId="47A07D9B" w14:textId="7D461A8D" w:rsidR="009844B3" w:rsidRDefault="009844B3">
      <w:pPr>
        <w:pStyle w:val="Commentaire"/>
      </w:pPr>
      <w:r>
        <w:rPr>
          <w:rStyle w:val="Marquedecommentaire"/>
        </w:rPr>
        <w:annotationRef/>
      </w:r>
      <w:proofErr w:type="spellStart"/>
      <w:r>
        <w:t>doi</w:t>
      </w:r>
      <w:proofErr w:type="spellEnd"/>
      <w:r>
        <w:t xml:space="preserve"> values are to be given for </w:t>
      </w:r>
      <w:proofErr w:type="spellStart"/>
      <w:r>
        <w:t>Mol</w:t>
      </w:r>
      <w:proofErr w:type="spellEnd"/>
      <w:r>
        <w:t xml:space="preserve"> Eco Res</w:t>
      </w:r>
    </w:p>
  </w:comment>
  <w:comment w:id="21" w:author="Pierre" w:date="2020-02-03T16:11:00Z" w:initials="PL">
    <w:p w14:paraId="1DF23656" w14:textId="77777777" w:rsidR="009844B3" w:rsidRPr="00AD29E1" w:rsidRDefault="009844B3" w:rsidP="00A8397E">
      <w:pPr>
        <w:pStyle w:val="Commentaire"/>
        <w:rPr>
          <w:lang w:val="fr-CA"/>
        </w:rPr>
      </w:pPr>
      <w:r>
        <w:rPr>
          <w:rStyle w:val="Marquedecommentaire"/>
        </w:rPr>
        <w:annotationRef/>
      </w:r>
      <w:r w:rsidRPr="00AD29E1">
        <w:rPr>
          <w:lang w:val="fr-CA"/>
        </w:rPr>
        <w:t xml:space="preserve">Pourquoi y </w:t>
      </w:r>
      <w:proofErr w:type="spellStart"/>
      <w:r w:rsidRPr="00AD29E1">
        <w:rPr>
          <w:lang w:val="fr-CA"/>
        </w:rPr>
        <w:t>a-t-il</w:t>
      </w:r>
      <w:proofErr w:type="spellEnd"/>
      <w:r w:rsidRPr="00AD29E1">
        <w:rPr>
          <w:lang w:val="fr-CA"/>
        </w:rPr>
        <w:t xml:space="preserve"> deux lignes en tirets dans cette </w:t>
      </w:r>
      <w:proofErr w:type="gramStart"/>
      <w:r w:rsidRPr="00AD29E1">
        <w:rPr>
          <w:lang w:val="fr-CA"/>
        </w:rPr>
        <w:t>figure?</w:t>
      </w:r>
      <w:proofErr w:type="gramEnd"/>
      <w:r w:rsidRPr="00AD29E1">
        <w:rPr>
          <w:lang w:val="fr-CA"/>
        </w:rPr>
        <w:t xml:space="preserve"> – J’ai inscrit la </w:t>
      </w:r>
      <w:proofErr w:type="spellStart"/>
      <w:r w:rsidRPr="00AD29E1">
        <w:rPr>
          <w:lang w:val="fr-CA"/>
        </w:rPr>
        <w:t>meme</w:t>
      </w:r>
      <w:proofErr w:type="spellEnd"/>
      <w:r w:rsidRPr="00AD29E1">
        <w:rPr>
          <w:lang w:val="fr-CA"/>
        </w:rPr>
        <w:t xml:space="preserve"> question à la ligne 546.</w:t>
      </w:r>
    </w:p>
  </w:comment>
  <w:comment w:id="22" w:author="Julian WITTISCHE" w:date="2020-02-11T23:37:00Z" w:initials="JW">
    <w:p w14:paraId="701B38E9" w14:textId="77777777" w:rsidR="009844B3" w:rsidRPr="00F36A60" w:rsidRDefault="009844B3" w:rsidP="00A8397E">
      <w:pPr>
        <w:pStyle w:val="Commentaire"/>
        <w:rPr>
          <w:lang w:val="fr-CA"/>
        </w:rPr>
      </w:pPr>
      <w:r>
        <w:rPr>
          <w:rStyle w:val="Marquedecommentaire"/>
        </w:rPr>
        <w:annotationRef/>
      </w:r>
      <w:r w:rsidRPr="00F36A60">
        <w:rPr>
          <w:lang w:val="fr-CA"/>
        </w:rPr>
        <w:t xml:space="preserve">En réalité, </w:t>
      </w:r>
      <w:r>
        <w:rPr>
          <w:lang w:val="fr-CA"/>
        </w:rPr>
        <w:t xml:space="preserve">il y en a bien 3 (comme prévu 1 contrôle pour chaque taux de dispersion), car </w:t>
      </w:r>
      <w:r w:rsidRPr="00F36A60">
        <w:rPr>
          <w:lang w:val="fr-CA"/>
        </w:rPr>
        <w:t>on ne voit</w:t>
      </w:r>
      <w:r>
        <w:rPr>
          <w:lang w:val="fr-CA"/>
        </w:rPr>
        <w:t xml:space="preserve"> simplement</w:t>
      </w:r>
      <w:r w:rsidRPr="00F36A60">
        <w:rPr>
          <w:lang w:val="fr-CA"/>
        </w:rPr>
        <w:t xml:space="preserve"> pas bien celle pour le scenario </w:t>
      </w:r>
      <w:r>
        <w:rPr>
          <w:lang w:val="fr-CA"/>
        </w:rPr>
        <w:t>de contrôle de faible dispersion vu qu’elle est proche des autres.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ACEA1" w15:done="0"/>
  <w15:commentEx w15:paraId="0389988E" w15:paraIdParent="740ACEA1" w15:done="0"/>
  <w15:commentEx w15:paraId="24AFB168" w15:done="0"/>
  <w15:commentEx w15:paraId="7426DE3D" w15:paraIdParent="24AFB168" w15:done="0"/>
  <w15:commentEx w15:paraId="74D23BD5" w15:done="0"/>
  <w15:commentEx w15:paraId="686AFDA6" w15:paraIdParent="74D23BD5" w15:done="0"/>
  <w15:commentEx w15:paraId="63A93BD9" w15:done="0"/>
  <w15:commentEx w15:paraId="129D6C15" w15:paraIdParent="63A93BD9" w15:done="0"/>
  <w15:commentEx w15:paraId="42CD32A4" w15:done="0"/>
  <w15:commentEx w15:paraId="47A07D9B" w15:done="0"/>
  <w15:commentEx w15:paraId="1DF23656" w15:done="0"/>
  <w15:commentEx w15:paraId="701B38E9" w15:paraIdParent="1DF236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B475E1" w16cid:durableId="21C71A57"/>
  <w16cid:commentId w16cid:paraId="61758EB3" w16cid:durableId="21C472BE"/>
  <w16cid:commentId w16cid:paraId="227EA0FC" w16cid:durableId="21C47289"/>
  <w16cid:commentId w16cid:paraId="5FAC7BC1" w16cid:durableId="21C71A26"/>
  <w16cid:commentId w16cid:paraId="4F3B4D9C" w16cid:durableId="21C71B4A"/>
  <w16cid:commentId w16cid:paraId="460B77AF" w16cid:durableId="21C71BAF"/>
  <w16cid:commentId w16cid:paraId="3EA010BA" w16cid:durableId="21C71C70"/>
  <w16cid:commentId w16cid:paraId="410FCE24" w16cid:durableId="21C71C9F"/>
  <w16cid:commentId w16cid:paraId="6D5B6DF8" w16cid:durableId="21C71CCD"/>
  <w16cid:commentId w16cid:paraId="0054A1F9" w16cid:durableId="21C71DDC"/>
  <w16cid:commentId w16cid:paraId="54808EA3" w16cid:durableId="21C71E00"/>
  <w16cid:commentId w16cid:paraId="5AEFE13A" w16cid:durableId="21C71E4A"/>
  <w16cid:commentId w16cid:paraId="05C48FD9" w16cid:durableId="21C71F0D"/>
  <w16cid:commentId w16cid:paraId="11ECF2A0" w16cid:durableId="21C845D0"/>
  <w16cid:commentId w16cid:paraId="37393841" w16cid:durableId="21C71FC4"/>
  <w16cid:commentId w16cid:paraId="09213633" w16cid:durableId="21C845FD"/>
  <w16cid:commentId w16cid:paraId="62484AA2" w16cid:durableId="21C71FEC"/>
  <w16cid:commentId w16cid:paraId="4BDDC56A" w16cid:durableId="21C7255D"/>
  <w16cid:commentId w16cid:paraId="008BEA95" w16cid:durableId="21C725C6"/>
  <w16cid:commentId w16cid:paraId="3FAB0A3D" w16cid:durableId="21C72CD7"/>
  <w16cid:commentId w16cid:paraId="542E835D" w16cid:durableId="21C72D16"/>
  <w16cid:commentId w16cid:paraId="524E386D" w16cid:durableId="21C83975"/>
  <w16cid:commentId w16cid:paraId="148E6A7F" w16cid:durableId="21C72D39"/>
  <w16cid:commentId w16cid:paraId="406C86A3" w16cid:durableId="21C83AB6"/>
  <w16cid:commentId w16cid:paraId="2A03B669" w16cid:durableId="21C83BE9"/>
  <w16cid:commentId w16cid:paraId="3F899112" w16cid:durableId="21C83CC6"/>
  <w16cid:commentId w16cid:paraId="210CC8C9" w16cid:durableId="21C840CF"/>
  <w16cid:commentId w16cid:paraId="0BF73F51" w16cid:durableId="21C8416C"/>
  <w16cid:commentId w16cid:paraId="74CC6F48" w16cid:durableId="21C8415B"/>
  <w16cid:commentId w16cid:paraId="7522B6BD" w16cid:durableId="21C841AD"/>
  <w16cid:commentId w16cid:paraId="52A244BD" w16cid:durableId="21C8424E"/>
  <w16cid:commentId w16cid:paraId="128CB444" w16cid:durableId="21C8435B"/>
  <w16cid:commentId w16cid:paraId="0FF9F7A7" w16cid:durableId="21C8438D"/>
  <w16cid:commentId w16cid:paraId="22E2455B" w16cid:durableId="21C8444B"/>
  <w16cid:commentId w16cid:paraId="212B7D80" w16cid:durableId="21C844B1"/>
  <w16cid:commentId w16cid:paraId="4F5C1F56" w16cid:durableId="21C846EF"/>
  <w16cid:commentId w16cid:paraId="7B5694A8" w16cid:durableId="21C84776"/>
  <w16cid:commentId w16cid:paraId="22338CD1" w16cid:durableId="21C848C9"/>
  <w16cid:commentId w16cid:paraId="2184447C" w16cid:durableId="21C84939"/>
  <w16cid:commentId w16cid:paraId="3F6AC04A" w16cid:durableId="21C84A38"/>
  <w16cid:commentId w16cid:paraId="5DA0583B" w16cid:durableId="21C8A90D"/>
  <w16cid:commentId w16cid:paraId="47BDB8BD" w16cid:durableId="21C8A94D"/>
  <w16cid:commentId w16cid:paraId="655E2A49" w16cid:durableId="21C8AB30"/>
  <w16cid:commentId w16cid:paraId="4A59B13E" w16cid:durableId="21C8AB9F"/>
  <w16cid:commentId w16cid:paraId="09A71BC4" w16cid:durableId="21C8ABDA"/>
  <w16cid:commentId w16cid:paraId="34FDAB6A" w16cid:durableId="21C8AD80"/>
  <w16cid:commentId w16cid:paraId="12C1AEB4" w16cid:durableId="21C84B76"/>
  <w16cid:commentId w16cid:paraId="458BF6C7" w16cid:durableId="21C8ADC8"/>
  <w16cid:commentId w16cid:paraId="135DBE7D" w16cid:durableId="21C8AE37"/>
  <w16cid:commentId w16cid:paraId="0195AF2F" w16cid:durableId="21C8AFCB"/>
  <w16cid:commentId w16cid:paraId="19A6BBC6" w16cid:durableId="21C8AFF6"/>
  <w16cid:commentId w16cid:paraId="452AF844" w16cid:durableId="21C8B025"/>
  <w16cid:commentId w16cid:paraId="06F9A4CA" w16cid:durableId="21C8B054"/>
  <w16cid:commentId w16cid:paraId="27EFDEC9" w16cid:durableId="21C8B793"/>
  <w16cid:commentId w16cid:paraId="2723785D" w16cid:durableId="21C8B811"/>
  <w16cid:commentId w16cid:paraId="42B36214" w16cid:durableId="21C8B835"/>
  <w16cid:commentId w16cid:paraId="33384724" w16cid:durableId="21C8B841"/>
  <w16cid:commentId w16cid:paraId="4FB06205" w16cid:durableId="21C8BC86"/>
  <w16cid:commentId w16cid:paraId="799D582A" w16cid:durableId="21C8BCFC"/>
  <w16cid:commentId w16cid:paraId="7BC32ABF" w16cid:durableId="21C8BE70"/>
  <w16cid:commentId w16cid:paraId="37E8E888" w16cid:durableId="21C8C039"/>
  <w16cid:commentId w16cid:paraId="5126E6BB" w16cid:durableId="21C8C06C"/>
  <w16cid:commentId w16cid:paraId="4BCCEE25" w16cid:durableId="21C8C09D"/>
  <w16cid:commentId w16cid:paraId="1A69550A" w16cid:durableId="21C8C0B6"/>
  <w16cid:commentId w16cid:paraId="2F66BC06" w16cid:durableId="21C8C108"/>
  <w16cid:commentId w16cid:paraId="166241B7" w16cid:durableId="21C8B8EC"/>
  <w16cid:commentId w16cid:paraId="156A0C8C" w16cid:durableId="21C8BB4E"/>
  <w16cid:commentId w16cid:paraId="53901668" w16cid:durableId="21C8BBA3"/>
  <w16cid:commentId w16cid:paraId="5BE797BF" w16cid:durableId="21C8BBEE"/>
  <w16cid:commentId w16cid:paraId="34F9787A" w16cid:durableId="21C8B1FA"/>
  <w16cid:commentId w16cid:paraId="618FC313" w16cid:durableId="21C8B356"/>
  <w16cid:commentId w16cid:paraId="56A8E968" w16cid:durableId="21C84BC3"/>
  <w16cid:commentId w16cid:paraId="08F50B6F" w16cid:durableId="21C84C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6A145" w14:textId="77777777" w:rsidR="00297FFA" w:rsidRDefault="00297FFA" w:rsidP="00596125">
      <w:pPr>
        <w:spacing w:after="0" w:line="240" w:lineRule="auto"/>
      </w:pPr>
      <w:r>
        <w:separator/>
      </w:r>
    </w:p>
  </w:endnote>
  <w:endnote w:type="continuationSeparator" w:id="0">
    <w:p w14:paraId="0DFA6FE1" w14:textId="77777777" w:rsidR="00297FFA" w:rsidRDefault="00297FFA" w:rsidP="00596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723703"/>
      <w:docPartObj>
        <w:docPartGallery w:val="Page Numbers (Bottom of Page)"/>
        <w:docPartUnique/>
      </w:docPartObj>
    </w:sdtPr>
    <w:sdtContent>
      <w:p w14:paraId="4D925038" w14:textId="6A154FA8" w:rsidR="009844B3" w:rsidRDefault="009844B3">
        <w:pPr>
          <w:pStyle w:val="Pieddepage"/>
          <w:jc w:val="right"/>
        </w:pPr>
        <w:r>
          <w:fldChar w:fldCharType="begin"/>
        </w:r>
        <w:r>
          <w:instrText>PAGE   \* MERGEFORMAT</w:instrText>
        </w:r>
        <w:r>
          <w:fldChar w:fldCharType="separate"/>
        </w:r>
        <w:r w:rsidR="00287B30" w:rsidRPr="00287B30">
          <w:rPr>
            <w:noProof/>
            <w:lang w:val="fr-FR"/>
          </w:rPr>
          <w:t>47</w:t>
        </w:r>
        <w:r>
          <w:fldChar w:fldCharType="end"/>
        </w:r>
      </w:p>
    </w:sdtContent>
  </w:sdt>
  <w:p w14:paraId="3FAB228B" w14:textId="77777777" w:rsidR="009844B3" w:rsidRDefault="009844B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7722C" w14:textId="77777777" w:rsidR="00297FFA" w:rsidRDefault="00297FFA" w:rsidP="00596125">
      <w:pPr>
        <w:spacing w:after="0" w:line="240" w:lineRule="auto"/>
      </w:pPr>
      <w:r>
        <w:separator/>
      </w:r>
    </w:p>
  </w:footnote>
  <w:footnote w:type="continuationSeparator" w:id="0">
    <w:p w14:paraId="609A0078" w14:textId="77777777" w:rsidR="00297FFA" w:rsidRDefault="00297FFA" w:rsidP="00596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25F"/>
    <w:multiLevelType w:val="hybridMultilevel"/>
    <w:tmpl w:val="17C4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51D38"/>
    <w:multiLevelType w:val="hybridMultilevel"/>
    <w:tmpl w:val="46102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11F58"/>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749B3"/>
    <w:multiLevelType w:val="hybridMultilevel"/>
    <w:tmpl w:val="05DC2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B58DB"/>
    <w:multiLevelType w:val="hybridMultilevel"/>
    <w:tmpl w:val="0898E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Mq0FACqk+5stAAAA"/>
  </w:docVars>
  <w:rsids>
    <w:rsidRoot w:val="004E13A5"/>
    <w:rsid w:val="0000168C"/>
    <w:rsid w:val="00002466"/>
    <w:rsid w:val="00002A64"/>
    <w:rsid w:val="0000391E"/>
    <w:rsid w:val="000053C7"/>
    <w:rsid w:val="00005F69"/>
    <w:rsid w:val="00006829"/>
    <w:rsid w:val="00011C71"/>
    <w:rsid w:val="0001269B"/>
    <w:rsid w:val="000141B3"/>
    <w:rsid w:val="00017CBA"/>
    <w:rsid w:val="00017E75"/>
    <w:rsid w:val="00017F16"/>
    <w:rsid w:val="00021D02"/>
    <w:rsid w:val="000222ED"/>
    <w:rsid w:val="000227A4"/>
    <w:rsid w:val="00023F2C"/>
    <w:rsid w:val="00024F61"/>
    <w:rsid w:val="0002624B"/>
    <w:rsid w:val="00026490"/>
    <w:rsid w:val="00026783"/>
    <w:rsid w:val="000270B4"/>
    <w:rsid w:val="00027F85"/>
    <w:rsid w:val="0003098F"/>
    <w:rsid w:val="00032375"/>
    <w:rsid w:val="00033B96"/>
    <w:rsid w:val="00034D01"/>
    <w:rsid w:val="0004518E"/>
    <w:rsid w:val="00045E93"/>
    <w:rsid w:val="00051F54"/>
    <w:rsid w:val="00053498"/>
    <w:rsid w:val="00055B96"/>
    <w:rsid w:val="00055C1A"/>
    <w:rsid w:val="00056C25"/>
    <w:rsid w:val="00056F49"/>
    <w:rsid w:val="00060B67"/>
    <w:rsid w:val="00061580"/>
    <w:rsid w:val="000623C8"/>
    <w:rsid w:val="00063753"/>
    <w:rsid w:val="000637AB"/>
    <w:rsid w:val="00064F7E"/>
    <w:rsid w:val="000673CD"/>
    <w:rsid w:val="00067650"/>
    <w:rsid w:val="00067B6C"/>
    <w:rsid w:val="00067CAB"/>
    <w:rsid w:val="00072895"/>
    <w:rsid w:val="00073EE3"/>
    <w:rsid w:val="000745F8"/>
    <w:rsid w:val="00074A90"/>
    <w:rsid w:val="00074D7C"/>
    <w:rsid w:val="000752B5"/>
    <w:rsid w:val="000753A8"/>
    <w:rsid w:val="0007763B"/>
    <w:rsid w:val="00077818"/>
    <w:rsid w:val="00077D03"/>
    <w:rsid w:val="00082620"/>
    <w:rsid w:val="00084066"/>
    <w:rsid w:val="00087ACB"/>
    <w:rsid w:val="00091C4E"/>
    <w:rsid w:val="00093A55"/>
    <w:rsid w:val="000955D0"/>
    <w:rsid w:val="00095B49"/>
    <w:rsid w:val="00097A65"/>
    <w:rsid w:val="000A22EB"/>
    <w:rsid w:val="000A301E"/>
    <w:rsid w:val="000A3EC4"/>
    <w:rsid w:val="000A5079"/>
    <w:rsid w:val="000A5888"/>
    <w:rsid w:val="000A6671"/>
    <w:rsid w:val="000A6983"/>
    <w:rsid w:val="000A7724"/>
    <w:rsid w:val="000B078B"/>
    <w:rsid w:val="000B306E"/>
    <w:rsid w:val="000B568D"/>
    <w:rsid w:val="000B6A15"/>
    <w:rsid w:val="000B7CDD"/>
    <w:rsid w:val="000C1EE3"/>
    <w:rsid w:val="000C2859"/>
    <w:rsid w:val="000C43B2"/>
    <w:rsid w:val="000C4C79"/>
    <w:rsid w:val="000D03BF"/>
    <w:rsid w:val="000D08D6"/>
    <w:rsid w:val="000D1B30"/>
    <w:rsid w:val="000D1CB4"/>
    <w:rsid w:val="000D5C81"/>
    <w:rsid w:val="000D683F"/>
    <w:rsid w:val="000D6D10"/>
    <w:rsid w:val="000E1A78"/>
    <w:rsid w:val="000E2680"/>
    <w:rsid w:val="000E3A1A"/>
    <w:rsid w:val="000E54F4"/>
    <w:rsid w:val="000E5A37"/>
    <w:rsid w:val="000F06F3"/>
    <w:rsid w:val="000F49A2"/>
    <w:rsid w:val="001056C8"/>
    <w:rsid w:val="00107891"/>
    <w:rsid w:val="001079BE"/>
    <w:rsid w:val="0011218E"/>
    <w:rsid w:val="00115765"/>
    <w:rsid w:val="00117E9F"/>
    <w:rsid w:val="00121054"/>
    <w:rsid w:val="0012140E"/>
    <w:rsid w:val="001221C3"/>
    <w:rsid w:val="001232DB"/>
    <w:rsid w:val="00124964"/>
    <w:rsid w:val="00124A09"/>
    <w:rsid w:val="0012642F"/>
    <w:rsid w:val="00126DC2"/>
    <w:rsid w:val="00127CC5"/>
    <w:rsid w:val="00127D3A"/>
    <w:rsid w:val="00127F13"/>
    <w:rsid w:val="0013029C"/>
    <w:rsid w:val="0013089B"/>
    <w:rsid w:val="00130BC1"/>
    <w:rsid w:val="00130C89"/>
    <w:rsid w:val="00131252"/>
    <w:rsid w:val="00131E2F"/>
    <w:rsid w:val="0013574D"/>
    <w:rsid w:val="00136405"/>
    <w:rsid w:val="00136C7B"/>
    <w:rsid w:val="001371AE"/>
    <w:rsid w:val="00140675"/>
    <w:rsid w:val="00140CCA"/>
    <w:rsid w:val="001411DE"/>
    <w:rsid w:val="001425D4"/>
    <w:rsid w:val="001429F5"/>
    <w:rsid w:val="001446F6"/>
    <w:rsid w:val="00146654"/>
    <w:rsid w:val="001467B2"/>
    <w:rsid w:val="00147BDF"/>
    <w:rsid w:val="0015292B"/>
    <w:rsid w:val="001535E2"/>
    <w:rsid w:val="00154844"/>
    <w:rsid w:val="001563B0"/>
    <w:rsid w:val="00161403"/>
    <w:rsid w:val="00162C41"/>
    <w:rsid w:val="001633CB"/>
    <w:rsid w:val="00164AEE"/>
    <w:rsid w:val="00167AEB"/>
    <w:rsid w:val="00171477"/>
    <w:rsid w:val="00171B72"/>
    <w:rsid w:val="00174C4C"/>
    <w:rsid w:val="001756ED"/>
    <w:rsid w:val="001765A4"/>
    <w:rsid w:val="00176B13"/>
    <w:rsid w:val="0017749B"/>
    <w:rsid w:val="00180AFB"/>
    <w:rsid w:val="0018247F"/>
    <w:rsid w:val="00183124"/>
    <w:rsid w:val="00184ABD"/>
    <w:rsid w:val="00184FCD"/>
    <w:rsid w:val="001854BA"/>
    <w:rsid w:val="00186794"/>
    <w:rsid w:val="00190258"/>
    <w:rsid w:val="0019294D"/>
    <w:rsid w:val="0019382F"/>
    <w:rsid w:val="001950CB"/>
    <w:rsid w:val="00195791"/>
    <w:rsid w:val="001965D2"/>
    <w:rsid w:val="001A0280"/>
    <w:rsid w:val="001A3BDD"/>
    <w:rsid w:val="001A5222"/>
    <w:rsid w:val="001A5615"/>
    <w:rsid w:val="001B0116"/>
    <w:rsid w:val="001B077C"/>
    <w:rsid w:val="001B42BC"/>
    <w:rsid w:val="001B4AB6"/>
    <w:rsid w:val="001B5C4E"/>
    <w:rsid w:val="001C38DB"/>
    <w:rsid w:val="001D0ACA"/>
    <w:rsid w:val="001D1B0E"/>
    <w:rsid w:val="001D2ADC"/>
    <w:rsid w:val="001D3FDE"/>
    <w:rsid w:val="001D512B"/>
    <w:rsid w:val="001D512F"/>
    <w:rsid w:val="001E1272"/>
    <w:rsid w:val="001E16C9"/>
    <w:rsid w:val="001E28D2"/>
    <w:rsid w:val="001E3806"/>
    <w:rsid w:val="001E3C7E"/>
    <w:rsid w:val="001E483E"/>
    <w:rsid w:val="001E4D7C"/>
    <w:rsid w:val="001E570D"/>
    <w:rsid w:val="001E58E9"/>
    <w:rsid w:val="001F3196"/>
    <w:rsid w:val="001F4124"/>
    <w:rsid w:val="001F42AA"/>
    <w:rsid w:val="001F4307"/>
    <w:rsid w:val="001F6DBA"/>
    <w:rsid w:val="001F6EAA"/>
    <w:rsid w:val="001F6EAC"/>
    <w:rsid w:val="001F7518"/>
    <w:rsid w:val="00200373"/>
    <w:rsid w:val="0020343C"/>
    <w:rsid w:val="00204474"/>
    <w:rsid w:val="002050D0"/>
    <w:rsid w:val="0021147F"/>
    <w:rsid w:val="00213093"/>
    <w:rsid w:val="00217199"/>
    <w:rsid w:val="0022197D"/>
    <w:rsid w:val="00222868"/>
    <w:rsid w:val="002234E0"/>
    <w:rsid w:val="002268C5"/>
    <w:rsid w:val="0022740C"/>
    <w:rsid w:val="0023072B"/>
    <w:rsid w:val="0023083C"/>
    <w:rsid w:val="002340FD"/>
    <w:rsid w:val="002363EE"/>
    <w:rsid w:val="002377D0"/>
    <w:rsid w:val="0024289D"/>
    <w:rsid w:val="002446CC"/>
    <w:rsid w:val="00245CCF"/>
    <w:rsid w:val="0025060E"/>
    <w:rsid w:val="00250C27"/>
    <w:rsid w:val="00251650"/>
    <w:rsid w:val="0025226F"/>
    <w:rsid w:val="00252F55"/>
    <w:rsid w:val="00253769"/>
    <w:rsid w:val="002575B1"/>
    <w:rsid w:val="00257C14"/>
    <w:rsid w:val="00261B7F"/>
    <w:rsid w:val="00262D52"/>
    <w:rsid w:val="00266374"/>
    <w:rsid w:val="00266D04"/>
    <w:rsid w:val="00267018"/>
    <w:rsid w:val="002676EC"/>
    <w:rsid w:val="002760DF"/>
    <w:rsid w:val="00276516"/>
    <w:rsid w:val="00276CE2"/>
    <w:rsid w:val="00282E4D"/>
    <w:rsid w:val="00284908"/>
    <w:rsid w:val="002862FB"/>
    <w:rsid w:val="00287B30"/>
    <w:rsid w:val="00290668"/>
    <w:rsid w:val="00290FDF"/>
    <w:rsid w:val="00292102"/>
    <w:rsid w:val="00295FF4"/>
    <w:rsid w:val="00297FFA"/>
    <w:rsid w:val="002A1E12"/>
    <w:rsid w:val="002A1F8B"/>
    <w:rsid w:val="002A3DE7"/>
    <w:rsid w:val="002A488E"/>
    <w:rsid w:val="002B1325"/>
    <w:rsid w:val="002B4583"/>
    <w:rsid w:val="002C3535"/>
    <w:rsid w:val="002C36D6"/>
    <w:rsid w:val="002C3D4F"/>
    <w:rsid w:val="002C44A3"/>
    <w:rsid w:val="002C668E"/>
    <w:rsid w:val="002C7903"/>
    <w:rsid w:val="002C7C02"/>
    <w:rsid w:val="002D00E2"/>
    <w:rsid w:val="002D1CC0"/>
    <w:rsid w:val="002D2EEA"/>
    <w:rsid w:val="002D63E3"/>
    <w:rsid w:val="002E0D4E"/>
    <w:rsid w:val="002E1313"/>
    <w:rsid w:val="002E7623"/>
    <w:rsid w:val="002F00E9"/>
    <w:rsid w:val="002F222A"/>
    <w:rsid w:val="002F50D0"/>
    <w:rsid w:val="002F53A6"/>
    <w:rsid w:val="002F5737"/>
    <w:rsid w:val="00302E8C"/>
    <w:rsid w:val="0030512B"/>
    <w:rsid w:val="0031038B"/>
    <w:rsid w:val="00310B2C"/>
    <w:rsid w:val="00311C05"/>
    <w:rsid w:val="0031329F"/>
    <w:rsid w:val="003136A1"/>
    <w:rsid w:val="003143B1"/>
    <w:rsid w:val="00314411"/>
    <w:rsid w:val="00314CA1"/>
    <w:rsid w:val="00315CBD"/>
    <w:rsid w:val="00316ED7"/>
    <w:rsid w:val="0032094E"/>
    <w:rsid w:val="00322EF1"/>
    <w:rsid w:val="00331CF4"/>
    <w:rsid w:val="00332595"/>
    <w:rsid w:val="003333C4"/>
    <w:rsid w:val="00335E2F"/>
    <w:rsid w:val="003378A5"/>
    <w:rsid w:val="00337F86"/>
    <w:rsid w:val="003422BA"/>
    <w:rsid w:val="00347EEB"/>
    <w:rsid w:val="00350E98"/>
    <w:rsid w:val="00351520"/>
    <w:rsid w:val="003545AD"/>
    <w:rsid w:val="003549D9"/>
    <w:rsid w:val="00354DBD"/>
    <w:rsid w:val="00354E8A"/>
    <w:rsid w:val="00355E82"/>
    <w:rsid w:val="00355F4E"/>
    <w:rsid w:val="00356F5D"/>
    <w:rsid w:val="00357CA8"/>
    <w:rsid w:val="003615F1"/>
    <w:rsid w:val="003654C9"/>
    <w:rsid w:val="00367BC5"/>
    <w:rsid w:val="0037039A"/>
    <w:rsid w:val="003706EC"/>
    <w:rsid w:val="003741B4"/>
    <w:rsid w:val="00374ECD"/>
    <w:rsid w:val="003759E4"/>
    <w:rsid w:val="00377029"/>
    <w:rsid w:val="0037716B"/>
    <w:rsid w:val="00377FD9"/>
    <w:rsid w:val="00382F3C"/>
    <w:rsid w:val="00383673"/>
    <w:rsid w:val="003837A0"/>
    <w:rsid w:val="00384231"/>
    <w:rsid w:val="00384DF0"/>
    <w:rsid w:val="003854C0"/>
    <w:rsid w:val="00386C07"/>
    <w:rsid w:val="0039025A"/>
    <w:rsid w:val="0039028C"/>
    <w:rsid w:val="00390597"/>
    <w:rsid w:val="00391295"/>
    <w:rsid w:val="00394C28"/>
    <w:rsid w:val="00396770"/>
    <w:rsid w:val="003A1360"/>
    <w:rsid w:val="003A30C6"/>
    <w:rsid w:val="003B19F7"/>
    <w:rsid w:val="003B3778"/>
    <w:rsid w:val="003B3FF3"/>
    <w:rsid w:val="003B771C"/>
    <w:rsid w:val="003C17E9"/>
    <w:rsid w:val="003C228D"/>
    <w:rsid w:val="003C3E3B"/>
    <w:rsid w:val="003C45C0"/>
    <w:rsid w:val="003C46CA"/>
    <w:rsid w:val="003C4854"/>
    <w:rsid w:val="003C4910"/>
    <w:rsid w:val="003C4FA0"/>
    <w:rsid w:val="003C681E"/>
    <w:rsid w:val="003C6825"/>
    <w:rsid w:val="003C7909"/>
    <w:rsid w:val="003C7CA3"/>
    <w:rsid w:val="003D41F3"/>
    <w:rsid w:val="003D4FA3"/>
    <w:rsid w:val="003D56EC"/>
    <w:rsid w:val="003D5A1B"/>
    <w:rsid w:val="003D67FC"/>
    <w:rsid w:val="003D72B7"/>
    <w:rsid w:val="003D7520"/>
    <w:rsid w:val="003E094B"/>
    <w:rsid w:val="003E16F2"/>
    <w:rsid w:val="003E3E3C"/>
    <w:rsid w:val="003E71A5"/>
    <w:rsid w:val="003E73EA"/>
    <w:rsid w:val="003F1140"/>
    <w:rsid w:val="003F114F"/>
    <w:rsid w:val="003F2FF1"/>
    <w:rsid w:val="003F354B"/>
    <w:rsid w:val="003F3E31"/>
    <w:rsid w:val="003F6100"/>
    <w:rsid w:val="003F69D8"/>
    <w:rsid w:val="003F7F85"/>
    <w:rsid w:val="004024F6"/>
    <w:rsid w:val="004036B9"/>
    <w:rsid w:val="004058E4"/>
    <w:rsid w:val="00406446"/>
    <w:rsid w:val="0041016F"/>
    <w:rsid w:val="00411503"/>
    <w:rsid w:val="00415B08"/>
    <w:rsid w:val="0041618B"/>
    <w:rsid w:val="004170BB"/>
    <w:rsid w:val="004176BF"/>
    <w:rsid w:val="0041772B"/>
    <w:rsid w:val="0042030E"/>
    <w:rsid w:val="00422C59"/>
    <w:rsid w:val="00425183"/>
    <w:rsid w:val="00425BB7"/>
    <w:rsid w:val="00430107"/>
    <w:rsid w:val="004305E4"/>
    <w:rsid w:val="004306AD"/>
    <w:rsid w:val="0043100B"/>
    <w:rsid w:val="00433983"/>
    <w:rsid w:val="00435DEE"/>
    <w:rsid w:val="00435FC0"/>
    <w:rsid w:val="00436872"/>
    <w:rsid w:val="004378A1"/>
    <w:rsid w:val="0044118B"/>
    <w:rsid w:val="00441A68"/>
    <w:rsid w:val="004441A5"/>
    <w:rsid w:val="00450EC4"/>
    <w:rsid w:val="00451660"/>
    <w:rsid w:val="00451F89"/>
    <w:rsid w:val="00461C2D"/>
    <w:rsid w:val="00464830"/>
    <w:rsid w:val="0047226E"/>
    <w:rsid w:val="00472402"/>
    <w:rsid w:val="004724FE"/>
    <w:rsid w:val="00474B98"/>
    <w:rsid w:val="00475747"/>
    <w:rsid w:val="00476B05"/>
    <w:rsid w:val="00480063"/>
    <w:rsid w:val="0048240C"/>
    <w:rsid w:val="0048505E"/>
    <w:rsid w:val="00487A82"/>
    <w:rsid w:val="00492036"/>
    <w:rsid w:val="00492594"/>
    <w:rsid w:val="00495321"/>
    <w:rsid w:val="004960F6"/>
    <w:rsid w:val="004A38A8"/>
    <w:rsid w:val="004A42FA"/>
    <w:rsid w:val="004A6030"/>
    <w:rsid w:val="004A6053"/>
    <w:rsid w:val="004A6ACA"/>
    <w:rsid w:val="004A6C2F"/>
    <w:rsid w:val="004A6CE0"/>
    <w:rsid w:val="004B01E2"/>
    <w:rsid w:val="004B09C0"/>
    <w:rsid w:val="004B1469"/>
    <w:rsid w:val="004B20F9"/>
    <w:rsid w:val="004B3E70"/>
    <w:rsid w:val="004B5712"/>
    <w:rsid w:val="004B600A"/>
    <w:rsid w:val="004B65F7"/>
    <w:rsid w:val="004B7793"/>
    <w:rsid w:val="004C0170"/>
    <w:rsid w:val="004C27A8"/>
    <w:rsid w:val="004C5976"/>
    <w:rsid w:val="004D104E"/>
    <w:rsid w:val="004D1456"/>
    <w:rsid w:val="004D4681"/>
    <w:rsid w:val="004D63F8"/>
    <w:rsid w:val="004D7255"/>
    <w:rsid w:val="004E072F"/>
    <w:rsid w:val="004E13A5"/>
    <w:rsid w:val="004E3D3B"/>
    <w:rsid w:val="004E3EF4"/>
    <w:rsid w:val="004E50E5"/>
    <w:rsid w:val="004E6917"/>
    <w:rsid w:val="004F11B7"/>
    <w:rsid w:val="004F3DEA"/>
    <w:rsid w:val="004F5616"/>
    <w:rsid w:val="004F670E"/>
    <w:rsid w:val="004F75B9"/>
    <w:rsid w:val="004F7610"/>
    <w:rsid w:val="004F7DFD"/>
    <w:rsid w:val="00500E46"/>
    <w:rsid w:val="005015CA"/>
    <w:rsid w:val="00504319"/>
    <w:rsid w:val="0050472E"/>
    <w:rsid w:val="00505232"/>
    <w:rsid w:val="005063D9"/>
    <w:rsid w:val="00506E45"/>
    <w:rsid w:val="00510355"/>
    <w:rsid w:val="00510AB3"/>
    <w:rsid w:val="005154C3"/>
    <w:rsid w:val="005159F5"/>
    <w:rsid w:val="00522BA6"/>
    <w:rsid w:val="00522C3E"/>
    <w:rsid w:val="00523484"/>
    <w:rsid w:val="00524392"/>
    <w:rsid w:val="005248EF"/>
    <w:rsid w:val="0053064B"/>
    <w:rsid w:val="00530707"/>
    <w:rsid w:val="00530C19"/>
    <w:rsid w:val="005336FB"/>
    <w:rsid w:val="00533C55"/>
    <w:rsid w:val="00534D93"/>
    <w:rsid w:val="005357E7"/>
    <w:rsid w:val="00535B75"/>
    <w:rsid w:val="005363F4"/>
    <w:rsid w:val="00537BAC"/>
    <w:rsid w:val="00540E32"/>
    <w:rsid w:val="00541832"/>
    <w:rsid w:val="0054565E"/>
    <w:rsid w:val="00546239"/>
    <w:rsid w:val="00547B44"/>
    <w:rsid w:val="005524EA"/>
    <w:rsid w:val="00552FCF"/>
    <w:rsid w:val="005542C9"/>
    <w:rsid w:val="00555324"/>
    <w:rsid w:val="00561DE1"/>
    <w:rsid w:val="00562FD4"/>
    <w:rsid w:val="005663CD"/>
    <w:rsid w:val="0056645A"/>
    <w:rsid w:val="005718BB"/>
    <w:rsid w:val="005725C7"/>
    <w:rsid w:val="005750CA"/>
    <w:rsid w:val="00577AF7"/>
    <w:rsid w:val="00577BA0"/>
    <w:rsid w:val="00584133"/>
    <w:rsid w:val="00586186"/>
    <w:rsid w:val="0058664C"/>
    <w:rsid w:val="0059053F"/>
    <w:rsid w:val="00593DF4"/>
    <w:rsid w:val="00596125"/>
    <w:rsid w:val="00596B92"/>
    <w:rsid w:val="005A17AF"/>
    <w:rsid w:val="005A19D3"/>
    <w:rsid w:val="005A4792"/>
    <w:rsid w:val="005A56C0"/>
    <w:rsid w:val="005A7AE1"/>
    <w:rsid w:val="005B5111"/>
    <w:rsid w:val="005B52B2"/>
    <w:rsid w:val="005B67F7"/>
    <w:rsid w:val="005B723C"/>
    <w:rsid w:val="005C17F4"/>
    <w:rsid w:val="005C1D4B"/>
    <w:rsid w:val="005C6117"/>
    <w:rsid w:val="005C66EB"/>
    <w:rsid w:val="005C6B4D"/>
    <w:rsid w:val="005D027E"/>
    <w:rsid w:val="005D0E13"/>
    <w:rsid w:val="005D5434"/>
    <w:rsid w:val="005D5951"/>
    <w:rsid w:val="005D663D"/>
    <w:rsid w:val="005D6657"/>
    <w:rsid w:val="005D6EA5"/>
    <w:rsid w:val="005E0041"/>
    <w:rsid w:val="005E037A"/>
    <w:rsid w:val="005E07EE"/>
    <w:rsid w:val="005E309B"/>
    <w:rsid w:val="005E4D5F"/>
    <w:rsid w:val="005E5CC4"/>
    <w:rsid w:val="005F2768"/>
    <w:rsid w:val="005F29B0"/>
    <w:rsid w:val="005F394B"/>
    <w:rsid w:val="005F3C03"/>
    <w:rsid w:val="005F4F97"/>
    <w:rsid w:val="005F6CBE"/>
    <w:rsid w:val="005F6E17"/>
    <w:rsid w:val="005F736B"/>
    <w:rsid w:val="00601497"/>
    <w:rsid w:val="006026A8"/>
    <w:rsid w:val="00604C02"/>
    <w:rsid w:val="00611055"/>
    <w:rsid w:val="00611155"/>
    <w:rsid w:val="00611A4E"/>
    <w:rsid w:val="006141B4"/>
    <w:rsid w:val="006141FC"/>
    <w:rsid w:val="0061427D"/>
    <w:rsid w:val="00614ACA"/>
    <w:rsid w:val="00616333"/>
    <w:rsid w:val="006171E0"/>
    <w:rsid w:val="00617696"/>
    <w:rsid w:val="00621C36"/>
    <w:rsid w:val="00625DA8"/>
    <w:rsid w:val="00626150"/>
    <w:rsid w:val="00630A22"/>
    <w:rsid w:val="00631CD3"/>
    <w:rsid w:val="006339F9"/>
    <w:rsid w:val="00634B5A"/>
    <w:rsid w:val="00634F6B"/>
    <w:rsid w:val="00635445"/>
    <w:rsid w:val="00635AF6"/>
    <w:rsid w:val="00635E61"/>
    <w:rsid w:val="006368E7"/>
    <w:rsid w:val="00636A47"/>
    <w:rsid w:val="00636D6C"/>
    <w:rsid w:val="00640C87"/>
    <w:rsid w:val="0064138C"/>
    <w:rsid w:val="00643C26"/>
    <w:rsid w:val="006451B0"/>
    <w:rsid w:val="006458B4"/>
    <w:rsid w:val="0064599B"/>
    <w:rsid w:val="00646321"/>
    <w:rsid w:val="00646795"/>
    <w:rsid w:val="006467E3"/>
    <w:rsid w:val="00646D9C"/>
    <w:rsid w:val="00646E49"/>
    <w:rsid w:val="006505E5"/>
    <w:rsid w:val="006507CE"/>
    <w:rsid w:val="006520B8"/>
    <w:rsid w:val="0065400A"/>
    <w:rsid w:val="00654C24"/>
    <w:rsid w:val="00655DDB"/>
    <w:rsid w:val="0065660C"/>
    <w:rsid w:val="00661D88"/>
    <w:rsid w:val="006624C2"/>
    <w:rsid w:val="006639AF"/>
    <w:rsid w:val="00667F46"/>
    <w:rsid w:val="006715EF"/>
    <w:rsid w:val="006738FD"/>
    <w:rsid w:val="0067400C"/>
    <w:rsid w:val="00674958"/>
    <w:rsid w:val="006754D0"/>
    <w:rsid w:val="00675D5B"/>
    <w:rsid w:val="0067751A"/>
    <w:rsid w:val="006801C5"/>
    <w:rsid w:val="006814B3"/>
    <w:rsid w:val="006815E1"/>
    <w:rsid w:val="00681C46"/>
    <w:rsid w:val="006836BF"/>
    <w:rsid w:val="00683D02"/>
    <w:rsid w:val="00684DBB"/>
    <w:rsid w:val="00684F6A"/>
    <w:rsid w:val="00685386"/>
    <w:rsid w:val="00690CD2"/>
    <w:rsid w:val="00691A19"/>
    <w:rsid w:val="00692022"/>
    <w:rsid w:val="00694155"/>
    <w:rsid w:val="0069475B"/>
    <w:rsid w:val="0069486C"/>
    <w:rsid w:val="006975A3"/>
    <w:rsid w:val="006A13C8"/>
    <w:rsid w:val="006A175B"/>
    <w:rsid w:val="006A2E72"/>
    <w:rsid w:val="006A6F60"/>
    <w:rsid w:val="006B08FC"/>
    <w:rsid w:val="006B5D89"/>
    <w:rsid w:val="006B671B"/>
    <w:rsid w:val="006B7759"/>
    <w:rsid w:val="006C17CD"/>
    <w:rsid w:val="006C6F92"/>
    <w:rsid w:val="006D0458"/>
    <w:rsid w:val="006D198B"/>
    <w:rsid w:val="006D1F0D"/>
    <w:rsid w:val="006D2272"/>
    <w:rsid w:val="006D298C"/>
    <w:rsid w:val="006D3001"/>
    <w:rsid w:val="006D4C4D"/>
    <w:rsid w:val="006D5CD5"/>
    <w:rsid w:val="006D70DA"/>
    <w:rsid w:val="006D7C16"/>
    <w:rsid w:val="006E3979"/>
    <w:rsid w:val="006E412E"/>
    <w:rsid w:val="006E59F8"/>
    <w:rsid w:val="006E7977"/>
    <w:rsid w:val="006F04E2"/>
    <w:rsid w:val="006F1AD7"/>
    <w:rsid w:val="006F243F"/>
    <w:rsid w:val="006F2BC3"/>
    <w:rsid w:val="006F4BDE"/>
    <w:rsid w:val="006F59FE"/>
    <w:rsid w:val="006F69BC"/>
    <w:rsid w:val="006F6A06"/>
    <w:rsid w:val="006F6F06"/>
    <w:rsid w:val="006F7782"/>
    <w:rsid w:val="00702DAA"/>
    <w:rsid w:val="00706123"/>
    <w:rsid w:val="0070692F"/>
    <w:rsid w:val="00710291"/>
    <w:rsid w:val="00713536"/>
    <w:rsid w:val="00713FE7"/>
    <w:rsid w:val="00716E49"/>
    <w:rsid w:val="00717877"/>
    <w:rsid w:val="00720E9A"/>
    <w:rsid w:val="00721C89"/>
    <w:rsid w:val="007238DC"/>
    <w:rsid w:val="0072718C"/>
    <w:rsid w:val="00730648"/>
    <w:rsid w:val="00731B76"/>
    <w:rsid w:val="0073485F"/>
    <w:rsid w:val="00736400"/>
    <w:rsid w:val="00736E7E"/>
    <w:rsid w:val="00740944"/>
    <w:rsid w:val="00745D2C"/>
    <w:rsid w:val="007462E2"/>
    <w:rsid w:val="007466CC"/>
    <w:rsid w:val="00746931"/>
    <w:rsid w:val="00747A55"/>
    <w:rsid w:val="00747E27"/>
    <w:rsid w:val="00751073"/>
    <w:rsid w:val="0075208A"/>
    <w:rsid w:val="00754884"/>
    <w:rsid w:val="00754EBE"/>
    <w:rsid w:val="00757698"/>
    <w:rsid w:val="0075793A"/>
    <w:rsid w:val="007617DB"/>
    <w:rsid w:val="007627B6"/>
    <w:rsid w:val="00764A61"/>
    <w:rsid w:val="00770CDB"/>
    <w:rsid w:val="00771580"/>
    <w:rsid w:val="007729F2"/>
    <w:rsid w:val="0077390A"/>
    <w:rsid w:val="00773BE4"/>
    <w:rsid w:val="007749FA"/>
    <w:rsid w:val="00775867"/>
    <w:rsid w:val="00776CEC"/>
    <w:rsid w:val="00777B9A"/>
    <w:rsid w:val="007839F5"/>
    <w:rsid w:val="007848A4"/>
    <w:rsid w:val="00784C47"/>
    <w:rsid w:val="007850C5"/>
    <w:rsid w:val="00786CFE"/>
    <w:rsid w:val="00787B05"/>
    <w:rsid w:val="00790718"/>
    <w:rsid w:val="00791081"/>
    <w:rsid w:val="00791C0F"/>
    <w:rsid w:val="00792DB8"/>
    <w:rsid w:val="007942B0"/>
    <w:rsid w:val="007947EF"/>
    <w:rsid w:val="00795488"/>
    <w:rsid w:val="00795844"/>
    <w:rsid w:val="00796D26"/>
    <w:rsid w:val="007A0974"/>
    <w:rsid w:val="007A49EF"/>
    <w:rsid w:val="007A4D11"/>
    <w:rsid w:val="007A50B8"/>
    <w:rsid w:val="007A6666"/>
    <w:rsid w:val="007A686D"/>
    <w:rsid w:val="007B05E0"/>
    <w:rsid w:val="007B0795"/>
    <w:rsid w:val="007B643B"/>
    <w:rsid w:val="007C05E2"/>
    <w:rsid w:val="007C09B8"/>
    <w:rsid w:val="007C16E3"/>
    <w:rsid w:val="007C19E5"/>
    <w:rsid w:val="007C51E0"/>
    <w:rsid w:val="007C62DE"/>
    <w:rsid w:val="007C7871"/>
    <w:rsid w:val="007C7FE1"/>
    <w:rsid w:val="007D0454"/>
    <w:rsid w:val="007D5A56"/>
    <w:rsid w:val="007D60E9"/>
    <w:rsid w:val="007D68AE"/>
    <w:rsid w:val="007D76B3"/>
    <w:rsid w:val="007D7E27"/>
    <w:rsid w:val="007D7FB8"/>
    <w:rsid w:val="007E082E"/>
    <w:rsid w:val="007E0A1E"/>
    <w:rsid w:val="007E138A"/>
    <w:rsid w:val="007E1C8E"/>
    <w:rsid w:val="007E677E"/>
    <w:rsid w:val="007E7573"/>
    <w:rsid w:val="007F1539"/>
    <w:rsid w:val="007F2596"/>
    <w:rsid w:val="007F2634"/>
    <w:rsid w:val="007F274B"/>
    <w:rsid w:val="007F43DF"/>
    <w:rsid w:val="007F6443"/>
    <w:rsid w:val="00804242"/>
    <w:rsid w:val="00805090"/>
    <w:rsid w:val="0081052F"/>
    <w:rsid w:val="00813DBB"/>
    <w:rsid w:val="008152A9"/>
    <w:rsid w:val="00816D23"/>
    <w:rsid w:val="00820DBE"/>
    <w:rsid w:val="00821191"/>
    <w:rsid w:val="008221AF"/>
    <w:rsid w:val="00823BCE"/>
    <w:rsid w:val="008257A1"/>
    <w:rsid w:val="008268BA"/>
    <w:rsid w:val="00830373"/>
    <w:rsid w:val="008309BF"/>
    <w:rsid w:val="008317CD"/>
    <w:rsid w:val="008348EE"/>
    <w:rsid w:val="00834A69"/>
    <w:rsid w:val="008375B6"/>
    <w:rsid w:val="008410E8"/>
    <w:rsid w:val="00841510"/>
    <w:rsid w:val="0084240D"/>
    <w:rsid w:val="00842FC3"/>
    <w:rsid w:val="00843B2E"/>
    <w:rsid w:val="0084643E"/>
    <w:rsid w:val="00847992"/>
    <w:rsid w:val="00850187"/>
    <w:rsid w:val="00850FB4"/>
    <w:rsid w:val="008537CB"/>
    <w:rsid w:val="00853B20"/>
    <w:rsid w:val="00860047"/>
    <w:rsid w:val="008601CB"/>
    <w:rsid w:val="008615D7"/>
    <w:rsid w:val="008617EB"/>
    <w:rsid w:val="00861BB3"/>
    <w:rsid w:val="00864392"/>
    <w:rsid w:val="008647FB"/>
    <w:rsid w:val="00864999"/>
    <w:rsid w:val="00864FAF"/>
    <w:rsid w:val="008661B5"/>
    <w:rsid w:val="008668B7"/>
    <w:rsid w:val="008674BD"/>
    <w:rsid w:val="00867C10"/>
    <w:rsid w:val="008726B1"/>
    <w:rsid w:val="00873F32"/>
    <w:rsid w:val="00874586"/>
    <w:rsid w:val="00875EA5"/>
    <w:rsid w:val="00876118"/>
    <w:rsid w:val="00876350"/>
    <w:rsid w:val="00877B8B"/>
    <w:rsid w:val="00886D97"/>
    <w:rsid w:val="008903BF"/>
    <w:rsid w:val="00892A3A"/>
    <w:rsid w:val="0089340C"/>
    <w:rsid w:val="00895523"/>
    <w:rsid w:val="00896E43"/>
    <w:rsid w:val="008A0B8C"/>
    <w:rsid w:val="008A0CE4"/>
    <w:rsid w:val="008A219E"/>
    <w:rsid w:val="008A2F5F"/>
    <w:rsid w:val="008A3027"/>
    <w:rsid w:val="008A40CE"/>
    <w:rsid w:val="008A7AF8"/>
    <w:rsid w:val="008B21CA"/>
    <w:rsid w:val="008B2B6D"/>
    <w:rsid w:val="008B2DA1"/>
    <w:rsid w:val="008B6491"/>
    <w:rsid w:val="008B7986"/>
    <w:rsid w:val="008C2A8C"/>
    <w:rsid w:val="008C31BD"/>
    <w:rsid w:val="008C35FC"/>
    <w:rsid w:val="008C480D"/>
    <w:rsid w:val="008D2682"/>
    <w:rsid w:val="008D3CBE"/>
    <w:rsid w:val="008D57CB"/>
    <w:rsid w:val="008D5B11"/>
    <w:rsid w:val="008D5DC5"/>
    <w:rsid w:val="008D6209"/>
    <w:rsid w:val="008E00E0"/>
    <w:rsid w:val="008E0DB3"/>
    <w:rsid w:val="008E5867"/>
    <w:rsid w:val="008E65CC"/>
    <w:rsid w:val="008E6B15"/>
    <w:rsid w:val="008F2088"/>
    <w:rsid w:val="008F394F"/>
    <w:rsid w:val="008F66A1"/>
    <w:rsid w:val="008F6FB3"/>
    <w:rsid w:val="0090094F"/>
    <w:rsid w:val="00903156"/>
    <w:rsid w:val="00903FDD"/>
    <w:rsid w:val="00904887"/>
    <w:rsid w:val="009048D9"/>
    <w:rsid w:val="00904B54"/>
    <w:rsid w:val="0090522E"/>
    <w:rsid w:val="00906C92"/>
    <w:rsid w:val="00907699"/>
    <w:rsid w:val="00910194"/>
    <w:rsid w:val="00911F2D"/>
    <w:rsid w:val="00912D11"/>
    <w:rsid w:val="00914FD7"/>
    <w:rsid w:val="009150FB"/>
    <w:rsid w:val="0091764F"/>
    <w:rsid w:val="00921376"/>
    <w:rsid w:val="009219AB"/>
    <w:rsid w:val="00925D59"/>
    <w:rsid w:val="009267FF"/>
    <w:rsid w:val="00926F7A"/>
    <w:rsid w:val="009275A9"/>
    <w:rsid w:val="009279F4"/>
    <w:rsid w:val="00927E09"/>
    <w:rsid w:val="00931038"/>
    <w:rsid w:val="0093343E"/>
    <w:rsid w:val="00933BE9"/>
    <w:rsid w:val="00940D8A"/>
    <w:rsid w:val="00946B0E"/>
    <w:rsid w:val="009507E1"/>
    <w:rsid w:val="00952DCB"/>
    <w:rsid w:val="00955C73"/>
    <w:rsid w:val="00955D0E"/>
    <w:rsid w:val="00960C19"/>
    <w:rsid w:val="00960F8C"/>
    <w:rsid w:val="0096227D"/>
    <w:rsid w:val="00962B5C"/>
    <w:rsid w:val="00964666"/>
    <w:rsid w:val="00965170"/>
    <w:rsid w:val="00966A00"/>
    <w:rsid w:val="009671FF"/>
    <w:rsid w:val="00973A4F"/>
    <w:rsid w:val="00976615"/>
    <w:rsid w:val="00980F57"/>
    <w:rsid w:val="00981F59"/>
    <w:rsid w:val="009821DF"/>
    <w:rsid w:val="009844B3"/>
    <w:rsid w:val="00987604"/>
    <w:rsid w:val="00987774"/>
    <w:rsid w:val="00987E74"/>
    <w:rsid w:val="00990CFD"/>
    <w:rsid w:val="0099229B"/>
    <w:rsid w:val="0099254D"/>
    <w:rsid w:val="00992E41"/>
    <w:rsid w:val="00993057"/>
    <w:rsid w:val="00993792"/>
    <w:rsid w:val="00994541"/>
    <w:rsid w:val="00995C05"/>
    <w:rsid w:val="009A0A45"/>
    <w:rsid w:val="009A1C9A"/>
    <w:rsid w:val="009A2299"/>
    <w:rsid w:val="009A3B7C"/>
    <w:rsid w:val="009A43EF"/>
    <w:rsid w:val="009B001E"/>
    <w:rsid w:val="009B0696"/>
    <w:rsid w:val="009B1C8F"/>
    <w:rsid w:val="009B2975"/>
    <w:rsid w:val="009C1654"/>
    <w:rsid w:val="009C383E"/>
    <w:rsid w:val="009C5C6C"/>
    <w:rsid w:val="009C6F0C"/>
    <w:rsid w:val="009C7677"/>
    <w:rsid w:val="009D06C0"/>
    <w:rsid w:val="009D181A"/>
    <w:rsid w:val="009D1D4E"/>
    <w:rsid w:val="009D2703"/>
    <w:rsid w:val="009D33DF"/>
    <w:rsid w:val="009D3685"/>
    <w:rsid w:val="009D3B27"/>
    <w:rsid w:val="009D4A91"/>
    <w:rsid w:val="009D56FB"/>
    <w:rsid w:val="009D581E"/>
    <w:rsid w:val="009E00FB"/>
    <w:rsid w:val="009E0DF8"/>
    <w:rsid w:val="009E4A05"/>
    <w:rsid w:val="009E7BAF"/>
    <w:rsid w:val="009F267D"/>
    <w:rsid w:val="009F38AB"/>
    <w:rsid w:val="009F3A4A"/>
    <w:rsid w:val="009F61E0"/>
    <w:rsid w:val="009F76DA"/>
    <w:rsid w:val="00A020EA"/>
    <w:rsid w:val="00A03B83"/>
    <w:rsid w:val="00A04F14"/>
    <w:rsid w:val="00A07C15"/>
    <w:rsid w:val="00A07FFC"/>
    <w:rsid w:val="00A10ABA"/>
    <w:rsid w:val="00A11506"/>
    <w:rsid w:val="00A11547"/>
    <w:rsid w:val="00A1387D"/>
    <w:rsid w:val="00A13D2D"/>
    <w:rsid w:val="00A17632"/>
    <w:rsid w:val="00A211B7"/>
    <w:rsid w:val="00A212A8"/>
    <w:rsid w:val="00A239B8"/>
    <w:rsid w:val="00A24993"/>
    <w:rsid w:val="00A24EF4"/>
    <w:rsid w:val="00A26A5C"/>
    <w:rsid w:val="00A26C79"/>
    <w:rsid w:val="00A277A6"/>
    <w:rsid w:val="00A27927"/>
    <w:rsid w:val="00A3005D"/>
    <w:rsid w:val="00A30430"/>
    <w:rsid w:val="00A312A8"/>
    <w:rsid w:val="00A324A1"/>
    <w:rsid w:val="00A3254C"/>
    <w:rsid w:val="00A35D40"/>
    <w:rsid w:val="00A40866"/>
    <w:rsid w:val="00A42BF1"/>
    <w:rsid w:val="00A43AB7"/>
    <w:rsid w:val="00A44CD5"/>
    <w:rsid w:val="00A45D09"/>
    <w:rsid w:val="00A51228"/>
    <w:rsid w:val="00A51906"/>
    <w:rsid w:val="00A51948"/>
    <w:rsid w:val="00A51D3F"/>
    <w:rsid w:val="00A538F0"/>
    <w:rsid w:val="00A53D4B"/>
    <w:rsid w:val="00A54C18"/>
    <w:rsid w:val="00A60F90"/>
    <w:rsid w:val="00A61965"/>
    <w:rsid w:val="00A6316D"/>
    <w:rsid w:val="00A63C66"/>
    <w:rsid w:val="00A64B43"/>
    <w:rsid w:val="00A6525C"/>
    <w:rsid w:val="00A656C6"/>
    <w:rsid w:val="00A66D8B"/>
    <w:rsid w:val="00A736F8"/>
    <w:rsid w:val="00A74CDA"/>
    <w:rsid w:val="00A75ECD"/>
    <w:rsid w:val="00A76BF1"/>
    <w:rsid w:val="00A80FA5"/>
    <w:rsid w:val="00A8176B"/>
    <w:rsid w:val="00A8397E"/>
    <w:rsid w:val="00A84ED9"/>
    <w:rsid w:val="00A91D2E"/>
    <w:rsid w:val="00A92DD0"/>
    <w:rsid w:val="00A93089"/>
    <w:rsid w:val="00A93497"/>
    <w:rsid w:val="00A95594"/>
    <w:rsid w:val="00A95B48"/>
    <w:rsid w:val="00A96BD0"/>
    <w:rsid w:val="00A970F5"/>
    <w:rsid w:val="00A97629"/>
    <w:rsid w:val="00AA3A0B"/>
    <w:rsid w:val="00AA4E39"/>
    <w:rsid w:val="00AA76BD"/>
    <w:rsid w:val="00AA784F"/>
    <w:rsid w:val="00AB2B18"/>
    <w:rsid w:val="00AB4F71"/>
    <w:rsid w:val="00AB5220"/>
    <w:rsid w:val="00AB57D8"/>
    <w:rsid w:val="00AB68BE"/>
    <w:rsid w:val="00AC0D96"/>
    <w:rsid w:val="00AC11B4"/>
    <w:rsid w:val="00AC1399"/>
    <w:rsid w:val="00AC1D0A"/>
    <w:rsid w:val="00AC2F7C"/>
    <w:rsid w:val="00AC4388"/>
    <w:rsid w:val="00AC7B7B"/>
    <w:rsid w:val="00AD1069"/>
    <w:rsid w:val="00AD29E1"/>
    <w:rsid w:val="00AD4106"/>
    <w:rsid w:val="00AD490A"/>
    <w:rsid w:val="00AD5E24"/>
    <w:rsid w:val="00AE1AED"/>
    <w:rsid w:val="00AE2814"/>
    <w:rsid w:val="00AE34D2"/>
    <w:rsid w:val="00AE35CD"/>
    <w:rsid w:val="00AE5EAA"/>
    <w:rsid w:val="00AE630D"/>
    <w:rsid w:val="00AE6C1A"/>
    <w:rsid w:val="00AF128F"/>
    <w:rsid w:val="00AF1EE7"/>
    <w:rsid w:val="00AF3090"/>
    <w:rsid w:val="00AF3595"/>
    <w:rsid w:val="00AF3E77"/>
    <w:rsid w:val="00AF487F"/>
    <w:rsid w:val="00AF5779"/>
    <w:rsid w:val="00AF5BB5"/>
    <w:rsid w:val="00AF661E"/>
    <w:rsid w:val="00AF6D3B"/>
    <w:rsid w:val="00AF7CC7"/>
    <w:rsid w:val="00B00A89"/>
    <w:rsid w:val="00B0214F"/>
    <w:rsid w:val="00B02F7D"/>
    <w:rsid w:val="00B031BE"/>
    <w:rsid w:val="00B03466"/>
    <w:rsid w:val="00B06606"/>
    <w:rsid w:val="00B105CD"/>
    <w:rsid w:val="00B11125"/>
    <w:rsid w:val="00B11673"/>
    <w:rsid w:val="00B13AE1"/>
    <w:rsid w:val="00B147F6"/>
    <w:rsid w:val="00B14D5E"/>
    <w:rsid w:val="00B15B49"/>
    <w:rsid w:val="00B1651D"/>
    <w:rsid w:val="00B16FB5"/>
    <w:rsid w:val="00B201B9"/>
    <w:rsid w:val="00B20342"/>
    <w:rsid w:val="00B2075A"/>
    <w:rsid w:val="00B2132B"/>
    <w:rsid w:val="00B22380"/>
    <w:rsid w:val="00B236EF"/>
    <w:rsid w:val="00B238ED"/>
    <w:rsid w:val="00B258FF"/>
    <w:rsid w:val="00B25EF6"/>
    <w:rsid w:val="00B32337"/>
    <w:rsid w:val="00B34350"/>
    <w:rsid w:val="00B3465A"/>
    <w:rsid w:val="00B3786F"/>
    <w:rsid w:val="00B37A76"/>
    <w:rsid w:val="00B40A44"/>
    <w:rsid w:val="00B43648"/>
    <w:rsid w:val="00B441F7"/>
    <w:rsid w:val="00B51B58"/>
    <w:rsid w:val="00B51D74"/>
    <w:rsid w:val="00B53747"/>
    <w:rsid w:val="00B53EE1"/>
    <w:rsid w:val="00B56B96"/>
    <w:rsid w:val="00B63983"/>
    <w:rsid w:val="00B63A97"/>
    <w:rsid w:val="00B63C0C"/>
    <w:rsid w:val="00B63E88"/>
    <w:rsid w:val="00B6498A"/>
    <w:rsid w:val="00B64B9E"/>
    <w:rsid w:val="00B70338"/>
    <w:rsid w:val="00B71811"/>
    <w:rsid w:val="00B72DF0"/>
    <w:rsid w:val="00B752BC"/>
    <w:rsid w:val="00B76004"/>
    <w:rsid w:val="00B76891"/>
    <w:rsid w:val="00B803AC"/>
    <w:rsid w:val="00B80C11"/>
    <w:rsid w:val="00B82026"/>
    <w:rsid w:val="00B825BE"/>
    <w:rsid w:val="00B82AB3"/>
    <w:rsid w:val="00B858AA"/>
    <w:rsid w:val="00B87FEB"/>
    <w:rsid w:val="00B90851"/>
    <w:rsid w:val="00B910E4"/>
    <w:rsid w:val="00B922D5"/>
    <w:rsid w:val="00B9551F"/>
    <w:rsid w:val="00B9640C"/>
    <w:rsid w:val="00B964CC"/>
    <w:rsid w:val="00B972ED"/>
    <w:rsid w:val="00BA0803"/>
    <w:rsid w:val="00BA2D31"/>
    <w:rsid w:val="00BA5835"/>
    <w:rsid w:val="00BA6B34"/>
    <w:rsid w:val="00BA72C1"/>
    <w:rsid w:val="00BA77FD"/>
    <w:rsid w:val="00BB07F2"/>
    <w:rsid w:val="00BB6B2C"/>
    <w:rsid w:val="00BB6EC7"/>
    <w:rsid w:val="00BC1041"/>
    <w:rsid w:val="00BC2783"/>
    <w:rsid w:val="00BC2FDB"/>
    <w:rsid w:val="00BC3588"/>
    <w:rsid w:val="00BC3881"/>
    <w:rsid w:val="00BC54C1"/>
    <w:rsid w:val="00BC6E54"/>
    <w:rsid w:val="00BC72FE"/>
    <w:rsid w:val="00BD001D"/>
    <w:rsid w:val="00BD0403"/>
    <w:rsid w:val="00BD4E64"/>
    <w:rsid w:val="00BD57C8"/>
    <w:rsid w:val="00BD5E9A"/>
    <w:rsid w:val="00BD6DD3"/>
    <w:rsid w:val="00BD7264"/>
    <w:rsid w:val="00BE0353"/>
    <w:rsid w:val="00BE0825"/>
    <w:rsid w:val="00BE2644"/>
    <w:rsid w:val="00BE3F8E"/>
    <w:rsid w:val="00BE5759"/>
    <w:rsid w:val="00BE6331"/>
    <w:rsid w:val="00BF391B"/>
    <w:rsid w:val="00BF78ED"/>
    <w:rsid w:val="00C00283"/>
    <w:rsid w:val="00C00686"/>
    <w:rsid w:val="00C011E9"/>
    <w:rsid w:val="00C0184F"/>
    <w:rsid w:val="00C023E3"/>
    <w:rsid w:val="00C029BB"/>
    <w:rsid w:val="00C05305"/>
    <w:rsid w:val="00C06039"/>
    <w:rsid w:val="00C074BE"/>
    <w:rsid w:val="00C07FA2"/>
    <w:rsid w:val="00C11EEA"/>
    <w:rsid w:val="00C126BB"/>
    <w:rsid w:val="00C1386F"/>
    <w:rsid w:val="00C1393E"/>
    <w:rsid w:val="00C15D2E"/>
    <w:rsid w:val="00C16340"/>
    <w:rsid w:val="00C16802"/>
    <w:rsid w:val="00C16C0E"/>
    <w:rsid w:val="00C16E00"/>
    <w:rsid w:val="00C20F65"/>
    <w:rsid w:val="00C21316"/>
    <w:rsid w:val="00C2150B"/>
    <w:rsid w:val="00C23647"/>
    <w:rsid w:val="00C255A4"/>
    <w:rsid w:val="00C25B7D"/>
    <w:rsid w:val="00C27137"/>
    <w:rsid w:val="00C3107A"/>
    <w:rsid w:val="00C31F7B"/>
    <w:rsid w:val="00C3279E"/>
    <w:rsid w:val="00C3547E"/>
    <w:rsid w:val="00C365FA"/>
    <w:rsid w:val="00C37C45"/>
    <w:rsid w:val="00C37D52"/>
    <w:rsid w:val="00C402B5"/>
    <w:rsid w:val="00C414D5"/>
    <w:rsid w:val="00C422DB"/>
    <w:rsid w:val="00C4355E"/>
    <w:rsid w:val="00C44162"/>
    <w:rsid w:val="00C4728B"/>
    <w:rsid w:val="00C47756"/>
    <w:rsid w:val="00C47A12"/>
    <w:rsid w:val="00C51299"/>
    <w:rsid w:val="00C5132F"/>
    <w:rsid w:val="00C519A3"/>
    <w:rsid w:val="00C5386F"/>
    <w:rsid w:val="00C5479F"/>
    <w:rsid w:val="00C569A0"/>
    <w:rsid w:val="00C60673"/>
    <w:rsid w:val="00C6094D"/>
    <w:rsid w:val="00C60DE9"/>
    <w:rsid w:val="00C61BAE"/>
    <w:rsid w:val="00C639AD"/>
    <w:rsid w:val="00C64363"/>
    <w:rsid w:val="00C64D99"/>
    <w:rsid w:val="00C71E31"/>
    <w:rsid w:val="00C71E83"/>
    <w:rsid w:val="00C7231E"/>
    <w:rsid w:val="00C72944"/>
    <w:rsid w:val="00C73507"/>
    <w:rsid w:val="00C74EA1"/>
    <w:rsid w:val="00C7501F"/>
    <w:rsid w:val="00C754F6"/>
    <w:rsid w:val="00C77098"/>
    <w:rsid w:val="00C86B88"/>
    <w:rsid w:val="00C908FF"/>
    <w:rsid w:val="00C910F7"/>
    <w:rsid w:val="00C912AB"/>
    <w:rsid w:val="00C91C4C"/>
    <w:rsid w:val="00C955CE"/>
    <w:rsid w:val="00CA4362"/>
    <w:rsid w:val="00CA4A18"/>
    <w:rsid w:val="00CB0166"/>
    <w:rsid w:val="00CB0ABF"/>
    <w:rsid w:val="00CB17CB"/>
    <w:rsid w:val="00CB24CD"/>
    <w:rsid w:val="00CB5159"/>
    <w:rsid w:val="00CB560E"/>
    <w:rsid w:val="00CB6200"/>
    <w:rsid w:val="00CB6FB3"/>
    <w:rsid w:val="00CC017F"/>
    <w:rsid w:val="00CC1F19"/>
    <w:rsid w:val="00CC244E"/>
    <w:rsid w:val="00CC2517"/>
    <w:rsid w:val="00CC38F2"/>
    <w:rsid w:val="00CC5037"/>
    <w:rsid w:val="00CC5AFB"/>
    <w:rsid w:val="00CC677C"/>
    <w:rsid w:val="00CC72B2"/>
    <w:rsid w:val="00CD5B9B"/>
    <w:rsid w:val="00CD74D0"/>
    <w:rsid w:val="00CE0FF0"/>
    <w:rsid w:val="00CE217D"/>
    <w:rsid w:val="00CE2895"/>
    <w:rsid w:val="00CE507A"/>
    <w:rsid w:val="00CE517A"/>
    <w:rsid w:val="00CE6B0A"/>
    <w:rsid w:val="00CE6FD9"/>
    <w:rsid w:val="00CE71E7"/>
    <w:rsid w:val="00CF097B"/>
    <w:rsid w:val="00CF30F2"/>
    <w:rsid w:val="00CF353A"/>
    <w:rsid w:val="00CF5169"/>
    <w:rsid w:val="00CF7403"/>
    <w:rsid w:val="00CF7E96"/>
    <w:rsid w:val="00D00F0A"/>
    <w:rsid w:val="00D01E4D"/>
    <w:rsid w:val="00D02662"/>
    <w:rsid w:val="00D02F42"/>
    <w:rsid w:val="00D03563"/>
    <w:rsid w:val="00D07A3A"/>
    <w:rsid w:val="00D100F7"/>
    <w:rsid w:val="00D14145"/>
    <w:rsid w:val="00D157CE"/>
    <w:rsid w:val="00D2058D"/>
    <w:rsid w:val="00D21628"/>
    <w:rsid w:val="00D21F28"/>
    <w:rsid w:val="00D23CEC"/>
    <w:rsid w:val="00D2425A"/>
    <w:rsid w:val="00D24C18"/>
    <w:rsid w:val="00D2594B"/>
    <w:rsid w:val="00D2605D"/>
    <w:rsid w:val="00D265A0"/>
    <w:rsid w:val="00D276A5"/>
    <w:rsid w:val="00D3019E"/>
    <w:rsid w:val="00D32D21"/>
    <w:rsid w:val="00D3335E"/>
    <w:rsid w:val="00D33BEF"/>
    <w:rsid w:val="00D34C06"/>
    <w:rsid w:val="00D36BFD"/>
    <w:rsid w:val="00D373F0"/>
    <w:rsid w:val="00D41158"/>
    <w:rsid w:val="00D419BF"/>
    <w:rsid w:val="00D42082"/>
    <w:rsid w:val="00D4209F"/>
    <w:rsid w:val="00D433EE"/>
    <w:rsid w:val="00D43790"/>
    <w:rsid w:val="00D438AC"/>
    <w:rsid w:val="00D4510C"/>
    <w:rsid w:val="00D476F7"/>
    <w:rsid w:val="00D521FC"/>
    <w:rsid w:val="00D534BD"/>
    <w:rsid w:val="00D54E9F"/>
    <w:rsid w:val="00D56318"/>
    <w:rsid w:val="00D60D2C"/>
    <w:rsid w:val="00D62AED"/>
    <w:rsid w:val="00D62FA6"/>
    <w:rsid w:val="00D65028"/>
    <w:rsid w:val="00D66B9D"/>
    <w:rsid w:val="00D72DC4"/>
    <w:rsid w:val="00D73057"/>
    <w:rsid w:val="00D74ECC"/>
    <w:rsid w:val="00D77D74"/>
    <w:rsid w:val="00D8178E"/>
    <w:rsid w:val="00D82B29"/>
    <w:rsid w:val="00D8326B"/>
    <w:rsid w:val="00D84E37"/>
    <w:rsid w:val="00D851FB"/>
    <w:rsid w:val="00D85461"/>
    <w:rsid w:val="00D854FE"/>
    <w:rsid w:val="00D85987"/>
    <w:rsid w:val="00D87DAF"/>
    <w:rsid w:val="00D90AAF"/>
    <w:rsid w:val="00D92DB8"/>
    <w:rsid w:val="00D944C3"/>
    <w:rsid w:val="00D9453C"/>
    <w:rsid w:val="00D95DF9"/>
    <w:rsid w:val="00DA17B9"/>
    <w:rsid w:val="00DA20F1"/>
    <w:rsid w:val="00DA3E21"/>
    <w:rsid w:val="00DA5278"/>
    <w:rsid w:val="00DA5888"/>
    <w:rsid w:val="00DB377C"/>
    <w:rsid w:val="00DB693D"/>
    <w:rsid w:val="00DC074F"/>
    <w:rsid w:val="00DC1FCE"/>
    <w:rsid w:val="00DC2BAC"/>
    <w:rsid w:val="00DC6119"/>
    <w:rsid w:val="00DC62C0"/>
    <w:rsid w:val="00DC660E"/>
    <w:rsid w:val="00DC6E86"/>
    <w:rsid w:val="00DD02CB"/>
    <w:rsid w:val="00DD02FD"/>
    <w:rsid w:val="00DD4060"/>
    <w:rsid w:val="00DD6118"/>
    <w:rsid w:val="00DD759F"/>
    <w:rsid w:val="00DE0B71"/>
    <w:rsid w:val="00DE3FED"/>
    <w:rsid w:val="00DE45D1"/>
    <w:rsid w:val="00DE4C3E"/>
    <w:rsid w:val="00DE72D8"/>
    <w:rsid w:val="00DE7729"/>
    <w:rsid w:val="00DF14EE"/>
    <w:rsid w:val="00DF23B7"/>
    <w:rsid w:val="00DF26F3"/>
    <w:rsid w:val="00DF3A37"/>
    <w:rsid w:val="00DF443E"/>
    <w:rsid w:val="00DF567C"/>
    <w:rsid w:val="00DF5ADE"/>
    <w:rsid w:val="00DF7D4D"/>
    <w:rsid w:val="00E02731"/>
    <w:rsid w:val="00E03CD3"/>
    <w:rsid w:val="00E042E0"/>
    <w:rsid w:val="00E05108"/>
    <w:rsid w:val="00E06812"/>
    <w:rsid w:val="00E0779F"/>
    <w:rsid w:val="00E10E04"/>
    <w:rsid w:val="00E116E0"/>
    <w:rsid w:val="00E12952"/>
    <w:rsid w:val="00E164C3"/>
    <w:rsid w:val="00E17E24"/>
    <w:rsid w:val="00E21228"/>
    <w:rsid w:val="00E25199"/>
    <w:rsid w:val="00E2582E"/>
    <w:rsid w:val="00E260AA"/>
    <w:rsid w:val="00E273FB"/>
    <w:rsid w:val="00E308A2"/>
    <w:rsid w:val="00E309AD"/>
    <w:rsid w:val="00E3166A"/>
    <w:rsid w:val="00E326F3"/>
    <w:rsid w:val="00E33831"/>
    <w:rsid w:val="00E33E95"/>
    <w:rsid w:val="00E341C6"/>
    <w:rsid w:val="00E3621D"/>
    <w:rsid w:val="00E3718C"/>
    <w:rsid w:val="00E4125D"/>
    <w:rsid w:val="00E43BA5"/>
    <w:rsid w:val="00E455A2"/>
    <w:rsid w:val="00E45849"/>
    <w:rsid w:val="00E46177"/>
    <w:rsid w:val="00E46584"/>
    <w:rsid w:val="00E46AFF"/>
    <w:rsid w:val="00E46EF8"/>
    <w:rsid w:val="00E51646"/>
    <w:rsid w:val="00E535D3"/>
    <w:rsid w:val="00E5378C"/>
    <w:rsid w:val="00E5485D"/>
    <w:rsid w:val="00E61527"/>
    <w:rsid w:val="00E61AEA"/>
    <w:rsid w:val="00E64624"/>
    <w:rsid w:val="00E648B6"/>
    <w:rsid w:val="00E65F6C"/>
    <w:rsid w:val="00E707D2"/>
    <w:rsid w:val="00E715FE"/>
    <w:rsid w:val="00E71C81"/>
    <w:rsid w:val="00E75CDD"/>
    <w:rsid w:val="00E75D16"/>
    <w:rsid w:val="00E76778"/>
    <w:rsid w:val="00E801CA"/>
    <w:rsid w:val="00E855C9"/>
    <w:rsid w:val="00E85B45"/>
    <w:rsid w:val="00E86DE8"/>
    <w:rsid w:val="00E876E6"/>
    <w:rsid w:val="00E9039C"/>
    <w:rsid w:val="00E90919"/>
    <w:rsid w:val="00E9164A"/>
    <w:rsid w:val="00E916A4"/>
    <w:rsid w:val="00E91D97"/>
    <w:rsid w:val="00E92C64"/>
    <w:rsid w:val="00E9314B"/>
    <w:rsid w:val="00E946DA"/>
    <w:rsid w:val="00E95A2C"/>
    <w:rsid w:val="00E97F87"/>
    <w:rsid w:val="00EA3D89"/>
    <w:rsid w:val="00EA48BC"/>
    <w:rsid w:val="00EA49CD"/>
    <w:rsid w:val="00EA49E6"/>
    <w:rsid w:val="00EA515D"/>
    <w:rsid w:val="00EA64AE"/>
    <w:rsid w:val="00EA7841"/>
    <w:rsid w:val="00EA7995"/>
    <w:rsid w:val="00EB269F"/>
    <w:rsid w:val="00EB39CE"/>
    <w:rsid w:val="00ED2205"/>
    <w:rsid w:val="00ED2759"/>
    <w:rsid w:val="00ED3853"/>
    <w:rsid w:val="00ED5A15"/>
    <w:rsid w:val="00EE3211"/>
    <w:rsid w:val="00EE4532"/>
    <w:rsid w:val="00EE6000"/>
    <w:rsid w:val="00EE7EE0"/>
    <w:rsid w:val="00EF28F1"/>
    <w:rsid w:val="00EF5DFD"/>
    <w:rsid w:val="00F02E66"/>
    <w:rsid w:val="00F02EAB"/>
    <w:rsid w:val="00F03276"/>
    <w:rsid w:val="00F045D5"/>
    <w:rsid w:val="00F04F70"/>
    <w:rsid w:val="00F05BC1"/>
    <w:rsid w:val="00F05FD6"/>
    <w:rsid w:val="00F06536"/>
    <w:rsid w:val="00F065FC"/>
    <w:rsid w:val="00F07F7B"/>
    <w:rsid w:val="00F11734"/>
    <w:rsid w:val="00F11CC4"/>
    <w:rsid w:val="00F1314A"/>
    <w:rsid w:val="00F135FE"/>
    <w:rsid w:val="00F136EF"/>
    <w:rsid w:val="00F14791"/>
    <w:rsid w:val="00F147BB"/>
    <w:rsid w:val="00F15220"/>
    <w:rsid w:val="00F1582E"/>
    <w:rsid w:val="00F17C3F"/>
    <w:rsid w:val="00F206C2"/>
    <w:rsid w:val="00F22819"/>
    <w:rsid w:val="00F2342E"/>
    <w:rsid w:val="00F236E8"/>
    <w:rsid w:val="00F2498B"/>
    <w:rsid w:val="00F24C6B"/>
    <w:rsid w:val="00F26C85"/>
    <w:rsid w:val="00F27778"/>
    <w:rsid w:val="00F320FC"/>
    <w:rsid w:val="00F322CA"/>
    <w:rsid w:val="00F36A60"/>
    <w:rsid w:val="00F37ADB"/>
    <w:rsid w:val="00F424FD"/>
    <w:rsid w:val="00F42B89"/>
    <w:rsid w:val="00F42FFF"/>
    <w:rsid w:val="00F50B1C"/>
    <w:rsid w:val="00F50BB1"/>
    <w:rsid w:val="00F51277"/>
    <w:rsid w:val="00F52026"/>
    <w:rsid w:val="00F5398E"/>
    <w:rsid w:val="00F54551"/>
    <w:rsid w:val="00F5629D"/>
    <w:rsid w:val="00F60294"/>
    <w:rsid w:val="00F607A2"/>
    <w:rsid w:val="00F60F39"/>
    <w:rsid w:val="00F6114F"/>
    <w:rsid w:val="00F62EA3"/>
    <w:rsid w:val="00F63000"/>
    <w:rsid w:val="00F63903"/>
    <w:rsid w:val="00F64C3B"/>
    <w:rsid w:val="00F6615F"/>
    <w:rsid w:val="00F71A63"/>
    <w:rsid w:val="00F73330"/>
    <w:rsid w:val="00F74AFD"/>
    <w:rsid w:val="00F8290F"/>
    <w:rsid w:val="00F85527"/>
    <w:rsid w:val="00F90329"/>
    <w:rsid w:val="00F9052D"/>
    <w:rsid w:val="00F91B30"/>
    <w:rsid w:val="00F9282F"/>
    <w:rsid w:val="00F92D6E"/>
    <w:rsid w:val="00F93139"/>
    <w:rsid w:val="00F93E4E"/>
    <w:rsid w:val="00F95452"/>
    <w:rsid w:val="00F962E5"/>
    <w:rsid w:val="00F972F2"/>
    <w:rsid w:val="00FA090A"/>
    <w:rsid w:val="00FA3B98"/>
    <w:rsid w:val="00FA7433"/>
    <w:rsid w:val="00FA7F15"/>
    <w:rsid w:val="00FB0EF7"/>
    <w:rsid w:val="00FB1B10"/>
    <w:rsid w:val="00FB44C4"/>
    <w:rsid w:val="00FB4507"/>
    <w:rsid w:val="00FC050F"/>
    <w:rsid w:val="00FC0721"/>
    <w:rsid w:val="00FC1F62"/>
    <w:rsid w:val="00FC33C1"/>
    <w:rsid w:val="00FC4D0C"/>
    <w:rsid w:val="00FC5954"/>
    <w:rsid w:val="00FC789E"/>
    <w:rsid w:val="00FD0BAE"/>
    <w:rsid w:val="00FD1093"/>
    <w:rsid w:val="00FD22B7"/>
    <w:rsid w:val="00FD3C10"/>
    <w:rsid w:val="00FD66A5"/>
    <w:rsid w:val="00FD6BF1"/>
    <w:rsid w:val="00FE2CA3"/>
    <w:rsid w:val="00FF0551"/>
    <w:rsid w:val="00FF1FF7"/>
    <w:rsid w:val="00FF2602"/>
    <w:rsid w:val="00FF669A"/>
    <w:rsid w:val="00FF66D6"/>
    <w:rsid w:val="00FF7CA1"/>
    <w:rsid w:val="00FF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D86140"/>
  <w15:docId w15:val="{BD6AC9CC-71FF-45DE-9566-385759E6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 w:type="character" w:styleId="Textedelespacerserv">
    <w:name w:val="Placeholder Text"/>
    <w:basedOn w:val="Policepardfaut"/>
    <w:uiPriority w:val="99"/>
    <w:semiHidden/>
    <w:rsid w:val="00720E9A"/>
    <w:rPr>
      <w:color w:val="808080"/>
    </w:rPr>
  </w:style>
  <w:style w:type="paragraph" w:styleId="En-tte">
    <w:name w:val="header"/>
    <w:basedOn w:val="Normal"/>
    <w:link w:val="En-tteCar"/>
    <w:uiPriority w:val="99"/>
    <w:unhideWhenUsed/>
    <w:rsid w:val="00596125"/>
    <w:pPr>
      <w:tabs>
        <w:tab w:val="center" w:pos="4680"/>
        <w:tab w:val="right" w:pos="9360"/>
      </w:tabs>
      <w:spacing w:after="0" w:line="240" w:lineRule="auto"/>
    </w:pPr>
  </w:style>
  <w:style w:type="character" w:customStyle="1" w:styleId="En-tteCar">
    <w:name w:val="En-tête Car"/>
    <w:basedOn w:val="Policepardfaut"/>
    <w:link w:val="En-tte"/>
    <w:uiPriority w:val="99"/>
    <w:rsid w:val="00596125"/>
  </w:style>
  <w:style w:type="paragraph" w:styleId="Pieddepage">
    <w:name w:val="footer"/>
    <w:basedOn w:val="Normal"/>
    <w:link w:val="PieddepageCar"/>
    <w:uiPriority w:val="99"/>
    <w:unhideWhenUsed/>
    <w:rsid w:val="0059612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96125"/>
  </w:style>
  <w:style w:type="character" w:styleId="Numrodeligne">
    <w:name w:val="line number"/>
    <w:basedOn w:val="Policepardfaut"/>
    <w:uiPriority w:val="99"/>
    <w:semiHidden/>
    <w:unhideWhenUsed/>
    <w:rsid w:val="00596125"/>
  </w:style>
  <w:style w:type="paragraph" w:styleId="Rvision">
    <w:name w:val="Revision"/>
    <w:hidden/>
    <w:uiPriority w:val="99"/>
    <w:semiHidden/>
    <w:rsid w:val="0075208A"/>
    <w:pPr>
      <w:spacing w:after="0" w:line="240" w:lineRule="auto"/>
    </w:pPr>
  </w:style>
  <w:style w:type="paragraph" w:styleId="NormalWeb">
    <w:name w:val="Normal (Web)"/>
    <w:basedOn w:val="Normal"/>
    <w:uiPriority w:val="99"/>
    <w:semiHidden/>
    <w:unhideWhenUsed/>
    <w:rsid w:val="00E916A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07144006">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17453151">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5246659">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ttische@gmail.com"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canada.c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8AA5C-2313-4010-B600-D3E0D361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5926</TotalTime>
  <Pages>47</Pages>
  <Words>42709</Words>
  <Characters>243446</Characters>
  <Application>Microsoft Office Word</Application>
  <DocSecurity>0</DocSecurity>
  <Lines>2028</Lines>
  <Paragraphs>571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54</cp:revision>
  <cp:lastPrinted>2020-02-03T19:43:00Z</cp:lastPrinted>
  <dcterms:created xsi:type="dcterms:W3CDTF">2020-04-06T21:35:00Z</dcterms:created>
  <dcterms:modified xsi:type="dcterms:W3CDTF">2020-07-11T21:29:00Z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http://www.zotero.org/styles/molecular-ecology</vt:lpwstr>
  </property>
  <property fmtid="{D5CDD505-2E9C-101B-9397-08002B2CF9AE}" pid="21" name="Mendeley Recent Style Name 9_1">
    <vt:lpwstr>Molecular Ecology</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