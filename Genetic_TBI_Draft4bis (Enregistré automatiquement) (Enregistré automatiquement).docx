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749E2F04"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AC1D0A">
        <w:rPr>
          <w:rFonts w:ascii="Times New Roman" w:eastAsia="Times New Roman" w:hAnsi="Times New Roman" w:cs="Times New Roman"/>
          <w:sz w:val="24"/>
          <w:szCs w:val="24"/>
        </w:rPr>
        <w:t>Forestry, J</w:t>
      </w:r>
      <w:r w:rsidRPr="00F322CA">
        <w:rPr>
          <w:rFonts w:ascii="Times New Roman" w:eastAsia="Times New Roman" w:hAnsi="Times New Roman" w:cs="Times New Roman"/>
          <w:sz w:val="24"/>
          <w:szCs w:val="24"/>
        </w:rPr>
        <w:t>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7">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CED0C18"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694CB0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E0DA1AE"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4DF9A8BE"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Globally, biodiversity at multiple levels of organization is being lost at an increasing rate with significant consequences for ecosystem functioning and long term viability of the biosphere. </w:t>
      </w:r>
      <w:r w:rsidR="00451660" w:rsidRPr="00295FF4">
        <w:rPr>
          <w:rFonts w:ascii="Times New Roman" w:eastAsia="Times New Roman" w:hAnsi="Times New Roman" w:cs="Times New Roman"/>
          <w:sz w:val="24"/>
          <w:szCs w:val="24"/>
        </w:rPr>
        <w:fldChar w:fldCharType="begin" w:fldLock="1"/>
      </w:r>
      <w:r w:rsidR="00451660" w:rsidRPr="00295FF4">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451660" w:rsidRPr="00295FF4">
        <w:rPr>
          <w:rFonts w:ascii="Times New Roman" w:eastAsia="Times New Roman" w:hAnsi="Times New Roman" w:cs="Times New Roman"/>
          <w:noProof/>
          <w:sz w:val="24"/>
          <w:szCs w:val="24"/>
        </w:rPr>
        <w:t>(Leigh,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0955D0">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74B03955" w:rsidR="00DD02CB"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Spatial and temporal variation </w:t>
      </w:r>
      <w:r w:rsidR="00B87FEB">
        <w:rPr>
          <w:rFonts w:ascii="Times New Roman" w:eastAsia="Times New Roman" w:hAnsi="Times New Roman" w:cs="Times New Roman"/>
          <w:sz w:val="24"/>
          <w:szCs w:val="24"/>
        </w:rPr>
        <w:t xml:space="preserve">in genetic diversity </w:t>
      </w:r>
      <w:r w:rsidRPr="00295FF4">
        <w:rPr>
          <w:rFonts w:ascii="Times New Roman" w:eastAsia="Times New Roman" w:hAnsi="Times New Roman" w:cs="Times New Roman"/>
          <w:sz w:val="24"/>
          <w:szCs w:val="24"/>
        </w:rPr>
        <w:t>can tell us a great deal about</w:t>
      </w:r>
      <w:r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2050D0" w:rsidRPr="00295FF4">
        <w:rPr>
          <w:rFonts w:ascii="Times New Roman" w:eastAsia="Times New Roman" w:hAnsi="Times New Roman" w:cs="Times New Roman"/>
          <w:sz w:val="24"/>
          <w:szCs w:val="24"/>
        </w:rPr>
        <w:t xml:space="preserve"> for conservation efforts.</w:t>
      </w:r>
      <w:r w:rsidR="002050D0" w:rsidRPr="00295FF4" w:rsidDel="002050D0">
        <w:rPr>
          <w:rFonts w:ascii="Times New Roman" w:eastAsia="Times New Roman" w:hAnsi="Times New Roman" w:cs="Times New Roman"/>
          <w:sz w:val="24"/>
          <w:szCs w:val="24"/>
        </w:rPr>
        <w:t xml:space="preserve"> </w:t>
      </w:r>
      <w:r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The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examines </w:t>
      </w:r>
      <w:r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F424FD">
        <w:rPr>
          <w:rFonts w:ascii="Times New Roman" w:eastAsia="Times New Roman" w:hAnsi="Times New Roman" w:cs="Times New Roman"/>
          <w:sz w:val="24"/>
          <w:szCs w:val="24"/>
        </w:rPr>
        <w:t>The historically spatial focus of landscape genetics, where sampling and/or analysis is done 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F424FD">
        <w:rPr>
          <w:rFonts w:ascii="Times New Roman" w:eastAsia="Times New Roman" w:hAnsi="Times New Roman" w:cs="Times New Roman"/>
          <w:sz w:val="24"/>
          <w:szCs w:val="24"/>
        </w:rPr>
        <w:t>,</w:t>
      </w:r>
      <w:r w:rsidR="000955D0">
        <w:rPr>
          <w:rFonts w:ascii="Times New Roman" w:eastAsia="Times New Roman" w:hAnsi="Times New Roman" w:cs="Times New Roman"/>
          <w:sz w:val="24"/>
          <w:szCs w:val="24"/>
        </w:rPr>
        <w:t xml:space="preserve"> may limit the quality and usefulness of inference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D</w:t>
      </w:r>
      <w:r w:rsidR="008375B6">
        <w:rPr>
          <w:rFonts w:ascii="Times New Roman" w:eastAsia="Times New Roman" w:hAnsi="Times New Roman" w:cs="Times New Roman"/>
          <w:sz w:val="24"/>
          <w:szCs w:val="24"/>
        </w:rPr>
        <w:t xml:space="preserve">emographically dynamic systems, </w:t>
      </w:r>
      <w:r w:rsidR="000955D0">
        <w:rPr>
          <w:rFonts w:ascii="Times New Roman" w:eastAsia="Times New Roman" w:hAnsi="Times New Roman" w:cs="Times New Roman"/>
          <w:sz w:val="24"/>
          <w:szCs w:val="24"/>
        </w:rPr>
        <w:t xml:space="preserve">such as </w:t>
      </w:r>
      <w:r w:rsidR="007466CC" w:rsidRPr="00295FF4">
        <w:rPr>
          <w:rFonts w:ascii="Times New Roman" w:eastAsia="Times New Roman" w:hAnsi="Times New Roman" w:cs="Times New Roman"/>
          <w:sz w:val="24"/>
          <w:szCs w:val="24"/>
        </w:rPr>
        <w:t xml:space="preserve">outbreaks, invasions and species declines </w:t>
      </w:r>
      <w:r w:rsidR="000955D0">
        <w:rPr>
          <w:rFonts w:ascii="Times New Roman" w:eastAsia="Times New Roman" w:hAnsi="Times New Roman" w:cs="Times New Roman"/>
          <w:sz w:val="24"/>
          <w:szCs w:val="24"/>
        </w:rPr>
        <w:t xml:space="preserve">especially </w:t>
      </w:r>
      <w:r w:rsidR="007466CC" w:rsidRPr="00295FF4">
        <w:rPr>
          <w:rFonts w:ascii="Times New Roman" w:eastAsia="Times New Roman" w:hAnsi="Times New Roman" w:cs="Times New Roman"/>
          <w:sz w:val="24"/>
          <w:szCs w:val="24"/>
        </w:rPr>
        <w:t xml:space="preserve">require </w:t>
      </w:r>
      <w:r w:rsidR="008375B6">
        <w:rPr>
          <w:rFonts w:ascii="Times New Roman" w:eastAsia="Times New Roman" w:hAnsi="Times New Roman" w:cs="Times New Roman"/>
          <w:sz w:val="24"/>
          <w:szCs w:val="24"/>
        </w:rPr>
        <w:t>both a spatial and a temporal perspective</w:t>
      </w:r>
      <w:r w:rsidR="007466CC" w:rsidRPr="00295FF4">
        <w:rPr>
          <w:rFonts w:ascii="Times New Roman" w:eastAsia="Times New Roman" w:hAnsi="Times New Roman" w:cs="Times New Roman"/>
          <w:sz w:val="24"/>
          <w:szCs w:val="24"/>
        </w:rPr>
        <w:t xml:space="preserve">. </w:t>
      </w:r>
    </w:p>
    <w:p w14:paraId="11BB61DC" w14:textId="67CC9FDB" w:rsidR="00886D97"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lastRenderedPageBreak/>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t xml:space="preserve">For example, </w:t>
      </w:r>
      <w:proofErr w:type="spellStart"/>
      <w:r w:rsidR="008E65CC">
        <w:rPr>
          <w:rFonts w:ascii="Times New Roman" w:eastAsia="Times New Roman" w:hAnsi="Times New Roman" w:cs="Times New Roman"/>
          <w:sz w:val="24"/>
          <w:szCs w:val="24"/>
        </w:rPr>
        <w:t>spatio</w:t>
      </w:r>
      <w:proofErr w:type="spellEnd"/>
      <w:r w:rsidR="008E65CC">
        <w:rPr>
          <w:rFonts w:ascii="Times New Roman" w:eastAsia="Times New Roman" w:hAnsi="Times New Roman" w:cs="Times New Roman"/>
          <w:sz w:val="24"/>
          <w:szCs w:val="24"/>
        </w:rPr>
        <w:t xml:space="preserve">-temporal genetic studies have led to a better understanding of the invasion history of a major diseases vector 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850FB4">
        <w:rPr>
          <w:rFonts w:ascii="Times New Roman" w:eastAsia="Times New Roman" w:hAnsi="Times New Roman" w:cs="Times New Roman"/>
          <w:sz w:val="24"/>
          <w:szCs w:val="24"/>
        </w:rPr>
        <w:t xml:space="preserve"> and to the impacts of </w:t>
      </w:r>
      <w:r w:rsidR="00706123">
        <w:rPr>
          <w:rFonts w:ascii="Times New Roman" w:eastAsia="Times New Roman" w:hAnsi="Times New Roman" w:cs="Times New Roman"/>
          <w:sz w:val="24"/>
          <w:szCs w:val="24"/>
        </w:rPr>
        <w:t xml:space="preserve">landscape </w:t>
      </w:r>
      <w:r w:rsidR="00850FB4">
        <w:rPr>
          <w:rFonts w:ascii="Times New Roman" w:eastAsia="Times New Roman" w:hAnsi="Times New Roman" w:cs="Times New Roman"/>
          <w:sz w:val="24"/>
          <w:szCs w:val="24"/>
        </w:rPr>
        <w:t xml:space="preserve">fragmentation on </w:t>
      </w:r>
      <w:r w:rsidR="00706123">
        <w:rPr>
          <w:rFonts w:ascii="Times New Roman" w:eastAsia="Times New Roman" w:hAnsi="Times New Roman" w:cs="Times New Roman"/>
          <w:sz w:val="24"/>
          <w:szCs w:val="24"/>
        </w:rPr>
        <w:t>a</w:t>
      </w:r>
      <w:r w:rsidR="00850FB4">
        <w:rPr>
          <w:rFonts w:ascii="Times New Roman" w:eastAsia="Times New Roman" w:hAnsi="Times New Roman" w:cs="Times New Roman"/>
          <w:sz w:val="24"/>
          <w:szCs w:val="24"/>
        </w:rPr>
        <w:t xml:space="preserve"> food web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CC1F19" w:rsidRPr="00295FF4">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w:t>
      </w:r>
      <w:r w:rsidR="00886D97">
        <w:rPr>
          <w:rFonts w:ascii="Times New Roman" w:eastAsia="Times New Roman" w:hAnsi="Times New Roman" w:cs="Times New Roman"/>
          <w:sz w:val="24"/>
          <w:szCs w:val="24"/>
        </w:rPr>
        <w:t xml:space="preserve">However, assessing change in spatial genetic variation through time </w:t>
      </w:r>
      <w:r w:rsidR="0020343C" w:rsidRPr="00295FF4">
        <w:rPr>
          <w:rFonts w:ascii="Times New Roman" w:eastAsia="Times New Roman" w:hAnsi="Times New Roman" w:cs="Times New Roman"/>
          <w:sz w:val="24"/>
          <w:szCs w:val="24"/>
        </w:rPr>
        <w:t>is challeng</w:t>
      </w:r>
      <w:r w:rsidR="00886D97">
        <w:rPr>
          <w:rFonts w:ascii="Times New Roman" w:eastAsia="Times New Roman" w:hAnsi="Times New Roman" w:cs="Times New Roman"/>
          <w:sz w:val="24"/>
          <w:szCs w:val="24"/>
        </w:rPr>
        <w:t>ing</w:t>
      </w:r>
      <w:r w:rsidR="0020343C" w:rsidRPr="00295FF4">
        <w:rPr>
          <w:rFonts w:ascii="Times New Roman" w:eastAsia="Times New Roman" w:hAnsi="Times New Roman" w:cs="Times New Roman"/>
          <w:sz w:val="24"/>
          <w:szCs w:val="24"/>
        </w:rPr>
        <w:t xml:space="preserve"> because </w:t>
      </w:r>
      <w:r w:rsidR="00886D97">
        <w:rPr>
          <w:rFonts w:ascii="Times New Roman" w:eastAsia="Times New Roman" w:hAnsi="Times New Roman" w:cs="Times New Roman"/>
          <w:sz w:val="24"/>
          <w:szCs w:val="24"/>
        </w:rPr>
        <w:t xml:space="preserve">population </w:t>
      </w:r>
      <w:r w:rsidR="0020343C" w:rsidRPr="00295FF4">
        <w:rPr>
          <w:rFonts w:ascii="Times New Roman" w:eastAsia="Times New Roman" w:hAnsi="Times New Roman" w:cs="Times New Roman"/>
          <w:sz w:val="24"/>
          <w:szCs w:val="24"/>
        </w:rPr>
        <w:t xml:space="preserve">genetic diversity </w:t>
      </w:r>
      <w:r w:rsidR="00AF7CC7">
        <w:rPr>
          <w:rFonts w:ascii="Times New Roman" w:eastAsia="Times New Roman" w:hAnsi="Times New Roman" w:cs="Times New Roman"/>
          <w:sz w:val="24"/>
          <w:szCs w:val="24"/>
        </w:rPr>
        <w:t xml:space="preserve">is under </w:t>
      </w:r>
      <w:r w:rsidR="00886D97">
        <w:rPr>
          <w:rFonts w:ascii="Times New Roman" w:eastAsia="Times New Roman" w:hAnsi="Times New Roman" w:cs="Times New Roman"/>
          <w:sz w:val="24"/>
          <w:szCs w:val="24"/>
        </w:rPr>
        <w:t xml:space="preserve">the combined influences of </w:t>
      </w:r>
      <w:r w:rsidR="0020343C" w:rsidRPr="00295FF4">
        <w:rPr>
          <w:rFonts w:ascii="Times New Roman" w:eastAsia="Times New Roman" w:hAnsi="Times New Roman" w:cs="Times New Roman"/>
          <w:sz w:val="24"/>
          <w:szCs w:val="24"/>
        </w:rPr>
        <w:t>recombination</w:t>
      </w:r>
      <w:r w:rsidR="00886D97">
        <w:rPr>
          <w:rFonts w:ascii="Times New Roman" w:eastAsia="Times New Roman" w:hAnsi="Times New Roman" w:cs="Times New Roman"/>
          <w:sz w:val="24"/>
          <w:szCs w:val="24"/>
        </w:rPr>
        <w:t>,</w:t>
      </w:r>
      <w:r w:rsidR="0020343C" w:rsidRPr="00295FF4">
        <w:rPr>
          <w:rFonts w:ascii="Times New Roman" w:eastAsia="Times New Roman" w:hAnsi="Times New Roman" w:cs="Times New Roman"/>
          <w:sz w:val="24"/>
          <w:szCs w:val="24"/>
        </w:rPr>
        <w:t xml:space="preserve"> mutation</w:t>
      </w:r>
      <w:r w:rsidR="00886D97">
        <w:rPr>
          <w:rFonts w:ascii="Times New Roman" w:eastAsia="Times New Roman" w:hAnsi="Times New Roman" w:cs="Times New Roman"/>
          <w:sz w:val="24"/>
          <w:szCs w:val="24"/>
        </w:rPr>
        <w:t xml:space="preserve">, and </w:t>
      </w:r>
      <w:r w:rsidR="0020343C" w:rsidRPr="00295FF4">
        <w:rPr>
          <w:rFonts w:ascii="Times New Roman" w:eastAsia="Times New Roman" w:hAnsi="Times New Roman" w:cs="Times New Roman"/>
          <w:sz w:val="24"/>
          <w:szCs w:val="24"/>
        </w:rPr>
        <w:t>demographic</w:t>
      </w:r>
      <w:r w:rsidR="00886D97">
        <w:rPr>
          <w:rFonts w:ascii="Times New Roman" w:eastAsia="Times New Roman" w:hAnsi="Times New Roman" w:cs="Times New Roman"/>
          <w:sz w:val="24"/>
          <w:szCs w:val="24"/>
        </w:rPr>
        <w:t xml:space="preserve">ally-induced </w:t>
      </w:r>
      <w:r w:rsidR="0020343C" w:rsidRPr="00295FF4">
        <w:rPr>
          <w:rFonts w:ascii="Times New Roman" w:eastAsia="Times New Roman" w:hAnsi="Times New Roman" w:cs="Times New Roman"/>
          <w:sz w:val="24"/>
          <w:szCs w:val="24"/>
        </w:rPr>
        <w:t xml:space="preserve">genetic drift. </w:t>
      </w:r>
      <w:r w:rsidR="00886D97">
        <w:rPr>
          <w:rFonts w:ascii="Times New Roman" w:eastAsia="Times New Roman" w:hAnsi="Times New Roman" w:cs="Times New Roman"/>
          <w:sz w:val="24"/>
          <w:szCs w:val="24"/>
        </w:rPr>
        <w:t xml:space="preserve">Nonetheless, it remains important to develop the capacity to identify changes in genetic diversity through time, specifically when searching for signals of </w:t>
      </w:r>
      <w:r w:rsidR="001E570D">
        <w:rPr>
          <w:rFonts w:ascii="Times New Roman" w:eastAsia="Times New Roman" w:hAnsi="Times New Roman" w:cs="Times New Roman"/>
          <w:sz w:val="24"/>
          <w:szCs w:val="24"/>
        </w:rPr>
        <w:t>recent demographic</w:t>
      </w:r>
      <w:r w:rsidR="00F73330">
        <w:rPr>
          <w:rFonts w:ascii="Times New Roman" w:eastAsia="Times New Roman" w:hAnsi="Times New Roman" w:cs="Times New Roman"/>
          <w:sz w:val="24"/>
          <w:szCs w:val="24"/>
        </w:rPr>
        <w:t xml:space="preserve"> changes in the context of ongoing worldwide biodiversity loss</w:t>
      </w:r>
      <w:r w:rsidR="00886D97">
        <w:rPr>
          <w:rFonts w:ascii="Times New Roman" w:eastAsia="Times New Roman" w:hAnsi="Times New Roman" w:cs="Times New Roman"/>
          <w:sz w:val="24"/>
          <w:szCs w:val="24"/>
        </w:rPr>
        <w:t>.</w:t>
      </w:r>
    </w:p>
    <w:p w14:paraId="23324154" w14:textId="0B8BA2C0" w:rsidR="00CF30F2" w:rsidRPr="00295FF4" w:rsidRDefault="00D42082"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B643B" w:rsidRPr="00295FF4">
        <w:rPr>
          <w:rFonts w:ascii="Times New Roman" w:eastAsia="Times New Roman" w:hAnsi="Times New Roman" w:cs="Times New Roman"/>
          <w:sz w:val="24"/>
          <w:szCs w:val="24"/>
        </w:rPr>
        <w:t>t is</w:t>
      </w:r>
      <w:r w:rsidR="00F73330">
        <w:rPr>
          <w:rFonts w:ascii="Times New Roman" w:eastAsia="Times New Roman" w:hAnsi="Times New Roman" w:cs="Times New Roman"/>
          <w:sz w:val="24"/>
          <w:szCs w:val="24"/>
        </w:rPr>
        <w:t xml:space="preserve"> unfortunately</w:t>
      </w:r>
      <w:r w:rsidR="007B643B" w:rsidRPr="00295FF4">
        <w:rPr>
          <w:rFonts w:ascii="Times New Roman" w:eastAsia="Times New Roman" w:hAnsi="Times New Roman" w:cs="Times New Roman"/>
          <w:sz w:val="24"/>
          <w:szCs w:val="24"/>
        </w:rPr>
        <w:t xml:space="preserve"> rarely possible to directly observe the effects of landscape and climate change on spatial and temporal genetic variation</w:t>
      </w:r>
      <w:r>
        <w:rPr>
          <w:rFonts w:ascii="Times New Roman" w:eastAsia="Times New Roman" w:hAnsi="Times New Roman" w:cs="Times New Roman"/>
          <w:sz w:val="24"/>
          <w:szCs w:val="24"/>
        </w:rPr>
        <w:t xml:space="preserve">. We can, however, </w:t>
      </w:r>
      <w:r w:rsidR="007B643B" w:rsidRPr="00295FF4">
        <w:rPr>
          <w:rFonts w:ascii="Times New Roman" w:eastAsia="Times New Roman" w:hAnsi="Times New Roman" w:cs="Times New Roman"/>
          <w:sz w:val="24"/>
          <w:szCs w:val="24"/>
        </w:rPr>
        <w:t>observe these effects through their population genetic legacies</w:t>
      </w:r>
      <w:r w:rsidR="00F27778">
        <w:rPr>
          <w:rFonts w:ascii="Times New Roman" w:eastAsia="Times New Roman" w:hAnsi="Times New Roman" w:cs="Times New Roman"/>
          <w:sz w:val="24"/>
          <w:szCs w:val="24"/>
        </w:rPr>
        <w:t xml:space="preserve"> </w:t>
      </w:r>
      <w:r w:rsidR="00F27778">
        <w:rPr>
          <w:rFonts w:ascii="Times New Roman" w:eastAsia="Times New Roman" w:hAnsi="Times New Roman" w:cs="Times New Roman"/>
          <w:sz w:val="24"/>
          <w:szCs w:val="24"/>
        </w:rPr>
        <w:fldChar w:fldCharType="begin" w:fldLock="1"/>
      </w:r>
      <w:r w:rsidR="000A5079">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F27778">
        <w:rPr>
          <w:rFonts w:ascii="Times New Roman" w:eastAsia="Times New Roman" w:hAnsi="Times New Roman" w:cs="Times New Roman"/>
          <w:sz w:val="24"/>
          <w:szCs w:val="24"/>
        </w:rPr>
        <w:fldChar w:fldCharType="separate"/>
      </w:r>
      <w:r w:rsidR="00F27778" w:rsidRPr="00F27778">
        <w:rPr>
          <w:rFonts w:ascii="Times New Roman" w:eastAsia="Times New Roman" w:hAnsi="Times New Roman" w:cs="Times New Roman"/>
          <w:noProof/>
          <w:sz w:val="24"/>
          <w:szCs w:val="24"/>
        </w:rPr>
        <w:t>(Banks et al., 2013)</w:t>
      </w:r>
      <w:r w:rsidR="00F27778">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g</w:t>
      </w:r>
      <w:r w:rsidR="007B643B" w:rsidRPr="00295FF4">
        <w:rPr>
          <w:rFonts w:ascii="Times New Roman" w:eastAsia="Times New Roman" w:hAnsi="Times New Roman" w:cs="Times New Roman"/>
          <w:sz w:val="24"/>
          <w:szCs w:val="24"/>
        </w:rPr>
        <w:t xml:space="preserve">enetic legacies may not be detectable as rapidly as the demographic consequences of change they </w:t>
      </w:r>
      <w:r>
        <w:rPr>
          <w:rFonts w:ascii="Times New Roman" w:eastAsia="Times New Roman" w:hAnsi="Times New Roman" w:cs="Times New Roman"/>
          <w:sz w:val="24"/>
          <w:szCs w:val="24"/>
        </w:rPr>
        <w:t xml:space="preserve">can persist </w:t>
      </w:r>
      <w:r w:rsidR="007B643B" w:rsidRPr="00295FF4">
        <w:rPr>
          <w:rFonts w:ascii="Times New Roman" w:eastAsia="Times New Roman" w:hAnsi="Times New Roman" w:cs="Times New Roman"/>
          <w:sz w:val="24"/>
          <w:szCs w:val="24"/>
        </w:rPr>
        <w:t xml:space="preserve">for several generations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(Bolliger, Lander, &amp; Balkenhol, 2014; Epps &amp; Keyghobadi, 2015)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Researchers commonly use </w:t>
      </w:r>
      <w:proofErr w:type="spellStart"/>
      <w:r w:rsidR="007B643B" w:rsidRPr="00295FF4">
        <w:rPr>
          <w:rFonts w:ascii="Times New Roman" w:eastAsia="Times New Roman" w:hAnsi="Times New Roman" w:cs="Times New Roman"/>
          <w:sz w:val="24"/>
          <w:szCs w:val="24"/>
        </w:rPr>
        <w:t>spatio</w:t>
      </w:r>
      <w:proofErr w:type="spellEnd"/>
      <w:r w:rsidR="007B643B" w:rsidRPr="00295FF4">
        <w:rPr>
          <w:rFonts w:ascii="Times New Roman" w:eastAsia="Times New Roman" w:hAnsi="Times New Roman" w:cs="Times New Roman"/>
          <w:sz w:val="24"/>
          <w:szCs w:val="24"/>
        </w:rPr>
        <w:t xml:space="preserve">-temporal population genetic legacies to study isolation-by-distance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(Rousset, 1997; Wright, 1943)</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population bottlenecks </w:t>
      </w:r>
      <w:r w:rsidR="007B643B" w:rsidRPr="00295FF4">
        <w:rPr>
          <w:rFonts w:ascii="Times New Roman" w:eastAsia="Times New Roman" w:hAnsi="Times New Roman" w:cs="Times New Roman"/>
          <w:sz w:val="24"/>
          <w:szCs w:val="24"/>
        </w:rPr>
        <w:fldChar w:fldCharType="begin" w:fldLock="1"/>
      </w:r>
      <w:r w:rsidR="00136C7B">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(Gattepaille, Jakobsson, &amp; Blum, 2013; Maruyama &amp; Fuerstt, 1985)</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migration between isolated populations </w:t>
      </w:r>
      <w:r w:rsidR="007B643B" w:rsidRPr="00295FF4">
        <w:rPr>
          <w:rFonts w:ascii="Times New Roman" w:eastAsia="Times New Roman" w:hAnsi="Times New Roman" w:cs="Times New Roman"/>
          <w:sz w:val="24"/>
          <w:szCs w:val="24"/>
        </w:rPr>
        <w:fldChar w:fldCharType="begin" w:fldLock="1"/>
      </w:r>
      <w:r w:rsidR="007B643B"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7B643B" w:rsidRPr="00295FF4">
        <w:rPr>
          <w:rFonts w:ascii="Times New Roman" w:eastAsia="Times New Roman" w:hAnsi="Times New Roman" w:cs="Times New Roman"/>
          <w:noProof/>
          <w:sz w:val="24"/>
          <w:szCs w:val="24"/>
        </w:rPr>
        <w:t>(Bezemer, Krauss, Roberts, &amp; Hopper, 2019; Buschbom, Yanbaev, &amp; Degen, 2011)</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 xml:space="preserve">, and outbreak expansions </w:t>
      </w:r>
      <w:r w:rsidR="007B643B" w:rsidRPr="00295FF4">
        <w:rPr>
          <w:rFonts w:ascii="Times New Roman" w:eastAsia="Times New Roman" w:hAnsi="Times New Roman" w:cs="Times New Roman"/>
          <w:sz w:val="24"/>
          <w:szCs w:val="24"/>
        </w:rPr>
        <w:fldChar w:fldCharType="begin" w:fldLock="1"/>
      </w:r>
      <w:r w:rsidR="000955D0">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7B643B" w:rsidRPr="00295FF4">
        <w:rPr>
          <w:rFonts w:ascii="Times New Roman" w:eastAsia="Times New Roman" w:hAnsi="Times New Roman" w:cs="Times New Roman"/>
          <w:sz w:val="24"/>
          <w:szCs w:val="24"/>
        </w:rPr>
        <w:fldChar w:fldCharType="separate"/>
      </w:r>
      <w:r w:rsidR="00FC33C1" w:rsidRPr="00FC33C1">
        <w:rPr>
          <w:rFonts w:ascii="Times New Roman" w:eastAsia="Times New Roman" w:hAnsi="Times New Roman" w:cs="Times New Roman"/>
          <w:noProof/>
          <w:sz w:val="24"/>
          <w:szCs w:val="24"/>
        </w:rPr>
        <w:t>(Larroque et al., 2019; Wittische et al., 2019)</w:t>
      </w:r>
      <w:r w:rsidR="007B643B" w:rsidRPr="00295FF4">
        <w:rPr>
          <w:rFonts w:ascii="Times New Roman" w:eastAsia="Times New Roman" w:hAnsi="Times New Roman" w:cs="Times New Roman"/>
          <w:sz w:val="24"/>
          <w:szCs w:val="24"/>
        </w:rPr>
        <w:fldChar w:fldCharType="end"/>
      </w:r>
      <w:r w:rsidR="007B643B" w:rsidRPr="00295FF4">
        <w:rPr>
          <w:rFonts w:ascii="Times New Roman" w:eastAsia="Times New Roman" w:hAnsi="Times New Roman" w:cs="Times New Roman"/>
          <w:sz w:val="24"/>
          <w:szCs w:val="24"/>
        </w:rPr>
        <w:t>.</w:t>
      </w:r>
      <w:r w:rsidR="00127CC5" w:rsidRPr="00295FF4">
        <w:rPr>
          <w:rFonts w:ascii="Times New Roman" w:eastAsia="Times New Roman" w:hAnsi="Times New Roman" w:cs="Times New Roman"/>
          <w:sz w:val="24"/>
          <w:szCs w:val="24"/>
        </w:rPr>
        <w:t xml:space="preserve"> </w:t>
      </w:r>
      <w:r w:rsidR="00CF30F2" w:rsidRPr="00295FF4">
        <w:rPr>
          <w:rFonts w:ascii="Times New Roman" w:eastAsia="Times New Roman" w:hAnsi="Times New Roman" w:cs="Times New Roman"/>
          <w:sz w:val="24"/>
          <w:szCs w:val="24"/>
        </w:rPr>
        <w:t xml:space="preserve">Identifying meaningful and statistically significant relationships between temporal landscape-change and the </w:t>
      </w:r>
      <w:r w:rsidR="00B20342" w:rsidRPr="00295FF4">
        <w:rPr>
          <w:rFonts w:ascii="Times New Roman" w:eastAsia="Times New Roman" w:hAnsi="Times New Roman" w:cs="Times New Roman"/>
          <w:sz w:val="24"/>
          <w:szCs w:val="24"/>
        </w:rPr>
        <w:t>spatial apportionment of</w:t>
      </w:r>
      <w:r w:rsidR="00CF30F2" w:rsidRPr="00295FF4">
        <w:rPr>
          <w:rFonts w:ascii="Times New Roman" w:eastAsia="Times New Roman" w:hAnsi="Times New Roman" w:cs="Times New Roman"/>
          <w:sz w:val="24"/>
          <w:szCs w:val="24"/>
        </w:rPr>
        <w:t xml:space="preserve"> genetic </w:t>
      </w:r>
      <w:r w:rsidR="00634B5A" w:rsidRPr="00295FF4">
        <w:rPr>
          <w:rFonts w:ascii="Times New Roman" w:eastAsia="Times New Roman" w:hAnsi="Times New Roman" w:cs="Times New Roman"/>
          <w:sz w:val="24"/>
          <w:szCs w:val="24"/>
        </w:rPr>
        <w:t xml:space="preserve">variation can give us </w:t>
      </w:r>
      <w:r w:rsidR="00634B5A" w:rsidRPr="00295FF4">
        <w:rPr>
          <w:rFonts w:ascii="Times New Roman" w:eastAsia="Times New Roman" w:hAnsi="Times New Roman" w:cs="Times New Roman"/>
          <w:sz w:val="24"/>
          <w:szCs w:val="24"/>
        </w:rPr>
        <w:lastRenderedPageBreak/>
        <w:t>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p>
    <w:p w14:paraId="3A81AE91" w14:textId="1989D23F" w:rsidR="00FF669A" w:rsidRDefault="009E7BAF" w:rsidP="00A51948">
      <w:pPr>
        <w:spacing w:before="240" w:after="240" w:line="480" w:lineRule="auto"/>
        <w:rPr>
          <w:rFonts w:ascii="Times New Roman" w:eastAsia="Times New Roman" w:hAnsi="Times New Roman" w:cs="Times New Roman"/>
          <w:sz w:val="24"/>
          <w:szCs w:val="24"/>
        </w:rPr>
      </w:pPr>
      <w:proofErr w:type="spellStart"/>
      <w:r w:rsidRPr="00295FF4">
        <w:rPr>
          <w:rFonts w:ascii="Times New Roman" w:eastAsia="Times New Roman" w:hAnsi="Times New Roman" w:cs="Times New Roman"/>
          <w:sz w:val="24"/>
          <w:szCs w:val="24"/>
        </w:rPr>
        <w:t>Spatio</w:t>
      </w:r>
      <w:proofErr w:type="spellEnd"/>
      <w:r w:rsidRPr="00295FF4">
        <w:rPr>
          <w:rFonts w:ascii="Times New Roman" w:eastAsia="Times New Roman" w:hAnsi="Times New Roman" w:cs="Times New Roman"/>
          <w:sz w:val="24"/>
          <w:szCs w:val="24"/>
        </w:rPr>
        <w:t>-temporal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significant past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simulation-based frameworks may be used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 xml:space="preserve">studies have directly used genetic differentiation metrics such as </w:t>
      </w:r>
      <w:proofErr w:type="spellStart"/>
      <w:r w:rsidR="00EA515D" w:rsidRPr="00295FF4">
        <w:rPr>
          <w:rFonts w:ascii="Times New Roman" w:eastAsia="Times New Roman" w:hAnsi="Times New Roman" w:cs="Times New Roman"/>
          <w:sz w:val="24"/>
          <w:szCs w:val="24"/>
        </w:rPr>
        <w:t>Fst</w:t>
      </w:r>
      <w:proofErr w:type="spellEnd"/>
      <w:r w:rsidR="00EA515D" w:rsidRPr="00295FF4">
        <w:rPr>
          <w:rFonts w:ascii="Times New Roman" w:eastAsia="Times New Roman" w:hAnsi="Times New Roman" w:cs="Times New Roman"/>
          <w:sz w:val="24"/>
          <w:szCs w:val="24"/>
        </w:rPr>
        <w:t>, to evaluate 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347EEB" w:rsidRPr="00295FF4">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B964CC">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w:instrText>
      </w:r>
      <w:r w:rsidR="00347EEB" w:rsidRPr="00295FF4">
        <w:rPr>
          <w:rFonts w:ascii="Times New Roman" w:eastAsia="Times New Roman" w:hAnsi="Times New Roman" w:cs="Times New Roman"/>
          <w:sz w:val="24"/>
          <w:szCs w:val="24"/>
          <w:lang w:val="fr-CA"/>
        </w:rPr>
        <w:instrText>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0673CD" w:rsidRPr="00295FF4">
        <w:rPr>
          <w:rFonts w:ascii="Times New Roman" w:eastAsia="Times New Roman" w:hAnsi="Times New Roman" w:cs="Times New Roman"/>
          <w:noProof/>
          <w:sz w:val="24"/>
          <w:szCs w:val="24"/>
          <w:lang w:val="fr-CA"/>
        </w:rPr>
        <w:t>(e.g. Larroque et al 2019b; Segura-García et al., 2019)</w:t>
      </w:r>
      <w:r w:rsidR="000673CD" w:rsidRPr="00295FF4">
        <w:rPr>
          <w:rFonts w:ascii="Times New Roman" w:eastAsia="Times New Roman" w:hAnsi="Times New Roman" w:cs="Times New Roman"/>
          <w:sz w:val="24"/>
          <w:szCs w:val="24"/>
        </w:rPr>
        <w:fldChar w:fldCharType="end"/>
      </w:r>
      <w:r w:rsidR="00E455A2" w:rsidRPr="00295FF4">
        <w:rPr>
          <w:rFonts w:ascii="Times New Roman" w:eastAsia="Times New Roman" w:hAnsi="Times New Roman" w:cs="Times New Roman"/>
          <w:sz w:val="24"/>
          <w:szCs w:val="24"/>
          <w:lang w:val="fr-CA"/>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proofErr w:type="spellStart"/>
      <w:r w:rsidR="00E455A2" w:rsidRPr="00295FF4">
        <w:rPr>
          <w:rFonts w:ascii="Times New Roman" w:eastAsia="Times New Roman" w:hAnsi="Times New Roman" w:cs="Times New Roman"/>
          <w:sz w:val="24"/>
          <w:szCs w:val="24"/>
        </w:rPr>
        <w:t>Fst</w:t>
      </w:r>
      <w:proofErr w:type="spellEnd"/>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Indeed, </w:t>
      </w:r>
      <w:r w:rsidR="00AF6D3B" w:rsidRPr="00295FF4">
        <w:rPr>
          <w:rFonts w:ascii="Times New Roman" w:eastAsia="Times New Roman" w:hAnsi="Times New Roman" w:cs="Times New Roman"/>
          <w:sz w:val="24"/>
          <w:szCs w:val="24"/>
        </w:rPr>
        <w:t>appropriate use and interpretation</w:t>
      </w:r>
      <w:r w:rsidR="00D41158" w:rsidRPr="00295FF4">
        <w:rPr>
          <w:rFonts w:ascii="Times New Roman" w:eastAsia="Times New Roman" w:hAnsi="Times New Roman" w:cs="Times New Roman"/>
          <w:sz w:val="24"/>
          <w:szCs w:val="24"/>
        </w:rPr>
        <w:t xml:space="preserve"> of pairwise </w:t>
      </w:r>
      <w:proofErr w:type="spellStart"/>
      <w:r w:rsidR="004A6ACA" w:rsidRPr="00295FF4">
        <w:rPr>
          <w:rFonts w:ascii="Times New Roman" w:eastAsia="Times New Roman" w:hAnsi="Times New Roman" w:cs="Times New Roman"/>
          <w:sz w:val="24"/>
          <w:szCs w:val="24"/>
        </w:rPr>
        <w:t>Fst</w:t>
      </w:r>
      <w:proofErr w:type="spellEnd"/>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FF66D6" w:rsidRPr="00295FF4">
        <w:rPr>
          <w:rFonts w:ascii="Times New Roman" w:eastAsia="Times New Roman" w:hAnsi="Times New Roman" w:cs="Times New Roman"/>
          <w:sz w:val="24"/>
          <w:szCs w:val="24"/>
        </w:rPr>
        <w:t xml:space="preserve">the additivity of genetic drift, means than genetic differentiation can be associated with both temporal structure or population divergence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lastRenderedPageBreak/>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B51B58" w:rsidRPr="00295FF4">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F02E66">
        <w:rPr>
          <w:rFonts w:ascii="Times New Roman" w:eastAsia="Times New Roman" w:hAnsi="Times New Roman" w:cs="Times New Roman"/>
          <w:sz w:val="24"/>
          <w:szCs w:val="24"/>
        </w:rPr>
        <w:t xml:space="preserve">, but is highly necessary. </w:t>
      </w:r>
    </w:p>
    <w:p w14:paraId="0C586068" w14:textId="3C43C9C3" w:rsidR="00F02E66" w:rsidRPr="001C38DB" w:rsidRDefault="00FF669A"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There are many situations where such as detection would prove precious. For example, w</w:t>
      </w:r>
      <w:r w:rsidR="00F02E66">
        <w:rPr>
          <w:rFonts w:ascii="Times New Roman" w:eastAsia="Times New Roman" w:hAnsi="Times New Roman" w:cs="Times New Roman"/>
          <w:sz w:val="24"/>
          <w:szCs w:val="24"/>
        </w:rPr>
        <w:t>e could use such a framework to identify</w:t>
      </w:r>
      <w:r>
        <w:rPr>
          <w:rFonts w:ascii="Times New Roman" w:eastAsia="Times New Roman" w:hAnsi="Times New Roman" w:cs="Times New Roman"/>
          <w:sz w:val="24"/>
          <w:szCs w:val="24"/>
        </w:rPr>
        <w:t xml:space="preserve"> which previously sampled populations have undergone significant genetic changes, after a major weather event could have led to </w:t>
      </w:r>
      <w:r w:rsidR="00CB560E">
        <w:rPr>
          <w:rFonts w:ascii="Times New Roman" w:eastAsia="Times New Roman" w:hAnsi="Times New Roman" w:cs="Times New Roman"/>
          <w:sz w:val="24"/>
          <w:szCs w:val="24"/>
        </w:rPr>
        <w:t xml:space="preserve">higher mortality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A13D2D">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or immigration</w:t>
      </w:r>
      <w:r w:rsidR="00E05108">
        <w:rPr>
          <w:rFonts w:ascii="Times New Roman" w:eastAsia="Times New Roman" w:hAnsi="Times New Roman" w:cs="Times New Roman"/>
          <w:sz w:val="24"/>
          <w:szCs w:val="24"/>
        </w:rPr>
        <w:t xml:space="preserve"> from distantly related populations</w:t>
      </w:r>
      <w:r w:rsidR="00CC5AFB">
        <w:rPr>
          <w:rFonts w:ascii="Times New Roman" w:eastAsia="Times New Roman" w:hAnsi="Times New Roman" w:cs="Times New Roman"/>
          <w:sz w:val="24"/>
          <w:szCs w:val="24"/>
        </w:rPr>
        <w:t xml:space="preserve">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E05108">
        <w:rPr>
          <w:rFonts w:ascii="Times New Roman" w:eastAsia="Times New Roman" w:hAnsi="Times New Roman" w:cs="Times New Roman"/>
          <w:sz w:val="24"/>
          <w:szCs w:val="24"/>
        </w:rPr>
        <w:t>,</w:t>
      </w:r>
      <w:r w:rsidR="00CB560E">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long distance dispersal </w:t>
      </w:r>
      <w:r w:rsidR="00F11CC4">
        <w:rPr>
          <w:rFonts w:ascii="Times New Roman" w:eastAsia="Times New Roman" w:hAnsi="Times New Roman" w:cs="Times New Roman"/>
          <w:sz w:val="24"/>
          <w:szCs w:val="24"/>
        </w:rPr>
        <w:t>events</w:t>
      </w:r>
      <w:r>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or a large spawning event</w:t>
      </w:r>
      <w:r w:rsidR="00CB560E">
        <w:rPr>
          <w:rFonts w:ascii="Times New Roman" w:eastAsia="Times New Roman" w:hAnsi="Times New Roman" w:cs="Times New Roman"/>
          <w:sz w:val="24"/>
          <w:szCs w:val="24"/>
        </w:rPr>
        <w:t>, to have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 xml:space="preserve">when and where populations undergo drastic genetic changes </w:t>
      </w:r>
      <w:r w:rsidR="00322EF1">
        <w:rPr>
          <w:rFonts w:ascii="Times New Roman" w:eastAsia="Times New Roman" w:hAnsi="Times New Roman" w:cs="Times New Roman"/>
          <w:sz w:val="24"/>
          <w:szCs w:val="24"/>
        </w:rPr>
        <w:fldChar w:fldCharType="begin" w:fldLock="1"/>
      </w:r>
      <w:r w:rsidR="00CC5AFB">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 Segura-García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 Segura-García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genetic diversities</w:t>
      </w:r>
      <w:r w:rsidR="00CB560E">
        <w:rPr>
          <w:rFonts w:ascii="Times New Roman" w:eastAsia="Times New Roman" w:hAnsi="Times New Roman" w:cs="Times New Roman"/>
          <w:sz w:val="24"/>
          <w:szCs w:val="24"/>
        </w:rPr>
        <w:t xml:space="preserve"> of </w:t>
      </w:r>
      <w:r w:rsidR="00EE4532">
        <w:rPr>
          <w:rFonts w:ascii="Times New Roman" w:eastAsia="Times New Roman" w:hAnsi="Times New Roman" w:cs="Times New Roman"/>
          <w:sz w:val="24"/>
          <w:szCs w:val="24"/>
        </w:rPr>
        <w:t xml:space="preserve">populations have changed after facing </w:t>
      </w:r>
      <w:r>
        <w:rPr>
          <w:rFonts w:ascii="Times New Roman" w:eastAsia="Times New Roman" w:hAnsi="Times New Roman" w:cs="Times New Roman"/>
          <w:sz w:val="24"/>
          <w:szCs w:val="24"/>
        </w:rPr>
        <w:t xml:space="preserve">intense </w:t>
      </w:r>
      <w:r w:rsidR="00EE4532">
        <w:rPr>
          <w:rFonts w:ascii="Times New Roman" w:eastAsia="Times New Roman" w:hAnsi="Times New Roman" w:cs="Times New Roman"/>
          <w:sz w:val="24"/>
          <w:szCs w:val="24"/>
        </w:rPr>
        <w:t xml:space="preserve">and heterogeneous </w:t>
      </w:r>
      <w:r>
        <w:rPr>
          <w:rFonts w:ascii="Times New Roman" w:eastAsia="Times New Roman" w:hAnsi="Times New Roman" w:cs="Times New Roman"/>
          <w:sz w:val="24"/>
          <w:szCs w:val="24"/>
        </w:rPr>
        <w:t>anthropogenic pressure</w:t>
      </w:r>
      <w:r w:rsidR="00322EF1">
        <w:rPr>
          <w:rFonts w:ascii="Times New Roman" w:eastAsia="Times New Roman" w:hAnsi="Times New Roman" w:cs="Times New Roman"/>
          <w:sz w:val="24"/>
          <w:szCs w:val="24"/>
        </w:rPr>
        <w:t>,</w:t>
      </w:r>
      <w:r w:rsidR="00EE4532">
        <w:rPr>
          <w:rFonts w:ascii="Times New Roman" w:eastAsia="Times New Roman" w:hAnsi="Times New Roman" w:cs="Times New Roman"/>
          <w:sz w:val="24"/>
          <w:szCs w:val="24"/>
        </w:rPr>
        <w:t xml:space="preserve"> such as habitat fragmentation</w:t>
      </w:r>
      <w:r w:rsidR="001C38DB">
        <w:rPr>
          <w:rFonts w:ascii="Times New Roman" w:eastAsia="Times New Roman" w:hAnsi="Times New Roman" w:cs="Times New Roman"/>
          <w:sz w:val="24"/>
          <w:szCs w:val="24"/>
        </w:rPr>
        <w:t xml:space="preserve"> and alteration</w:t>
      </w:r>
      <w:r>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Detecting atypical change in the genetic diversity of populations in all those examples could help with the better management, including the prioritization of conservation or mitigation efforts.</w:t>
      </w:r>
    </w:p>
    <w:p w14:paraId="2BC3A1E0" w14:textId="4E28937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w:t>
      </w:r>
      <w:r w:rsidR="00D01E4D" w:rsidRPr="00295FF4">
        <w:rPr>
          <w:rFonts w:ascii="Times New Roman" w:eastAsia="Times New Roman" w:hAnsi="Times New Roman" w:cs="Times New Roman"/>
          <w:sz w:val="24"/>
          <w:szCs w:val="24"/>
        </w:rPr>
        <w:lastRenderedPageBreak/>
        <w:t xml:space="preserve">composition data </w:t>
      </w:r>
      <w:r w:rsidR="00D01E4D" w:rsidRPr="00295FF4">
        <w:rPr>
          <w:rFonts w:ascii="Times New Roman" w:eastAsia="Times New Roman" w:hAnsi="Times New Roman" w:cs="Times New Roman"/>
          <w:sz w:val="24"/>
          <w:szCs w:val="24"/>
        </w:rPr>
        <w:fldChar w:fldCharType="begin" w:fldLock="1"/>
      </w:r>
      <w:r w:rsidR="00D433EE" w:rsidRPr="00295FF4">
        <w:rPr>
          <w:rFonts w:ascii="Times New Roman" w:eastAsia="Times New Roman" w:hAnsi="Times New Roman" w:cs="Times New Roman"/>
          <w:sz w:val="24"/>
          <w:szCs w:val="24"/>
        </w:rPr>
        <w:instrText>ADDIN CSL_CITATION {"citationItems":[{"id":"ITEM-1","itemData":{"DOI":"10.1002/ece3.4984","author":[{"dropping-particle":"","family":"Legendre","given":"Pierre","non-dropping-particle":"","parse-names":false,"suffix":""}],"container-title":"Ecology and Evolution","id":"ITEM-1","issued":{"date-parts":[["2019"]]},"page":"3500-3514","title":"A temporal beta‐diversity index to identify sites that have changed in exceptional ways in space-time surveys","type":"article-journal","volume":"9"},"uris":["http://www.mendeley.com/documents/?uuid=927aa552-9970-4ab4-833f-c2ccf5c5c7a1"]}],"mendeley":{"formattedCitation":"(Legendre, 2019b)","plainTextFormattedCitation":"(Legendre, 2019b)","previouslyFormattedCitation":"(Legendre, 2019b)"},"properties":{"noteIndex":0},"schema":"https://github.com/citation-style-language/schema/raw/master/csl-citation.json"}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D01E4D" w:rsidRPr="00295FF4">
        <w:rPr>
          <w:rFonts w:ascii="Times New Roman" w:eastAsia="Times New Roman" w:hAnsi="Times New Roman" w:cs="Times New Roman"/>
          <w:noProof/>
          <w:sz w:val="24"/>
          <w:szCs w:val="24"/>
        </w:rPr>
        <w:t>(Legendre, 2019b)</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6E0824D4"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 sensible information to policy-makers and managers</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To demonstrate the effectiveness and applicability of the approach</w:t>
      </w:r>
      <w:r w:rsidR="00033B96">
        <w:rPr>
          <w:rFonts w:ascii="Times New Roman" w:eastAsia="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use</w:t>
      </w:r>
      <w:r w:rsidR="001A5222" w:rsidRPr="00295FF4">
        <w:rPr>
          <w:rFonts w:ascii="Times New Roman" w:eastAsia="Times New Roman" w:hAnsi="Times New Roman" w:cs="Times New Roman"/>
          <w:sz w:val="24"/>
          <w:szCs w:val="24"/>
        </w:rPr>
        <w:t>d</w:t>
      </w:r>
      <w:r w:rsidR="004E13A5"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t xml:space="preserve">a </w:t>
      </w:r>
      <w:r w:rsidR="001A5222" w:rsidRPr="00295FF4">
        <w:rPr>
          <w:rFonts w:ascii="Times New Roman" w:eastAsia="Times New Roman" w:hAnsi="Times New Roman" w:cs="Times New Roman"/>
          <w:sz w:val="24"/>
          <w:szCs w:val="24"/>
        </w:rPr>
        <w:t>spatially-explicit gene flow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6E412E" w:rsidRPr="00295FF4">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 xml:space="preserve">We simulated 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1A5222" w:rsidRPr="00295FF4">
        <w:rPr>
          <w:rFonts w:ascii="Times New Roman" w:eastAsia="Times New Roman" w:hAnsi="Times New Roman" w:cs="Times New Roman"/>
          <w:sz w:val="24"/>
          <w:szCs w:val="24"/>
        </w:rPr>
        <w:t xml:space="preserve">different </w:t>
      </w:r>
      <w:r w:rsidR="004E13A5" w:rsidRPr="00295FF4">
        <w:rPr>
          <w:rFonts w:ascii="Times New Roman" w:eastAsia="Times New Roman" w:hAnsi="Times New Roman" w:cs="Times New Roman"/>
          <w:sz w:val="24"/>
          <w:szCs w:val="24"/>
        </w:rPr>
        <w:t>non-selective demographic changes</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w:t>
      </w:r>
      <w:r w:rsidR="00CE0FF0">
        <w:rPr>
          <w:rFonts w:ascii="Times New Roman" w:eastAsia="Times New Roman" w:hAnsi="Times New Roman" w:cs="Times New Roman"/>
          <w:sz w:val="24"/>
          <w:szCs w:val="24"/>
        </w:rPr>
        <w:t>, losses or gains,</w:t>
      </w:r>
      <w:r w:rsidR="004E13A5" w:rsidRPr="00295FF4">
        <w:rPr>
          <w:rFonts w:ascii="Times New Roman" w:eastAsia="Times New Roman" w:hAnsi="Times New Roman" w:cs="Times New Roman"/>
          <w:sz w:val="24"/>
          <w:szCs w:val="24"/>
        </w:rPr>
        <w:t xml:space="preserve">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a demographic event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931038" w:rsidRPr="00295FF4">
        <w:rPr>
          <w:rFonts w:ascii="Times New Roman" w:eastAsia="Times New Roman" w:hAnsi="Times New Roman" w:cs="Times New Roman"/>
          <w:sz w:val="24"/>
          <w:szCs w:val="24"/>
        </w:rPr>
        <w:t>,</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 xml:space="preserve">Performance was quantified using standard false positive/negative rates binary classification.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a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predict that the longer the time between samplings,</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when a demographic event occurred. </w:t>
      </w:r>
      <w:r w:rsidR="0024289D" w:rsidRPr="00295FF4">
        <w:rPr>
          <w:rFonts w:ascii="Times New Roman" w:eastAsia="Times New Roman" w:hAnsi="Times New Roman" w:cs="Times New Roman"/>
          <w:sz w:val="24"/>
          <w:szCs w:val="24"/>
        </w:rPr>
        <w:t xml:space="preserve">Finally, we </w:t>
      </w:r>
      <w:r w:rsidR="00190258" w:rsidRPr="00295FF4">
        <w:rPr>
          <w:rFonts w:ascii="Times New Roman" w:eastAsia="Times New Roman" w:hAnsi="Times New Roman" w:cs="Times New Roman"/>
          <w:sz w:val="24"/>
          <w:szCs w:val="24"/>
        </w:rPr>
        <w:t>briefly show</w:t>
      </w:r>
      <w:r w:rsidR="00AE6C1A" w:rsidRPr="00295FF4">
        <w:rPr>
          <w:rFonts w:ascii="Times New Roman" w:eastAsia="Times New Roman" w:hAnsi="Times New Roman" w:cs="Times New Roman"/>
          <w:sz w:val="24"/>
          <w:szCs w:val="24"/>
        </w:rPr>
        <w:t>ed</w:t>
      </w:r>
      <w:r w:rsidR="00190258" w:rsidRPr="00295FF4">
        <w:rPr>
          <w:rFonts w:ascii="Times New Roman" w:eastAsia="Times New Roman" w:hAnsi="Times New Roman" w:cs="Times New Roman"/>
          <w:sz w:val="24"/>
          <w:szCs w:val="24"/>
        </w:rPr>
        <w:t xml:space="preserve"> that TGI testing works on microsatellite data.</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77777777"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 </w:t>
      </w:r>
      <w:r w:rsidR="002F53A6">
        <w:rPr>
          <w:rFonts w:ascii="Times New Roman" w:eastAsia="Times New Roman" w:hAnsi="Times New Roman" w:cs="Times New Roman"/>
          <w:sz w:val="24"/>
          <w:szCs w:val="24"/>
          <w:lang w:val="en-GB"/>
        </w:rPr>
        <w:t xml:space="preserve">between temporal surveys of the same sites,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 xml:space="preserve">TGI we considered population-level genotype frequency matrices as input, </w:t>
      </w:r>
      <w:r w:rsidR="006368E7">
        <w:rPr>
          <w:rFonts w:ascii="Times New Roman" w:eastAsia="Times New Roman" w:hAnsi="Times New Roman" w:cs="Times New Roman"/>
          <w:sz w:val="24"/>
          <w:szCs w:val="24"/>
          <w:lang w:val="en-GB"/>
        </w:rPr>
        <w:t xml:space="preserve">used genetic distances </w:t>
      </w:r>
      <w:r w:rsidR="00A64B43">
        <w:rPr>
          <w:rFonts w:ascii="Times New Roman" w:eastAsia="Times New Roman" w:hAnsi="Times New Roman" w:cs="Times New Roman"/>
          <w:sz w:val="24"/>
          <w:szCs w:val="24"/>
          <w:lang w:val="en-GB"/>
        </w:rPr>
        <w:t>as dissimilarity</w:t>
      </w:r>
      <w:r w:rsidR="002F53A6">
        <w:rPr>
          <w:rFonts w:ascii="Times New Roman" w:eastAsia="Times New Roman" w:hAnsi="Times New Roman" w:cs="Times New Roman"/>
          <w:sz w:val="24"/>
          <w:szCs w:val="24"/>
          <w:lang w:val="en-GB"/>
        </w:rPr>
        <w:t>,</w:t>
      </w:r>
      <w:r w:rsidR="006368E7">
        <w:rPr>
          <w:rFonts w:ascii="Times New Roman" w:eastAsia="Times New Roman" w:hAnsi="Times New Roman" w:cs="Times New Roman"/>
          <w:sz w:val="24"/>
          <w:szCs w:val="24"/>
          <w:lang w:val="en-GB"/>
        </w:rPr>
        <w:t xml:space="preserve"> and the</w:t>
      </w:r>
      <w:r w:rsidR="002F53A6">
        <w:rPr>
          <w:rFonts w:ascii="Times New Roman" w:eastAsia="Times New Roman" w:hAnsi="Times New Roman" w:cs="Times New Roman"/>
          <w:sz w:val="24"/>
          <w:szCs w:val="24"/>
          <w:lang w:val="en-GB"/>
        </w:rPr>
        <w:t xml:space="preserve"> null hypothesis became that genetic diversity </w:t>
      </w:r>
      <w:r w:rsidR="00A84ED9">
        <w:rPr>
          <w:rFonts w:ascii="Times New Roman" w:eastAsia="Times New Roman" w:hAnsi="Times New Roman" w:cs="Times New Roman"/>
          <w:sz w:val="24"/>
          <w:szCs w:val="24"/>
          <w:lang w:val="en-GB"/>
        </w:rPr>
        <w:t xml:space="preserve">did 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2F53A6">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p>
    <w:p w14:paraId="0E14A362" w14:textId="7777777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most crucial steps in this comparison is to evaluate the significance of the change. Indeed, without a mean to determine adequate significance thresholds for their analyses, decision makers and researchers would be left to arbitrarily set thresholds for what constitute change for their specific genetic dataset. Permutation-based approaches can be used to generate a distribution of values against which an observed value (here temporal change in genetic diversity) can be compared. </w:t>
      </w:r>
      <w:r w:rsidRPr="00295FF4">
        <w:rPr>
          <w:rFonts w:ascii="Times New Roman" w:eastAsia="Times New Roman" w:hAnsi="Times New Roman" w:cs="Times New Roman"/>
          <w:sz w:val="24"/>
          <w:szCs w:val="24"/>
        </w:rPr>
        <w:t xml:space="preserve">Such a permutation-based statistical inference method for the analysis of spatial-temporal changes in community composition have recently been proposed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53A6" w:rsidRPr="002F53A6">
        <w:rPr>
          <w:rFonts w:ascii="Times New Roman" w:eastAsia="Times New Roman" w:hAnsi="Times New Roman" w:cs="Times New Roman"/>
          <w:sz w:val="24"/>
          <w:szCs w:val="24"/>
          <w:lang w:val="en-GB"/>
        </w:rPr>
        <w:t>Test</w:t>
      </w:r>
      <w:r w:rsidR="002F53A6">
        <w:rPr>
          <w:rFonts w:ascii="Times New Roman" w:eastAsia="Times New Roman" w:hAnsi="Times New Roman" w:cs="Times New Roman"/>
          <w:sz w:val="24"/>
          <w:szCs w:val="24"/>
          <w:lang w:val="en-GB"/>
        </w:rPr>
        <w:t>ing the</w:t>
      </w:r>
      <w:r w:rsidR="002F53A6" w:rsidRPr="002F53A6">
        <w:rPr>
          <w:rFonts w:ascii="Times New Roman" w:eastAsia="Times New Roman" w:hAnsi="Times New Roman" w:cs="Times New Roman"/>
          <w:sz w:val="24"/>
          <w:szCs w:val="24"/>
          <w:lang w:val="en-GB"/>
        </w:rPr>
        <w:t xml:space="preserve"> significance of</w:t>
      </w:r>
      <w:r w:rsidR="002F53A6">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TG</w:t>
      </w:r>
      <w:r w:rsidR="00131E2F">
        <w:rPr>
          <w:rFonts w:ascii="Times New Roman" w:eastAsia="Times New Roman" w:hAnsi="Times New Roman" w:cs="Times New Roman"/>
          <w:sz w:val="24"/>
          <w:szCs w:val="24"/>
          <w:lang w:val="en-GB"/>
        </w:rPr>
        <w:t>I</w:t>
      </w:r>
      <w:r w:rsidR="002F53A6">
        <w:rPr>
          <w:rFonts w:ascii="Times New Roman" w:eastAsia="Times New Roman" w:hAnsi="Times New Roman" w:cs="Times New Roman"/>
          <w:sz w:val="24"/>
          <w:szCs w:val="24"/>
          <w:lang w:val="en-GB"/>
        </w:rPr>
        <w:t xml:space="preserve"> involved permuting the input </w:t>
      </w:r>
      <w:r w:rsidR="003E71A5">
        <w:rPr>
          <w:rFonts w:ascii="Times New Roman" w:eastAsia="Times New Roman" w:hAnsi="Times New Roman" w:cs="Times New Roman"/>
          <w:sz w:val="24"/>
          <w:szCs w:val="24"/>
          <w:lang w:val="en-GB"/>
        </w:rPr>
        <w:t xml:space="preserve">genotypic </w:t>
      </w:r>
      <w:r w:rsidR="002F53A6">
        <w:rPr>
          <w:rFonts w:ascii="Times New Roman" w:eastAsia="Times New Roman" w:hAnsi="Times New Roman" w:cs="Times New Roman"/>
          <w:sz w:val="24"/>
          <w:szCs w:val="24"/>
          <w:lang w:val="en-GB"/>
        </w:rPr>
        <w:t>matrices</w:t>
      </w:r>
      <w:r w:rsidR="003E71A5">
        <w:rPr>
          <w:rFonts w:ascii="Times New Roman" w:eastAsia="Times New Roman" w:hAnsi="Times New Roman" w:cs="Times New Roman"/>
          <w:sz w:val="24"/>
          <w:szCs w:val="24"/>
          <w:lang w:val="en-GB"/>
        </w:rPr>
        <w:t>.</w:t>
      </w:r>
      <w:r w:rsidR="00131E2F">
        <w:rPr>
          <w:rFonts w:ascii="Times New Roman" w:eastAsia="Times New Roman" w:hAnsi="Times New Roman" w:cs="Times New Roman"/>
          <w:sz w:val="24"/>
          <w:szCs w:val="24"/>
          <w:lang w:val="en-GB"/>
        </w:rPr>
        <w:t xml:space="preserve"> </w:t>
      </w:r>
    </w:p>
    <w:p w14:paraId="52F3986E" w14:textId="2159D387" w:rsidR="00AF3E77" w:rsidRPr="00D92DB8" w:rsidRDefault="00AF3E77"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There are several different ways that one can permute spatial-temporal genetic data</w:t>
      </w:r>
      <w:r w:rsidR="004058E4">
        <w:rPr>
          <w:rFonts w:ascii="Times New Roman" w:eastAsia="Times New Roman" w:hAnsi="Times New Roman" w:cs="Times New Roman"/>
          <w:sz w:val="24"/>
          <w:szCs w:val="24"/>
          <w:lang w:val="en-GB"/>
        </w:rPr>
        <w:t xml:space="preserve"> and choosing the right way to permute can be important to </w:t>
      </w:r>
      <w:r w:rsidR="00B63A97">
        <w:rPr>
          <w:rFonts w:ascii="Times New Roman" w:eastAsia="Times New Roman" w:hAnsi="Times New Roman" w:cs="Times New Roman"/>
          <w:sz w:val="24"/>
          <w:szCs w:val="24"/>
          <w:lang w:val="en-GB"/>
        </w:rPr>
        <w:t>make the correct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commentRangeStart w:id="0"/>
      <w:r w:rsidR="006368E7">
        <w:rPr>
          <w:rFonts w:ascii="Times New Roman" w:eastAsia="Times New Roman" w:hAnsi="Times New Roman" w:cs="Times New Roman"/>
          <w:sz w:val="24"/>
          <w:szCs w:val="24"/>
          <w:lang w:val="en-GB"/>
        </w:rPr>
        <w:t>For example, one can permute</w:t>
      </w:r>
      <w:r w:rsidRPr="0007763B">
        <w:rPr>
          <w:rFonts w:ascii="Times New Roman" w:eastAsia="Times New Roman" w:hAnsi="Times New Roman" w:cs="Times New Roman"/>
          <w:sz w:val="24"/>
          <w:szCs w:val="24"/>
          <w:lang w:val="en-GB"/>
        </w:rPr>
        <w:t xml:space="preserve"> </w:t>
      </w:r>
      <w:r w:rsidR="006368E7">
        <w:rPr>
          <w:rFonts w:ascii="Times New Roman" w:eastAsia="Times New Roman" w:hAnsi="Times New Roman" w:cs="Times New Roman"/>
          <w:sz w:val="24"/>
          <w:szCs w:val="24"/>
          <w:lang w:val="en-GB"/>
        </w:rPr>
        <w:t xml:space="preserve">a </w:t>
      </w:r>
      <w:r w:rsidRPr="0007763B">
        <w:rPr>
          <w:rFonts w:ascii="Times New Roman" w:eastAsia="Times New Roman" w:hAnsi="Times New Roman" w:cs="Times New Roman"/>
          <w:sz w:val="24"/>
          <w:szCs w:val="24"/>
          <w:lang w:val="en-GB"/>
        </w:rPr>
        <w:t>locus</w:t>
      </w:r>
      <w:r>
        <w:rPr>
          <w:rFonts w:ascii="Times New Roman" w:eastAsia="Times New Roman" w:hAnsi="Times New Roman" w:cs="Times New Roman"/>
          <w:sz w:val="24"/>
          <w:szCs w:val="24"/>
          <w:lang w:val="en-GB"/>
        </w:rPr>
        <w:t xml:space="preserve"> with another</w:t>
      </w:r>
      <w:r w:rsidRPr="0007763B">
        <w:rPr>
          <w:rFonts w:ascii="Times New Roman" w:eastAsia="Times New Roman" w:hAnsi="Times New Roman" w:cs="Times New Roman"/>
          <w:sz w:val="24"/>
          <w:szCs w:val="24"/>
          <w:lang w:val="en-GB"/>
        </w:rPr>
        <w:t xml:space="preserve"> in the same way in both </w:t>
      </w:r>
      <w:r>
        <w:rPr>
          <w:rFonts w:ascii="Times New Roman" w:eastAsia="Times New Roman" w:hAnsi="Times New Roman" w:cs="Times New Roman"/>
          <w:sz w:val="24"/>
          <w:szCs w:val="24"/>
          <w:lang w:val="en-GB"/>
        </w:rPr>
        <w:t>temporal datasets, or one can permute loci independently in each dataset</w:t>
      </w:r>
      <w:r w:rsidRPr="0007763B">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An alternative way to permute genetic data is to </w:t>
      </w:r>
      <w:r w:rsidRPr="0007763B">
        <w:rPr>
          <w:rFonts w:ascii="Times New Roman" w:eastAsia="Times New Roman" w:hAnsi="Times New Roman" w:cs="Times New Roman"/>
          <w:sz w:val="24"/>
          <w:szCs w:val="24"/>
          <w:lang w:val="en-GB"/>
        </w:rPr>
        <w:t>permut</w:t>
      </w:r>
      <w:r>
        <w:rPr>
          <w:rFonts w:ascii="Times New Roman" w:eastAsia="Times New Roman" w:hAnsi="Times New Roman" w:cs="Times New Roman"/>
          <w:sz w:val="24"/>
          <w:szCs w:val="24"/>
          <w:lang w:val="en-GB"/>
        </w:rPr>
        <w:t>e</w:t>
      </w:r>
      <w:r w:rsidRPr="0007763B">
        <w:rPr>
          <w:rFonts w:ascii="Times New Roman" w:eastAsia="Times New Roman" w:hAnsi="Times New Roman" w:cs="Times New Roman"/>
          <w:sz w:val="24"/>
          <w:szCs w:val="24"/>
          <w:lang w:val="en-GB"/>
        </w:rPr>
        <w:t xml:space="preserve"> sampling sites in</w:t>
      </w:r>
      <w:r>
        <w:rPr>
          <w:rFonts w:ascii="Times New Roman" w:eastAsia="Times New Roman" w:hAnsi="Times New Roman" w:cs="Times New Roman"/>
          <w:sz w:val="24"/>
          <w:szCs w:val="24"/>
          <w:lang w:val="en-GB"/>
        </w:rPr>
        <w:t xml:space="preserve">stead of loci. </w:t>
      </w:r>
      <w:r w:rsidR="00B63A97">
        <w:rPr>
          <w:rFonts w:ascii="Times New Roman" w:eastAsia="Times New Roman" w:hAnsi="Times New Roman" w:cs="Times New Roman"/>
          <w:sz w:val="24"/>
          <w:szCs w:val="24"/>
          <w:lang w:val="en-GB"/>
        </w:rPr>
        <w:t>As it i</w:t>
      </w:r>
      <w:r w:rsidR="00596B92">
        <w:rPr>
          <w:rFonts w:ascii="Times New Roman" w:eastAsia="Times New Roman" w:hAnsi="Times New Roman" w:cs="Times New Roman"/>
          <w:sz w:val="24"/>
          <w:szCs w:val="24"/>
          <w:lang w:val="en-GB"/>
        </w:rPr>
        <w:t xml:space="preserve">s not known </w:t>
      </w:r>
      <w:r>
        <w:rPr>
          <w:rFonts w:ascii="Times New Roman" w:eastAsia="Times New Roman" w:hAnsi="Times New Roman" w:cs="Times New Roman"/>
          <w:sz w:val="24"/>
          <w:szCs w:val="24"/>
          <w:lang w:val="en-GB"/>
        </w:rPr>
        <w:t xml:space="preserve">which type of permutation </w:t>
      </w:r>
      <w:r w:rsidR="006368E7">
        <w:rPr>
          <w:rFonts w:ascii="Times New Roman" w:eastAsia="Times New Roman" w:hAnsi="Times New Roman" w:cs="Times New Roman"/>
          <w:sz w:val="24"/>
          <w:szCs w:val="24"/>
          <w:lang w:val="en-GB"/>
        </w:rPr>
        <w:t xml:space="preserve">would </w:t>
      </w:r>
      <w:r>
        <w:rPr>
          <w:rFonts w:ascii="Times New Roman" w:eastAsia="Times New Roman" w:hAnsi="Times New Roman" w:cs="Times New Roman"/>
          <w:sz w:val="24"/>
          <w:szCs w:val="24"/>
          <w:lang w:val="en-GB"/>
        </w:rPr>
        <w:t>produce</w:t>
      </w:r>
      <w:r w:rsidR="006368E7">
        <w:rPr>
          <w:rFonts w:ascii="Times New Roman" w:eastAsia="Times New Roman" w:hAnsi="Times New Roman" w:cs="Times New Roman"/>
          <w:sz w:val="24"/>
          <w:szCs w:val="24"/>
          <w:lang w:val="en-GB"/>
        </w:rPr>
        <w:t xml:space="preserve"> the b</w:t>
      </w:r>
      <w:r>
        <w:rPr>
          <w:rFonts w:ascii="Times New Roman" w:eastAsia="Times New Roman" w:hAnsi="Times New Roman" w:cs="Times New Roman"/>
          <w:sz w:val="24"/>
          <w:szCs w:val="24"/>
          <w:lang w:val="en-GB"/>
        </w:rPr>
        <w:t>est performance</w:t>
      </w:r>
      <w:r w:rsidR="006368E7">
        <w:rPr>
          <w:rFonts w:ascii="Times New Roman" w:eastAsia="Times New Roman" w:hAnsi="Times New Roman" w:cs="Times New Roman"/>
          <w:sz w:val="24"/>
          <w:szCs w:val="24"/>
          <w:lang w:val="en-GB"/>
        </w:rPr>
        <w:t xml:space="preserve"> with genetic data</w:t>
      </w:r>
      <w:r w:rsidR="00596B9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we test</w:t>
      </w:r>
      <w:r w:rsidR="006368E7">
        <w:rPr>
          <w:rFonts w:ascii="Times New Roman" w:eastAsia="Times New Roman" w:hAnsi="Times New Roman" w:cs="Times New Roman"/>
          <w:sz w:val="24"/>
          <w:szCs w:val="24"/>
          <w:lang w:val="en-GB"/>
        </w:rPr>
        <w:t>ed</w:t>
      </w:r>
      <w:r>
        <w:rPr>
          <w:rFonts w:ascii="Times New Roman" w:eastAsia="Times New Roman" w:hAnsi="Times New Roman" w:cs="Times New Roman"/>
          <w:sz w:val="24"/>
          <w:szCs w:val="24"/>
          <w:lang w:val="en-GB"/>
        </w:rPr>
        <w:t xml:space="preserve"> the performance of </w:t>
      </w:r>
      <w:r w:rsidR="00596B92">
        <w:rPr>
          <w:rFonts w:ascii="Times New Roman" w:eastAsia="Times New Roman" w:hAnsi="Times New Roman" w:cs="Times New Roman"/>
          <w:sz w:val="24"/>
          <w:szCs w:val="24"/>
          <w:lang w:val="en-GB"/>
        </w:rPr>
        <w:lastRenderedPageBreak/>
        <w:t xml:space="preserve">each of </w:t>
      </w:r>
      <w:r>
        <w:rPr>
          <w:rFonts w:ascii="Times New Roman" w:eastAsia="Times New Roman" w:hAnsi="Times New Roman" w:cs="Times New Roman"/>
          <w:sz w:val="24"/>
          <w:szCs w:val="24"/>
          <w:lang w:val="en-GB"/>
        </w:rPr>
        <w:t xml:space="preserve">these three permutation approaches </w:t>
      </w:r>
      <w:r w:rsidR="00596B92">
        <w:rPr>
          <w:rFonts w:ascii="Times New Roman" w:eastAsia="Times New Roman" w:hAnsi="Times New Roman" w:cs="Times New Roman"/>
          <w:sz w:val="24"/>
          <w:szCs w:val="24"/>
          <w:lang w:val="en-GB"/>
        </w:rPr>
        <w:t xml:space="preserve">in identifying </w:t>
      </w:r>
      <w:r>
        <w:rPr>
          <w:rFonts w:ascii="Times New Roman" w:eastAsia="Times New Roman" w:hAnsi="Times New Roman" w:cs="Times New Roman"/>
          <w:sz w:val="24"/>
          <w:szCs w:val="24"/>
          <w:lang w:val="en-GB"/>
        </w:rPr>
        <w:t>identify statistically significant temporal change</w:t>
      </w:r>
      <w:r w:rsidR="00596B92">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in genetic diversity. </w:t>
      </w:r>
      <w:r w:rsidRPr="0007763B">
        <w:rPr>
          <w:rFonts w:ascii="Times New Roman" w:eastAsia="Times New Roman" w:hAnsi="Times New Roman" w:cs="Times New Roman"/>
          <w:sz w:val="24"/>
          <w:szCs w:val="24"/>
          <w:lang w:val="en-GB"/>
        </w:rPr>
        <w:t xml:space="preserve">We summarized </w:t>
      </w:r>
      <w:r>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 xml:space="preserve">statistical performance </w:t>
      </w:r>
      <w:r>
        <w:rPr>
          <w:rFonts w:ascii="Times New Roman" w:eastAsia="Times New Roman" w:hAnsi="Times New Roman" w:cs="Times New Roman"/>
          <w:sz w:val="24"/>
          <w:szCs w:val="24"/>
          <w:lang w:val="en-GB"/>
        </w:rPr>
        <w:t xml:space="preserve">of each </w:t>
      </w:r>
      <w:r w:rsidRPr="0007763B">
        <w:rPr>
          <w:rFonts w:ascii="Times New Roman" w:eastAsia="Times New Roman" w:hAnsi="Times New Roman" w:cs="Times New Roman"/>
          <w:sz w:val="24"/>
          <w:szCs w:val="24"/>
          <w:lang w:val="en-GB"/>
        </w:rPr>
        <w:t xml:space="preserve">permutation approach, and used the best approach to answer all other questions. </w:t>
      </w:r>
      <w:r w:rsidR="000270B4" w:rsidRPr="0007763B">
        <w:rPr>
          <w:rFonts w:ascii="Times New Roman" w:eastAsia="Times New Roman" w:hAnsi="Times New Roman" w:cs="Times New Roman"/>
          <w:sz w:val="24"/>
          <w:szCs w:val="24"/>
          <w:lang w:val="en-GB"/>
        </w:rPr>
        <w:t xml:space="preserve">We used 999 permutations in all analyses, unless </w:t>
      </w:r>
      <w:r w:rsidR="00596B92">
        <w:rPr>
          <w:rFonts w:ascii="Times New Roman" w:eastAsia="Times New Roman" w:hAnsi="Times New Roman" w:cs="Times New Roman"/>
          <w:sz w:val="24"/>
          <w:szCs w:val="24"/>
          <w:lang w:val="en-GB"/>
        </w:rPr>
        <w:t xml:space="preserve">otherwise </w:t>
      </w:r>
      <w:r w:rsidR="000270B4" w:rsidRPr="0007763B">
        <w:rPr>
          <w:rFonts w:ascii="Times New Roman" w:eastAsia="Times New Roman" w:hAnsi="Times New Roman" w:cs="Times New Roman"/>
          <w:sz w:val="24"/>
          <w:szCs w:val="24"/>
          <w:lang w:val="en-GB"/>
        </w:rPr>
        <w:t>specified.</w:t>
      </w:r>
      <w:commentRangeEnd w:id="0"/>
      <w:r w:rsidR="00754EBE">
        <w:rPr>
          <w:rStyle w:val="Marquedecommentaire"/>
        </w:rPr>
        <w:commentReference w:id="0"/>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7D7D900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 xml:space="preserve">Genetic distance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r w:rsidR="006368E7">
        <w:rPr>
          <w:rFonts w:ascii="Times New Roman" w:eastAsia="Times New Roman" w:hAnsi="Times New Roman" w:cs="Times New Roman"/>
          <w:sz w:val="24"/>
          <w:szCs w:val="24"/>
          <w:lang w:val="en-GB"/>
        </w:rPr>
        <w:t>the c</w:t>
      </w:r>
      <w:r w:rsidR="001425D4" w:rsidRPr="0007763B">
        <w:rPr>
          <w:rFonts w:ascii="Times New Roman" w:eastAsia="Times New Roman" w:hAnsi="Times New Roman" w:cs="Times New Roman"/>
          <w:sz w:val="24"/>
          <w:szCs w:val="24"/>
          <w:lang w:val="en-GB"/>
        </w:rPr>
        <w:t>hord distance</w:t>
      </w:r>
      <w:r>
        <w:rPr>
          <w:rFonts w:ascii="Times New Roman" w:eastAsia="Times New Roman" w:hAnsi="Times New Roman" w:cs="Times New Roman"/>
          <w:sz w:val="24"/>
          <w:szCs w:val="24"/>
          <w:lang w:val="en-GB"/>
        </w:rPr>
        <w:t xml:space="preserve">. We chose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We computed the distance using the </w:t>
      </w:r>
      <w:proofErr w:type="spellStart"/>
      <w:r w:rsidR="006F59FE" w:rsidRPr="0007763B">
        <w:rPr>
          <w:rFonts w:ascii="Times New Roman" w:eastAsia="Times New Roman" w:hAnsi="Times New Roman" w:cs="Times New Roman"/>
          <w:i/>
          <w:sz w:val="24"/>
          <w:szCs w:val="24"/>
          <w:lang w:val="en-GB"/>
        </w:rPr>
        <w:t>dist.genpop</w:t>
      </w:r>
      <w:proofErr w:type="spellEnd"/>
      <w:r w:rsidR="006F59FE" w:rsidRPr="0007763B">
        <w:rPr>
          <w:rFonts w:ascii="Times New Roman" w:eastAsia="Times New Roman" w:hAnsi="Times New Roman" w:cs="Times New Roman"/>
          <w:sz w:val="24"/>
          <w:szCs w:val="24"/>
          <w:lang w:val="en-GB"/>
        </w:rPr>
        <w:t xml:space="preserve"> from the </w:t>
      </w:r>
      <w:proofErr w:type="spellStart"/>
      <w:r w:rsidR="006F59FE">
        <w:rPr>
          <w:rFonts w:ascii="Times New Roman" w:eastAsia="Times New Roman" w:hAnsi="Times New Roman" w:cs="Times New Roman"/>
          <w:i/>
          <w:sz w:val="24"/>
          <w:szCs w:val="24"/>
          <w:lang w:val="en-GB"/>
        </w:rPr>
        <w:t>adegenet</w:t>
      </w:r>
      <w:proofErr w:type="spellEnd"/>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4E6917" w:rsidRDefault="00910194" w:rsidP="00A51948">
      <w:pPr>
        <w:spacing w:before="240" w:line="480" w:lineRule="auto"/>
        <w:rPr>
          <w:rFonts w:ascii="Times New Roman" w:hAnsi="Times New Roman" w:cs="Times New Roman"/>
          <w:sz w:val="24"/>
          <w:szCs w:val="24"/>
          <w:lang w:val="en-CA"/>
        </w:rPr>
      </w:pPr>
      <w:bookmarkStart w:id="1" w:name="_Toc471728242"/>
      <w:bookmarkStart w:id="2"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14:paraId="1ECE0643" w14:textId="7B042C03"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07763B">
        <w:rPr>
          <w:rFonts w:ascii="Times New Roman" w:eastAsia="Times New Roman" w:hAnsi="Times New Roman" w:cs="Times New Roman"/>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 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The </w:t>
      </w:r>
      <w:r w:rsidR="006B5D89">
        <w:rPr>
          <w:rFonts w:ascii="Times New Roman" w:eastAsia="Times New Roman" w:hAnsi="Times New Roman" w:cs="Times New Roman"/>
          <w:sz w:val="24"/>
          <w:szCs w:val="24"/>
          <w:lang w:val="en-CA"/>
        </w:rPr>
        <w:lastRenderedPageBreak/>
        <w:t>populated landscape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therefore represent</w:t>
      </w:r>
      <w:r w:rsidRPr="0007763B">
        <w:rPr>
          <w:rFonts w:ascii="Times New Roman" w:eastAsia="Times New Roman" w:hAnsi="Times New Roman" w:cs="Times New Roman"/>
          <w:sz w:val="24"/>
          <w:szCs w:val="24"/>
          <w:lang w:val="en-CA"/>
        </w:rPr>
        <w:t xml:space="preserve">s to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on up to three populations in the landscape. 10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specified.</w:t>
      </w:r>
    </w:p>
    <w:p w14:paraId="32CD2D77" w14:textId="0B354645"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a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2CF2BDBC" w14:textId="77777777" w:rsidR="00A51948" w:rsidRDefault="005542C9"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r w:rsidR="00540E32">
        <w:rPr>
          <w:rFonts w:ascii="Times New Roman" w:hAnsi="Times New Roman" w:cs="Times New Roman"/>
          <w:sz w:val="24"/>
          <w:szCs w:val="24"/>
          <w:lang w:val="en-CA"/>
        </w:rPr>
        <w:t xml:space="preserve">We examined three levels of </w:t>
      </w:r>
      <w:r w:rsidR="004E13A5" w:rsidRPr="0007763B">
        <w:rPr>
          <w:rFonts w:ascii="Times New Roman" w:hAnsi="Times New Roman" w:cs="Times New Roman"/>
          <w:sz w:val="24"/>
          <w:szCs w:val="24"/>
          <w:lang w:val="en-CA"/>
        </w:rPr>
        <w:t xml:space="preserve">dispersal, </w:t>
      </w:r>
      <w:r w:rsidR="00540E32">
        <w:rPr>
          <w:rFonts w:ascii="Times New Roman" w:hAnsi="Times New Roman" w:cs="Times New Roman"/>
          <w:sz w:val="24"/>
          <w:szCs w:val="24"/>
          <w:lang w:val="en-CA"/>
        </w:rPr>
        <w:t xml:space="preserve">two </w:t>
      </w:r>
      <w:r w:rsidR="004E13A5" w:rsidRPr="0007763B">
        <w:rPr>
          <w:rFonts w:ascii="Times New Roman" w:hAnsi="Times New Roman" w:cs="Times New Roman"/>
          <w:sz w:val="24"/>
          <w:szCs w:val="24"/>
          <w:lang w:val="en-CA"/>
        </w:rPr>
        <w:t>demographic event types</w:t>
      </w:r>
      <w:r w:rsidR="00540E32">
        <w:rPr>
          <w:rFonts w:ascii="Times New Roman" w:hAnsi="Times New Roman" w:cs="Times New Roman"/>
          <w:sz w:val="24"/>
          <w:szCs w:val="24"/>
          <w:lang w:val="en-CA"/>
        </w:rPr>
        <w:t>,</w:t>
      </w:r>
      <w:r w:rsidR="004E13A5" w:rsidRPr="0007763B">
        <w:rPr>
          <w:rFonts w:ascii="Times New Roman" w:hAnsi="Times New Roman" w:cs="Times New Roman"/>
          <w:sz w:val="24"/>
          <w:szCs w:val="24"/>
          <w:lang w:val="en-CA"/>
        </w:rPr>
        <w:t xml:space="preserve"> and </w:t>
      </w:r>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different numbers of populations affected</w:t>
      </w:r>
      <w:r w:rsidR="00D84E37">
        <w:rPr>
          <w:rFonts w:ascii="Times New Roman" w:hAnsi="Times New Roman" w:cs="Times New Roman"/>
          <w:sz w:val="24"/>
          <w:szCs w:val="24"/>
          <w:lang w:val="en-CA"/>
        </w:rPr>
        <w:t xml:space="preserve"> for a total of </w:t>
      </w:r>
      <w:r w:rsidR="004E13A5" w:rsidRPr="0007763B">
        <w:rPr>
          <w:rFonts w:ascii="Times New Roman" w:hAnsi="Times New Roman" w:cs="Times New Roman"/>
          <w:sz w:val="24"/>
          <w:szCs w:val="24"/>
          <w:lang w:val="en-CA"/>
        </w:rPr>
        <w:t xml:space="preserve">18 </w:t>
      </w:r>
      <w:r w:rsidR="00540E32">
        <w:rPr>
          <w:rFonts w:ascii="Times New Roman" w:hAnsi="Times New Roman" w:cs="Times New Roman"/>
          <w:sz w:val="24"/>
          <w:szCs w:val="24"/>
          <w:lang w:val="en-CA"/>
        </w:rPr>
        <w:t xml:space="preserve">unique </w:t>
      </w:r>
      <w:r w:rsidR="004E13A5" w:rsidRPr="0007763B">
        <w:rPr>
          <w:rFonts w:ascii="Times New Roman" w:hAnsi="Times New Roman" w:cs="Times New Roman"/>
          <w:sz w:val="24"/>
          <w:szCs w:val="24"/>
          <w:lang w:val="en-CA"/>
        </w:rPr>
        <w:t>scenarios</w:t>
      </w:r>
      <w:r w:rsidR="00540E32">
        <w:rPr>
          <w:rFonts w:ascii="Times New Roman" w:hAnsi="Times New Roman" w:cs="Times New Roman"/>
          <w:sz w:val="24"/>
          <w:szCs w:val="24"/>
          <w:lang w:val="en-CA"/>
        </w:rPr>
        <w:t xml:space="preserve">, each of which was replicated 180 times, for </w:t>
      </w:r>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r w:rsidR="00DE0B71">
        <w:rPr>
          <w:rFonts w:ascii="Times New Roman" w:hAnsi="Times New Roman" w:cs="Times New Roman"/>
          <w:sz w:val="24"/>
          <w:szCs w:val="24"/>
          <w:lang w:val="en-CA"/>
        </w:rPr>
        <w:t>×</w:t>
      </w:r>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r w:rsidR="00540E32">
        <w:rPr>
          <w:rFonts w:ascii="Times New Roman" w:hAnsi="Times New Roman" w:cs="Times New Roman"/>
          <w:sz w:val="24"/>
          <w:szCs w:val="24"/>
          <w:lang w:val="en-CA"/>
        </w:rPr>
        <w:t>se</w:t>
      </w:r>
      <w:r w:rsidR="00D36BFD">
        <w:rPr>
          <w:rFonts w:ascii="Times New Roman" w:hAnsi="Times New Roman" w:cs="Times New Roman"/>
          <w:sz w:val="24"/>
          <w:szCs w:val="24"/>
          <w:lang w:val="en-CA"/>
        </w:rPr>
        <w:t xml:space="preserve"> three </w:t>
      </w:r>
      <w:r w:rsidR="00540E32">
        <w:rPr>
          <w:rFonts w:ascii="Times New Roman" w:hAnsi="Times New Roman" w:cs="Times New Roman"/>
          <w:sz w:val="24"/>
          <w:szCs w:val="24"/>
          <w:lang w:val="en-CA"/>
        </w:rPr>
        <w:t xml:space="preserve">experimental </w:t>
      </w:r>
      <w:r w:rsidR="00D36BFD">
        <w:rPr>
          <w:rFonts w:ascii="Times New Roman" w:hAnsi="Times New Roman" w:cs="Times New Roman"/>
          <w:sz w:val="24"/>
          <w:szCs w:val="24"/>
          <w:lang w:val="en-CA"/>
        </w:rPr>
        <w:t>factors.</w:t>
      </w:r>
    </w:p>
    <w:p w14:paraId="6CFFAEFA" w14:textId="5BD4D236" w:rsidR="00910194" w:rsidRPr="0007763B" w:rsidRDefault="008647FB"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We chose to simulate </w:t>
      </w:r>
      <w:r w:rsidR="00910194">
        <w:rPr>
          <w:rFonts w:ascii="Times New Roman" w:eastAsia="Times New Roman" w:hAnsi="Times New Roman" w:cs="Times New Roman"/>
          <w:sz w:val="24"/>
          <w:szCs w:val="24"/>
          <w:lang w:val="en-GB"/>
        </w:rPr>
        <w:t>immigration</w:t>
      </w:r>
      <w:r>
        <w:rPr>
          <w:rFonts w:ascii="Times New Roman" w:eastAsia="Times New Roman" w:hAnsi="Times New Roman" w:cs="Times New Roman"/>
          <w:sz w:val="24"/>
          <w:szCs w:val="24"/>
          <w:lang w:val="en-GB"/>
        </w:rPr>
        <w:t xml:space="preserve"> from a diverged population to our landscape, as a demographic event</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In simulating </w:t>
      </w:r>
      <w:r w:rsidR="00910194" w:rsidRPr="0007763B">
        <w:rPr>
          <w:rFonts w:ascii="Times New Roman" w:eastAsia="Times New Roman" w:hAnsi="Times New Roman" w:cs="Times New Roman"/>
          <w:sz w:val="24"/>
          <w:szCs w:val="24"/>
          <w:lang w:val="en-GB"/>
        </w:rPr>
        <w:t>immigration</w:t>
      </w:r>
      <w:r w:rsidR="00910194">
        <w:rPr>
          <w:rFonts w:ascii="Times New Roman" w:eastAsia="Times New Roman" w:hAnsi="Times New Roman" w:cs="Times New Roman"/>
          <w:sz w:val="24"/>
          <w:szCs w:val="24"/>
          <w:lang w:val="en-GB"/>
        </w:rPr>
        <w:t xml:space="preserve">, we allowed individuals </w:t>
      </w:r>
      <w:r w:rsidR="00910194" w:rsidRPr="0007763B">
        <w:rPr>
          <w:rFonts w:ascii="Times New Roman" w:eastAsia="Times New Roman" w:hAnsi="Times New Roman" w:cs="Times New Roman"/>
          <w:sz w:val="24"/>
          <w:szCs w:val="24"/>
          <w:lang w:val="en-GB"/>
        </w:rPr>
        <w:t>from a</w:t>
      </w:r>
      <w:r w:rsidR="00910194">
        <w:rPr>
          <w:rFonts w:ascii="Times New Roman" w:eastAsia="Times New Roman" w:hAnsi="Times New Roman" w:cs="Times New Roman"/>
          <w:sz w:val="24"/>
          <w:szCs w:val="24"/>
          <w:lang w:val="en-GB"/>
        </w:rPr>
        <w:t xml:space="preserve"> 26</w:t>
      </w:r>
      <w:r w:rsidR="00910194" w:rsidRPr="001E3806">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separate </w:t>
      </w:r>
      <w:r w:rsidR="00910194" w:rsidRPr="0007763B">
        <w:rPr>
          <w:rFonts w:ascii="Times New Roman" w:eastAsia="Times New Roman" w:hAnsi="Times New Roman" w:cs="Times New Roman"/>
          <w:sz w:val="24"/>
          <w:szCs w:val="24"/>
          <w:lang w:val="en-GB"/>
        </w:rPr>
        <w:t xml:space="preserve">population </w:t>
      </w:r>
      <w:r w:rsidR="00910194">
        <w:rPr>
          <w:rFonts w:ascii="Times New Roman" w:eastAsia="Times New Roman" w:hAnsi="Times New Roman" w:cs="Times New Roman"/>
          <w:sz w:val="24"/>
          <w:szCs w:val="24"/>
          <w:lang w:val="en-GB"/>
        </w:rPr>
        <w:t xml:space="preserve">to be added to our study area.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lastRenderedPageBreak/>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the demographic event,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to disperse to</w:t>
      </w:r>
      <w:r w:rsidR="00751073">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i/>
          <w:sz w:val="24"/>
          <w:szCs w:val="24"/>
          <w:lang w:val="en-GB"/>
        </w:rPr>
        <w:t>a priori</w:t>
      </w:r>
      <w:r w:rsidR="00751073">
        <w:rPr>
          <w:rFonts w:ascii="Times New Roman" w:eastAsia="Times New Roman" w:hAnsi="Times New Roman" w:cs="Times New Roman"/>
          <w:sz w:val="24"/>
          <w:szCs w:val="24"/>
          <w:lang w:val="en-GB"/>
        </w:rPr>
        <w:t xml:space="preserve"> defined</w:t>
      </w:r>
      <w:r w:rsidR="00910194">
        <w:rPr>
          <w:rFonts w:ascii="Times New Roman" w:eastAsia="Times New Roman" w:hAnsi="Times New Roman" w:cs="Times New Roman"/>
          <w:sz w:val="24"/>
          <w:szCs w:val="24"/>
          <w:lang w:val="en-GB"/>
        </w:rPr>
        <w:t xml:space="preserve"> p</w:t>
      </w:r>
      <w:r>
        <w:rPr>
          <w:rFonts w:ascii="Times New Roman" w:eastAsia="Times New Roman" w:hAnsi="Times New Roman" w:cs="Times New Roman"/>
          <w:sz w:val="24"/>
          <w:szCs w:val="24"/>
          <w:lang w:val="en-GB"/>
        </w:rPr>
        <w:t>arts of the landscape by reducing</w:t>
      </w:r>
      <w:r w:rsidR="00910194">
        <w:rPr>
          <w:rFonts w:ascii="Times New Roman" w:eastAsia="Times New Roman" w:hAnsi="Times New Roman" w:cs="Times New Roman"/>
          <w:sz w:val="24"/>
          <w:szCs w:val="24"/>
          <w:lang w:val="en-GB"/>
        </w:rPr>
        <w:t xml:space="preserve"> dispersal distance</w:t>
      </w:r>
      <w:r>
        <w:rPr>
          <w:rFonts w:ascii="Times New Roman" w:eastAsia="Times New Roman" w:hAnsi="Times New Roman" w:cs="Times New Roman"/>
          <w:sz w:val="24"/>
          <w:szCs w:val="24"/>
          <w:lang w:val="en-GB"/>
        </w:rPr>
        <w:t xml:space="preserve"> between the 26</w:t>
      </w:r>
      <w:r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w:t>
      </w:r>
      <w:r w:rsidR="00751073">
        <w:rPr>
          <w:rFonts w:ascii="Times New Roman" w:eastAsia="Times New Roman" w:hAnsi="Times New Roman" w:cs="Times New Roman"/>
          <w:sz w:val="24"/>
          <w:szCs w:val="24"/>
          <w:lang w:val="en-GB"/>
        </w:rPr>
        <w:t>and those parts</w:t>
      </w:r>
      <w:r w:rsidR="00910194">
        <w:rPr>
          <w:rFonts w:ascii="Times New Roman" w:eastAsia="Times New Roman" w:hAnsi="Times New Roman" w:cs="Times New Roman"/>
          <w:sz w:val="24"/>
          <w:szCs w:val="24"/>
          <w:lang w:val="en-GB"/>
        </w:rPr>
        <w:t>.</w:t>
      </w:r>
    </w:p>
    <w:p w14:paraId="123E8913" w14:textId="77777777" w:rsidR="004E13A5" w:rsidRPr="004E6917" w:rsidRDefault="004E13A5" w:rsidP="00A51948">
      <w:pPr>
        <w:spacing w:before="240" w:after="240" w:line="480" w:lineRule="auto"/>
        <w:rPr>
          <w:rFonts w:ascii="Times New Roman" w:eastAsia="Times New Roman" w:hAnsi="Times New Roman" w:cs="Times New Roman"/>
          <w:sz w:val="24"/>
          <w:szCs w:val="24"/>
          <w:lang w:val="en-GB"/>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4B86812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To model dispersal, we simply transformed</w:t>
      </w:r>
      <w:r w:rsidR="00B14D5E">
        <w:rPr>
          <w:rFonts w:ascii="Times New Roman" w:eastAsia="Times New Roman" w:hAnsi="Times New Roman" w:cs="Times New Roman"/>
          <w:sz w:val="24"/>
          <w:szCs w:val="24"/>
          <w:lang w:val="en-CA"/>
        </w:rPr>
        <w:t xml:space="preserve"> distances between populations </w:t>
      </w:r>
      <w:r>
        <w:rPr>
          <w:rFonts w:ascii="Times New Roman" w:eastAsia="Times New Roman" w:hAnsi="Times New Roman" w:cs="Times New Roman"/>
          <w:sz w:val="24"/>
          <w:szCs w:val="24"/>
          <w:lang w:val="en-CA"/>
        </w:rPr>
        <w:t xml:space="preserve">by using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represents how hard it is to disperse with high values of B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proofErr w:type="spellStart"/>
      <w:r>
        <w:rPr>
          <w:rFonts w:ascii="Times New Roman" w:eastAsia="Times New Roman" w:hAnsi="Times New Roman" w:cs="Times New Roman"/>
          <w:sz w:val="24"/>
          <w:szCs w:val="24"/>
          <w:lang w:val="en-CA"/>
        </w:rPr>
        <w:t>CDMetaPOP</w:t>
      </w:r>
      <w:proofErr w:type="spellEnd"/>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 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 distance dispersal.</w:t>
      </w:r>
    </w:p>
    <w:p w14:paraId="7429503B" w14:textId="122FF07B"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Individuals 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intermediate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1DBA11F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lastRenderedPageBreak/>
        <w:t xml:space="preserve">Table 1: </w:t>
      </w:r>
      <w:r>
        <w:rPr>
          <w:rFonts w:ascii="Times New Roman" w:hAnsi="Times New Roman" w:cs="Times New Roman"/>
          <w:sz w:val="24"/>
          <w:szCs w:val="24"/>
          <w:lang w:val="en-CA"/>
        </w:rPr>
        <w:t>Simulation scenarios with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41016F">
        <w:rPr>
          <w:rFonts w:ascii="Times New Roman" w:hAnsi="Times New Roman" w:cs="Times New Roman"/>
          <w:sz w:val="24"/>
          <w:szCs w:val="24"/>
          <w:lang w:val="en-CA"/>
        </w:rPr>
        <w:t>1620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1FB965E6"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157" w:type="dxa"/>
          </w:tcPr>
          <w:p w14:paraId="25452DA5" w14:textId="2686F22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338" w:type="dxa"/>
          </w:tcPr>
          <w:p w14:paraId="69F4E0A4" w14:textId="2203EA6E"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74F9F74E" w:rsidR="00B00A89" w:rsidRPr="0007763B" w:rsidRDefault="00631CD3" w:rsidP="00A51948">
      <w:pPr>
        <w:spacing w:before="240" w:line="480" w:lineRule="auto"/>
        <w:rPr>
          <w:rFonts w:ascii="Times New Roman" w:hAnsi="Times New Roman" w:cs="Times New Roman"/>
          <w:sz w:val="24"/>
          <w:szCs w:val="24"/>
          <w:lang w:val="en-CA"/>
        </w:rPr>
      </w:pPr>
      <w:r w:rsidRPr="00631CD3">
        <w:rPr>
          <w:rFonts w:ascii="Times New Roman" w:hAnsi="Times New Roman" w:cs="Times New Roman"/>
          <w:noProof/>
          <w:sz w:val="24"/>
          <w:szCs w:val="24"/>
          <w:lang w:val="en-CA" w:eastAsia="en-CA"/>
        </w:rPr>
        <w:drawing>
          <wp:inline distT="0" distB="0" distL="0" distR="0" wp14:anchorId="360E61E4" wp14:editId="0237C7DB">
            <wp:extent cx="5943600" cy="3065907"/>
            <wp:effectExtent l="0" t="0" r="0" b="1270"/>
            <wp:docPr id="21" name="Image 21" descr="C:\Users\jwitt\OneDrive\Desktop\Git_Projects\Genetic_TBI_LCBD\Fig1_1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tt\OneDrive\Desktop\Git_Projects\Genetic_TBI_LCBD\Fig1_131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5907"/>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1564359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w:t>
      </w:r>
      <w:r>
        <w:rPr>
          <w:rFonts w:ascii="Times New Roman" w:eastAsia="Times New Roman" w:hAnsi="Times New Roman" w:cs="Times New Roman"/>
          <w:sz w:val="24"/>
          <w:szCs w:val="24"/>
          <w:lang w:val="en-CA"/>
        </w:rPr>
        <w:t>,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4E13A5" w:rsidRPr="0007763B">
        <w:rPr>
          <w:rFonts w:ascii="Times New Roman" w:eastAsia="Times New Roman" w:hAnsi="Times New Roman" w:cs="Times New Roman"/>
          <w:i/>
          <w:sz w:val="24"/>
          <w:szCs w:val="24"/>
          <w:lang w:val="en-CA"/>
        </w:rPr>
        <w:t>k</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0703048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E326F3">
        <w:rPr>
          <w:rFonts w:ascii="Times New Roman" w:eastAsia="Times New Roman" w:hAnsi="Times New Roman" w:cs="Times New Roman"/>
          <w:iCs/>
          <w:sz w:val="24"/>
          <w:szCs w:val="24"/>
          <w:lang w:val="en-GB"/>
        </w:rPr>
        <w:t>9</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 We chose nine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lastRenderedPageBreak/>
        <w:t xml:space="preserve">results for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-value threshold as it was a good compromise between decent FPR and FNR in our initial results</w:t>
      </w:r>
      <w:r w:rsidR="007729F2">
        <w:rPr>
          <w:rFonts w:ascii="Times New Roman" w:eastAsia="Times New Roman" w:hAnsi="Times New Roman" w:cs="Times New Roman"/>
          <w:iCs/>
          <w:sz w:val="24"/>
          <w:szCs w:val="24"/>
          <w:lang w:val="en-GB"/>
        </w:rPr>
        <w:t>.</w:t>
      </w:r>
    </w:p>
    <w:p w14:paraId="60D4FBF6" w14:textId="0BD0DBF0" w:rsidR="003F114F" w:rsidRPr="0007763B" w:rsidRDefault="003F114F" w:rsidP="00A51948">
      <w:pPr>
        <w:spacing w:before="240" w:after="240" w:line="480" w:lineRule="auto"/>
        <w:rPr>
          <w:rFonts w:ascii="Times New Roman" w:eastAsia="Times New Roman" w:hAnsi="Times New Roman" w:cs="Times New Roman"/>
          <w:iCs/>
          <w:sz w:val="24"/>
          <w:szCs w:val="24"/>
          <w:lang w:val="en-GB"/>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E667FA6"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and to evaluate which of the permutation procedures, and permutation </w:t>
      </w:r>
      <w:r w:rsidRPr="000D08D6">
        <w:rPr>
          <w:rFonts w:ascii="Times New Roman" w:eastAsia="Times New Roman" w:hAnsi="Times New Roman" w:cs="Times New Roman"/>
          <w:i/>
          <w:iCs/>
          <w:sz w:val="24"/>
          <w:szCs w:val="24"/>
          <w:lang w:val="en-GB"/>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the atypical demographic change we forced on it during the simulation</w:t>
      </w:r>
      <w:r w:rsidRPr="0007763B">
        <w:rPr>
          <w:rFonts w:ascii="Times New Roman" w:eastAsia="Times New Roman" w:hAnsi="Times New Roman" w:cs="Times New Roman"/>
          <w:iCs/>
          <w:sz w:val="24"/>
          <w:szCs w:val="24"/>
          <w:lang w:val="en-GB"/>
        </w:rPr>
        <w:t>, but has been classified as having experienced one of the two simulated demographic events by the testing procedure. A false negative is a population that we had set as target for demographic event but that was not cla</w:t>
      </w:r>
      <w:r w:rsidR="002363EE">
        <w:rPr>
          <w:rFonts w:ascii="Times New Roman" w:eastAsia="Times New Roman" w:hAnsi="Times New Roman" w:cs="Times New Roman"/>
          <w:iCs/>
          <w:sz w:val="24"/>
          <w:szCs w:val="24"/>
          <w:lang w:val="en-GB"/>
        </w:rPr>
        <w:t>ssified as having been affected</w:t>
      </w:r>
      <w:r w:rsidRPr="0007763B">
        <w:rPr>
          <w:rFonts w:ascii="Times New Roman" w:eastAsia="Times New Roman" w:hAnsi="Times New Roman" w:cs="Times New Roman"/>
          <w:iCs/>
          <w:sz w:val="24"/>
          <w:szCs w:val="24"/>
          <w:lang w:val="en-GB"/>
        </w:rPr>
        <w:t xml:space="preserve"> by the testing procedure.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A different aspect of performance, a</w:t>
      </w:r>
      <w:r w:rsidRPr="0007763B">
        <w:rPr>
          <w:rFonts w:ascii="Times New Roman" w:eastAsia="Times New Roman" w:hAnsi="Times New Roman" w:cs="Times New Roman"/>
          <w:iCs/>
          <w:sz w:val="24"/>
          <w:szCs w:val="24"/>
          <w:lang w:val="en-GB"/>
        </w:rPr>
        <w:t xml:space="preserve"> 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Pr="0007763B">
        <w:rPr>
          <w:rFonts w:ascii="Times New Roman" w:eastAsia="Times New Roman" w:hAnsi="Times New Roman" w:cs="Times New Roman"/>
          <w:sz w:val="24"/>
          <w:szCs w:val="24"/>
          <w:lang w:val="en-GB"/>
        </w:rPr>
        <w:t>Because choosing a prop</w:t>
      </w:r>
      <w:r w:rsidR="000F49A2">
        <w:rPr>
          <w:rFonts w:ascii="Times New Roman" w:eastAsia="Times New Roman" w:hAnsi="Times New Roman" w:cs="Times New Roman"/>
          <w:sz w:val="24"/>
          <w:szCs w:val="24"/>
          <w:lang w:val="en-GB"/>
        </w:rPr>
        <w:t>er threshold for the TG</w:t>
      </w:r>
      <w:r w:rsidRPr="0007763B">
        <w:rPr>
          <w:rFonts w:ascii="Times New Roman" w:eastAsia="Times New Roman" w:hAnsi="Times New Roman" w:cs="Times New Roman"/>
          <w:sz w:val="24"/>
          <w:szCs w:val="24"/>
          <w:lang w:val="en-GB"/>
        </w:rPr>
        <w:t>I permutation tests is important in order to find a 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Pr="0007763B">
        <w:rPr>
          <w:rFonts w:ascii="Times New Roman" w:eastAsia="Times New Roman" w:hAnsi="Times New Roman" w:cs="Times New Roman"/>
          <w:sz w:val="24"/>
          <w:szCs w:val="24"/>
          <w:lang w:val="en-GB"/>
        </w:rPr>
        <w:t xml:space="preserve">, we </w:t>
      </w:r>
      <w:r w:rsidR="0056645A">
        <w:rPr>
          <w:rFonts w:ascii="Times New Roman" w:eastAsia="Times New Roman" w:hAnsi="Times New Roman" w:cs="Times New Roman"/>
          <w:sz w:val="24"/>
          <w:szCs w:val="24"/>
          <w:lang w:val="en-GB"/>
        </w:rPr>
        <w:lastRenderedPageBreak/>
        <w:t xml:space="preserve">showcased it to potential TGI users by </w:t>
      </w:r>
      <w:r w:rsidRPr="0007763B">
        <w:rPr>
          <w:rFonts w:ascii="Times New Roman" w:eastAsia="Times New Roman" w:hAnsi="Times New Roman" w:cs="Times New Roman"/>
          <w:sz w:val="24"/>
          <w:szCs w:val="24"/>
          <w:lang w:val="en-GB"/>
        </w:rPr>
        <w:t>evaluat</w:t>
      </w:r>
      <w:r w:rsidR="0056645A">
        <w:rPr>
          <w:rFonts w:ascii="Times New Roman" w:eastAsia="Times New Roman" w:hAnsi="Times New Roman" w:cs="Times New Roman"/>
          <w:sz w:val="24"/>
          <w:szCs w:val="24"/>
          <w:lang w:val="en-GB"/>
        </w:rPr>
        <w:t>ing</w:t>
      </w:r>
      <w:r w:rsidRPr="0007763B">
        <w:rPr>
          <w:rFonts w:ascii="Times New Roman" w:eastAsia="Times New Roman" w:hAnsi="Times New Roman" w:cs="Times New Roman"/>
          <w:sz w:val="24"/>
          <w:szCs w:val="24"/>
          <w:lang w:val="en-GB"/>
        </w:rPr>
        <w:t xml:space="preserve"> statistical performance across 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6C7EB1DF"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populations are never affected by any </w:t>
      </w:r>
      <w:r w:rsidR="00B37A76">
        <w:rPr>
          <w:rFonts w:ascii="Times New Roman" w:eastAsia="Times New Roman" w:hAnsi="Times New Roman" w:cs="Times New Roman"/>
          <w:sz w:val="24"/>
          <w:szCs w:val="24"/>
          <w:lang w:val="en-CA"/>
        </w:rPr>
        <w:t xml:space="preserve">punctual demographic </w:t>
      </w:r>
      <w:r w:rsidRPr="0007763B">
        <w:rPr>
          <w:rFonts w:ascii="Times New Roman" w:eastAsia="Times New Roman" w:hAnsi="Times New Roman" w:cs="Times New Roman"/>
          <w:sz w:val="24"/>
          <w:szCs w:val="24"/>
          <w:lang w:val="en-CA"/>
        </w:rPr>
        <w:t xml:space="preserve">event and therefore </w:t>
      </w:r>
      <w:r w:rsidR="00B37A76">
        <w:rPr>
          <w:rFonts w:ascii="Times New Roman" w:eastAsia="Times New Roman" w:hAnsi="Times New Roman" w:cs="Times New Roman"/>
          <w:sz w:val="24"/>
          <w:szCs w:val="24"/>
          <w:lang w:val="en-CA"/>
        </w:rPr>
        <w:t xml:space="preserve">are </w:t>
      </w:r>
      <w:r w:rsidRPr="0007763B">
        <w:rPr>
          <w:rFonts w:ascii="Times New Roman" w:eastAsia="Times New Roman" w:hAnsi="Times New Roman" w:cs="Times New Roman"/>
          <w:sz w:val="24"/>
          <w:szCs w:val="24"/>
          <w:lang w:val="en-CA"/>
        </w:rPr>
        <w:t xml:space="preserve">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ability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Pr="0007763B">
        <w:rPr>
          <w:rFonts w:ascii="Times New Roman" w:eastAsia="Times New Roman" w:hAnsi="Times New Roman" w:cs="Times New Roman"/>
          <w:sz w:val="24"/>
          <w:szCs w:val="24"/>
          <w:lang w:val="en-CA"/>
        </w:rPr>
        <w:t xml:space="preserve">3 control scenarios.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those three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 xml:space="preserve">use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3090262B"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AC8DBE1" w14:textId="235F2E75" w:rsidR="008601CB" w:rsidRPr="0007763B" w:rsidRDefault="004E13A5"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r w:rsidR="008601CB" w:rsidRPr="0007763B">
        <w:rPr>
          <w:rFonts w:ascii="Times New Roman" w:eastAsia="Times New Roman" w:hAnsi="Times New Roman" w:cs="Times New Roman"/>
          <w:i/>
          <w:sz w:val="24"/>
          <w:szCs w:val="24"/>
        </w:rPr>
        <w:t xml:space="preserve">Dispersal </w:t>
      </w:r>
    </w:p>
    <w:p w14:paraId="5B810833" w14:textId="77777777" w:rsidR="006D4C4D"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As hypothesized, t</w:t>
      </w:r>
      <w:r w:rsidR="00861BB3" w:rsidRPr="0007763B">
        <w:rPr>
          <w:rFonts w:ascii="Times New Roman" w:eastAsia="Times New Roman" w:hAnsi="Times New Roman" w:cs="Times New Roman"/>
          <w:sz w:val="24"/>
          <w:szCs w:val="24"/>
        </w:rPr>
        <w:t xml:space="preserve">he 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 xml:space="preserve">influences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p>
    <w:p w14:paraId="7C59CC4B" w14:textId="2D8F0EE4" w:rsidR="006141B4" w:rsidRDefault="001F6EA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Pr="0007763B">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Pr>
          <w:rFonts w:ascii="Times New Roman" w:eastAsia="Times New Roman" w:hAnsi="Times New Roman" w:cs="Times New Roman"/>
          <w:sz w:val="24"/>
          <w:szCs w:val="24"/>
        </w:rPr>
        <w:t xml:space="preserve"> dispersal (H2, H3</w:t>
      </w:r>
      <w:commentRangeStart w:id="3"/>
      <w:r>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we</w:t>
      </w:r>
      <w:r>
        <w:rPr>
          <w:rFonts w:ascii="Times New Roman" w:eastAsia="Times New Roman" w:hAnsi="Times New Roman" w:cs="Times New Roman"/>
          <w:sz w:val="24"/>
          <w:szCs w:val="24"/>
        </w:rPr>
        <w:t>re the only ones with FNR values above 10% regardless of which threshold is used</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w:t>
      </w:r>
      <w:commentRangeEnd w:id="3"/>
      <w:r w:rsidR="006141B4">
        <w:rPr>
          <w:rStyle w:val="Marquedecommentaire"/>
        </w:rPr>
        <w:commentReference w:id="3"/>
      </w:r>
      <w:r w:rsidR="006141B4">
        <w:rPr>
          <w:rFonts w:ascii="Times New Roman" w:eastAsia="Times New Roman" w:hAnsi="Times New Roman" w:cs="Times New Roman"/>
          <w:sz w:val="24"/>
          <w:szCs w:val="24"/>
        </w:rPr>
        <w:t xml:space="preserve">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scenarios as it is so conservative that it never selects a population as positive. Taking the average from scenario sharing the same dispersal parameters,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for low dispersal, 0.0235 for moderate dispersal, and 0.2164 for high dispersal.</w:t>
      </w:r>
      <w:r w:rsidR="00D66B9D">
        <w:rPr>
          <w:rFonts w:ascii="Times New Roman" w:eastAsia="Times New Roman" w:hAnsi="Times New Roman" w:cs="Times New Roman"/>
          <w:sz w:val="24"/>
          <w:szCs w:val="24"/>
        </w:rPr>
        <w:t xml:space="preserve"> FNR values overall decrease with threshold, with a sharp decrease before 0.025 followed by a slower decrease until 0.1 (Fig. 2).</w:t>
      </w:r>
    </w:p>
    <w:p w14:paraId="2735B733" w14:textId="2AAD18A6" w:rsidR="009B001E" w:rsidRPr="0007763B" w:rsidRDefault="006D4C4D" w:rsidP="009B001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with </w:t>
      </w:r>
      <w:r w:rsidRPr="0007763B">
        <w:rPr>
          <w:rFonts w:ascii="Times New Roman" w:eastAsia="Times New Roman" w:hAnsi="Times New Roman" w:cs="Times New Roman"/>
          <w:sz w:val="24"/>
          <w:szCs w:val="24"/>
        </w:rPr>
        <w:t xml:space="preserve">dispersal intensity (Fig.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scenarios systematically </w:t>
      </w:r>
      <w:r w:rsidR="00E341C6">
        <w:rPr>
          <w:rFonts w:ascii="Times New Roman" w:eastAsia="Times New Roman" w:hAnsi="Times New Roman" w:cs="Times New Roman"/>
          <w:sz w:val="24"/>
          <w:szCs w:val="24"/>
        </w:rPr>
        <w:t>had higher FPR values than moderate dispersal scenarios, which in turn had higher FPR values than higher dispersal s</w:t>
      </w:r>
      <w:r w:rsidR="0012642F">
        <w:rPr>
          <w:rFonts w:ascii="Times New Roman" w:eastAsia="Times New Roman" w:hAnsi="Times New Roman" w:cs="Times New Roman"/>
          <w:sz w:val="24"/>
          <w:szCs w:val="24"/>
        </w:rPr>
        <w:t>cenario (Fig. 3). If we conservatively define the</w:t>
      </w:r>
      <w:r w:rsidR="00E341C6">
        <w:rPr>
          <w:rFonts w:ascii="Times New Roman" w:eastAsia="Times New Roman" w:hAnsi="Times New Roman" w:cs="Times New Roman"/>
          <w:sz w:val="24"/>
          <w:szCs w:val="24"/>
        </w:rPr>
        <w:t xml:space="preserve"> appropriate</w:t>
      </w:r>
      <w:r w:rsidR="0012642F">
        <w:rPr>
          <w:rFonts w:ascii="Times New Roman" w:eastAsia="Times New Roman" w:hAnsi="Times New Roman" w:cs="Times New Roman"/>
          <w:sz w:val="24"/>
          <w:szCs w:val="24"/>
        </w:rPr>
        <w:t>ness of a</w:t>
      </w:r>
      <w:r w:rsidR="00E341C6">
        <w:rPr>
          <w:rFonts w:ascii="Times New Roman" w:eastAsia="Times New Roman" w:hAnsi="Times New Roman" w:cs="Times New Roman"/>
          <w:sz w:val="24"/>
          <w:szCs w:val="24"/>
        </w:rPr>
        <w:t xml:space="preserve"> FPR value </w:t>
      </w:r>
      <w:r w:rsidR="0012642F">
        <w:rPr>
          <w:rFonts w:ascii="Times New Roman" w:eastAsia="Times New Roman" w:hAnsi="Times New Roman" w:cs="Times New Roman"/>
          <w:sz w:val="24"/>
          <w:szCs w:val="24"/>
        </w:rPr>
        <w:t>by whether it is below the t</w:t>
      </w:r>
      <w:r w:rsidR="00CB24CD">
        <w:rPr>
          <w:rFonts w:ascii="Times New Roman" w:eastAsia="Times New Roman" w:hAnsi="Times New Roman" w:cs="Times New Roman"/>
          <w:sz w:val="24"/>
          <w:szCs w:val="24"/>
        </w:rPr>
        <w:t>hreshold used in the test, then</w:t>
      </w:r>
      <w:r w:rsidR="005E4D5F">
        <w:rPr>
          <w:rFonts w:ascii="Times New Roman" w:eastAsia="Times New Roman" w:hAnsi="Times New Roman" w:cs="Times New Roman"/>
          <w:sz w:val="24"/>
          <w:szCs w:val="24"/>
        </w:rPr>
        <w:t xml:space="preserve"> higher dispersal scenarios more often offered appropriate FPR values (Table 2). Only the high dispersal scenarios (H1, H2, H3) presented appropriate FPR values across all thresholds (Table 2).</w:t>
      </w:r>
      <w:r w:rsidR="00D66B9D">
        <w:rPr>
          <w:rFonts w:ascii="Times New Roman" w:eastAsia="Times New Roman" w:hAnsi="Times New Roman" w:cs="Times New Roman"/>
          <w:sz w:val="24"/>
          <w:szCs w:val="24"/>
        </w:rPr>
        <w:t xml:space="preserve"> Conversely, one low dispersal scenario (L1) never satisfied the condition with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0.05 threshold, were 0.0796 for low dispersal, 0.0322 for moderate dispersal, and 0.0035 for high dispersal. FNR values overall decrease with threshold, with a sharp decrease before 0.025 followed by a slower decrease until 0.1 (Fig. 2). Similarly to the FNR, the performance changes more sharply between </w:t>
      </w:r>
      <w:r w:rsidR="009B001E">
        <w:rPr>
          <w:rFonts w:ascii="Times New Roman" w:eastAsia="Times New Roman" w:hAnsi="Times New Roman" w:cs="Times New Roman"/>
          <w:sz w:val="24"/>
          <w:szCs w:val="24"/>
        </w:rPr>
        <w:lastRenderedPageBreak/>
        <w:t xml:space="preserve">low thresholds (Fig. 2). However, when FNR and although it does not plateau as much at larger thresholds, </w:t>
      </w:r>
    </w:p>
    <w:p w14:paraId="5BD0A54B" w14:textId="292C6544" w:rsidR="006D4C4D" w:rsidRDefault="006D4C4D" w:rsidP="00A51948">
      <w:pPr>
        <w:spacing w:before="240" w:after="240" w:line="480" w:lineRule="auto"/>
        <w:rPr>
          <w:rFonts w:ascii="Times New Roman" w:eastAsia="Times New Roman" w:hAnsi="Times New Roman" w:cs="Times New Roman"/>
          <w:sz w:val="24"/>
          <w:szCs w:val="24"/>
        </w:rPr>
      </w:pPr>
    </w:p>
    <w:p w14:paraId="074FD808" w14:textId="5DDD40A0" w:rsidR="00117E9F" w:rsidRDefault="00117E9F"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14:anchorId="0A379213" wp14:editId="2A8293C2">
            <wp:extent cx="6015518" cy="3104008"/>
            <wp:effectExtent l="0" t="0" r="4445"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6155" cy="3119817"/>
                    </a:xfrm>
                    <a:prstGeom prst="rect">
                      <a:avLst/>
                    </a:prstGeom>
                    <a:noFill/>
                  </pic:spPr>
                </pic:pic>
              </a:graphicData>
            </a:graphic>
          </wp:inline>
        </w:drawing>
      </w:r>
    </w:p>
    <w:p w14:paraId="013814D9" w14:textId="583E1481" w:rsidR="004B20F9"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p>
    <w:p w14:paraId="60A58C40" w14:textId="79EC56F4" w:rsidR="00117E9F" w:rsidRDefault="007C16E3"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lastRenderedPageBreak/>
        <w:drawing>
          <wp:inline distT="0" distB="0" distL="0" distR="0" wp14:anchorId="5BBB950B" wp14:editId="3D8E9EDF">
            <wp:extent cx="5972175" cy="3079972"/>
            <wp:effectExtent l="0" t="0" r="0" b="635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1128" cy="3084589"/>
                    </a:xfrm>
                    <a:prstGeom prst="rect">
                      <a:avLst/>
                    </a:prstGeom>
                    <a:noFill/>
                  </pic:spPr>
                </pic:pic>
              </a:graphicData>
            </a:graphic>
          </wp:inline>
        </w:drawing>
      </w:r>
    </w:p>
    <w:p w14:paraId="542079E7" w14:textId="69AB370D" w:rsidR="00510355" w:rsidRDefault="00510355" w:rsidP="0051035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commentRangeStart w:id="4"/>
      <w:r>
        <w:rPr>
          <w:rFonts w:ascii="Times New Roman" w:eastAsia="Times New Roman" w:hAnsi="Times New Roman" w:cs="Times New Roman"/>
          <w:sz w:val="24"/>
          <w:szCs w:val="24"/>
        </w:rPr>
        <w:t>.</w:t>
      </w:r>
      <w:r w:rsidR="002760DF">
        <w:rPr>
          <w:rFonts w:ascii="Times New Roman" w:eastAsia="Times New Roman" w:hAnsi="Times New Roman" w:cs="Times New Roman"/>
          <w:sz w:val="24"/>
          <w:szCs w:val="24"/>
        </w:rPr>
        <w:t xml:space="preserve"> Controls are shown with black lines and triangles</w:t>
      </w:r>
      <w:r w:rsidR="007C16E3">
        <w:rPr>
          <w:rFonts w:ascii="Times New Roman" w:eastAsia="Times New Roman" w:hAnsi="Times New Roman" w:cs="Times New Roman"/>
          <w:sz w:val="24"/>
          <w:szCs w:val="24"/>
        </w:rPr>
        <w:t>.</w:t>
      </w:r>
      <w:commentRangeEnd w:id="4"/>
      <w:r w:rsidR="00E95A2C">
        <w:rPr>
          <w:rStyle w:val="Marquedecommentaire"/>
        </w:rPr>
        <w:commentReference w:id="4"/>
      </w:r>
    </w:p>
    <w:p w14:paraId="5CD3B67D" w14:textId="77777777" w:rsidR="004B20F9" w:rsidRPr="004B20F9" w:rsidRDefault="004B20F9"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lastRenderedPageBreak/>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66548615"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according to FNR or FPR (Fig.2 and 3). While the effect of the number of populations did not affect the performance as much as dispersal, with the levels we used (Table 2; Fig. 2 and 3)</w:t>
      </w:r>
      <w:r w:rsidR="004A6C2F">
        <w:rPr>
          <w:rFonts w:ascii="Times New Roman" w:eastAsia="Times New Roman" w:hAnsi="Times New Roman" w:cs="Times New Roman"/>
          <w:sz w:val="24"/>
          <w:szCs w:val="24"/>
        </w:rPr>
        <w:t>, a higher number of populations consistently produced higher FNR (Fig. 2) and lower FPR (Fig. 3) for scenarios with the same dispersal parameters</w:t>
      </w:r>
      <w:r w:rsidR="00994541" w:rsidRPr="0007763B">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The effect of the number of populations was generally the most substantial on performance, for the lowest 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0D897BA0" w14:textId="77777777" w:rsidR="00261B7F" w:rsidRDefault="00261B7F" w:rsidP="00261B7F">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signal of the demographic event inflicted upon populations disappears gradually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7F43DF">
        <w:rPr>
          <w:rFonts w:ascii="Times New Roman" w:eastAsia="Times New Roman" w:hAnsi="Times New Roman" w:cs="Times New Roman"/>
          <w:sz w:val="24"/>
          <w:szCs w:val="24"/>
        </w:rPr>
        <w:t xml:space="preserve">we have to detect it,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9267FF">
        <w:rPr>
          <w:rFonts w:ascii="Times New Roman" w:eastAsia="Times New Roman" w:hAnsi="Times New Roman" w:cs="Times New Roman"/>
          <w:sz w:val="24"/>
          <w:szCs w:val="24"/>
        </w:rPr>
        <w:t xml:space="preserve"> 5</w:t>
      </w:r>
      <w:r w:rsidR="008661B5">
        <w:rPr>
          <w:rFonts w:ascii="Times New Roman" w:eastAsia="Times New Roman" w:hAnsi="Times New Roman" w:cs="Times New Roman"/>
          <w:sz w:val="24"/>
          <w:szCs w:val="24"/>
        </w:rPr>
        <w:t xml:space="preserve"> and 6)</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 xml:space="preserve">However, this is strongly affected by the dispersal level present </w:t>
      </w:r>
      <w:r w:rsidR="006D198B">
        <w:rPr>
          <w:rFonts w:ascii="Times New Roman" w:eastAsia="Times New Roman" w:hAnsi="Times New Roman" w:cs="Times New Roman"/>
          <w:sz w:val="24"/>
          <w:szCs w:val="24"/>
        </w:rPr>
        <w:lastRenderedPageBreak/>
        <w:t>in the landscape. 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6D198B">
        <w:rPr>
          <w:rFonts w:ascii="Times New Roman" w:eastAsia="Times New Roman" w:hAnsi="Times New Roman" w:cs="Times New Roman"/>
          <w:sz w:val="24"/>
          <w:szCs w:val="24"/>
        </w:rPr>
        <w:t xml:space="preserve"> (Fig. 6)</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performance between old samplings and recent samplings is negligible</w:t>
      </w:r>
      <w:r w:rsidR="00FA090A">
        <w:rPr>
          <w:rFonts w:ascii="Times New Roman" w:eastAsia="Times New Roman" w:hAnsi="Times New Roman" w:cs="Times New Roman"/>
          <w:sz w:val="24"/>
          <w:szCs w:val="24"/>
        </w:rPr>
        <w:t xml:space="preserve"> (Fig. 6)</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with regards to sampling after the event (Fig. 6). Regarding FNR, this one major difference compared to FPR. Indeed, the relationship between FPR and time is not symmetric in that the age of a sampling conducted before the event matters much less than the time between the event and the second sampling</w:t>
      </w:r>
      <w:r w:rsidR="00415B08">
        <w:rPr>
          <w:rFonts w:ascii="Times New Roman" w:eastAsia="Times New Roman" w:hAnsi="Times New Roman" w:cs="Times New Roman"/>
          <w:sz w:val="24"/>
          <w:szCs w:val="24"/>
        </w:rPr>
        <w:t xml:space="preserve"> </w:t>
      </w:r>
      <w:proofErr w:type="gramStart"/>
      <w:r w:rsidR="00415B08">
        <w:rPr>
          <w:rFonts w:ascii="Times New Roman" w:eastAsia="Times New Roman" w:hAnsi="Times New Roman" w:cs="Times New Roman"/>
          <w:sz w:val="24"/>
          <w:szCs w:val="24"/>
        </w:rPr>
        <w:t>for  high</w:t>
      </w:r>
      <w:proofErr w:type="gramEnd"/>
      <w:r w:rsidR="00415B08">
        <w:rPr>
          <w:rFonts w:ascii="Times New Roman" w:eastAsia="Times New Roman" w:hAnsi="Times New Roman" w:cs="Times New Roman"/>
          <w:sz w:val="24"/>
          <w:szCs w:val="24"/>
        </w:rPr>
        <w:t xml:space="preserve"> dispersal scenarios (Fig. 5)</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The FNR became prohibitive for second samplings done after two years</w:t>
      </w:r>
      <w:r w:rsidR="00E2582E">
        <w:rPr>
          <w:rFonts w:ascii="Times New Roman" w:eastAsia="Times New Roman" w:hAnsi="Times New Roman" w:cs="Times New Roman"/>
          <w:sz w:val="24"/>
          <w:szCs w:val="24"/>
        </w:rPr>
        <w:t xml:space="preserve"> (Fig .5)</w:t>
      </w:r>
      <w:r w:rsidR="00415B08">
        <w:rPr>
          <w:rFonts w:ascii="Times New Roman" w:eastAsia="Times New Roman" w:hAnsi="Times New Roman" w:cs="Times New Roman"/>
          <w:sz w:val="24"/>
          <w:szCs w:val="24"/>
        </w:rPr>
        <w:t xml:space="preserve"> while the FPR changed sharply for time lags of 4 years of less and then more slowly</w:t>
      </w:r>
      <w:r w:rsidR="00E2582E">
        <w:rPr>
          <w:rFonts w:ascii="Times New Roman" w:eastAsia="Times New Roman" w:hAnsi="Times New Roman" w:cs="Times New Roman"/>
          <w:sz w:val="24"/>
          <w:szCs w:val="24"/>
        </w:rPr>
        <w:t xml:space="preserve"> (Fig. 6).</w:t>
      </w:r>
      <w:r>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When considering the scenario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Pr>
          <w:rFonts w:ascii="Times New Roman" w:eastAsia="Times New Roman" w:hAnsi="Times New Roman" w:cs="Times New Roman"/>
          <w:sz w:val="24"/>
          <w:szCs w:val="24"/>
        </w:rPr>
        <w:t>negatives reasonably (Fig. 5)</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average FPR sharply increased, reached</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Pr>
          <w:rFonts w:ascii="Times New Roman" w:eastAsia="Times New Roman" w:hAnsi="Times New Roman" w:cs="Times New Roman"/>
          <w:sz w:val="24"/>
          <w:szCs w:val="24"/>
        </w:rPr>
        <w:t>6</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 variation in performance, along each parameter we considered, we believe that the parameters we chose to define different scenarios produced sufficiently complex, and useful simulations.</w:t>
      </w:r>
    </w:p>
    <w:p w14:paraId="0BDA34FE" w14:textId="40E78942" w:rsidR="00A30430" w:rsidRDefault="00A30430" w:rsidP="00A51948">
      <w:pPr>
        <w:spacing w:before="240" w:after="240" w:line="480" w:lineRule="auto"/>
        <w:rPr>
          <w:rFonts w:ascii="Times New Roman" w:eastAsia="Times New Roman" w:hAnsi="Times New Roman" w:cs="Times New Roman"/>
          <w:sz w:val="24"/>
          <w:szCs w:val="24"/>
        </w:rPr>
      </w:pPr>
    </w:p>
    <w:p w14:paraId="67612022" w14:textId="6D8D2E32" w:rsidR="00026783" w:rsidRDefault="00C73507" w:rsidP="00A51948">
      <w:pPr>
        <w:spacing w:before="240" w:after="240" w:line="480" w:lineRule="auto"/>
        <w:rPr>
          <w:rFonts w:ascii="Times New Roman" w:eastAsia="Times New Roman" w:hAnsi="Times New Roman" w:cs="Times New Roman"/>
          <w:sz w:val="24"/>
          <w:szCs w:val="24"/>
        </w:rPr>
      </w:pPr>
      <w:r w:rsidRPr="00C7350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w:lastRenderedPageBreak/>
        <mc:AlternateContent>
          <mc:Choice Requires="wps">
            <w:drawing>
              <wp:anchor distT="0" distB="0" distL="114300" distR="114300" simplePos="0" relativeHeight="251676672" behindDoc="0" locked="0" layoutInCell="1" allowOverlap="1" wp14:anchorId="5C322800" wp14:editId="0518818B">
                <wp:simplePos x="0" y="0"/>
                <wp:positionH relativeFrom="column">
                  <wp:posOffset>409575</wp:posOffset>
                </wp:positionH>
                <wp:positionV relativeFrom="paragraph">
                  <wp:posOffset>3027045</wp:posOffset>
                </wp:positionV>
                <wp:extent cx="4524375" cy="1403985"/>
                <wp:effectExtent l="0" t="0" r="9525" b="381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368F6DA2" w14:textId="17D6E732" w:rsidR="00C73507" w:rsidRDefault="00C73507">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055373C6" w14:textId="6D95039D" w:rsidR="00C73507" w:rsidRPr="00C73507" w:rsidRDefault="00C73507" w:rsidP="00C73507">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25pt;margin-top:238.35pt;width:356.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" stroked="f">
                <v:textbox style="mso-fit-shape-to-text:t">
                  <w:txbxContent>
                    <w:p w14:paraId="368F6DA2" w14:textId="17D6E732" w:rsidR="00C73507" w:rsidRDefault="00C73507">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055373C6" w14:textId="6D95039D" w:rsidR="00C73507" w:rsidRPr="00C73507" w:rsidRDefault="00C73507" w:rsidP="00C73507">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sidR="00A020EA">
        <w:rPr>
          <w:rFonts w:ascii="Times New Roman" w:eastAsia="Times New Roman" w:hAnsi="Times New Roman" w:cs="Times New Roman"/>
          <w:noProof/>
          <w:sz w:val="24"/>
          <w:szCs w:val="24"/>
          <w:lang w:val="en-CA" w:eastAsia="en-CA"/>
        </w:rPr>
        <w:drawing>
          <wp:anchor distT="0" distB="0" distL="114300" distR="114300" simplePos="0" relativeHeight="251670528" behindDoc="0" locked="0" layoutInCell="1" allowOverlap="1" wp14:anchorId="19100507" wp14:editId="776AC54D">
            <wp:simplePos x="0" y="0"/>
            <wp:positionH relativeFrom="column">
              <wp:posOffset>2638425</wp:posOffset>
            </wp:positionH>
            <wp:positionV relativeFrom="paragraph">
              <wp:posOffset>-1905</wp:posOffset>
            </wp:positionV>
            <wp:extent cx="2295525" cy="3028950"/>
            <wp:effectExtent l="0" t="0" r="9525" b="0"/>
            <wp:wrapNone/>
            <wp:docPr id="5" name="Image 5" descr="C:\Users\Field\Documents\Glob\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eld\Documents\Glob\Rplot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9CD">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71552" behindDoc="0" locked="0" layoutInCell="1" allowOverlap="1" wp14:anchorId="49DD2C53" wp14:editId="2D181534">
                <wp:simplePos x="0" y="0"/>
                <wp:positionH relativeFrom="column">
                  <wp:posOffset>2638425</wp:posOffset>
                </wp:positionH>
                <wp:positionV relativeFrom="paragraph">
                  <wp:posOffset>988695</wp:posOffset>
                </wp:positionV>
                <wp:extent cx="104775" cy="409575"/>
                <wp:effectExtent l="19050" t="0" r="47625" b="47625"/>
                <wp:wrapNone/>
                <wp:docPr id="6" name="Flèche vers le bas 6"/>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26" type="#_x0000_t67" style="position:absolute;margin-left:207.75pt;margin-top:77.85pt;width:8.25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" adj="18837" fillcolor="#5b9bd5 [3204]" strokecolor="#1f4d78 [1604]" strokeweight="1pt"/>
            </w:pict>
          </mc:Fallback>
        </mc:AlternateContent>
      </w:r>
      <w:r w:rsidR="00026783">
        <w:rPr>
          <w:rFonts w:ascii="Times New Roman" w:eastAsia="Times New Roman" w:hAnsi="Times New Roman" w:cs="Times New Roman"/>
          <w:noProof/>
          <w:sz w:val="24"/>
          <w:szCs w:val="24"/>
          <w:lang w:val="en-CA" w:eastAsia="en-CA"/>
        </w:rPr>
        <w:drawing>
          <wp:inline distT="0" distB="0" distL="0" distR="0" wp14:anchorId="375CC071" wp14:editId="5AED1F09">
            <wp:extent cx="2857500" cy="3028950"/>
            <wp:effectExtent l="0" t="0" r="0" b="0"/>
            <wp:docPr id="4" name="Image 4" descr="C:\Users\Field\Documents\Glob\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eld\Documents\Glob\Rplo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00026783" w:rsidRPr="000267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5F357E2" w14:textId="77777777" w:rsidR="00C73507" w:rsidRDefault="00C73507" w:rsidP="00A51948">
      <w:pPr>
        <w:spacing w:before="240" w:after="240" w:line="480" w:lineRule="auto"/>
        <w:rPr>
          <w:rFonts w:ascii="Times New Roman" w:eastAsia="Times New Roman" w:hAnsi="Times New Roman" w:cs="Times New Roman"/>
          <w:b/>
          <w:sz w:val="24"/>
          <w:szCs w:val="24"/>
        </w:rPr>
      </w:pPr>
    </w:p>
    <w:p w14:paraId="141A94AB" w14:textId="3B8A6FFC" w:rsidR="00026783" w:rsidRDefault="00617696" w:rsidP="00A51948">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sidRPr="00617696">
        <w:rPr>
          <w:rFonts w:ascii="Times New Roman" w:eastAsia="Times New Roman" w:hAnsi="Times New Roman" w:cs="Times New Roman"/>
          <w:b/>
          <w:sz w:val="24"/>
          <w:szCs w:val="24"/>
        </w:rPr>
        <w:t>5</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 executed up to 9 years before or after the event (arrow) when compared with sampling </w:t>
      </w:r>
      <w:commentRangeStart w:id="5"/>
      <w:r w:rsidR="00A63C66">
        <w:rPr>
          <w:rFonts w:ascii="Times New Roman" w:eastAsia="Times New Roman" w:hAnsi="Times New Roman" w:cs="Times New Roman"/>
          <w:sz w:val="24"/>
          <w:szCs w:val="24"/>
        </w:rPr>
        <w:t>done the year after the event for prior samplings, or the year before the event for posterior samplings.</w:t>
      </w:r>
      <w:commentRangeEnd w:id="5"/>
      <w:r w:rsidR="00646795">
        <w:rPr>
          <w:rStyle w:val="Marquedecommentaire"/>
        </w:rPr>
        <w:commentReference w:id="5"/>
      </w:r>
    </w:p>
    <w:p w14:paraId="5D83D964" w14:textId="00DCD9F8" w:rsidR="00A020EA" w:rsidRDefault="001B42BC" w:rsidP="00A51948">
      <w:pPr>
        <w:spacing w:before="240" w:after="240" w:line="480" w:lineRule="auto"/>
        <w:rPr>
          <w:rFonts w:ascii="Times New Roman" w:eastAsia="Times New Roman" w:hAnsi="Times New Roman" w:cs="Times New Roman"/>
          <w:sz w:val="24"/>
          <w:szCs w:val="24"/>
        </w:rPr>
      </w:pPr>
      <w:r w:rsidRPr="00C7350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x-none" w:eastAsia="x-none" w:bidi="x-none"/>
        </w:rPr>
        <mc:AlternateContent>
          <mc:Choice Requires="wps">
            <w:drawing>
              <wp:anchor distT="0" distB="0" distL="114300" distR="114300" simplePos="0" relativeHeight="251678720" behindDoc="0" locked="0" layoutInCell="1" allowOverlap="1" wp14:anchorId="6B65F8FB" wp14:editId="71D2235B">
                <wp:simplePos x="0" y="0"/>
                <wp:positionH relativeFrom="column">
                  <wp:posOffset>409575</wp:posOffset>
                </wp:positionH>
                <wp:positionV relativeFrom="paragraph">
                  <wp:posOffset>3028950</wp:posOffset>
                </wp:positionV>
                <wp:extent cx="4524375" cy="1403985"/>
                <wp:effectExtent l="0" t="0" r="9525" b="381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3985"/>
                        </a:xfrm>
                        <a:prstGeom prst="rect">
                          <a:avLst/>
                        </a:prstGeom>
                        <a:solidFill>
                          <a:srgbClr val="FFFFFF"/>
                        </a:solidFill>
                        <a:ln w="9525">
                          <a:noFill/>
                          <a:miter lim="800000"/>
                          <a:headEnd/>
                          <a:tailEnd/>
                        </a:ln>
                      </wps:spPr>
                      <wps:txbx>
                        <w:txbxContent>
                          <w:p w14:paraId="602C7745" w14:textId="77777777" w:rsidR="001B42BC" w:rsidRDefault="001B42BC" w:rsidP="001B42BC">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24E88AC7" w14:textId="77777777" w:rsidR="001B42BC" w:rsidRPr="00C73507" w:rsidRDefault="001B42BC" w:rsidP="001B42BC">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2.25pt;margin-top:238.5pt;width:356.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WzKAIAACkEAAAOAAAAZHJzL2Uyb0RvYy54bWysU02P0zAQvSPxHyzfadJsyr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" stroked="f">
                <v:textbox style="mso-fit-shape-to-text:t">
                  <w:txbxContent>
                    <w:p w14:paraId="602C7745" w14:textId="77777777" w:rsidR="001B42BC" w:rsidRDefault="001B42BC" w:rsidP="001B42BC">
                      <w:pPr>
                        <w:rPr>
                          <w:rFonts w:ascii="Times New Roman" w:hAnsi="Times New Roman" w:cs="Times New Roman"/>
                          <w:sz w:val="24"/>
                          <w:szCs w:val="24"/>
                        </w:rPr>
                      </w:pPr>
                      <w:r w:rsidRPr="00C73507">
                        <w:rPr>
                          <w:rFonts w:ascii="Times New Roman" w:hAnsi="Times New Roman" w:cs="Times New Roman"/>
                          <w:sz w:val="24"/>
                          <w:szCs w:val="24"/>
                        </w:rPr>
                        <w:t xml:space="preserve">-9 </w:t>
                      </w:r>
                      <w:r>
                        <w:rPr>
                          <w:rFonts w:ascii="Times New Roman" w:hAnsi="Times New Roman" w:cs="Times New Roman"/>
                          <w:sz w:val="24"/>
                          <w:szCs w:val="24"/>
                        </w:rPr>
                        <w:t xml:space="preserve">                                                   0                                                     9</w:t>
                      </w:r>
                    </w:p>
                    <w:p w14:paraId="24E88AC7" w14:textId="77777777" w:rsidR="001B42BC" w:rsidRPr="00C73507" w:rsidRDefault="001B42BC" w:rsidP="001B42BC">
                      <w:pPr>
                        <w:ind w:left="2160" w:firstLine="720"/>
                        <w:rPr>
                          <w:rFonts w:ascii="Times New Roman" w:hAnsi="Times New Roman" w:cs="Times New Roman"/>
                          <w:sz w:val="24"/>
                          <w:szCs w:val="24"/>
                          <w:lang w:val="fr-FR"/>
                        </w:rPr>
                      </w:pPr>
                      <w:r w:rsidRPr="00C73507">
                        <w:rPr>
                          <w:rFonts w:ascii="Times New Roman" w:hAnsi="Times New Roman" w:cs="Times New Roman"/>
                          <w:sz w:val="24"/>
                          <w:szCs w:val="24"/>
                        </w:rPr>
                        <w:t>Years</w:t>
                      </w:r>
                    </w:p>
                  </w:txbxContent>
                </v:textbox>
              </v:shape>
            </w:pict>
          </mc:Fallback>
        </mc:AlternateContent>
      </w:r>
      <w:r w:rsidR="00A020EA">
        <w:rPr>
          <w:rFonts w:ascii="Times New Roman" w:eastAsia="Times New Roman" w:hAnsi="Times New Roman" w:cs="Times New Roman"/>
          <w:noProof/>
          <w:sz w:val="24"/>
          <w:szCs w:val="24"/>
          <w:lang w:val="en-CA" w:eastAsia="en-CA"/>
        </w:rPr>
        <w:drawing>
          <wp:anchor distT="0" distB="0" distL="114300" distR="114300" simplePos="0" relativeHeight="251672576" behindDoc="0" locked="0" layoutInCell="1" allowOverlap="1" wp14:anchorId="4616CD6F" wp14:editId="61E119AA">
            <wp:simplePos x="0" y="0"/>
            <wp:positionH relativeFrom="column">
              <wp:posOffset>2638425</wp:posOffset>
            </wp:positionH>
            <wp:positionV relativeFrom="paragraph">
              <wp:posOffset>0</wp:posOffset>
            </wp:positionV>
            <wp:extent cx="2295525" cy="3028950"/>
            <wp:effectExtent l="0" t="0" r="9525" b="0"/>
            <wp:wrapNone/>
            <wp:docPr id="8" name="Image 8" descr="C:\Users\Field\Documents\Glob\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eld\Documents\Glob\Rplot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67" b="12396"/>
                    <a:stretch/>
                  </pic:blipFill>
                  <pic:spPr bwMode="auto">
                    <a:xfrm>
                      <a:off x="0" y="0"/>
                      <a:ext cx="2295525" cy="3028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20EA">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74624" behindDoc="0" locked="0" layoutInCell="1" allowOverlap="1" wp14:anchorId="30DF24DB" wp14:editId="107E8D78">
                <wp:simplePos x="0" y="0"/>
                <wp:positionH relativeFrom="column">
                  <wp:posOffset>2647950</wp:posOffset>
                </wp:positionH>
                <wp:positionV relativeFrom="paragraph">
                  <wp:posOffset>1819275</wp:posOffset>
                </wp:positionV>
                <wp:extent cx="104775" cy="409575"/>
                <wp:effectExtent l="19050" t="0" r="47625" b="47625"/>
                <wp:wrapNone/>
                <wp:docPr id="9" name="Flèche vers le bas 9"/>
                <wp:cNvGraphicFramePr/>
                <a:graphic xmlns:a="http://schemas.openxmlformats.org/drawingml/2006/main">
                  <a:graphicData uri="http://schemas.microsoft.com/office/word/2010/wordprocessingShape">
                    <wps:wsp>
                      <wps:cNvSpPr/>
                      <wps:spPr>
                        <a:xfrm>
                          <a:off x="0" y="0"/>
                          <a:ext cx="1047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9" o:spid="_x0000_s1026" type="#_x0000_t67" style="position:absolute;margin-left:208.5pt;margin-top:143.25pt;width:8.2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" adj="18837" fillcolor="#5b9bd5 [3204]" strokecolor="#1f4d78 [1604]" strokeweight="1pt"/>
            </w:pict>
          </mc:Fallback>
        </mc:AlternateContent>
      </w:r>
      <w:r w:rsidR="00A020EA">
        <w:rPr>
          <w:rFonts w:ascii="Times New Roman" w:eastAsia="Times New Roman" w:hAnsi="Times New Roman" w:cs="Times New Roman"/>
          <w:noProof/>
          <w:sz w:val="24"/>
          <w:szCs w:val="24"/>
          <w:lang w:val="en-CA" w:eastAsia="en-CA"/>
        </w:rPr>
        <w:drawing>
          <wp:inline distT="0" distB="0" distL="0" distR="0" wp14:anchorId="2F8E2DB9" wp14:editId="6162EEBB">
            <wp:extent cx="2857500" cy="3028950"/>
            <wp:effectExtent l="0" t="0" r="0" b="0"/>
            <wp:docPr id="7" name="Image 7" descr="C:\Users\Field\Documents\Glob\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eld\Documents\Glob\Rplot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2396"/>
                    <a:stretch/>
                  </pic:blipFill>
                  <pic:spPr bwMode="auto">
                    <a:xfrm>
                      <a:off x="0" y="0"/>
                      <a:ext cx="2857500" cy="3028950"/>
                    </a:xfrm>
                    <a:prstGeom prst="rect">
                      <a:avLst/>
                    </a:prstGeom>
                    <a:noFill/>
                    <a:ln>
                      <a:noFill/>
                    </a:ln>
                    <a:extLst>
                      <a:ext uri="{53640926-AAD7-44D8-BBD7-CCE9431645EC}">
                        <a14:shadowObscured xmlns:a14="http://schemas.microsoft.com/office/drawing/2010/main"/>
                      </a:ext>
                    </a:extLst>
                  </pic:spPr>
                </pic:pic>
              </a:graphicData>
            </a:graphic>
          </wp:inline>
        </w:drawing>
      </w:r>
      <w:r w:rsidR="00A020EA" w:rsidRPr="00A020E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42CB455B" w14:textId="079FFECF" w:rsidR="00611155" w:rsidRDefault="00611155" w:rsidP="00611155">
      <w:pPr>
        <w:spacing w:before="240" w:after="24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R from TGI tests performed between sampling executed up to 9 years before or after the event (arrow) when compared with sampling done the year after the event for prior samplings, or the year before the event for posterior samplings.</w:t>
      </w:r>
    </w:p>
    <w:p w14:paraId="2AE57C8A" w14:textId="77777777" w:rsidR="00261B7F" w:rsidRDefault="00261B7F" w:rsidP="00A51948">
      <w:pPr>
        <w:spacing w:before="240" w:after="240" w:line="480" w:lineRule="auto"/>
        <w:rPr>
          <w:rFonts w:ascii="Times New Roman" w:eastAsia="Times New Roman" w:hAnsi="Times New Roman" w:cs="Times New Roman"/>
          <w:i/>
          <w:sz w:val="24"/>
          <w:szCs w:val="24"/>
        </w:rPr>
      </w:pPr>
    </w:p>
    <w:p w14:paraId="43930590" w14:textId="258CE41F"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445F7379"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B9640C">
        <w:rPr>
          <w:rFonts w:ascii="Times New Roman" w:eastAsia="Times New Roman" w:hAnsi="Times New Roman" w:cs="Times New Roman"/>
          <w:sz w:val="24"/>
          <w:szCs w:val="24"/>
        </w:rPr>
        <w:t>, which performance according to their dispersal parameters, followed the same order as experimental FPR values</w:t>
      </w:r>
      <w:r w:rsidR="002377D0">
        <w:rPr>
          <w:rFonts w:ascii="Times New Roman" w:eastAsia="Times New Roman" w:hAnsi="Times New Roman" w:cs="Times New Roman"/>
          <w:sz w:val="24"/>
          <w:szCs w:val="24"/>
        </w:rPr>
        <w:t xml:space="preserve"> </w:t>
      </w:r>
      <w:commentRangeStart w:id="7"/>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commentRangeEnd w:id="7"/>
      <w:r w:rsidR="00A97629">
        <w:rPr>
          <w:rStyle w:val="Marquedecommentaire"/>
        </w:rPr>
        <w:commentReference w:id="7"/>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130BC1" w:rsidRPr="0007763B">
        <w:rPr>
          <w:rFonts w:ascii="Times New Roman" w:eastAsia="Times New Roman" w:hAnsi="Times New Roman" w:cs="Times New Roman"/>
          <w:sz w:val="24"/>
          <w:szCs w:val="24"/>
        </w:rPr>
        <w:t>Finally, control FPR</w:t>
      </w:r>
      <w:r w:rsidR="002377D0">
        <w:rPr>
          <w:rFonts w:ascii="Times New Roman" w:eastAsia="Times New Roman" w:hAnsi="Times New Roman" w:cs="Times New Roman"/>
          <w:sz w:val="24"/>
          <w:szCs w:val="24"/>
        </w:rPr>
        <w:t xml:space="preserve"> values for scenarios with low dispersal reached a high value</w:t>
      </w:r>
      <w:r w:rsidR="00130BC1" w:rsidRPr="0007763B">
        <w:rPr>
          <w:rFonts w:ascii="Times New Roman" w:eastAsia="Times New Roman" w:hAnsi="Times New Roman" w:cs="Times New Roman"/>
          <w:sz w:val="24"/>
          <w:szCs w:val="24"/>
        </w:rPr>
        <w:t>, which was</w:t>
      </w:r>
      <w:r w:rsidR="002377D0">
        <w:rPr>
          <w:rFonts w:ascii="Times New Roman" w:eastAsia="Times New Roman" w:hAnsi="Times New Roman" w:cs="Times New Roman"/>
          <w:sz w:val="24"/>
          <w:szCs w:val="24"/>
        </w:rPr>
        <w:t xml:space="preserve"> about twice as high as the maximum experimental FPR values (L1)</w:t>
      </w:r>
      <w:r w:rsidR="00130BC1" w:rsidRPr="0007763B">
        <w:rPr>
          <w:rFonts w:ascii="Times New Roman" w:eastAsia="Times New Roman" w:hAnsi="Times New Roman" w:cs="Times New Roman"/>
          <w:sz w:val="24"/>
          <w:szCs w:val="24"/>
        </w:rPr>
        <w:t>.</w:t>
      </w:r>
    </w:p>
    <w:p w14:paraId="36BEAE82" w14:textId="4C398958" w:rsidR="00716E49" w:rsidRPr="0007763B" w:rsidRDefault="00716E49" w:rsidP="00A51948">
      <w:pPr>
        <w:spacing w:before="240" w:after="240" w:line="480" w:lineRule="auto"/>
        <w:rPr>
          <w:rFonts w:ascii="Times New Roman" w:eastAsia="Times New Roman" w:hAnsi="Times New Roman" w:cs="Times New Roman"/>
          <w:sz w:val="24"/>
          <w:szCs w:val="24"/>
        </w:rPr>
      </w:pP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69BA6DCD" w14:textId="77777777"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8"/>
      <w:r w:rsidRPr="0007763B">
        <w:rPr>
          <w:rFonts w:ascii="Times New Roman" w:eastAsia="Times New Roman" w:hAnsi="Times New Roman" w:cs="Times New Roman"/>
          <w:b/>
          <w:sz w:val="24"/>
          <w:szCs w:val="24"/>
        </w:rPr>
        <w:t>DISCUSSION</w:t>
      </w:r>
      <w:commentRangeEnd w:id="8"/>
      <w:r w:rsidR="00384DF0">
        <w:rPr>
          <w:rStyle w:val="Marquedecommentaire"/>
        </w:rPr>
        <w:commentReference w:id="8"/>
      </w:r>
    </w:p>
    <w:p w14:paraId="566C2215" w14:textId="0D646E87" w:rsidR="00B25EF6" w:rsidRDefault="00B25EF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 (lower values) for the T</w:t>
      </w:r>
      <w:r>
        <w:rPr>
          <w:rFonts w:ascii="Times New Roman" w:eastAsia="Times New Roman" w:hAnsi="Times New Roman" w:cs="Times New Roman"/>
          <w:sz w:val="24"/>
          <w:szCs w:val="24"/>
        </w:rPr>
        <w:t>G</w:t>
      </w:r>
      <w:r w:rsidRPr="0007763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expectedly bring a better FPR but also bring a pathological FNR (low power)</w:t>
      </w:r>
      <w:r>
        <w:rPr>
          <w:rFonts w:ascii="Times New Roman" w:eastAsia="Times New Roman" w:hAnsi="Times New Roman" w:cs="Times New Roman"/>
          <w:sz w:val="24"/>
          <w:szCs w:val="24"/>
        </w:rPr>
        <w:t xml:space="preserve"> (Fig. 2 and 3)</w:t>
      </w:r>
      <w:r w:rsidRPr="0007763B">
        <w:rPr>
          <w:rFonts w:ascii="Times New Roman" w:eastAsia="Times New Roman" w:hAnsi="Times New Roman" w:cs="Times New Roman"/>
          <w:sz w:val="24"/>
          <w:szCs w:val="24"/>
        </w:rPr>
        <w:t>.</w:t>
      </w:r>
    </w:p>
    <w:p w14:paraId="180A8E90" w14:textId="0F8FF0BD" w:rsidR="00A24993" w:rsidRDefault="003C3E3B" w:rsidP="00A51948">
      <w:pPr>
        <w:spacing w:before="240" w:after="240" w:line="480" w:lineRule="auto"/>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Being </w:t>
      </w:r>
      <w:commentRangeEnd w:id="9"/>
      <w:r w:rsidR="00384DF0">
        <w:rPr>
          <w:rStyle w:val="Marquedecommentaire"/>
        </w:rPr>
        <w:commentReference w:id="9"/>
      </w:r>
      <w:r>
        <w:rPr>
          <w:rFonts w:ascii="Times New Roman" w:eastAsia="Times New Roman" w:hAnsi="Times New Roman" w:cs="Times New Roman"/>
          <w:sz w:val="24"/>
          <w:szCs w:val="24"/>
        </w:rPr>
        <w:t>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which populations have changed significantly</w:t>
      </w:r>
      <w:r w:rsidR="004058E4">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from genetic data, has always been a challenge for researchers. When genetic data is available at several points in time, we 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xml:space="preserve">, even if </w:t>
      </w:r>
      <w:commentRangeStart w:id="10"/>
      <w:r>
        <w:rPr>
          <w:rFonts w:ascii="Times New Roman" w:eastAsia="Times New Roman" w:hAnsi="Times New Roman" w:cs="Times New Roman"/>
          <w:sz w:val="24"/>
          <w:szCs w:val="24"/>
        </w:rPr>
        <w:t xml:space="preserve">given </w:t>
      </w:r>
      <w:r>
        <w:rPr>
          <w:rFonts w:ascii="Times New Roman" w:eastAsia="Times New Roman" w:hAnsi="Times New Roman" w:cs="Times New Roman"/>
          <w:sz w:val="24"/>
          <w:szCs w:val="24"/>
        </w:rPr>
        <w:lastRenderedPageBreak/>
        <w:t>genetic datasets</w:t>
      </w:r>
      <w:r w:rsidR="009D56FB">
        <w:rPr>
          <w:rFonts w:ascii="Times New Roman" w:eastAsia="Times New Roman" w:hAnsi="Times New Roman" w:cs="Times New Roman"/>
          <w:sz w:val="24"/>
          <w:szCs w:val="24"/>
        </w:rPr>
        <w:t xml:space="preserve"> with </w:t>
      </w:r>
      <w:proofErr w:type="gramStart"/>
      <w:r w:rsidR="009D56FB">
        <w:rPr>
          <w:rFonts w:ascii="Times New Roman" w:eastAsia="Times New Roman" w:hAnsi="Times New Roman" w:cs="Times New Roman"/>
          <w:sz w:val="24"/>
          <w:szCs w:val="24"/>
        </w:rPr>
        <w:t>a limited</w:t>
      </w:r>
      <w:proofErr w:type="gramEnd"/>
      <w:r w:rsidR="009D56FB">
        <w:rPr>
          <w:rFonts w:ascii="Times New Roman" w:eastAsia="Times New Roman" w:hAnsi="Times New Roman" w:cs="Times New Roman"/>
          <w:sz w:val="24"/>
          <w:szCs w:val="24"/>
        </w:rPr>
        <w:t xml:space="preserve"> genomic information</w:t>
      </w:r>
      <w:r w:rsidR="00184ABD">
        <w:rPr>
          <w:rFonts w:ascii="Times New Roman" w:eastAsia="Times New Roman" w:hAnsi="Times New Roman" w:cs="Times New Roman"/>
          <w:sz w:val="24"/>
          <w:szCs w:val="24"/>
        </w:rPr>
        <w:t xml:space="preserve"> </w:t>
      </w:r>
      <w:commentRangeEnd w:id="10"/>
      <w:r w:rsidR="00384DF0">
        <w:rPr>
          <w:rStyle w:val="Marquedecommentaire"/>
        </w:rPr>
        <w:commentReference w:id="10"/>
      </w:r>
      <w:r w:rsidR="00184ABD">
        <w:rPr>
          <w:rFonts w:ascii="Times New Roman" w:eastAsia="Times New Roman" w:hAnsi="Times New Roman" w:cs="Times New Roman"/>
          <w:sz w:val="24"/>
          <w:szCs w:val="24"/>
        </w:rPr>
        <w:t>(</w:t>
      </w:r>
      <w:r w:rsidR="00184ABD">
        <w:rPr>
          <w:rFonts w:ascii="Times New Roman" w:eastAsia="Times New Roman" w:hAnsi="Times New Roman" w:cs="Times New Roman"/>
          <w:i/>
          <w:sz w:val="24"/>
          <w:szCs w:val="24"/>
        </w:rPr>
        <w:t xml:space="preserve">e.g. </w:t>
      </w:r>
      <w:r w:rsidR="00184ABD">
        <w:rPr>
          <w:rFonts w:ascii="Times New Roman" w:eastAsia="Times New Roman" w:hAnsi="Times New Roman" w:cs="Times New Roman"/>
          <w:sz w:val="24"/>
          <w:szCs w:val="24"/>
        </w:rPr>
        <w:t>hundreds of SNPs)</w:t>
      </w:r>
      <w:r w:rsidR="009D56FB">
        <w:rPr>
          <w:rFonts w:ascii="Times New Roman" w:eastAsia="Times New Roman" w:hAnsi="Times New Roman" w:cs="Times New Roman"/>
          <w:sz w:val="24"/>
          <w:szCs w:val="24"/>
        </w:rPr>
        <w:t xml:space="preserve"> as is common when first sequencing new non-model organisms</w:t>
      </w:r>
      <w:r w:rsidR="00DA20F1">
        <w:rPr>
          <w:rFonts w:ascii="Times New Roman" w:eastAsia="Times New Roman" w:hAnsi="Times New Roman" w:cs="Times New Roman"/>
          <w:sz w:val="24"/>
          <w:szCs w:val="24"/>
        </w:rPr>
        <w:t xml:space="preserve">. Indeed,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r w:rsidR="002A1F8B">
        <w:rPr>
          <w:rFonts w:ascii="Times New Roman" w:eastAsia="Times New Roman" w:hAnsi="Times New Roman" w:cs="Times New Roman"/>
          <w:sz w:val="24"/>
          <w:szCs w:val="24"/>
        </w:rPr>
        <w:t>, under certain conditions</w:t>
      </w:r>
      <w:r w:rsidR="00A74CDA">
        <w:rPr>
          <w:rFonts w:ascii="Times New Roman" w:eastAsia="Times New Roman" w:hAnsi="Times New Roman" w:cs="Times New Roman"/>
          <w:sz w:val="24"/>
          <w:szCs w:val="24"/>
        </w:rPr>
        <w:t>.</w:t>
      </w:r>
    </w:p>
    <w:p w14:paraId="0921A734" w14:textId="2E00A267" w:rsidR="004960F6" w:rsidRDefault="00425BB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w:t>
      </w:r>
      <w:r w:rsidR="004058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strong functional connectivity. Indeed, we found a general decrease in performance, </w:t>
      </w:r>
      <w:r w:rsidR="00384DF0">
        <w:rPr>
          <w:rFonts w:ascii="Times New Roman" w:eastAsia="Times New Roman" w:hAnsi="Times New Roman" w:cs="Times New Roman"/>
          <w:sz w:val="24"/>
          <w:szCs w:val="24"/>
        </w:rPr>
        <w:t>(i.e., FNR, FPR)</w:t>
      </w:r>
      <w:r>
        <w:rPr>
          <w:rFonts w:ascii="Times New Roman" w:eastAsia="Times New Roman" w:hAnsi="Times New Roman" w:cs="Times New Roman"/>
          <w:sz w:val="24"/>
          <w:szCs w:val="24"/>
        </w:rPr>
        <w:t>,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026490">
        <w:rPr>
          <w:rFonts w:ascii="Times New Roman" w:eastAsia="Times New Roman" w:hAnsi="Times New Roman" w:cs="Times New Roman"/>
          <w:sz w:val="24"/>
          <w:szCs w:val="24"/>
        </w:rPr>
        <w:t>, and</w:t>
      </w:r>
      <w:r w:rsidR="003B771C">
        <w:rPr>
          <w:rFonts w:ascii="Times New Roman" w:eastAsia="Times New Roman" w:hAnsi="Times New Roman" w:cs="Times New Roman"/>
          <w:sz w:val="24"/>
          <w:szCs w:val="24"/>
        </w:rPr>
        <w:t xml:space="preserve">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038F593F" w:rsidR="00C519A3"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AE1AED">
        <w:rPr>
          <w:rFonts w:ascii="Times New Roman" w:eastAsia="Times New Roman" w:hAnsi="Times New Roman" w:cs="Times New Roman"/>
          <w:sz w:val="24"/>
          <w:szCs w:val="24"/>
        </w:rPr>
        <w:t xml:space="preserve"> (Fig. 4), but it decreases our ability to </w:t>
      </w:r>
      <w:r w:rsidR="00B11125">
        <w:rPr>
          <w:rFonts w:ascii="Times New Roman" w:eastAsia="Times New Roman" w:hAnsi="Times New Roman" w:cs="Times New Roman"/>
          <w:sz w:val="24"/>
          <w:szCs w:val="24"/>
        </w:rPr>
        <w:t>correctly detect populations which have truly changed (Fig. 3)</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This trade-off is apparent for all scenarios but whether it is substantial depends on the dispersal level within the landscape. Indeed, the number of populations affected by the punctual demographic event greatly influenced the FPR in low dispersal landscape, and greatly influenced the FNR in high dispersal landscape.</w:t>
      </w:r>
      <w:r w:rsidR="00F131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 xml:space="preserve">it </w:t>
      </w:r>
      <w:r w:rsidR="00C519A3">
        <w:rPr>
          <w:rFonts w:ascii="Times New Roman" w:eastAsia="Times New Roman" w:hAnsi="Times New Roman" w:cs="Times New Roman"/>
          <w:sz w:val="24"/>
          <w:szCs w:val="24"/>
        </w:rPr>
        <w:lastRenderedPageBreak/>
        <w:t xml:space="preserve">also greatly increased the risk of </w:t>
      </w:r>
      <w:r w:rsidR="00384DF0">
        <w:rPr>
          <w:rFonts w:ascii="Times New Roman" w:eastAsia="Times New Roman" w:hAnsi="Times New Roman" w:cs="Times New Roman"/>
          <w:sz w:val="24"/>
          <w:szCs w:val="24"/>
        </w:rPr>
        <w:t xml:space="preserve">not identifying </w:t>
      </w:r>
      <w:r w:rsidR="00C519A3">
        <w:rPr>
          <w:rFonts w:ascii="Times New Roman" w:eastAsia="Times New Roman" w:hAnsi="Times New Roman" w:cs="Times New Roman"/>
          <w:sz w:val="24"/>
          <w:szCs w:val="24"/>
        </w:rPr>
        <w:t>the legacy (Fig.3).</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w:t>
      </w:r>
    </w:p>
    <w:p w14:paraId="47091A44" w14:textId="46A275D1" w:rsidR="00384DF0" w:rsidRDefault="00DE3FE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commentRangeStart w:id="11"/>
      <w:r w:rsidR="003B771C" w:rsidRPr="0007763B">
        <w:rPr>
          <w:rFonts w:ascii="Times New Roman" w:eastAsia="Times New Roman" w:hAnsi="Times New Roman" w:cs="Times New Roman"/>
          <w:sz w:val="24"/>
          <w:szCs w:val="24"/>
        </w:rPr>
        <w:t>.</w:t>
      </w:r>
      <w:commentRangeEnd w:id="11"/>
      <w:r w:rsidR="00384DF0">
        <w:rPr>
          <w:rStyle w:val="Marquedecommentaire"/>
        </w:rPr>
        <w:commentReference w:id="11"/>
      </w:r>
      <w:r w:rsidR="003B771C" w:rsidRPr="0007763B">
        <w:rPr>
          <w:rFonts w:ascii="Times New Roman" w:eastAsia="Times New Roman" w:hAnsi="Times New Roman" w:cs="Times New Roman"/>
          <w:sz w:val="24"/>
          <w:szCs w:val="24"/>
        </w:rPr>
        <w:t xml:space="preserve"> </w:t>
      </w:r>
    </w:p>
    <w:p w14:paraId="6124944C" w14:textId="14C941FF" w:rsidR="003B771C" w:rsidRPr="0007763B" w:rsidRDefault="003B771C" w:rsidP="00A51948">
      <w:pPr>
        <w:spacing w:before="240" w:after="240" w:line="480" w:lineRule="auto"/>
        <w:rPr>
          <w:rFonts w:ascii="Times New Roman" w:eastAsia="Times New Roman" w:hAnsi="Times New Roman" w:cs="Times New Roman"/>
          <w:sz w:val="24"/>
          <w:szCs w:val="24"/>
        </w:rPr>
      </w:pPr>
    </w:p>
    <w:p w14:paraId="4BBD100F" w14:textId="266B7698" w:rsidR="00B53747" w:rsidRDefault="001467B2"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w:t>
      </w:r>
      <w:r w:rsidR="00667F46">
        <w:rPr>
          <w:rFonts w:ascii="Times New Roman" w:eastAsia="Times New Roman" w:hAnsi="Times New Roman" w:cs="Times New Roman"/>
          <w:sz w:val="24"/>
          <w:szCs w:val="24"/>
        </w:rPr>
        <w:t>G</w:t>
      </w:r>
      <w:r w:rsidR="004E13A5" w:rsidRPr="0007763B">
        <w:rPr>
          <w:rFonts w:ascii="Times New Roman" w:eastAsia="Times New Roman" w:hAnsi="Times New Roman" w:cs="Times New Roman"/>
          <w:sz w:val="24"/>
          <w:szCs w:val="24"/>
        </w:rPr>
        <w:t xml:space="preserve">I </w:t>
      </w:r>
      <w:r w:rsidR="00667F46">
        <w:rPr>
          <w:rFonts w:ascii="Times New Roman" w:eastAsia="Times New Roman" w:hAnsi="Times New Roman" w:cs="Times New Roman"/>
          <w:sz w:val="24"/>
          <w:szCs w:val="24"/>
        </w:rPr>
        <w:t>testing is functional,</w:t>
      </w:r>
      <w:r w:rsidR="004E13A5" w:rsidRPr="0007763B">
        <w:rPr>
          <w:rFonts w:ascii="Times New Roman" w:eastAsia="Times New Roman" w:hAnsi="Times New Roman" w:cs="Times New Roman"/>
          <w:sz w:val="24"/>
          <w:szCs w:val="24"/>
        </w:rPr>
        <w:t xml:space="preserve">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D433EE">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2019a)","plainTextFormattedCitation":"(Legendre, 2019a)","previouslyFormattedCitation":"(Legendre, 2019a)"},"properties":{"noteIndex":0},"schema":"https://github.com/citation-style-language/schema/raw/master/csl-citation.json"}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D01E4D" w:rsidRPr="00D01E4D">
        <w:rPr>
          <w:rFonts w:ascii="Times New Roman" w:eastAsia="Times New Roman" w:hAnsi="Times New Roman" w:cs="Times New Roman"/>
          <w:noProof/>
          <w:sz w:val="24"/>
          <w:szCs w:val="24"/>
        </w:rPr>
        <w:t>(Legendre, 2019a)</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 xml:space="preserve">e want to warn readers </w:t>
      </w:r>
      <w:r w:rsidR="00C71E31">
        <w:rPr>
          <w:rFonts w:ascii="Times New Roman" w:eastAsia="Times New Roman" w:hAnsi="Times New Roman" w:cs="Times New Roman"/>
          <w:sz w:val="24"/>
          <w:szCs w:val="24"/>
        </w:rPr>
        <w:lastRenderedPageBreak/>
        <w:t>that other permutation algorithms should be extensively tested with the help of varied simulations, before being considered for use on genetic data.</w:t>
      </w:r>
    </w:p>
    <w:p w14:paraId="2BB749E0" w14:textId="449B898E" w:rsidR="00790718" w:rsidRDefault="008221AF" w:rsidP="00A51948">
      <w:pPr>
        <w:spacing w:before="240" w:after="240" w:line="480" w:lineRule="auto"/>
        <w:rPr>
          <w:ins w:id="12" w:author="Patrick James" w:date="2019-11-12T18:08:00Z"/>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AF6D3B">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et al., 2017)","plainTextFormattedCitation":"(Creech et al., 2017; Landguth, Holden, et al., 2017)","previouslyFormattedCitation":"(Creech et al., 2017; Landguth, Holden, et al.,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282E4D" w:rsidRPr="00282E4D">
        <w:rPr>
          <w:rFonts w:ascii="Times New Roman" w:eastAsia="Times New Roman" w:hAnsi="Times New Roman" w:cs="Times New Roman"/>
          <w:noProof/>
          <w:sz w:val="24"/>
          <w:szCs w:val="24"/>
        </w:rPr>
        <w:t>(Creech et al., 2017; Landguth, Holden, et al.,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w:t>
      </w:r>
      <w:r w:rsidR="00FC0721">
        <w:rPr>
          <w:rFonts w:ascii="Times New Roman" w:eastAsia="Times New Roman" w:hAnsi="Times New Roman" w:cs="Times New Roman"/>
          <w:sz w:val="24"/>
          <w:szCs w:val="24"/>
        </w:rPr>
        <w:t>G</w:t>
      </w:r>
      <w:r w:rsidR="00E75CDD">
        <w:rPr>
          <w:rFonts w:ascii="Times New Roman" w:eastAsia="Times New Roman" w:hAnsi="Times New Roman" w:cs="Times New Roman"/>
          <w:sz w:val="24"/>
          <w:szCs w:val="24"/>
        </w:rPr>
        <w:t>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9D3B27">
        <w:rPr>
          <w:rFonts w:ascii="Times New Roman" w:eastAsia="Times New Roman" w:hAnsi="Times New Roman" w:cs="Times New Roman"/>
          <w:sz w:val="24"/>
          <w:szCs w:val="24"/>
        </w:rPr>
        <w:t xml:space="preserve"> a </w:t>
      </w:r>
      <w:r w:rsidR="009D3B27">
        <w:rPr>
          <w:rFonts w:ascii="Times New Roman" w:eastAsia="Times New Roman" w:hAnsi="Times New Roman" w:cs="Times New Roman"/>
          <w:i/>
          <w:sz w:val="24"/>
          <w:szCs w:val="24"/>
        </w:rPr>
        <w:t>p</w:t>
      </w:r>
      <w:r w:rsidR="00E75CDD">
        <w:rPr>
          <w:rFonts w:ascii="Times New Roman" w:eastAsia="Times New Roman" w:hAnsi="Times New Roman" w:cs="Times New Roman"/>
          <w:sz w:val="24"/>
          <w:szCs w:val="24"/>
        </w:rPr>
        <w:t>-value threshold to pick which populations display significant changes</w:t>
      </w:r>
      <w:r w:rsidR="005F6E17">
        <w:rPr>
          <w:rFonts w:ascii="Times New Roman" w:eastAsia="Times New Roman" w:hAnsi="Times New Roman" w:cs="Times New Roman"/>
          <w:sz w:val="24"/>
          <w:szCs w:val="24"/>
        </w:rPr>
        <w:t xml:space="preserve">, or to base the timing of their </w:t>
      </w:r>
      <w:r w:rsidR="004058E4">
        <w:rPr>
          <w:rFonts w:ascii="Times New Roman" w:eastAsia="Times New Roman" w:hAnsi="Times New Roman" w:cs="Times New Roman"/>
          <w:sz w:val="24"/>
          <w:szCs w:val="24"/>
        </w:rPr>
        <w:t xml:space="preserve">sampling based on </w:t>
      </w:r>
      <w:r w:rsidR="005F6E17">
        <w:rPr>
          <w:rFonts w:ascii="Times New Roman" w:eastAsia="Times New Roman" w:hAnsi="Times New Roman" w:cs="Times New Roman"/>
          <w:sz w:val="24"/>
          <w:szCs w:val="24"/>
        </w:rPr>
        <w:t>default simulations</w:t>
      </w:r>
      <w:r w:rsidR="004058E4">
        <w:rPr>
          <w:rFonts w:ascii="Times New Roman" w:eastAsia="Times New Roman" w:hAnsi="Times New Roman" w:cs="Times New Roman"/>
          <w:sz w:val="24"/>
          <w:szCs w:val="24"/>
        </w:rPr>
        <w:t>, or our simulations</w:t>
      </w:r>
      <w:r w:rsidR="005F6E17">
        <w:rPr>
          <w:rFonts w:ascii="Times New Roman" w:eastAsia="Times New Roman" w:hAnsi="Times New Roman" w:cs="Times New Roman"/>
          <w:sz w:val="24"/>
          <w:szCs w:val="24"/>
        </w:rPr>
        <w:t>.</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C4728B">
        <w:rPr>
          <w:rFonts w:ascii="Times New Roman" w:eastAsia="Times New Roman" w:hAnsi="Times New Roman" w:cs="Times New Roman"/>
          <w:sz w:val="24"/>
          <w:szCs w:val="24"/>
        </w:rPr>
        <w:t xml:space="preserve">If accurate demographic parameters are not available, we encourage them to simulate scenarios with wide ranging parameters values as we did in this study. </w:t>
      </w:r>
      <w:r w:rsidR="00790718">
        <w:rPr>
          <w:rFonts w:ascii="Times New Roman" w:eastAsia="Times New Roman" w:hAnsi="Times New Roman" w:cs="Times New Roman"/>
          <w:sz w:val="24"/>
          <w:szCs w:val="24"/>
        </w:rPr>
        <w:t xml:space="preserve">In order to test more complex </w:t>
      </w:r>
      <w:r w:rsidR="0065660C">
        <w:rPr>
          <w:rFonts w:ascii="Times New Roman" w:eastAsia="Times New Roman" w:hAnsi="Times New Roman" w:cs="Times New Roman"/>
          <w:sz w:val="24"/>
          <w:szCs w:val="24"/>
        </w:rPr>
        <w:t xml:space="preserve">and competing </w:t>
      </w:r>
      <w:r w:rsidR="00790718">
        <w:rPr>
          <w:rFonts w:ascii="Times New Roman" w:eastAsia="Times New Roman" w:hAnsi="Times New Roman" w:cs="Times New Roman"/>
          <w:sz w:val="24"/>
          <w:szCs w:val="24"/>
        </w:rPr>
        <w:t xml:space="preserve">hypotheses </w:t>
      </w:r>
      <w:r w:rsidR="000E3A1A">
        <w:rPr>
          <w:rFonts w:ascii="Times New Roman" w:eastAsia="Times New Roman" w:hAnsi="Times New Roman" w:cs="Times New Roman"/>
          <w:sz w:val="24"/>
          <w:szCs w:val="24"/>
        </w:rPr>
        <w:t xml:space="preserve">for specific phenomenon </w:t>
      </w:r>
      <w:r w:rsidR="00D85987">
        <w:rPr>
          <w:rFonts w:ascii="Times New Roman" w:eastAsia="Times New Roman" w:hAnsi="Times New Roman" w:cs="Times New Roman"/>
          <w:sz w:val="24"/>
          <w:szCs w:val="24"/>
        </w:rPr>
        <w:t xml:space="preserve">using </w:t>
      </w:r>
      <w:proofErr w:type="spellStart"/>
      <w:r w:rsidR="00D85987">
        <w:rPr>
          <w:rFonts w:ascii="Times New Roman" w:eastAsia="Times New Roman" w:hAnsi="Times New Roman" w:cs="Times New Roman"/>
          <w:sz w:val="24"/>
          <w:szCs w:val="24"/>
        </w:rPr>
        <w:t>spatio</w:t>
      </w:r>
      <w:proofErr w:type="spellEnd"/>
      <w:r w:rsidR="00D85987">
        <w:rPr>
          <w:rFonts w:ascii="Times New Roman" w:eastAsia="Times New Roman" w:hAnsi="Times New Roman" w:cs="Times New Roman"/>
          <w:sz w:val="24"/>
          <w:szCs w:val="24"/>
        </w:rPr>
        <w:t>-temporal</w:t>
      </w:r>
      <w:r w:rsidR="00790718">
        <w:rPr>
          <w:rFonts w:ascii="Times New Roman" w:eastAsia="Times New Roman" w:hAnsi="Times New Roman" w:cs="Times New Roman"/>
          <w:sz w:val="24"/>
          <w:szCs w:val="24"/>
        </w:rPr>
        <w:t xml:space="preserve"> data, </w:t>
      </w:r>
      <w:r w:rsidR="00D85987">
        <w:rPr>
          <w:rFonts w:ascii="Times New Roman" w:eastAsia="Times New Roman" w:hAnsi="Times New Roman" w:cs="Times New Roman"/>
          <w:sz w:val="24"/>
          <w:szCs w:val="24"/>
        </w:rPr>
        <w:t>adequate</w:t>
      </w:r>
      <w:r w:rsidR="000E3A1A">
        <w:rPr>
          <w:rFonts w:ascii="Times New Roman" w:eastAsia="Times New Roman" w:hAnsi="Times New Roman" w:cs="Times New Roman"/>
          <w:sz w:val="24"/>
          <w:szCs w:val="24"/>
        </w:rPr>
        <w:t xml:space="preserve"> </w:t>
      </w:r>
      <w:r w:rsidR="00790718">
        <w:rPr>
          <w:rFonts w:ascii="Times New Roman" w:eastAsia="Times New Roman" w:hAnsi="Times New Roman" w:cs="Times New Roman"/>
          <w:sz w:val="24"/>
          <w:szCs w:val="24"/>
        </w:rPr>
        <w:t xml:space="preserve">process-based null models should be </w:t>
      </w:r>
      <w:r w:rsidR="0065660C">
        <w:rPr>
          <w:rFonts w:ascii="Times New Roman" w:eastAsia="Times New Roman" w:hAnsi="Times New Roman" w:cs="Times New Roman"/>
          <w:sz w:val="24"/>
          <w:szCs w:val="24"/>
        </w:rPr>
        <w:t>created</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Such spatial n</w:t>
      </w:r>
      <w:r w:rsidR="00790718">
        <w:rPr>
          <w:rFonts w:ascii="Times New Roman" w:eastAsia="Times New Roman" w:hAnsi="Times New Roman" w:cs="Times New Roman"/>
          <w:sz w:val="24"/>
          <w:szCs w:val="24"/>
        </w:rPr>
        <w:t>ull models</w:t>
      </w:r>
      <w:r w:rsidR="003B3778">
        <w:rPr>
          <w:rFonts w:ascii="Times New Roman" w:eastAsia="Times New Roman" w:hAnsi="Times New Roman" w:cs="Times New Roman"/>
          <w:sz w:val="24"/>
          <w:szCs w:val="24"/>
        </w:rPr>
        <w:t>,</w:t>
      </w:r>
      <w:r w:rsidR="00790718">
        <w:rPr>
          <w:rFonts w:ascii="Times New Roman" w:eastAsia="Times New Roman" w:hAnsi="Times New Roman" w:cs="Times New Roman"/>
          <w:sz w:val="24"/>
          <w:szCs w:val="24"/>
        </w:rPr>
        <w:t xml:space="preserve"> </w:t>
      </w:r>
      <w:r w:rsidR="003B3778">
        <w:rPr>
          <w:rFonts w:ascii="Times New Roman" w:eastAsia="Times New Roman" w:hAnsi="Times New Roman" w:cs="Times New Roman"/>
          <w:sz w:val="24"/>
          <w:szCs w:val="24"/>
        </w:rPr>
        <w:t xml:space="preserve">can be generated by simulations by modelling </w:t>
      </w:r>
      <w:r w:rsidR="000E3A1A">
        <w:rPr>
          <w:rFonts w:ascii="Times New Roman" w:eastAsia="Times New Roman" w:hAnsi="Times New Roman" w:cs="Times New Roman"/>
          <w:sz w:val="24"/>
          <w:szCs w:val="24"/>
        </w:rPr>
        <w:t>major</w:t>
      </w:r>
      <w:r w:rsidR="003B3778">
        <w:rPr>
          <w:rFonts w:ascii="Times New Roman" w:eastAsia="Times New Roman" w:hAnsi="Times New Roman" w:cs="Times New Roman"/>
          <w:sz w:val="24"/>
          <w:szCs w:val="24"/>
        </w:rPr>
        <w:t xml:space="preserve"> phenomena </w:t>
      </w:r>
      <w:r w:rsidR="000E3A1A">
        <w:rPr>
          <w:rFonts w:ascii="Times New Roman" w:eastAsia="Times New Roman" w:hAnsi="Times New Roman" w:cs="Times New Roman"/>
          <w:sz w:val="24"/>
          <w:szCs w:val="24"/>
        </w:rPr>
        <w:t xml:space="preserve">that are </w:t>
      </w:r>
      <w:r w:rsidR="003B3778">
        <w:rPr>
          <w:rFonts w:ascii="Times New Roman" w:eastAsia="Times New Roman" w:hAnsi="Times New Roman" w:cs="Times New Roman"/>
          <w:sz w:val="24"/>
          <w:szCs w:val="24"/>
        </w:rPr>
        <w:t>not generating the pattern of interest</w:t>
      </w:r>
      <w:r w:rsidR="000E3A1A">
        <w:rPr>
          <w:rFonts w:ascii="Times New Roman" w:eastAsia="Times New Roman" w:hAnsi="Times New Roman" w:cs="Times New Roman"/>
          <w:sz w:val="24"/>
          <w:szCs w:val="24"/>
        </w:rPr>
        <w:t>,</w:t>
      </w:r>
      <w:r w:rsidR="003B3778">
        <w:rPr>
          <w:rFonts w:ascii="Times New Roman" w:eastAsia="Times New Roman" w:hAnsi="Times New Roman" w:cs="Times New Roman"/>
          <w:sz w:val="24"/>
          <w:szCs w:val="24"/>
        </w:rPr>
        <w:t xml:space="preserve"> so that tests can be better calibrated to reliably identify significance</w:t>
      </w:r>
      <w:r w:rsidR="000E3A1A">
        <w:rPr>
          <w:rFonts w:ascii="Times New Roman" w:eastAsia="Times New Roman" w:hAnsi="Times New Roman" w:cs="Times New Roman"/>
          <w:sz w:val="24"/>
          <w:szCs w:val="24"/>
        </w:rPr>
        <w:t xml:space="preserve"> </w:t>
      </w:r>
      <w:r w:rsidR="000E3A1A">
        <w:rPr>
          <w:rFonts w:ascii="Times New Roman" w:eastAsia="Times New Roman" w:hAnsi="Times New Roman" w:cs="Times New Roman"/>
          <w:sz w:val="24"/>
          <w:szCs w:val="24"/>
        </w:rPr>
        <w:fldChar w:fldCharType="begin" w:fldLock="1"/>
      </w:r>
      <w:r w:rsidR="00BB6B2C">
        <w:rPr>
          <w:rFonts w:ascii="Times New Roman" w:eastAsia="Times New Roman" w:hAnsi="Times New Roman" w:cs="Times New Roman"/>
          <w:sz w:val="24"/>
          <w:szCs w:val="24"/>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 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study","type":"article-journal","volume":"25"},"uris":["http://www.mendeley.com/documents/?uuid=cbd77f14-5fe2-4661-8b37-62f8b48249eb"]},{"id":"ITEM-2","itemData":{"DOI":"10.1111/mec.13345","ISBN":"1365-294X (Electronic)\\r0962-1083 (Linking)","ISSN":"1365294X","PMID":"26284462","abstract":"Describing, understanding and predicting the spatial distribution of genetic diversity is a central issue in biological sciences. In river landscapes, it is generally predicted that neutral genetic diversity should increase downstream, but there have been few attempts to test and validate this assumption across taxonomic groups. Moreover, it is still unclear what are the evolutionary processes that may generate this apparent spatial pattern of diversity. Here, we quantitatively synthesized published results from diverse taxa living in river ecosystems, and we performed a meta-analysis to show that a downstream increase in intraspecific genetic diversity (DIGD) actually constitutes a general spatial pattern of biodiversity that is repeatable across taxa. We further demonstrated that DIGD was stronger for strictly waterborne dispersing than for overland dispersing species. However, for a restricted data set focusing on fishes, there was no evidence that DIGD was related to particular species traits. We then searched for general processes underlying DIGD by simulating genetic data in dendritic-like river systems. Simulations revealed that the three processes we considered (downstream-biased dispersal, increase in habitat availability downstream and upstream-directed colonization) might generate DIGD. Using random forest models, we identified from simulations a set of highly informative summary statistics allowing discriminating among the processes causing DIGD. Finally, combining these discriminant statistics and approximate Bayesian computations on a set of twelve empirical case studies, we hypothesized that DIGD were most likely due to the interaction of two of these three processes and that contrary to expectation, they were not solely caused by downstream-biased dispersal.","author":[{"dropping-particle":"","family":"Paz-Vinas","given":"I.","non-dropping-particle":"","parse-names":false,"suffix":""},{"dropping-particle":"","family":"Loot","given":"G.","non-dropping-particle":"","parse-names":false,"suffix":""},{"dropping-particle":"","family":"Stevens","given":"V. M.","non-dropping-particle":"","parse-names":false,"suffix":""},{"dropping-particle":"","family":"Blanchet","given":"S.","non-dropping-particle":"","parse-names":false,"suffix":""}],"container-title":"Molecular Ecology","id":"ITEM-2","issue":"18","issued":{"date-parts":[["2015"]]},"page":"4586-4604","title":"Evolutionary processes driving spatial patterns of intraspecific genetic diversity in river ecosystems","type":"article-journal","volume":"24"},"uris":["http://www.mendeley.com/documents/?uuid=1c3df611-3425-4dca-b8cf-274602b133a9"]},{"id":"ITEM-3","itemData":{"DOI":"10.1007/s10980-006-9011-4","ISSN":"09212973","abstract":"Neutral landscape models were originally developed to test the hypothesis that human-induced fragmentation produces patterns distinctly different from those associated with random processes. Other uses for neutral models have become apparent, including the development and testing of landscape metrics to characterize landscape pattern. Although metric development proved to be significant, the focus on metrics obscured the need for iterative hypothesis testing fundamental to the advancement of the discipline. We present here an example of an alternative neutral model and hypothesis designed to relate the process of landscape change to observed landscape patterns. The methods and program, QRULE, are described and options for statistical testing outlined. The results show that human fragmentation of landscapes results in a non-random association of land-cover types that can be describe by simple statistical methods. Options for additional landscape studies are discussed and access to QRULE described in the hope that these methods will be employed to advance our understanding of the processes that affect the structure and function in human dominated landscapes.","author":[{"dropping-particle":"","family":"Gardner","given":"Robert H.","non-dropping-particle":"","parse-names":false,"suffix":""},{"dropping-particle":"","family":"Urban","given":"Dean L.","non-dropping-particle":"","parse-names":false,"suffix":""}],"container-title":"Landscape Ecology","id":"ITEM-3","issue":"1","issued":{"date-parts":[["2007"]]},"page":"15-29","title":"Neutral models for testing landscape hypotheses","type":"article-journal","volume":"22"},"uris":["http://www.mendeley.com/documents/?uuid=5d520535-7b04-42c7-98d5-ccf5ed30028c"]}],"mendeley":{"formattedCitation":"(Gardner &amp; Urban, 2007; James, Fleming, &amp; Fortin, 2010; Paz-Vinas, Loot, Stevens, &amp; Blanchet, 2015)","plainTextFormattedCitation":"(Gardner &amp; Urban, 2007; James, Fleming, &amp; Fortin, 2010; Paz-Vinas, Loot, Stevens, &amp; Blanchet, 2015)","previouslyFormattedCitation":"(Gardner &amp; Urban, 2007; James, Fleming, &amp; Fortin, 2010; Paz-Vinas, Loot, Stevens, &amp; Blanchet, 2015)"},"properties":{"noteIndex":0},"schema":"https://github.com/citation-style-language/schema/raw/master/csl-citation.json"}</w:instrText>
      </w:r>
      <w:r w:rsidR="000E3A1A">
        <w:rPr>
          <w:rFonts w:ascii="Times New Roman" w:eastAsia="Times New Roman" w:hAnsi="Times New Roman" w:cs="Times New Roman"/>
          <w:sz w:val="24"/>
          <w:szCs w:val="24"/>
        </w:rPr>
        <w:fldChar w:fldCharType="separate"/>
      </w:r>
      <w:r w:rsidR="00D85987" w:rsidRPr="00D85987">
        <w:rPr>
          <w:rFonts w:ascii="Times New Roman" w:eastAsia="Times New Roman" w:hAnsi="Times New Roman" w:cs="Times New Roman"/>
          <w:noProof/>
          <w:sz w:val="24"/>
          <w:szCs w:val="24"/>
        </w:rPr>
        <w:t>(Gardner &amp; Urban, 2007; James, Fleming, &amp; Fortin, 2010; Paz-Vinas, Loot, Stevens, &amp; Blanchet, 2015)</w:t>
      </w:r>
      <w:r w:rsidR="000E3A1A">
        <w:rPr>
          <w:rFonts w:ascii="Times New Roman" w:eastAsia="Times New Roman" w:hAnsi="Times New Roman" w:cs="Times New Roman"/>
          <w:sz w:val="24"/>
          <w:szCs w:val="24"/>
        </w:rPr>
        <w:fldChar w:fldCharType="end"/>
      </w:r>
      <w:r w:rsidR="003B3778">
        <w:rPr>
          <w:rFonts w:ascii="Times New Roman" w:eastAsia="Times New Roman" w:hAnsi="Times New Roman" w:cs="Times New Roman"/>
          <w:sz w:val="24"/>
          <w:szCs w:val="24"/>
        </w:rPr>
        <w:t>.</w:t>
      </w:r>
      <w:r w:rsidR="00FC0721">
        <w:rPr>
          <w:rFonts w:ascii="Times New Roman" w:eastAsia="Times New Roman" w:hAnsi="Times New Roman" w:cs="Times New Roman"/>
          <w:sz w:val="24"/>
          <w:szCs w:val="24"/>
        </w:rPr>
        <w:t xml:space="preserve"> This increased realism, and evaluation of uncertainty, would provide more accurate tests, to pick the best </w:t>
      </w:r>
      <w:r w:rsidR="00FC0721">
        <w:rPr>
          <w:rFonts w:ascii="Times New Roman" w:eastAsia="Times New Roman" w:hAnsi="Times New Roman" w:cs="Times New Roman"/>
          <w:i/>
          <w:sz w:val="24"/>
          <w:szCs w:val="24"/>
        </w:rPr>
        <w:t>p</w:t>
      </w:r>
      <w:r w:rsidR="00FC0721">
        <w:rPr>
          <w:rFonts w:ascii="Times New Roman" w:eastAsia="Times New Roman" w:hAnsi="Times New Roman" w:cs="Times New Roman"/>
          <w:sz w:val="24"/>
          <w:szCs w:val="24"/>
        </w:rPr>
        <w:t xml:space="preserve">-value threshold, as well as understand when is it still adequate to sample, to get the best out of spatial genetic legacies. A number of programs such as </w:t>
      </w:r>
      <w:proofErr w:type="spellStart"/>
      <w:r w:rsidR="00FC0721">
        <w:rPr>
          <w:rFonts w:ascii="Times New Roman" w:eastAsia="Times New Roman" w:hAnsi="Times New Roman" w:cs="Times New Roman"/>
          <w:sz w:val="24"/>
          <w:szCs w:val="24"/>
        </w:rPr>
        <w:lastRenderedPageBreak/>
        <w:t>CDMetaPOP</w:t>
      </w:r>
      <w:proofErr w:type="spellEnd"/>
      <w:r w:rsidR="00FC0721">
        <w:rPr>
          <w:rFonts w:ascii="Times New Roman" w:eastAsia="Times New Roman" w:hAnsi="Times New Roman" w:cs="Times New Roman"/>
          <w:sz w:val="24"/>
          <w:szCs w:val="24"/>
        </w:rPr>
        <w:t xml:space="preserv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7F6443">
        <w:rPr>
          <w:rFonts w:ascii="Times New Roman" w:eastAsia="Times New Roman" w:hAnsi="Times New Roman" w:cs="Times New Roman"/>
          <w:noProof/>
          <w:sz w:val="24"/>
          <w:szCs w:val="24"/>
        </w:rPr>
        <w:t>(Landguth, Bearlin, et al., 2017)</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Nemo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(Guillaume &amp; Rougemont, 2006)</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SPLATCHE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9D4A91">
        <w:rPr>
          <w:rFonts w:ascii="Times New Roman" w:eastAsia="Times New Roman" w:hAnsi="Times New Roman" w:cs="Times New Roman"/>
          <w:noProof/>
          <w:sz w:val="24"/>
          <w:szCs w:val="24"/>
        </w:rPr>
        <w:t>(Currat, Ray, &amp; Excoffier, 2004)</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or SLIM </w:t>
      </w:r>
      <w:r w:rsidR="00FC0721">
        <w:rPr>
          <w:rFonts w:ascii="Times New Roman" w:eastAsia="Times New Roman" w:hAnsi="Times New Roman" w:cs="Times New Roman"/>
          <w:sz w:val="24"/>
          <w:szCs w:val="24"/>
        </w:rPr>
        <w:fldChar w:fldCharType="begin" w:fldLock="1"/>
      </w:r>
      <w:r w:rsidR="00FC0721">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FC0721">
        <w:rPr>
          <w:rFonts w:ascii="Times New Roman" w:eastAsia="Times New Roman" w:hAnsi="Times New Roman" w:cs="Times New Roman"/>
          <w:sz w:val="24"/>
          <w:szCs w:val="24"/>
        </w:rPr>
        <w:fldChar w:fldCharType="separate"/>
      </w:r>
      <w:r w:rsidR="00FC0721" w:rsidRPr="00BD6DD3">
        <w:rPr>
          <w:rFonts w:ascii="Times New Roman" w:eastAsia="Times New Roman" w:hAnsi="Times New Roman" w:cs="Times New Roman"/>
          <w:noProof/>
          <w:sz w:val="24"/>
          <w:szCs w:val="24"/>
        </w:rPr>
        <w:t>(Haller &amp; Messer, 2019)</w:t>
      </w:r>
      <w:r w:rsidR="00FC0721">
        <w:rPr>
          <w:rFonts w:ascii="Times New Roman" w:eastAsia="Times New Roman" w:hAnsi="Times New Roman" w:cs="Times New Roman"/>
          <w:sz w:val="24"/>
          <w:szCs w:val="24"/>
        </w:rPr>
        <w:fldChar w:fldCharType="end"/>
      </w:r>
      <w:r w:rsidR="00FC0721">
        <w:rPr>
          <w:rFonts w:ascii="Times New Roman" w:eastAsia="Times New Roman" w:hAnsi="Times New Roman" w:cs="Times New Roman"/>
          <w:sz w:val="24"/>
          <w:szCs w:val="24"/>
        </w:rPr>
        <w:t xml:space="preserve"> provide very flexible and sophisticated ways to implement such simulations.</w:t>
      </w:r>
    </w:p>
    <w:p w14:paraId="1DF8F7F6" w14:textId="6BA73340" w:rsidR="00384DF0" w:rsidRDefault="00384DF0" w:rsidP="00A51948">
      <w:pPr>
        <w:spacing w:before="240" w:after="240" w:line="480" w:lineRule="auto"/>
        <w:rPr>
          <w:rFonts w:ascii="Times New Roman" w:eastAsia="Times New Roman" w:hAnsi="Times New Roman" w:cs="Times New Roman"/>
          <w:sz w:val="24"/>
          <w:szCs w:val="24"/>
        </w:rPr>
      </w:pPr>
      <w:commentRangeStart w:id="13"/>
      <w:ins w:id="14" w:author="Patrick James" w:date="2019-11-12T18:08:00Z">
        <w:r>
          <w:rPr>
            <w:rFonts w:ascii="Times New Roman" w:eastAsia="Times New Roman" w:hAnsi="Times New Roman" w:cs="Times New Roman"/>
            <w:sz w:val="24"/>
            <w:szCs w:val="24"/>
          </w:rPr>
          <w:t>XXX</w:t>
        </w:r>
        <w:commentRangeEnd w:id="13"/>
        <w:r>
          <w:rPr>
            <w:rStyle w:val="Marquedecommentaire"/>
          </w:rPr>
          <w:commentReference w:id="13"/>
        </w:r>
      </w:ins>
    </w:p>
    <w:p w14:paraId="25F3815B" w14:textId="5B6DF4C2" w:rsidR="003706EC" w:rsidRPr="00E75CDD" w:rsidRDefault="00E535D3"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3706EC">
        <w:rPr>
          <w:rFonts w:ascii="Times New Roman" w:eastAsia="Times New Roman" w:hAnsi="Times New Roman" w:cs="Times New Roman"/>
          <w:sz w:val="24"/>
          <w:szCs w:val="24"/>
        </w:rPr>
        <w:t xml:space="preserve">uture work </w:t>
      </w:r>
      <w:r w:rsidR="00AD4106">
        <w:rPr>
          <w:rFonts w:ascii="Times New Roman" w:eastAsia="Times New Roman" w:hAnsi="Times New Roman" w:cs="Times New Roman"/>
          <w:sz w:val="24"/>
          <w:szCs w:val="24"/>
        </w:rPr>
        <w:t xml:space="preserve">will need </w:t>
      </w:r>
      <w:r w:rsidR="003706EC">
        <w:rPr>
          <w:rFonts w:ascii="Times New Roman" w:eastAsia="Times New Roman" w:hAnsi="Times New Roman" w:cs="Times New Roman"/>
          <w:sz w:val="24"/>
          <w:szCs w:val="24"/>
        </w:rPr>
        <w:t xml:space="preserve">to explore how </w:t>
      </w:r>
      <w:commentRangeStart w:id="15"/>
      <w:r w:rsidR="003706EC">
        <w:rPr>
          <w:rFonts w:ascii="Times New Roman" w:eastAsia="Times New Roman" w:hAnsi="Times New Roman" w:cs="Times New Roman"/>
          <w:sz w:val="24"/>
          <w:szCs w:val="24"/>
        </w:rPr>
        <w:t>performance of TGI, as well as othe</w:t>
      </w:r>
      <w:r w:rsidR="00D2594B">
        <w:rPr>
          <w:rFonts w:ascii="Times New Roman" w:eastAsia="Times New Roman" w:hAnsi="Times New Roman" w:cs="Times New Roman"/>
          <w:sz w:val="24"/>
          <w:szCs w:val="24"/>
        </w:rPr>
        <w:t xml:space="preserve">r </w:t>
      </w:r>
      <w:r w:rsidR="003706EC">
        <w:rPr>
          <w:rFonts w:ascii="Times New Roman" w:eastAsia="Times New Roman" w:hAnsi="Times New Roman" w:cs="Times New Roman"/>
          <w:sz w:val="24"/>
          <w:szCs w:val="24"/>
        </w:rPr>
        <w:t xml:space="preserve">methods depending on the quantity and quality of the genetic data available, in detecting </w:t>
      </w:r>
      <w:proofErr w:type="spellStart"/>
      <w:r w:rsidR="003706EC">
        <w:rPr>
          <w:rFonts w:ascii="Times New Roman" w:eastAsia="Times New Roman" w:hAnsi="Times New Roman" w:cs="Times New Roman"/>
          <w:sz w:val="24"/>
          <w:szCs w:val="24"/>
        </w:rPr>
        <w:t>spatio</w:t>
      </w:r>
      <w:proofErr w:type="spellEnd"/>
      <w:r w:rsidR="003706EC">
        <w:rPr>
          <w:rFonts w:ascii="Times New Roman" w:eastAsia="Times New Roman" w:hAnsi="Times New Roman" w:cs="Times New Roman"/>
          <w:sz w:val="24"/>
          <w:szCs w:val="24"/>
        </w:rPr>
        <w:t xml:space="preserve">-temporal genetic change, varies with different factors. </w:t>
      </w:r>
      <w:commentRangeEnd w:id="15"/>
      <w:r w:rsidR="00AD4106">
        <w:rPr>
          <w:rStyle w:val="Marquedecommentaire"/>
        </w:rPr>
        <w:commentReference w:id="15"/>
      </w:r>
      <w:r w:rsidR="005C17F4">
        <w:rPr>
          <w:rFonts w:ascii="Times New Roman" w:eastAsia="Times New Roman" w:hAnsi="Times New Roman" w:cs="Times New Roman"/>
          <w:sz w:val="24"/>
          <w:szCs w:val="24"/>
        </w:rPr>
        <w:t>Some of the</w:t>
      </w:r>
      <w:r w:rsidR="003706EC">
        <w:rPr>
          <w:rFonts w:ascii="Times New Roman" w:eastAsia="Times New Roman" w:hAnsi="Times New Roman" w:cs="Times New Roman"/>
          <w:sz w:val="24"/>
          <w:szCs w:val="24"/>
        </w:rPr>
        <w:t xml:space="preserve"> factors</w:t>
      </w:r>
      <w:r w:rsidR="005C17F4">
        <w:rPr>
          <w:rFonts w:ascii="Times New Roman" w:eastAsia="Times New Roman" w:hAnsi="Times New Roman" w:cs="Times New Roman"/>
          <w:sz w:val="24"/>
          <w:szCs w:val="24"/>
        </w:rPr>
        <w:t xml:space="preserve"> we </w:t>
      </w:r>
      <w:r w:rsidR="00C1393E">
        <w:rPr>
          <w:rFonts w:ascii="Times New Roman" w:eastAsia="Times New Roman" w:hAnsi="Times New Roman" w:cs="Times New Roman"/>
          <w:sz w:val="24"/>
          <w:szCs w:val="24"/>
        </w:rPr>
        <w:t xml:space="preserve">think are </w:t>
      </w:r>
      <w:r w:rsidR="00FC0721">
        <w:rPr>
          <w:rFonts w:ascii="Times New Roman" w:eastAsia="Times New Roman" w:hAnsi="Times New Roman" w:cs="Times New Roman"/>
          <w:sz w:val="24"/>
          <w:szCs w:val="24"/>
        </w:rPr>
        <w:t>relevant</w:t>
      </w:r>
      <w:r w:rsidR="003E73EA">
        <w:rPr>
          <w:rFonts w:ascii="Times New Roman" w:eastAsia="Times New Roman" w:hAnsi="Times New Roman" w:cs="Times New Roman"/>
          <w:sz w:val="24"/>
          <w:szCs w:val="24"/>
        </w:rPr>
        <w:t xml:space="preserve"> include</w:t>
      </w:r>
      <w:r w:rsidR="003706EC">
        <w:rPr>
          <w:rFonts w:ascii="Times New Roman" w:eastAsia="Times New Roman" w:hAnsi="Times New Roman" w:cs="Times New Roman"/>
          <w:sz w:val="24"/>
          <w:szCs w:val="24"/>
        </w:rPr>
        <w:t xml:space="preserve"> the choice of the genetic distance used in the algorithm</w:t>
      </w:r>
      <w:r w:rsidR="003E73EA">
        <w:rPr>
          <w:rFonts w:ascii="Times New Roman" w:eastAsia="Times New Roman" w:hAnsi="Times New Roman" w:cs="Times New Roman"/>
          <w:sz w:val="24"/>
          <w:szCs w:val="24"/>
        </w:rPr>
        <w:t>,</w:t>
      </w:r>
      <w:r w:rsidR="003706EC">
        <w:rPr>
          <w:rFonts w:ascii="Times New Roman" w:eastAsia="Times New Roman" w:hAnsi="Times New Roman" w:cs="Times New Roman"/>
          <w:sz w:val="24"/>
          <w:szCs w:val="24"/>
        </w:rPr>
        <w:t xml:space="preserve"> the influence of the degree of spatial autocorrelation in genetic legacies</w:t>
      </w:r>
      <w:r w:rsidR="00D77D74">
        <w:rPr>
          <w:rFonts w:ascii="Times New Roman" w:eastAsia="Times New Roman" w:hAnsi="Times New Roman" w:cs="Times New Roman"/>
          <w:sz w:val="24"/>
          <w:szCs w:val="24"/>
        </w:rPr>
        <w:t xml:space="preserve">, </w:t>
      </w:r>
      <w:r w:rsidR="00F972F2">
        <w:rPr>
          <w:rFonts w:ascii="Times New Roman" w:eastAsia="Times New Roman" w:hAnsi="Times New Roman" w:cs="Times New Roman"/>
          <w:sz w:val="24"/>
          <w:szCs w:val="24"/>
        </w:rPr>
        <w:t xml:space="preserve">and </w:t>
      </w:r>
      <w:r w:rsidR="00D77D74">
        <w:rPr>
          <w:rFonts w:ascii="Times New Roman" w:eastAsia="Times New Roman" w:hAnsi="Times New Roman" w:cs="Times New Roman"/>
          <w:sz w:val="24"/>
          <w:szCs w:val="24"/>
        </w:rPr>
        <w:t xml:space="preserve">varying effective population </w:t>
      </w:r>
      <w:commentRangeStart w:id="16"/>
      <w:r w:rsidR="00D77D74">
        <w:rPr>
          <w:rFonts w:ascii="Times New Roman" w:eastAsia="Times New Roman" w:hAnsi="Times New Roman" w:cs="Times New Roman"/>
          <w:sz w:val="24"/>
          <w:szCs w:val="24"/>
        </w:rPr>
        <w:t>sizes</w:t>
      </w:r>
      <w:commentRangeEnd w:id="16"/>
      <w:r w:rsidR="00AD4106">
        <w:rPr>
          <w:rStyle w:val="Marquedecommentaire"/>
        </w:rPr>
        <w:commentReference w:id="16"/>
      </w:r>
      <w:r w:rsidR="00F972F2">
        <w:rPr>
          <w:rFonts w:ascii="Times New Roman" w:eastAsia="Times New Roman" w:hAnsi="Times New Roman" w:cs="Times New Roman"/>
          <w:sz w:val="24"/>
          <w:szCs w:val="24"/>
        </w:rPr>
        <w:t>.</w:t>
      </w:r>
    </w:p>
    <w:p w14:paraId="41986B7E" w14:textId="77777777" w:rsidR="006D70DA" w:rsidRPr="0007763B" w:rsidRDefault="006D70DA" w:rsidP="00A51948">
      <w:pPr>
        <w:spacing w:before="240" w:after="240" w:line="480" w:lineRule="auto"/>
        <w:rPr>
          <w:rFonts w:ascii="Times New Roman" w:eastAsia="Times New Roman" w:hAnsi="Times New Roman" w:cs="Times New Roman"/>
          <w:b/>
          <w:sz w:val="24"/>
          <w:szCs w:val="24"/>
        </w:rPr>
      </w:pPr>
    </w:p>
    <w:p w14:paraId="3749F458" w14:textId="6C0CCA83"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49208550"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sidR="00032375">
        <w:rPr>
          <w:rFonts w:ascii="Times New Roman" w:hAnsi="Times New Roman" w:cs="Times New Roman"/>
          <w:i/>
          <w:sz w:val="24"/>
          <w:szCs w:val="24"/>
        </w:rPr>
        <w:t xml:space="preserve"> </w:t>
      </w:r>
      <w:proofErr w:type="spellStart"/>
      <w:proofErr w:type="gramStart"/>
      <w:r w:rsidR="00032375">
        <w:rPr>
          <w:rFonts w:ascii="Times New Roman" w:hAnsi="Times New Roman" w:cs="Times New Roman"/>
          <w:i/>
          <w:sz w:val="24"/>
          <w:szCs w:val="24"/>
        </w:rPr>
        <w:t>TG</w:t>
      </w:r>
      <w:r>
        <w:rPr>
          <w:rFonts w:ascii="Times New Roman" w:hAnsi="Times New Roman" w:cs="Times New Roman"/>
          <w:i/>
          <w:sz w:val="24"/>
          <w:szCs w:val="24"/>
        </w:rPr>
        <w:t>Imicro</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73FD3204"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t>
      </w:r>
      <w:r w:rsidRPr="0007763B">
        <w:rPr>
          <w:rFonts w:ascii="Times New Roman" w:hAnsi="Times New Roman" w:cs="Times New Roman"/>
          <w:sz w:val="24"/>
          <w:szCs w:val="24"/>
        </w:rPr>
        <w:lastRenderedPageBreak/>
        <w:t xml:space="preserve">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Finally, we thank </w:t>
      </w:r>
      <w:r w:rsidR="005E037A">
        <w:rPr>
          <w:rFonts w:ascii="Times New Roman" w:hAnsi="Times New Roman" w:cs="Times New Roman"/>
          <w:sz w:val="24"/>
          <w:szCs w:val="24"/>
        </w:rPr>
        <w:t xml:space="preserve">Jeremy </w:t>
      </w:r>
      <w:proofErr w:type="spellStart"/>
      <w:r w:rsidR="005E037A">
        <w:rPr>
          <w:rFonts w:ascii="Times New Roman" w:hAnsi="Times New Roman" w:cs="Times New Roman"/>
          <w:sz w:val="24"/>
          <w:szCs w:val="24"/>
        </w:rPr>
        <w:t>Larroque</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5E037A">
        <w:rPr>
          <w:rFonts w:ascii="Times New Roman" w:hAnsi="Times New Roman" w:cs="Times New Roman"/>
          <w:sz w:val="24"/>
          <w:szCs w:val="24"/>
        </w:rPr>
        <w:t xml:space="preserve"> and others,</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79A09036" w14:textId="6C7BCB66" w:rsidR="00E326F3" w:rsidRPr="00E326F3" w:rsidRDefault="004E13A5"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326F3" w:rsidRPr="00E326F3">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E326F3" w:rsidRPr="00E326F3">
        <w:rPr>
          <w:rFonts w:ascii="Times New Roman" w:hAnsi="Times New Roman" w:cs="Times New Roman"/>
          <w:i/>
          <w:iCs/>
          <w:noProof/>
          <w:sz w:val="24"/>
          <w:szCs w:val="24"/>
        </w:rPr>
        <w:t>Evolution</w:t>
      </w:r>
      <w:r w:rsidR="00E326F3" w:rsidRPr="00E326F3">
        <w:rPr>
          <w:rFonts w:ascii="Times New Roman" w:hAnsi="Times New Roman" w:cs="Times New Roman"/>
          <w:noProof/>
          <w:sz w:val="24"/>
          <w:szCs w:val="24"/>
        </w:rPr>
        <w:t xml:space="preserve">, </w:t>
      </w:r>
      <w:r w:rsidR="00E326F3" w:rsidRPr="00E326F3">
        <w:rPr>
          <w:rFonts w:ascii="Times New Roman" w:hAnsi="Times New Roman" w:cs="Times New Roman"/>
          <w:i/>
          <w:iCs/>
          <w:noProof/>
          <w:sz w:val="24"/>
          <w:szCs w:val="24"/>
        </w:rPr>
        <w:t>69</w:t>
      </w:r>
      <w:r w:rsidR="00E326F3" w:rsidRPr="00E326F3">
        <w:rPr>
          <w:rFonts w:ascii="Times New Roman" w:hAnsi="Times New Roman" w:cs="Times New Roman"/>
          <w:noProof/>
          <w:sz w:val="24"/>
          <w:szCs w:val="24"/>
        </w:rPr>
        <w:t>(3), 823–829. doi: 10.1111/evo.12596</w:t>
      </w:r>
    </w:p>
    <w:p w14:paraId="1FC9671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Aeschbacher, S., Selby, J. P., Willis, J. H., &amp; Coop, G. M. (2016). </w:t>
      </w:r>
      <w:r w:rsidRPr="00E326F3">
        <w:rPr>
          <w:rFonts w:ascii="Times New Roman" w:hAnsi="Times New Roman" w:cs="Times New Roman"/>
          <w:i/>
          <w:iCs/>
          <w:noProof/>
          <w:sz w:val="24"/>
          <w:szCs w:val="24"/>
        </w:rPr>
        <w:t>Population-genomic inference of the strength and timing of selection against gene flow</w:t>
      </w:r>
      <w:r w:rsidRPr="00E326F3">
        <w:rPr>
          <w:rFonts w:ascii="Times New Roman" w:hAnsi="Times New Roman" w:cs="Times New Roman"/>
          <w:noProof/>
          <w:sz w:val="24"/>
          <w:szCs w:val="24"/>
        </w:rPr>
        <w:t>. (18), 1–6. doi: 10.1101/072736</w:t>
      </w:r>
    </w:p>
    <w:p w14:paraId="0C83F65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Albrechtsen, A., Nielsen, F. C., &amp; Nielsen, R. (2010). Ascertainment biases in SNP chips affect measures of population divergence.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(11), 2534–2547. doi: 10.1093/molbev/msq148</w:t>
      </w:r>
    </w:p>
    <w:p w14:paraId="3D8DD7B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Allendorf, F. W., Hohenlohe, P. A., &amp; Luikart, G. (2010). Genomics and the future of conservation genetics. </w:t>
      </w:r>
      <w:r w:rsidRPr="00E326F3">
        <w:rPr>
          <w:rFonts w:ascii="Times New Roman" w:hAnsi="Times New Roman" w:cs="Times New Roman"/>
          <w:i/>
          <w:iCs/>
          <w:noProof/>
          <w:sz w:val="24"/>
          <w:szCs w:val="24"/>
        </w:rPr>
        <w:t>Nature Reviews.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(10), 697–709. doi: 10.1038/nrg2844</w:t>
      </w:r>
    </w:p>
    <w:p w14:paraId="05999A9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Anderson, C. D., Epperson, B. K., Fortin, M.-J., Holderegger, R., James, P. M. a., Rosenberg, M. </w:t>
      </w:r>
      <w:r w:rsidRPr="00E326F3">
        <w:rPr>
          <w:rFonts w:ascii="Times New Roman" w:hAnsi="Times New Roman" w:cs="Times New Roman"/>
          <w:noProof/>
          <w:sz w:val="24"/>
          <w:szCs w:val="24"/>
        </w:rPr>
        <w:lastRenderedPageBreak/>
        <w:t xml:space="preserve">S., … Spear, S. F. (2010). Considering spatial and temporal scale in landscape-genetic studies of gene flow.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(17), 3565–3575. doi: 10.1111/j.1365-294X.2010.04757.x</w:t>
      </w:r>
    </w:p>
    <w:p w14:paraId="70CB75A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E326F3">
        <w:rPr>
          <w:rFonts w:ascii="Times New Roman" w:hAnsi="Times New Roman" w:cs="Times New Roman"/>
          <w:i/>
          <w:iCs/>
          <w:noProof/>
          <w:sz w:val="24"/>
          <w:szCs w:val="24"/>
        </w:rPr>
        <w:t>American Naturalist</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181</w:t>
      </w:r>
      <w:r w:rsidRPr="00E326F3">
        <w:rPr>
          <w:rFonts w:ascii="Times New Roman" w:hAnsi="Times New Roman" w:cs="Times New Roman"/>
          <w:noProof/>
          <w:sz w:val="24"/>
          <w:szCs w:val="24"/>
        </w:rPr>
        <w:t>(2), 254–263. doi: 10.1086/668831</w:t>
      </w:r>
    </w:p>
    <w:p w14:paraId="486D84B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Avise, J. C. (1994). </w:t>
      </w:r>
      <w:r w:rsidRPr="00E326F3">
        <w:rPr>
          <w:rFonts w:ascii="Times New Roman" w:hAnsi="Times New Roman" w:cs="Times New Roman"/>
          <w:i/>
          <w:iCs/>
          <w:noProof/>
          <w:sz w:val="24"/>
          <w:szCs w:val="24"/>
        </w:rPr>
        <w:t>Molecular markers, natural history and evolution</w:t>
      </w:r>
      <w:r w:rsidRPr="00E326F3">
        <w:rPr>
          <w:rFonts w:ascii="Times New Roman" w:hAnsi="Times New Roman" w:cs="Times New Roman"/>
          <w:noProof/>
          <w:sz w:val="24"/>
          <w:szCs w:val="24"/>
        </w:rPr>
        <w:t>. London, UK: Chapman &amp; Hall.</w:t>
      </w:r>
    </w:p>
    <w:p w14:paraId="2C898D31"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E326F3">
        <w:rPr>
          <w:rFonts w:ascii="Times New Roman" w:hAnsi="Times New Roman" w:cs="Times New Roman"/>
          <w:i/>
          <w:iCs/>
          <w:noProof/>
          <w:sz w:val="24"/>
          <w:szCs w:val="24"/>
        </w:rPr>
        <w:t>Copeia</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106</w:t>
      </w:r>
      <w:r w:rsidRPr="00E326F3">
        <w:rPr>
          <w:rFonts w:ascii="Times New Roman" w:hAnsi="Times New Roman" w:cs="Times New Roman"/>
          <w:noProof/>
          <w:sz w:val="24"/>
          <w:szCs w:val="24"/>
        </w:rPr>
        <w:t>(3), 414–420. doi: 10.1643/cg-17-682</w:t>
      </w:r>
    </w:p>
    <w:p w14:paraId="33FA5E6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E326F3">
        <w:rPr>
          <w:rFonts w:ascii="Times New Roman" w:hAnsi="Times New Roman" w:cs="Times New Roman"/>
          <w:i/>
          <w:iCs/>
          <w:noProof/>
          <w:sz w:val="24"/>
          <w:szCs w:val="24"/>
        </w:rPr>
        <w:t>Trends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(11), 670–679. doi: 10.1016/j.tree.2013.08.005</w:t>
      </w:r>
    </w:p>
    <w:p w14:paraId="27055C5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(January), 3339–3357. doi: 10.1111/mec.15164</w:t>
      </w:r>
    </w:p>
    <w:p w14:paraId="13B3EF7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Bhatia, G., Patterson, N., Sankararaman, S., &amp; Price, A. L. (2013). Estimating and interpreting F. </w:t>
      </w:r>
      <w:r w:rsidRPr="00E326F3">
        <w:rPr>
          <w:rFonts w:ascii="Times New Roman" w:hAnsi="Times New Roman" w:cs="Times New Roman"/>
          <w:i/>
          <w:iCs/>
          <w:noProof/>
          <w:sz w:val="24"/>
          <w:szCs w:val="24"/>
        </w:rPr>
        <w:t>Genome Research</w:t>
      </w:r>
      <w:r w:rsidRPr="00E326F3">
        <w:rPr>
          <w:rFonts w:ascii="Times New Roman" w:hAnsi="Times New Roman" w:cs="Times New Roman"/>
          <w:noProof/>
          <w:sz w:val="24"/>
          <w:szCs w:val="24"/>
        </w:rPr>
        <w:t>, (2), 1–9. doi: 10.1101/gr.154831.113.23</w:t>
      </w:r>
    </w:p>
    <w:p w14:paraId="78F65FC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Bolliger, J., Lander, T., &amp; Balkenhol, N. (2014). Landscape genetics since 2003: Status, challenges and future directions.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29</w:t>
      </w:r>
      <w:r w:rsidRPr="00E326F3">
        <w:rPr>
          <w:rFonts w:ascii="Times New Roman" w:hAnsi="Times New Roman" w:cs="Times New Roman"/>
          <w:noProof/>
          <w:sz w:val="24"/>
          <w:szCs w:val="24"/>
        </w:rPr>
        <w:t>(3), 361–366. doi: 10.1007/s10980-013-9982-x</w:t>
      </w:r>
    </w:p>
    <w:p w14:paraId="1EC4397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Bolnick, D. I., &amp; Nosil, P. (2007). Natural selection in populations subject to a migration load. </w:t>
      </w:r>
      <w:r w:rsidRPr="00E326F3">
        <w:rPr>
          <w:rFonts w:ascii="Times New Roman" w:hAnsi="Times New Roman" w:cs="Times New Roman"/>
          <w:i/>
          <w:iCs/>
          <w:noProof/>
          <w:sz w:val="24"/>
          <w:szCs w:val="24"/>
        </w:rPr>
        <w:t>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61</w:t>
      </w:r>
      <w:r w:rsidRPr="00E326F3">
        <w:rPr>
          <w:rFonts w:ascii="Times New Roman" w:hAnsi="Times New Roman" w:cs="Times New Roman"/>
          <w:noProof/>
          <w:sz w:val="24"/>
          <w:szCs w:val="24"/>
        </w:rPr>
        <w:t>(9), 2229–2243. doi: 10.1111/j.1558-5646.2007.00179.x</w:t>
      </w:r>
    </w:p>
    <w:p w14:paraId="68DC851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Bradburd, G. S., &amp; Ralph, P. L. (2019). Spatial Population Genetics: It’s About Time. </w:t>
      </w:r>
      <w:r w:rsidRPr="00E326F3">
        <w:rPr>
          <w:rFonts w:ascii="Times New Roman" w:hAnsi="Times New Roman" w:cs="Times New Roman"/>
          <w:i/>
          <w:iCs/>
          <w:noProof/>
          <w:sz w:val="24"/>
          <w:szCs w:val="24"/>
        </w:rPr>
        <w:t>Annual Review of Ecology, Evolution, and Systematics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50</w:t>
      </w:r>
      <w:r w:rsidRPr="00E326F3">
        <w:rPr>
          <w:rFonts w:ascii="Times New Roman" w:hAnsi="Times New Roman" w:cs="Times New Roman"/>
          <w:noProof/>
          <w:sz w:val="24"/>
          <w:szCs w:val="24"/>
        </w:rPr>
        <w:t>(1), 427–449. doi: 10.1146/annurev-ecolsys-110316-022659</w:t>
      </w:r>
    </w:p>
    <w:p w14:paraId="6EEA591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Buschbom, J., Yanbaev, Y., &amp; Degen, B. (2011). Efficient long-distance gene flow into an isolated relict oak stand. </w:t>
      </w:r>
      <w:r w:rsidRPr="00E326F3">
        <w:rPr>
          <w:rFonts w:ascii="Times New Roman" w:hAnsi="Times New Roman" w:cs="Times New Roman"/>
          <w:i/>
          <w:iCs/>
          <w:noProof/>
          <w:sz w:val="24"/>
          <w:szCs w:val="24"/>
        </w:rPr>
        <w:t>Journal of Heredity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102</w:t>
      </w:r>
      <w:r w:rsidRPr="00E326F3">
        <w:rPr>
          <w:rFonts w:ascii="Times New Roman" w:hAnsi="Times New Roman" w:cs="Times New Roman"/>
          <w:noProof/>
          <w:sz w:val="24"/>
          <w:szCs w:val="24"/>
        </w:rPr>
        <w:t>(4), 464–472. doi: 10.1093/jhered/esr023</w:t>
      </w:r>
    </w:p>
    <w:p w14:paraId="2F686E6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(20), 3976–4010. doi: 10.1111/mec.14848</w:t>
      </w:r>
    </w:p>
    <w:p w14:paraId="545FE49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E326F3">
        <w:rPr>
          <w:rFonts w:ascii="Times New Roman" w:hAnsi="Times New Roman" w:cs="Times New Roman"/>
          <w:i/>
          <w:iCs/>
          <w:noProof/>
          <w:sz w:val="24"/>
          <w:szCs w:val="24"/>
        </w:rPr>
        <w:t>Genome Research</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15</w:t>
      </w:r>
      <w:r w:rsidRPr="00E326F3">
        <w:rPr>
          <w:rFonts w:ascii="Times New Roman" w:hAnsi="Times New Roman" w:cs="Times New Roman"/>
          <w:noProof/>
          <w:sz w:val="24"/>
          <w:szCs w:val="24"/>
        </w:rPr>
        <w:t>(11), 1496–1502. doi: 10.1101/gr.4107905</w:t>
      </w:r>
    </w:p>
    <w:p w14:paraId="7DD17521" w14:textId="77777777" w:rsidR="00E326F3" w:rsidRPr="0072718C"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lang w:val="fr-FR"/>
        </w:rPr>
      </w:pPr>
      <w:r w:rsidRPr="00E326F3">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72718C">
        <w:rPr>
          <w:rFonts w:ascii="Times New Roman" w:hAnsi="Times New Roman" w:cs="Times New Roman"/>
          <w:i/>
          <w:iCs/>
          <w:noProof/>
          <w:sz w:val="24"/>
          <w:szCs w:val="24"/>
          <w:lang w:val="fr-FR"/>
        </w:rPr>
        <w:t>PLoS ONE</w:t>
      </w:r>
      <w:r w:rsidRPr="0072718C">
        <w:rPr>
          <w:rFonts w:ascii="Times New Roman" w:hAnsi="Times New Roman" w:cs="Times New Roman"/>
          <w:noProof/>
          <w:sz w:val="24"/>
          <w:szCs w:val="24"/>
          <w:lang w:val="fr-FR"/>
        </w:rPr>
        <w:t xml:space="preserve">, </w:t>
      </w:r>
      <w:r w:rsidRPr="0072718C">
        <w:rPr>
          <w:rFonts w:ascii="Times New Roman" w:hAnsi="Times New Roman" w:cs="Times New Roman"/>
          <w:i/>
          <w:iCs/>
          <w:noProof/>
          <w:sz w:val="24"/>
          <w:szCs w:val="24"/>
          <w:lang w:val="fr-FR"/>
        </w:rPr>
        <w:t>12</w:t>
      </w:r>
      <w:r w:rsidRPr="0072718C">
        <w:rPr>
          <w:rFonts w:ascii="Times New Roman" w:hAnsi="Times New Roman" w:cs="Times New Roman"/>
          <w:noProof/>
          <w:sz w:val="24"/>
          <w:szCs w:val="24"/>
          <w:lang w:val="fr-FR"/>
        </w:rPr>
        <w:t>(5), 1–26. doi: 10.1371/journal.pone.0176960</w:t>
      </w:r>
    </w:p>
    <w:p w14:paraId="678771F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72718C">
        <w:rPr>
          <w:rFonts w:ascii="Times New Roman" w:hAnsi="Times New Roman" w:cs="Times New Roman"/>
          <w:noProof/>
          <w:sz w:val="24"/>
          <w:szCs w:val="24"/>
          <w:lang w:val="fr-FR"/>
        </w:rPr>
        <w:lastRenderedPageBreak/>
        <w:t xml:space="preserve">Cubry, P., Vigouroux, Y., &amp; François, O. (2017). </w:t>
      </w:r>
      <w:r w:rsidRPr="00E326F3">
        <w:rPr>
          <w:rFonts w:ascii="Times New Roman" w:hAnsi="Times New Roman" w:cs="Times New Roman"/>
          <w:noProof/>
          <w:sz w:val="24"/>
          <w:szCs w:val="24"/>
        </w:rPr>
        <w:t xml:space="preserve">The Empirical Distribution of Singletons for Geographic Samples of DNA Sequences. </w:t>
      </w:r>
      <w:r w:rsidRPr="00E326F3">
        <w:rPr>
          <w:rFonts w:ascii="Times New Roman" w:hAnsi="Times New Roman" w:cs="Times New Roman"/>
          <w:i/>
          <w:iCs/>
          <w:noProof/>
          <w:sz w:val="24"/>
          <w:szCs w:val="24"/>
        </w:rPr>
        <w:t>Frontiers in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(September), 1–10. doi: 10.3389/fgene.2017.00139</w:t>
      </w:r>
    </w:p>
    <w:p w14:paraId="522CF29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326F3">
        <w:rPr>
          <w:rFonts w:ascii="Times New Roman" w:hAnsi="Times New Roman" w:cs="Times New Roman"/>
          <w:i/>
          <w:iCs/>
          <w:noProof/>
          <w:sz w:val="24"/>
          <w:szCs w:val="24"/>
        </w:rPr>
        <w:t>Molecular Ecology Notes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4</w:t>
      </w:r>
      <w:r w:rsidRPr="00E326F3">
        <w:rPr>
          <w:rFonts w:ascii="Times New Roman" w:hAnsi="Times New Roman" w:cs="Times New Roman"/>
          <w:noProof/>
          <w:sz w:val="24"/>
          <w:szCs w:val="24"/>
        </w:rPr>
        <w:t>(1), 139–142. doi: 10.1046/j.1471-8286.2003.00582.x</w:t>
      </w:r>
    </w:p>
    <w:p w14:paraId="21646CF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(8), 1219–1230. doi: 10.1111/eva.12617</w:t>
      </w:r>
    </w:p>
    <w:p w14:paraId="24B52A3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Dray, S., Bauman, D., Blanchet, G., Borcard, D., Clappe, S., Guenard, G., … Wagner, H. H. (2019). </w:t>
      </w:r>
      <w:r w:rsidRPr="00E326F3">
        <w:rPr>
          <w:rFonts w:ascii="Times New Roman" w:hAnsi="Times New Roman" w:cs="Times New Roman"/>
          <w:i/>
          <w:iCs/>
          <w:noProof/>
          <w:sz w:val="24"/>
          <w:szCs w:val="24"/>
        </w:rPr>
        <w:t>adespatial: Multivariate Multiscale Spatial Analysis.</w:t>
      </w:r>
      <w:r w:rsidRPr="00E326F3">
        <w:rPr>
          <w:rFonts w:ascii="Times New Roman" w:hAnsi="Times New Roman" w:cs="Times New Roman"/>
          <w:noProof/>
          <w:sz w:val="24"/>
          <w:szCs w:val="24"/>
        </w:rPr>
        <w:t xml:space="preserve"> Retrieved from https://cran.r-project.org/package=adespatial</w:t>
      </w:r>
    </w:p>
    <w:p w14:paraId="5520EB0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(17), 3549–3564. doi: 10.1111/j.1365-294X.2010.04678.x</w:t>
      </w:r>
    </w:p>
    <w:p w14:paraId="6AE43E3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(24), 6021–6040. doi: 10.1111/mec.13454</w:t>
      </w:r>
    </w:p>
    <w:p w14:paraId="5134587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Excoffier, L., Dupanloup, I., Huerta-Sánchez, E., Sousa, V. C., &amp; Foll, M. (2013). Robust Demographic Inference from Genomic and SNP Data. </w:t>
      </w:r>
      <w:r w:rsidRPr="00E326F3">
        <w:rPr>
          <w:rFonts w:ascii="Times New Roman" w:hAnsi="Times New Roman" w:cs="Times New Roman"/>
          <w:i/>
          <w:iCs/>
          <w:noProof/>
          <w:sz w:val="24"/>
          <w:szCs w:val="24"/>
        </w:rPr>
        <w:t>PLoS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(10). doi: 10.1371/journal.pgen.1003905</w:t>
      </w:r>
    </w:p>
    <w:p w14:paraId="6032B0F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Forester, B. R., Jones, M. R., Joost, S., Landguth, E. L., &amp; Lasky, J. R. (2016). Detecting spatial genetic signatures of local adaptation in heterogeneous landscapes.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25</w:t>
      </w:r>
      <w:r w:rsidRPr="00E326F3">
        <w:rPr>
          <w:rFonts w:ascii="Times New Roman" w:hAnsi="Times New Roman" w:cs="Times New Roman"/>
          <w:noProof/>
          <w:sz w:val="24"/>
          <w:szCs w:val="24"/>
        </w:rPr>
        <w:t>(1), 104–120. doi: 10.1111/mec.13476</w:t>
      </w:r>
    </w:p>
    <w:p w14:paraId="13BB9E2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Gardner, R. H., &amp; Urban, D. L. (2007). Neutral models for testing landscape hypotheses.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22</w:t>
      </w:r>
      <w:r w:rsidRPr="00E326F3">
        <w:rPr>
          <w:rFonts w:ascii="Times New Roman" w:hAnsi="Times New Roman" w:cs="Times New Roman"/>
          <w:noProof/>
          <w:sz w:val="24"/>
          <w:szCs w:val="24"/>
        </w:rPr>
        <w:t>(1), 15–29. doi: 10.1007/s10980-006-9011-4</w:t>
      </w:r>
    </w:p>
    <w:p w14:paraId="1FAE9D9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326F3">
        <w:rPr>
          <w:rFonts w:ascii="Times New Roman" w:hAnsi="Times New Roman" w:cs="Times New Roman"/>
          <w:i/>
          <w:iCs/>
          <w:noProof/>
          <w:sz w:val="24"/>
          <w:szCs w:val="24"/>
        </w:rPr>
        <w:t>Heredity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110</w:t>
      </w:r>
      <w:r w:rsidRPr="00E326F3">
        <w:rPr>
          <w:rFonts w:ascii="Times New Roman" w:hAnsi="Times New Roman" w:cs="Times New Roman"/>
          <w:noProof/>
          <w:sz w:val="24"/>
          <w:szCs w:val="24"/>
        </w:rPr>
        <w:t>(5), 409–419. doi: 10.1038/hdy.2012.120</w:t>
      </w:r>
    </w:p>
    <w:p w14:paraId="08DFE9B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Guillaume, F., &amp; Rougemont, J. (2006). Nemo: An evolutionary and population genetics programming framework.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22</w:t>
      </w:r>
      <w:r w:rsidRPr="00E326F3">
        <w:rPr>
          <w:rFonts w:ascii="Times New Roman" w:hAnsi="Times New Roman" w:cs="Times New Roman"/>
          <w:noProof/>
          <w:sz w:val="24"/>
          <w:szCs w:val="24"/>
        </w:rPr>
        <w:t>(20), 2556–2557. doi: 10.1093/bioinformatics/btl415</w:t>
      </w:r>
    </w:p>
    <w:p w14:paraId="1115FF1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E326F3">
        <w:rPr>
          <w:rFonts w:ascii="Times New Roman" w:hAnsi="Times New Roman" w:cs="Times New Roman"/>
          <w:i/>
          <w:iCs/>
          <w:noProof/>
          <w:sz w:val="24"/>
          <w:szCs w:val="24"/>
        </w:rPr>
        <w:t>PLoS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w:t>
      </w:r>
      <w:r w:rsidRPr="00E326F3">
        <w:rPr>
          <w:rFonts w:ascii="Times New Roman" w:hAnsi="Times New Roman" w:cs="Times New Roman"/>
          <w:noProof/>
          <w:sz w:val="24"/>
          <w:szCs w:val="24"/>
        </w:rPr>
        <w:t>(10). doi: 10.1371/journal.pgen.1000695</w:t>
      </w:r>
    </w:p>
    <w:p w14:paraId="13E8585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Haller, B. C., &amp; Messer, P. W. (2019). SLiM 3: Forward Genetic Simulations Beyond the Wright-Fisher Model.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36</w:t>
      </w:r>
      <w:r w:rsidRPr="00E326F3">
        <w:rPr>
          <w:rFonts w:ascii="Times New Roman" w:hAnsi="Times New Roman" w:cs="Times New Roman"/>
          <w:noProof/>
          <w:sz w:val="24"/>
          <w:szCs w:val="24"/>
        </w:rPr>
        <w:t>(3), 632–637. doi: 10.1093/molbev/msy228</w:t>
      </w:r>
    </w:p>
    <w:p w14:paraId="53910D6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7</w:t>
      </w:r>
      <w:r w:rsidRPr="00E326F3">
        <w:rPr>
          <w:rFonts w:ascii="Times New Roman" w:hAnsi="Times New Roman" w:cs="Times New Roman"/>
          <w:noProof/>
          <w:sz w:val="24"/>
          <w:szCs w:val="24"/>
        </w:rPr>
        <w:t>(9), 1008–1025. doi: 10.1111/eva.12149</w:t>
      </w:r>
    </w:p>
    <w:p w14:paraId="7EBB99B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James, P. M. a., Fleming, R. a., &amp; Fortin, M. J. (2010). Identifying significant scale-specific spatial boundaries using wavelets and null models: Spruce budworm defoliation in Ontario, Canada as a case study. </w:t>
      </w:r>
      <w:r w:rsidRPr="00E326F3">
        <w:rPr>
          <w:rFonts w:ascii="Times New Roman" w:hAnsi="Times New Roman" w:cs="Times New Roman"/>
          <w:i/>
          <w:iCs/>
          <w:noProof/>
          <w:sz w:val="24"/>
          <w:szCs w:val="24"/>
        </w:rPr>
        <w:t>Landscape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25</w:t>
      </w:r>
      <w:r w:rsidRPr="00E326F3">
        <w:rPr>
          <w:rFonts w:ascii="Times New Roman" w:hAnsi="Times New Roman" w:cs="Times New Roman"/>
          <w:noProof/>
          <w:sz w:val="24"/>
          <w:szCs w:val="24"/>
        </w:rPr>
        <w:t>, 873–887. doi: 10.1007/s10980-010-9465-2</w:t>
      </w:r>
    </w:p>
    <w:p w14:paraId="7E05840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Jombart, T. (2008). Adegenet: A R package for the multivariate analysis of genetic markers.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(11), 1403–1405. doi: 10.1093/bioinformatics/btn129</w:t>
      </w:r>
    </w:p>
    <w:p w14:paraId="34A8074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Jombart, T., &amp; Ahmed, I. (2011). adegenet 1.3-1: New tools for the analysis of genome-wide SNP data.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27</w:t>
      </w:r>
      <w:r w:rsidRPr="00E326F3">
        <w:rPr>
          <w:rFonts w:ascii="Times New Roman" w:hAnsi="Times New Roman" w:cs="Times New Roman"/>
          <w:noProof/>
          <w:sz w:val="24"/>
          <w:szCs w:val="24"/>
        </w:rPr>
        <w:t>(21), 3070–3071. doi: 10.1093/bioinformatics/btr521</w:t>
      </w:r>
    </w:p>
    <w:p w14:paraId="2D2CABF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E326F3">
        <w:rPr>
          <w:rFonts w:ascii="Times New Roman" w:hAnsi="Times New Roman" w:cs="Times New Roman"/>
          <w:i/>
          <w:iCs/>
          <w:noProof/>
          <w:sz w:val="24"/>
          <w:szCs w:val="24"/>
        </w:rPr>
        <w:t>Journal of the American Statistical Association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0</w:t>
      </w:r>
      <w:r w:rsidRPr="00E326F3">
        <w:rPr>
          <w:rFonts w:ascii="Times New Roman" w:hAnsi="Times New Roman" w:cs="Times New Roman"/>
          <w:noProof/>
          <w:sz w:val="24"/>
          <w:szCs w:val="24"/>
        </w:rPr>
        <w:t>(0), 1–16. doi: 10.1080/01621459.2019.1635482</w:t>
      </w:r>
    </w:p>
    <w:p w14:paraId="25CE669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E326F3">
        <w:rPr>
          <w:rFonts w:ascii="Times New Roman" w:hAnsi="Times New Roman" w:cs="Times New Roman"/>
          <w:i/>
          <w:iCs/>
          <w:noProof/>
          <w:sz w:val="24"/>
          <w:szCs w:val="24"/>
        </w:rPr>
        <w:t>Ecology Letters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15</w:t>
      </w:r>
      <w:r w:rsidRPr="00E326F3">
        <w:rPr>
          <w:rFonts w:ascii="Times New Roman" w:hAnsi="Times New Roman" w:cs="Times New Roman"/>
          <w:noProof/>
          <w:sz w:val="24"/>
          <w:szCs w:val="24"/>
        </w:rPr>
        <w:t>(4), 378–392. doi: 10.1111/j.1461-0248.2012.01746.x</w:t>
      </w:r>
    </w:p>
    <w:p w14:paraId="7A42A7B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doi: 10.1111/2041-210X.12608</w:t>
      </w:r>
    </w:p>
    <w:p w14:paraId="6A28F0C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(1), 4–11. doi: 10.1111/2041-210X.12608</w:t>
      </w:r>
    </w:p>
    <w:p w14:paraId="3FAA895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Cushman, S. a., Schwartz, M. K., McKelvey, K. S., Murphy, M., &amp; Luikart, G. </w:t>
      </w:r>
      <w:r w:rsidRPr="00E326F3">
        <w:rPr>
          <w:rFonts w:ascii="Times New Roman" w:hAnsi="Times New Roman" w:cs="Times New Roman"/>
          <w:noProof/>
          <w:sz w:val="24"/>
          <w:szCs w:val="24"/>
        </w:rPr>
        <w:lastRenderedPageBreak/>
        <w:t xml:space="preserve">(2010). Quantifying the lag time to detect barriers in landscape genetics.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 4179–4191. doi: 10.1111/j.1365-294X.2010.04808.x</w:t>
      </w:r>
    </w:p>
    <w:p w14:paraId="0C64AB0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326F3">
        <w:rPr>
          <w:rFonts w:ascii="Times New Roman" w:hAnsi="Times New Roman" w:cs="Times New Roman"/>
          <w:i/>
          <w:iCs/>
          <w:noProof/>
          <w:sz w:val="24"/>
          <w:szCs w:val="24"/>
        </w:rPr>
        <w:t>Molecular Ecology Resources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10</w:t>
      </w:r>
      <w:r w:rsidRPr="00E326F3">
        <w:rPr>
          <w:rFonts w:ascii="Times New Roman" w:hAnsi="Times New Roman" w:cs="Times New Roman"/>
          <w:noProof/>
          <w:sz w:val="24"/>
          <w:szCs w:val="24"/>
        </w:rPr>
        <w:t>(5), 854–862. doi: 10.1111/j.1755-0998.2010.02867.x</w:t>
      </w:r>
    </w:p>
    <w:p w14:paraId="0D01D0C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326F3">
        <w:rPr>
          <w:rFonts w:ascii="Times New Roman" w:hAnsi="Times New Roman" w:cs="Times New Roman"/>
          <w:i/>
          <w:iCs/>
          <w:noProof/>
          <w:sz w:val="24"/>
          <w:szCs w:val="24"/>
        </w:rPr>
        <w:t>Frontiers in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(FEB), 1–12. doi: 10.3389/fgene.2017.00009</w:t>
      </w:r>
    </w:p>
    <w:p w14:paraId="19B36D1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(July), 1–15. doi: 10.1111/eva.12852</w:t>
      </w:r>
    </w:p>
    <w:p w14:paraId="136BC19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(2019a). A temporal beta-diversity index to identify sites that have changed in exceptional ways in space–time surveys. </w:t>
      </w:r>
      <w:r w:rsidRPr="00E326F3">
        <w:rPr>
          <w:rFonts w:ascii="Times New Roman" w:hAnsi="Times New Roman" w:cs="Times New Roman"/>
          <w:i/>
          <w:iCs/>
          <w:noProof/>
          <w:sz w:val="24"/>
          <w:szCs w:val="24"/>
        </w:rPr>
        <w:t>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(6), 3500–3514. doi: 10.1002/ece3.4984</w:t>
      </w:r>
    </w:p>
    <w:p w14:paraId="27EDF82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(2019b). A temporal beta‐diversity index to identify sites that have changed in exceptional ways in space-time surveys. </w:t>
      </w:r>
      <w:r w:rsidRPr="00E326F3">
        <w:rPr>
          <w:rFonts w:ascii="Times New Roman" w:hAnsi="Times New Roman" w:cs="Times New Roman"/>
          <w:i/>
          <w:iCs/>
          <w:noProof/>
          <w:sz w:val="24"/>
          <w:szCs w:val="24"/>
        </w:rPr>
        <w:t>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 3500–3514. doi: 10.1002/ece3.4984</w:t>
      </w:r>
    </w:p>
    <w:p w14:paraId="6F568CA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Legendre, P., &amp; Gauthier, O. (2014). Statistical methods for temporal and space-time analysis of community composition data. </w:t>
      </w:r>
      <w:r w:rsidRPr="00E326F3">
        <w:rPr>
          <w:rFonts w:ascii="Times New Roman" w:hAnsi="Times New Roman" w:cs="Times New Roman"/>
          <w:i/>
          <w:iCs/>
          <w:noProof/>
          <w:sz w:val="24"/>
          <w:szCs w:val="24"/>
        </w:rPr>
        <w:t>Proceedings of the Royal Society B: Biological Sciences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281</w:t>
      </w:r>
      <w:r w:rsidRPr="00E326F3">
        <w:rPr>
          <w:rFonts w:ascii="Times New Roman" w:hAnsi="Times New Roman" w:cs="Times New Roman"/>
          <w:noProof/>
          <w:sz w:val="24"/>
          <w:szCs w:val="24"/>
        </w:rPr>
        <w:t>(1778). doi: 10.1098/rspb.2013.2728</w:t>
      </w:r>
    </w:p>
    <w:p w14:paraId="665F7068"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Legendre, P., &amp; Legendre, L. (2012). </w:t>
      </w:r>
      <w:r w:rsidRPr="00E326F3">
        <w:rPr>
          <w:rFonts w:ascii="Times New Roman" w:hAnsi="Times New Roman" w:cs="Times New Roman"/>
          <w:i/>
          <w:iCs/>
          <w:noProof/>
          <w:sz w:val="24"/>
          <w:szCs w:val="24"/>
        </w:rPr>
        <w:t>Numerical Ecology</w:t>
      </w:r>
      <w:r w:rsidRPr="00E326F3">
        <w:rPr>
          <w:rFonts w:ascii="Times New Roman" w:hAnsi="Times New Roman" w:cs="Times New Roman"/>
          <w:noProof/>
          <w:sz w:val="24"/>
          <w:szCs w:val="24"/>
        </w:rPr>
        <w:t xml:space="preserve"> (Third Engl). Amsterdam: Elsevier.</w:t>
      </w:r>
    </w:p>
    <w:p w14:paraId="7668426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326F3">
        <w:rPr>
          <w:rFonts w:ascii="Times New Roman" w:hAnsi="Times New Roman" w:cs="Times New Roman"/>
          <w:i/>
          <w:iCs/>
          <w:noProof/>
          <w:sz w:val="24"/>
          <w:szCs w:val="24"/>
        </w:rPr>
        <w:t>Evolutionary Applications</w:t>
      </w:r>
      <w:r w:rsidRPr="00E326F3">
        <w:rPr>
          <w:rFonts w:ascii="Times New Roman" w:hAnsi="Times New Roman" w:cs="Times New Roman"/>
          <w:noProof/>
          <w:sz w:val="24"/>
          <w:szCs w:val="24"/>
        </w:rPr>
        <w:t>, (April), 1–8. doi: 10.1111/eva.12810</w:t>
      </w:r>
    </w:p>
    <w:p w14:paraId="18C7AC6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326F3">
        <w:rPr>
          <w:rFonts w:ascii="Times New Roman" w:hAnsi="Times New Roman" w:cs="Times New Roman"/>
          <w:i/>
          <w:iCs/>
          <w:noProof/>
          <w:sz w:val="24"/>
          <w:szCs w:val="24"/>
        </w:rPr>
        <w:t>BioRxiv</w:t>
      </w:r>
      <w:r w:rsidRPr="00E326F3">
        <w:rPr>
          <w:rFonts w:ascii="Times New Roman" w:hAnsi="Times New Roman" w:cs="Times New Roman"/>
          <w:noProof/>
          <w:sz w:val="24"/>
          <w:szCs w:val="24"/>
        </w:rPr>
        <w:t>, 649772. doi: 10.1101/649772</w:t>
      </w:r>
    </w:p>
    <w:p w14:paraId="3F2EB122"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Lowe, W. H., &amp; Allendorf, F. W. (2010). What can genetics tell us about population connectivity?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19</w:t>
      </w:r>
      <w:r w:rsidRPr="00E326F3">
        <w:rPr>
          <w:rFonts w:ascii="Times New Roman" w:hAnsi="Times New Roman" w:cs="Times New Roman"/>
          <w:noProof/>
          <w:sz w:val="24"/>
          <w:szCs w:val="24"/>
        </w:rPr>
        <w:t>(15), 3038–3051. doi: 10.1111/j.1365-294X.2010.04688.x</w:t>
      </w:r>
    </w:p>
    <w:p w14:paraId="7D4E2F8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Manel, S., &amp; Holderegger, R. (2013). Ten years of landscape genetics. </w:t>
      </w:r>
      <w:r w:rsidRPr="00E326F3">
        <w:rPr>
          <w:rFonts w:ascii="Times New Roman" w:hAnsi="Times New Roman" w:cs="Times New Roman"/>
          <w:i/>
          <w:iCs/>
          <w:noProof/>
          <w:sz w:val="24"/>
          <w:szCs w:val="24"/>
        </w:rPr>
        <w:t>Trends in Ecology &amp;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(10), 614–621. doi: 10.1016/j.tree.2013.05.012</w:t>
      </w:r>
    </w:p>
    <w:p w14:paraId="3B824781"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Manel, S., Schwartz, M. K., Luikart, G., &amp; Taberlet, P. (2003). Landscape genetics: combining landscape ecology and population genetics. </w:t>
      </w:r>
      <w:r w:rsidRPr="00E326F3">
        <w:rPr>
          <w:rFonts w:ascii="Times New Roman" w:hAnsi="Times New Roman" w:cs="Times New Roman"/>
          <w:i/>
          <w:iCs/>
          <w:noProof/>
          <w:sz w:val="24"/>
          <w:szCs w:val="24"/>
        </w:rPr>
        <w:t>Trends in Ecology &amp;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18</w:t>
      </w:r>
      <w:r w:rsidRPr="00E326F3">
        <w:rPr>
          <w:rFonts w:ascii="Times New Roman" w:hAnsi="Times New Roman" w:cs="Times New Roman"/>
          <w:noProof/>
          <w:sz w:val="24"/>
          <w:szCs w:val="24"/>
        </w:rPr>
        <w:t>(4), 189–197. doi: 10.1016/S0169-5347(03)00008-9</w:t>
      </w:r>
    </w:p>
    <w:p w14:paraId="0FFDE44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8</w:t>
      </w:r>
      <w:r w:rsidRPr="00E326F3">
        <w:rPr>
          <w:rFonts w:ascii="Times New Roman" w:hAnsi="Times New Roman" w:cs="Times New Roman"/>
          <w:noProof/>
          <w:sz w:val="24"/>
          <w:szCs w:val="24"/>
        </w:rPr>
        <w:t>(10), 1253–1264. doi: 10.1111/2041-210X.12799</w:t>
      </w:r>
    </w:p>
    <w:p w14:paraId="1A2B250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w:t>
      </w:r>
      <w:r w:rsidRPr="00E326F3">
        <w:rPr>
          <w:rFonts w:ascii="Times New Roman" w:hAnsi="Times New Roman" w:cs="Times New Roman"/>
          <w:noProof/>
          <w:sz w:val="24"/>
          <w:szCs w:val="24"/>
        </w:rPr>
        <w:lastRenderedPageBreak/>
        <w:t xml:space="preserve">History in Three Large World Populations.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166</w:t>
      </w:r>
      <w:r w:rsidRPr="00E326F3">
        <w:rPr>
          <w:rFonts w:ascii="Times New Roman" w:hAnsi="Times New Roman" w:cs="Times New Roman"/>
          <w:noProof/>
          <w:sz w:val="24"/>
          <w:szCs w:val="24"/>
        </w:rPr>
        <w:t>(1), 351–372. doi: 10.1534/genetics.166.1.351</w:t>
      </w:r>
    </w:p>
    <w:p w14:paraId="0439327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111</w:t>
      </w:r>
      <w:r w:rsidRPr="00E326F3">
        <w:rPr>
          <w:rFonts w:ascii="Times New Roman" w:hAnsi="Times New Roman" w:cs="Times New Roman"/>
          <w:noProof/>
          <w:sz w:val="24"/>
          <w:szCs w:val="24"/>
        </w:rPr>
        <w:t>(3), 675–689. Retrieved from https://www.ncbi.nlm.nih.gov/pmc/articles/PMC1202664/pdf/675.pdf</w:t>
      </w:r>
    </w:p>
    <w:p w14:paraId="2152222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E326F3">
        <w:rPr>
          <w:rFonts w:ascii="Times New Roman" w:hAnsi="Times New Roman" w:cs="Times New Roman"/>
          <w:i/>
          <w:iCs/>
          <w:noProof/>
          <w:sz w:val="24"/>
          <w:szCs w:val="24"/>
        </w:rPr>
        <w:t>PLoS Neglected Tropical Diseases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(4), 1–27. doi: 10.1371/journal.pntd.0005546</w:t>
      </w:r>
    </w:p>
    <w:p w14:paraId="66F3FB1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326F3">
        <w:rPr>
          <w:rFonts w:ascii="Times New Roman" w:hAnsi="Times New Roman" w:cs="Times New Roman"/>
          <w:i/>
          <w:iCs/>
          <w:noProof/>
          <w:sz w:val="24"/>
          <w:szCs w:val="24"/>
        </w:rPr>
        <w:t>Genome</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w:t>
      </w:r>
      <w:r w:rsidRPr="00E326F3">
        <w:rPr>
          <w:rFonts w:ascii="Times New Roman" w:hAnsi="Times New Roman" w:cs="Times New Roman"/>
          <w:noProof/>
          <w:sz w:val="24"/>
          <w:szCs w:val="24"/>
        </w:rPr>
        <w:t>(July), 1–13. doi: 10.1139/gen-2019-0004</w:t>
      </w:r>
    </w:p>
    <w:p w14:paraId="38F59167"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7</w:t>
      </w:r>
      <w:r w:rsidRPr="00E326F3">
        <w:rPr>
          <w:rFonts w:ascii="Times New Roman" w:hAnsi="Times New Roman" w:cs="Times New Roman"/>
          <w:noProof/>
          <w:sz w:val="24"/>
          <w:szCs w:val="24"/>
        </w:rPr>
        <w:t>(1), 80–89. doi: 10.1111/2041-210X.12466</w:t>
      </w:r>
    </w:p>
    <w:p w14:paraId="3FD7FEA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E326F3">
        <w:rPr>
          <w:rFonts w:ascii="Times New Roman" w:hAnsi="Times New Roman" w:cs="Times New Roman"/>
          <w:i/>
          <w:iCs/>
          <w:noProof/>
          <w:sz w:val="24"/>
          <w:szCs w:val="24"/>
        </w:rPr>
        <w:t>Proceedings of the Royal Society B: Biological Sciences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283</w:t>
      </w:r>
      <w:r w:rsidRPr="00E326F3">
        <w:rPr>
          <w:rFonts w:ascii="Times New Roman" w:hAnsi="Times New Roman" w:cs="Times New Roman"/>
          <w:noProof/>
          <w:sz w:val="24"/>
          <w:szCs w:val="24"/>
        </w:rPr>
        <w:t>(1831), 1–8. doi: 10.1098/rspb.2016.0668</w:t>
      </w:r>
    </w:p>
    <w:p w14:paraId="5C51052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Paradis, E. (2010). Pegas: An R package for population genetics with an integrated-modular approach. </w:t>
      </w:r>
      <w:r w:rsidRPr="00E326F3">
        <w:rPr>
          <w:rFonts w:ascii="Times New Roman" w:hAnsi="Times New Roman" w:cs="Times New Roman"/>
          <w:i/>
          <w:iCs/>
          <w:noProof/>
          <w:sz w:val="24"/>
          <w:szCs w:val="24"/>
        </w:rPr>
        <w:t>Bioinformatics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26</w:t>
      </w:r>
      <w:r w:rsidRPr="00E326F3">
        <w:rPr>
          <w:rFonts w:ascii="Times New Roman" w:hAnsi="Times New Roman" w:cs="Times New Roman"/>
          <w:noProof/>
          <w:sz w:val="24"/>
          <w:szCs w:val="24"/>
        </w:rPr>
        <w:t>(3), 419–420. doi: 10.1093/bioinformatics/btp696</w:t>
      </w:r>
    </w:p>
    <w:p w14:paraId="2B3FF47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Paz-Vinas, I., Loot, G., Stevens, V. M., &amp; Blanchet, S. (2015). Evolutionary processes driving spatial patterns of intraspecific genetic diversity in river ecosystems. </w:t>
      </w:r>
      <w:r w:rsidRPr="00E326F3">
        <w:rPr>
          <w:rFonts w:ascii="Times New Roman" w:hAnsi="Times New Roman" w:cs="Times New Roman"/>
          <w:i/>
          <w:iCs/>
          <w:noProof/>
          <w:sz w:val="24"/>
          <w:szCs w:val="24"/>
        </w:rPr>
        <w:t>Molecular Ecology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24</w:t>
      </w:r>
      <w:r w:rsidRPr="00E326F3">
        <w:rPr>
          <w:rFonts w:ascii="Times New Roman" w:hAnsi="Times New Roman" w:cs="Times New Roman"/>
          <w:noProof/>
          <w:sz w:val="24"/>
          <w:szCs w:val="24"/>
        </w:rPr>
        <w:t>(18), 4586–4604. doi: 10.1111/mec.13345</w:t>
      </w:r>
    </w:p>
    <w:p w14:paraId="4F91B19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E326F3">
        <w:rPr>
          <w:rFonts w:ascii="Times New Roman" w:hAnsi="Times New Roman" w:cs="Times New Roman"/>
          <w:i/>
          <w:iCs/>
          <w:noProof/>
          <w:sz w:val="24"/>
          <w:szCs w:val="24"/>
        </w:rPr>
        <w:t>Ecology Letters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21</w:t>
      </w:r>
      <w:r w:rsidRPr="00E326F3">
        <w:rPr>
          <w:rFonts w:ascii="Times New Roman" w:hAnsi="Times New Roman" w:cs="Times New Roman"/>
          <w:noProof/>
          <w:sz w:val="24"/>
          <w:szCs w:val="24"/>
        </w:rPr>
        <w:t>(4), 525–535. doi: 10.1111/ele.12918</w:t>
      </w:r>
    </w:p>
    <w:p w14:paraId="235721E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 Core Team. (2019). </w:t>
      </w:r>
      <w:r w:rsidRPr="00E326F3">
        <w:rPr>
          <w:rFonts w:ascii="Times New Roman" w:hAnsi="Times New Roman" w:cs="Times New Roman"/>
          <w:i/>
          <w:iCs/>
          <w:noProof/>
          <w:sz w:val="24"/>
          <w:szCs w:val="24"/>
        </w:rPr>
        <w:t>R: A language and environment for statistical computing</w:t>
      </w:r>
      <w:r w:rsidRPr="00E326F3">
        <w:rPr>
          <w:rFonts w:ascii="Times New Roman" w:hAnsi="Times New Roman" w:cs="Times New Roman"/>
          <w:noProof/>
          <w:sz w:val="24"/>
          <w:szCs w:val="24"/>
        </w:rPr>
        <w:t>. Retrieved from https://www.r-project.org/</w:t>
      </w:r>
    </w:p>
    <w:p w14:paraId="60BCADA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Rogers, J. S. (1972). Measures of genetic similarity and genetic distances. In M. R. Wheeler (Ed.), </w:t>
      </w:r>
      <w:r w:rsidRPr="00E326F3">
        <w:rPr>
          <w:rFonts w:ascii="Times New Roman" w:hAnsi="Times New Roman" w:cs="Times New Roman"/>
          <w:i/>
          <w:iCs/>
          <w:noProof/>
          <w:sz w:val="24"/>
          <w:szCs w:val="24"/>
        </w:rPr>
        <w:t>Studies in Genetics VII</w:t>
      </w:r>
      <w:r w:rsidRPr="00E326F3">
        <w:rPr>
          <w:rFonts w:ascii="Times New Roman" w:hAnsi="Times New Roman" w:cs="Times New Roman"/>
          <w:noProof/>
          <w:sz w:val="24"/>
          <w:szCs w:val="24"/>
        </w:rPr>
        <w:t xml:space="preserve"> (pp. 145–153). Austin: The University of Texas.</w:t>
      </w:r>
    </w:p>
    <w:p w14:paraId="415DC5FE"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Rousset, F. (1997). Genetic Differentiation and Estimation of Gene Flow from FStatistics Under Isolation by Distance.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145</w:t>
      </w:r>
      <w:r w:rsidRPr="00E326F3">
        <w:rPr>
          <w:rFonts w:ascii="Times New Roman" w:hAnsi="Times New Roman" w:cs="Times New Roman"/>
          <w:noProof/>
          <w:sz w:val="24"/>
          <w:szCs w:val="24"/>
        </w:rPr>
        <w:t>(4), 1219–1228.</w:t>
      </w:r>
    </w:p>
    <w:p w14:paraId="45816635"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Rousset, F., &amp; Ferdy, J.-B. (2014). Testing environmental and genetic effects in the presence of spatial autocorrelation. </w:t>
      </w:r>
      <w:r w:rsidRPr="00E326F3">
        <w:rPr>
          <w:rFonts w:ascii="Times New Roman" w:hAnsi="Times New Roman" w:cs="Times New Roman"/>
          <w:i/>
          <w:iCs/>
          <w:noProof/>
          <w:sz w:val="24"/>
          <w:szCs w:val="24"/>
        </w:rPr>
        <w:t>Ecography</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37</w:t>
      </w:r>
      <w:r w:rsidRPr="00E326F3">
        <w:rPr>
          <w:rFonts w:ascii="Times New Roman" w:hAnsi="Times New Roman" w:cs="Times New Roman"/>
          <w:noProof/>
          <w:sz w:val="24"/>
          <w:szCs w:val="24"/>
        </w:rPr>
        <w:t>(December 2013), 781–790. doi: 10.1111/ecog.00566</w:t>
      </w:r>
    </w:p>
    <w:p w14:paraId="103ADD4B"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RStudio Team. (2018). </w:t>
      </w:r>
      <w:r w:rsidRPr="00E326F3">
        <w:rPr>
          <w:rFonts w:ascii="Times New Roman" w:hAnsi="Times New Roman" w:cs="Times New Roman"/>
          <w:i/>
          <w:iCs/>
          <w:noProof/>
          <w:sz w:val="24"/>
          <w:szCs w:val="24"/>
        </w:rPr>
        <w:t>RStudio: Integrated Development for R</w:t>
      </w:r>
      <w:r w:rsidRPr="00E326F3">
        <w:rPr>
          <w:rFonts w:ascii="Times New Roman" w:hAnsi="Times New Roman" w:cs="Times New Roman"/>
          <w:noProof/>
          <w:sz w:val="24"/>
          <w:szCs w:val="24"/>
        </w:rPr>
        <w:t>. Retrieved from http://www.rstudio.com/</w:t>
      </w:r>
    </w:p>
    <w:p w14:paraId="3D483826"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Segelbacher, G., Cushman, S. A., Epperson, B. K., Fortin, M. J., Francois, O., Hardy, O. J., … </w:t>
      </w:r>
      <w:r w:rsidRPr="00E326F3">
        <w:rPr>
          <w:rFonts w:ascii="Times New Roman" w:hAnsi="Times New Roman" w:cs="Times New Roman"/>
          <w:noProof/>
          <w:sz w:val="24"/>
          <w:szCs w:val="24"/>
        </w:rPr>
        <w:lastRenderedPageBreak/>
        <w:t xml:space="preserve">Manel, S. (2010). Applications of landscape genetics in conservation biology: Concepts and challenges.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11</w:t>
      </w:r>
      <w:r w:rsidRPr="00E326F3">
        <w:rPr>
          <w:rFonts w:ascii="Times New Roman" w:hAnsi="Times New Roman" w:cs="Times New Roman"/>
          <w:noProof/>
          <w:sz w:val="24"/>
          <w:szCs w:val="24"/>
        </w:rPr>
        <w:t>(2), 375–385. doi: 10.1007/s10592-009-0044-5</w:t>
      </w:r>
    </w:p>
    <w:p w14:paraId="169EE299"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E326F3">
        <w:rPr>
          <w:rFonts w:ascii="Times New Roman" w:hAnsi="Times New Roman" w:cs="Times New Roman"/>
          <w:i/>
          <w:iCs/>
          <w:noProof/>
          <w:sz w:val="24"/>
          <w:szCs w:val="24"/>
        </w:rPr>
        <w:t>Scientific Reports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9</w:t>
      </w:r>
      <w:r w:rsidRPr="00E326F3">
        <w:rPr>
          <w:rFonts w:ascii="Times New Roman" w:hAnsi="Times New Roman" w:cs="Times New Roman"/>
          <w:noProof/>
          <w:sz w:val="24"/>
          <w:szCs w:val="24"/>
        </w:rPr>
        <w:t>(1), 1–9. doi: 10.1038/s41598-019-43435-9</w:t>
      </w:r>
    </w:p>
    <w:p w14:paraId="6867C46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Shimadzu, H., Dornelas, M., &amp; Magurran, A. E. (2015). Measuring temporal turnover in ecological communities. </w:t>
      </w:r>
      <w:r w:rsidRPr="00E326F3">
        <w:rPr>
          <w:rFonts w:ascii="Times New Roman" w:hAnsi="Times New Roman" w:cs="Times New Roman"/>
          <w:i/>
          <w:iCs/>
          <w:noProof/>
          <w:sz w:val="24"/>
          <w:szCs w:val="24"/>
        </w:rPr>
        <w:t>Methods in Ecology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6</w:t>
      </w:r>
      <w:r w:rsidRPr="00E326F3">
        <w:rPr>
          <w:rFonts w:ascii="Times New Roman" w:hAnsi="Times New Roman" w:cs="Times New Roman"/>
          <w:noProof/>
          <w:sz w:val="24"/>
          <w:szCs w:val="24"/>
        </w:rPr>
        <w:t>(12), 1384–1394. doi: 10.1111/2041-210X.12438</w:t>
      </w:r>
    </w:p>
    <w:p w14:paraId="6FE74FF4"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E326F3">
        <w:rPr>
          <w:rFonts w:ascii="Times New Roman" w:hAnsi="Times New Roman" w:cs="Times New Roman"/>
          <w:i/>
          <w:iCs/>
          <w:noProof/>
          <w:sz w:val="24"/>
          <w:szCs w:val="24"/>
        </w:rPr>
        <w:t>Molecular Biology and Evolution</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31</w:t>
      </w:r>
      <w:r w:rsidRPr="00E326F3">
        <w:rPr>
          <w:rFonts w:ascii="Times New Roman" w:hAnsi="Times New Roman" w:cs="Times New Roman"/>
          <w:noProof/>
          <w:sz w:val="24"/>
          <w:szCs w:val="24"/>
        </w:rPr>
        <w:t>(9), 2516–2527. doi: 10.1093/molbev/msu192</w:t>
      </w:r>
    </w:p>
    <w:p w14:paraId="17F332FD"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w:t>
      </w:r>
      <w:r w:rsidRPr="00E326F3">
        <w:rPr>
          <w:rFonts w:ascii="Times New Roman" w:hAnsi="Times New Roman" w:cs="Times New Roman"/>
          <w:noProof/>
          <w:sz w:val="24"/>
          <w:szCs w:val="24"/>
        </w:rPr>
        <w:t>(2), 499–507. doi: 10.1007/s10592-011-0302-1</w:t>
      </w:r>
    </w:p>
    <w:p w14:paraId="67F7C463"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E326F3">
        <w:rPr>
          <w:rFonts w:ascii="Times New Roman" w:hAnsi="Times New Roman" w:cs="Times New Roman"/>
          <w:i/>
          <w:iCs/>
          <w:noProof/>
          <w:sz w:val="24"/>
          <w:szCs w:val="24"/>
        </w:rPr>
        <w:t>Marine Ecology Progress Series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565</w:t>
      </w:r>
      <w:r w:rsidRPr="00E326F3">
        <w:rPr>
          <w:rFonts w:ascii="Times New Roman" w:hAnsi="Times New Roman" w:cs="Times New Roman"/>
          <w:noProof/>
          <w:sz w:val="24"/>
          <w:szCs w:val="24"/>
        </w:rPr>
        <w:t>, 79–93. doi: 10.3354/meps12009</w:t>
      </w:r>
    </w:p>
    <w:p w14:paraId="2735F7D0"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t xml:space="preserve">Wagner, H. H., &amp; Fortin, M.-J. (2013). A conceptual framework for the spatial analysis of landscape genetic data. </w:t>
      </w:r>
      <w:r w:rsidRPr="00E326F3">
        <w:rPr>
          <w:rFonts w:ascii="Times New Roman" w:hAnsi="Times New Roman" w:cs="Times New Roman"/>
          <w:i/>
          <w:iCs/>
          <w:noProof/>
          <w:sz w:val="24"/>
          <w:szCs w:val="24"/>
        </w:rPr>
        <w:t>Conservation 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14</w:t>
      </w:r>
      <w:r w:rsidRPr="00E326F3">
        <w:rPr>
          <w:rFonts w:ascii="Times New Roman" w:hAnsi="Times New Roman" w:cs="Times New Roman"/>
          <w:noProof/>
          <w:sz w:val="24"/>
          <w:szCs w:val="24"/>
        </w:rPr>
        <w:t>(2), 253–261. doi: 10.1007/s10592-012-0391-5</w:t>
      </w:r>
    </w:p>
    <w:p w14:paraId="5C70A4FA"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E326F3">
        <w:rPr>
          <w:rFonts w:ascii="Times New Roman" w:hAnsi="Times New Roman" w:cs="Times New Roman"/>
          <w:noProof/>
          <w:sz w:val="24"/>
          <w:szCs w:val="24"/>
        </w:rPr>
        <w:lastRenderedPageBreak/>
        <w:t xml:space="preserve">Wittische, J., Janes, J. K., &amp; James, P. M. A. (2019). Modelling landscape genetic connectivity of the mountain pine beetle in western Canada. </w:t>
      </w:r>
      <w:r w:rsidRPr="00E326F3">
        <w:rPr>
          <w:rFonts w:ascii="Times New Roman" w:hAnsi="Times New Roman" w:cs="Times New Roman"/>
          <w:i/>
          <w:iCs/>
          <w:noProof/>
          <w:sz w:val="24"/>
          <w:szCs w:val="24"/>
        </w:rPr>
        <w:t>Canadian Journal of Forest Research</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1348</w:t>
      </w:r>
      <w:r w:rsidRPr="00E326F3">
        <w:rPr>
          <w:rFonts w:ascii="Times New Roman" w:hAnsi="Times New Roman" w:cs="Times New Roman"/>
          <w:noProof/>
          <w:sz w:val="24"/>
          <w:szCs w:val="24"/>
        </w:rPr>
        <w:t>(September), 1339–1348. doi: 10.1139/cjfr-2018-0417</w:t>
      </w:r>
    </w:p>
    <w:p w14:paraId="6875F06C" w14:textId="77777777" w:rsidR="00E326F3" w:rsidRPr="00E326F3" w:rsidRDefault="00E326F3" w:rsidP="00E326F3">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E326F3">
        <w:rPr>
          <w:rFonts w:ascii="Times New Roman" w:hAnsi="Times New Roman" w:cs="Times New Roman"/>
          <w:noProof/>
          <w:sz w:val="24"/>
          <w:szCs w:val="24"/>
        </w:rPr>
        <w:t xml:space="preserve">Wright, S. (1943). Isolation by Distance. </w:t>
      </w:r>
      <w:r w:rsidRPr="00E326F3">
        <w:rPr>
          <w:rFonts w:ascii="Times New Roman" w:hAnsi="Times New Roman" w:cs="Times New Roman"/>
          <w:i/>
          <w:iCs/>
          <w:noProof/>
          <w:sz w:val="24"/>
          <w:szCs w:val="24"/>
        </w:rPr>
        <w:t>Genetics</w:t>
      </w:r>
      <w:r w:rsidRPr="00E326F3">
        <w:rPr>
          <w:rFonts w:ascii="Times New Roman" w:hAnsi="Times New Roman" w:cs="Times New Roman"/>
          <w:noProof/>
          <w:sz w:val="24"/>
          <w:szCs w:val="24"/>
        </w:rPr>
        <w:t xml:space="preserve">, </w:t>
      </w:r>
      <w:r w:rsidRPr="00E326F3">
        <w:rPr>
          <w:rFonts w:ascii="Times New Roman" w:hAnsi="Times New Roman" w:cs="Times New Roman"/>
          <w:i/>
          <w:iCs/>
          <w:noProof/>
          <w:sz w:val="24"/>
          <w:szCs w:val="24"/>
        </w:rPr>
        <w:t>28</w:t>
      </w:r>
      <w:r w:rsidRPr="00E326F3">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5768A426" w14:textId="646E38DB"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388130E" w14:textId="464FF6B3"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04B7F930" w14:textId="20DF56D8"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3135CFC" w14:textId="3C4F0890" w:rsid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C1207FF" w14:textId="77777777" w:rsidR="007C62DE" w:rsidRPr="0007763B" w:rsidRDefault="007C62DE" w:rsidP="007C62DE">
      <w:pPr>
        <w:spacing w:before="240" w:after="240" w:line="480" w:lineRule="auto"/>
        <w:rPr>
          <w:rFonts w:ascii="Times New Roman" w:eastAsia="Times New Roman" w:hAnsi="Times New Roman" w:cs="Times New Roman"/>
          <w:i/>
          <w:sz w:val="24"/>
          <w:szCs w:val="24"/>
          <w:lang w:val="en-GB"/>
        </w:rPr>
      </w:pPr>
      <w:commentRangeStart w:id="17"/>
      <w:commentRangeStart w:id="18"/>
      <w:commentRangeStart w:id="19"/>
      <w:r w:rsidRPr="0007763B">
        <w:rPr>
          <w:rFonts w:ascii="Times New Roman" w:eastAsia="Times New Roman" w:hAnsi="Times New Roman" w:cs="Times New Roman"/>
          <w:i/>
          <w:sz w:val="24"/>
          <w:szCs w:val="24"/>
          <w:lang w:val="en-GB"/>
        </w:rPr>
        <w:t>Microsatellites</w:t>
      </w:r>
      <w:commentRangeEnd w:id="17"/>
      <w:r>
        <w:rPr>
          <w:rStyle w:val="Marquedecommentaire"/>
        </w:rPr>
        <w:commentReference w:id="17"/>
      </w:r>
      <w:commentRangeEnd w:id="18"/>
      <w:r>
        <w:rPr>
          <w:rStyle w:val="Marquedecommentaire"/>
        </w:rPr>
        <w:commentReference w:id="18"/>
      </w:r>
      <w:commentRangeEnd w:id="19"/>
      <w:r>
        <w:rPr>
          <w:rStyle w:val="Marquedecommentaire"/>
        </w:rPr>
        <w:commentReference w:id="19"/>
      </w:r>
    </w:p>
    <w:p w14:paraId="1AC99A34" w14:textId="51CEB373" w:rsidR="007C62DE" w:rsidRDefault="007C62DE" w:rsidP="007C62DE">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Although we investigated several aspects of TBI application on genetic data on SNP, we also simulated one scenario modelling microsatellites markers (low dispersal, one affected population, bottleneck). We chose to do this because microsatellites are still relevant in molecular ecology in the age of whole genome sequencing </w:t>
      </w:r>
      <w:r w:rsidRPr="0007763B">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et al., 2019)","manualFormatting":"(e.g. Bezemer, Krauss, Roberts, &amp; Hopper, 2019)","plainTextFormattedCitation":"(Bezemer et al., 2019)","previouslyFormattedCitation":"(Bezemer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Bezemer, Krauss, Roberts, &amp; Hopper,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and because technology keeps being developed and improved for them </w:t>
      </w:r>
      <w:r w:rsidRPr="0007763B">
        <w:rPr>
          <w:rFonts w:ascii="Times New Roman" w:eastAsia="Times New Roman" w:hAnsi="Times New Roman" w:cs="Times New Roman"/>
          <w:sz w:val="24"/>
          <w:szCs w:val="24"/>
          <w:lang w:val="en-GB"/>
        </w:rPr>
        <w:fldChar w:fldCharType="begin" w:fldLock="1"/>
      </w:r>
      <w:r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(e.g. Lepais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changed the simulation parameters to have 10 microsatellite loci, with 10 alleles each. We also had to change the way we calculate the genetic dissimilarities. For</w:t>
      </w:r>
      <w:r>
        <w:rPr>
          <w:rFonts w:ascii="Times New Roman" w:eastAsia="Times New Roman" w:hAnsi="Times New Roman" w:cs="Times New Roman"/>
          <w:sz w:val="24"/>
          <w:szCs w:val="24"/>
          <w:lang w:val="en-GB"/>
        </w:rPr>
        <w:t xml:space="preserve"> that matter we created a new TG</w:t>
      </w:r>
      <w:r w:rsidRPr="0007763B">
        <w:rPr>
          <w:rFonts w:ascii="Times New Roman" w:eastAsia="Times New Roman" w:hAnsi="Times New Roman" w:cs="Times New Roman"/>
          <w:sz w:val="24"/>
          <w:szCs w:val="24"/>
          <w:lang w:val="en-GB"/>
        </w:rPr>
        <w:t>I function dedicated to microsatellite data (</w:t>
      </w:r>
      <w:proofErr w:type="spellStart"/>
      <w:r w:rsidRPr="0007763B">
        <w:rPr>
          <w:rFonts w:ascii="Times New Roman" w:eastAsia="Times New Roman" w:hAnsi="Times New Roman" w:cs="Times New Roman"/>
          <w:i/>
          <w:sz w:val="24"/>
          <w:szCs w:val="24"/>
          <w:lang w:val="en-GB"/>
        </w:rPr>
        <w:t>T</w:t>
      </w:r>
      <w:r>
        <w:rPr>
          <w:rFonts w:ascii="Times New Roman" w:eastAsia="Times New Roman" w:hAnsi="Times New Roman" w:cs="Times New Roman"/>
          <w:i/>
          <w:sz w:val="24"/>
          <w:szCs w:val="24"/>
          <w:lang w:val="en-GB"/>
        </w:rPr>
        <w:t>G</w:t>
      </w:r>
      <w:r w:rsidRPr="0007763B">
        <w:rPr>
          <w:rFonts w:ascii="Times New Roman" w:eastAsia="Times New Roman" w:hAnsi="Times New Roman" w:cs="Times New Roman"/>
          <w:i/>
          <w:sz w:val="24"/>
          <w:szCs w:val="24"/>
          <w:lang w:val="en-GB"/>
        </w:rPr>
        <w:t>Imicro</w:t>
      </w:r>
      <w:proofErr w:type="spellEnd"/>
      <w:r w:rsidRPr="0007763B">
        <w:rPr>
          <w:rFonts w:ascii="Times New Roman" w:eastAsia="Times New Roman" w:hAnsi="Times New Roman" w:cs="Times New Roman"/>
          <w:sz w:val="24"/>
          <w:szCs w:val="24"/>
          <w:lang w:val="en-GB"/>
        </w:rPr>
        <w:t xml:space="preserve">), and used </w:t>
      </w:r>
      <w:proofErr w:type="spellStart"/>
      <w:r w:rsidRPr="0007763B">
        <w:rPr>
          <w:rFonts w:ascii="Times New Roman" w:eastAsia="Times New Roman" w:hAnsi="Times New Roman" w:cs="Times New Roman"/>
          <w:i/>
          <w:sz w:val="24"/>
          <w:szCs w:val="24"/>
          <w:lang w:val="en-GB"/>
        </w:rPr>
        <w:t>dist.genpop</w:t>
      </w:r>
      <w:proofErr w:type="spellEnd"/>
      <w:r w:rsidRPr="0007763B">
        <w:rPr>
          <w:rFonts w:ascii="Times New Roman" w:eastAsia="Times New Roman" w:hAnsi="Times New Roman" w:cs="Times New Roman"/>
          <w:sz w:val="24"/>
          <w:szCs w:val="24"/>
          <w:lang w:val="en-GB"/>
        </w:rPr>
        <w:t xml:space="preserve"> from the </w:t>
      </w:r>
      <w:proofErr w:type="spellStart"/>
      <w:r>
        <w:rPr>
          <w:rFonts w:ascii="Times New Roman" w:eastAsia="Times New Roman" w:hAnsi="Times New Roman" w:cs="Times New Roman"/>
          <w:i/>
          <w:sz w:val="24"/>
          <w:szCs w:val="24"/>
          <w:lang w:val="en-GB"/>
        </w:rPr>
        <w:t>adegenet</w:t>
      </w:r>
      <w:proofErr w:type="spellEnd"/>
      <w:r w:rsidRPr="0007763B">
        <w:rPr>
          <w:rFonts w:ascii="Times New Roman" w:eastAsia="Times New Roman" w:hAnsi="Times New Roman" w:cs="Times New Roman"/>
          <w:i/>
          <w:sz w:val="24"/>
          <w:szCs w:val="24"/>
          <w:lang w:val="en-GB"/>
        </w:rPr>
        <w:t xml:space="preserve"> </w:t>
      </w:r>
      <w:r w:rsidRPr="0007763B">
        <w:rPr>
          <w:rFonts w:ascii="Times New Roman" w:eastAsia="Times New Roman" w:hAnsi="Times New Roman" w:cs="Times New Roman"/>
          <w:sz w:val="24"/>
          <w:szCs w:val="24"/>
          <w:lang w:val="en-GB"/>
        </w:rPr>
        <w:t xml:space="preserve">R package (see </w:t>
      </w: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sz w:val="24"/>
          <w:szCs w:val="24"/>
          <w:lang w:val="en-GB"/>
        </w:rPr>
        <w:t xml:space="preserve">) to calculate dissimilarities. Among the metrics it offers, we chose </w:t>
      </w:r>
      <w:del w:id="20" w:author="Patrick James" w:date="2019-11-12T17:33:00Z">
        <w:r w:rsidRPr="0007763B" w:rsidDel="00B3786F">
          <w:rPr>
            <w:rFonts w:ascii="Times New Roman" w:eastAsia="Times New Roman" w:hAnsi="Times New Roman" w:cs="Times New Roman"/>
            <w:sz w:val="24"/>
            <w:szCs w:val="24"/>
            <w:lang w:val="en-GB"/>
          </w:rPr>
          <w:delText xml:space="preserve">the </w:delText>
        </w:r>
      </w:del>
      <w:r w:rsidRPr="0007763B">
        <w:rPr>
          <w:rFonts w:ascii="Times New Roman" w:eastAsia="Times New Roman" w:hAnsi="Times New Roman" w:cs="Times New Roman"/>
          <w:sz w:val="24"/>
          <w:szCs w:val="24"/>
          <w:lang w:val="en-GB"/>
        </w:rPr>
        <w:t xml:space="preserve">Roger’s distance because it is a Euclidean genetic dissimilarity </w:t>
      </w:r>
      <w:r w:rsidRPr="0007763B">
        <w:rPr>
          <w:rFonts w:ascii="Times New Roman" w:eastAsia="Times New Roman" w:hAnsi="Times New Roman" w:cs="Times New Roman"/>
          <w:sz w:val="24"/>
          <w:szCs w:val="24"/>
          <w:lang w:val="en-GB"/>
        </w:rPr>
        <w:lastRenderedPageBreak/>
        <w:t xml:space="preserve">metric which does not make biological assumptions and therefore would apply to many </w:t>
      </w:r>
      <w:r>
        <w:rPr>
          <w:rFonts w:ascii="Times New Roman" w:eastAsia="Times New Roman" w:hAnsi="Times New Roman" w:cs="Times New Roman"/>
          <w:sz w:val="24"/>
          <w:szCs w:val="24"/>
          <w:lang w:val="en-GB"/>
        </w:rPr>
        <w:t>empirical cases</w:t>
      </w:r>
      <w:r w:rsidRPr="0007763B">
        <w:rPr>
          <w:rFonts w:ascii="Times New Roman" w:eastAsia="Times New Roman" w:hAnsi="Times New Roman" w:cs="Times New Roman"/>
          <w:sz w:val="24"/>
          <w:szCs w:val="24"/>
          <w:lang w:val="en-GB"/>
        </w:rPr>
        <w:t>.</w:t>
      </w:r>
    </w:p>
    <w:p w14:paraId="4FDDDCD8" w14:textId="77777777" w:rsidR="004F11B7" w:rsidRPr="0007763B" w:rsidRDefault="004F11B7" w:rsidP="004F11B7">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0D6E2AE8" w14:textId="77777777" w:rsidR="004F11B7" w:rsidRPr="00500E46" w:rsidRDefault="004F11B7" w:rsidP="004F11B7">
      <w:pPr>
        <w:spacing w:before="240" w:after="240" w:line="480" w:lineRule="auto"/>
        <w:rPr>
          <w:rFonts w:ascii="Times New Roman" w:eastAsia="Times New Roman" w:hAnsi="Times New Roman" w:cs="Times New Roman"/>
          <w:sz w:val="24"/>
          <w:szCs w:val="24"/>
        </w:rPr>
      </w:pPr>
      <w:commentRangeStart w:id="21"/>
      <w:r w:rsidRPr="0007763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0.0007</w:t>
      </w:r>
      <w:r>
        <w:rPr>
          <w:rFonts w:ascii="Times New Roman" w:eastAsia="Times New Roman" w:hAnsi="Times New Roman" w:cs="Times New Roman"/>
          <w:sz w:val="24"/>
          <w:szCs w:val="24"/>
        </w:rPr>
        <w:t>, which</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both </w:t>
      </w:r>
      <w:r w:rsidRPr="0007763B">
        <w:rPr>
          <w:rFonts w:ascii="Times New Roman" w:eastAsia="Times New Roman" w:hAnsi="Times New Roman" w:cs="Times New Roman"/>
          <w:sz w:val="24"/>
          <w:szCs w:val="24"/>
        </w:rPr>
        <w:t xml:space="preserve">indicate very good performances of </w:t>
      </w:r>
      <w:proofErr w:type="spellStart"/>
      <w:proofErr w:type="gramStart"/>
      <w:r w:rsidRPr="0007763B">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G</w:t>
      </w:r>
      <w:r w:rsidRPr="0007763B">
        <w:rPr>
          <w:rFonts w:ascii="Times New Roman" w:eastAsia="Times New Roman" w:hAnsi="Times New Roman" w:cs="Times New Roman"/>
          <w:i/>
          <w:sz w:val="24"/>
          <w:szCs w:val="24"/>
        </w:rPr>
        <w:t>Imicro</w:t>
      </w:r>
      <w:proofErr w:type="spellEnd"/>
      <w:r w:rsidRPr="0007763B">
        <w:rPr>
          <w:rFonts w:ascii="Times New Roman" w:eastAsia="Times New Roman" w:hAnsi="Times New Roman" w:cs="Times New Roman"/>
          <w:i/>
          <w:sz w:val="24"/>
          <w:szCs w:val="24"/>
        </w:rPr>
        <w:t>(</w:t>
      </w:r>
      <w:proofErr w:type="gramEnd"/>
      <w:r w:rsidRPr="0007763B">
        <w:rPr>
          <w:rFonts w:ascii="Times New Roman" w:eastAsia="Times New Roman" w:hAnsi="Times New Roman" w:cs="Times New Roman"/>
          <w:i/>
          <w:sz w:val="24"/>
          <w:szCs w:val="24"/>
        </w:rPr>
        <w:t>)</w:t>
      </w:r>
      <w:r w:rsidRPr="0007763B">
        <w:rPr>
          <w:rFonts w:ascii="Times New Roman" w:eastAsia="Times New Roman" w:hAnsi="Times New Roman" w:cs="Times New Roman"/>
          <w:sz w:val="24"/>
          <w:szCs w:val="24"/>
        </w:rPr>
        <w:t xml:space="preserve"> in detecting significant changes, when using microsatellite data. </w:t>
      </w:r>
      <w:commentRangeEnd w:id="21"/>
      <w:r>
        <w:rPr>
          <w:rStyle w:val="Marquedecommentaire"/>
        </w:rPr>
        <w:commentReference w:id="21"/>
      </w:r>
      <w:r>
        <w:rPr>
          <w:rFonts w:ascii="Times New Roman" w:eastAsia="Times New Roman" w:hAnsi="Times New Roman" w:cs="Times New Roman"/>
          <w:sz w:val="24"/>
          <w:szCs w:val="24"/>
        </w:rPr>
        <w:t xml:space="preserve">Similarly to the simulations with </w:t>
      </w:r>
      <w:proofErr w:type="spellStart"/>
      <w:r>
        <w:rPr>
          <w:rFonts w:ascii="Times New Roman" w:eastAsia="Times New Roman" w:hAnsi="Times New Roman" w:cs="Times New Roman"/>
          <w:sz w:val="24"/>
          <w:szCs w:val="24"/>
        </w:rPr>
        <w:t>biallelic</w:t>
      </w:r>
      <w:proofErr w:type="spellEnd"/>
      <w:r>
        <w:rPr>
          <w:rFonts w:ascii="Times New Roman" w:eastAsia="Times New Roman" w:hAnsi="Times New Roman" w:cs="Times New Roman"/>
          <w:sz w:val="24"/>
          <w:szCs w:val="24"/>
        </w:rPr>
        <w:t xml:space="preserve"> data, FNR decreases and FPR decreases with increasing threshold values. From 0 (0.0001) to 0.0021 (0.1) for FPR, and from 1 (0.0001) to 0.0278 (0.1). The method’s performance differed between microsatellite and </w:t>
      </w:r>
      <w:proofErr w:type="spellStart"/>
      <w:r>
        <w:rPr>
          <w:rFonts w:ascii="Times New Roman" w:eastAsia="Times New Roman" w:hAnsi="Times New Roman" w:cs="Times New Roman"/>
          <w:sz w:val="24"/>
          <w:szCs w:val="24"/>
        </w:rPr>
        <w:t>biallelic</w:t>
      </w:r>
      <w:proofErr w:type="spellEnd"/>
      <w:r>
        <w:rPr>
          <w:rFonts w:ascii="Times New Roman" w:eastAsia="Times New Roman" w:hAnsi="Times New Roman" w:cs="Times New Roman"/>
          <w:sz w:val="24"/>
          <w:szCs w:val="24"/>
        </w:rPr>
        <w:t xml:space="preserve"> genetic data, for the same number of alleles (100), and for an otherwise identical scenario </w:t>
      </w:r>
      <w:r w:rsidRPr="0007763B">
        <w:rPr>
          <w:rFonts w:ascii="Times New Roman" w:eastAsia="Times New Roman" w:hAnsi="Times New Roman" w:cs="Times New Roman"/>
          <w:sz w:val="24"/>
          <w:szCs w:val="24"/>
          <w:lang w:val="en-GB"/>
        </w:rPr>
        <w:t>(low dispersal, one affected population, bottleneck)</w:t>
      </w:r>
      <w:r>
        <w:rPr>
          <w:rFonts w:ascii="Times New Roman" w:eastAsia="Times New Roman" w:hAnsi="Times New Roman" w:cs="Times New Roman"/>
          <w:sz w:val="24"/>
          <w:szCs w:val="24"/>
        </w:rPr>
        <w:t>. Indeed, at a threshold of 0.05 for example, the average FPR value is higher (0.0208 vs 0.0007), whereas the average FNR value is lower (0.0111 vs 0.0500) for SNP than microsatellite respectively. Please note however that the distance metric we used for both differed and that this could influence this comparison.</w:t>
      </w:r>
    </w:p>
    <w:p w14:paraId="01C724DD" w14:textId="07F5852B" w:rsidR="004F11B7" w:rsidRPr="004F11B7" w:rsidRDefault="00C16802" w:rsidP="007C62D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Microsatellite data seem to have a different behavior in retaining information from our results, and their retention should be investigated further. </w:t>
      </w:r>
      <w:ins w:id="22" w:author="Patrick James" w:date="2019-11-12T18:07:00Z">
        <w:r>
          <w:rPr>
            <w:rFonts w:ascii="Times New Roman" w:eastAsia="Times New Roman" w:hAnsi="Times New Roman" w:cs="Times New Roman"/>
            <w:sz w:val="24"/>
            <w:szCs w:val="24"/>
          </w:rPr>
          <w:t>Specifically</w:t>
        </w:r>
        <w:commentRangeStart w:id="23"/>
        <w:r>
          <w:rPr>
            <w:rFonts w:ascii="Times New Roman" w:eastAsia="Times New Roman" w:hAnsi="Times New Roman" w:cs="Times New Roman"/>
            <w:sz w:val="24"/>
            <w:szCs w:val="24"/>
          </w:rPr>
          <w:t xml:space="preserve">… </w:t>
        </w:r>
        <w:commentRangeEnd w:id="23"/>
        <w:r>
          <w:rPr>
            <w:rStyle w:val="Marquedecommentaire"/>
          </w:rPr>
          <w:commentReference w:id="23"/>
        </w:r>
      </w:ins>
      <w:r>
        <w:rPr>
          <w:rFonts w:ascii="Times New Roman" w:eastAsia="Times New Roman" w:hAnsi="Times New Roman" w:cs="Times New Roman"/>
          <w:sz w:val="24"/>
          <w:szCs w:val="24"/>
        </w:rPr>
        <w:t>R</w:t>
      </w:r>
      <w:r w:rsidRPr="0007763B">
        <w:rPr>
          <w:rFonts w:ascii="Times New Roman" w:eastAsia="Times New Roman" w:hAnsi="Times New Roman" w:cs="Times New Roman"/>
          <w:sz w:val="24"/>
          <w:szCs w:val="24"/>
        </w:rPr>
        <w:t>easonable p</w:t>
      </w:r>
      <w:r>
        <w:rPr>
          <w:rFonts w:ascii="Times New Roman" w:eastAsia="Times New Roman" w:hAnsi="Times New Roman" w:cs="Times New Roman"/>
          <w:sz w:val="24"/>
          <w:szCs w:val="24"/>
        </w:rPr>
        <w:t xml:space="preserve">erformance can be expected </w:t>
      </w:r>
      <w:r w:rsidRPr="0007763B">
        <w:rPr>
          <w:rFonts w:ascii="Times New Roman" w:eastAsia="Times New Roman" w:hAnsi="Times New Roman" w:cs="Times New Roman"/>
          <w:sz w:val="24"/>
          <w:szCs w:val="24"/>
        </w:rPr>
        <w:t>if the first sampling was a few years before the event</w:t>
      </w:r>
      <w:r>
        <w:rPr>
          <w:rFonts w:ascii="Times New Roman" w:eastAsia="Times New Roman" w:hAnsi="Times New Roman" w:cs="Times New Roman"/>
          <w:sz w:val="24"/>
          <w:szCs w:val="24"/>
        </w:rPr>
        <w:t xml:space="preserve"> (Fig. 4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B), which makes past sampling, which purpose was not necessarily to study temporal change, still useful</w:t>
      </w:r>
      <w:r w:rsidRPr="00077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w:t>
      </w:r>
      <w:r w:rsidRPr="0007763B">
        <w:rPr>
          <w:rFonts w:ascii="Times New Roman" w:eastAsia="Times New Roman" w:hAnsi="Times New Roman" w:cs="Times New Roman"/>
          <w:sz w:val="24"/>
          <w:szCs w:val="24"/>
        </w:rPr>
        <w:t xml:space="preserve">the closer the date of the first </w:t>
      </w:r>
      <w:r>
        <w:rPr>
          <w:rFonts w:ascii="Times New Roman" w:eastAsia="Times New Roman" w:hAnsi="Times New Roman" w:cs="Times New Roman"/>
          <w:sz w:val="24"/>
          <w:szCs w:val="24"/>
        </w:rPr>
        <w:t xml:space="preserve">or last </w:t>
      </w:r>
      <w:r w:rsidRPr="0007763B">
        <w:rPr>
          <w:rFonts w:ascii="Times New Roman" w:eastAsia="Times New Roman" w:hAnsi="Times New Roman" w:cs="Times New Roman"/>
          <w:sz w:val="24"/>
          <w:szCs w:val="24"/>
        </w:rPr>
        <w:t>sampling</w:t>
      </w:r>
      <w:r>
        <w:rPr>
          <w:rFonts w:ascii="Times New Roman" w:eastAsia="Times New Roman" w:hAnsi="Times New Roman" w:cs="Times New Roman"/>
          <w:sz w:val="24"/>
          <w:szCs w:val="24"/>
        </w:rPr>
        <w:t xml:space="preserve"> is to the date of the event, the better performance-wise. This is especially true for the numbers of years passed since the event, in situations where other factors lower performance as well (Fig. 4 C).</w:t>
      </w:r>
    </w:p>
    <w:p w14:paraId="3947E8DE" w14:textId="16BD61B2" w:rsidR="00F24C6B" w:rsidRDefault="00F24C6B" w:rsidP="007C62DE">
      <w:pPr>
        <w:spacing w:before="240" w:after="240" w:line="480" w:lineRule="auto"/>
        <w:rPr>
          <w:rFonts w:ascii="Times New Roman" w:eastAsia="Times New Roman" w:hAnsi="Times New Roman" w:cs="Times New Roman"/>
          <w:sz w:val="24"/>
          <w:szCs w:val="24"/>
          <w:lang w:val="en-GB"/>
        </w:rPr>
      </w:pPr>
    </w:p>
    <w:p w14:paraId="5BDCD504" w14:textId="77777777" w:rsidR="00F24C6B" w:rsidRPr="0007763B" w:rsidRDefault="00F24C6B" w:rsidP="00F24C6B">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Permutation approach</w:t>
      </w:r>
    </w:p>
    <w:p w14:paraId="41E4D724" w14:textId="2BE8E935" w:rsidR="00F24C6B" w:rsidRDefault="00F24C6B" w:rsidP="00F24C6B">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w:t>
      </w:r>
      <w:commentRangeStart w:id="24"/>
      <w:r w:rsidRPr="0007763B">
        <w:rPr>
          <w:rFonts w:ascii="Times New Roman" w:eastAsia="Times New Roman" w:hAnsi="Times New Roman" w:cs="Times New Roman"/>
          <w:sz w:val="24"/>
          <w:szCs w:val="24"/>
        </w:rPr>
        <w:t xml:space="preserve">first </w:t>
      </w:r>
      <w:commentRangeEnd w:id="24"/>
      <w:r>
        <w:rPr>
          <w:rStyle w:val="Marquedecommentaire"/>
        </w:rPr>
        <w:commentReference w:id="24"/>
      </w:r>
      <w:r w:rsidRPr="0007763B">
        <w:rPr>
          <w:rFonts w:ascii="Times New Roman" w:eastAsia="Times New Roman" w:hAnsi="Times New Roman" w:cs="Times New Roman"/>
          <w:sz w:val="24"/>
          <w:szCs w:val="24"/>
        </w:rPr>
        <w:t>permutation approach</w:t>
      </w:r>
      <w:r>
        <w:rPr>
          <w:rFonts w:ascii="Times New Roman" w:eastAsia="Times New Roman" w:hAnsi="Times New Roman" w:cs="Times New Roman"/>
          <w:sz w:val="24"/>
          <w:szCs w:val="24"/>
        </w:rPr>
        <w:t xml:space="preserve"> (permuting loci in the same way in both samples)</w:t>
      </w:r>
      <w:r w:rsidRPr="0007763B">
        <w:rPr>
          <w:rFonts w:ascii="Times New Roman" w:eastAsia="Times New Roman" w:hAnsi="Times New Roman" w:cs="Times New Roman"/>
          <w:sz w:val="24"/>
          <w:szCs w:val="24"/>
        </w:rPr>
        <w:t xml:space="preserve"> is the only one that is functional with genetic data. Indeed, the </w:t>
      </w:r>
      <w:commentRangeStart w:id="25"/>
      <w:r w:rsidRPr="0007763B">
        <w:rPr>
          <w:rFonts w:ascii="Times New Roman" w:eastAsia="Times New Roman" w:hAnsi="Times New Roman" w:cs="Times New Roman"/>
          <w:sz w:val="24"/>
          <w:szCs w:val="24"/>
        </w:rPr>
        <w:t xml:space="preserve">second and third approaches </w:t>
      </w:r>
      <w:commentRangeEnd w:id="25"/>
      <w:r>
        <w:rPr>
          <w:rStyle w:val="Marquedecommentaire"/>
        </w:rPr>
        <w:commentReference w:id="25"/>
      </w:r>
      <w:r w:rsidRPr="0007763B">
        <w:rPr>
          <w:rFonts w:ascii="Times New Roman" w:eastAsia="Times New Roman" w:hAnsi="Times New Roman" w:cs="Times New Roman"/>
          <w:sz w:val="24"/>
          <w:szCs w:val="24"/>
        </w:rPr>
        <w:t xml:space="preserve">most often failed to find any significant change. </w:t>
      </w:r>
      <w:commentRangeStart w:id="26"/>
      <w:r w:rsidRPr="0007763B">
        <w:rPr>
          <w:rFonts w:ascii="Times New Roman" w:eastAsia="Times New Roman" w:hAnsi="Times New Roman" w:cs="Times New Roman"/>
          <w:sz w:val="24"/>
          <w:szCs w:val="24"/>
        </w:rPr>
        <w:t xml:space="preserve">This means that they never found any false positive (FPR = 0), which is great, but also that they very rarely found any true positive (FNR &gt; 0.9), regardless of the scenario or the </w:t>
      </w:r>
      <w:r>
        <w:rPr>
          <w:rFonts w:ascii="Times New Roman" w:eastAsia="Times New Roman" w:hAnsi="Times New Roman" w:cs="Times New Roman"/>
          <w:i/>
          <w:sz w:val="24"/>
          <w:szCs w:val="24"/>
        </w:rPr>
        <w:t>p</w:t>
      </w:r>
      <w:r w:rsidRPr="0007763B">
        <w:rPr>
          <w:rFonts w:ascii="Times New Roman" w:eastAsia="Times New Roman" w:hAnsi="Times New Roman" w:cs="Times New Roman"/>
          <w:sz w:val="24"/>
          <w:szCs w:val="24"/>
        </w:rPr>
        <w:t>-value threshold we used</w:t>
      </w:r>
      <w:commentRangeEnd w:id="26"/>
      <w:r>
        <w:rPr>
          <w:rStyle w:val="Marquedecommentaire"/>
        </w:rPr>
        <w:commentReference w:id="26"/>
      </w:r>
      <w:r w:rsidRPr="0007763B">
        <w:rPr>
          <w:rFonts w:ascii="Times New Roman" w:eastAsia="Times New Roman" w:hAnsi="Times New Roman" w:cs="Times New Roman"/>
          <w:sz w:val="24"/>
          <w:szCs w:val="24"/>
        </w:rPr>
        <w:t xml:space="preserve">. Because only the first approach was suitable to study simulation outputs, we used it for the rest of the </w:t>
      </w:r>
      <w:commentRangeStart w:id="27"/>
      <w:r w:rsidRPr="0007763B">
        <w:rPr>
          <w:rFonts w:ascii="Times New Roman" w:eastAsia="Times New Roman" w:hAnsi="Times New Roman" w:cs="Times New Roman"/>
          <w:sz w:val="24"/>
          <w:szCs w:val="24"/>
        </w:rPr>
        <w:t>analyses</w:t>
      </w:r>
      <w:commentRangeEnd w:id="27"/>
      <w:r>
        <w:rPr>
          <w:rStyle w:val="Marquedecommentaire"/>
        </w:rPr>
        <w:commentReference w:id="27"/>
      </w:r>
      <w:r w:rsidRPr="0007763B">
        <w:rPr>
          <w:rFonts w:ascii="Times New Roman" w:eastAsia="Times New Roman" w:hAnsi="Times New Roman" w:cs="Times New Roman"/>
          <w:sz w:val="24"/>
          <w:szCs w:val="24"/>
        </w:rPr>
        <w:t>.</w:t>
      </w:r>
    </w:p>
    <w:p w14:paraId="2147562C" w14:textId="48C18723" w:rsidR="00E05108" w:rsidRDefault="00E05108" w:rsidP="00F24C6B">
      <w:pPr>
        <w:spacing w:before="240" w:after="240" w:line="480" w:lineRule="auto"/>
        <w:rPr>
          <w:rFonts w:ascii="Times New Roman" w:eastAsia="Times New Roman" w:hAnsi="Times New Roman" w:cs="Times New Roman"/>
          <w:sz w:val="24"/>
          <w:szCs w:val="24"/>
        </w:rPr>
      </w:pPr>
    </w:p>
    <w:p w14:paraId="436A298C" w14:textId="5AC8C5E9" w:rsidR="00E05108" w:rsidRPr="0007763B" w:rsidRDefault="00E05108" w:rsidP="00F24C6B">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We also explored how different permutation algorithms in our framework affected our ability to identify statistically significant deviation from neutral expectations, based on simulated processes such as genetic drift</w:t>
      </w:r>
    </w:p>
    <w:p w14:paraId="7A59A35B" w14:textId="77777777" w:rsidR="00F24C6B" w:rsidRPr="00F24C6B" w:rsidRDefault="00F24C6B" w:rsidP="007C62DE">
      <w:pPr>
        <w:spacing w:before="240" w:after="240" w:line="480" w:lineRule="auto"/>
        <w:rPr>
          <w:rFonts w:ascii="Times New Roman" w:eastAsia="Times New Roman" w:hAnsi="Times New Roman" w:cs="Times New Roman"/>
          <w:sz w:val="24"/>
          <w:szCs w:val="24"/>
        </w:rPr>
      </w:pPr>
    </w:p>
    <w:p w14:paraId="3F084A2A" w14:textId="77777777" w:rsidR="007C62DE" w:rsidRPr="007C62DE" w:rsidRDefault="007C62DE" w:rsidP="00A51948">
      <w:pPr>
        <w:widowControl w:val="0"/>
        <w:autoSpaceDE w:val="0"/>
        <w:autoSpaceDN w:val="0"/>
        <w:adjustRightInd w:val="0"/>
        <w:spacing w:before="240" w:after="240" w:line="480" w:lineRule="auto"/>
        <w:ind w:left="480"/>
        <w:rPr>
          <w:rFonts w:ascii="Times New Roman" w:eastAsia="Times New Roman" w:hAnsi="Times New Roman" w:cs="Times New Roman"/>
          <w:b/>
          <w:i/>
          <w:iCs/>
          <w:sz w:val="24"/>
          <w:szCs w:val="24"/>
          <w:lang w:val="en-GB"/>
        </w:rPr>
      </w:pPr>
    </w:p>
    <w:p w14:paraId="0A9EED4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E023D0D"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6ECD74B" w14:textId="77777777" w:rsidR="00480063" w:rsidRPr="0007763B" w:rsidRDefault="00480063" w:rsidP="00A51948">
      <w:pPr>
        <w:spacing w:before="240" w:line="480" w:lineRule="auto"/>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n WITTISCHE" w:date="2019-12-14T15:13:00Z" w:initials="JW">
    <w:p w14:paraId="1EA33F5A" w14:textId="4407CB3F" w:rsidR="008661B5" w:rsidRDefault="008661B5">
      <w:pPr>
        <w:pStyle w:val="Commentaire"/>
      </w:pPr>
      <w:r>
        <w:rPr>
          <w:rStyle w:val="Marquedecommentaire"/>
        </w:rPr>
        <w:annotationRef/>
      </w:r>
      <w:r>
        <w:t>Changer</w:t>
      </w:r>
    </w:p>
  </w:comment>
  <w:comment w:id="3" w:author="Julian WITTISCHE" w:date="2019-12-14T14:54:00Z" w:initials="JW">
    <w:p w14:paraId="34F39CE9" w14:textId="0A331EE7" w:rsidR="008661B5" w:rsidRDefault="008661B5">
      <w:pPr>
        <w:pStyle w:val="Commentaire"/>
      </w:pPr>
      <w:r>
        <w:rPr>
          <w:rStyle w:val="Marquedecommentaire"/>
        </w:rPr>
        <w:annotationRef/>
      </w:r>
      <w:r>
        <w:t>Indicates lower performance is not dependent on user choice for threshold.</w:t>
      </w:r>
    </w:p>
  </w:comment>
  <w:comment w:id="4" w:author="Julian WITTISCHE" w:date="2019-12-15T21:19:00Z" w:initials="JW">
    <w:p w14:paraId="023E7C74" w14:textId="59C6BCCF" w:rsidR="008661B5" w:rsidRDefault="008661B5">
      <w:pPr>
        <w:pStyle w:val="Commentaire"/>
      </w:pPr>
      <w:r>
        <w:rPr>
          <w:rStyle w:val="Marquedecommentaire"/>
        </w:rPr>
        <w:annotationRef/>
      </w:r>
      <w:r w:rsidR="00990CFD">
        <w:t xml:space="preserve">I had </w:t>
      </w:r>
      <w:proofErr w:type="spellStart"/>
      <w:r w:rsidR="00990CFD">
        <w:t>misinput</w:t>
      </w:r>
      <w:proofErr w:type="spellEnd"/>
      <w:r w:rsidR="00990CFD">
        <w:t xml:space="preserve"> the parameter so CM and CH share CM parameter. I just have to launch a new CH sim which is easy.</w:t>
      </w:r>
      <w:r w:rsidR="0075793A">
        <w:t xml:space="preserve"> </w:t>
      </w:r>
    </w:p>
  </w:comment>
  <w:comment w:id="5" w:author="Field" w:date="2019-12-16T00:39:00Z" w:initials="OPP">
    <w:p w14:paraId="7F48085C" w14:textId="744AED76" w:rsidR="00646795" w:rsidRDefault="00646795">
      <w:pPr>
        <w:pStyle w:val="Commentaire"/>
      </w:pPr>
      <w:r>
        <w:rPr>
          <w:rStyle w:val="Marquedecommentaire"/>
        </w:rPr>
        <w:annotationRef/>
      </w:r>
      <w:r>
        <w:t xml:space="preserve">Some “after” </w:t>
      </w:r>
      <w:bookmarkStart w:id="6" w:name="_GoBack"/>
      <w:bookmarkEnd w:id="6"/>
      <w:r>
        <w:t>scenarios did not work for some reason. I will need to reanalyze those specific scenarios</w:t>
      </w:r>
    </w:p>
  </w:comment>
  <w:comment w:id="7" w:author="Field" w:date="2019-12-16T00:05:00Z" w:initials="OPP">
    <w:p w14:paraId="1CDDB802" w14:textId="6C92B585" w:rsidR="00A97629" w:rsidRDefault="00A97629">
      <w:pPr>
        <w:pStyle w:val="Commentaire"/>
      </w:pPr>
      <w:r>
        <w:rPr>
          <w:rStyle w:val="Marquedecommentaire"/>
        </w:rPr>
        <w:annotationRef/>
      </w:r>
      <w:r>
        <w:t>I will of course add CH but it will not change anything here.</w:t>
      </w:r>
    </w:p>
  </w:comment>
  <w:comment w:id="8" w:author="Patrick James" w:date="2019-11-12T18:05:00Z" w:initials="PJ">
    <w:p w14:paraId="44EA6602" w14:textId="0B3E1880" w:rsidR="008661B5" w:rsidRDefault="008661B5">
      <w:pPr>
        <w:pStyle w:val="Commentaire"/>
      </w:pPr>
      <w:r>
        <w:rPr>
          <w:rStyle w:val="Marquedecommentaire"/>
        </w:rPr>
        <w:annotationRef/>
      </w:r>
      <w:r>
        <w:t xml:space="preserve">In general, the </w:t>
      </w:r>
      <w:proofErr w:type="spellStart"/>
      <w:r>
        <w:t>discussin</w:t>
      </w:r>
      <w:proofErr w:type="spellEnd"/>
      <w:r>
        <w:t xml:space="preserve"> needs to talk about 1) the genetic phenomenon you are interested in, and b) the methods and technical aspects of your approach. It </w:t>
      </w:r>
      <w:proofErr w:type="spellStart"/>
      <w:r>
        <w:t>woul</w:t>
      </w:r>
      <w:proofErr w:type="spellEnd"/>
      <w:r>
        <w:t xml:space="preserve"> </w:t>
      </w:r>
      <w:proofErr w:type="spellStart"/>
      <w:r>
        <w:t>dbebest</w:t>
      </w:r>
      <w:proofErr w:type="spellEnd"/>
      <w:r>
        <w:t xml:space="preserve"> not to mix the two too much, I think.</w:t>
      </w:r>
    </w:p>
  </w:comment>
  <w:comment w:id="9" w:author="Patrick James" w:date="2019-11-12T18:02:00Z" w:initials="PJ">
    <w:p w14:paraId="5DFEAEAC" w14:textId="61C65F78" w:rsidR="008661B5" w:rsidRDefault="008661B5">
      <w:pPr>
        <w:pStyle w:val="Commentaire"/>
      </w:pPr>
      <w:r>
        <w:rPr>
          <w:rStyle w:val="Marquedecommentaire"/>
        </w:rPr>
        <w:annotationRef/>
      </w:r>
      <w:r>
        <w:t xml:space="preserve">Revisit and present he case for why we need to know about the genetic legacies of “punctual” demographic events. With an example, ideally. </w:t>
      </w:r>
    </w:p>
  </w:comment>
  <w:comment w:id="10" w:author="Patrick James" w:date="2019-11-12T18:01:00Z" w:initials="PJ">
    <w:p w14:paraId="6A4A93D9" w14:textId="5D4736EB" w:rsidR="008661B5" w:rsidRDefault="008661B5">
      <w:pPr>
        <w:pStyle w:val="Commentaire"/>
      </w:pPr>
      <w:r>
        <w:rPr>
          <w:rStyle w:val="Marquedecommentaire"/>
        </w:rPr>
        <w:annotationRef/>
      </w:r>
      <w:r>
        <w:t>You need to repackage this. Here, you are effectively telling everyone with new. Limited (but likely difficult to obtain) SNP datasets, that their data are of “poor quality”</w:t>
      </w:r>
    </w:p>
  </w:comment>
  <w:comment w:id="11" w:author="Patrick James" w:date="2019-11-12T18:07:00Z" w:initials="PJ">
    <w:p w14:paraId="4943CF1C" w14:textId="2564FC86" w:rsidR="008661B5" w:rsidRDefault="008661B5">
      <w:pPr>
        <w:pStyle w:val="Commentaire"/>
      </w:pPr>
      <w:r>
        <w:rPr>
          <w:rStyle w:val="Marquedecommentaire"/>
        </w:rPr>
        <w:annotationRef/>
      </w:r>
      <w:r>
        <w:t>How does this contrast with the community data the TBI has used previously?</w:t>
      </w:r>
    </w:p>
  </w:comment>
  <w:comment w:id="13" w:author="Patrick James" w:date="2019-11-12T18:08:00Z" w:initials="PJ">
    <w:p w14:paraId="086604FB" w14:textId="1EE33236" w:rsidR="008661B5" w:rsidRDefault="008661B5">
      <w:pPr>
        <w:pStyle w:val="Commentaire"/>
      </w:pPr>
      <w:r>
        <w:rPr>
          <w:rStyle w:val="Marquedecommentaire"/>
        </w:rPr>
        <w:annotationRef/>
      </w:r>
      <w:r>
        <w:t>I strongly recommend a paragraph that brings this issue back to reality and discusses actual potential applications with real-world context</w:t>
      </w:r>
    </w:p>
  </w:comment>
  <w:comment w:id="15" w:author="Patrick James" w:date="2019-11-12T18:10:00Z" w:initials="PJ">
    <w:p w14:paraId="4B8CEF89" w14:textId="04A74C14" w:rsidR="008661B5" w:rsidRDefault="008661B5">
      <w:pPr>
        <w:pStyle w:val="Commentaire"/>
      </w:pPr>
      <w:r>
        <w:rPr>
          <w:rStyle w:val="Marquedecommentaire"/>
        </w:rPr>
        <w:annotationRef/>
      </w:r>
      <w:r>
        <w:t>Sentence seems broken</w:t>
      </w:r>
    </w:p>
  </w:comment>
  <w:comment w:id="16" w:author="Patrick James" w:date="2019-11-12T18:11:00Z" w:initials="PJ">
    <w:p w14:paraId="211E5543" w14:textId="1ADEE4DB" w:rsidR="008661B5" w:rsidRDefault="008661B5">
      <w:pPr>
        <w:pStyle w:val="Commentaire"/>
      </w:pPr>
      <w:r>
        <w:rPr>
          <w:rStyle w:val="Marquedecommentaire"/>
        </w:rPr>
        <w:annotationRef/>
      </w:r>
      <w:r>
        <w:t>Let’s not end on a technical note – bring it back to the biology / conservation aspect please</w:t>
      </w:r>
    </w:p>
  </w:comment>
  <w:comment w:id="17" w:author="Patrick James" w:date="2019-10-16T13:11:00Z" w:initials="PJ">
    <w:p w14:paraId="432D8B31" w14:textId="77777777" w:rsidR="008661B5" w:rsidRDefault="008661B5" w:rsidP="007C62DE">
      <w:pPr>
        <w:pStyle w:val="Commentaire"/>
      </w:pPr>
      <w:r>
        <w:rPr>
          <w:rStyle w:val="Marquedecommentaire"/>
        </w:rPr>
        <w:annotationRef/>
      </w:r>
      <w:r>
        <w:t xml:space="preserve">Fine for the thesis, but I think this could be removed from the actual paper. </w:t>
      </w:r>
    </w:p>
  </w:comment>
  <w:comment w:id="18" w:author="Julian WITTISCHE" w:date="2019-10-25T16:16:00Z" w:initials="JW">
    <w:p w14:paraId="4541A986" w14:textId="77777777" w:rsidR="008661B5" w:rsidRDefault="008661B5" w:rsidP="007C62DE">
      <w:pPr>
        <w:pStyle w:val="Commentaire"/>
      </w:pPr>
      <w:r>
        <w:rPr>
          <w:rStyle w:val="Marquedecommentaire"/>
        </w:rPr>
        <w:annotationRef/>
      </w:r>
      <w:r>
        <w:t>Several of the students and postdoc who have read or have talked with me about this project, have spoken in favor of this addition as it expands the pool of users. Analysis takes more time than simulation for microsatellites.</w:t>
      </w:r>
    </w:p>
  </w:comment>
  <w:comment w:id="19" w:author="Patrick James" w:date="2019-11-12T17:37:00Z" w:initials="PJ">
    <w:p w14:paraId="0311418A" w14:textId="77777777" w:rsidR="008661B5" w:rsidRDefault="008661B5" w:rsidP="007C62DE">
      <w:pPr>
        <w:pStyle w:val="Commentaire"/>
      </w:pPr>
      <w:r>
        <w:rPr>
          <w:rStyle w:val="Marquedecommentaire"/>
        </w:rPr>
        <w:annotationRef/>
      </w:r>
      <w:r>
        <w:t>Ok, but in general my feeling is to be careful to not let the “tail wag the dog” when considering uptake of your research</w:t>
      </w:r>
    </w:p>
  </w:comment>
  <w:comment w:id="21" w:author="Julian WITTISCHE" w:date="2019-10-09T03:07:00Z" w:initials="JW">
    <w:p w14:paraId="5670C7FE" w14:textId="77777777" w:rsidR="008661B5" w:rsidRDefault="008661B5" w:rsidP="004F11B7">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23" w:author="Patrick James" w:date="2019-12-15T13:32:00Z" w:initials="PJ">
    <w:p w14:paraId="71027891" w14:textId="77777777" w:rsidR="00C16802" w:rsidRDefault="00C16802" w:rsidP="00C16802">
      <w:pPr>
        <w:pStyle w:val="Commentaire"/>
      </w:pPr>
      <w:r>
        <w:rPr>
          <w:rStyle w:val="Marquedecommentaire"/>
        </w:rPr>
        <w:annotationRef/>
      </w:r>
      <w:proofErr w:type="gramStart"/>
      <w:r>
        <w:t>elaborate</w:t>
      </w:r>
      <w:proofErr w:type="gramEnd"/>
    </w:p>
  </w:comment>
  <w:comment w:id="24" w:author="Patrick James" w:date="2019-11-12T17:44:00Z" w:initials="PJ">
    <w:p w14:paraId="031E4E02" w14:textId="77777777" w:rsidR="008661B5" w:rsidRDefault="008661B5" w:rsidP="00F24C6B">
      <w:pPr>
        <w:pStyle w:val="Commentaire"/>
      </w:pPr>
      <w:r>
        <w:rPr>
          <w:rStyle w:val="Marquedecommentaire"/>
        </w:rPr>
        <w:annotationRef/>
      </w:r>
      <w:r>
        <w:t>This will be irrelevant to readers</w:t>
      </w:r>
      <w:proofErr w:type="gramStart"/>
      <w:r>
        <w:t>..</w:t>
      </w:r>
      <w:proofErr w:type="gramEnd"/>
      <w:r>
        <w:t xml:space="preserve"> just describe the permutation </w:t>
      </w:r>
      <w:proofErr w:type="spellStart"/>
      <w:r>
        <w:t>apprapoch</w:t>
      </w:r>
      <w:proofErr w:type="spellEnd"/>
      <w:r>
        <w:t xml:space="preserve"> that was superior </w:t>
      </w:r>
    </w:p>
  </w:comment>
  <w:comment w:id="25" w:author="Patrick James" w:date="2019-11-12T17:45:00Z" w:initials="PJ">
    <w:p w14:paraId="3CA3529B" w14:textId="77777777" w:rsidR="008661B5" w:rsidRDefault="008661B5" w:rsidP="00F24C6B">
      <w:pPr>
        <w:pStyle w:val="Commentaire"/>
      </w:pPr>
      <w:r>
        <w:rPr>
          <w:rStyle w:val="Marquedecommentaire"/>
        </w:rPr>
        <w:annotationRef/>
      </w:r>
      <w:r>
        <w:t>Same – describe specifically the method – not using shorthand.</w:t>
      </w:r>
    </w:p>
  </w:comment>
  <w:comment w:id="26" w:author="Patrick James" w:date="2019-11-12T17:45:00Z" w:initials="PJ">
    <w:p w14:paraId="60A4E0C5" w14:textId="77777777" w:rsidR="008661B5" w:rsidRDefault="008661B5" w:rsidP="00F24C6B">
      <w:pPr>
        <w:pStyle w:val="Commentaire"/>
      </w:pPr>
      <w:r>
        <w:rPr>
          <w:rStyle w:val="Marquedecommentaire"/>
        </w:rPr>
        <w:annotationRef/>
      </w:r>
      <w:r>
        <w:t xml:space="preserve">This does not read professionally. </w:t>
      </w:r>
    </w:p>
  </w:comment>
  <w:comment w:id="27" w:author="Patrick James" w:date="2019-11-12T17:45:00Z" w:initials="PJ">
    <w:p w14:paraId="304FDBF4" w14:textId="77777777" w:rsidR="008661B5" w:rsidRDefault="008661B5" w:rsidP="00F24C6B">
      <w:pPr>
        <w:pStyle w:val="Commentaire"/>
      </w:pPr>
      <w:r>
        <w:rPr>
          <w:rStyle w:val="Marquedecommentaire"/>
        </w:rPr>
        <w:annotationRef/>
      </w:r>
      <w:r>
        <w:t>Requires complete overhaul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A33F5A" w15:done="0"/>
  <w15:commentEx w15:paraId="34F39CE9" w15:done="0"/>
  <w15:commentEx w15:paraId="023E7C74" w15:done="0"/>
  <w15:commentEx w15:paraId="43825EE0" w15:done="0"/>
  <w15:commentEx w15:paraId="2935123D" w15:done="0"/>
  <w15:commentEx w15:paraId="62CE7387" w15:done="0"/>
  <w15:commentEx w15:paraId="1B828310" w15:done="0"/>
  <w15:commentEx w15:paraId="551CF76B" w15:done="0"/>
  <w15:commentEx w15:paraId="44EA6602" w15:done="0"/>
  <w15:commentEx w15:paraId="5DFEAEAC" w15:done="0"/>
  <w15:commentEx w15:paraId="6A4A93D9" w15:done="0"/>
  <w15:commentEx w15:paraId="67217E03" w15:done="0"/>
  <w15:commentEx w15:paraId="4943CF1C" w15:done="0"/>
  <w15:commentEx w15:paraId="28EC53F6" w15:done="0"/>
  <w15:commentEx w15:paraId="086604FB" w15:done="0"/>
  <w15:commentEx w15:paraId="4B8CEF89" w15:done="0"/>
  <w15:commentEx w15:paraId="211E5543" w15:done="0"/>
  <w15:commentEx w15:paraId="432D8B31" w15:done="0"/>
  <w15:commentEx w15:paraId="4541A986" w15:paraIdParent="432D8B31" w15:done="0"/>
  <w15:commentEx w15:paraId="0311418A" w15:paraIdParent="432D8B31" w15:done="0"/>
  <w15:commentEx w15:paraId="5670C7FE" w15:done="0"/>
  <w15:commentEx w15:paraId="031E4E02" w15:done="0"/>
  <w15:commentEx w15:paraId="3CA3529B" w15:done="0"/>
  <w15:commentEx w15:paraId="60A4E0C5" w15:done="0"/>
  <w15:commentEx w15:paraId="304FDB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rson w15:author="Patrick James">
    <w15:presenceInfo w15:providerId="None" w15:userId="Patrick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3MjCzMDQ2MTYxMjNQ0lEKTi0uzszPAykwNKoFALSM/NYtAAAA"/>
  </w:docVars>
  <w:rsids>
    <w:rsidRoot w:val="004E13A5"/>
    <w:rsid w:val="0000168C"/>
    <w:rsid w:val="00002466"/>
    <w:rsid w:val="00002A64"/>
    <w:rsid w:val="000053C7"/>
    <w:rsid w:val="00005F69"/>
    <w:rsid w:val="00006829"/>
    <w:rsid w:val="000141B3"/>
    <w:rsid w:val="000222ED"/>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4F7E"/>
    <w:rsid w:val="000673CD"/>
    <w:rsid w:val="000745F8"/>
    <w:rsid w:val="00074A90"/>
    <w:rsid w:val="0007763B"/>
    <w:rsid w:val="00077818"/>
    <w:rsid w:val="00082620"/>
    <w:rsid w:val="00084066"/>
    <w:rsid w:val="00093A55"/>
    <w:rsid w:val="000955D0"/>
    <w:rsid w:val="00095B49"/>
    <w:rsid w:val="00097A65"/>
    <w:rsid w:val="000A3EC4"/>
    <w:rsid w:val="000A5079"/>
    <w:rsid w:val="000A6671"/>
    <w:rsid w:val="000A7724"/>
    <w:rsid w:val="000C1EE3"/>
    <w:rsid w:val="000D08D6"/>
    <w:rsid w:val="000D1B30"/>
    <w:rsid w:val="000D683F"/>
    <w:rsid w:val="000E1A78"/>
    <w:rsid w:val="000E3A1A"/>
    <w:rsid w:val="000F06F3"/>
    <w:rsid w:val="000F49A2"/>
    <w:rsid w:val="001079BE"/>
    <w:rsid w:val="00117E9F"/>
    <w:rsid w:val="0012642F"/>
    <w:rsid w:val="00127CC5"/>
    <w:rsid w:val="00127D3A"/>
    <w:rsid w:val="00127F13"/>
    <w:rsid w:val="0013089B"/>
    <w:rsid w:val="00130BC1"/>
    <w:rsid w:val="00131252"/>
    <w:rsid w:val="00131E2F"/>
    <w:rsid w:val="00136405"/>
    <w:rsid w:val="00136C7B"/>
    <w:rsid w:val="001371AE"/>
    <w:rsid w:val="00140CCA"/>
    <w:rsid w:val="001411DE"/>
    <w:rsid w:val="001425D4"/>
    <w:rsid w:val="001446F6"/>
    <w:rsid w:val="00146654"/>
    <w:rsid w:val="001467B2"/>
    <w:rsid w:val="00147BDF"/>
    <w:rsid w:val="001563B0"/>
    <w:rsid w:val="00161403"/>
    <w:rsid w:val="00162C41"/>
    <w:rsid w:val="001633CB"/>
    <w:rsid w:val="00174C4C"/>
    <w:rsid w:val="001756ED"/>
    <w:rsid w:val="00176B13"/>
    <w:rsid w:val="0017749B"/>
    <w:rsid w:val="00180AFB"/>
    <w:rsid w:val="00184ABD"/>
    <w:rsid w:val="001854BA"/>
    <w:rsid w:val="00190258"/>
    <w:rsid w:val="0019294D"/>
    <w:rsid w:val="001950CB"/>
    <w:rsid w:val="001965D2"/>
    <w:rsid w:val="001A5222"/>
    <w:rsid w:val="001B42BC"/>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6DBA"/>
    <w:rsid w:val="001F6EAA"/>
    <w:rsid w:val="001F6EAC"/>
    <w:rsid w:val="001F7518"/>
    <w:rsid w:val="0020343C"/>
    <w:rsid w:val="002050D0"/>
    <w:rsid w:val="0021147F"/>
    <w:rsid w:val="00217199"/>
    <w:rsid w:val="002234E0"/>
    <w:rsid w:val="0022740C"/>
    <w:rsid w:val="0023072B"/>
    <w:rsid w:val="0023083C"/>
    <w:rsid w:val="002363EE"/>
    <w:rsid w:val="002377D0"/>
    <w:rsid w:val="0024289D"/>
    <w:rsid w:val="002446CC"/>
    <w:rsid w:val="0025060E"/>
    <w:rsid w:val="00252F55"/>
    <w:rsid w:val="002575B1"/>
    <w:rsid w:val="00261B7F"/>
    <w:rsid w:val="00262D52"/>
    <w:rsid w:val="00266D04"/>
    <w:rsid w:val="00267018"/>
    <w:rsid w:val="002676EC"/>
    <w:rsid w:val="002760DF"/>
    <w:rsid w:val="00276516"/>
    <w:rsid w:val="00282E4D"/>
    <w:rsid w:val="00284908"/>
    <w:rsid w:val="002862FB"/>
    <w:rsid w:val="00290668"/>
    <w:rsid w:val="00292102"/>
    <w:rsid w:val="00295FF4"/>
    <w:rsid w:val="002A1F8B"/>
    <w:rsid w:val="002A3DE7"/>
    <w:rsid w:val="002B4583"/>
    <w:rsid w:val="002C3535"/>
    <w:rsid w:val="002C7903"/>
    <w:rsid w:val="002D00E2"/>
    <w:rsid w:val="002D2EEA"/>
    <w:rsid w:val="002D63E3"/>
    <w:rsid w:val="002E0D4E"/>
    <w:rsid w:val="002F53A6"/>
    <w:rsid w:val="00302E8C"/>
    <w:rsid w:val="0031038B"/>
    <w:rsid w:val="00314411"/>
    <w:rsid w:val="00314CA1"/>
    <w:rsid w:val="00315CBD"/>
    <w:rsid w:val="00322EF1"/>
    <w:rsid w:val="00332595"/>
    <w:rsid w:val="00335E2F"/>
    <w:rsid w:val="00337F86"/>
    <w:rsid w:val="003422BA"/>
    <w:rsid w:val="00347EEB"/>
    <w:rsid w:val="00350E98"/>
    <w:rsid w:val="003549D9"/>
    <w:rsid w:val="00354DBD"/>
    <w:rsid w:val="00354E8A"/>
    <w:rsid w:val="00355E82"/>
    <w:rsid w:val="00357CA8"/>
    <w:rsid w:val="003615F1"/>
    <w:rsid w:val="003654C9"/>
    <w:rsid w:val="0037039A"/>
    <w:rsid w:val="003706EC"/>
    <w:rsid w:val="003741B4"/>
    <w:rsid w:val="00374ECD"/>
    <w:rsid w:val="00377029"/>
    <w:rsid w:val="0037716B"/>
    <w:rsid w:val="00384DF0"/>
    <w:rsid w:val="0039028C"/>
    <w:rsid w:val="00391295"/>
    <w:rsid w:val="00394C28"/>
    <w:rsid w:val="00396770"/>
    <w:rsid w:val="003B19F7"/>
    <w:rsid w:val="003B3778"/>
    <w:rsid w:val="003B771C"/>
    <w:rsid w:val="003C17E9"/>
    <w:rsid w:val="003C228D"/>
    <w:rsid w:val="003C3E3B"/>
    <w:rsid w:val="003C4854"/>
    <w:rsid w:val="003C4910"/>
    <w:rsid w:val="003C4FA0"/>
    <w:rsid w:val="003C7909"/>
    <w:rsid w:val="003D41F3"/>
    <w:rsid w:val="003D4FA3"/>
    <w:rsid w:val="003D56EC"/>
    <w:rsid w:val="003D5A1B"/>
    <w:rsid w:val="003D72B7"/>
    <w:rsid w:val="003E71A5"/>
    <w:rsid w:val="003E73EA"/>
    <w:rsid w:val="003F114F"/>
    <w:rsid w:val="003F3E31"/>
    <w:rsid w:val="004024F6"/>
    <w:rsid w:val="004036B9"/>
    <w:rsid w:val="004058E4"/>
    <w:rsid w:val="00406446"/>
    <w:rsid w:val="0041016F"/>
    <w:rsid w:val="00411503"/>
    <w:rsid w:val="00415B08"/>
    <w:rsid w:val="004170BB"/>
    <w:rsid w:val="00422C59"/>
    <w:rsid w:val="00425BB7"/>
    <w:rsid w:val="004305E4"/>
    <w:rsid w:val="00433983"/>
    <w:rsid w:val="00435DEE"/>
    <w:rsid w:val="00435FC0"/>
    <w:rsid w:val="00436872"/>
    <w:rsid w:val="004378A1"/>
    <w:rsid w:val="00451660"/>
    <w:rsid w:val="00461C2D"/>
    <w:rsid w:val="0047226E"/>
    <w:rsid w:val="00480063"/>
    <w:rsid w:val="00492036"/>
    <w:rsid w:val="00492594"/>
    <w:rsid w:val="004960F6"/>
    <w:rsid w:val="004A38A8"/>
    <w:rsid w:val="004A42FA"/>
    <w:rsid w:val="004A6053"/>
    <w:rsid w:val="004A6ACA"/>
    <w:rsid w:val="004A6C2F"/>
    <w:rsid w:val="004B1469"/>
    <w:rsid w:val="004B20F9"/>
    <w:rsid w:val="004B600A"/>
    <w:rsid w:val="004C0170"/>
    <w:rsid w:val="004C5976"/>
    <w:rsid w:val="004D1456"/>
    <w:rsid w:val="004D63F8"/>
    <w:rsid w:val="004D7255"/>
    <w:rsid w:val="004E13A5"/>
    <w:rsid w:val="004E3EF4"/>
    <w:rsid w:val="004E6917"/>
    <w:rsid w:val="004F11B7"/>
    <w:rsid w:val="004F670E"/>
    <w:rsid w:val="00500E46"/>
    <w:rsid w:val="0050472E"/>
    <w:rsid w:val="00505232"/>
    <w:rsid w:val="005063D9"/>
    <w:rsid w:val="00506E45"/>
    <w:rsid w:val="00510355"/>
    <w:rsid w:val="005154C3"/>
    <w:rsid w:val="005159F5"/>
    <w:rsid w:val="00522C3E"/>
    <w:rsid w:val="00523484"/>
    <w:rsid w:val="005248EF"/>
    <w:rsid w:val="0053064B"/>
    <w:rsid w:val="00530C19"/>
    <w:rsid w:val="005336FB"/>
    <w:rsid w:val="00534D93"/>
    <w:rsid w:val="00537BAC"/>
    <w:rsid w:val="00540E32"/>
    <w:rsid w:val="00541832"/>
    <w:rsid w:val="0054565E"/>
    <w:rsid w:val="00546239"/>
    <w:rsid w:val="00547B44"/>
    <w:rsid w:val="005524EA"/>
    <w:rsid w:val="005542C9"/>
    <w:rsid w:val="00561DE1"/>
    <w:rsid w:val="005663CD"/>
    <w:rsid w:val="0056645A"/>
    <w:rsid w:val="005725C7"/>
    <w:rsid w:val="00577AF7"/>
    <w:rsid w:val="00586186"/>
    <w:rsid w:val="0059053F"/>
    <w:rsid w:val="00596B92"/>
    <w:rsid w:val="005A17AF"/>
    <w:rsid w:val="005A4792"/>
    <w:rsid w:val="005A56C0"/>
    <w:rsid w:val="005A7AE1"/>
    <w:rsid w:val="005B52B2"/>
    <w:rsid w:val="005B723C"/>
    <w:rsid w:val="005C17F4"/>
    <w:rsid w:val="005C6117"/>
    <w:rsid w:val="005C66EB"/>
    <w:rsid w:val="005D027E"/>
    <w:rsid w:val="005D0E13"/>
    <w:rsid w:val="005D5434"/>
    <w:rsid w:val="005D663D"/>
    <w:rsid w:val="005D6EA5"/>
    <w:rsid w:val="005E037A"/>
    <w:rsid w:val="005E07EE"/>
    <w:rsid w:val="005E309B"/>
    <w:rsid w:val="005E4D5F"/>
    <w:rsid w:val="005F394B"/>
    <w:rsid w:val="005F3C03"/>
    <w:rsid w:val="005F6CBE"/>
    <w:rsid w:val="005F6E17"/>
    <w:rsid w:val="005F736B"/>
    <w:rsid w:val="00601497"/>
    <w:rsid w:val="00604C02"/>
    <w:rsid w:val="00611055"/>
    <w:rsid w:val="00611155"/>
    <w:rsid w:val="00611A4E"/>
    <w:rsid w:val="006141B4"/>
    <w:rsid w:val="00616333"/>
    <w:rsid w:val="00617696"/>
    <w:rsid w:val="00621C36"/>
    <w:rsid w:val="00626150"/>
    <w:rsid w:val="00631CD3"/>
    <w:rsid w:val="006339F9"/>
    <w:rsid w:val="00634B5A"/>
    <w:rsid w:val="00635445"/>
    <w:rsid w:val="006368E7"/>
    <w:rsid w:val="00636A47"/>
    <w:rsid w:val="006451B0"/>
    <w:rsid w:val="0064599B"/>
    <w:rsid w:val="00646795"/>
    <w:rsid w:val="00646E49"/>
    <w:rsid w:val="006507CE"/>
    <w:rsid w:val="006520B8"/>
    <w:rsid w:val="00654C24"/>
    <w:rsid w:val="00655DDB"/>
    <w:rsid w:val="0065660C"/>
    <w:rsid w:val="006624C2"/>
    <w:rsid w:val="00667F46"/>
    <w:rsid w:val="006738FD"/>
    <w:rsid w:val="0067400C"/>
    <w:rsid w:val="006754D0"/>
    <w:rsid w:val="00675D5B"/>
    <w:rsid w:val="00681C46"/>
    <w:rsid w:val="00684DBB"/>
    <w:rsid w:val="00685386"/>
    <w:rsid w:val="00690CD2"/>
    <w:rsid w:val="00691A19"/>
    <w:rsid w:val="00692022"/>
    <w:rsid w:val="00694155"/>
    <w:rsid w:val="0069486C"/>
    <w:rsid w:val="006A175B"/>
    <w:rsid w:val="006A2E72"/>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59FE"/>
    <w:rsid w:val="006F7782"/>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BE4"/>
    <w:rsid w:val="00775867"/>
    <w:rsid w:val="00776CEC"/>
    <w:rsid w:val="00777B9A"/>
    <w:rsid w:val="007839F5"/>
    <w:rsid w:val="007848A4"/>
    <w:rsid w:val="007850C5"/>
    <w:rsid w:val="00787B05"/>
    <w:rsid w:val="00790718"/>
    <w:rsid w:val="00791C0F"/>
    <w:rsid w:val="007A49EF"/>
    <w:rsid w:val="007A686D"/>
    <w:rsid w:val="007B05E0"/>
    <w:rsid w:val="007B0795"/>
    <w:rsid w:val="007B643B"/>
    <w:rsid w:val="007C16E3"/>
    <w:rsid w:val="007C19E5"/>
    <w:rsid w:val="007C62DE"/>
    <w:rsid w:val="007D60E9"/>
    <w:rsid w:val="007D68AE"/>
    <w:rsid w:val="007D76B3"/>
    <w:rsid w:val="007D7E27"/>
    <w:rsid w:val="007D7FB8"/>
    <w:rsid w:val="007E1C8E"/>
    <w:rsid w:val="007E677E"/>
    <w:rsid w:val="007F2596"/>
    <w:rsid w:val="007F2634"/>
    <w:rsid w:val="007F43DF"/>
    <w:rsid w:val="007F6443"/>
    <w:rsid w:val="00805090"/>
    <w:rsid w:val="0081052F"/>
    <w:rsid w:val="008152A9"/>
    <w:rsid w:val="00816D23"/>
    <w:rsid w:val="00821191"/>
    <w:rsid w:val="008221AF"/>
    <w:rsid w:val="00830373"/>
    <w:rsid w:val="008309BF"/>
    <w:rsid w:val="008317CD"/>
    <w:rsid w:val="008348EE"/>
    <w:rsid w:val="00834A69"/>
    <w:rsid w:val="008375B6"/>
    <w:rsid w:val="00841510"/>
    <w:rsid w:val="0084240D"/>
    <w:rsid w:val="00843B2E"/>
    <w:rsid w:val="0084643E"/>
    <w:rsid w:val="00847992"/>
    <w:rsid w:val="00850187"/>
    <w:rsid w:val="00850FB4"/>
    <w:rsid w:val="00853B20"/>
    <w:rsid w:val="008601CB"/>
    <w:rsid w:val="008615D7"/>
    <w:rsid w:val="008617EB"/>
    <w:rsid w:val="00861BB3"/>
    <w:rsid w:val="008647FB"/>
    <w:rsid w:val="00864FAF"/>
    <w:rsid w:val="008661B5"/>
    <w:rsid w:val="008668B7"/>
    <w:rsid w:val="00873F32"/>
    <w:rsid w:val="00875EA5"/>
    <w:rsid w:val="00876118"/>
    <w:rsid w:val="00877B8B"/>
    <w:rsid w:val="00886D97"/>
    <w:rsid w:val="008903BF"/>
    <w:rsid w:val="00896E43"/>
    <w:rsid w:val="008A2F5F"/>
    <w:rsid w:val="008A3027"/>
    <w:rsid w:val="008A40CE"/>
    <w:rsid w:val="008A7AF8"/>
    <w:rsid w:val="008B2DA1"/>
    <w:rsid w:val="008B6491"/>
    <w:rsid w:val="008C31BD"/>
    <w:rsid w:val="008C35FC"/>
    <w:rsid w:val="008C480D"/>
    <w:rsid w:val="008D2682"/>
    <w:rsid w:val="008D57CB"/>
    <w:rsid w:val="008D5B11"/>
    <w:rsid w:val="008D5DC5"/>
    <w:rsid w:val="008D6209"/>
    <w:rsid w:val="008E5867"/>
    <w:rsid w:val="008E65CC"/>
    <w:rsid w:val="008E6B15"/>
    <w:rsid w:val="008F66A1"/>
    <w:rsid w:val="008F6FB3"/>
    <w:rsid w:val="0090094F"/>
    <w:rsid w:val="00903156"/>
    <w:rsid w:val="00903FDD"/>
    <w:rsid w:val="009048D9"/>
    <w:rsid w:val="00904B54"/>
    <w:rsid w:val="00906C92"/>
    <w:rsid w:val="00907699"/>
    <w:rsid w:val="00910194"/>
    <w:rsid w:val="009150FB"/>
    <w:rsid w:val="00921376"/>
    <w:rsid w:val="009219AB"/>
    <w:rsid w:val="009267FF"/>
    <w:rsid w:val="009275A9"/>
    <w:rsid w:val="009279F4"/>
    <w:rsid w:val="00927E09"/>
    <w:rsid w:val="00931038"/>
    <w:rsid w:val="00940D8A"/>
    <w:rsid w:val="009507E1"/>
    <w:rsid w:val="00955D0E"/>
    <w:rsid w:val="00960F8C"/>
    <w:rsid w:val="00962B5C"/>
    <w:rsid w:val="00964666"/>
    <w:rsid w:val="00965170"/>
    <w:rsid w:val="00966A00"/>
    <w:rsid w:val="00987774"/>
    <w:rsid w:val="00990CFD"/>
    <w:rsid w:val="0099229B"/>
    <w:rsid w:val="0099254D"/>
    <w:rsid w:val="00992E41"/>
    <w:rsid w:val="00993057"/>
    <w:rsid w:val="00994541"/>
    <w:rsid w:val="009A1C9A"/>
    <w:rsid w:val="009A2299"/>
    <w:rsid w:val="009A3B7C"/>
    <w:rsid w:val="009A43EF"/>
    <w:rsid w:val="009B001E"/>
    <w:rsid w:val="009B0696"/>
    <w:rsid w:val="009B1C8F"/>
    <w:rsid w:val="009C383E"/>
    <w:rsid w:val="009C5C6C"/>
    <w:rsid w:val="009C6F0C"/>
    <w:rsid w:val="009D06C0"/>
    <w:rsid w:val="009D181A"/>
    <w:rsid w:val="009D2703"/>
    <w:rsid w:val="009D3B27"/>
    <w:rsid w:val="009D4A91"/>
    <w:rsid w:val="009D56FB"/>
    <w:rsid w:val="009E0DF8"/>
    <w:rsid w:val="009E4A05"/>
    <w:rsid w:val="009E7BAF"/>
    <w:rsid w:val="00A020EA"/>
    <w:rsid w:val="00A03B83"/>
    <w:rsid w:val="00A04F14"/>
    <w:rsid w:val="00A07C15"/>
    <w:rsid w:val="00A10ABA"/>
    <w:rsid w:val="00A11506"/>
    <w:rsid w:val="00A11547"/>
    <w:rsid w:val="00A1387D"/>
    <w:rsid w:val="00A13D2D"/>
    <w:rsid w:val="00A211B7"/>
    <w:rsid w:val="00A24993"/>
    <w:rsid w:val="00A30430"/>
    <w:rsid w:val="00A312A8"/>
    <w:rsid w:val="00A43AB7"/>
    <w:rsid w:val="00A44CD5"/>
    <w:rsid w:val="00A51228"/>
    <w:rsid w:val="00A51906"/>
    <w:rsid w:val="00A51948"/>
    <w:rsid w:val="00A538F0"/>
    <w:rsid w:val="00A53D4B"/>
    <w:rsid w:val="00A60F90"/>
    <w:rsid w:val="00A6316D"/>
    <w:rsid w:val="00A63C66"/>
    <w:rsid w:val="00A64B43"/>
    <w:rsid w:val="00A66D8B"/>
    <w:rsid w:val="00A74CDA"/>
    <w:rsid w:val="00A75ECD"/>
    <w:rsid w:val="00A84ED9"/>
    <w:rsid w:val="00A92DD0"/>
    <w:rsid w:val="00A95B48"/>
    <w:rsid w:val="00A96BD0"/>
    <w:rsid w:val="00A970F5"/>
    <w:rsid w:val="00A97629"/>
    <w:rsid w:val="00AA3A0B"/>
    <w:rsid w:val="00AA4E39"/>
    <w:rsid w:val="00AA784F"/>
    <w:rsid w:val="00AB2B18"/>
    <w:rsid w:val="00AB5220"/>
    <w:rsid w:val="00AB68BE"/>
    <w:rsid w:val="00AC0D96"/>
    <w:rsid w:val="00AC1399"/>
    <w:rsid w:val="00AC1D0A"/>
    <w:rsid w:val="00AD1069"/>
    <w:rsid w:val="00AD4106"/>
    <w:rsid w:val="00AD490A"/>
    <w:rsid w:val="00AD5E24"/>
    <w:rsid w:val="00AE1AED"/>
    <w:rsid w:val="00AE2814"/>
    <w:rsid w:val="00AE5EAA"/>
    <w:rsid w:val="00AE630D"/>
    <w:rsid w:val="00AE6C1A"/>
    <w:rsid w:val="00AF128F"/>
    <w:rsid w:val="00AF3090"/>
    <w:rsid w:val="00AF3E77"/>
    <w:rsid w:val="00AF661E"/>
    <w:rsid w:val="00AF6D3B"/>
    <w:rsid w:val="00AF7CC7"/>
    <w:rsid w:val="00B00A89"/>
    <w:rsid w:val="00B0214F"/>
    <w:rsid w:val="00B11125"/>
    <w:rsid w:val="00B11673"/>
    <w:rsid w:val="00B13AE1"/>
    <w:rsid w:val="00B147F6"/>
    <w:rsid w:val="00B14D5E"/>
    <w:rsid w:val="00B16FB5"/>
    <w:rsid w:val="00B20342"/>
    <w:rsid w:val="00B2132B"/>
    <w:rsid w:val="00B238ED"/>
    <w:rsid w:val="00B25EF6"/>
    <w:rsid w:val="00B34350"/>
    <w:rsid w:val="00B3465A"/>
    <w:rsid w:val="00B3786F"/>
    <w:rsid w:val="00B37A76"/>
    <w:rsid w:val="00B43648"/>
    <w:rsid w:val="00B441F7"/>
    <w:rsid w:val="00B51B58"/>
    <w:rsid w:val="00B53747"/>
    <w:rsid w:val="00B56B96"/>
    <w:rsid w:val="00B63983"/>
    <w:rsid w:val="00B63A97"/>
    <w:rsid w:val="00B63E88"/>
    <w:rsid w:val="00B6498A"/>
    <w:rsid w:val="00B70338"/>
    <w:rsid w:val="00B71811"/>
    <w:rsid w:val="00B72DF0"/>
    <w:rsid w:val="00B752BC"/>
    <w:rsid w:val="00B76004"/>
    <w:rsid w:val="00B803AC"/>
    <w:rsid w:val="00B825BE"/>
    <w:rsid w:val="00B87FEB"/>
    <w:rsid w:val="00B910E4"/>
    <w:rsid w:val="00B9640C"/>
    <w:rsid w:val="00B964CC"/>
    <w:rsid w:val="00BA0803"/>
    <w:rsid w:val="00BA6B34"/>
    <w:rsid w:val="00BA72C1"/>
    <w:rsid w:val="00BA77FD"/>
    <w:rsid w:val="00BB6B2C"/>
    <w:rsid w:val="00BC1041"/>
    <w:rsid w:val="00BC2783"/>
    <w:rsid w:val="00BC3881"/>
    <w:rsid w:val="00BD001D"/>
    <w:rsid w:val="00BD0403"/>
    <w:rsid w:val="00BD5E9A"/>
    <w:rsid w:val="00BD6DD3"/>
    <w:rsid w:val="00BD7264"/>
    <w:rsid w:val="00BE0825"/>
    <w:rsid w:val="00BE6331"/>
    <w:rsid w:val="00BF391B"/>
    <w:rsid w:val="00BF78ED"/>
    <w:rsid w:val="00C011E9"/>
    <w:rsid w:val="00C0184F"/>
    <w:rsid w:val="00C023E3"/>
    <w:rsid w:val="00C074BE"/>
    <w:rsid w:val="00C07FA2"/>
    <w:rsid w:val="00C126BB"/>
    <w:rsid w:val="00C1393E"/>
    <w:rsid w:val="00C16340"/>
    <w:rsid w:val="00C16802"/>
    <w:rsid w:val="00C16C0E"/>
    <w:rsid w:val="00C21316"/>
    <w:rsid w:val="00C2150B"/>
    <w:rsid w:val="00C23647"/>
    <w:rsid w:val="00C3279E"/>
    <w:rsid w:val="00C3547E"/>
    <w:rsid w:val="00C402B5"/>
    <w:rsid w:val="00C422DB"/>
    <w:rsid w:val="00C4355E"/>
    <w:rsid w:val="00C44162"/>
    <w:rsid w:val="00C4728B"/>
    <w:rsid w:val="00C47A12"/>
    <w:rsid w:val="00C5132F"/>
    <w:rsid w:val="00C519A3"/>
    <w:rsid w:val="00C5386F"/>
    <w:rsid w:val="00C5479F"/>
    <w:rsid w:val="00C60673"/>
    <w:rsid w:val="00C61BAE"/>
    <w:rsid w:val="00C639AD"/>
    <w:rsid w:val="00C64363"/>
    <w:rsid w:val="00C64D99"/>
    <w:rsid w:val="00C71E31"/>
    <w:rsid w:val="00C71E83"/>
    <w:rsid w:val="00C72944"/>
    <w:rsid w:val="00C73507"/>
    <w:rsid w:val="00C7501F"/>
    <w:rsid w:val="00C77098"/>
    <w:rsid w:val="00C91C4C"/>
    <w:rsid w:val="00C955CE"/>
    <w:rsid w:val="00CB0166"/>
    <w:rsid w:val="00CB24CD"/>
    <w:rsid w:val="00CB560E"/>
    <w:rsid w:val="00CB6200"/>
    <w:rsid w:val="00CB6FB3"/>
    <w:rsid w:val="00CC1F19"/>
    <w:rsid w:val="00CC2517"/>
    <w:rsid w:val="00CC5AFB"/>
    <w:rsid w:val="00CC72B2"/>
    <w:rsid w:val="00CE0FF0"/>
    <w:rsid w:val="00CE517A"/>
    <w:rsid w:val="00CE6B0A"/>
    <w:rsid w:val="00CE6FD9"/>
    <w:rsid w:val="00CF30F2"/>
    <w:rsid w:val="00CF353A"/>
    <w:rsid w:val="00CF7403"/>
    <w:rsid w:val="00CF7E96"/>
    <w:rsid w:val="00D00F0A"/>
    <w:rsid w:val="00D01E4D"/>
    <w:rsid w:val="00D02662"/>
    <w:rsid w:val="00D02F42"/>
    <w:rsid w:val="00D03563"/>
    <w:rsid w:val="00D07A3A"/>
    <w:rsid w:val="00D100F7"/>
    <w:rsid w:val="00D21628"/>
    <w:rsid w:val="00D21F28"/>
    <w:rsid w:val="00D2425A"/>
    <w:rsid w:val="00D2594B"/>
    <w:rsid w:val="00D276A5"/>
    <w:rsid w:val="00D3019E"/>
    <w:rsid w:val="00D34C06"/>
    <w:rsid w:val="00D36BFD"/>
    <w:rsid w:val="00D41158"/>
    <w:rsid w:val="00D419BF"/>
    <w:rsid w:val="00D42082"/>
    <w:rsid w:val="00D433EE"/>
    <w:rsid w:val="00D4510C"/>
    <w:rsid w:val="00D521FC"/>
    <w:rsid w:val="00D62AED"/>
    <w:rsid w:val="00D65028"/>
    <w:rsid w:val="00D66B9D"/>
    <w:rsid w:val="00D73057"/>
    <w:rsid w:val="00D77D74"/>
    <w:rsid w:val="00D8178E"/>
    <w:rsid w:val="00D8326B"/>
    <w:rsid w:val="00D84E37"/>
    <w:rsid w:val="00D851FB"/>
    <w:rsid w:val="00D85461"/>
    <w:rsid w:val="00D854FE"/>
    <w:rsid w:val="00D85987"/>
    <w:rsid w:val="00D87DAF"/>
    <w:rsid w:val="00D92DB8"/>
    <w:rsid w:val="00D944C3"/>
    <w:rsid w:val="00D9453C"/>
    <w:rsid w:val="00D95DF9"/>
    <w:rsid w:val="00DA17B9"/>
    <w:rsid w:val="00DA20F1"/>
    <w:rsid w:val="00DA5888"/>
    <w:rsid w:val="00DC074F"/>
    <w:rsid w:val="00DC1FCE"/>
    <w:rsid w:val="00DC2BAC"/>
    <w:rsid w:val="00DC6E86"/>
    <w:rsid w:val="00DD02CB"/>
    <w:rsid w:val="00DD02FD"/>
    <w:rsid w:val="00DD759F"/>
    <w:rsid w:val="00DE0B71"/>
    <w:rsid w:val="00DE3FED"/>
    <w:rsid w:val="00DE4C3E"/>
    <w:rsid w:val="00DE72D8"/>
    <w:rsid w:val="00DE7729"/>
    <w:rsid w:val="00DF567C"/>
    <w:rsid w:val="00DF5ADE"/>
    <w:rsid w:val="00E02731"/>
    <w:rsid w:val="00E05108"/>
    <w:rsid w:val="00E06812"/>
    <w:rsid w:val="00E0779F"/>
    <w:rsid w:val="00E10E04"/>
    <w:rsid w:val="00E116E0"/>
    <w:rsid w:val="00E164C3"/>
    <w:rsid w:val="00E21228"/>
    <w:rsid w:val="00E2582E"/>
    <w:rsid w:val="00E260AA"/>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AEA"/>
    <w:rsid w:val="00E65F6C"/>
    <w:rsid w:val="00E715FE"/>
    <w:rsid w:val="00E75CDD"/>
    <w:rsid w:val="00E75D16"/>
    <w:rsid w:val="00E76778"/>
    <w:rsid w:val="00E855C9"/>
    <w:rsid w:val="00E85B45"/>
    <w:rsid w:val="00E876E6"/>
    <w:rsid w:val="00E9039C"/>
    <w:rsid w:val="00E92C64"/>
    <w:rsid w:val="00E9314B"/>
    <w:rsid w:val="00E95A2C"/>
    <w:rsid w:val="00E97F87"/>
    <w:rsid w:val="00EA3D89"/>
    <w:rsid w:val="00EA48BC"/>
    <w:rsid w:val="00EA49CD"/>
    <w:rsid w:val="00EA515D"/>
    <w:rsid w:val="00EA7841"/>
    <w:rsid w:val="00EB269F"/>
    <w:rsid w:val="00EB39CE"/>
    <w:rsid w:val="00EE4532"/>
    <w:rsid w:val="00EE6000"/>
    <w:rsid w:val="00EE7EE0"/>
    <w:rsid w:val="00EF28F1"/>
    <w:rsid w:val="00EF5DFD"/>
    <w:rsid w:val="00F02E66"/>
    <w:rsid w:val="00F03276"/>
    <w:rsid w:val="00F045D5"/>
    <w:rsid w:val="00F04F70"/>
    <w:rsid w:val="00F05BC1"/>
    <w:rsid w:val="00F05FD6"/>
    <w:rsid w:val="00F06536"/>
    <w:rsid w:val="00F065FC"/>
    <w:rsid w:val="00F11CC4"/>
    <w:rsid w:val="00F1314A"/>
    <w:rsid w:val="00F136EF"/>
    <w:rsid w:val="00F147BB"/>
    <w:rsid w:val="00F17C3F"/>
    <w:rsid w:val="00F2498B"/>
    <w:rsid w:val="00F24C6B"/>
    <w:rsid w:val="00F27778"/>
    <w:rsid w:val="00F320FC"/>
    <w:rsid w:val="00F322CA"/>
    <w:rsid w:val="00F37ADB"/>
    <w:rsid w:val="00F424FD"/>
    <w:rsid w:val="00F50B1C"/>
    <w:rsid w:val="00F50BB1"/>
    <w:rsid w:val="00F52026"/>
    <w:rsid w:val="00F54551"/>
    <w:rsid w:val="00F5629D"/>
    <w:rsid w:val="00F62EA3"/>
    <w:rsid w:val="00F63000"/>
    <w:rsid w:val="00F6615F"/>
    <w:rsid w:val="00F73330"/>
    <w:rsid w:val="00F74AFD"/>
    <w:rsid w:val="00F85527"/>
    <w:rsid w:val="00F90329"/>
    <w:rsid w:val="00F9052D"/>
    <w:rsid w:val="00F92D6E"/>
    <w:rsid w:val="00F962E5"/>
    <w:rsid w:val="00F972F2"/>
    <w:rsid w:val="00FA090A"/>
    <w:rsid w:val="00FA3B98"/>
    <w:rsid w:val="00FC0721"/>
    <w:rsid w:val="00FC1F62"/>
    <w:rsid w:val="00FC33C1"/>
    <w:rsid w:val="00FC5954"/>
    <w:rsid w:val="00FD1093"/>
    <w:rsid w:val="00FE2CA3"/>
    <w:rsid w:val="00FF1FF7"/>
    <w:rsid w:val="00FF669A"/>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mailto:jwittische@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06F73-7F4E-47D2-AAB9-15EB8F2D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10804</TotalTime>
  <Pages>39</Pages>
  <Words>39013</Words>
  <Characters>222377</Characters>
  <Application>Microsoft Office Word</Application>
  <DocSecurity>0</DocSecurity>
  <Lines>1853</Lines>
  <Paragraphs>521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Field</cp:lastModifiedBy>
  <cp:revision>84</cp:revision>
  <dcterms:created xsi:type="dcterms:W3CDTF">2019-12-06T22:04:00Z</dcterms:created>
  <dcterms:modified xsi:type="dcterms:W3CDTF">2019-12-16T05:39:00Z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