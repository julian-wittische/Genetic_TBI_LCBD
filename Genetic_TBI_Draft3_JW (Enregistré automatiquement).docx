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07763B" w:rsidRDefault="004E13A5" w:rsidP="004E13A5">
      <w:pPr>
        <w:spacing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A1B5ADE" w14:textId="5C6FE0B3" w:rsidR="004E13A5" w:rsidRPr="00F322CA" w:rsidRDefault="004E13A5" w:rsidP="004E13A5">
      <w:pPr>
        <w:spacing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4AEC9552" w14:textId="252FC0FB" w:rsidR="004E13A5" w:rsidRDefault="00F322CA" w:rsidP="004E13A5">
      <w:pPr>
        <w:spacing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3657E14D" w:rsidR="00F322CA" w:rsidRPr="00F322CA" w:rsidRDefault="00F322CA" w:rsidP="00F322CA">
      <w:pPr>
        <w:spacing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Pr="00F322CA">
        <w:rPr>
          <w:rFonts w:ascii="Times New Roman" w:eastAsia="Times New Roman" w:hAnsi="Times New Roman" w:cs="Times New Roman"/>
          <w:sz w:val="24"/>
          <w:szCs w:val="24"/>
        </w:rPr>
        <w:t>John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4E13A5">
      <w:pPr>
        <w:spacing w:after="240" w:line="480" w:lineRule="auto"/>
        <w:rPr>
          <w:rFonts w:ascii="Times New Roman" w:eastAsia="Times New Roman" w:hAnsi="Times New Roman" w:cs="Times New Roman"/>
          <w:sz w:val="24"/>
          <w:szCs w:val="24"/>
        </w:rPr>
      </w:pPr>
    </w:p>
    <w:p w14:paraId="5A59C235"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7B2B731C" w14:textId="7CED0C18"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4CEBFDB8"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9E2E3B5" w14:textId="20CD9F68" w:rsidR="00053498" w:rsidRDefault="0047226E" w:rsidP="004E13A5">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7E22FFB" w14:textId="18F8BFCD"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INTRODUCTION</w:t>
      </w:r>
    </w:p>
    <w:p w14:paraId="037E773B" w14:textId="2519172B" w:rsidR="00CC1F19"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Spatial and temporal </w:t>
      </w:r>
      <w:r w:rsidR="002050D0">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variation can tell us a great deal about</w:t>
      </w:r>
      <w:r w:rsidRPr="0007763B">
        <w:rPr>
          <w:rFonts w:ascii="Times New Roman" w:hAnsi="Times New Roman" w:cs="Times New Roman"/>
          <w:sz w:val="24"/>
          <w:szCs w:val="24"/>
        </w:rPr>
        <w:t xml:space="preserve"> demography and </w:t>
      </w:r>
      <w:r w:rsidR="0047226E">
        <w:rPr>
          <w:rFonts w:ascii="Times New Roman" w:hAnsi="Times New Roman" w:cs="Times New Roman"/>
          <w:sz w:val="24"/>
          <w:szCs w:val="24"/>
        </w:rPr>
        <w:t>population connectivity</w:t>
      </w:r>
      <w:r w:rsidR="00A11547" w:rsidRPr="0007763B">
        <w:rPr>
          <w:rFonts w:ascii="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616333" w:rsidRPr="0007763B">
        <w:rPr>
          <w:rFonts w:ascii="Times New Roman" w:eastAsia="Times New Roman" w:hAnsi="Times New Roman" w:cs="Times New Roman"/>
          <w:sz w:val="24"/>
          <w:szCs w:val="24"/>
        </w:rPr>
        <w:t>Population</w:t>
      </w:r>
      <w:r w:rsidRPr="0007763B">
        <w:rPr>
          <w:rFonts w:ascii="Times New Roman" w:eastAsia="Times New Roman" w:hAnsi="Times New Roman" w:cs="Times New Roman"/>
          <w:sz w:val="24"/>
          <w:szCs w:val="24"/>
        </w:rPr>
        <w:t xml:space="preserve"> genetics </w:t>
      </w:r>
      <w:r w:rsidR="002050D0">
        <w:rPr>
          <w:rFonts w:ascii="Times New Roman" w:eastAsia="Times New Roman" w:hAnsi="Times New Roman" w:cs="Times New Roman"/>
          <w:sz w:val="24"/>
          <w:szCs w:val="24"/>
        </w:rPr>
        <w:t xml:space="preserve">have proven to be essential to translating observed genetic variation into meaningful inferences regarding connectivity and demography that are </w:t>
      </w:r>
      <w:r w:rsidR="0047226E">
        <w:rPr>
          <w:rFonts w:ascii="Times New Roman" w:eastAsia="Times New Roman" w:hAnsi="Times New Roman" w:cs="Times New Roman"/>
          <w:sz w:val="24"/>
          <w:szCs w:val="24"/>
        </w:rPr>
        <w:t>necessary</w:t>
      </w:r>
      <w:r w:rsidR="002050D0">
        <w:rPr>
          <w:rFonts w:ascii="Times New Roman" w:eastAsia="Times New Roman" w:hAnsi="Times New Roman" w:cs="Times New Roman"/>
          <w:sz w:val="24"/>
          <w:szCs w:val="24"/>
        </w:rPr>
        <w:t xml:space="preserve"> for conservation efforts.</w:t>
      </w:r>
      <w:r w:rsidR="002050D0" w:rsidRPr="0007763B" w:rsidDel="002050D0">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fldChar w:fldCharType="begin" w:fldLock="1"/>
      </w:r>
      <w:r w:rsidR="005D6EA5" w:rsidRPr="0007763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5D6EA5" w:rsidRPr="0007763B">
        <w:rPr>
          <w:rFonts w:ascii="Times New Roman" w:eastAsia="Times New Roman" w:hAnsi="Times New Roman" w:cs="Times New Roman"/>
          <w:noProof/>
          <w:sz w:val="24"/>
          <w:szCs w:val="24"/>
        </w:rPr>
        <w:t>(Allendorf, Hohenlohe, &amp; Luikart, 2010; Harrisson, Pavlova, Telonis-Scott, &amp; Sunnucks, 2014; Segelbacher et al., 2010)</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r w:rsidR="001F6EAC" w:rsidRPr="0007763B">
        <w:rPr>
          <w:rFonts w:ascii="Times New Roman" w:eastAsia="Times New Roman" w:hAnsi="Times New Roman" w:cs="Times New Roman"/>
          <w:sz w:val="24"/>
          <w:szCs w:val="24"/>
        </w:rPr>
        <w:t xml:space="preserve"> </w:t>
      </w:r>
      <w:r w:rsidR="002050D0">
        <w:rPr>
          <w:rFonts w:ascii="Times New Roman" w:eastAsia="Times New Roman" w:hAnsi="Times New Roman" w:cs="Times New Roman"/>
          <w:sz w:val="24"/>
          <w:szCs w:val="24"/>
        </w:rPr>
        <w:t>In particular</w:t>
      </w:r>
      <w:r w:rsidR="001F6EAC" w:rsidRPr="0007763B">
        <w:rPr>
          <w:rFonts w:ascii="Times New Roman" w:eastAsia="Times New Roman" w:hAnsi="Times New Roman" w:cs="Times New Roman"/>
          <w:sz w:val="24"/>
          <w:szCs w:val="24"/>
        </w:rPr>
        <w:t>, l</w:t>
      </w:r>
      <w:r w:rsidR="00616333" w:rsidRPr="0007763B">
        <w:rPr>
          <w:rFonts w:ascii="Times New Roman" w:eastAsia="Times New Roman" w:hAnsi="Times New Roman" w:cs="Times New Roman"/>
          <w:sz w:val="24"/>
          <w:szCs w:val="24"/>
        </w:rPr>
        <w:t>andscape genetics</w:t>
      </w:r>
      <w:r w:rsidR="001F6EAC" w:rsidRPr="0007763B">
        <w:rPr>
          <w:rFonts w:ascii="Times New Roman" w:eastAsia="Times New Roman" w:hAnsi="Times New Roman" w:cs="Times New Roman"/>
          <w:sz w:val="24"/>
          <w:szCs w:val="24"/>
        </w:rPr>
        <w:t xml:space="preserve"> </w:t>
      </w:r>
      <w:r w:rsidR="002050D0" w:rsidRPr="0007763B">
        <w:rPr>
          <w:rFonts w:ascii="Times New Roman" w:eastAsia="Times New Roman" w:hAnsi="Times New Roman" w:cs="Times New Roman"/>
          <w:sz w:val="24"/>
          <w:szCs w:val="24"/>
        </w:rPr>
        <w:t>provid</w:t>
      </w:r>
      <w:r w:rsidR="002050D0">
        <w:rPr>
          <w:rFonts w:ascii="Times New Roman" w:eastAsia="Times New Roman" w:hAnsi="Times New Roman" w:cs="Times New Roman"/>
          <w:sz w:val="24"/>
          <w:szCs w:val="24"/>
        </w:rPr>
        <w:t>es</w:t>
      </w:r>
      <w:r w:rsidR="002050D0"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information about the interaction between micro-evolutionary p</w:t>
      </w:r>
      <w:r w:rsidR="009275A9" w:rsidRPr="0007763B">
        <w:rPr>
          <w:rFonts w:ascii="Times New Roman" w:eastAsia="Times New Roman" w:hAnsi="Times New Roman" w:cs="Times New Roman"/>
          <w:sz w:val="24"/>
          <w:szCs w:val="24"/>
        </w:rPr>
        <w:t xml:space="preserve">rocesses and landscape features </w:t>
      </w:r>
      <w:r w:rsidRPr="0007763B">
        <w:rPr>
          <w:rFonts w:ascii="Times New Roman" w:eastAsia="Times New Roman" w:hAnsi="Times New Roman" w:cs="Times New Roman"/>
          <w:sz w:val="24"/>
          <w:szCs w:val="24"/>
        </w:rPr>
        <w:fldChar w:fldCharType="begin" w:fldLock="1"/>
      </w:r>
      <w:r w:rsidR="004036B9" w:rsidRPr="0007763B">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616333" w:rsidRPr="0007763B">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07763B">
        <w:rPr>
          <w:rFonts w:ascii="Times New Roman" w:eastAsia="Times New Roman" w:hAnsi="Times New Roman" w:cs="Times New Roman"/>
          <w:sz w:val="24"/>
          <w:szCs w:val="24"/>
        </w:rPr>
        <w:fldChar w:fldCharType="end"/>
      </w:r>
      <w:r w:rsidR="001F6EAC" w:rsidRPr="0007763B">
        <w:rPr>
          <w:rFonts w:ascii="Times New Roman" w:eastAsia="Times New Roman" w:hAnsi="Times New Roman" w:cs="Times New Roman"/>
          <w:sz w:val="24"/>
          <w:szCs w:val="24"/>
        </w:rPr>
        <w:t xml:space="preserve">. </w:t>
      </w:r>
      <w:r w:rsidR="00A1387D">
        <w:rPr>
          <w:rFonts w:ascii="Times New Roman" w:eastAsia="Times New Roman" w:hAnsi="Times New Roman" w:cs="Times New Roman"/>
          <w:sz w:val="24"/>
          <w:szCs w:val="24"/>
        </w:rPr>
        <w:t>The field of land</w:t>
      </w:r>
      <w:r w:rsidR="00077818">
        <w:rPr>
          <w:rFonts w:ascii="Times New Roman" w:eastAsia="Times New Roman" w:hAnsi="Times New Roman" w:cs="Times New Roman"/>
          <w:sz w:val="24"/>
          <w:szCs w:val="24"/>
        </w:rPr>
        <w:t>s</w:t>
      </w:r>
      <w:r w:rsidR="00A1387D">
        <w:rPr>
          <w:rFonts w:ascii="Times New Roman" w:eastAsia="Times New Roman" w:hAnsi="Times New Roman" w:cs="Times New Roman"/>
          <w:sz w:val="24"/>
          <w:szCs w:val="24"/>
        </w:rPr>
        <w:t xml:space="preserve">cape genetics has made enormous contributions to our understanding of how spatial heterogeneity </w:t>
      </w:r>
      <w:r w:rsidR="00077818">
        <w:rPr>
          <w:rFonts w:ascii="Times New Roman" w:eastAsia="Times New Roman" w:hAnsi="Times New Roman" w:cs="Times New Roman"/>
          <w:sz w:val="24"/>
          <w:szCs w:val="24"/>
        </w:rPr>
        <w:t xml:space="preserve">influences </w:t>
      </w:r>
      <w:r w:rsidR="00A1387D">
        <w:rPr>
          <w:rFonts w:ascii="Times New Roman" w:eastAsia="Times New Roman" w:hAnsi="Times New Roman" w:cs="Times New Roman"/>
          <w:sz w:val="24"/>
          <w:szCs w:val="24"/>
        </w:rPr>
        <w:t xml:space="preserve">population genetic </w:t>
      </w:r>
      <w:r w:rsidR="00077818">
        <w:rPr>
          <w:rFonts w:ascii="Times New Roman" w:eastAsia="Times New Roman" w:hAnsi="Times New Roman" w:cs="Times New Roman"/>
          <w:sz w:val="24"/>
          <w:szCs w:val="24"/>
        </w:rPr>
        <w:t>processes</w:t>
      </w:r>
      <w:r w:rsidR="00CC1F19" w:rsidRPr="0007763B">
        <w:rPr>
          <w:rFonts w:ascii="Times New Roman" w:eastAsia="Times New Roman" w:hAnsi="Times New Roman" w:cs="Times New Roman"/>
          <w:sz w:val="24"/>
          <w:szCs w:val="24"/>
        </w:rPr>
        <w:t xml:space="preserve">. However, </w:t>
      </w:r>
      <w:r w:rsidR="006F7782">
        <w:rPr>
          <w:rFonts w:ascii="Times New Roman" w:eastAsia="Times New Roman" w:hAnsi="Times New Roman" w:cs="Times New Roman"/>
          <w:sz w:val="24"/>
          <w:szCs w:val="24"/>
        </w:rPr>
        <w:t xml:space="preserve">the drivers of </w:t>
      </w:r>
      <w:r w:rsidR="00CC1F19" w:rsidRPr="0007763B">
        <w:rPr>
          <w:rFonts w:ascii="Times New Roman" w:eastAsia="Times New Roman" w:hAnsi="Times New Roman" w:cs="Times New Roman"/>
          <w:sz w:val="24"/>
          <w:szCs w:val="24"/>
        </w:rPr>
        <w:t xml:space="preserve">temporal </w:t>
      </w:r>
      <w:r w:rsidR="006F7782">
        <w:rPr>
          <w:rFonts w:ascii="Times New Roman" w:eastAsia="Times New Roman" w:hAnsi="Times New Roman" w:cs="Times New Roman"/>
          <w:sz w:val="24"/>
          <w:szCs w:val="24"/>
        </w:rPr>
        <w:t>variation in</w:t>
      </w:r>
      <w:r w:rsidR="001F6EAC" w:rsidRPr="0007763B">
        <w:rPr>
          <w:rFonts w:ascii="Times New Roman" w:eastAsia="Times New Roman" w:hAnsi="Times New Roman" w:cs="Times New Roman"/>
          <w:sz w:val="24"/>
          <w:szCs w:val="24"/>
        </w:rPr>
        <w:t xml:space="preserve"> genetic diversity</w:t>
      </w:r>
      <w:r w:rsidR="00CC1F19" w:rsidRPr="0007763B">
        <w:rPr>
          <w:rFonts w:ascii="Times New Roman" w:eastAsia="Times New Roman" w:hAnsi="Times New Roman" w:cs="Times New Roman"/>
          <w:sz w:val="24"/>
          <w:szCs w:val="24"/>
        </w:rPr>
        <w:t xml:space="preserve"> are at the crux of many conservation issues</w:t>
      </w:r>
      <w:r w:rsidR="001F6EAC" w:rsidRPr="0007763B">
        <w:rPr>
          <w:rFonts w:ascii="Times New Roman" w:eastAsia="Times New Roman" w:hAnsi="Times New Roman" w:cs="Times New Roman"/>
          <w:sz w:val="24"/>
          <w:szCs w:val="24"/>
        </w:rPr>
        <w:t xml:space="preserve"> because they influence </w:t>
      </w:r>
      <w:r w:rsidR="00CC1F19" w:rsidRPr="0007763B">
        <w:rPr>
          <w:rFonts w:ascii="Times New Roman" w:eastAsia="Times New Roman" w:hAnsi="Times New Roman" w:cs="Times New Roman"/>
          <w:sz w:val="24"/>
          <w:szCs w:val="24"/>
        </w:rPr>
        <w:t>the evolution and persistence of a species through</w:t>
      </w:r>
      <w:r w:rsidR="001F6EAC" w:rsidRPr="0007763B">
        <w:rPr>
          <w:rFonts w:ascii="Times New Roman" w:eastAsia="Times New Roman" w:hAnsi="Times New Roman" w:cs="Times New Roman"/>
          <w:sz w:val="24"/>
          <w:szCs w:val="24"/>
        </w:rPr>
        <w:t xml:space="preserve"> processes such as local adaptation, maladaptation, or divergent natural </w:t>
      </w:r>
      <w:r w:rsidR="00CC1F19" w:rsidRPr="0007763B">
        <w:rPr>
          <w:rFonts w:ascii="Times New Roman" w:eastAsia="Times New Roman" w:hAnsi="Times New Roman" w:cs="Times New Roman"/>
          <w:sz w:val="24"/>
          <w:szCs w:val="24"/>
        </w:rPr>
        <w:t>selection.</w:t>
      </w:r>
      <w:ins w:id="0" w:author="Patrick James" w:date="2019-10-12T11:49:00Z">
        <w:r w:rsidR="006F7782">
          <w:rPr>
            <w:rFonts w:ascii="Times New Roman" w:eastAsia="Times New Roman" w:hAnsi="Times New Roman" w:cs="Times New Roman"/>
            <w:sz w:val="24"/>
            <w:szCs w:val="24"/>
          </w:rPr>
          <w:t xml:space="preserve"> </w:t>
        </w:r>
        <w:commentRangeStart w:id="1"/>
        <w:r w:rsidR="006F7782">
          <w:rPr>
            <w:rFonts w:ascii="Times New Roman" w:eastAsia="Times New Roman" w:hAnsi="Times New Roman" w:cs="Times New Roman"/>
            <w:sz w:val="24"/>
            <w:szCs w:val="24"/>
          </w:rPr>
          <w:t>XXX</w:t>
        </w:r>
        <w:commentRangeEnd w:id="1"/>
        <w:r w:rsidR="006F7782">
          <w:rPr>
            <w:rStyle w:val="Marquedecommentaire"/>
          </w:rPr>
          <w:commentReference w:id="1"/>
        </w:r>
      </w:ins>
    </w:p>
    <w:p w14:paraId="23324154" w14:textId="47FF701E" w:rsidR="00CF30F2" w:rsidRDefault="002D2EEA" w:rsidP="004E13A5">
      <w:pPr>
        <w:spacing w:after="240" w:line="480" w:lineRule="auto"/>
        <w:rPr>
          <w:ins w:id="2" w:author="Patrick James" w:date="2019-10-12T14:25:00Z"/>
          <w:rFonts w:ascii="Times New Roman" w:eastAsia="Times New Roman" w:hAnsi="Times New Roman" w:cs="Times New Roman"/>
          <w:sz w:val="24"/>
          <w:szCs w:val="24"/>
        </w:rPr>
      </w:pPr>
      <w:r>
        <w:rPr>
          <w:rFonts w:ascii="Times New Roman" w:eastAsia="Times New Roman" w:hAnsi="Times New Roman" w:cs="Times New Roman"/>
          <w:sz w:val="24"/>
          <w:szCs w:val="24"/>
        </w:rPr>
        <w:t>Detecting</w:t>
      </w:r>
      <w:r w:rsidR="006F04E2" w:rsidRPr="0007763B">
        <w:rPr>
          <w:rFonts w:ascii="Times New Roman" w:eastAsia="Times New Roman" w:hAnsi="Times New Roman" w:cs="Times New Roman"/>
          <w:sz w:val="24"/>
          <w:szCs w:val="24"/>
        </w:rPr>
        <w:t xml:space="preserve"> both</w:t>
      </w:r>
      <w:r w:rsidR="004E13A5" w:rsidRPr="0007763B">
        <w:rPr>
          <w:rFonts w:ascii="Times New Roman" w:eastAsia="Times New Roman" w:hAnsi="Times New Roman" w:cs="Times New Roman"/>
          <w:sz w:val="24"/>
          <w:szCs w:val="24"/>
        </w:rPr>
        <w:t xml:space="preserve"> </w:t>
      </w:r>
      <w:r w:rsidR="006F04E2" w:rsidRPr="0007763B">
        <w:rPr>
          <w:rFonts w:ascii="Times New Roman" w:eastAsia="Times New Roman" w:hAnsi="Times New Roman" w:cs="Times New Roman"/>
          <w:sz w:val="24"/>
          <w:szCs w:val="24"/>
        </w:rPr>
        <w:t xml:space="preserve">when and where </w:t>
      </w:r>
      <w:r w:rsidR="00CC1F19" w:rsidRPr="0007763B">
        <w:rPr>
          <w:rFonts w:ascii="Times New Roman" w:eastAsia="Times New Roman" w:hAnsi="Times New Roman" w:cs="Times New Roman"/>
          <w:sz w:val="24"/>
          <w:szCs w:val="24"/>
        </w:rPr>
        <w:t xml:space="preserve">a significant </w:t>
      </w:r>
      <w:r>
        <w:rPr>
          <w:rFonts w:ascii="Times New Roman" w:eastAsia="Times New Roman" w:hAnsi="Times New Roman" w:cs="Times New Roman"/>
          <w:sz w:val="24"/>
          <w:szCs w:val="24"/>
        </w:rPr>
        <w:t xml:space="preserve">change in </w:t>
      </w:r>
      <w:r w:rsidR="00CC1F19" w:rsidRPr="0007763B">
        <w:rPr>
          <w:rFonts w:ascii="Times New Roman" w:eastAsia="Times New Roman" w:hAnsi="Times New Roman" w:cs="Times New Roman"/>
          <w:sz w:val="24"/>
          <w:szCs w:val="24"/>
        </w:rPr>
        <w:t>genetic</w:t>
      </w:r>
      <w:r w:rsidR="00A04F14" w:rsidRPr="0007763B">
        <w:rPr>
          <w:rFonts w:ascii="Times New Roman" w:eastAsia="Times New Roman" w:hAnsi="Times New Roman" w:cs="Times New Roman"/>
          <w:sz w:val="24"/>
          <w:szCs w:val="24"/>
        </w:rPr>
        <w:t xml:space="preserve"> divers</w:t>
      </w:r>
      <w:r w:rsidR="006F04E2" w:rsidRPr="0007763B">
        <w:rPr>
          <w:rFonts w:ascii="Times New Roman" w:eastAsia="Times New Roman" w:hAnsi="Times New Roman" w:cs="Times New Roman"/>
          <w:sz w:val="24"/>
          <w:szCs w:val="24"/>
        </w:rPr>
        <w:t>ity occur</w:t>
      </w:r>
      <w:r>
        <w:rPr>
          <w:rFonts w:ascii="Times New Roman" w:eastAsia="Times New Roman" w:hAnsi="Times New Roman" w:cs="Times New Roman"/>
          <w:sz w:val="24"/>
          <w:szCs w:val="24"/>
        </w:rPr>
        <w:t xml:space="preserve"> is challenging</w:t>
      </w:r>
      <w:r w:rsidR="00A04F14" w:rsidRPr="0007763B">
        <w:rPr>
          <w:rFonts w:ascii="Times New Roman" w:eastAsia="Times New Roman" w:hAnsi="Times New Roman" w:cs="Times New Roman"/>
          <w:sz w:val="24"/>
          <w:szCs w:val="24"/>
        </w:rPr>
        <w:t xml:space="preserve">. </w:t>
      </w:r>
      <w:commentRangeStart w:id="3"/>
      <w:r>
        <w:rPr>
          <w:rFonts w:ascii="Times New Roman" w:eastAsia="Times New Roman" w:hAnsi="Times New Roman" w:cs="Times New Roman"/>
          <w:sz w:val="24"/>
          <w:szCs w:val="24"/>
        </w:rPr>
        <w:t>Why?</w:t>
      </w:r>
      <w:commentRangeEnd w:id="3"/>
      <w:r>
        <w:rPr>
          <w:rStyle w:val="Marquedecommentaire"/>
        </w:rPr>
        <w:commentReference w:id="3"/>
      </w:r>
      <w:r>
        <w:rPr>
          <w:rFonts w:ascii="Times New Roman" w:eastAsia="Times New Roman" w:hAnsi="Times New Roman" w:cs="Times New Roman"/>
          <w:sz w:val="24"/>
          <w:szCs w:val="24"/>
        </w:rPr>
        <w:t xml:space="preserve"> </w:t>
      </w:r>
      <w:r w:rsidR="00CF30F2">
        <w:rPr>
          <w:rFonts w:ascii="Times New Roman" w:eastAsia="Times New Roman" w:hAnsi="Times New Roman" w:cs="Times New Roman"/>
          <w:sz w:val="24"/>
          <w:szCs w:val="24"/>
        </w:rPr>
        <w:t>C</w:t>
      </w:r>
      <w:r w:rsidR="00A04F14" w:rsidRPr="0007763B">
        <w:rPr>
          <w:rFonts w:ascii="Times New Roman" w:eastAsia="Times New Roman" w:hAnsi="Times New Roman" w:cs="Times New Roman"/>
          <w:sz w:val="24"/>
          <w:szCs w:val="24"/>
        </w:rPr>
        <w:t xml:space="preserve">hanges in genetic diversity </w:t>
      </w:r>
      <w:r w:rsidR="00CF30F2">
        <w:rPr>
          <w:rFonts w:ascii="Times New Roman" w:eastAsia="Times New Roman" w:hAnsi="Times New Roman" w:cs="Times New Roman"/>
          <w:sz w:val="24"/>
          <w:szCs w:val="24"/>
        </w:rPr>
        <w:t xml:space="preserve">through time </w:t>
      </w:r>
      <w:r w:rsidR="00A04F14" w:rsidRPr="0007763B">
        <w:rPr>
          <w:rFonts w:ascii="Times New Roman" w:eastAsia="Times New Roman" w:hAnsi="Times New Roman" w:cs="Times New Roman"/>
          <w:sz w:val="24"/>
          <w:szCs w:val="24"/>
        </w:rPr>
        <w:t xml:space="preserve">may be </w:t>
      </w:r>
      <w:r w:rsidR="00CF30F2">
        <w:rPr>
          <w:rFonts w:ascii="Times New Roman" w:eastAsia="Times New Roman" w:hAnsi="Times New Roman" w:cs="Times New Roman"/>
          <w:sz w:val="24"/>
          <w:szCs w:val="24"/>
        </w:rPr>
        <w:t xml:space="preserve">the result of </w:t>
      </w:r>
      <w:r w:rsidR="004E13A5" w:rsidRPr="0007763B">
        <w:rPr>
          <w:rFonts w:ascii="Times New Roman" w:eastAsia="Times New Roman" w:hAnsi="Times New Roman" w:cs="Times New Roman"/>
          <w:sz w:val="24"/>
          <w:szCs w:val="24"/>
        </w:rPr>
        <w:t xml:space="preserve">natural or anthropogenic </w:t>
      </w:r>
      <w:r w:rsidR="000C1EE3" w:rsidRPr="0007763B">
        <w:rPr>
          <w:rFonts w:ascii="Times New Roman" w:eastAsia="Times New Roman" w:hAnsi="Times New Roman" w:cs="Times New Roman"/>
          <w:sz w:val="24"/>
          <w:szCs w:val="24"/>
        </w:rPr>
        <w:t>landscape change</w:t>
      </w:r>
      <w:r w:rsidR="00A04F14" w:rsidRPr="0007763B">
        <w:rPr>
          <w:rFonts w:ascii="Times New Roman" w:eastAsia="Times New Roman" w:hAnsi="Times New Roman" w:cs="Times New Roman"/>
          <w:sz w:val="24"/>
          <w:szCs w:val="24"/>
        </w:rPr>
        <w:t>s</w:t>
      </w:r>
      <w:r w:rsidR="000C1EE3" w:rsidRPr="0007763B">
        <w:rPr>
          <w:rFonts w:ascii="Times New Roman" w:eastAsia="Times New Roman" w:hAnsi="Times New Roman" w:cs="Times New Roman"/>
          <w:sz w:val="24"/>
          <w:szCs w:val="24"/>
        </w:rPr>
        <w:t>, from</w:t>
      </w:r>
      <w:r w:rsidR="004E13A5" w:rsidRPr="0007763B">
        <w:rPr>
          <w:rFonts w:ascii="Times New Roman" w:eastAsia="Times New Roman" w:hAnsi="Times New Roman" w:cs="Times New Roman"/>
          <w:sz w:val="24"/>
          <w:szCs w:val="24"/>
        </w:rPr>
        <w:t xml:space="preserve"> local and abrupt </w:t>
      </w:r>
      <w:r w:rsidR="000C1EE3" w:rsidRPr="0007763B">
        <w:rPr>
          <w:rFonts w:ascii="Times New Roman" w:eastAsia="Times New Roman" w:hAnsi="Times New Roman" w:cs="Times New Roman"/>
          <w:sz w:val="24"/>
          <w:szCs w:val="24"/>
        </w:rPr>
        <w:t xml:space="preserve">like a wildfire, to </w:t>
      </w:r>
      <w:r w:rsidR="004E13A5" w:rsidRPr="0007763B">
        <w:rPr>
          <w:rFonts w:ascii="Times New Roman" w:eastAsia="Times New Roman" w:hAnsi="Times New Roman" w:cs="Times New Roman"/>
          <w:sz w:val="24"/>
          <w:szCs w:val="24"/>
        </w:rPr>
        <w:t xml:space="preserve">global </w:t>
      </w:r>
      <w:r w:rsidR="000C1EE3" w:rsidRPr="0007763B">
        <w:rPr>
          <w:rFonts w:ascii="Times New Roman" w:eastAsia="Times New Roman" w:hAnsi="Times New Roman" w:cs="Times New Roman"/>
          <w:sz w:val="24"/>
          <w:szCs w:val="24"/>
        </w:rPr>
        <w:t xml:space="preserve">and long-term like </w:t>
      </w:r>
      <w:r w:rsidR="004E13A5" w:rsidRPr="0007763B">
        <w:rPr>
          <w:rFonts w:ascii="Times New Roman" w:eastAsia="Times New Roman" w:hAnsi="Times New Roman" w:cs="Times New Roman"/>
          <w:sz w:val="24"/>
          <w:szCs w:val="24"/>
        </w:rPr>
        <w:t xml:space="preserve">climate warming. </w:t>
      </w:r>
      <w:ins w:id="4" w:author="Patrick James" w:date="2019-10-12T14:22:00Z">
        <w:r w:rsidR="00CF30F2">
          <w:rPr>
            <w:rFonts w:ascii="Times New Roman" w:eastAsia="Times New Roman" w:hAnsi="Times New Roman" w:cs="Times New Roman"/>
            <w:sz w:val="24"/>
            <w:szCs w:val="24"/>
          </w:rPr>
          <w:t xml:space="preserve">Identifying meaningful and statistically significant relationships between temporal landscape-change and the spatial </w:t>
        </w:r>
      </w:ins>
      <w:ins w:id="5" w:author="Patrick James" w:date="2019-10-12T14:23:00Z">
        <w:r w:rsidR="00CF30F2">
          <w:rPr>
            <w:rFonts w:ascii="Times New Roman" w:eastAsia="Times New Roman" w:hAnsi="Times New Roman" w:cs="Times New Roman"/>
            <w:sz w:val="24"/>
            <w:szCs w:val="24"/>
          </w:rPr>
          <w:t xml:space="preserve">apportionment of spatial </w:t>
        </w:r>
      </w:ins>
      <w:ins w:id="6" w:author="Patrick James" w:date="2019-10-12T14:22:00Z">
        <w:r w:rsidR="00CF30F2">
          <w:rPr>
            <w:rFonts w:ascii="Times New Roman" w:eastAsia="Times New Roman" w:hAnsi="Times New Roman" w:cs="Times New Roman"/>
            <w:sz w:val="24"/>
            <w:szCs w:val="24"/>
          </w:rPr>
          <w:t xml:space="preserve">genetic </w:t>
        </w:r>
      </w:ins>
      <w:ins w:id="7" w:author="Patrick James" w:date="2019-10-12T14:23:00Z">
        <w:r w:rsidR="00CF30F2">
          <w:rPr>
            <w:rFonts w:ascii="Times New Roman" w:eastAsia="Times New Roman" w:hAnsi="Times New Roman" w:cs="Times New Roman"/>
            <w:sz w:val="24"/>
            <w:szCs w:val="24"/>
          </w:rPr>
          <w:t xml:space="preserve">variation can indicate … </w:t>
        </w:r>
        <w:commentRangeStart w:id="8"/>
        <w:r w:rsidR="00CF30F2">
          <w:rPr>
            <w:rFonts w:ascii="Times New Roman" w:eastAsia="Times New Roman" w:hAnsi="Times New Roman" w:cs="Times New Roman"/>
            <w:sz w:val="24"/>
            <w:szCs w:val="24"/>
          </w:rPr>
          <w:t xml:space="preserve">xyz </w:t>
        </w:r>
      </w:ins>
      <w:commentRangeEnd w:id="8"/>
      <w:ins w:id="9" w:author="Patrick James" w:date="2019-10-12T14:24:00Z">
        <w:r w:rsidR="00CF30F2">
          <w:rPr>
            <w:rStyle w:val="Marquedecommentaire"/>
          </w:rPr>
          <w:commentReference w:id="8"/>
        </w:r>
      </w:ins>
    </w:p>
    <w:p w14:paraId="37A843A2" w14:textId="132FCD17" w:rsidR="004E13A5" w:rsidRPr="0007763B" w:rsidRDefault="004E13A5" w:rsidP="004E13A5">
      <w:pPr>
        <w:spacing w:after="240" w:line="480" w:lineRule="auto"/>
        <w:rPr>
          <w:rFonts w:ascii="Times New Roman" w:eastAsia="Times New Roman" w:hAnsi="Times New Roman" w:cs="Times New Roman"/>
          <w:sz w:val="24"/>
          <w:szCs w:val="24"/>
        </w:rPr>
      </w:pPr>
      <w:commentRangeStart w:id="10"/>
      <w:r w:rsidRPr="0007763B">
        <w:rPr>
          <w:rFonts w:ascii="Times New Roman" w:eastAsia="Times New Roman" w:hAnsi="Times New Roman" w:cs="Times New Roman"/>
          <w:sz w:val="24"/>
          <w:szCs w:val="24"/>
        </w:rPr>
        <w:t>However</w:t>
      </w:r>
      <w:commentRangeEnd w:id="10"/>
      <w:r w:rsidR="00CF30F2">
        <w:rPr>
          <w:rStyle w:val="Marquedecommentaire"/>
        </w:rPr>
        <w:commentReference w:id="10"/>
      </w:r>
      <w:r w:rsidRPr="0007763B">
        <w:rPr>
          <w:rFonts w:ascii="Times New Roman" w:eastAsia="Times New Roman" w:hAnsi="Times New Roman" w:cs="Times New Roman"/>
          <w:sz w:val="24"/>
          <w:szCs w:val="24"/>
        </w:rPr>
        <w:t xml:space="preserve">, it is rarely possible to </w:t>
      </w:r>
      <w:r w:rsidR="00CF30F2">
        <w:rPr>
          <w:rFonts w:ascii="Times New Roman" w:eastAsia="Times New Roman" w:hAnsi="Times New Roman" w:cs="Times New Roman"/>
          <w:sz w:val="24"/>
          <w:szCs w:val="24"/>
        </w:rPr>
        <w:t xml:space="preserve">directly </w:t>
      </w:r>
      <w:r w:rsidRPr="0007763B">
        <w:rPr>
          <w:rFonts w:ascii="Times New Roman" w:eastAsia="Times New Roman" w:hAnsi="Times New Roman" w:cs="Times New Roman"/>
          <w:sz w:val="24"/>
          <w:szCs w:val="24"/>
        </w:rPr>
        <w:t xml:space="preserve">observe </w:t>
      </w:r>
      <w:commentRangeStart w:id="11"/>
      <w:r w:rsidRPr="0007763B">
        <w:rPr>
          <w:rFonts w:ascii="Times New Roman" w:eastAsia="Times New Roman" w:hAnsi="Times New Roman" w:cs="Times New Roman"/>
          <w:sz w:val="24"/>
          <w:szCs w:val="24"/>
        </w:rPr>
        <w:t xml:space="preserve">the effects </w:t>
      </w:r>
      <w:commentRangeEnd w:id="11"/>
      <w:r w:rsidR="00CF30F2">
        <w:rPr>
          <w:rStyle w:val="Marquedecommentaire"/>
        </w:rPr>
        <w:commentReference w:id="11"/>
      </w:r>
      <w:r w:rsidRPr="0007763B">
        <w:rPr>
          <w:rFonts w:ascii="Times New Roman" w:eastAsia="Times New Roman" w:hAnsi="Times New Roman" w:cs="Times New Roman"/>
          <w:sz w:val="24"/>
          <w:szCs w:val="24"/>
        </w:rPr>
        <w:t xml:space="preserve">of </w:t>
      </w:r>
      <w:ins w:id="12" w:author="Patrick James" w:date="2019-10-12T14:26:00Z">
        <w:r w:rsidR="00CF30F2">
          <w:rPr>
            <w:rFonts w:ascii="Times New Roman" w:eastAsia="Times New Roman" w:hAnsi="Times New Roman" w:cs="Times New Roman"/>
            <w:sz w:val="24"/>
            <w:szCs w:val="24"/>
          </w:rPr>
          <w:t xml:space="preserve">landscape and climate change on spatial and temporal genetic variation. </w:t>
        </w:r>
      </w:ins>
      <w:ins w:id="13" w:author="Patrick James" w:date="2019-10-12T14:27:00Z">
        <w:r w:rsidR="00CF30F2">
          <w:rPr>
            <w:rFonts w:ascii="Times New Roman" w:eastAsia="Times New Roman" w:hAnsi="Times New Roman" w:cs="Times New Roman"/>
            <w:sz w:val="24"/>
            <w:szCs w:val="24"/>
          </w:rPr>
          <w:t>Altho</w:t>
        </w:r>
      </w:ins>
      <w:r w:rsidR="0003098F">
        <w:rPr>
          <w:rFonts w:ascii="Times New Roman" w:eastAsia="Times New Roman" w:hAnsi="Times New Roman" w:cs="Times New Roman"/>
          <w:sz w:val="24"/>
          <w:szCs w:val="24"/>
        </w:rPr>
        <w:t>u</w:t>
      </w:r>
      <w:ins w:id="14" w:author="Patrick James" w:date="2019-10-12T14:27:00Z">
        <w:r w:rsidR="00CF30F2">
          <w:rPr>
            <w:rFonts w:ascii="Times New Roman" w:eastAsia="Times New Roman" w:hAnsi="Times New Roman" w:cs="Times New Roman"/>
            <w:sz w:val="24"/>
            <w:szCs w:val="24"/>
          </w:rPr>
          <w:t xml:space="preserve">gh demographic data can illustrate XYZ, we are are able to see the genetic consequences as rapidly. Instead…. </w:t>
        </w:r>
      </w:ins>
      <w:r w:rsidRPr="0007763B">
        <w:rPr>
          <w:rFonts w:ascii="Times New Roman" w:eastAsia="Times New Roman" w:hAnsi="Times New Roman" w:cs="Times New Roman"/>
          <w:sz w:val="24"/>
          <w:szCs w:val="24"/>
        </w:rPr>
        <w:t xml:space="preserve">researchers are often left with </w:t>
      </w:r>
      <w:r w:rsidRPr="0007763B">
        <w:rPr>
          <w:rFonts w:ascii="Times New Roman" w:eastAsia="Times New Roman" w:hAnsi="Times New Roman" w:cs="Times New Roman"/>
          <w:sz w:val="24"/>
          <w:szCs w:val="24"/>
        </w:rPr>
        <w:lastRenderedPageBreak/>
        <w:t xml:space="preserve">spatial legacies </w:t>
      </w:r>
      <w:r w:rsidR="00290668">
        <w:rPr>
          <w:rFonts w:ascii="Times New Roman" w:eastAsia="Times New Roman" w:hAnsi="Times New Roman" w:cs="Times New Roman"/>
          <w:sz w:val="24"/>
          <w:szCs w:val="24"/>
        </w:rPr>
        <w:t xml:space="preserve">in </w:t>
      </w:r>
      <w:r w:rsidR="0007763B">
        <w:rPr>
          <w:rFonts w:ascii="Times New Roman" w:eastAsia="Times New Roman" w:hAnsi="Times New Roman" w:cs="Times New Roman"/>
          <w:sz w:val="24"/>
          <w:szCs w:val="24"/>
        </w:rPr>
        <w:t>genetic diversity,</w:t>
      </w:r>
      <w:r w:rsidRPr="0007763B">
        <w:rPr>
          <w:rFonts w:ascii="Times New Roman" w:eastAsia="Times New Roman" w:hAnsi="Times New Roman" w:cs="Times New Roman"/>
          <w:sz w:val="24"/>
          <w:szCs w:val="24"/>
        </w:rPr>
        <w:t xml:space="preserve"> </w:t>
      </w:r>
      <w:r w:rsidR="00290668">
        <w:rPr>
          <w:rFonts w:ascii="Times New Roman" w:eastAsia="Times New Roman" w:hAnsi="Times New Roman" w:cs="Times New Roman"/>
          <w:sz w:val="24"/>
          <w:szCs w:val="24"/>
        </w:rPr>
        <w:t>as these effects may not be</w:t>
      </w:r>
      <w:r w:rsidRPr="0007763B">
        <w:rPr>
          <w:rFonts w:ascii="Times New Roman" w:eastAsia="Times New Roman" w:hAnsi="Times New Roman" w:cs="Times New Roman"/>
          <w:sz w:val="24"/>
          <w:szCs w:val="24"/>
        </w:rPr>
        <w:t xml:space="preserve"> readily observable from demographic data alone. Common examples of </w:t>
      </w:r>
      <w:commentRangeStart w:id="15"/>
      <w:r w:rsidR="005F6CBE">
        <w:rPr>
          <w:rFonts w:ascii="Times New Roman" w:eastAsia="Times New Roman" w:hAnsi="Times New Roman" w:cs="Times New Roman"/>
          <w:sz w:val="24"/>
          <w:szCs w:val="24"/>
        </w:rPr>
        <w:t>s</w:t>
      </w:r>
      <w:r w:rsidR="00AE2814">
        <w:rPr>
          <w:rFonts w:ascii="Times New Roman" w:eastAsia="Times New Roman" w:hAnsi="Times New Roman" w:cs="Times New Roman"/>
          <w:sz w:val="24"/>
          <w:szCs w:val="24"/>
        </w:rPr>
        <w:t>patio</w:t>
      </w:r>
      <w:r w:rsidR="00CF30F2">
        <w:rPr>
          <w:rFonts w:ascii="Times New Roman" w:eastAsia="Times New Roman" w:hAnsi="Times New Roman" w:cs="Times New Roman"/>
          <w:sz w:val="24"/>
          <w:szCs w:val="24"/>
        </w:rPr>
        <w:t>-temporal</w:t>
      </w:r>
      <w:r w:rsidR="005F6CBE">
        <w:rPr>
          <w:rFonts w:ascii="Times New Roman" w:eastAsia="Times New Roman" w:hAnsi="Times New Roman" w:cs="Times New Roman"/>
          <w:sz w:val="24"/>
          <w:szCs w:val="24"/>
        </w:rPr>
        <w:t xml:space="preserve"> </w:t>
      </w:r>
      <w:r w:rsidR="00CF30F2">
        <w:rPr>
          <w:rFonts w:ascii="Times New Roman" w:eastAsia="Times New Roman" w:hAnsi="Times New Roman" w:cs="Times New Roman"/>
          <w:sz w:val="24"/>
          <w:szCs w:val="24"/>
        </w:rPr>
        <w:t xml:space="preserve">population genetic </w:t>
      </w:r>
      <w:r w:rsidR="005F6CBE">
        <w:rPr>
          <w:rFonts w:ascii="Times New Roman" w:eastAsia="Times New Roman" w:hAnsi="Times New Roman" w:cs="Times New Roman"/>
          <w:sz w:val="24"/>
          <w:szCs w:val="24"/>
        </w:rPr>
        <w:t xml:space="preserve">legacies </w:t>
      </w:r>
      <w:commentRangeEnd w:id="15"/>
      <w:r w:rsidR="00CF30F2">
        <w:rPr>
          <w:rStyle w:val="Marquedecommentaire"/>
        </w:rPr>
        <w:commentReference w:id="15"/>
      </w:r>
      <w:r w:rsidR="005F6CBE">
        <w:rPr>
          <w:rFonts w:ascii="Times New Roman" w:eastAsia="Times New Roman" w:hAnsi="Times New Roman" w:cs="Times New Roman"/>
          <w:sz w:val="24"/>
          <w:szCs w:val="24"/>
        </w:rPr>
        <w:t xml:space="preserve"> </w:t>
      </w:r>
      <w:r w:rsidR="0003098F">
        <w:rPr>
          <w:rFonts w:ascii="Times New Roman" w:eastAsia="Times New Roman" w:hAnsi="Times New Roman" w:cs="Times New Roman"/>
          <w:sz w:val="24"/>
          <w:szCs w:val="24"/>
        </w:rPr>
        <w:t>include</w:t>
      </w:r>
      <w:r w:rsidRPr="0007763B">
        <w:rPr>
          <w:rFonts w:ascii="Times New Roman" w:eastAsia="Times New Roman" w:hAnsi="Times New Roman" w:cs="Times New Roman"/>
          <w:sz w:val="24"/>
          <w:szCs w:val="24"/>
        </w:rPr>
        <w:t xml:space="preserve"> isolation</w:t>
      </w:r>
      <w:r w:rsidR="0003098F">
        <w:rPr>
          <w:rFonts w:ascii="Times New Roman" w:eastAsia="Times New Roman" w:hAnsi="Times New Roman" w:cs="Times New Roman"/>
          <w:sz w:val="24"/>
          <w:szCs w:val="24"/>
        </w:rPr>
        <w:t>-by-distance</w:t>
      </w:r>
      <w:r w:rsidRPr="0007763B">
        <w:rPr>
          <w:rFonts w:ascii="Times New Roman" w:eastAsia="Times New Roman" w:hAnsi="Times New Roman" w:cs="Times New Roman"/>
          <w:sz w:val="24"/>
          <w:szCs w:val="24"/>
        </w:rPr>
        <w:t>, population bottleneck</w:t>
      </w:r>
      <w:r w:rsidR="00CF30F2">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migration from previously isolated populations, </w:t>
      </w:r>
      <w:r w:rsidR="00CF30F2">
        <w:rPr>
          <w:rFonts w:ascii="Times New Roman" w:eastAsia="Times New Roman" w:hAnsi="Times New Roman" w:cs="Times New Roman"/>
          <w:sz w:val="24"/>
          <w:szCs w:val="24"/>
        </w:rPr>
        <w:t>and outbreak expansions</w:t>
      </w:r>
      <w:r w:rsidR="0003098F">
        <w:rPr>
          <w:rFonts w:ascii="Times New Roman" w:eastAsia="Times New Roman" w:hAnsi="Times New Roman" w:cs="Times New Roman"/>
          <w:sz w:val="24"/>
          <w:szCs w:val="24"/>
        </w:rPr>
        <w:t>.</w:t>
      </w:r>
    </w:p>
    <w:p w14:paraId="4D377D4F" w14:textId="5ED6821E" w:rsidR="004E13A5" w:rsidRPr="0007763B" w:rsidRDefault="00EE6000"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there are few </w:t>
      </w:r>
      <w:r w:rsidR="004E13A5" w:rsidRPr="0007763B">
        <w:rPr>
          <w:rFonts w:ascii="Times New Roman" w:eastAsia="Times New Roman" w:hAnsi="Times New Roman" w:cs="Times New Roman"/>
          <w:sz w:val="24"/>
          <w:szCs w:val="24"/>
        </w:rPr>
        <w:t xml:space="preserve">methods for </w:t>
      </w:r>
      <w:r>
        <w:rPr>
          <w:rFonts w:ascii="Times New Roman" w:eastAsia="Times New Roman" w:hAnsi="Times New Roman" w:cs="Times New Roman"/>
          <w:sz w:val="24"/>
          <w:szCs w:val="24"/>
        </w:rPr>
        <w:t>comparing spatial patterns of genetic variation through time</w:t>
      </w:r>
      <w:r w:rsidR="004E13A5"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6451B0" w:rsidRPr="0007763B">
        <w:rPr>
          <w:rFonts w:ascii="Times New Roman" w:hAnsi="Times New Roman" w:cs="Times New Roman"/>
          <w:sz w:val="24"/>
          <w:szCs w:val="24"/>
        </w:rPr>
        <w:t>ethods exist to infer demographic history from genetic data</w:t>
      </w:r>
      <w:r>
        <w:rPr>
          <w:rFonts w:ascii="Times New Roman" w:hAnsi="Times New Roman" w:cs="Times New Roman"/>
          <w:sz w:val="24"/>
          <w:szCs w:val="24"/>
        </w:rPr>
        <w:t xml:space="preserve"> </w:t>
      </w:r>
      <w:r w:rsidR="006451B0" w:rsidRPr="0007763B">
        <w:rPr>
          <w:rFonts w:ascii="Times New Roman" w:hAnsi="Times New Roman" w:cs="Times New Roman"/>
          <w:sz w:val="24"/>
          <w:szCs w:val="24"/>
        </w:rPr>
        <w:t>from static</w:t>
      </w:r>
      <w:r>
        <w:rPr>
          <w:rFonts w:ascii="Times New Roman" w:hAnsi="Times New Roman" w:cs="Times New Roman"/>
          <w:sz w:val="24"/>
          <w:szCs w:val="24"/>
        </w:rPr>
        <w:t xml:space="preserve"> collected at a single point in </w:t>
      </w:r>
      <w:r w:rsidR="00F90329">
        <w:rPr>
          <w:rFonts w:ascii="Times New Roman" w:hAnsi="Times New Roman" w:cs="Times New Roman"/>
          <w:sz w:val="24"/>
          <w:szCs w:val="24"/>
        </w:rPr>
        <w:t>time</w:t>
      </w:r>
      <w:r w:rsidR="006451B0" w:rsidRPr="0007763B">
        <w:rPr>
          <w:rFonts w:ascii="Times New Roman" w:hAnsi="Times New Roman" w:cs="Times New Roman"/>
          <w:sz w:val="24"/>
          <w:szCs w:val="24"/>
        </w:rPr>
        <w:t xml:space="preserve"> </w:t>
      </w:r>
      <w:r w:rsidR="00F90329">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data","type":"article-journal","volume":"5"},"uris":["http://www.mendeley.com/documents/?uuid=c06f5592-1cb2-4a40-9677-0f7b5e875cc8"]},{"id":"ITEM-3","itemData":{"DOI":"10.1534/genetics.113.152462","ISBN":"1943-2631","ISSN":"00166731","PMID":"23821598","abstract":"Comparing allele frequencies among populations that differ in environment has long been a tool for detecting loci involved in local adaptation. However, such analyses are complicated by an imperfect knowledge of population allele frequencies and neutral correlations of allele frequencies among populations due to shared population history and gene flow. Here we develop a set of methods to robustly test for unusual allele frequency patterns, and correlations between environmental variables and allele frequencies while accounting for these complications based on a Bayesian model previously implemented in the software Bayenv. Using this model, we calculate a set of `standardized allele frequencies' that allows investigators to apply tests of their choice to multiple populations, while accounting for sampling and covariance due to population history. We illustrate this first by showing that these standardized frequencies can be used to calculate powerful tests to detect non-parametric correlations with environmental variables, which are also less prone to spurious results due to outlier populations. We then demonstrate how these standardized allele frequencies can be used to construct a test to detect SNPs that deviate strongly from neutral population structure. This test is conceptually related to FST but should be more powerful as we account for population history. We also extend the model to next-generation sequencing of population pools, which is a cost-efficient way to estimate population allele frequencies, but it implies an additional level of sampling noise. The utility of these methods is demonstrated in simulations and by re-analyzing human SNP data from the HGDP populations. An implementation of our method will be available from http://gcbias.org.","author":[{"dropping-particle":"","family":"Günther","given":"Torsten","non-dropping-particle":"","parse-names":false,"suffix":""},{"dropping-particle":"","family":"Coop","given":"Graham","non-dropping-particle":"","parse-names":false,"suffix":""}],"container-title":"Genetics","id":"ITEM-3","issue":"1","issued":{"date-parts":[["2013"]]},"page":"205-220","title":"Robust identification of local adaptation from allele frequencies","type":"article-journal","volume":"195"},"uris":["http://www.mendeley.com/documents/?uuid=1668280d-bfbb-4246-871e-34a8d138cb6b"]}],"mendeley":{"formattedCitation":"(Excoffier, Dupanloup, Huerta-Sánchez, Sousa, &amp; Foll, 2013; Günther &amp; Coop, 2013; Gutenkunst, Hernandez, Williamson, &amp; Bustamante, 2009)","plainTextFormattedCitation":"(Excoffier, Dupanloup, Huerta-Sánchez, Sousa, &amp; Foll, 2013; Günther &amp; Coop, 2013; Gutenkunst, Hernandez, Williamson, &amp; Bustamante, 2009)","previouslyFormattedCitation":"(Excoffier, Dupanloup, Huerta-Sánchez, Sousa, &amp; Foll, 2013; Günther &amp; Coop, 2013; Gutenkunst, Hernandez, Williamson, &amp; Bustamante, 2009)"},"properties":{"noteIndex":0},"schema":"https://github.com/citation-style-language/schema/raw/master/csl-citation.json"}</w:instrText>
      </w:r>
      <w:r w:rsidR="00F90329">
        <w:rPr>
          <w:rFonts w:ascii="Times New Roman" w:hAnsi="Times New Roman" w:cs="Times New Roman"/>
          <w:sz w:val="24"/>
          <w:szCs w:val="24"/>
        </w:rPr>
        <w:fldChar w:fldCharType="separate"/>
      </w:r>
      <w:r w:rsidR="00847992" w:rsidRPr="00847992">
        <w:rPr>
          <w:rFonts w:ascii="Times New Roman" w:hAnsi="Times New Roman" w:cs="Times New Roman"/>
          <w:noProof/>
          <w:sz w:val="24"/>
          <w:szCs w:val="24"/>
        </w:rPr>
        <w:t>(Excoffier, Dupanloup, Huerta-Sánchez, Sousa, &amp; Foll, 2013; Günther &amp; Coop, 2013; Gutenkunst, Hernandez, Williamson, &amp; Bustamante, 2009)</w:t>
      </w:r>
      <w:r w:rsidR="00F90329">
        <w:rPr>
          <w:rFonts w:ascii="Times New Roman" w:hAnsi="Times New Roman" w:cs="Times New Roman"/>
          <w:sz w:val="24"/>
          <w:szCs w:val="24"/>
        </w:rPr>
        <w:fldChar w:fldCharType="end"/>
      </w:r>
      <w:r w:rsidR="006451B0" w:rsidRPr="0007763B">
        <w:rPr>
          <w:rFonts w:ascii="Times New Roman" w:hAnsi="Times New Roman" w:cs="Times New Roman"/>
          <w:sz w:val="24"/>
          <w:szCs w:val="24"/>
        </w:rPr>
        <w:t xml:space="preserve">. </w:t>
      </w:r>
      <w:commentRangeStart w:id="16"/>
      <w:r w:rsidR="006451B0" w:rsidRPr="0007763B">
        <w:rPr>
          <w:rFonts w:ascii="Times New Roman" w:hAnsi="Times New Roman" w:cs="Times New Roman"/>
          <w:sz w:val="24"/>
          <w:szCs w:val="24"/>
        </w:rPr>
        <w:t>However</w:t>
      </w:r>
      <w:r w:rsidR="00EA515D">
        <w:rPr>
          <w:rFonts w:ascii="Times New Roman" w:hAnsi="Times New Roman" w:cs="Times New Roman"/>
          <w:sz w:val="24"/>
          <w:szCs w:val="24"/>
        </w:rPr>
        <w:t xml:space="preserve"> useful</w:t>
      </w:r>
      <w:r w:rsidR="006451B0" w:rsidRPr="0007763B">
        <w:rPr>
          <w:rFonts w:ascii="Times New Roman" w:hAnsi="Times New Roman" w:cs="Times New Roman"/>
          <w:sz w:val="24"/>
          <w:szCs w:val="24"/>
        </w:rPr>
        <w:t xml:space="preserve">, those methods are </w:t>
      </w:r>
      <w:r w:rsidR="00AA3A0B">
        <w:rPr>
          <w:rFonts w:ascii="Times New Roman" w:hAnsi="Times New Roman" w:cs="Times New Roman"/>
          <w:sz w:val="24"/>
          <w:szCs w:val="24"/>
        </w:rPr>
        <w:t xml:space="preserve">usually </w:t>
      </w:r>
      <w:r w:rsidR="00EA515D">
        <w:rPr>
          <w:rFonts w:ascii="Times New Roman" w:hAnsi="Times New Roman" w:cs="Times New Roman"/>
          <w:sz w:val="24"/>
          <w:szCs w:val="24"/>
        </w:rPr>
        <w:t>designed</w:t>
      </w:r>
      <w:r w:rsidR="006451B0" w:rsidRPr="0007763B">
        <w:rPr>
          <w:rFonts w:ascii="Times New Roman" w:hAnsi="Times New Roman" w:cs="Times New Roman"/>
          <w:sz w:val="24"/>
          <w:szCs w:val="24"/>
        </w:rPr>
        <w:t xml:space="preserve"> for very large genetic datasets</w:t>
      </w:r>
      <w:r w:rsidR="005B723C">
        <w:rPr>
          <w:rFonts w:ascii="Times New Roman" w:hAnsi="Times New Roman" w:cs="Times New Roman"/>
          <w:sz w:val="24"/>
          <w:szCs w:val="24"/>
        </w:rPr>
        <w:t xml:space="preserve">, which span large sections or the whole genome, and need additional input such as information about </w:t>
      </w:r>
      <w:r w:rsidR="00777B9A">
        <w:rPr>
          <w:rFonts w:ascii="Times New Roman" w:hAnsi="Times New Roman" w:cs="Times New Roman"/>
          <w:sz w:val="24"/>
          <w:szCs w:val="24"/>
        </w:rPr>
        <w:t>recombination</w:t>
      </w:r>
      <w:r w:rsidR="005B723C">
        <w:rPr>
          <w:rFonts w:ascii="Times New Roman" w:hAnsi="Times New Roman" w:cs="Times New Roman"/>
          <w:sz w:val="24"/>
          <w:szCs w:val="24"/>
        </w:rPr>
        <w:t xml:space="preserve"> processes </w:t>
      </w:r>
      <w:r w:rsidR="00BC1041">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2013)","plainTextFormattedCitation":"(Gattepaille, Jakobsson, &amp; Blum, 2013)","previouslyFormattedCitation":"(Gattepaille, Jakobsson, &amp; Blum, 2013)"},"properties":{"noteIndex":0},"schema":"https://github.com/citation-style-language/schema/raw/master/csl-citation.json"}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(Gattepaille, Jakobsson, &amp; Blum, 2013)</w:t>
      </w:r>
      <w:r w:rsidR="00BC1041">
        <w:rPr>
          <w:rFonts w:ascii="Times New Roman" w:hAnsi="Times New Roman" w:cs="Times New Roman"/>
          <w:sz w:val="24"/>
          <w:szCs w:val="24"/>
        </w:rPr>
        <w:fldChar w:fldCharType="end"/>
      </w:r>
      <w:r w:rsidR="005B723C">
        <w:rPr>
          <w:rFonts w:ascii="Times New Roman" w:hAnsi="Times New Roman" w:cs="Times New Roman"/>
          <w:sz w:val="24"/>
          <w:szCs w:val="24"/>
        </w:rPr>
        <w:t xml:space="preserve"> </w:t>
      </w:r>
      <w:r w:rsidR="00BC1041">
        <w:rPr>
          <w:rFonts w:ascii="Times New Roman" w:hAnsi="Times New Roman" w:cs="Times New Roman"/>
          <w:sz w:val="24"/>
          <w:szCs w:val="24"/>
        </w:rPr>
        <w:t xml:space="preserve">and </w:t>
      </w:r>
      <w:r w:rsidR="006451B0" w:rsidRPr="0007763B">
        <w:rPr>
          <w:rFonts w:ascii="Times New Roman" w:hAnsi="Times New Roman" w:cs="Times New Roman"/>
          <w:sz w:val="24"/>
          <w:szCs w:val="24"/>
        </w:rPr>
        <w:t>ascertainment</w:t>
      </w:r>
      <w:r w:rsidR="00BC1041">
        <w:rPr>
          <w:rFonts w:ascii="Times New Roman" w:hAnsi="Times New Roman" w:cs="Times New Roman"/>
          <w:sz w:val="24"/>
          <w:szCs w:val="24"/>
        </w:rPr>
        <w:t xml:space="preserve"> bias </w:t>
      </w:r>
      <w:r w:rsidR="00BC1041">
        <w:rPr>
          <w:rFonts w:ascii="Times New Roman" w:hAnsi="Times New Roman" w:cs="Times New Roman"/>
          <w:sz w:val="24"/>
          <w:szCs w:val="24"/>
        </w:rPr>
        <w:fldChar w:fldCharType="begin" w:fldLock="1"/>
      </w:r>
      <w:r w:rsidR="000673CD">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Populations","type":"article-journal","volume":"166"},"uris":["http://www.mendeley.com/documents/?uuid=221d0b34-8d4b-4e60-9acb-4b7b90de03c4"]}],"mendeley":{"formattedCitation":"(Marth, Czabarka, Murvai, &amp; Sherry, 2004)","plainTextFormattedCitation":"(Marth, Czabarka, Murvai, &amp; Sherry, 2004)","previouslyFormattedCitation":"(Marth, Czabarka, Murvai, &amp; Sherry, 2004)"},"properties":{"noteIndex":0},"schema":"https://github.com/citation-style-language/schema/raw/master/csl-citation.json"}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(Marth, Czabarka, Murvai, &amp; Sherry, 2004)</w:t>
      </w:r>
      <w:r w:rsidR="00BC1041">
        <w:rPr>
          <w:rFonts w:ascii="Times New Roman" w:hAnsi="Times New Roman" w:cs="Times New Roman"/>
          <w:sz w:val="24"/>
          <w:szCs w:val="24"/>
        </w:rPr>
        <w:fldChar w:fldCharType="end"/>
      </w:r>
      <w:commentRangeEnd w:id="16"/>
      <w:r>
        <w:rPr>
          <w:rStyle w:val="Marquedecommentaire"/>
        </w:rPr>
        <w:commentReference w:id="16"/>
      </w:r>
      <w:r w:rsidR="00BC1041">
        <w:rPr>
          <w:rFonts w:ascii="Times New Roman" w:hAnsi="Times New Roman" w:cs="Times New Roman"/>
          <w:sz w:val="24"/>
          <w:szCs w:val="24"/>
        </w:rPr>
        <w:t xml:space="preserve">. </w:t>
      </w:r>
      <w:commentRangeStart w:id="17"/>
      <w:r w:rsidR="004E13A5" w:rsidRPr="0007763B">
        <w:rPr>
          <w:rFonts w:ascii="Times New Roman" w:eastAsia="Times New Roman" w:hAnsi="Times New Roman" w:cs="Times New Roman"/>
          <w:sz w:val="24"/>
          <w:szCs w:val="24"/>
        </w:rPr>
        <w:t xml:space="preserve">The </w:t>
      </w:r>
      <w:r w:rsidR="00EA515D">
        <w:rPr>
          <w:rFonts w:ascii="Times New Roman" w:eastAsia="Times New Roman" w:hAnsi="Times New Roman" w:cs="Times New Roman"/>
          <w:sz w:val="24"/>
          <w:szCs w:val="24"/>
        </w:rPr>
        <w:t xml:space="preserve">conceptual relevance and </w:t>
      </w:r>
      <w:r w:rsidR="004E13A5" w:rsidRPr="0007763B">
        <w:rPr>
          <w:rFonts w:ascii="Times New Roman" w:eastAsia="Times New Roman" w:hAnsi="Times New Roman" w:cs="Times New Roman"/>
          <w:sz w:val="24"/>
          <w:szCs w:val="24"/>
        </w:rPr>
        <w:t xml:space="preserve">performance </w:t>
      </w:r>
      <w:r w:rsidR="00777B9A">
        <w:rPr>
          <w:rFonts w:ascii="Times New Roman" w:eastAsia="Times New Roman" w:hAnsi="Times New Roman" w:cs="Times New Roman"/>
          <w:sz w:val="24"/>
          <w:szCs w:val="24"/>
        </w:rPr>
        <w:t xml:space="preserve">of </w:t>
      </w:r>
      <w:r w:rsidR="00EA515D">
        <w:rPr>
          <w:rFonts w:ascii="Times New Roman" w:eastAsia="Times New Roman" w:hAnsi="Times New Roman" w:cs="Times New Roman"/>
          <w:sz w:val="24"/>
          <w:szCs w:val="24"/>
        </w:rPr>
        <w:t xml:space="preserve">other commonly used </w:t>
      </w:r>
      <w:r w:rsidR="004E13A5" w:rsidRPr="0007763B">
        <w:rPr>
          <w:rFonts w:ascii="Times New Roman" w:eastAsia="Times New Roman" w:hAnsi="Times New Roman" w:cs="Times New Roman"/>
          <w:sz w:val="24"/>
          <w:szCs w:val="24"/>
        </w:rPr>
        <w:t>approaches</w:t>
      </w:r>
      <w:r w:rsidR="00777B9A">
        <w:rPr>
          <w:rFonts w:ascii="Times New Roman" w:eastAsia="Times New Roman" w:hAnsi="Times New Roman" w:cs="Times New Roman"/>
          <w:sz w:val="24"/>
          <w:szCs w:val="24"/>
        </w:rPr>
        <w:t xml:space="preserve"> focusing on population structure</w:t>
      </w:r>
      <w:r w:rsidR="004E13A5" w:rsidRPr="0007763B">
        <w:rPr>
          <w:rFonts w:ascii="Times New Roman" w:eastAsia="Times New Roman" w:hAnsi="Times New Roman" w:cs="Times New Roman"/>
          <w:sz w:val="24"/>
          <w:szCs w:val="24"/>
        </w:rPr>
        <w:t xml:space="preserve"> (e.g. </w:t>
      </w:r>
      <w:r w:rsidR="005725C7">
        <w:rPr>
          <w:rFonts w:ascii="Times New Roman" w:eastAsia="Times New Roman" w:hAnsi="Times New Roman" w:cs="Times New Roman"/>
          <w:sz w:val="24"/>
          <w:szCs w:val="24"/>
        </w:rPr>
        <w:t>ordination</w:t>
      </w:r>
      <w:r w:rsidR="004E13A5" w:rsidRPr="0007763B">
        <w:rPr>
          <w:rFonts w:ascii="Times New Roman" w:eastAsia="Times New Roman" w:hAnsi="Times New Roman" w:cs="Times New Roman"/>
          <w:sz w:val="24"/>
          <w:szCs w:val="24"/>
        </w:rPr>
        <w:t xml:space="preserve">-based) </w:t>
      </w:r>
      <w:r w:rsidR="00EA515D">
        <w:rPr>
          <w:rFonts w:ascii="Times New Roman" w:eastAsia="Times New Roman" w:hAnsi="Times New Roman" w:cs="Times New Roman"/>
          <w:sz w:val="24"/>
          <w:szCs w:val="24"/>
        </w:rPr>
        <w:t>in</w:t>
      </w:r>
      <w:r w:rsidR="005725C7">
        <w:rPr>
          <w:rFonts w:ascii="Times New Roman" w:eastAsia="Times New Roman" w:hAnsi="Times New Roman" w:cs="Times New Roman"/>
          <w:sz w:val="24"/>
          <w:szCs w:val="24"/>
        </w:rPr>
        <w:t xml:space="preserve"> answer</w:t>
      </w:r>
      <w:r w:rsidR="00EA515D">
        <w:rPr>
          <w:rFonts w:ascii="Times New Roman" w:eastAsia="Times New Roman" w:hAnsi="Times New Roman" w:cs="Times New Roman"/>
          <w:sz w:val="24"/>
          <w:szCs w:val="24"/>
        </w:rPr>
        <w:t>ing</w:t>
      </w:r>
      <w:r w:rsidR="005725C7">
        <w:rPr>
          <w:rFonts w:ascii="Times New Roman" w:eastAsia="Times New Roman" w:hAnsi="Times New Roman" w:cs="Times New Roman"/>
          <w:sz w:val="24"/>
          <w:szCs w:val="24"/>
        </w:rPr>
        <w:t xml:space="preserve"> temporal questions</w:t>
      </w:r>
      <w:r w:rsidR="004E13A5" w:rsidRPr="0007763B">
        <w:rPr>
          <w:rFonts w:ascii="Times New Roman" w:eastAsia="Times New Roman" w:hAnsi="Times New Roman" w:cs="Times New Roman"/>
          <w:sz w:val="24"/>
          <w:szCs w:val="24"/>
        </w:rPr>
        <w:t>, where</w:t>
      </w:r>
      <w:r w:rsidR="005725C7">
        <w:rPr>
          <w:rFonts w:ascii="Times New Roman" w:eastAsia="Times New Roman" w:hAnsi="Times New Roman" w:cs="Times New Roman"/>
          <w:sz w:val="24"/>
          <w:szCs w:val="24"/>
        </w:rPr>
        <w:t xml:space="preserve"> one</w:t>
      </w:r>
      <w:r w:rsidR="004E13A5" w:rsidRPr="0007763B">
        <w:rPr>
          <w:rFonts w:ascii="Times New Roman" w:eastAsia="Times New Roman" w:hAnsi="Times New Roman" w:cs="Times New Roman"/>
          <w:sz w:val="24"/>
          <w:szCs w:val="24"/>
        </w:rPr>
        <w:t xml:space="preserve"> objective is to find which population has indeed changed more significantly than others in the landscape, has not been evaluated</w:t>
      </w:r>
      <w:r w:rsidR="00EA515D">
        <w:rPr>
          <w:rFonts w:ascii="Times New Roman" w:eastAsia="Times New Roman" w:hAnsi="Times New Roman" w:cs="Times New Roman"/>
          <w:sz w:val="24"/>
          <w:szCs w:val="24"/>
        </w:rPr>
        <w:t xml:space="preserve"> to our knowledge</w:t>
      </w:r>
      <w:r w:rsidR="004E13A5" w:rsidRPr="0007763B">
        <w:rPr>
          <w:rFonts w:ascii="Times New Roman" w:eastAsia="Times New Roman" w:hAnsi="Times New Roman" w:cs="Times New Roman"/>
          <w:sz w:val="24"/>
          <w:szCs w:val="24"/>
        </w:rPr>
        <w:t>.</w:t>
      </w:r>
      <w:commentRangeEnd w:id="17"/>
      <w:r>
        <w:rPr>
          <w:rStyle w:val="Marquedecommentaire"/>
        </w:rPr>
        <w:commentReference w:id="17"/>
      </w:r>
      <w:r w:rsidR="004E13A5" w:rsidRPr="0007763B">
        <w:rPr>
          <w:rFonts w:ascii="Times New Roman" w:eastAsia="Times New Roman" w:hAnsi="Times New Roman" w:cs="Times New Roman"/>
          <w:sz w:val="24"/>
          <w:szCs w:val="24"/>
        </w:rPr>
        <w:t xml:space="preserve"> </w:t>
      </w:r>
      <w:r w:rsidR="00EA515D">
        <w:rPr>
          <w:rFonts w:ascii="Times New Roman" w:eastAsia="Times New Roman" w:hAnsi="Times New Roman" w:cs="Times New Roman"/>
          <w:sz w:val="24"/>
          <w:szCs w:val="24"/>
        </w:rPr>
        <w:t>Some studies have directly used genetic differentiation metrics such as Fst, to evaluate temporal change</w:t>
      </w:r>
      <w:r w:rsid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fldChar w:fldCharType="begin" w:fldLock="1"/>
      </w:r>
      <w:r w:rsidR="00347EEB">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00347EEB" w:rsidRPr="00053498">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000673CD">
        <w:rPr>
          <w:rFonts w:ascii="Times New Roman" w:eastAsia="Times New Roman" w:hAnsi="Times New Roman" w:cs="Times New Roman"/>
          <w:sz w:val="24"/>
          <w:szCs w:val="24"/>
        </w:rPr>
        <w:fldChar w:fldCharType="separate"/>
      </w:r>
      <w:r w:rsidR="000673CD" w:rsidRPr="000673CD">
        <w:rPr>
          <w:rFonts w:ascii="Times New Roman" w:eastAsia="Times New Roman" w:hAnsi="Times New Roman" w:cs="Times New Roman"/>
          <w:noProof/>
          <w:sz w:val="24"/>
          <w:szCs w:val="24"/>
          <w:lang w:val="fr-CA"/>
        </w:rPr>
        <w:t>(e.g.</w:t>
      </w:r>
      <w:r w:rsidR="000673CD">
        <w:rPr>
          <w:rFonts w:ascii="Times New Roman" w:eastAsia="Times New Roman" w:hAnsi="Times New Roman" w:cs="Times New Roman"/>
          <w:noProof/>
          <w:sz w:val="24"/>
          <w:szCs w:val="24"/>
          <w:lang w:val="fr-CA"/>
        </w:rPr>
        <w:t xml:space="preserve"> Larroque et al 2019b; </w:t>
      </w:r>
      <w:r w:rsidR="000673CD" w:rsidRPr="000673CD">
        <w:rPr>
          <w:rFonts w:ascii="Times New Roman" w:eastAsia="Times New Roman" w:hAnsi="Times New Roman" w:cs="Times New Roman"/>
          <w:noProof/>
          <w:sz w:val="24"/>
          <w:szCs w:val="24"/>
          <w:lang w:val="fr-CA"/>
        </w:rPr>
        <w:t>Segura-García et al., 2019)</w:t>
      </w:r>
      <w:r w:rsidR="000673CD">
        <w:rPr>
          <w:rFonts w:ascii="Times New Roman" w:eastAsia="Times New Roman" w:hAnsi="Times New Roman" w:cs="Times New Roman"/>
          <w:sz w:val="24"/>
          <w:szCs w:val="24"/>
        </w:rPr>
        <w:fldChar w:fldCharType="end"/>
      </w:r>
      <w:r w:rsidR="00E455A2" w:rsidRPr="000673CD">
        <w:rPr>
          <w:rFonts w:ascii="Times New Roman" w:eastAsia="Times New Roman" w:hAnsi="Times New Roman" w:cs="Times New Roman"/>
          <w:sz w:val="24"/>
          <w:szCs w:val="24"/>
          <w:lang w:val="fr-CA"/>
        </w:rPr>
        <w:t xml:space="preserve">. </w:t>
      </w:r>
      <w:r w:rsidR="00E455A2">
        <w:rPr>
          <w:rFonts w:ascii="Times New Roman" w:eastAsia="Times New Roman" w:hAnsi="Times New Roman" w:cs="Times New Roman"/>
          <w:sz w:val="24"/>
          <w:szCs w:val="24"/>
        </w:rPr>
        <w:t xml:space="preserve">However, translating </w:t>
      </w:r>
      <w:commentRangeStart w:id="18"/>
      <w:r w:rsidR="00E455A2">
        <w:rPr>
          <w:rFonts w:ascii="Times New Roman" w:eastAsia="Times New Roman" w:hAnsi="Times New Roman" w:cs="Times New Roman"/>
          <w:sz w:val="24"/>
          <w:szCs w:val="24"/>
        </w:rPr>
        <w:t xml:space="preserve">biological assumptions and our spatial understanding </w:t>
      </w:r>
      <w:r w:rsidR="000673CD">
        <w:rPr>
          <w:rFonts w:ascii="Times New Roman" w:eastAsia="Times New Roman" w:hAnsi="Times New Roman" w:cs="Times New Roman"/>
          <w:sz w:val="24"/>
          <w:szCs w:val="24"/>
        </w:rPr>
        <w:t xml:space="preserve">of </w:t>
      </w:r>
      <w:r w:rsidR="00E455A2">
        <w:rPr>
          <w:rFonts w:ascii="Times New Roman" w:eastAsia="Times New Roman" w:hAnsi="Times New Roman" w:cs="Times New Roman"/>
          <w:sz w:val="24"/>
          <w:szCs w:val="24"/>
        </w:rPr>
        <w:t>Fst-based results to the temporal dimension</w:t>
      </w:r>
      <w:r w:rsidR="00771580">
        <w:rPr>
          <w:rFonts w:ascii="Times New Roman" w:eastAsia="Times New Roman" w:hAnsi="Times New Roman" w:cs="Times New Roman"/>
          <w:sz w:val="24"/>
          <w:szCs w:val="24"/>
        </w:rPr>
        <w:t xml:space="preserve"> is not straightforward</w:t>
      </w:r>
      <w:r w:rsidR="00E455A2">
        <w:rPr>
          <w:rFonts w:ascii="Times New Roman" w:eastAsia="Times New Roman" w:hAnsi="Times New Roman" w:cs="Times New Roman"/>
          <w:sz w:val="24"/>
          <w:szCs w:val="24"/>
        </w:rPr>
        <w:t xml:space="preserve">, </w:t>
      </w:r>
      <w:commentRangeEnd w:id="18"/>
      <w:r>
        <w:rPr>
          <w:rStyle w:val="Marquedecommentaire"/>
        </w:rPr>
        <w:commentReference w:id="18"/>
      </w:r>
      <w:r w:rsidR="00771580">
        <w:rPr>
          <w:rFonts w:ascii="Times New Roman" w:eastAsia="Times New Roman" w:hAnsi="Times New Roman" w:cs="Times New Roman"/>
          <w:sz w:val="24"/>
          <w:szCs w:val="24"/>
        </w:rPr>
        <w:t>as</w:t>
      </w:r>
      <w:r w:rsidR="00E455A2">
        <w:rPr>
          <w:rFonts w:ascii="Times New Roman" w:eastAsia="Times New Roman" w:hAnsi="Times New Roman" w:cs="Times New Roman"/>
          <w:sz w:val="24"/>
          <w:szCs w:val="24"/>
        </w:rPr>
        <w:t xml:space="preserve"> disentang</w:t>
      </w:r>
      <w:r w:rsidR="00771580">
        <w:rPr>
          <w:rFonts w:ascii="Times New Roman" w:eastAsia="Times New Roman" w:hAnsi="Times New Roman" w:cs="Times New Roman"/>
          <w:sz w:val="24"/>
          <w:szCs w:val="24"/>
        </w:rPr>
        <w:t>ling</w:t>
      </w:r>
      <w:r w:rsidR="00E455A2">
        <w:rPr>
          <w:rFonts w:ascii="Times New Roman" w:eastAsia="Times New Roman" w:hAnsi="Times New Roman" w:cs="Times New Roman"/>
          <w:sz w:val="24"/>
          <w:szCs w:val="24"/>
        </w:rPr>
        <w:t xml:space="preserve"> spatial from temporal effects is a challenge (Skoglund et al 2014)</w:t>
      </w:r>
      <w:r w:rsidR="00EA515D">
        <w:rPr>
          <w:rFonts w:ascii="Times New Roman" w:eastAsia="Times New Roman" w:hAnsi="Times New Roman" w:cs="Times New Roman"/>
          <w:sz w:val="24"/>
          <w:szCs w:val="24"/>
        </w:rPr>
        <w:t>.</w:t>
      </w:r>
      <w:r w:rsidR="00F62EA3">
        <w:rPr>
          <w:rFonts w:ascii="Times New Roman" w:eastAsia="Times New Roman" w:hAnsi="Times New Roman" w:cs="Times New Roman"/>
          <w:sz w:val="24"/>
          <w:szCs w:val="24"/>
        </w:rPr>
        <w:t xml:space="preserve"> </w:t>
      </w:r>
      <w:commentRangeStart w:id="19"/>
      <w:r w:rsidR="00F320FC">
        <w:rPr>
          <w:rFonts w:ascii="Times New Roman" w:eastAsia="Times New Roman" w:hAnsi="Times New Roman" w:cs="Times New Roman"/>
          <w:sz w:val="24"/>
          <w:szCs w:val="24"/>
        </w:rPr>
        <w:t>Nevertheless, t</w:t>
      </w:r>
      <w:r w:rsidR="004E13A5" w:rsidRPr="0007763B">
        <w:rPr>
          <w:rFonts w:ascii="Times New Roman" w:eastAsia="Times New Roman" w:hAnsi="Times New Roman" w:cs="Times New Roman"/>
          <w:sz w:val="24"/>
          <w:szCs w:val="24"/>
        </w:rPr>
        <w:t xml:space="preserve">he rapid pace of global loss of genetic diversity </w:t>
      </w:r>
      <w:r w:rsidR="004E13A5" w:rsidRPr="0007763B">
        <w:rPr>
          <w:rFonts w:ascii="Times New Roman" w:eastAsia="Times New Roman" w:hAnsi="Times New Roman" w:cs="Times New Roman"/>
          <w:sz w:val="24"/>
          <w:szCs w:val="24"/>
        </w:rPr>
        <w:fldChar w:fldCharType="begin" w:fldLock="1"/>
      </w:r>
      <w:r w:rsidR="004E13A5" w:rsidRPr="0007763B">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004E13A5" w:rsidRPr="0007763B">
        <w:rPr>
          <w:rFonts w:ascii="Times New Roman" w:eastAsia="Times New Roman" w:hAnsi="Times New Roman" w:cs="Times New Roman"/>
          <w:sz w:val="24"/>
          <w:szCs w:val="24"/>
        </w:rPr>
        <w:fldChar w:fldCharType="separate"/>
      </w:r>
      <w:r w:rsidR="004E13A5" w:rsidRPr="0007763B">
        <w:rPr>
          <w:rFonts w:ascii="Times New Roman" w:eastAsia="Times New Roman" w:hAnsi="Times New Roman" w:cs="Times New Roman"/>
          <w:noProof/>
          <w:sz w:val="24"/>
          <w:szCs w:val="24"/>
        </w:rPr>
        <w:t>(Leigh, Hendry, Vázquez‐Domínguez, &amp; Friesen, 2019)</w:t>
      </w:r>
      <w:r w:rsidR="004E13A5" w:rsidRPr="0007763B">
        <w:rPr>
          <w:rFonts w:ascii="Times New Roman" w:eastAsia="Times New Roman" w:hAnsi="Times New Roman" w:cs="Times New Roman"/>
          <w:sz w:val="24"/>
          <w:szCs w:val="24"/>
        </w:rPr>
        <w:fldChar w:fldCharType="end"/>
      </w:r>
      <w:r w:rsidR="004E13A5" w:rsidRPr="0007763B">
        <w:rPr>
          <w:rFonts w:ascii="Times New Roman" w:eastAsia="Times New Roman" w:hAnsi="Times New Roman" w:cs="Times New Roman"/>
          <w:sz w:val="24"/>
          <w:szCs w:val="24"/>
        </w:rPr>
        <w:t xml:space="preserve">, is making it increasingly important to move beyond, single sampling/time, snapshot research </w:t>
      </w:r>
      <w:r w:rsidR="004E13A5" w:rsidRPr="0007763B">
        <w:rPr>
          <w:rFonts w:ascii="Times New Roman" w:eastAsia="Times New Roman" w:hAnsi="Times New Roman" w:cs="Times New Roman"/>
          <w:sz w:val="24"/>
          <w:szCs w:val="24"/>
        </w:rPr>
        <w:fldChar w:fldCharType="begin" w:fldLock="1"/>
      </w:r>
      <w:r w:rsidR="004E13A5" w:rsidRPr="0007763B">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004E13A5" w:rsidRPr="0007763B">
        <w:rPr>
          <w:rFonts w:ascii="Times New Roman" w:eastAsia="Times New Roman" w:hAnsi="Times New Roman" w:cs="Times New Roman"/>
          <w:sz w:val="24"/>
          <w:szCs w:val="24"/>
        </w:rPr>
        <w:fldChar w:fldCharType="separate"/>
      </w:r>
      <w:r w:rsidR="004E13A5" w:rsidRPr="0007763B">
        <w:rPr>
          <w:rFonts w:ascii="Times New Roman" w:eastAsia="Times New Roman" w:hAnsi="Times New Roman" w:cs="Times New Roman"/>
          <w:noProof/>
          <w:sz w:val="24"/>
          <w:szCs w:val="24"/>
        </w:rPr>
        <w:t>(Draheim, Moore, Fortin, &amp; Scribner, 2018)</w:t>
      </w:r>
      <w:r w:rsidR="004E13A5" w:rsidRPr="0007763B">
        <w:rPr>
          <w:rFonts w:ascii="Times New Roman" w:eastAsia="Times New Roman" w:hAnsi="Times New Roman" w:cs="Times New Roman"/>
          <w:sz w:val="24"/>
          <w:szCs w:val="24"/>
        </w:rPr>
        <w:fldChar w:fldCharType="end"/>
      </w:r>
      <w:r w:rsidR="004E13A5" w:rsidRPr="0007763B">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w:t>
      </w:r>
      <w:commentRangeEnd w:id="19"/>
      <w:r w:rsidR="002D2EEA">
        <w:rPr>
          <w:rStyle w:val="Marquedecommentaire"/>
        </w:rPr>
        <w:commentReference w:id="19"/>
      </w:r>
      <w:r w:rsidR="00F320FC">
        <w:rPr>
          <w:rFonts w:ascii="Times New Roman" w:eastAsia="Times New Roman" w:hAnsi="Times New Roman" w:cs="Times New Roman"/>
          <w:sz w:val="24"/>
          <w:szCs w:val="24"/>
        </w:rPr>
        <w:t xml:space="preserve">Testing whether significant </w:t>
      </w:r>
      <w:commentRangeStart w:id="20"/>
      <w:r w:rsidR="00F320FC">
        <w:rPr>
          <w:rFonts w:ascii="Times New Roman" w:eastAsia="Times New Roman" w:hAnsi="Times New Roman" w:cs="Times New Roman"/>
          <w:sz w:val="24"/>
          <w:szCs w:val="24"/>
        </w:rPr>
        <w:lastRenderedPageBreak/>
        <w:t>change</w:t>
      </w:r>
      <w:r w:rsidR="00492594">
        <w:rPr>
          <w:rFonts w:ascii="Times New Roman" w:eastAsia="Times New Roman" w:hAnsi="Times New Roman" w:cs="Times New Roman"/>
          <w:sz w:val="24"/>
          <w:szCs w:val="24"/>
        </w:rPr>
        <w:t>, relative to the metapopulation</w:t>
      </w:r>
      <w:commentRangeEnd w:id="20"/>
      <w:r>
        <w:rPr>
          <w:rStyle w:val="Marquedecommentaire"/>
        </w:rPr>
        <w:commentReference w:id="20"/>
      </w:r>
      <w:r w:rsidR="00492594">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has occurred in a population based on </w:t>
      </w:r>
      <w:r w:rsidR="00492594">
        <w:rPr>
          <w:rFonts w:ascii="Times New Roman" w:eastAsia="Times New Roman" w:hAnsi="Times New Roman" w:cs="Times New Roman"/>
          <w:sz w:val="24"/>
          <w:szCs w:val="24"/>
        </w:rPr>
        <w:t>limited</w:t>
      </w:r>
      <w:r w:rsidR="000673CD" w:rsidRP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t xml:space="preserve">time series </w:t>
      </w:r>
      <w:r w:rsidR="00F320FC">
        <w:rPr>
          <w:rFonts w:ascii="Times New Roman" w:eastAsia="Times New Roman" w:hAnsi="Times New Roman" w:cs="Times New Roman"/>
          <w:sz w:val="24"/>
          <w:szCs w:val="24"/>
        </w:rPr>
        <w:t>genetic data</w:t>
      </w:r>
      <w:r w:rsidR="00492594">
        <w:rPr>
          <w:rFonts w:ascii="Times New Roman" w:eastAsia="Times New Roman" w:hAnsi="Times New Roman" w:cs="Times New Roman"/>
          <w:sz w:val="24"/>
          <w:szCs w:val="24"/>
        </w:rPr>
        <w:t xml:space="preserve">, such as microsatellites or </w:t>
      </w:r>
      <w:commentRangeStart w:id="21"/>
      <w:r w:rsidR="00492594">
        <w:rPr>
          <w:rFonts w:ascii="Times New Roman" w:eastAsia="Times New Roman" w:hAnsi="Times New Roman" w:cs="Times New Roman"/>
          <w:sz w:val="24"/>
          <w:szCs w:val="24"/>
        </w:rPr>
        <w:t xml:space="preserve">unphased </w:t>
      </w:r>
      <w:commentRangeEnd w:id="21"/>
      <w:r w:rsidR="00C5132F">
        <w:rPr>
          <w:rStyle w:val="Marquedecommentaire"/>
        </w:rPr>
        <w:commentReference w:id="21"/>
      </w:r>
      <w:r w:rsidR="00492594">
        <w:rPr>
          <w:rFonts w:ascii="Times New Roman" w:eastAsia="Times New Roman" w:hAnsi="Times New Roman" w:cs="Times New Roman"/>
          <w:sz w:val="24"/>
          <w:szCs w:val="24"/>
        </w:rPr>
        <w:t>and patchy SNP datasets</w:t>
      </w:r>
      <w:r w:rsidR="00F320FC">
        <w:rPr>
          <w:rFonts w:ascii="Times New Roman" w:eastAsia="Times New Roman" w:hAnsi="Times New Roman" w:cs="Times New Roman"/>
          <w:sz w:val="24"/>
          <w:szCs w:val="24"/>
        </w:rPr>
        <w:t>, remains a challenge.</w:t>
      </w:r>
    </w:p>
    <w:p w14:paraId="2BC3A1E0" w14:textId="4D9817D1" w:rsidR="000E1A78" w:rsidRPr="0007763B" w:rsidRDefault="004E13A5" w:rsidP="004E13A5">
      <w:pPr>
        <w:spacing w:after="240" w:line="480" w:lineRule="auto"/>
        <w:rPr>
          <w:rFonts w:ascii="Times New Roman" w:eastAsia="Times New Roman" w:hAnsi="Times New Roman" w:cs="Times New Roman"/>
          <w:sz w:val="24"/>
          <w:szCs w:val="24"/>
        </w:rPr>
      </w:pPr>
      <w:commentRangeStart w:id="22"/>
      <w:r w:rsidRPr="0007763B">
        <w:rPr>
          <w:rFonts w:ascii="Times New Roman" w:eastAsia="Times New Roman" w:hAnsi="Times New Roman" w:cs="Times New Roman"/>
          <w:sz w:val="24"/>
          <w:szCs w:val="24"/>
        </w:rPr>
        <w:t>A</w:t>
      </w:r>
      <w:commentRangeEnd w:id="22"/>
      <w:r w:rsidR="00C5132F">
        <w:rPr>
          <w:rStyle w:val="Marquedecommentaire"/>
        </w:rPr>
        <w:commentReference w:id="22"/>
      </w:r>
      <w:r w:rsidRPr="0007763B">
        <w:rPr>
          <w:rFonts w:ascii="Times New Roman" w:eastAsia="Times New Roman" w:hAnsi="Times New Roman" w:cs="Times New Roman"/>
          <w:sz w:val="24"/>
          <w:szCs w:val="24"/>
        </w:rPr>
        <w:t xml:space="preserve"> </w:t>
      </w:r>
      <w:commentRangeStart w:id="23"/>
      <w:r w:rsidRPr="0007763B">
        <w:rPr>
          <w:rFonts w:ascii="Times New Roman" w:eastAsia="Times New Roman" w:hAnsi="Times New Roman" w:cs="Times New Roman"/>
          <w:sz w:val="24"/>
          <w:szCs w:val="24"/>
        </w:rPr>
        <w:t xml:space="preserve">permutation-based </w:t>
      </w:r>
      <w:commentRangeEnd w:id="23"/>
      <w:r w:rsidR="007B0795">
        <w:rPr>
          <w:rStyle w:val="Marquedecommentaire"/>
        </w:rPr>
        <w:commentReference w:id="23"/>
      </w:r>
      <w:r w:rsidRPr="0007763B">
        <w:rPr>
          <w:rFonts w:ascii="Times New Roman" w:eastAsia="Times New Roman" w:hAnsi="Times New Roman" w:cs="Times New Roman"/>
          <w:sz w:val="24"/>
          <w:szCs w:val="24"/>
        </w:rPr>
        <w:t xml:space="preserve">statistical inference method for the analysis of spatial-temporal changes in community composition have recently been proposed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(Legendre &amp; Gauthier, 2014; Shimadzu, Dornelas, &amp; Magurran, 2015)</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 Temporal Beta-diversity Indices (TB</w:t>
      </w:r>
      <w:r w:rsidR="00A538F0">
        <w:rPr>
          <w:rFonts w:ascii="Times New Roman" w:eastAsia="Times New Roman" w:hAnsi="Times New Roman" w:cs="Times New Roman"/>
          <w:sz w:val="24"/>
          <w:szCs w:val="24"/>
        </w:rPr>
        <w:t>I; Legendre 2019</w:t>
      </w:r>
      <w:r w:rsidRPr="0007763B">
        <w:rPr>
          <w:rFonts w:ascii="Times New Roman" w:eastAsia="Times New Roman" w:hAnsi="Times New Roman" w:cs="Times New Roman"/>
          <w:sz w:val="24"/>
          <w:szCs w:val="24"/>
        </w:rPr>
        <w:t>) asses</w:t>
      </w:r>
      <w:r w:rsidR="00E43BA5" w:rsidRPr="0007763B">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w:t>
      </w:r>
      <w:r w:rsidR="00C5132F">
        <w:rPr>
          <w:rFonts w:ascii="Times New Roman" w:eastAsia="Times New Roman" w:hAnsi="Times New Roman" w:cs="Times New Roman"/>
          <w:sz w:val="24"/>
          <w:szCs w:val="24"/>
        </w:rPr>
        <w:t xml:space="preserve">the significance of changes </w:t>
      </w:r>
      <w:r w:rsidRPr="0007763B">
        <w:rPr>
          <w:rFonts w:ascii="Times New Roman" w:eastAsia="Times New Roman" w:hAnsi="Times New Roman" w:cs="Times New Roman"/>
          <w:sz w:val="24"/>
          <w:szCs w:val="24"/>
        </w:rPr>
        <w:t xml:space="preserve">in community composition </w:t>
      </w:r>
      <w:r w:rsidR="00C5132F">
        <w:rPr>
          <w:rFonts w:ascii="Times New Roman" w:eastAsia="Times New Roman" w:hAnsi="Times New Roman" w:cs="Times New Roman"/>
          <w:sz w:val="24"/>
          <w:szCs w:val="24"/>
        </w:rPr>
        <w:t>through time</w:t>
      </w:r>
      <w:r w:rsidRPr="0007763B">
        <w:rPr>
          <w:rFonts w:ascii="Times New Roman" w:eastAsia="Times New Roman" w:hAnsi="Times New Roman" w:cs="Times New Roman"/>
          <w:sz w:val="24"/>
          <w:szCs w:val="24"/>
        </w:rPr>
        <w:t xml:space="preserve">. </w:t>
      </w:r>
      <w:r w:rsidR="00074A90">
        <w:rPr>
          <w:rFonts w:ascii="Times New Roman" w:eastAsia="Times New Roman" w:hAnsi="Times New Roman" w:cs="Times New Roman"/>
          <w:sz w:val="24"/>
          <w:szCs w:val="24"/>
        </w:rPr>
        <w:t>Given the conceptual similarity between the question o</w:t>
      </w:r>
      <w:r w:rsidR="0003098F">
        <w:rPr>
          <w:rFonts w:ascii="Times New Roman" w:eastAsia="Times New Roman" w:hAnsi="Times New Roman" w:cs="Times New Roman"/>
          <w:sz w:val="24"/>
          <w:szCs w:val="24"/>
        </w:rPr>
        <w:t>f how mult</w:t>
      </w:r>
      <w:r w:rsidR="00074A90">
        <w:rPr>
          <w:rFonts w:ascii="Times New Roman" w:eastAsia="Times New Roman" w:hAnsi="Times New Roman" w:cs="Times New Roman"/>
          <w:sz w:val="24"/>
          <w:szCs w:val="24"/>
        </w:rPr>
        <w:t>i-species communities might ch</w:t>
      </w:r>
      <w:r w:rsidR="00AE2814">
        <w:rPr>
          <w:rFonts w:ascii="Times New Roman" w:eastAsia="Times New Roman" w:hAnsi="Times New Roman" w:cs="Times New Roman"/>
          <w:sz w:val="24"/>
          <w:szCs w:val="24"/>
        </w:rPr>
        <w:t>ange through time and our questio</w:t>
      </w:r>
      <w:r w:rsidR="00074A90">
        <w:rPr>
          <w:rFonts w:ascii="Times New Roman" w:eastAsia="Times New Roman" w:hAnsi="Times New Roman" w:cs="Times New Roman"/>
          <w:sz w:val="24"/>
          <w:szCs w:val="24"/>
        </w:rPr>
        <w:t xml:space="preserve">n of monitoring genetic change through time, we expect that TBI can be applied/modified for the analysis of multi-locus genotypic data. </w:t>
      </w:r>
      <w:r w:rsidRPr="0007763B">
        <w:rPr>
          <w:rFonts w:ascii="Times New Roman" w:eastAsia="Times New Roman" w:hAnsi="Times New Roman" w:cs="Times New Roman"/>
          <w:sz w:val="24"/>
          <w:szCs w:val="24"/>
        </w:rPr>
        <w:t>The method involves estimating temporal change in each sampling site between two dates using a dissimilarity index/distance,</w:t>
      </w:r>
      <w:r w:rsidR="00A538F0">
        <w:rPr>
          <w:rFonts w:ascii="Times New Roman" w:eastAsia="Times New Roman" w:hAnsi="Times New Roman" w:cs="Times New Roman"/>
          <w:sz w:val="24"/>
          <w:szCs w:val="24"/>
        </w:rPr>
        <w:t xml:space="preserve"> and</w:t>
      </w:r>
      <w:r w:rsidRPr="0007763B">
        <w:rPr>
          <w:rFonts w:ascii="Times New Roman" w:eastAsia="Times New Roman" w:hAnsi="Times New Roman" w:cs="Times New Roman"/>
          <w:sz w:val="24"/>
          <w:szCs w:val="24"/>
        </w:rPr>
        <w:t xml:space="preserve"> testing the significance of each change through permutations</w:t>
      </w:r>
      <w:r w:rsidR="00A538F0">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commentRangeStart w:id="24"/>
      <w:r w:rsidRPr="0007763B">
        <w:rPr>
          <w:rFonts w:ascii="Times New Roman" w:eastAsia="Times New Roman" w:hAnsi="Times New Roman" w:cs="Times New Roman"/>
          <w:sz w:val="24"/>
          <w:szCs w:val="24"/>
        </w:rPr>
        <w:t xml:space="preserve">Comparing genetic data at two different dates, whether or not they were separated by an </w:t>
      </w:r>
      <w:r w:rsidRPr="0007763B">
        <w:rPr>
          <w:rFonts w:ascii="Times New Roman" w:eastAsia="Times New Roman" w:hAnsi="Times New Roman" w:cs="Times New Roman"/>
          <w:i/>
          <w:sz w:val="24"/>
          <w:szCs w:val="24"/>
        </w:rPr>
        <w:t>a priori</w:t>
      </w:r>
      <w:r w:rsidRPr="0007763B">
        <w:rPr>
          <w:rFonts w:ascii="Times New Roman" w:eastAsia="Times New Roman" w:hAnsi="Times New Roman" w:cs="Times New Roman"/>
          <w:sz w:val="24"/>
          <w:szCs w:val="24"/>
        </w:rPr>
        <w:t xml:space="preserve"> known event, may help us understand more </w:t>
      </w:r>
      <w:commentRangeStart w:id="25"/>
      <w:r w:rsidRPr="0007763B">
        <w:rPr>
          <w:rFonts w:ascii="Times New Roman" w:eastAsia="Times New Roman" w:hAnsi="Times New Roman" w:cs="Times New Roman"/>
          <w:sz w:val="24"/>
          <w:szCs w:val="24"/>
        </w:rPr>
        <w:t>about the ecologica</w:t>
      </w:r>
      <w:r w:rsidR="005C6117">
        <w:rPr>
          <w:rFonts w:ascii="Times New Roman" w:eastAsia="Times New Roman" w:hAnsi="Times New Roman" w:cs="Times New Roman"/>
          <w:sz w:val="24"/>
          <w:szCs w:val="24"/>
        </w:rPr>
        <w:t>l processes shaping the system.</w:t>
      </w:r>
      <w:commentRangeEnd w:id="24"/>
      <w:r w:rsidR="00074A90">
        <w:rPr>
          <w:rStyle w:val="Marquedecommentaire"/>
        </w:rPr>
        <w:commentReference w:id="24"/>
      </w:r>
      <w:commentRangeEnd w:id="25"/>
      <w:r w:rsidR="00074A90">
        <w:rPr>
          <w:rStyle w:val="Marquedecommentaire"/>
        </w:rPr>
        <w:commentReference w:id="25"/>
      </w:r>
    </w:p>
    <w:p w14:paraId="749E51B2" w14:textId="59FBE591" w:rsidR="00965170" w:rsidRPr="0007763B" w:rsidRDefault="006F04E2" w:rsidP="0096517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In this study, we </w:t>
      </w:r>
      <w:r w:rsidR="001411DE">
        <w:rPr>
          <w:rFonts w:ascii="Times New Roman" w:eastAsia="Times New Roman" w:hAnsi="Times New Roman" w:cs="Times New Roman"/>
          <w:sz w:val="24"/>
          <w:szCs w:val="24"/>
        </w:rPr>
        <w:t xml:space="preserve">build upon the temporal beta diversity indices framework to </w:t>
      </w:r>
      <w:r w:rsidR="00BF391B">
        <w:rPr>
          <w:rFonts w:ascii="Times New Roman" w:eastAsia="Times New Roman" w:hAnsi="Times New Roman" w:cs="Times New Roman"/>
          <w:sz w:val="24"/>
          <w:szCs w:val="24"/>
        </w:rPr>
        <w:t xml:space="preserve">develop and apply </w:t>
      </w:r>
      <w:r w:rsidR="00962B5C" w:rsidRPr="0007763B">
        <w:rPr>
          <w:rFonts w:ascii="Times New Roman" w:eastAsia="Times New Roman" w:hAnsi="Times New Roman" w:cs="Times New Roman"/>
          <w:sz w:val="24"/>
          <w:szCs w:val="24"/>
        </w:rPr>
        <w:t>a</w:t>
      </w:r>
      <w:r w:rsidR="004E13A5" w:rsidRPr="0007763B">
        <w:rPr>
          <w:rFonts w:ascii="Times New Roman" w:eastAsia="Times New Roman" w:hAnsi="Times New Roman" w:cs="Times New Roman"/>
          <w:sz w:val="24"/>
          <w:szCs w:val="24"/>
        </w:rPr>
        <w:t xml:space="preserve"> method to </w:t>
      </w:r>
      <w:r w:rsidR="00BF391B">
        <w:rPr>
          <w:rFonts w:ascii="Times New Roman" w:eastAsia="Times New Roman" w:hAnsi="Times New Roman" w:cs="Times New Roman"/>
          <w:sz w:val="24"/>
          <w:szCs w:val="24"/>
        </w:rPr>
        <w:t xml:space="preserve">quantify and statistically assess temporal variation in spatial genetic </w:t>
      </w:r>
      <w:r w:rsidR="0003098F">
        <w:rPr>
          <w:rFonts w:ascii="Times New Roman" w:eastAsia="Times New Roman" w:hAnsi="Times New Roman" w:cs="Times New Roman"/>
          <w:sz w:val="24"/>
          <w:szCs w:val="24"/>
        </w:rPr>
        <w:t>diversity</w:t>
      </w:r>
      <w:r w:rsidR="004E13A5" w:rsidRPr="0007763B">
        <w:rPr>
          <w:rFonts w:ascii="Times New Roman" w:eastAsia="Times New Roman" w:hAnsi="Times New Roman" w:cs="Times New Roman"/>
          <w:sz w:val="24"/>
          <w:szCs w:val="24"/>
        </w:rPr>
        <w:t xml:space="preserve">. </w:t>
      </w:r>
      <w:r w:rsidR="00BF391B">
        <w:rPr>
          <w:rFonts w:ascii="Times New Roman" w:eastAsia="Times New Roman" w:hAnsi="Times New Roman" w:cs="Times New Roman"/>
          <w:sz w:val="24"/>
          <w:szCs w:val="24"/>
        </w:rPr>
        <w:t>Q</w:t>
      </w:r>
      <w:r w:rsidR="004E13A5" w:rsidRPr="0007763B">
        <w:rPr>
          <w:rFonts w:ascii="Times New Roman" w:eastAsia="Times New Roman" w:hAnsi="Times New Roman" w:cs="Times New Roman"/>
          <w:sz w:val="24"/>
          <w:szCs w:val="24"/>
        </w:rPr>
        <w:t>uantifying relative temporal genetic change</w:t>
      </w:r>
      <w:r w:rsidR="00BF391B">
        <w:rPr>
          <w:rFonts w:ascii="Times New Roman" w:eastAsia="Times New Roman" w:hAnsi="Times New Roman" w:cs="Times New Roman"/>
          <w:sz w:val="24"/>
          <w:szCs w:val="24"/>
        </w:rPr>
        <w:t xml:space="preserve"> among locations will </w:t>
      </w:r>
      <w:r w:rsidR="00074A90">
        <w:rPr>
          <w:rFonts w:ascii="Times New Roman" w:eastAsia="Times New Roman" w:hAnsi="Times New Roman" w:cs="Times New Roman"/>
          <w:sz w:val="24"/>
          <w:szCs w:val="24"/>
        </w:rPr>
        <w:t xml:space="preserve">allow us to infer </w:t>
      </w:r>
      <w:r w:rsidR="001A5222">
        <w:rPr>
          <w:rFonts w:ascii="Times New Roman" w:eastAsia="Times New Roman" w:hAnsi="Times New Roman" w:cs="Times New Roman"/>
          <w:sz w:val="24"/>
          <w:szCs w:val="24"/>
        </w:rPr>
        <w:t xml:space="preserve">past </w:t>
      </w:r>
      <w:r w:rsidR="00074A90">
        <w:rPr>
          <w:rFonts w:ascii="Times New Roman" w:eastAsia="Times New Roman" w:hAnsi="Times New Roman" w:cs="Times New Roman"/>
          <w:sz w:val="24"/>
          <w:szCs w:val="24"/>
        </w:rPr>
        <w:t xml:space="preserve">demographic </w:t>
      </w:r>
      <w:r w:rsidR="001A5222">
        <w:rPr>
          <w:rFonts w:ascii="Times New Roman" w:eastAsia="Times New Roman" w:hAnsi="Times New Roman" w:cs="Times New Roman"/>
          <w:sz w:val="24"/>
          <w:szCs w:val="24"/>
        </w:rPr>
        <w:t>event</w:t>
      </w:r>
      <w:r w:rsidR="00074A90">
        <w:rPr>
          <w:rFonts w:ascii="Times New Roman" w:eastAsia="Times New Roman" w:hAnsi="Times New Roman" w:cs="Times New Roman"/>
          <w:sz w:val="24"/>
          <w:szCs w:val="24"/>
        </w:rPr>
        <w:t>s</w:t>
      </w:r>
      <w:r w:rsidR="00BF391B">
        <w:rPr>
          <w:rFonts w:ascii="Times New Roman" w:eastAsia="Times New Roman" w:hAnsi="Times New Roman" w:cs="Times New Roman"/>
          <w:sz w:val="24"/>
          <w:szCs w:val="24"/>
        </w:rPr>
        <w:t xml:space="preserve">. Persisting </w:t>
      </w:r>
      <w:r w:rsidR="001A5222">
        <w:rPr>
          <w:rFonts w:ascii="Times New Roman" w:eastAsia="Times New Roman" w:hAnsi="Times New Roman" w:cs="Times New Roman"/>
          <w:sz w:val="24"/>
          <w:szCs w:val="24"/>
        </w:rPr>
        <w:t>spatial legacies in genetic diversity</w:t>
      </w:r>
      <w:r w:rsidR="00BF391B">
        <w:rPr>
          <w:rFonts w:ascii="Times New Roman" w:eastAsia="Times New Roman" w:hAnsi="Times New Roman" w:cs="Times New Roman"/>
          <w:sz w:val="24"/>
          <w:szCs w:val="24"/>
        </w:rPr>
        <w:t xml:space="preserve"> can also be used to identify sites that were most strongly impacted by previous demographic </w:t>
      </w:r>
      <w:r w:rsidR="001A5222">
        <w:rPr>
          <w:rFonts w:ascii="Times New Roman" w:eastAsia="Times New Roman" w:hAnsi="Times New Roman" w:cs="Times New Roman"/>
          <w:sz w:val="24"/>
          <w:szCs w:val="24"/>
        </w:rPr>
        <w:t>event</w:t>
      </w:r>
      <w:r w:rsidR="00BF391B">
        <w:rPr>
          <w:rFonts w:ascii="Times New Roman" w:eastAsia="Times New Roman" w:hAnsi="Times New Roman" w:cs="Times New Roman"/>
          <w:sz w:val="24"/>
          <w:szCs w:val="24"/>
        </w:rPr>
        <w:t>s</w:t>
      </w:r>
      <w:r w:rsidR="001A5222">
        <w:rPr>
          <w:rFonts w:ascii="Times New Roman" w:eastAsia="Times New Roman" w:hAnsi="Times New Roman" w:cs="Times New Roman"/>
          <w:sz w:val="24"/>
          <w:szCs w:val="24"/>
        </w:rPr>
        <w:t xml:space="preserve">. </w:t>
      </w:r>
      <w:r w:rsidR="00D9453C">
        <w:rPr>
          <w:rFonts w:ascii="Times New Roman" w:eastAsia="Times New Roman" w:hAnsi="Times New Roman" w:cs="Times New Roman"/>
          <w:sz w:val="24"/>
          <w:szCs w:val="24"/>
        </w:rPr>
        <w:t>Such spatial legacies</w:t>
      </w:r>
      <w:r w:rsidR="001A5222">
        <w:rPr>
          <w:rFonts w:ascii="Times New Roman" w:eastAsia="Times New Roman" w:hAnsi="Times New Roman" w:cs="Times New Roman"/>
          <w:sz w:val="24"/>
          <w:szCs w:val="24"/>
        </w:rPr>
        <w:t xml:space="preserve"> </w:t>
      </w:r>
      <w:bookmarkStart w:id="26" w:name="_GoBack"/>
      <w:bookmarkEnd w:id="26"/>
      <w:r w:rsidR="001A5222">
        <w:rPr>
          <w:rFonts w:ascii="Times New Roman" w:eastAsia="Times New Roman" w:hAnsi="Times New Roman" w:cs="Times New Roman"/>
          <w:sz w:val="24"/>
          <w:szCs w:val="24"/>
        </w:rPr>
        <w:t xml:space="preserve">could also </w:t>
      </w:r>
      <w:r w:rsidR="001A5222" w:rsidRPr="0007763B">
        <w:rPr>
          <w:rFonts w:ascii="Times New Roman" w:eastAsia="Times New Roman" w:hAnsi="Times New Roman" w:cs="Times New Roman"/>
          <w:sz w:val="24"/>
          <w:szCs w:val="24"/>
        </w:rPr>
        <w:t xml:space="preserve">highlight which sites should be investigated if managers are not aware of an </w:t>
      </w:r>
      <w:r w:rsidR="001A5222" w:rsidRPr="0007763B">
        <w:rPr>
          <w:rFonts w:ascii="Times New Roman" w:eastAsia="Times New Roman" w:hAnsi="Times New Roman" w:cs="Times New Roman"/>
          <w:i/>
          <w:iCs/>
          <w:sz w:val="24"/>
          <w:szCs w:val="24"/>
        </w:rPr>
        <w:t xml:space="preserve">a priori </w:t>
      </w:r>
      <w:r w:rsidR="001A5222" w:rsidRPr="0007763B">
        <w:rPr>
          <w:rFonts w:ascii="Times New Roman" w:eastAsia="Times New Roman" w:hAnsi="Times New Roman" w:cs="Times New Roman"/>
          <w:iCs/>
          <w:sz w:val="24"/>
          <w:szCs w:val="24"/>
        </w:rPr>
        <w:t xml:space="preserve">known </w:t>
      </w:r>
      <w:commentRangeStart w:id="27"/>
      <w:r w:rsidR="001A5222" w:rsidRPr="0007763B">
        <w:rPr>
          <w:rFonts w:ascii="Times New Roman" w:eastAsia="Times New Roman" w:hAnsi="Times New Roman" w:cs="Times New Roman"/>
          <w:sz w:val="24"/>
          <w:szCs w:val="24"/>
        </w:rPr>
        <w:t>event</w:t>
      </w:r>
      <w:commentRangeEnd w:id="27"/>
      <w:r w:rsidR="00BF391B">
        <w:rPr>
          <w:rStyle w:val="Marquedecommentaire"/>
        </w:rPr>
        <w:commentReference w:id="27"/>
      </w:r>
      <w:r w:rsidR="001A5222" w:rsidRPr="0007763B">
        <w:rPr>
          <w:rFonts w:ascii="Times New Roman" w:eastAsia="Times New Roman" w:hAnsi="Times New Roman" w:cs="Times New Roman"/>
          <w:sz w:val="24"/>
          <w:szCs w:val="24"/>
        </w:rPr>
        <w:t>.</w:t>
      </w:r>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To demonstrate the effectiveness and applicability of the approach we use</w:t>
      </w:r>
      <w:r w:rsidR="001A5222">
        <w:rPr>
          <w:rFonts w:ascii="Times New Roman" w:eastAsia="Times New Roman" w:hAnsi="Times New Roman" w:cs="Times New Roman"/>
          <w:sz w:val="24"/>
          <w:szCs w:val="24"/>
        </w:rPr>
        <w:t>d</w:t>
      </w:r>
      <w:r w:rsidR="004E13A5" w:rsidRPr="0007763B">
        <w:rPr>
          <w:rFonts w:ascii="Times New Roman" w:eastAsia="Times New Roman" w:hAnsi="Times New Roman" w:cs="Times New Roman"/>
          <w:sz w:val="24"/>
          <w:szCs w:val="24"/>
        </w:rPr>
        <w:t xml:space="preserve"> </w:t>
      </w:r>
      <w:r w:rsidR="00841510">
        <w:rPr>
          <w:rFonts w:ascii="Times New Roman" w:eastAsia="Times New Roman" w:hAnsi="Times New Roman" w:cs="Times New Roman"/>
          <w:sz w:val="24"/>
          <w:szCs w:val="24"/>
        </w:rPr>
        <w:t xml:space="preserve">a </w:t>
      </w:r>
      <w:r w:rsidR="001A5222">
        <w:rPr>
          <w:rFonts w:ascii="Times New Roman" w:eastAsia="Times New Roman" w:hAnsi="Times New Roman" w:cs="Times New Roman"/>
          <w:sz w:val="24"/>
          <w:szCs w:val="24"/>
        </w:rPr>
        <w:t>spatially-explicit gene flow simulator</w:t>
      </w:r>
      <w:r w:rsidR="00841510">
        <w:rPr>
          <w:rFonts w:ascii="Times New Roman" w:eastAsia="Times New Roman" w:hAnsi="Times New Roman" w:cs="Times New Roman"/>
          <w:sz w:val="24"/>
          <w:szCs w:val="24"/>
        </w:rPr>
        <w:t xml:space="preserve"> </w:t>
      </w:r>
      <w:r w:rsidR="00841510">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2017)"},"properties":{"noteIndex":0},"schema":"https://github.com/citation-style-language/schema/raw/master/csl-citation.json"}</w:instrText>
      </w:r>
      <w:r w:rsidR="00841510">
        <w:rPr>
          <w:rFonts w:ascii="Times New Roman" w:eastAsia="Times New Roman" w:hAnsi="Times New Roman" w:cs="Times New Roman"/>
          <w:sz w:val="24"/>
          <w:szCs w:val="24"/>
        </w:rPr>
        <w:fldChar w:fldCharType="separate"/>
      </w:r>
      <w:r w:rsidR="00841510" w:rsidRPr="00841510">
        <w:rPr>
          <w:rFonts w:ascii="Times New Roman" w:eastAsia="Times New Roman" w:hAnsi="Times New Roman" w:cs="Times New Roman"/>
          <w:noProof/>
          <w:sz w:val="24"/>
          <w:szCs w:val="24"/>
        </w:rPr>
        <w:t>(Landguth, Bearlin, Day, &amp; Dunham, 2017)</w:t>
      </w:r>
      <w:r w:rsidR="00841510">
        <w:rPr>
          <w:rFonts w:ascii="Times New Roman" w:eastAsia="Times New Roman" w:hAnsi="Times New Roman" w:cs="Times New Roman"/>
          <w:sz w:val="24"/>
          <w:szCs w:val="24"/>
        </w:rPr>
        <w:fldChar w:fldCharType="end"/>
      </w:r>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 xml:space="preserve">We simulated </w:t>
      </w:r>
      <w:r w:rsidR="001411DE">
        <w:rPr>
          <w:rFonts w:ascii="Times New Roman" w:eastAsia="Times New Roman" w:hAnsi="Times New Roman" w:cs="Times New Roman"/>
          <w:sz w:val="24"/>
          <w:szCs w:val="24"/>
        </w:rPr>
        <w:t xml:space="preserve">multiple </w:t>
      </w:r>
      <w:r w:rsidR="004E13A5" w:rsidRPr="0007763B">
        <w:rPr>
          <w:rFonts w:ascii="Times New Roman" w:eastAsia="Times New Roman" w:hAnsi="Times New Roman" w:cs="Times New Roman"/>
          <w:sz w:val="24"/>
          <w:szCs w:val="24"/>
        </w:rPr>
        <w:t xml:space="preserve">scenarios </w:t>
      </w:r>
      <w:r w:rsidR="001411DE">
        <w:rPr>
          <w:rFonts w:ascii="Times New Roman" w:eastAsia="Times New Roman" w:hAnsi="Times New Roman" w:cs="Times New Roman"/>
          <w:sz w:val="24"/>
          <w:szCs w:val="24"/>
        </w:rPr>
        <w:t xml:space="preserve">in which portions of a </w:t>
      </w:r>
      <w:r w:rsidR="004E13A5" w:rsidRPr="0007763B">
        <w:rPr>
          <w:rFonts w:ascii="Times New Roman" w:eastAsia="Times New Roman" w:hAnsi="Times New Roman" w:cs="Times New Roman"/>
          <w:sz w:val="24"/>
          <w:szCs w:val="24"/>
        </w:rPr>
        <w:t xml:space="preserve">landscape </w:t>
      </w:r>
      <w:r w:rsidR="001411DE">
        <w:rPr>
          <w:rFonts w:ascii="Times New Roman" w:eastAsia="Times New Roman" w:hAnsi="Times New Roman" w:cs="Times New Roman"/>
          <w:sz w:val="24"/>
          <w:szCs w:val="24"/>
        </w:rPr>
        <w:t xml:space="preserve">are </w:t>
      </w:r>
      <w:r w:rsidR="004E13A5" w:rsidRPr="0007763B">
        <w:rPr>
          <w:rFonts w:ascii="Times New Roman" w:eastAsia="Times New Roman" w:hAnsi="Times New Roman" w:cs="Times New Roman"/>
          <w:sz w:val="24"/>
          <w:szCs w:val="24"/>
        </w:rPr>
        <w:t xml:space="preserve">affected by </w:t>
      </w:r>
      <w:r w:rsidR="001A5222">
        <w:rPr>
          <w:rFonts w:ascii="Times New Roman" w:eastAsia="Times New Roman" w:hAnsi="Times New Roman" w:cs="Times New Roman"/>
          <w:sz w:val="24"/>
          <w:szCs w:val="24"/>
        </w:rPr>
        <w:t xml:space="preserve">different </w:t>
      </w:r>
      <w:r w:rsidR="004E13A5" w:rsidRPr="0007763B">
        <w:rPr>
          <w:rFonts w:ascii="Times New Roman" w:eastAsia="Times New Roman" w:hAnsi="Times New Roman" w:cs="Times New Roman"/>
          <w:sz w:val="24"/>
          <w:szCs w:val="24"/>
        </w:rPr>
        <w:t>non-selective demographic changes</w:t>
      </w:r>
      <w:r w:rsidR="001A5222">
        <w:rPr>
          <w:rStyle w:val="Marquedecommentaire"/>
          <w:rFonts w:ascii="Times New Roman" w:hAnsi="Times New Roman" w:cs="Times New Roman"/>
          <w:sz w:val="24"/>
          <w:szCs w:val="24"/>
        </w:rPr>
        <w:t>.</w:t>
      </w:r>
      <w:r w:rsidR="004E13A5" w:rsidRPr="0007763B">
        <w:rPr>
          <w:rFonts w:ascii="Times New Roman" w:eastAsia="Times New Roman" w:hAnsi="Times New Roman" w:cs="Times New Roman"/>
          <w:sz w:val="24"/>
          <w:szCs w:val="24"/>
        </w:rPr>
        <w:t xml:space="preserve"> We then used </w:t>
      </w:r>
      <w:commentRangeStart w:id="28"/>
      <w:r w:rsidR="004E13A5" w:rsidRPr="0007763B">
        <w:rPr>
          <w:rFonts w:ascii="Times New Roman" w:eastAsia="Times New Roman" w:hAnsi="Times New Roman" w:cs="Times New Roman"/>
          <w:sz w:val="24"/>
          <w:szCs w:val="24"/>
        </w:rPr>
        <w:t xml:space="preserve">TBI </w:t>
      </w:r>
      <w:commentRangeEnd w:id="28"/>
      <w:r w:rsidR="001411DE">
        <w:rPr>
          <w:rStyle w:val="Marquedecommentaire"/>
        </w:rPr>
        <w:commentReference w:id="28"/>
      </w:r>
      <w:r w:rsidR="004E13A5" w:rsidRPr="0007763B">
        <w:rPr>
          <w:rFonts w:ascii="Times New Roman" w:eastAsia="Times New Roman" w:hAnsi="Times New Roman" w:cs="Times New Roman"/>
          <w:sz w:val="24"/>
          <w:szCs w:val="24"/>
        </w:rPr>
        <w:t xml:space="preserve">to measure changes in genetic </w:t>
      </w:r>
      <w:r w:rsidR="006451B0" w:rsidRPr="0007763B">
        <w:rPr>
          <w:rFonts w:ascii="Times New Roman" w:eastAsia="Times New Roman" w:hAnsi="Times New Roman" w:cs="Times New Roman"/>
          <w:sz w:val="24"/>
          <w:szCs w:val="24"/>
        </w:rPr>
        <w:t>make-up</w:t>
      </w:r>
      <w:r w:rsidR="004E13A5" w:rsidRPr="0007763B">
        <w:rPr>
          <w:rFonts w:ascii="Times New Roman" w:eastAsia="Times New Roman" w:hAnsi="Times New Roman" w:cs="Times New Roman"/>
          <w:sz w:val="24"/>
          <w:szCs w:val="24"/>
        </w:rPr>
        <w:t xml:space="preserve"> of our </w:t>
      </w:r>
      <w:r w:rsidR="004E13A5" w:rsidRPr="0007763B">
        <w:rPr>
          <w:rFonts w:ascii="Times New Roman" w:eastAsia="Times New Roman" w:hAnsi="Times New Roman" w:cs="Times New Roman"/>
          <w:sz w:val="24"/>
          <w:szCs w:val="24"/>
        </w:rPr>
        <w:lastRenderedPageBreak/>
        <w:t xml:space="preserve">populations, and evaluated the </w:t>
      </w:r>
      <w:commentRangeStart w:id="29"/>
      <w:r w:rsidR="004E13A5" w:rsidRPr="0007763B">
        <w:rPr>
          <w:rFonts w:ascii="Times New Roman" w:eastAsia="Times New Roman" w:hAnsi="Times New Roman" w:cs="Times New Roman"/>
          <w:sz w:val="24"/>
          <w:szCs w:val="24"/>
        </w:rPr>
        <w:t>power and error rates</w:t>
      </w:r>
      <w:r w:rsidR="00965170">
        <w:rPr>
          <w:rFonts w:ascii="Times New Roman" w:eastAsia="Times New Roman" w:hAnsi="Times New Roman" w:cs="Times New Roman"/>
          <w:sz w:val="24"/>
          <w:szCs w:val="24"/>
        </w:rPr>
        <w:t xml:space="preserve"> </w:t>
      </w:r>
      <w:commentRangeEnd w:id="29"/>
      <w:r w:rsidR="001411DE">
        <w:rPr>
          <w:rStyle w:val="Marquedecommentaire"/>
        </w:rPr>
        <w:commentReference w:id="29"/>
      </w:r>
      <w:r w:rsidR="00965170">
        <w:rPr>
          <w:rFonts w:ascii="Times New Roman" w:eastAsia="Times New Roman" w:hAnsi="Times New Roman" w:cs="Times New Roman"/>
          <w:sz w:val="24"/>
          <w:szCs w:val="24"/>
        </w:rPr>
        <w:t xml:space="preserve">associated with this approach. </w:t>
      </w:r>
      <w:r w:rsidR="001411DE">
        <w:rPr>
          <w:rFonts w:ascii="Times New Roman" w:hAnsi="Times New Roman" w:cs="Times New Roman"/>
          <w:sz w:val="24"/>
          <w:szCs w:val="24"/>
        </w:rPr>
        <w:t xml:space="preserve">The goal of our approach is not </w:t>
      </w:r>
      <w:r w:rsidR="00965170" w:rsidRPr="0007763B">
        <w:rPr>
          <w:rFonts w:ascii="Times New Roman" w:hAnsi="Times New Roman" w:cs="Times New Roman"/>
          <w:sz w:val="24"/>
          <w:szCs w:val="24"/>
        </w:rPr>
        <w:t xml:space="preserve">to infer demographic histories, rather </w:t>
      </w:r>
      <w:r w:rsidR="001411DE">
        <w:rPr>
          <w:rFonts w:ascii="Times New Roman" w:hAnsi="Times New Roman" w:cs="Times New Roman"/>
          <w:sz w:val="24"/>
          <w:szCs w:val="24"/>
        </w:rPr>
        <w:t xml:space="preserve">we </w:t>
      </w:r>
      <w:r w:rsidR="00965170" w:rsidRPr="0007763B">
        <w:rPr>
          <w:rFonts w:ascii="Times New Roman" w:hAnsi="Times New Roman" w:cs="Times New Roman"/>
          <w:sz w:val="24"/>
          <w:szCs w:val="24"/>
        </w:rPr>
        <w:t xml:space="preserve">aim to help researchers with </w:t>
      </w:r>
      <w:r w:rsidR="00965170">
        <w:rPr>
          <w:rFonts w:ascii="Times New Roman" w:hAnsi="Times New Roman" w:cs="Times New Roman"/>
          <w:sz w:val="24"/>
          <w:szCs w:val="24"/>
        </w:rPr>
        <w:t xml:space="preserve">subsequent sets </w:t>
      </w:r>
      <w:r w:rsidR="00965170" w:rsidRPr="0007763B">
        <w:rPr>
          <w:rFonts w:ascii="Times New Roman" w:hAnsi="Times New Roman" w:cs="Times New Roman"/>
          <w:sz w:val="24"/>
          <w:szCs w:val="24"/>
        </w:rPr>
        <w:t xml:space="preserve">of </w:t>
      </w:r>
      <w:r w:rsidR="00965170">
        <w:rPr>
          <w:rFonts w:ascii="Times New Roman" w:hAnsi="Times New Roman" w:cs="Times New Roman"/>
          <w:sz w:val="24"/>
          <w:szCs w:val="24"/>
        </w:rPr>
        <w:t xml:space="preserve">limited </w:t>
      </w:r>
      <w:r w:rsidR="00965170" w:rsidRPr="0007763B">
        <w:rPr>
          <w:rFonts w:ascii="Times New Roman" w:hAnsi="Times New Roman" w:cs="Times New Roman"/>
          <w:sz w:val="24"/>
          <w:szCs w:val="24"/>
        </w:rPr>
        <w:t>genetic data</w:t>
      </w:r>
      <w:r w:rsidR="00965170">
        <w:rPr>
          <w:rFonts w:ascii="Times New Roman" w:hAnsi="Times New Roman" w:cs="Times New Roman"/>
          <w:sz w:val="24"/>
          <w:szCs w:val="24"/>
        </w:rPr>
        <w:t>,</w:t>
      </w:r>
      <w:r w:rsidR="00965170" w:rsidRPr="0007763B">
        <w:rPr>
          <w:rFonts w:ascii="Times New Roman" w:hAnsi="Times New Roman" w:cs="Times New Roman"/>
          <w:sz w:val="24"/>
          <w:szCs w:val="24"/>
        </w:rPr>
        <w:t xml:space="preserve"> to identify whether substantial change has occurred in one of the population they </w:t>
      </w:r>
      <w:commentRangeStart w:id="30"/>
      <w:r w:rsidR="00965170" w:rsidRPr="0007763B">
        <w:rPr>
          <w:rFonts w:ascii="Times New Roman" w:hAnsi="Times New Roman" w:cs="Times New Roman"/>
          <w:sz w:val="24"/>
          <w:szCs w:val="24"/>
        </w:rPr>
        <w:t>studied</w:t>
      </w:r>
      <w:commentRangeEnd w:id="30"/>
      <w:r w:rsidR="001411DE">
        <w:rPr>
          <w:rStyle w:val="Marquedecommentaire"/>
        </w:rPr>
        <w:commentReference w:id="30"/>
      </w:r>
      <w:r w:rsidR="00965170" w:rsidRPr="0007763B">
        <w:rPr>
          <w:rFonts w:ascii="Times New Roman" w:hAnsi="Times New Roman" w:cs="Times New Roman"/>
          <w:sz w:val="24"/>
          <w:szCs w:val="24"/>
        </w:rPr>
        <w:t>.</w:t>
      </w:r>
    </w:p>
    <w:p w14:paraId="4A04DFC6" w14:textId="0D14DC7B" w:rsidR="00AA4E39" w:rsidRPr="0007763B" w:rsidRDefault="00DA5888"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testing the performance of our </w:t>
      </w:r>
      <w:commentRangeStart w:id="31"/>
      <w:r>
        <w:rPr>
          <w:rFonts w:ascii="Times New Roman" w:eastAsia="Times New Roman" w:hAnsi="Times New Roman" w:cs="Times New Roman"/>
          <w:sz w:val="24"/>
          <w:szCs w:val="24"/>
        </w:rPr>
        <w:t>analytical framework</w:t>
      </w:r>
      <w:commentRangeEnd w:id="31"/>
      <w:r>
        <w:rPr>
          <w:rStyle w:val="Marquedecommentaire"/>
        </w:rPr>
        <w:commentReference w:id="31"/>
      </w:r>
      <w:r>
        <w:rPr>
          <w:rFonts w:ascii="Times New Roman" w:eastAsia="Times New Roman" w:hAnsi="Times New Roman" w:cs="Times New Roman"/>
          <w:sz w:val="24"/>
          <w:szCs w:val="24"/>
        </w:rPr>
        <w:t xml:space="preserve">, we </w:t>
      </w:r>
      <w:r w:rsidR="00276516">
        <w:rPr>
          <w:rFonts w:ascii="Times New Roman" w:eastAsia="Times New Roman" w:hAnsi="Times New Roman" w:cs="Times New Roman"/>
          <w:sz w:val="24"/>
          <w:szCs w:val="24"/>
        </w:rPr>
        <w:t xml:space="preserve">explore how dispersal </w:t>
      </w:r>
      <w:r w:rsidR="00965170">
        <w:rPr>
          <w:rFonts w:ascii="Times New Roman" w:eastAsia="Times New Roman" w:hAnsi="Times New Roman" w:cs="Times New Roman"/>
          <w:sz w:val="24"/>
          <w:szCs w:val="24"/>
        </w:rPr>
        <w:t xml:space="preserve">ability, </w:t>
      </w:r>
      <w:r w:rsidR="00276516">
        <w:rPr>
          <w:rFonts w:ascii="Times New Roman" w:eastAsia="Times New Roman" w:hAnsi="Times New Roman" w:cs="Times New Roman"/>
          <w:sz w:val="24"/>
          <w:szCs w:val="24"/>
        </w:rPr>
        <w:t xml:space="preserve">the number of </w:t>
      </w:r>
      <w:commentRangeStart w:id="32"/>
      <w:r w:rsidR="00276516">
        <w:rPr>
          <w:rFonts w:ascii="Times New Roman" w:eastAsia="Times New Roman" w:hAnsi="Times New Roman" w:cs="Times New Roman"/>
          <w:sz w:val="24"/>
          <w:szCs w:val="24"/>
        </w:rPr>
        <w:t>affected populations</w:t>
      </w:r>
      <w:commentRangeEnd w:id="32"/>
      <w:r>
        <w:rPr>
          <w:rStyle w:val="Marquedecommentaire"/>
        </w:rPr>
        <w:commentReference w:id="32"/>
      </w:r>
      <w:r w:rsidR="00276516">
        <w:rPr>
          <w:rFonts w:ascii="Times New Roman" w:eastAsia="Times New Roman" w:hAnsi="Times New Roman" w:cs="Times New Roman"/>
          <w:sz w:val="24"/>
          <w:szCs w:val="24"/>
        </w:rPr>
        <w:t xml:space="preserve">, </w:t>
      </w:r>
      <w:r w:rsidR="00965170">
        <w:rPr>
          <w:rFonts w:ascii="Times New Roman" w:eastAsia="Times New Roman" w:hAnsi="Times New Roman" w:cs="Times New Roman"/>
          <w:sz w:val="24"/>
          <w:szCs w:val="24"/>
        </w:rPr>
        <w:t>time between two sampling</w:t>
      </w:r>
      <w:r w:rsidR="005F394B">
        <w:rPr>
          <w:rFonts w:ascii="Times New Roman" w:eastAsia="Times New Roman" w:hAnsi="Times New Roman" w:cs="Times New Roman"/>
          <w:sz w:val="24"/>
          <w:szCs w:val="24"/>
        </w:rPr>
        <w:t xml:space="preserve"> efforts</w:t>
      </w:r>
      <w:r>
        <w:rPr>
          <w:rFonts w:ascii="Times New Roman" w:eastAsia="Times New Roman" w:hAnsi="Times New Roman" w:cs="Times New Roman"/>
          <w:sz w:val="24"/>
          <w:szCs w:val="24"/>
        </w:rPr>
        <w:t xml:space="preserve"> affect temporal variation in genetic diversity. </w:t>
      </w:r>
      <w:r w:rsidR="00C0184F">
        <w:rPr>
          <w:rFonts w:ascii="Times New Roman" w:eastAsia="Times New Roman" w:hAnsi="Times New Roman" w:cs="Times New Roman"/>
          <w:sz w:val="24"/>
          <w:szCs w:val="24"/>
        </w:rPr>
        <w:t xml:space="preserve">Then, we explored how different </w:t>
      </w:r>
      <w:r w:rsidR="005F394B">
        <w:rPr>
          <w:rFonts w:ascii="Times New Roman" w:eastAsia="Times New Roman" w:hAnsi="Times New Roman" w:cs="Times New Roman"/>
          <w:sz w:val="24"/>
          <w:szCs w:val="24"/>
        </w:rPr>
        <w:t>permutation algorithms</w:t>
      </w:r>
      <w:r w:rsidR="00C0184F">
        <w:rPr>
          <w:rFonts w:ascii="Times New Roman" w:eastAsia="Times New Roman" w:hAnsi="Times New Roman" w:cs="Times New Roman"/>
          <w:sz w:val="24"/>
          <w:szCs w:val="24"/>
        </w:rPr>
        <w:t xml:space="preserve"> in our TBI framework</w:t>
      </w:r>
      <w:r w:rsidR="00965170">
        <w:rPr>
          <w:rFonts w:ascii="Times New Roman" w:eastAsia="Times New Roman" w:hAnsi="Times New Roman" w:cs="Times New Roman"/>
          <w:sz w:val="24"/>
          <w:szCs w:val="24"/>
        </w:rPr>
        <w:t xml:space="preserve"> </w:t>
      </w:r>
      <w:r w:rsidR="00C0184F">
        <w:rPr>
          <w:rFonts w:ascii="Times New Roman" w:eastAsia="Times New Roman" w:hAnsi="Times New Roman" w:cs="Times New Roman"/>
          <w:sz w:val="24"/>
          <w:szCs w:val="24"/>
        </w:rPr>
        <w:t xml:space="preserve">affected </w:t>
      </w:r>
      <w:r w:rsidR="005F394B">
        <w:rPr>
          <w:rFonts w:ascii="Times New Roman" w:eastAsia="Times New Roman" w:hAnsi="Times New Roman" w:cs="Times New Roman"/>
          <w:sz w:val="24"/>
          <w:szCs w:val="24"/>
        </w:rPr>
        <w:t xml:space="preserve">our ability to </w:t>
      </w:r>
      <w:r w:rsidR="00C0184F">
        <w:rPr>
          <w:rFonts w:ascii="Times New Roman" w:eastAsia="Times New Roman" w:hAnsi="Times New Roman" w:cs="Times New Roman"/>
          <w:sz w:val="24"/>
          <w:szCs w:val="24"/>
        </w:rPr>
        <w:t xml:space="preserve">quantify these </w:t>
      </w:r>
      <w:r w:rsidR="005F394B">
        <w:rPr>
          <w:rFonts w:ascii="Times New Roman" w:eastAsia="Times New Roman" w:hAnsi="Times New Roman" w:cs="Times New Roman"/>
          <w:sz w:val="24"/>
          <w:szCs w:val="24"/>
        </w:rPr>
        <w:t>temporal change</w:t>
      </w:r>
      <w:r w:rsidR="00C0184F">
        <w:rPr>
          <w:rFonts w:ascii="Times New Roman" w:eastAsia="Times New Roman" w:hAnsi="Times New Roman" w:cs="Times New Roman"/>
          <w:sz w:val="24"/>
          <w:szCs w:val="24"/>
        </w:rPr>
        <w:t xml:space="preserve">s and to identify statistically significant deviation from our </w:t>
      </w:r>
      <w:commentRangeStart w:id="33"/>
      <w:r w:rsidR="00C0184F">
        <w:rPr>
          <w:rFonts w:ascii="Times New Roman" w:eastAsia="Times New Roman" w:hAnsi="Times New Roman" w:cs="Times New Roman"/>
          <w:sz w:val="24"/>
          <w:szCs w:val="24"/>
        </w:rPr>
        <w:t>neutral expectation</w:t>
      </w:r>
      <w:commentRangeEnd w:id="33"/>
      <w:r w:rsidR="00C0184F">
        <w:rPr>
          <w:rStyle w:val="Marquedecommentaire"/>
        </w:rPr>
        <w:commentReference w:id="33"/>
      </w:r>
      <w:r w:rsidR="00276516">
        <w:rPr>
          <w:rFonts w:ascii="Times New Roman" w:eastAsia="Times New Roman" w:hAnsi="Times New Roman" w:cs="Times New Roman"/>
          <w:sz w:val="24"/>
          <w:szCs w:val="24"/>
        </w:rPr>
        <w:t xml:space="preserve">. We predict </w:t>
      </w:r>
      <w:commentRangeStart w:id="34"/>
      <w:r w:rsidR="005F394B">
        <w:rPr>
          <w:rFonts w:ascii="Times New Roman" w:eastAsia="Times New Roman" w:hAnsi="Times New Roman" w:cs="Times New Roman"/>
          <w:sz w:val="24"/>
          <w:szCs w:val="24"/>
        </w:rPr>
        <w:t xml:space="preserve">performance </w:t>
      </w:r>
      <w:commentRangeEnd w:id="34"/>
      <w:r w:rsidR="0024289D">
        <w:rPr>
          <w:rStyle w:val="Marquedecommentaire"/>
        </w:rPr>
        <w:commentReference w:id="34"/>
      </w:r>
      <w:r w:rsidR="005F394B">
        <w:rPr>
          <w:rFonts w:ascii="Times New Roman" w:eastAsia="Times New Roman" w:hAnsi="Times New Roman" w:cs="Times New Roman"/>
          <w:sz w:val="24"/>
          <w:szCs w:val="24"/>
        </w:rPr>
        <w:t xml:space="preserve">will </w:t>
      </w:r>
      <w:r w:rsidR="0024289D">
        <w:rPr>
          <w:rFonts w:ascii="Times New Roman" w:eastAsia="Times New Roman" w:hAnsi="Times New Roman" w:cs="Times New Roman"/>
          <w:sz w:val="24"/>
          <w:szCs w:val="24"/>
        </w:rPr>
        <w:t xml:space="preserve">be </w:t>
      </w:r>
      <w:r w:rsidR="005F394B">
        <w:rPr>
          <w:rFonts w:ascii="Times New Roman" w:eastAsia="Times New Roman" w:hAnsi="Times New Roman" w:cs="Times New Roman"/>
          <w:sz w:val="24"/>
          <w:szCs w:val="24"/>
        </w:rPr>
        <w:t xml:space="preserve">lower with increasing dispersal ability because of </w:t>
      </w:r>
      <w:r w:rsidR="00AA3A0B">
        <w:rPr>
          <w:rFonts w:ascii="Times New Roman" w:eastAsia="Times New Roman" w:hAnsi="Times New Roman" w:cs="Times New Roman"/>
          <w:sz w:val="24"/>
          <w:szCs w:val="24"/>
        </w:rPr>
        <w:t xml:space="preserve">the homogenizing effect of a </w:t>
      </w:r>
      <w:r w:rsidR="005F394B">
        <w:rPr>
          <w:rFonts w:ascii="Times New Roman" w:eastAsia="Times New Roman" w:hAnsi="Times New Roman" w:cs="Times New Roman"/>
          <w:sz w:val="24"/>
          <w:szCs w:val="24"/>
        </w:rPr>
        <w:t xml:space="preserve">higher gene flow. We </w:t>
      </w:r>
      <w:r w:rsidR="0024289D">
        <w:rPr>
          <w:rFonts w:ascii="Times New Roman" w:eastAsia="Times New Roman" w:hAnsi="Times New Roman" w:cs="Times New Roman"/>
          <w:sz w:val="24"/>
          <w:szCs w:val="24"/>
        </w:rPr>
        <w:t xml:space="preserve">also </w:t>
      </w:r>
      <w:r w:rsidR="005F394B">
        <w:rPr>
          <w:rFonts w:ascii="Times New Roman" w:eastAsia="Times New Roman" w:hAnsi="Times New Roman" w:cs="Times New Roman"/>
          <w:sz w:val="24"/>
          <w:szCs w:val="24"/>
        </w:rPr>
        <w:t xml:space="preserve">predict </w:t>
      </w:r>
      <w:r w:rsidR="0024289D">
        <w:rPr>
          <w:rFonts w:ascii="Times New Roman" w:eastAsia="Times New Roman" w:hAnsi="Times New Roman" w:cs="Times New Roman"/>
          <w:sz w:val="24"/>
          <w:szCs w:val="24"/>
        </w:rPr>
        <w:t xml:space="preserve">that </w:t>
      </w:r>
      <w:r w:rsidR="005F394B">
        <w:rPr>
          <w:rFonts w:ascii="Times New Roman" w:eastAsia="Times New Roman" w:hAnsi="Times New Roman" w:cs="Times New Roman"/>
          <w:sz w:val="24"/>
          <w:szCs w:val="24"/>
        </w:rPr>
        <w:t xml:space="preserve">performance will </w:t>
      </w:r>
      <w:r w:rsidR="0024289D">
        <w:rPr>
          <w:rFonts w:ascii="Times New Roman" w:eastAsia="Times New Roman" w:hAnsi="Times New Roman" w:cs="Times New Roman"/>
          <w:sz w:val="24"/>
          <w:szCs w:val="24"/>
        </w:rPr>
        <w:t xml:space="preserve">decrease as the </w:t>
      </w:r>
      <w:r w:rsidR="005F394B">
        <w:rPr>
          <w:rFonts w:ascii="Times New Roman" w:eastAsia="Times New Roman" w:hAnsi="Times New Roman" w:cs="Times New Roman"/>
          <w:sz w:val="24"/>
          <w:szCs w:val="24"/>
        </w:rPr>
        <w:t>number of affected populations</w:t>
      </w:r>
      <w:r w:rsidR="0024289D">
        <w:rPr>
          <w:rFonts w:ascii="Times New Roman" w:eastAsia="Times New Roman" w:hAnsi="Times New Roman" w:cs="Times New Roman"/>
          <w:sz w:val="24"/>
          <w:szCs w:val="24"/>
        </w:rPr>
        <w:t xml:space="preserve"> increase as </w:t>
      </w:r>
      <w:commentRangeStart w:id="35"/>
      <w:r w:rsidR="005F394B">
        <w:rPr>
          <w:rFonts w:ascii="Times New Roman" w:eastAsia="Times New Roman" w:hAnsi="Times New Roman" w:cs="Times New Roman"/>
          <w:sz w:val="24"/>
          <w:szCs w:val="24"/>
        </w:rPr>
        <w:t>it would make permutations less effective</w:t>
      </w:r>
      <w:commentRangeEnd w:id="35"/>
      <w:r w:rsidR="0024289D">
        <w:rPr>
          <w:rStyle w:val="Marquedecommentaire"/>
        </w:rPr>
        <w:commentReference w:id="35"/>
      </w:r>
      <w:r w:rsidR="005F394B">
        <w:rPr>
          <w:rFonts w:ascii="Times New Roman" w:eastAsia="Times New Roman" w:hAnsi="Times New Roman" w:cs="Times New Roman"/>
          <w:sz w:val="24"/>
          <w:szCs w:val="24"/>
        </w:rPr>
        <w:t xml:space="preserve">. </w:t>
      </w:r>
      <w:r w:rsidR="00276516">
        <w:rPr>
          <w:rFonts w:ascii="Times New Roman" w:eastAsia="Times New Roman" w:hAnsi="Times New Roman" w:cs="Times New Roman"/>
          <w:sz w:val="24"/>
          <w:szCs w:val="24"/>
        </w:rPr>
        <w:t>W</w:t>
      </w:r>
      <w:r w:rsidR="00276516" w:rsidRPr="0007763B">
        <w:rPr>
          <w:rFonts w:ascii="Times New Roman" w:eastAsia="Times New Roman" w:hAnsi="Times New Roman" w:cs="Times New Roman"/>
          <w:sz w:val="24"/>
          <w:szCs w:val="24"/>
        </w:rPr>
        <w:t>e predict that the longer the time between samplings,</w:t>
      </w:r>
      <w:r w:rsidR="005F394B">
        <w:rPr>
          <w:rFonts w:ascii="Times New Roman" w:eastAsia="Times New Roman" w:hAnsi="Times New Roman" w:cs="Times New Roman"/>
          <w:sz w:val="24"/>
          <w:szCs w:val="24"/>
        </w:rPr>
        <w:t xml:space="preserve"> regardless of when an event occurred between them,</w:t>
      </w:r>
      <w:r w:rsidR="00276516" w:rsidRPr="0007763B">
        <w:rPr>
          <w:rFonts w:ascii="Times New Roman" w:eastAsia="Times New Roman" w:hAnsi="Times New Roman" w:cs="Times New Roman"/>
          <w:sz w:val="24"/>
          <w:szCs w:val="24"/>
        </w:rPr>
        <w:t xml:space="preserve"> the harder it will be to identify where and when a demographic event occurred</w:t>
      </w:r>
      <w:r w:rsidR="00276516">
        <w:rPr>
          <w:rFonts w:ascii="Times New Roman" w:eastAsia="Times New Roman" w:hAnsi="Times New Roman" w:cs="Times New Roman"/>
          <w:sz w:val="24"/>
          <w:szCs w:val="24"/>
        </w:rPr>
        <w:t xml:space="preserve">. </w:t>
      </w:r>
      <w:r w:rsidR="0024289D">
        <w:rPr>
          <w:rFonts w:ascii="Times New Roman" w:eastAsia="Times New Roman" w:hAnsi="Times New Roman" w:cs="Times New Roman"/>
          <w:sz w:val="24"/>
          <w:szCs w:val="24"/>
        </w:rPr>
        <w:t xml:space="preserve">Finally, we </w:t>
      </w:r>
      <w:del w:id="36" w:author="Patrick James" w:date="2019-10-13T11:15:00Z">
        <w:r w:rsidR="00276516" w:rsidDel="0024289D">
          <w:rPr>
            <w:rFonts w:ascii="Times New Roman" w:eastAsia="Times New Roman" w:hAnsi="Times New Roman" w:cs="Times New Roman"/>
            <w:sz w:val="24"/>
            <w:szCs w:val="24"/>
          </w:rPr>
          <w:delText>We also i</w:delText>
        </w:r>
        <w:r w:rsidR="005F394B" w:rsidDel="0024289D">
          <w:rPr>
            <w:rFonts w:ascii="Times New Roman" w:eastAsia="Times New Roman" w:hAnsi="Times New Roman" w:cs="Times New Roman"/>
            <w:sz w:val="24"/>
            <w:szCs w:val="24"/>
          </w:rPr>
          <w:delText xml:space="preserve">nvestigated the </w:delText>
        </w:r>
      </w:del>
      <w:ins w:id="37" w:author="Patrick James" w:date="2019-10-13T11:15:00Z">
        <w:r w:rsidR="0024289D">
          <w:rPr>
            <w:rFonts w:ascii="Times New Roman" w:eastAsia="Times New Roman" w:hAnsi="Times New Roman" w:cs="Times New Roman"/>
            <w:sz w:val="24"/>
            <w:szCs w:val="24"/>
          </w:rPr>
          <w:t xml:space="preserve"> demonstrate </w:t>
        </w:r>
      </w:ins>
      <w:del w:id="38" w:author="Patrick James" w:date="2019-10-13T11:15:00Z">
        <w:r w:rsidR="005F394B" w:rsidDel="0024289D">
          <w:rPr>
            <w:rFonts w:ascii="Times New Roman" w:eastAsia="Times New Roman" w:hAnsi="Times New Roman" w:cs="Times New Roman"/>
            <w:sz w:val="24"/>
            <w:szCs w:val="24"/>
          </w:rPr>
          <w:delText xml:space="preserve">performance of </w:delText>
        </w:r>
      </w:del>
      <w:del w:id="39" w:author="Patrick James" w:date="2019-10-13T11:16:00Z">
        <w:r w:rsidR="005F394B" w:rsidDel="0024289D">
          <w:rPr>
            <w:rFonts w:ascii="Times New Roman" w:eastAsia="Times New Roman" w:hAnsi="Times New Roman" w:cs="Times New Roman"/>
            <w:sz w:val="24"/>
            <w:szCs w:val="24"/>
          </w:rPr>
          <w:delText>our approach</w:delText>
        </w:r>
        <w:r w:rsidR="00276516" w:rsidDel="0024289D">
          <w:rPr>
            <w:rFonts w:ascii="Times New Roman" w:eastAsia="Times New Roman" w:hAnsi="Times New Roman" w:cs="Times New Roman"/>
            <w:sz w:val="24"/>
            <w:szCs w:val="24"/>
          </w:rPr>
          <w:delText xml:space="preserve"> on microsatellite data.</w:delText>
        </w:r>
        <w:r w:rsidR="00276516" w:rsidRPr="0007763B" w:rsidDel="0024289D">
          <w:rPr>
            <w:rFonts w:ascii="Times New Roman" w:eastAsia="Times New Roman" w:hAnsi="Times New Roman" w:cs="Times New Roman"/>
            <w:sz w:val="24"/>
            <w:szCs w:val="24"/>
          </w:rPr>
          <w:delText xml:space="preserve"> </w:delText>
        </w:r>
        <w:r w:rsidR="004E13A5" w:rsidRPr="0007763B" w:rsidDel="0024289D">
          <w:rPr>
            <w:rFonts w:ascii="Times New Roman" w:eastAsia="Times New Roman" w:hAnsi="Times New Roman" w:cs="Times New Roman"/>
            <w:sz w:val="24"/>
            <w:szCs w:val="24"/>
          </w:rPr>
          <w:delText xml:space="preserve">Finally, we illustrated the possibilities of this approach through applications </w:delText>
        </w:r>
      </w:del>
      <w:r w:rsidR="004E13A5" w:rsidRPr="0007763B">
        <w:rPr>
          <w:rFonts w:ascii="Times New Roman" w:eastAsia="Times New Roman" w:hAnsi="Times New Roman" w:cs="Times New Roman"/>
          <w:sz w:val="24"/>
          <w:szCs w:val="24"/>
        </w:rPr>
        <w:t xml:space="preserve">on </w:t>
      </w:r>
      <w:commentRangeStart w:id="40"/>
      <w:r w:rsidR="004E13A5" w:rsidRPr="0007763B">
        <w:rPr>
          <w:rFonts w:ascii="Times New Roman" w:eastAsia="Times New Roman" w:hAnsi="Times New Roman" w:cs="Times New Roman"/>
          <w:sz w:val="24"/>
          <w:szCs w:val="24"/>
        </w:rPr>
        <w:t>two</w:t>
      </w:r>
      <w:commentRangeEnd w:id="40"/>
      <w:r w:rsidR="00276516">
        <w:rPr>
          <w:rStyle w:val="Marquedecommentaire"/>
        </w:rPr>
        <w:commentReference w:id="40"/>
      </w:r>
      <w:r w:rsidR="00BC3881">
        <w:rPr>
          <w:rFonts w:ascii="Times New Roman" w:eastAsia="Times New Roman" w:hAnsi="Times New Roman" w:cs="Times New Roman"/>
          <w:sz w:val="24"/>
          <w:szCs w:val="24"/>
        </w:rPr>
        <w:t xml:space="preserve"> real genetic datasets.</w:t>
      </w:r>
    </w:p>
    <w:p w14:paraId="6382A033" w14:textId="77777777" w:rsidR="00AA4E39" w:rsidRPr="0007763B" w:rsidRDefault="00AA4E39" w:rsidP="004E13A5">
      <w:pPr>
        <w:spacing w:after="240" w:line="480" w:lineRule="auto"/>
        <w:rPr>
          <w:rFonts w:ascii="Times New Roman" w:eastAsia="Times New Roman" w:hAnsi="Times New Roman" w:cs="Times New Roman"/>
          <w:sz w:val="24"/>
          <w:szCs w:val="24"/>
        </w:rPr>
      </w:pPr>
    </w:p>
    <w:p w14:paraId="7FD0975B" w14:textId="283FBF36" w:rsidR="004E13A5" w:rsidRDefault="004E13A5" w:rsidP="004E13A5">
      <w:pPr>
        <w:spacing w:after="240" w:line="480" w:lineRule="auto"/>
        <w:rPr>
          <w:ins w:id="41" w:author="Patrick James" w:date="2019-10-16T10:59:00Z"/>
          <w:rFonts w:ascii="Times New Roman" w:eastAsia="Times New Roman" w:hAnsi="Times New Roman" w:cs="Times New Roman"/>
          <w:b/>
          <w:sz w:val="24"/>
          <w:szCs w:val="24"/>
        </w:rPr>
      </w:pPr>
      <w:commentRangeStart w:id="42"/>
      <w:r w:rsidRPr="0007763B">
        <w:rPr>
          <w:rFonts w:ascii="Times New Roman" w:eastAsia="Times New Roman" w:hAnsi="Times New Roman" w:cs="Times New Roman"/>
          <w:b/>
          <w:sz w:val="24"/>
          <w:szCs w:val="24"/>
        </w:rPr>
        <w:t>METHODS</w:t>
      </w:r>
      <w:commentRangeEnd w:id="42"/>
      <w:r w:rsidR="00B72DF0">
        <w:rPr>
          <w:rStyle w:val="Marquedecommentaire"/>
        </w:rPr>
        <w:commentReference w:id="42"/>
      </w:r>
    </w:p>
    <w:p w14:paraId="309755A8" w14:textId="57EC99AE" w:rsidR="00E97F87" w:rsidRPr="00E97F87" w:rsidRDefault="00E97F87" w:rsidP="004E13A5">
      <w:pPr>
        <w:spacing w:after="240" w:line="480" w:lineRule="auto"/>
        <w:rPr>
          <w:rFonts w:ascii="Times New Roman" w:eastAsia="Times New Roman" w:hAnsi="Times New Roman" w:cs="Times New Roman"/>
          <w:i/>
          <w:sz w:val="24"/>
          <w:szCs w:val="24"/>
          <w:rPrChange w:id="43" w:author="Patrick James" w:date="2019-10-16T10:59:00Z">
            <w:rPr>
              <w:rFonts w:ascii="Times New Roman" w:eastAsia="Times New Roman" w:hAnsi="Times New Roman" w:cs="Times New Roman"/>
              <w:b/>
              <w:sz w:val="24"/>
              <w:szCs w:val="24"/>
            </w:rPr>
          </w:rPrChange>
        </w:rPr>
      </w:pPr>
      <w:ins w:id="44" w:author="Patrick James" w:date="2019-10-16T10:59:00Z">
        <w:r w:rsidRPr="00E97F87">
          <w:rPr>
            <w:rFonts w:ascii="Times New Roman" w:eastAsia="Times New Roman" w:hAnsi="Times New Roman" w:cs="Times New Roman"/>
            <w:i/>
            <w:sz w:val="24"/>
            <w:szCs w:val="24"/>
            <w:rPrChange w:id="45" w:author="Patrick James" w:date="2019-10-16T10:59:00Z">
              <w:rPr>
                <w:rFonts w:ascii="Times New Roman" w:eastAsia="Times New Roman" w:hAnsi="Times New Roman" w:cs="Times New Roman"/>
                <w:b/>
                <w:sz w:val="24"/>
                <w:szCs w:val="24"/>
              </w:rPr>
            </w:rPrChange>
          </w:rPr>
          <w:t>Temporal Beta indices for genetic data</w:t>
        </w:r>
      </w:ins>
    </w:p>
    <w:p w14:paraId="004B8CF3" w14:textId="77777777" w:rsidR="004E13A5" w:rsidRPr="0007763B" w:rsidRDefault="004E13A5" w:rsidP="004E13A5">
      <w:pPr>
        <w:spacing w:line="480" w:lineRule="auto"/>
        <w:rPr>
          <w:rFonts w:ascii="Times New Roman" w:hAnsi="Times New Roman" w:cs="Times New Roman"/>
          <w:i/>
          <w:sz w:val="24"/>
          <w:szCs w:val="24"/>
          <w:lang w:val="en-CA"/>
        </w:rPr>
      </w:pPr>
      <w:bookmarkStart w:id="46" w:name="_Toc471728242"/>
      <w:bookmarkStart w:id="47" w:name="_Toc479591296"/>
      <w:r w:rsidRPr="0007763B">
        <w:rPr>
          <w:rFonts w:ascii="Times New Roman" w:hAnsi="Times New Roman" w:cs="Times New Roman"/>
          <w:i/>
          <w:sz w:val="24"/>
          <w:szCs w:val="24"/>
          <w:lang w:val="en-CA"/>
        </w:rPr>
        <w:t>Simulation framework</w:t>
      </w:r>
      <w:bookmarkEnd w:id="46"/>
      <w:bookmarkEnd w:id="47"/>
    </w:p>
    <w:p w14:paraId="6D6B08BC" w14:textId="54240455"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CA"/>
        </w:rPr>
        <w:lastRenderedPageBreak/>
        <w:t>To simulate changes in genetic information 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CDMetaPOP </w:t>
      </w:r>
      <w:r w:rsidRPr="0007763B">
        <w:rPr>
          <w:rFonts w:ascii="Times New Roman" w:eastAsia="Times New Roman" w:hAnsi="Times New Roman" w:cs="Times New Roman"/>
          <w:sz w:val="24"/>
          <w:szCs w:val="24"/>
          <w:lang w:val="en-CA"/>
        </w:rPr>
        <w:fldChar w:fldCharType="begin" w:fldLock="1"/>
      </w:r>
      <w:r w:rsidR="0084151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Day, &amp; Dunham,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initial genetic structure, spatial distribution of individuals, dispersal characteristics, and life history traits of the population. </w:t>
      </w:r>
      <w:r w:rsidR="00DE0B71">
        <w:rPr>
          <w:rFonts w:ascii="Times New Roman" w:eastAsia="Times New Roman" w:hAnsi="Times New Roman" w:cs="Times New Roman"/>
          <w:sz w:val="24"/>
          <w:szCs w:val="24"/>
          <w:lang w:val="en-GB"/>
        </w:rPr>
        <w:t xml:space="preserve">All individuals were represented by their geographic location and their genotype represented as a set of 100 neutral, unlinked, bi-allelic SNP loci. </w:t>
      </w:r>
    </w:p>
    <w:p w14:paraId="3E3B18EC" w14:textId="103950BA" w:rsidR="004E13A5" w:rsidRDefault="004E13A5" w:rsidP="004E13A5">
      <w:pPr>
        <w:spacing w:after="240" w:line="480" w:lineRule="auto"/>
        <w:rPr>
          <w:ins w:id="48" w:author="Patrick James" w:date="2019-10-13T13:21:00Z"/>
          <w:rFonts w:ascii="Times New Roman" w:eastAsia="Times New Roman" w:hAnsi="Times New Roman" w:cs="Times New Roman"/>
          <w:sz w:val="24"/>
          <w:szCs w:val="24"/>
          <w:lang w:val="en-GB"/>
        </w:rPr>
      </w:pPr>
      <w:commentRangeStart w:id="49"/>
      <w:r w:rsidRPr="0007763B">
        <w:rPr>
          <w:rFonts w:ascii="Times New Roman" w:eastAsia="Times New Roman" w:hAnsi="Times New Roman" w:cs="Times New Roman"/>
          <w:sz w:val="24"/>
          <w:szCs w:val="24"/>
          <w:lang w:val="en-CA"/>
        </w:rPr>
        <w:t>Each</w:t>
      </w:r>
      <w:commentRangeEnd w:id="49"/>
      <w:r w:rsidR="00DE0B71">
        <w:rPr>
          <w:rStyle w:val="Marquedecommentaire"/>
        </w:rPr>
        <w:commentReference w:id="49"/>
      </w:r>
      <w:r w:rsidRPr="0007763B">
        <w:rPr>
          <w:rFonts w:ascii="Times New Roman" w:eastAsia="Times New Roman" w:hAnsi="Times New Roman" w:cs="Times New Roman"/>
          <w:sz w:val="24"/>
          <w:szCs w:val="24"/>
          <w:lang w:val="en-CA"/>
        </w:rPr>
        <w:t xml:space="preserve"> simulated population in the landscape had a maximum carrying capacity of 50 individuals, and each simulated landscape comprised 25 (</w:t>
      </w:r>
      <w:commentRangeStart w:id="50"/>
      <w:commentRangeStart w:id="51"/>
      <w:r w:rsidRPr="0007763B">
        <w:rPr>
          <w:rFonts w:ascii="Times New Roman" w:eastAsia="Times New Roman" w:hAnsi="Times New Roman" w:cs="Times New Roman"/>
          <w:sz w:val="24"/>
          <w:szCs w:val="24"/>
          <w:lang w:val="en-CA"/>
        </w:rPr>
        <w:t xml:space="preserve">a </w:t>
      </w:r>
      <w:r w:rsidR="00D36BFD">
        <w:rPr>
          <w:rFonts w:ascii="Times New Roman" w:eastAsia="Times New Roman" w:hAnsi="Times New Roman" w:cs="Times New Roman"/>
          <w:sz w:val="24"/>
          <w:szCs w:val="24"/>
          <w:lang w:val="en-CA"/>
        </w:rPr>
        <w:t xml:space="preserve">square </w:t>
      </w:r>
      <w:r w:rsidRPr="0007763B">
        <w:rPr>
          <w:rFonts w:ascii="Times New Roman" w:eastAsia="Times New Roman" w:hAnsi="Times New Roman" w:cs="Times New Roman"/>
          <w:sz w:val="24"/>
          <w:szCs w:val="24"/>
          <w:lang w:val="en-CA"/>
        </w:rPr>
        <w:t>grid of 5 by 5</w:t>
      </w:r>
      <w:commentRangeEnd w:id="50"/>
      <w:r w:rsidR="008615D7">
        <w:rPr>
          <w:rStyle w:val="Marquedecommentaire"/>
        </w:rPr>
        <w:commentReference w:id="50"/>
      </w:r>
      <w:commentRangeEnd w:id="51"/>
      <w:r w:rsidR="00636A47">
        <w:rPr>
          <w:rStyle w:val="Marquedecommentaire"/>
        </w:rPr>
        <w:commentReference w:id="51"/>
      </w:r>
      <w:r w:rsidRPr="0007763B">
        <w:rPr>
          <w:rFonts w:ascii="Times New Roman" w:eastAsia="Times New Roman" w:hAnsi="Times New Roman" w:cs="Times New Roman"/>
          <w:sz w:val="24"/>
          <w:szCs w:val="24"/>
          <w:lang w:val="en-CA"/>
        </w:rPr>
        <w:t xml:space="preserve">) interconnected such populations with structural connectivity only reflecting geographical distance. That corresponds to a maximum of 1250 individuals in the landscape. Each simulation was run for 100 generations before a demographic event 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on up to three populations in the landscape. 10 more generations were simulated after the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DE0B71">
        <w:rPr>
          <w:rFonts w:ascii="Times New Roman" w:eastAsia="Times New Roman" w:hAnsi="Times New Roman" w:cs="Times New Roman"/>
          <w:sz w:val="24"/>
          <w:szCs w:val="24"/>
          <w:lang w:val="en-GB"/>
        </w:rPr>
        <w:t>.</w:t>
      </w:r>
    </w:p>
    <w:p w14:paraId="4457034A" w14:textId="0082FFE0" w:rsidR="00DE0B71" w:rsidRPr="0007763B" w:rsidRDefault="00DE0B71" w:rsidP="004E13A5">
      <w:pPr>
        <w:spacing w:after="240" w:line="480" w:lineRule="auto"/>
        <w:rPr>
          <w:rFonts w:ascii="Times New Roman" w:eastAsia="Times New Roman" w:hAnsi="Times New Roman" w:cs="Times New Roman"/>
          <w:sz w:val="24"/>
          <w:szCs w:val="24"/>
          <w:lang w:val="en-CA"/>
        </w:rPr>
      </w:pPr>
      <w:commentRangeStart w:id="52"/>
      <w:ins w:id="53" w:author="Patrick James" w:date="2019-10-13T13:22:00Z">
        <w:r>
          <w:rPr>
            <w:rFonts w:ascii="Times New Roman" w:eastAsia="Times New Roman" w:hAnsi="Times New Roman" w:cs="Times New Roman"/>
            <w:sz w:val="24"/>
            <w:szCs w:val="24"/>
            <w:lang w:val="en-GB"/>
          </w:rPr>
          <w:t xml:space="preserve">Demographic </w:t>
        </w:r>
      </w:ins>
      <w:ins w:id="54" w:author="Patrick James" w:date="2019-10-13T13:21:00Z">
        <w:r>
          <w:rPr>
            <w:rFonts w:ascii="Times New Roman" w:eastAsia="Times New Roman" w:hAnsi="Times New Roman" w:cs="Times New Roman"/>
            <w:sz w:val="24"/>
            <w:szCs w:val="24"/>
            <w:lang w:val="en-GB"/>
          </w:rPr>
          <w:t>event?</w:t>
        </w:r>
      </w:ins>
      <w:commentRangeEnd w:id="52"/>
      <w:ins w:id="55" w:author="Patrick James" w:date="2019-10-16T11:00:00Z">
        <w:r w:rsidR="00E97F87">
          <w:rPr>
            <w:rStyle w:val="Marquedecommentaire"/>
          </w:rPr>
          <w:commentReference w:id="52"/>
        </w:r>
      </w:ins>
    </w:p>
    <w:p w14:paraId="7C37EAED" w14:textId="5539C98A" w:rsidR="004E13A5" w:rsidRPr="0007763B" w:rsidRDefault="004E13A5" w:rsidP="004E13A5">
      <w:pPr>
        <w:spacing w:after="24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replicates for each scenario, with the new </w:t>
      </w:r>
      <w:commentRangeStart w:id="56"/>
      <w:r w:rsidRPr="0007763B">
        <w:rPr>
          <w:rFonts w:ascii="Times New Roman" w:eastAsia="Times New Roman" w:hAnsi="Times New Roman" w:cs="Times New Roman"/>
          <w:sz w:val="24"/>
          <w:szCs w:val="24"/>
          <w:lang w:val="en-CA"/>
        </w:rPr>
        <w:t xml:space="preserve">allocation </w:t>
      </w:r>
      <w:commentRangeEnd w:id="56"/>
      <w:r w:rsidR="00E97F87">
        <w:rPr>
          <w:rStyle w:val="Marquedecommentaire"/>
        </w:rPr>
        <w:commentReference w:id="56"/>
      </w:r>
      <w:r w:rsidRPr="0007763B">
        <w:rPr>
          <w:rFonts w:ascii="Times New Roman" w:eastAsia="Times New Roman" w:hAnsi="Times New Roman" w:cs="Times New Roman"/>
          <w:sz w:val="24"/>
          <w:szCs w:val="24"/>
          <w:lang w:val="en-CA"/>
        </w:rPr>
        <w:t xml:space="preserve">of allelic frequencies for each replicate.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commentRangeStart w:id="57"/>
      <w:r w:rsidRPr="0007763B">
        <w:rPr>
          <w:rFonts w:ascii="Times New Roman" w:hAnsi="Times New Roman" w:cs="Times New Roman"/>
          <w:sz w:val="24"/>
          <w:szCs w:val="24"/>
          <w:lang w:val="en-CA"/>
        </w:rPr>
        <w:t>reasonably realistic and useful genetic data</w:t>
      </w:r>
      <w:commentRangeEnd w:id="57"/>
      <w:r w:rsidR="00E97F87">
        <w:rPr>
          <w:rStyle w:val="Marquedecommentaire"/>
        </w:rPr>
        <w:commentReference w:id="57"/>
      </w:r>
      <w:r w:rsidRPr="0007763B">
        <w:rPr>
          <w:rFonts w:ascii="Times New Roman" w:hAnsi="Times New Roman" w:cs="Times New Roman"/>
          <w:sz w:val="24"/>
          <w:szCs w:val="24"/>
          <w:lang w:val="en-CA"/>
        </w:rPr>
        <w:t>.</w:t>
      </w:r>
    </w:p>
    <w:p w14:paraId="083C7419" w14:textId="4631DB98" w:rsidR="004E13A5" w:rsidRPr="0007763B" w:rsidRDefault="005542C9" w:rsidP="004E13A5">
      <w:pPr>
        <w:spacing w:after="24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We</w:t>
      </w:r>
      <w:r w:rsidR="004E13A5" w:rsidRPr="0007763B">
        <w:rPr>
          <w:rFonts w:ascii="Times New Roman" w:hAnsi="Times New Roman" w:cs="Times New Roman"/>
          <w:sz w:val="24"/>
          <w:szCs w:val="24"/>
          <w:lang w:val="en-CA"/>
        </w:rPr>
        <w:t xml:space="preserve"> examined the influence of dispersal and demographic event spatial extent </w:t>
      </w:r>
      <w:r w:rsidR="00AA3A0B">
        <w:rPr>
          <w:rFonts w:ascii="Times New Roman" w:hAnsi="Times New Roman" w:cs="Times New Roman"/>
          <w:sz w:val="24"/>
          <w:szCs w:val="24"/>
          <w:lang w:val="en-CA"/>
        </w:rPr>
        <w:t xml:space="preserve">(number of populations) </w:t>
      </w:r>
      <w:r w:rsidR="004E13A5" w:rsidRPr="0007763B">
        <w:rPr>
          <w:rFonts w:ascii="Times New Roman" w:hAnsi="Times New Roman" w:cs="Times New Roman"/>
          <w:sz w:val="24"/>
          <w:szCs w:val="24"/>
          <w:lang w:val="en-CA"/>
        </w:rPr>
        <w:t xml:space="preserve">on the persistence of genetic spatial legacies using this simulation model. </w:t>
      </w:r>
      <w:r w:rsidR="00540E32">
        <w:rPr>
          <w:rFonts w:ascii="Times New Roman" w:hAnsi="Times New Roman" w:cs="Times New Roman"/>
          <w:sz w:val="24"/>
          <w:szCs w:val="24"/>
          <w:lang w:val="en-CA"/>
        </w:rPr>
        <w:t xml:space="preserve">We examined three levels of </w:t>
      </w:r>
      <w:r w:rsidR="004E13A5" w:rsidRPr="0007763B">
        <w:rPr>
          <w:rFonts w:ascii="Times New Roman" w:hAnsi="Times New Roman" w:cs="Times New Roman"/>
          <w:sz w:val="24"/>
          <w:szCs w:val="24"/>
          <w:lang w:val="en-CA"/>
        </w:rPr>
        <w:t xml:space="preserve">dispersal, </w:t>
      </w:r>
      <w:r w:rsidR="00540E32">
        <w:rPr>
          <w:rFonts w:ascii="Times New Roman" w:hAnsi="Times New Roman" w:cs="Times New Roman"/>
          <w:sz w:val="24"/>
          <w:szCs w:val="24"/>
          <w:lang w:val="en-CA"/>
        </w:rPr>
        <w:t xml:space="preserve">two </w:t>
      </w:r>
      <w:r w:rsidR="004E13A5" w:rsidRPr="0007763B">
        <w:rPr>
          <w:rFonts w:ascii="Times New Roman" w:hAnsi="Times New Roman" w:cs="Times New Roman"/>
          <w:sz w:val="24"/>
          <w:szCs w:val="24"/>
          <w:lang w:val="en-CA"/>
        </w:rPr>
        <w:t>demographic event types</w:t>
      </w:r>
      <w:r w:rsidR="00540E32">
        <w:rPr>
          <w:rFonts w:ascii="Times New Roman" w:hAnsi="Times New Roman" w:cs="Times New Roman"/>
          <w:sz w:val="24"/>
          <w:szCs w:val="24"/>
          <w:lang w:val="en-CA"/>
        </w:rPr>
        <w:t>,</w:t>
      </w:r>
      <w:r w:rsidR="004E13A5" w:rsidRPr="0007763B">
        <w:rPr>
          <w:rFonts w:ascii="Times New Roman" w:hAnsi="Times New Roman" w:cs="Times New Roman"/>
          <w:sz w:val="24"/>
          <w:szCs w:val="24"/>
          <w:lang w:val="en-CA"/>
        </w:rPr>
        <w:t xml:space="preserve"> and </w:t>
      </w:r>
      <w:r w:rsidR="00540E32">
        <w:rPr>
          <w:rFonts w:ascii="Times New Roman" w:hAnsi="Times New Roman" w:cs="Times New Roman"/>
          <w:sz w:val="24"/>
          <w:szCs w:val="24"/>
          <w:lang w:val="en-CA"/>
        </w:rPr>
        <w:t>three</w:t>
      </w:r>
      <w:r w:rsidR="00540E32" w:rsidRPr="0007763B">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different numbers of populations affected</w:t>
      </w:r>
      <w:r w:rsidR="00D84E37">
        <w:rPr>
          <w:rFonts w:ascii="Times New Roman" w:hAnsi="Times New Roman" w:cs="Times New Roman"/>
          <w:sz w:val="24"/>
          <w:szCs w:val="24"/>
          <w:lang w:val="en-CA"/>
        </w:rPr>
        <w:t xml:space="preserve"> for a total of </w:t>
      </w:r>
      <w:r w:rsidR="004E13A5" w:rsidRPr="0007763B">
        <w:rPr>
          <w:rFonts w:ascii="Times New Roman" w:hAnsi="Times New Roman" w:cs="Times New Roman"/>
          <w:sz w:val="24"/>
          <w:szCs w:val="24"/>
          <w:lang w:val="en-CA"/>
        </w:rPr>
        <w:t xml:space="preserve">18 </w:t>
      </w:r>
      <w:r w:rsidR="00540E32">
        <w:rPr>
          <w:rFonts w:ascii="Times New Roman" w:hAnsi="Times New Roman" w:cs="Times New Roman"/>
          <w:sz w:val="24"/>
          <w:szCs w:val="24"/>
          <w:lang w:val="en-CA"/>
        </w:rPr>
        <w:t xml:space="preserve">unique </w:t>
      </w:r>
      <w:r w:rsidR="004E13A5" w:rsidRPr="0007763B">
        <w:rPr>
          <w:rFonts w:ascii="Times New Roman" w:hAnsi="Times New Roman" w:cs="Times New Roman"/>
          <w:sz w:val="24"/>
          <w:szCs w:val="24"/>
          <w:lang w:val="en-CA"/>
        </w:rPr>
        <w:t>scenarios</w:t>
      </w:r>
      <w:r w:rsidR="00540E32">
        <w:rPr>
          <w:rFonts w:ascii="Times New Roman" w:hAnsi="Times New Roman" w:cs="Times New Roman"/>
          <w:sz w:val="24"/>
          <w:szCs w:val="24"/>
          <w:lang w:val="en-CA"/>
        </w:rPr>
        <w:t xml:space="preserve">, each of which was replicated 180 times, </w:t>
      </w:r>
      <w:r w:rsidR="00540E32">
        <w:rPr>
          <w:rFonts w:ascii="Times New Roman" w:hAnsi="Times New Roman" w:cs="Times New Roman"/>
          <w:sz w:val="24"/>
          <w:szCs w:val="24"/>
          <w:lang w:val="en-CA"/>
        </w:rPr>
        <w:lastRenderedPageBreak/>
        <w:t xml:space="preserve">for </w:t>
      </w:r>
      <w:r w:rsidR="004E13A5" w:rsidRPr="0007763B">
        <w:rPr>
          <w:rFonts w:ascii="Times New Roman" w:hAnsi="Times New Roman" w:cs="Times New Roman"/>
          <w:sz w:val="24"/>
          <w:szCs w:val="24"/>
          <w:lang w:val="en-CA"/>
        </w:rPr>
        <w:t>a total of 3240</w:t>
      </w:r>
      <w:r w:rsidR="008E6B15" w:rsidRPr="0007763B">
        <w:rPr>
          <w:rFonts w:ascii="Times New Roman" w:hAnsi="Times New Roman" w:cs="Times New Roman"/>
          <w:sz w:val="24"/>
          <w:szCs w:val="24"/>
          <w:lang w:val="en-CA"/>
        </w:rPr>
        <w:t xml:space="preserve"> (18 </w:t>
      </w:r>
      <w:r w:rsidR="00DE0B71">
        <w:rPr>
          <w:rFonts w:ascii="Times New Roman" w:hAnsi="Times New Roman" w:cs="Times New Roman"/>
          <w:sz w:val="24"/>
          <w:szCs w:val="24"/>
          <w:lang w:val="en-CA"/>
        </w:rPr>
        <w:t>×</w:t>
      </w:r>
      <w:r w:rsidR="008E6B15" w:rsidRPr="0007763B">
        <w:rPr>
          <w:rFonts w:ascii="Times New Roman" w:hAnsi="Times New Roman" w:cs="Times New Roman"/>
          <w:sz w:val="24"/>
          <w:szCs w:val="24"/>
          <w:lang w:val="en-CA"/>
        </w:rPr>
        <w:t xml:space="preserve"> 180)</w:t>
      </w:r>
      <w:r w:rsidR="004E13A5" w:rsidRPr="0007763B">
        <w:rPr>
          <w:rFonts w:ascii="Times New Roman" w:hAnsi="Times New Roman" w:cs="Times New Roman"/>
          <w:sz w:val="24"/>
          <w:szCs w:val="24"/>
          <w:lang w:val="en-CA"/>
        </w:rPr>
        <w:t xml:space="preserve"> simulations. In the next sections, we detail how we modelled th</w:t>
      </w:r>
      <w:r w:rsidR="00D36BFD">
        <w:rPr>
          <w:rFonts w:ascii="Times New Roman" w:hAnsi="Times New Roman" w:cs="Times New Roman"/>
          <w:sz w:val="24"/>
          <w:szCs w:val="24"/>
          <w:lang w:val="en-CA"/>
        </w:rPr>
        <w:t>e</w:t>
      </w:r>
      <w:r w:rsidR="00540E32">
        <w:rPr>
          <w:rFonts w:ascii="Times New Roman" w:hAnsi="Times New Roman" w:cs="Times New Roman"/>
          <w:sz w:val="24"/>
          <w:szCs w:val="24"/>
          <w:lang w:val="en-CA"/>
        </w:rPr>
        <w:t>se</w:t>
      </w:r>
      <w:r w:rsidR="00D36BFD">
        <w:rPr>
          <w:rFonts w:ascii="Times New Roman" w:hAnsi="Times New Roman" w:cs="Times New Roman"/>
          <w:sz w:val="24"/>
          <w:szCs w:val="24"/>
          <w:lang w:val="en-CA"/>
        </w:rPr>
        <w:t xml:space="preserve"> three </w:t>
      </w:r>
      <w:r w:rsidR="00540E32">
        <w:rPr>
          <w:rFonts w:ascii="Times New Roman" w:hAnsi="Times New Roman" w:cs="Times New Roman"/>
          <w:sz w:val="24"/>
          <w:szCs w:val="24"/>
          <w:lang w:val="en-CA"/>
        </w:rPr>
        <w:t xml:space="preserve">experimental </w:t>
      </w:r>
      <w:r w:rsidR="00D36BFD">
        <w:rPr>
          <w:rFonts w:ascii="Times New Roman" w:hAnsi="Times New Roman" w:cs="Times New Roman"/>
          <w:sz w:val="24"/>
          <w:szCs w:val="24"/>
          <w:lang w:val="en-CA"/>
        </w:rPr>
        <w:t>factors.</w:t>
      </w:r>
    </w:p>
    <w:p w14:paraId="123E8913" w14:textId="77777777"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 </w:t>
      </w:r>
    </w:p>
    <w:p w14:paraId="041D54E7" w14:textId="644415C1"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721E85F4" w:rsidR="004E13A5" w:rsidRPr="0007763B" w:rsidRDefault="00E97F87" w:rsidP="009279F4">
      <w:pPr>
        <w:spacing w:before="240" w:line="480" w:lineRule="auto"/>
        <w:rPr>
          <w:rFonts w:ascii="Times New Roman" w:eastAsiaTheme="minorEastAsia" w:hAnsi="Times New Roman" w:cs="Times New Roman"/>
          <w:sz w:val="24"/>
          <w:szCs w:val="24"/>
          <w:lang w:val="en-CA"/>
        </w:rPr>
      </w:pPr>
      <w:r>
        <w:rPr>
          <w:rFonts w:ascii="Times New Roman" w:eastAsia="Times New Roman" w:hAnsi="Times New Roman" w:cs="Times New Roman"/>
          <w:sz w:val="24"/>
          <w:szCs w:val="24"/>
          <w:lang w:val="en-CA"/>
        </w:rPr>
        <w:t>D</w:t>
      </w:r>
      <w:r w:rsidR="004E13A5" w:rsidRPr="0007763B">
        <w:rPr>
          <w:rFonts w:ascii="Times New Roman" w:eastAsia="Times New Roman" w:hAnsi="Times New Roman" w:cs="Times New Roman"/>
          <w:sz w:val="24"/>
          <w:szCs w:val="24"/>
          <w:lang w:val="en-CA"/>
        </w:rPr>
        <w:t xml:space="preserve">ispersal was controlled through a </w:t>
      </w:r>
      <w:r w:rsidR="001E3C7E">
        <w:rPr>
          <w:rFonts w:ascii="Times New Roman" w:eastAsia="Times New Roman" w:hAnsi="Times New Roman" w:cs="Times New Roman"/>
          <w:sz w:val="24"/>
          <w:szCs w:val="24"/>
          <w:lang w:val="en-CA"/>
        </w:rPr>
        <w:t xml:space="preserve">probability </w:t>
      </w:r>
      <w:r w:rsidR="004E13A5" w:rsidRPr="0007763B">
        <w:rPr>
          <w:rFonts w:ascii="Times New Roman" w:eastAsia="Times New Roman" w:hAnsi="Times New Roman" w:cs="Times New Roman"/>
          <w:sz w:val="24"/>
          <w:szCs w:val="24"/>
          <w:lang w:val="en-CA"/>
        </w:rPr>
        <w:t>distribution</w:t>
      </w:r>
      <w:r>
        <w:rPr>
          <w:rFonts w:ascii="Times New Roman" w:eastAsia="Times New Roman" w:hAnsi="Times New Roman" w:cs="Times New Roman"/>
          <w:sz w:val="24"/>
          <w:szCs w:val="24"/>
          <w:lang w:val="en-CA"/>
        </w:rPr>
        <w:t xml:space="preserve"> in which the probability of dispersing a given distance is simply a function of geographic</w:t>
      </w:r>
      <w:r w:rsidR="008903BF">
        <w:rPr>
          <w:rFonts w:ascii="Times New Roman" w:eastAsia="Times New Roman" w:hAnsi="Times New Roman" w:cs="Times New Roman"/>
          <w:sz w:val="24"/>
          <w:szCs w:val="24"/>
          <w:lang w:val="en-CA"/>
        </w:rPr>
        <w:t>al</w:t>
      </w:r>
      <w:r>
        <w:rPr>
          <w:rFonts w:ascii="Times New Roman" w:eastAsia="Times New Roman" w:hAnsi="Times New Roman" w:cs="Times New Roman"/>
          <w:sz w:val="24"/>
          <w:szCs w:val="24"/>
          <w:lang w:val="en-CA"/>
        </w:rPr>
        <w:t xml:space="preserve"> </w:t>
      </w:r>
      <w:r w:rsidR="001E3C7E">
        <w:rPr>
          <w:rFonts w:ascii="Times New Roman" w:eastAsia="Times New Roman" w:hAnsi="Times New Roman" w:cs="Times New Roman"/>
          <w:sz w:val="24"/>
          <w:szCs w:val="24"/>
          <w:lang w:val="en-CA"/>
        </w:rPr>
        <w:t xml:space="preserve">Euclidean </w:t>
      </w:r>
      <w:r>
        <w:rPr>
          <w:rFonts w:ascii="Times New Roman" w:eastAsia="Times New Roman" w:hAnsi="Times New Roman" w:cs="Times New Roman"/>
          <w:sz w:val="24"/>
          <w:szCs w:val="24"/>
          <w:lang w:val="en-CA"/>
        </w:rPr>
        <w:t>distance</w:t>
      </w:r>
      <w:r w:rsidR="001E3C7E">
        <w:rPr>
          <w:rFonts w:ascii="Times New Roman" w:eastAsia="Times New Roman" w:hAnsi="Times New Roman" w:cs="Times New Roman"/>
          <w:sz w:val="24"/>
          <w:szCs w:val="24"/>
          <w:lang w:val="en-CA"/>
        </w:rPr>
        <w:t>s</w:t>
      </w:r>
      <w:r>
        <w:rPr>
          <w:rFonts w:ascii="Times New Roman" w:eastAsia="Times New Roman" w:hAnsi="Times New Roman" w:cs="Times New Roman"/>
          <w:sz w:val="24"/>
          <w:szCs w:val="24"/>
          <w:lang w:val="en-CA"/>
        </w:rPr>
        <w:t xml:space="preserve">. For each individual </w:t>
      </w:r>
      <w:r w:rsidR="005B52B2">
        <w:rPr>
          <w:rFonts w:ascii="Times New Roman" w:eastAsia="Times New Roman" w:hAnsi="Times New Roman" w:cs="Times New Roman"/>
          <w:sz w:val="24"/>
          <w:szCs w:val="24"/>
          <w:lang w:val="en-CA"/>
        </w:rPr>
        <w:t xml:space="preserve">at each </w:t>
      </w:r>
      <w:r>
        <w:rPr>
          <w:rFonts w:ascii="Times New Roman" w:eastAsia="Times New Roman" w:hAnsi="Times New Roman" w:cs="Times New Roman"/>
          <w:sz w:val="24"/>
          <w:szCs w:val="24"/>
          <w:lang w:val="en-CA"/>
        </w:rPr>
        <w:t xml:space="preserve">dispersal event, a dispersal distance </w:t>
      </w:r>
      <w:r w:rsidRPr="0007763B">
        <w:rPr>
          <w:rFonts w:ascii="Times New Roman" w:eastAsia="Times New Roman" w:hAnsi="Times New Roman" w:cs="Times New Roman"/>
          <w:sz w:val="24"/>
          <w:szCs w:val="24"/>
          <w:lang w:val="en-CA"/>
        </w:rPr>
        <w:t>(</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w:t>
      </w:r>
      <w:r w:rsidR="00C126BB">
        <w:rPr>
          <w:rFonts w:ascii="Times New Roman" w:eastAsia="Times New Roman" w:hAnsi="Times New Roman" w:cs="Times New Roman"/>
          <w:sz w:val="24"/>
          <w:szCs w:val="24"/>
          <w:lang w:val="en-CA"/>
        </w:rPr>
        <w:t xml:space="preserve"> was sampled from the</w:t>
      </w:r>
      <w:r w:rsidR="004E13A5" w:rsidRPr="0007763B">
        <w:rPr>
          <w:rFonts w:ascii="Times New Roman" w:eastAsia="Times New Roman" w:hAnsi="Times New Roman" w:cs="Times New Roman"/>
          <w:sz w:val="24"/>
          <w:szCs w:val="24"/>
          <w:lang w:val="en-CA"/>
        </w:rPr>
        <w:t xml:space="preserve"> </w:t>
      </w:r>
      <w:r w:rsidR="005B52B2">
        <w:rPr>
          <w:rFonts w:ascii="Times New Roman" w:eastAsia="Times New Roman" w:hAnsi="Times New Roman" w:cs="Times New Roman"/>
          <w:sz w:val="24"/>
          <w:szCs w:val="24"/>
          <w:lang w:val="en-CA"/>
        </w:rPr>
        <w:t xml:space="preserve">following </w:t>
      </w:r>
      <w:r w:rsidR="004E13A5" w:rsidRPr="0007763B">
        <w:rPr>
          <w:rFonts w:ascii="Times New Roman" w:eastAsia="Times New Roman" w:hAnsi="Times New Roman" w:cs="Times New Roman"/>
          <w:sz w:val="24"/>
          <w:szCs w:val="24"/>
          <w:lang w:val="en-CA"/>
        </w:rPr>
        <w:t>distribution</w:t>
      </w:r>
      <w:r w:rsidR="005B52B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m:t>
            </m:r>
            <m:r>
              <w:rPr>
                <w:rFonts w:ascii="Cambria Math" w:eastAsia="Times New Roman" w:hAnsi="Cambria Math" w:cs="Times New Roman"/>
                <w:sz w:val="24"/>
                <w:szCs w:val="24"/>
                <w:lang w:val="en-CA"/>
              </w:rPr>
              <m:t xml:space="preserve"> </m:t>
            </m:r>
            <m:r>
              <w:rPr>
                <w:rFonts w:ascii="Cambria Math" w:eastAsia="Times New Roman" w:hAnsi="Cambria Math" w:cs="Times New Roman"/>
                <w:sz w:val="24"/>
                <w:szCs w:val="24"/>
                <w:lang w:val="en-CA"/>
              </w:rPr>
              <m:t>*</m:t>
            </m:r>
            <m:r>
              <w:rPr>
                <w:rFonts w:ascii="Cambria Math" w:eastAsia="Times New Roman" w:hAnsi="Cambria Math" w:cs="Times New Roman"/>
                <w:sz w:val="24"/>
                <w:szCs w:val="24"/>
                <w:lang w:val="en-CA"/>
              </w:rPr>
              <m:t xml:space="preserve"> distance</m:t>
            </m:r>
          </m:sup>
        </m:sSup>
      </m:oMath>
      <w:r w:rsidR="005B52B2">
        <w:rPr>
          <w:rFonts w:ascii="Times New Roman" w:eastAsia="Times New Roman" w:hAnsi="Times New Roman" w:cs="Times New Roman"/>
          <w:sz w:val="24"/>
          <w:szCs w:val="24"/>
          <w:lang w:val="en-CA"/>
        </w:rPr>
        <w:t xml:space="preserve">, which </w:t>
      </w:r>
      <w:r w:rsidR="005B52B2" w:rsidRPr="0007763B">
        <w:rPr>
          <w:rFonts w:ascii="Times New Roman" w:eastAsia="Times New Roman" w:hAnsi="Times New Roman" w:cs="Times New Roman"/>
          <w:sz w:val="24"/>
          <w:szCs w:val="24"/>
          <w:lang w:val="en-CA"/>
        </w:rPr>
        <w:t xml:space="preserve">transforms the </w:t>
      </w:r>
      <w:r w:rsidR="005B52B2">
        <w:rPr>
          <w:rFonts w:ascii="Times New Roman" w:eastAsia="Times New Roman" w:hAnsi="Times New Roman" w:cs="Times New Roman"/>
          <w:sz w:val="24"/>
          <w:szCs w:val="24"/>
          <w:lang w:val="en-CA"/>
        </w:rPr>
        <w:t>geographical distances</w:t>
      </w:r>
      <w:r w:rsidR="005B52B2" w:rsidRPr="0007763B">
        <w:rPr>
          <w:rFonts w:ascii="Times New Roman" w:eastAsia="Times New Roman" w:hAnsi="Times New Roman" w:cs="Times New Roman"/>
          <w:sz w:val="24"/>
          <w:szCs w:val="24"/>
          <w:lang w:val="en-CA"/>
        </w:rPr>
        <w:t xml:space="preserve"> between cells according to a single parameter (</w:t>
      </w:r>
      <w:r w:rsidR="005B52B2" w:rsidRPr="0007763B">
        <w:rPr>
          <w:rFonts w:ascii="Times New Roman" w:eastAsia="Times New Roman" w:hAnsi="Times New Roman" w:cs="Times New Roman"/>
          <w:i/>
          <w:sz w:val="24"/>
          <w:szCs w:val="24"/>
          <w:lang w:val="en-CA"/>
        </w:rPr>
        <w:t>B</w:t>
      </w:r>
      <w:r w:rsidR="005B52B2">
        <w:rPr>
          <w:rFonts w:ascii="Times New Roman" w:eastAsia="Times New Roman" w:hAnsi="Times New Roman" w:cs="Times New Roman"/>
          <w:sz w:val="24"/>
          <w:szCs w:val="24"/>
          <w:lang w:val="en-CA"/>
        </w:rPr>
        <w:t>).</w:t>
      </w:r>
      <w:r w:rsidR="005B52B2"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The values </w:t>
      </w:r>
      <w:r w:rsidR="005B52B2">
        <w:rPr>
          <w:rFonts w:ascii="Times New Roman" w:eastAsia="Times New Roman" w:hAnsi="Times New Roman" w:cs="Times New Roman"/>
          <w:sz w:val="24"/>
          <w:szCs w:val="24"/>
          <w:lang w:val="en-CA"/>
        </w:rPr>
        <w:t>are then</w:t>
      </w:r>
      <w:r w:rsidR="004E13A5" w:rsidRPr="0007763B">
        <w:rPr>
          <w:rFonts w:ascii="Times New Roman" w:eastAsia="Times New Roman" w:hAnsi="Times New Roman" w:cs="Times New Roman"/>
          <w:sz w:val="24"/>
          <w:szCs w:val="24"/>
          <w:lang w:val="en-CA"/>
        </w:rPr>
        <w:t xml:space="preserve"> rescaled using the maximum </w:t>
      </w:r>
      <m:oMath>
        <m:r>
          <w:rPr>
            <w:rFonts w:ascii="Cambria Math" w:eastAsia="Times New Roman" w:hAnsi="Cambria Math" w:cs="Times New Roman"/>
            <w:sz w:val="24"/>
            <w:szCs w:val="24"/>
            <w:lang w:val="en-CA"/>
          </w:rPr>
          <m:t>(</m:t>
        </m:r>
        <m:r>
          <w:rPr>
            <w:rFonts w:ascii="Cambria Math" w:eastAsia="Times New Roman" w:hAnsi="Cambria Math" w:cs="Times New Roman"/>
            <w:sz w:val="24"/>
            <w:szCs w:val="24"/>
            <w:lang w:val="en-CA"/>
          </w:rPr>
          <m:t>4√2</m:t>
        </m:r>
        <m:r>
          <w:rPr>
            <w:rFonts w:ascii="Cambria Math" w:eastAsia="Times New Roman" w:hAnsi="Cambria Math" w:cs="Times New Roman"/>
            <w:sz w:val="24"/>
            <w:szCs w:val="24"/>
            <w:lang w:val="en-CA"/>
          </w:rPr>
          <m:t>)</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possible in the landscape, which gives us the probability that an individual </w:t>
      </w:r>
      <w:r w:rsidR="00F06536" w:rsidRPr="0007763B">
        <w:rPr>
          <w:rFonts w:ascii="Times New Roman" w:eastAsia="Times New Roman" w:hAnsi="Times New Roman" w:cs="Times New Roman"/>
          <w:sz w:val="24"/>
          <w:szCs w:val="24"/>
          <w:lang w:val="en-CA"/>
        </w:rPr>
        <w:t xml:space="preserve">reaches a population beyond a certain </w:t>
      </w:r>
      <w:r w:rsidR="008903BF">
        <w:rPr>
          <w:rFonts w:ascii="Times New Roman" w:eastAsia="Times New Roman" w:hAnsi="Times New Roman" w:cs="Times New Roman"/>
          <w:sz w:val="24"/>
          <w:szCs w:val="24"/>
          <w:lang w:val="en-CA"/>
        </w:rPr>
        <w:t>geographical distance</w:t>
      </w:r>
      <w:r w:rsidR="004E13A5" w:rsidRPr="0007763B">
        <w:rPr>
          <w:rFonts w:ascii="Times New Roman" w:eastAsia="Times New Roman" w:hAnsi="Times New Roman" w:cs="Times New Roman"/>
          <w:sz w:val="24"/>
          <w:szCs w:val="24"/>
          <w:lang w:val="en-CA"/>
        </w:rPr>
        <w:t>:</w:t>
      </w:r>
      <w:r w:rsidR="009279F4" w:rsidRPr="0007763B">
        <w:rPr>
          <w:rFonts w:ascii="Times New Roman" w:eastAsia="Times New Roman" w:hAnsi="Times New Roman" w:cs="Times New Roman"/>
          <w:sz w:val="24"/>
          <w:szCs w:val="24"/>
          <w:lang w:val="en-CA"/>
        </w:rPr>
        <w:t xml:space="preserve"> </w:t>
      </w:r>
      <m:oMath>
        <m:r>
          <w:rPr>
            <w:rFonts w:ascii="Cambria Math" w:hAnsi="Cambria Math" w:cs="Times New Roman"/>
            <w:sz w:val="24"/>
            <w:szCs w:val="24"/>
            <w:lang w:val="en-CA"/>
          </w:rPr>
          <m:t>p(</m:t>
        </m:r>
        <m:r>
          <w:rPr>
            <w:rFonts w:ascii="Cambria Math" w:hAnsi="Cambria Math" w:cs="Times New Roman"/>
            <w:sz w:val="24"/>
            <w:szCs w:val="24"/>
            <w:lang w:val="en-CA"/>
          </w:rPr>
          <m:t>distance</m:t>
        </m:r>
        <m:r>
          <w:rPr>
            <w:rFonts w:ascii="Cambria Math" w:hAnsi="Cambria Math" w:cs="Times New Roman"/>
            <w:sz w:val="24"/>
            <w:szCs w:val="24"/>
            <w:lang w:val="en-CA"/>
          </w:rPr>
          <m:t>)=</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t>
                </m:r>
                <m:r>
                  <w:rPr>
                    <w:rFonts w:ascii="Cambria Math" w:hAnsi="Cambria Math" w:cs="Times New Roman"/>
                    <w:sz w:val="24"/>
                    <w:szCs w:val="24"/>
                    <w:lang w:val="en-CA"/>
                  </w:rPr>
                  <m:t>distance</m:t>
                </m:r>
              </m:sup>
            </m:sSup>
            <m:r>
              <w:rPr>
                <w:rFonts w:ascii="Cambria Math" w:hAnsi="Cambria Math" w:cs="Times New Roman"/>
                <w:sz w:val="24"/>
                <w:szCs w:val="24"/>
                <w:lang w:val="en-CA"/>
              </w:rPr>
              <m:t>-</m:t>
            </m:r>
            <m:r>
              <w:rPr>
                <w:rFonts w:ascii="Cambria Math" w:hAnsi="Cambria Math" w:cs="Times New Roman"/>
                <w:sz w:val="24"/>
                <w:szCs w:val="24"/>
                <w:lang w:val="en-CA"/>
              </w:rPr>
              <m:t>1</m:t>
            </m:r>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t>
                </m:r>
                <m:r>
                  <w:rPr>
                    <w:rFonts w:ascii="Cambria Math" w:eastAsia="Times New Roman" w:hAnsi="Cambria Math" w:cs="Times New Roman"/>
                    <w:sz w:val="24"/>
                    <w:szCs w:val="24"/>
                    <w:lang w:val="en-CA"/>
                  </w:rPr>
                  <m:t>4√2</m:t>
                </m:r>
              </m:sup>
            </m:sSup>
            <m:r>
              <w:rPr>
                <w:rFonts w:ascii="Cambria Math" w:hAnsi="Cambria Math" w:cs="Times New Roman"/>
                <w:sz w:val="24"/>
                <w:szCs w:val="24"/>
                <w:lang w:val="en-CA"/>
              </w:rPr>
              <m:t>-</m:t>
            </m:r>
            <m:r>
              <m:rPr>
                <m:sty m:val="p"/>
              </m:rPr>
              <w:rPr>
                <w:rStyle w:val="Marquedecommentaire"/>
              </w:rPr>
              <w:commentReference w:id="58"/>
            </m:r>
            <m:r>
              <w:rPr>
                <w:rFonts w:ascii="Cambria Math" w:hAnsi="Cambria Math" w:cs="Times New Roman"/>
                <w:sz w:val="24"/>
                <w:szCs w:val="24"/>
                <w:lang w:val="en-CA"/>
              </w:rPr>
              <m:t>1</m:t>
            </m:r>
            <m:r>
              <m:rPr>
                <m:sty m:val="p"/>
              </m:rPr>
              <w:rPr>
                <w:rStyle w:val="Marquedecommentaire"/>
              </w:rPr>
              <w:commentReference w:id="59"/>
            </m:r>
          </m:den>
        </m:f>
      </m:oMath>
      <w:r w:rsidR="004E13A5" w:rsidRPr="0007763B">
        <w:rPr>
          <w:rFonts w:ascii="Times New Roman" w:eastAsiaTheme="minorEastAsia" w:hAnsi="Times New Roman" w:cs="Times New Roman"/>
          <w:sz w:val="24"/>
          <w:szCs w:val="24"/>
          <w:lang w:val="en-CA"/>
        </w:rPr>
        <w:t xml:space="preserve"> </w:t>
      </w:r>
    </w:p>
    <w:p w14:paraId="0C495407" w14:textId="2AF23F26"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 xml:space="preserve"> is randomly sampled as being higher than 1, t</w:t>
      </w:r>
      <w:r w:rsidRPr="0007763B">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07763B">
        <w:rPr>
          <w:rFonts w:ascii="Times New Roman" w:eastAsia="Times New Roman" w:hAnsi="Times New Roman" w:cs="Times New Roman"/>
          <w:sz w:val="24"/>
          <w:szCs w:val="24"/>
          <w:lang w:val="en-CA"/>
        </w:rPr>
        <w:t xml:space="preserve">. Otherwise, the individual stays within its original population. We chose this way of modelling dispersal so that </w:t>
      </w:r>
      <w:commentRangeStart w:id="60"/>
      <w:r w:rsidRPr="0007763B">
        <w:rPr>
          <w:rFonts w:ascii="Times New Roman" w:eastAsia="Times New Roman" w:hAnsi="Times New Roman" w:cs="Times New Roman"/>
          <w:sz w:val="24"/>
          <w:szCs w:val="24"/>
          <w:lang w:val="en-CA"/>
        </w:rPr>
        <w:t>most individuals stay within their original population</w:t>
      </w:r>
      <w:commentRangeEnd w:id="60"/>
      <w:r w:rsidR="00136405">
        <w:rPr>
          <w:rStyle w:val="Marquedecommentaire"/>
        </w:rPr>
        <w:commentReference w:id="60"/>
      </w:r>
      <w:r w:rsidRPr="0007763B">
        <w:rPr>
          <w:rFonts w:ascii="Times New Roman" w:eastAsia="Times New Roman" w:hAnsi="Times New Roman" w:cs="Times New Roman"/>
          <w:sz w:val="24"/>
          <w:szCs w:val="24"/>
          <w:lang w:val="en-CA"/>
        </w:rPr>
        <w:t>, that is more individuals randomly travel a distance below 1 than higher, while keeping opportunities for occa</w:t>
      </w:r>
      <w:r w:rsidR="006C6F92">
        <w:rPr>
          <w:rFonts w:ascii="Times New Roman" w:eastAsia="Times New Roman" w:hAnsi="Times New Roman" w:cs="Times New Roman"/>
          <w:sz w:val="24"/>
          <w:szCs w:val="24"/>
          <w:lang w:val="en-CA"/>
        </w:rPr>
        <w:t>sional long distance dispersal.</w:t>
      </w:r>
    </w:p>
    <w:p w14:paraId="7429503B" w14:textId="72879CAE" w:rsidR="004E13A5" w:rsidRPr="0007763B" w:rsidRDefault="004E13A5" w:rsidP="004E13A5">
      <w:pPr>
        <w:spacing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In order to investigate the effect of different levels of dispersal, we c</w:t>
      </w:r>
      <w:r w:rsidR="007729F2">
        <w:rPr>
          <w:rFonts w:ascii="Times New Roman" w:hAnsi="Times New Roman" w:cs="Times New Roman"/>
          <w:sz w:val="24"/>
          <w:szCs w:val="24"/>
          <w:lang w:val="en-CA"/>
        </w:rPr>
        <w:t xml:space="preserve">hanged the dispersal model </w:t>
      </w:r>
      <w:r w:rsidRPr="0007763B">
        <w:rPr>
          <w:rFonts w:ascii="Times New Roman" w:hAnsi="Times New Roman" w:cs="Times New Roman"/>
          <w:sz w:val="24"/>
          <w:szCs w:val="24"/>
          <w:lang w:val="en-CA"/>
        </w:rPr>
        <w:t xml:space="preserve">by choosing values of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which would give us low, intermediate and high dispersal</w:t>
      </w:r>
      <w:r w:rsidR="00C402B5" w:rsidRPr="0007763B">
        <w:rPr>
          <w:rFonts w:ascii="Times New Roman" w:hAnsi="Times New Roman" w:cs="Times New Roman"/>
          <w:sz w:val="24"/>
          <w:szCs w:val="24"/>
          <w:lang w:val="en-CA"/>
        </w:rPr>
        <w:t xml:space="preserve"> (Fig.1)</w:t>
      </w:r>
      <w:r w:rsidRPr="0007763B">
        <w:rPr>
          <w:rFonts w:ascii="Times New Roman" w:hAnsi="Times New Roman" w:cs="Times New Roman"/>
          <w:sz w:val="24"/>
          <w:szCs w:val="24"/>
          <w:lang w:val="en-CA"/>
        </w:rPr>
        <w:t xml:space="preserve">. We considered the % </w:t>
      </w:r>
      <w:r w:rsidRPr="0007763B">
        <w:rPr>
          <w:rFonts w:ascii="Times New Roman" w:eastAsia="Times New Roman" w:hAnsi="Times New Roman" w:cs="Times New Roman"/>
          <w:sz w:val="24"/>
          <w:szCs w:val="24"/>
          <w:lang w:val="en-CA"/>
        </w:rPr>
        <w:t xml:space="preserve">of individuals </w:t>
      </w:r>
      <w:r w:rsidR="00907699" w:rsidRPr="0007763B">
        <w:rPr>
          <w:rFonts w:ascii="Times New Roman" w:eastAsia="Times New Roman" w:hAnsi="Times New Roman" w:cs="Times New Roman"/>
          <w:sz w:val="24"/>
          <w:szCs w:val="24"/>
          <w:lang w:val="en-CA"/>
        </w:rPr>
        <w:t>reaching an adjacent population</w:t>
      </w:r>
      <w:r w:rsidRPr="0007763B">
        <w:rPr>
          <w:rFonts w:ascii="Times New Roman" w:eastAsia="Times New Roman" w:hAnsi="Times New Roman" w:cs="Times New Roman"/>
          <w:sz w:val="24"/>
          <w:szCs w:val="24"/>
          <w:lang w:val="en-CA"/>
        </w:rPr>
        <w:t xml:space="preserve"> as an indicator of the intensity of dispersal. We therefore respectively chose 1% </w:t>
      </w:r>
      <w:r w:rsidRPr="0007763B">
        <w:rPr>
          <w:rFonts w:ascii="Times New Roman" w:hAnsi="Times New Roman" w:cs="Times New Roman"/>
          <w:sz w:val="24"/>
          <w:szCs w:val="24"/>
          <w:lang w:val="en-CA"/>
        </w:rPr>
        <w:t>(</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2), 5%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1.301), and 25% (</w:t>
      </w:r>
      <w:r w:rsidRPr="0007763B">
        <w:rPr>
          <w:rFonts w:ascii="Times New Roman" w:hAnsi="Times New Roman" w:cs="Times New Roman"/>
          <w:i/>
          <w:sz w:val="24"/>
          <w:szCs w:val="24"/>
          <w:lang w:val="en-CA"/>
        </w:rPr>
        <w:t>B</w:t>
      </w:r>
      <w:r w:rsidR="00960F8C" w:rsidRPr="0007763B">
        <w:rPr>
          <w:rFonts w:ascii="Times New Roman" w:hAnsi="Times New Roman" w:cs="Times New Roman"/>
          <w:sz w:val="24"/>
          <w:szCs w:val="24"/>
          <w:lang w:val="en-CA"/>
        </w:rPr>
        <w:t xml:space="preserve"> = 0.601</w:t>
      </w:r>
      <w:r w:rsidRPr="0007763B">
        <w:rPr>
          <w:rFonts w:ascii="Times New Roman" w:hAnsi="Times New Roman" w:cs="Times New Roman"/>
          <w:sz w:val="24"/>
          <w:szCs w:val="24"/>
          <w:lang w:val="en-CA"/>
        </w:rPr>
        <w:t>5)</w:t>
      </w:r>
      <w:r w:rsidR="00B00A89" w:rsidRPr="0007763B">
        <w:rPr>
          <w:rFonts w:ascii="Times New Roman" w:hAnsi="Times New Roman" w:cs="Times New Roman"/>
          <w:sz w:val="24"/>
          <w:szCs w:val="24"/>
          <w:lang w:val="en-CA"/>
        </w:rPr>
        <w:t>.</w:t>
      </w:r>
    </w:p>
    <w:p w14:paraId="7E9691E2" w14:textId="33302110" w:rsidR="00B00A89" w:rsidRPr="0007763B" w:rsidRDefault="006A175B" w:rsidP="004E13A5">
      <w:pPr>
        <w:spacing w:line="480" w:lineRule="auto"/>
        <w:rPr>
          <w:rFonts w:ascii="Times New Roman" w:hAnsi="Times New Roman" w:cs="Times New Roman"/>
          <w:sz w:val="24"/>
          <w:szCs w:val="24"/>
          <w:lang w:val="en-CA"/>
        </w:rPr>
      </w:pPr>
      <w:r w:rsidRPr="0007763B">
        <w:rPr>
          <w:rFonts w:ascii="Times New Roman" w:hAnsi="Times New Roman" w:cs="Times New Roman"/>
          <w:noProof/>
          <w:sz w:val="24"/>
          <w:szCs w:val="24"/>
        </w:rPr>
        <w:lastRenderedPageBreak/>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Pr="0007763B" w:rsidRDefault="00B00A89" w:rsidP="004E13A5">
      <w:pPr>
        <w:spacing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sidRPr="0007763B">
        <w:rPr>
          <w:rFonts w:ascii="Times New Roman" w:hAnsi="Times New Roman" w:cs="Times New Roman"/>
          <w:sz w:val="24"/>
          <w:szCs w:val="24"/>
          <w:lang w:val="en-CA"/>
        </w:rPr>
        <w:t xml:space="preserve">it does not leave its original </w:t>
      </w:r>
      <w:commentRangeStart w:id="61"/>
      <w:r w:rsidR="00DF5ADE" w:rsidRPr="0007763B">
        <w:rPr>
          <w:rFonts w:ascii="Times New Roman" w:hAnsi="Times New Roman" w:cs="Times New Roman"/>
          <w:sz w:val="24"/>
          <w:szCs w:val="24"/>
          <w:lang w:val="en-CA"/>
        </w:rPr>
        <w:t>p</w:t>
      </w:r>
      <w:r w:rsidR="00EE7EE0" w:rsidRPr="0007763B">
        <w:rPr>
          <w:rFonts w:ascii="Times New Roman" w:hAnsi="Times New Roman" w:cs="Times New Roman"/>
          <w:sz w:val="24"/>
          <w:szCs w:val="24"/>
          <w:lang w:val="en-CA"/>
        </w:rPr>
        <w:t>opulation</w:t>
      </w:r>
      <w:commentRangeEnd w:id="61"/>
      <w:r w:rsidR="00B43648">
        <w:rPr>
          <w:rStyle w:val="Marquedecommentaire"/>
        </w:rPr>
        <w:commentReference w:id="61"/>
      </w:r>
      <w:r w:rsidR="00EE7EE0" w:rsidRPr="0007763B">
        <w:rPr>
          <w:rFonts w:ascii="Times New Roman" w:hAnsi="Times New Roman" w:cs="Times New Roman"/>
          <w:sz w:val="24"/>
          <w:szCs w:val="24"/>
          <w:lang w:val="en-CA"/>
        </w:rPr>
        <w:t>.</w:t>
      </w:r>
    </w:p>
    <w:p w14:paraId="220E0D59" w14:textId="77777777" w:rsidR="008D5B11" w:rsidRPr="0007763B" w:rsidRDefault="008D5B11" w:rsidP="004E13A5">
      <w:pPr>
        <w:spacing w:line="480" w:lineRule="auto"/>
        <w:rPr>
          <w:rFonts w:ascii="Times New Roman" w:hAnsi="Times New Roman" w:cs="Times New Roman"/>
          <w:sz w:val="24"/>
          <w:szCs w:val="24"/>
          <w:lang w:val="en-CA"/>
        </w:rPr>
      </w:pPr>
    </w:p>
    <w:p w14:paraId="1103120E" w14:textId="77777777" w:rsidR="004E13A5" w:rsidRPr="0007763B" w:rsidRDefault="004E13A5" w:rsidP="004E13A5">
      <w:pPr>
        <w:spacing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Demographic events design</w:t>
      </w:r>
    </w:p>
    <w:p w14:paraId="3DD868B2" w14:textId="737C18C4" w:rsidR="004E13A5" w:rsidRPr="0007763B" w:rsidRDefault="00B43648"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We simulated two different </w:t>
      </w:r>
      <w:r w:rsidRPr="0007763B">
        <w:rPr>
          <w:rFonts w:ascii="Times New Roman" w:eastAsia="Times New Roman" w:hAnsi="Times New Roman" w:cs="Times New Roman"/>
          <w:sz w:val="24"/>
          <w:szCs w:val="24"/>
          <w:lang w:val="en-GB"/>
        </w:rPr>
        <w:t xml:space="preserve">demographic </w:t>
      </w:r>
      <w:r>
        <w:rPr>
          <w:rFonts w:ascii="Times New Roman" w:eastAsia="Times New Roman" w:hAnsi="Times New Roman" w:cs="Times New Roman"/>
          <w:sz w:val="24"/>
          <w:szCs w:val="24"/>
          <w:lang w:val="en-GB"/>
        </w:rPr>
        <w:t xml:space="preserve">events within our simulation framework: population </w:t>
      </w:r>
      <w:r w:rsidR="002C3535">
        <w:rPr>
          <w:rFonts w:ascii="Times New Roman" w:eastAsia="Times New Roman" w:hAnsi="Times New Roman" w:cs="Times New Roman"/>
          <w:sz w:val="24"/>
          <w:szCs w:val="24"/>
          <w:lang w:val="en-GB"/>
        </w:rPr>
        <w:t>immigration, and a population bottleneck</w:t>
      </w:r>
      <w:r>
        <w:rPr>
          <w:rFonts w:ascii="Times New Roman" w:eastAsia="Times New Roman" w:hAnsi="Times New Roman" w:cs="Times New Roman"/>
          <w:sz w:val="24"/>
          <w:szCs w:val="24"/>
          <w:lang w:val="en-GB"/>
        </w:rPr>
        <w:t>. Our goal through these simulated events was</w:t>
      </w:r>
      <w:r w:rsidR="001E3806">
        <w:rPr>
          <w:rFonts w:ascii="Times New Roman" w:eastAsia="Times New Roman" w:hAnsi="Times New Roman" w:cs="Times New Roman"/>
          <w:sz w:val="24"/>
          <w:szCs w:val="24"/>
          <w:lang w:val="en-GB"/>
        </w:rPr>
        <w:t xml:space="preserve"> to test the capacity of the TBI</w:t>
      </w:r>
      <w:r>
        <w:rPr>
          <w:rFonts w:ascii="Times New Roman" w:eastAsia="Times New Roman" w:hAnsi="Times New Roman" w:cs="Times New Roman"/>
          <w:sz w:val="24"/>
          <w:szCs w:val="24"/>
          <w:lang w:val="en-GB"/>
        </w:rPr>
        <w:t xml:space="preserve"> approach to detect these changes in population density. </w:t>
      </w:r>
      <w:r w:rsidR="002C3535">
        <w:rPr>
          <w:rFonts w:ascii="Times New Roman" w:eastAsia="Times New Roman" w:hAnsi="Times New Roman" w:cs="Times New Roman"/>
          <w:sz w:val="24"/>
          <w:szCs w:val="24"/>
          <w:lang w:val="en-GB"/>
        </w:rPr>
        <w:t xml:space="preserve">In simulating </w:t>
      </w:r>
      <w:r w:rsidR="004E13A5" w:rsidRPr="0007763B">
        <w:rPr>
          <w:rFonts w:ascii="Times New Roman" w:eastAsia="Times New Roman" w:hAnsi="Times New Roman" w:cs="Times New Roman"/>
          <w:sz w:val="24"/>
          <w:szCs w:val="24"/>
          <w:lang w:val="en-GB"/>
        </w:rPr>
        <w:t>immigration</w:t>
      </w:r>
      <w:r w:rsidR="002C3535">
        <w:rPr>
          <w:rFonts w:ascii="Times New Roman" w:eastAsia="Times New Roman" w:hAnsi="Times New Roman" w:cs="Times New Roman"/>
          <w:sz w:val="24"/>
          <w:szCs w:val="24"/>
          <w:lang w:val="en-GB"/>
        </w:rPr>
        <w:t xml:space="preserve">, we allowed individuals </w:t>
      </w:r>
      <w:r w:rsidR="004E13A5" w:rsidRPr="0007763B">
        <w:rPr>
          <w:rFonts w:ascii="Times New Roman" w:eastAsia="Times New Roman" w:hAnsi="Times New Roman" w:cs="Times New Roman"/>
          <w:sz w:val="24"/>
          <w:szCs w:val="24"/>
          <w:lang w:val="en-GB"/>
        </w:rPr>
        <w:t>from a</w:t>
      </w:r>
      <w:r w:rsidR="002C3535">
        <w:rPr>
          <w:rFonts w:ascii="Times New Roman" w:eastAsia="Times New Roman" w:hAnsi="Times New Roman" w:cs="Times New Roman"/>
          <w:sz w:val="24"/>
          <w:szCs w:val="24"/>
          <w:lang w:val="en-GB"/>
        </w:rPr>
        <w:t xml:space="preserve"> </w:t>
      </w:r>
      <w:r w:rsidR="001E3806">
        <w:rPr>
          <w:rFonts w:ascii="Times New Roman" w:eastAsia="Times New Roman" w:hAnsi="Times New Roman" w:cs="Times New Roman"/>
          <w:sz w:val="24"/>
          <w:szCs w:val="24"/>
          <w:lang w:val="en-GB"/>
        </w:rPr>
        <w:t>26</w:t>
      </w:r>
      <w:r w:rsidR="001E3806" w:rsidRPr="001E3806">
        <w:rPr>
          <w:rFonts w:ascii="Times New Roman" w:eastAsia="Times New Roman" w:hAnsi="Times New Roman" w:cs="Times New Roman"/>
          <w:sz w:val="24"/>
          <w:szCs w:val="24"/>
          <w:vertAlign w:val="superscript"/>
          <w:lang w:val="en-GB"/>
        </w:rPr>
        <w:t>th</w:t>
      </w:r>
      <w:r w:rsidR="001E3806">
        <w:rPr>
          <w:rFonts w:ascii="Times New Roman" w:eastAsia="Times New Roman" w:hAnsi="Times New Roman" w:cs="Times New Roman"/>
          <w:sz w:val="24"/>
          <w:szCs w:val="24"/>
          <w:lang w:val="en-GB"/>
        </w:rPr>
        <w:t xml:space="preserve"> </w:t>
      </w:r>
      <w:r w:rsidR="002C3535">
        <w:rPr>
          <w:rFonts w:ascii="Times New Roman" w:eastAsia="Times New Roman" w:hAnsi="Times New Roman" w:cs="Times New Roman"/>
          <w:sz w:val="24"/>
          <w:szCs w:val="24"/>
          <w:lang w:val="en-GB"/>
        </w:rPr>
        <w:t xml:space="preserve">separate </w:t>
      </w:r>
      <w:r w:rsidR="004E13A5" w:rsidRPr="0007763B">
        <w:rPr>
          <w:rFonts w:ascii="Times New Roman" w:eastAsia="Times New Roman" w:hAnsi="Times New Roman" w:cs="Times New Roman"/>
          <w:sz w:val="24"/>
          <w:szCs w:val="24"/>
          <w:lang w:val="en-GB"/>
        </w:rPr>
        <w:t xml:space="preserve">population </w:t>
      </w:r>
      <w:r w:rsidR="002C3535">
        <w:rPr>
          <w:rFonts w:ascii="Times New Roman" w:eastAsia="Times New Roman" w:hAnsi="Times New Roman" w:cs="Times New Roman"/>
          <w:sz w:val="24"/>
          <w:szCs w:val="24"/>
          <w:lang w:val="en-GB"/>
        </w:rPr>
        <w:t>to be added to our study area. This immigrating population had developed in isolation and had never exchanges individauls with the focal population before. O</w:t>
      </w:r>
      <w:r w:rsidR="004E13A5" w:rsidRPr="0007763B">
        <w:rPr>
          <w:rFonts w:ascii="Times New Roman" w:eastAsia="Times New Roman" w:hAnsi="Times New Roman" w:cs="Times New Roman"/>
          <w:sz w:val="24"/>
          <w:szCs w:val="24"/>
          <w:lang w:val="en-GB"/>
        </w:rPr>
        <w:t>therwise</w:t>
      </w:r>
      <w:r w:rsidR="002C3535">
        <w:rPr>
          <w:rFonts w:ascii="Times New Roman" w:eastAsia="Times New Roman" w:hAnsi="Times New Roman" w:cs="Times New Roman"/>
          <w:sz w:val="24"/>
          <w:szCs w:val="24"/>
          <w:lang w:val="en-GB"/>
        </w:rPr>
        <w:t xml:space="preserve">, the immigrating population shared all of </w:t>
      </w:r>
      <w:r w:rsidR="004E13A5" w:rsidRPr="0007763B">
        <w:rPr>
          <w:rFonts w:ascii="Times New Roman" w:eastAsia="Times New Roman" w:hAnsi="Times New Roman" w:cs="Times New Roman"/>
          <w:sz w:val="24"/>
          <w:szCs w:val="24"/>
          <w:lang w:val="en-GB"/>
        </w:rPr>
        <w:lastRenderedPageBreak/>
        <w:t xml:space="preserve">the same characteristics as other </w:t>
      </w:r>
      <w:commentRangeStart w:id="62"/>
      <w:r w:rsidR="004E13A5" w:rsidRPr="0007763B">
        <w:rPr>
          <w:rFonts w:ascii="Times New Roman" w:eastAsia="Times New Roman" w:hAnsi="Times New Roman" w:cs="Times New Roman"/>
          <w:sz w:val="24"/>
          <w:szCs w:val="24"/>
          <w:lang w:val="en-GB"/>
        </w:rPr>
        <w:t>populations</w:t>
      </w:r>
      <w:commentRangeEnd w:id="62"/>
      <w:r w:rsidR="002C3535">
        <w:rPr>
          <w:rStyle w:val="Marquedecommentaire"/>
        </w:rPr>
        <w:commentReference w:id="62"/>
      </w:r>
      <w:r w:rsidR="004E13A5" w:rsidRPr="0007763B">
        <w:rPr>
          <w:rFonts w:ascii="Times New Roman" w:eastAsia="Times New Roman" w:hAnsi="Times New Roman" w:cs="Times New Roman"/>
          <w:sz w:val="24"/>
          <w:szCs w:val="24"/>
          <w:lang w:val="en-GB"/>
        </w:rPr>
        <w:t xml:space="preserve">. This population was simulated during the same number of generations and the cost distance from the isolated </w:t>
      </w:r>
      <w:commentRangeStart w:id="63"/>
      <w:r w:rsidR="004E13A5" w:rsidRPr="0007763B">
        <w:rPr>
          <w:rFonts w:ascii="Times New Roman" w:eastAsia="Times New Roman" w:hAnsi="Times New Roman" w:cs="Times New Roman"/>
          <w:sz w:val="24"/>
          <w:szCs w:val="24"/>
          <w:lang w:val="en-GB"/>
        </w:rPr>
        <w:t xml:space="preserve">population to the target population(s) and was set to 0 between the </w:t>
      </w:r>
      <w:r w:rsidR="0023072B" w:rsidRPr="0007763B">
        <w:rPr>
          <w:rFonts w:ascii="Times New Roman" w:eastAsia="Times New Roman" w:hAnsi="Times New Roman" w:cs="Times New Roman"/>
          <w:sz w:val="24"/>
          <w:szCs w:val="24"/>
          <w:lang w:val="en-GB"/>
        </w:rPr>
        <w:t>1</w:t>
      </w:r>
      <w:r w:rsidR="004E13A5" w:rsidRPr="0007763B">
        <w:rPr>
          <w:rFonts w:ascii="Times New Roman" w:eastAsia="Times New Roman" w:hAnsi="Times New Roman" w:cs="Times New Roman"/>
          <w:sz w:val="24"/>
          <w:szCs w:val="24"/>
          <w:lang w:val="en-GB"/>
        </w:rPr>
        <w:t>00</w:t>
      </w:r>
      <w:r w:rsidR="004E13A5" w:rsidRPr="0007763B">
        <w:rPr>
          <w:rFonts w:ascii="Times New Roman" w:eastAsia="Times New Roman" w:hAnsi="Times New Roman" w:cs="Times New Roman"/>
          <w:sz w:val="24"/>
          <w:szCs w:val="24"/>
          <w:vertAlign w:val="superscript"/>
          <w:lang w:val="en-GB"/>
        </w:rPr>
        <w:t>th</w:t>
      </w:r>
      <w:r w:rsidR="0023072B" w:rsidRPr="0007763B">
        <w:rPr>
          <w:rFonts w:ascii="Times New Roman" w:eastAsia="Times New Roman" w:hAnsi="Times New Roman" w:cs="Times New Roman"/>
          <w:sz w:val="24"/>
          <w:szCs w:val="24"/>
          <w:lang w:val="en-GB"/>
        </w:rPr>
        <w:t xml:space="preserve"> and 1</w:t>
      </w:r>
      <w:r w:rsidR="004E13A5" w:rsidRPr="0007763B">
        <w:rPr>
          <w:rFonts w:ascii="Times New Roman" w:eastAsia="Times New Roman" w:hAnsi="Times New Roman" w:cs="Times New Roman"/>
          <w:sz w:val="24"/>
          <w:szCs w:val="24"/>
          <w:lang w:val="en-GB"/>
        </w:rPr>
        <w:t>01</w:t>
      </w:r>
      <w:r w:rsidR="004E13A5" w:rsidRPr="0007763B">
        <w:rPr>
          <w:rFonts w:ascii="Times New Roman" w:eastAsia="Times New Roman" w:hAnsi="Times New Roman" w:cs="Times New Roman"/>
          <w:sz w:val="24"/>
          <w:szCs w:val="24"/>
          <w:vertAlign w:val="superscript"/>
          <w:lang w:val="en-GB"/>
        </w:rPr>
        <w:t>st</w:t>
      </w:r>
      <w:r w:rsidR="004E13A5" w:rsidRPr="0007763B">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commentRangeEnd w:id="63"/>
      <w:r w:rsidR="002C3535">
        <w:rPr>
          <w:rStyle w:val="Marquedecommentaire"/>
        </w:rPr>
        <w:commentReference w:id="63"/>
      </w:r>
    </w:p>
    <w:p w14:paraId="323544B0" w14:textId="52C4622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second scenario involves a demographic bottleneck through massive mortality. To do that, the carrying capacity of the d</w:t>
      </w:r>
      <w:r w:rsidR="00B70338" w:rsidRPr="0007763B">
        <w:rPr>
          <w:rFonts w:ascii="Times New Roman" w:eastAsia="Times New Roman" w:hAnsi="Times New Roman" w:cs="Times New Roman"/>
          <w:sz w:val="24"/>
          <w:szCs w:val="24"/>
          <w:lang w:val="en-GB"/>
        </w:rPr>
        <w:t>isturbed population was set to 2</w:t>
      </w:r>
      <w:r w:rsidRPr="0007763B">
        <w:rPr>
          <w:rFonts w:ascii="Times New Roman" w:eastAsia="Times New Roman" w:hAnsi="Times New Roman" w:cs="Times New Roman"/>
          <w:sz w:val="24"/>
          <w:szCs w:val="24"/>
          <w:lang w:val="en-GB"/>
        </w:rPr>
        <w:t xml:space="preserve">0% of </w:t>
      </w:r>
      <w:r w:rsidR="00B70338" w:rsidRPr="0007763B">
        <w:rPr>
          <w:rFonts w:ascii="Times New Roman" w:eastAsia="Times New Roman" w:hAnsi="Times New Roman" w:cs="Times New Roman"/>
          <w:sz w:val="24"/>
          <w:szCs w:val="24"/>
          <w:lang w:val="en-GB"/>
        </w:rPr>
        <w:t xml:space="preserve">its original value between the </w:t>
      </w:r>
      <w:commentRangeStart w:id="64"/>
      <w:r w:rsidR="00B70338" w:rsidRPr="0007763B">
        <w:rPr>
          <w:rFonts w:ascii="Times New Roman" w:eastAsia="Times New Roman" w:hAnsi="Times New Roman" w:cs="Times New Roman"/>
          <w:sz w:val="24"/>
          <w:szCs w:val="24"/>
          <w:lang w:val="en-GB"/>
        </w:rPr>
        <w:t>1</w:t>
      </w:r>
      <w:r w:rsidRPr="0007763B">
        <w:rPr>
          <w:rFonts w:ascii="Times New Roman" w:eastAsia="Times New Roman" w:hAnsi="Times New Roman" w:cs="Times New Roman"/>
          <w:sz w:val="24"/>
          <w:szCs w:val="24"/>
          <w:lang w:val="en-GB"/>
        </w:rPr>
        <w:t>00</w:t>
      </w:r>
      <w:r w:rsidRPr="0007763B">
        <w:rPr>
          <w:rFonts w:ascii="Times New Roman" w:eastAsia="Times New Roman" w:hAnsi="Times New Roman" w:cs="Times New Roman"/>
          <w:sz w:val="24"/>
          <w:szCs w:val="24"/>
          <w:vertAlign w:val="superscript"/>
          <w:lang w:val="en-GB"/>
        </w:rPr>
        <w:t>th</w:t>
      </w:r>
      <w:r w:rsidR="00B70338" w:rsidRPr="0007763B">
        <w:rPr>
          <w:rFonts w:ascii="Times New Roman" w:eastAsia="Times New Roman" w:hAnsi="Times New Roman" w:cs="Times New Roman"/>
          <w:sz w:val="24"/>
          <w:szCs w:val="24"/>
          <w:lang w:val="en-GB"/>
        </w:rPr>
        <w:t xml:space="preserve"> and 1</w:t>
      </w:r>
      <w:r w:rsidRPr="0007763B">
        <w:rPr>
          <w:rFonts w:ascii="Times New Roman" w:eastAsia="Times New Roman" w:hAnsi="Times New Roman" w:cs="Times New Roman"/>
          <w:sz w:val="24"/>
          <w:szCs w:val="24"/>
          <w:lang w:val="en-GB"/>
        </w:rPr>
        <w:t>01</w:t>
      </w:r>
      <w:r w:rsidRPr="0007763B">
        <w:rPr>
          <w:rFonts w:ascii="Times New Roman" w:eastAsia="Times New Roman" w:hAnsi="Times New Roman" w:cs="Times New Roman"/>
          <w:sz w:val="24"/>
          <w:szCs w:val="24"/>
          <w:vertAlign w:val="superscript"/>
          <w:lang w:val="en-GB"/>
        </w:rPr>
        <w:t>st</w:t>
      </w:r>
      <w:r w:rsidRPr="0007763B">
        <w:rPr>
          <w:rFonts w:ascii="Times New Roman" w:eastAsia="Times New Roman" w:hAnsi="Times New Roman" w:cs="Times New Roman"/>
          <w:sz w:val="24"/>
          <w:szCs w:val="24"/>
          <w:lang w:val="en-GB"/>
        </w:rPr>
        <w:t xml:space="preserve"> generations</w:t>
      </w:r>
      <w:commentRangeEnd w:id="64"/>
      <w:r w:rsidR="002C3535">
        <w:rPr>
          <w:rStyle w:val="Marquedecommentaire"/>
        </w:rPr>
        <w:commentReference w:id="64"/>
      </w:r>
      <w:r w:rsidRPr="0007763B">
        <w:rPr>
          <w:rFonts w:ascii="Times New Roman" w:eastAsia="Times New Roman" w:hAnsi="Times New Roman" w:cs="Times New Roman"/>
          <w:sz w:val="24"/>
          <w:szCs w:val="24"/>
          <w:lang w:val="en-GB"/>
        </w:rPr>
        <w:t>.</w:t>
      </w:r>
    </w:p>
    <w:p w14:paraId="4098ED7A"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07763B" w:rsidRDefault="004E13A5"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Number and position of </w:t>
      </w:r>
      <w:r w:rsidR="00611055" w:rsidRPr="0007763B">
        <w:rPr>
          <w:rFonts w:ascii="Times New Roman" w:eastAsia="Times New Roman" w:hAnsi="Times New Roman" w:cs="Times New Roman"/>
          <w:i/>
          <w:sz w:val="24"/>
          <w:szCs w:val="24"/>
          <w:lang w:val="en-CA"/>
        </w:rPr>
        <w:t xml:space="preserve">target </w:t>
      </w:r>
      <w:r w:rsidRPr="0007763B">
        <w:rPr>
          <w:rFonts w:ascii="Times New Roman" w:eastAsia="Times New Roman" w:hAnsi="Times New Roman" w:cs="Times New Roman"/>
          <w:i/>
          <w:sz w:val="24"/>
          <w:szCs w:val="24"/>
          <w:lang w:val="en-CA"/>
        </w:rPr>
        <w:t>populations</w:t>
      </w:r>
    </w:p>
    <w:p w14:paraId="06D28190" w14:textId="3C5A9343"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Beyond the dispersal </w:t>
      </w:r>
      <w:commentRangeStart w:id="65"/>
      <w:r w:rsidRPr="0007763B">
        <w:rPr>
          <w:rFonts w:ascii="Times New Roman" w:eastAsia="Times New Roman" w:hAnsi="Times New Roman" w:cs="Times New Roman"/>
          <w:sz w:val="24"/>
          <w:szCs w:val="24"/>
          <w:lang w:val="en-CA"/>
        </w:rPr>
        <w:t xml:space="preserve">intensity </w:t>
      </w:r>
      <w:commentRangeEnd w:id="65"/>
      <w:r w:rsidR="008615D7">
        <w:rPr>
          <w:rStyle w:val="Marquedecommentaire"/>
        </w:rPr>
        <w:commentReference w:id="65"/>
      </w:r>
      <w:r w:rsidRPr="0007763B">
        <w:rPr>
          <w:rFonts w:ascii="Times New Roman" w:eastAsia="Times New Roman" w:hAnsi="Times New Roman" w:cs="Times New Roman"/>
          <w:sz w:val="24"/>
          <w:szCs w:val="24"/>
          <w:lang w:val="en-CA"/>
        </w:rPr>
        <w:t xml:space="preserve">and the demographic event type, we wanted to evaluate how the number of </w:t>
      </w:r>
      <w:r w:rsidR="00611055" w:rsidRPr="008615D7">
        <w:rPr>
          <w:rFonts w:ascii="Times New Roman" w:eastAsia="Times New Roman" w:hAnsi="Times New Roman" w:cs="Times New Roman"/>
          <w:sz w:val="24"/>
          <w:szCs w:val="24"/>
          <w:highlight w:val="yellow"/>
          <w:lang w:val="en-CA"/>
          <w:rPrChange w:id="66" w:author="Patrick James" w:date="2019-10-16T12:57:00Z">
            <w:rPr>
              <w:rFonts w:ascii="Times New Roman" w:eastAsia="Times New Roman" w:hAnsi="Times New Roman" w:cs="Times New Roman"/>
              <w:sz w:val="24"/>
              <w:szCs w:val="24"/>
              <w:lang w:val="en-CA"/>
            </w:rPr>
          </w:rPrChange>
        </w:rPr>
        <w:t xml:space="preserve">target </w:t>
      </w:r>
      <w:r w:rsidRPr="008615D7">
        <w:rPr>
          <w:rFonts w:ascii="Times New Roman" w:eastAsia="Times New Roman" w:hAnsi="Times New Roman" w:cs="Times New Roman"/>
          <w:sz w:val="24"/>
          <w:szCs w:val="24"/>
          <w:highlight w:val="yellow"/>
          <w:lang w:val="en-CA"/>
          <w:rPrChange w:id="67" w:author="Patrick James" w:date="2019-10-16T12:57:00Z">
            <w:rPr>
              <w:rFonts w:ascii="Times New Roman" w:eastAsia="Times New Roman" w:hAnsi="Times New Roman" w:cs="Times New Roman"/>
              <w:sz w:val="24"/>
              <w:szCs w:val="24"/>
              <w:lang w:val="en-CA"/>
            </w:rPr>
          </w:rPrChange>
        </w:rPr>
        <w:t>populations</w:t>
      </w:r>
      <w:r w:rsidRPr="008615D7">
        <w:rPr>
          <w:rFonts w:ascii="Times New Roman" w:eastAsia="Times New Roman" w:hAnsi="Times New Roman" w:cs="Times New Roman"/>
          <w:sz w:val="24"/>
          <w:szCs w:val="24"/>
          <w:lang w:val="en-CA"/>
        </w:rPr>
        <w:t xml:space="preserve"> </w:t>
      </w:r>
      <w:r w:rsidR="006624C2" w:rsidRPr="0007763B">
        <w:rPr>
          <w:rFonts w:ascii="Times New Roman" w:eastAsia="Times New Roman" w:hAnsi="Times New Roman" w:cs="Times New Roman"/>
          <w:sz w:val="24"/>
          <w:szCs w:val="24"/>
          <w:lang w:val="en-CA"/>
        </w:rPr>
        <w:t>affected</w:t>
      </w:r>
      <w:r w:rsidRPr="0007763B">
        <w:rPr>
          <w:rFonts w:ascii="Times New Roman" w:eastAsia="Times New Roman" w:hAnsi="Times New Roman" w:cs="Times New Roman"/>
          <w:sz w:val="24"/>
          <w:szCs w:val="24"/>
          <w:lang w:val="en-CA"/>
        </w:rPr>
        <w:t xml:space="preserve"> the performance of our testing procedure. To achieve this, we </w:t>
      </w:r>
      <w:r w:rsidRPr="008615D7">
        <w:rPr>
          <w:rFonts w:ascii="Times New Roman" w:eastAsia="Times New Roman" w:hAnsi="Times New Roman" w:cs="Times New Roman"/>
          <w:sz w:val="24"/>
          <w:szCs w:val="24"/>
          <w:highlight w:val="yellow"/>
          <w:lang w:val="en-CA"/>
          <w:rPrChange w:id="68" w:author="Patrick James" w:date="2019-10-16T12:57:00Z">
            <w:rPr>
              <w:rFonts w:ascii="Times New Roman" w:eastAsia="Times New Roman" w:hAnsi="Times New Roman" w:cs="Times New Roman"/>
              <w:sz w:val="24"/>
              <w:szCs w:val="24"/>
              <w:lang w:val="en-CA"/>
            </w:rPr>
          </w:rPrChange>
        </w:rPr>
        <w:t>disturbed</w:t>
      </w:r>
      <w:r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Pr="0007763B">
        <w:rPr>
          <w:rFonts w:ascii="Times New Roman" w:eastAsia="Times New Roman" w:hAnsi="Times New Roman" w:cs="Times New Roman"/>
          <w:sz w:val="24"/>
          <w:szCs w:val="24"/>
          <w:lang w:val="en-CA"/>
        </w:rPr>
        <w:t xml:space="preserve"> populations among the 25. When only 1 population was </w:t>
      </w:r>
      <w:r w:rsidRPr="008615D7">
        <w:rPr>
          <w:rFonts w:ascii="Times New Roman" w:eastAsia="Times New Roman" w:hAnsi="Times New Roman" w:cs="Times New Roman"/>
          <w:sz w:val="24"/>
          <w:szCs w:val="24"/>
          <w:highlight w:val="yellow"/>
          <w:lang w:val="en-CA"/>
          <w:rPrChange w:id="69" w:author="Patrick James" w:date="2019-10-16T12:57:00Z">
            <w:rPr>
              <w:rFonts w:ascii="Times New Roman" w:eastAsia="Times New Roman" w:hAnsi="Times New Roman" w:cs="Times New Roman"/>
              <w:sz w:val="24"/>
              <w:szCs w:val="24"/>
              <w:lang w:val="en-CA"/>
            </w:rPr>
          </w:rPrChange>
        </w:rPr>
        <w:t>disturbed</w:t>
      </w:r>
      <w:r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Pr="0007763B">
        <w:rPr>
          <w:rFonts w:ascii="Times New Roman" w:eastAsia="Times New Roman" w:hAnsi="Times New Roman" w:cs="Times New Roman"/>
          <w:sz w:val="24"/>
          <w:szCs w:val="24"/>
          <w:lang w:val="en-CA"/>
        </w:rPr>
        <w:t>. When several (</w:t>
      </w:r>
      <w:r w:rsidRPr="0007763B">
        <w:rPr>
          <w:rFonts w:ascii="Times New Roman" w:eastAsia="Times New Roman" w:hAnsi="Times New Roman" w:cs="Times New Roman"/>
          <w:i/>
          <w:sz w:val="24"/>
          <w:szCs w:val="24"/>
          <w:lang w:val="en-CA"/>
        </w:rPr>
        <w:t>k</w:t>
      </w:r>
      <w:r w:rsidRPr="0007763B">
        <w:rPr>
          <w:rFonts w:ascii="Times New Roman" w:eastAsia="Times New Roman" w:hAnsi="Times New Roman" w:cs="Times New Roman"/>
          <w:sz w:val="24"/>
          <w:szCs w:val="24"/>
          <w:lang w:val="en-CA"/>
        </w:rPr>
        <w:t xml:space="preserve">) populations were disturbed,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set of targeted populations</w:t>
      </w:r>
      <w:r w:rsidRPr="0007763B">
        <w:rPr>
          <w:rFonts w:ascii="Times New Roman" w:eastAsia="Times New Roman" w:hAnsi="Times New Roman" w:cs="Times New Roman"/>
          <w:sz w:val="24"/>
          <w:szCs w:val="24"/>
          <w:lang w:val="en-CA"/>
        </w:rPr>
        <w:t>).</w:t>
      </w:r>
      <w:r w:rsidR="004A38A8" w:rsidRPr="0007763B">
        <w:rPr>
          <w:rFonts w:ascii="Times New Roman" w:eastAsia="Times New Roman" w:hAnsi="Times New Roman" w:cs="Times New Roman"/>
          <w:sz w:val="24"/>
          <w:szCs w:val="24"/>
          <w:lang w:val="en-CA"/>
        </w:rPr>
        <w:t xml:space="preserve"> We choose to pick target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Pr="0007763B" w:rsidRDefault="009507E1"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0A18CB51" w14:textId="3972DD06" w:rsidR="009507E1" w:rsidRPr="0007763B" w:rsidRDefault="00540E32" w:rsidP="004E13A5">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C</w:t>
      </w:r>
      <w:r w:rsidR="009507E1" w:rsidRPr="0007763B">
        <w:rPr>
          <w:rFonts w:ascii="Times New Roman" w:eastAsia="Times New Roman" w:hAnsi="Times New Roman" w:cs="Times New Roman"/>
          <w:sz w:val="24"/>
          <w:szCs w:val="24"/>
          <w:lang w:val="en-CA"/>
        </w:rPr>
        <w:t xml:space="preserve">ontrol populations are never affected by any event and therefore only display </w:t>
      </w:r>
      <w:r w:rsidR="003422BA" w:rsidRPr="0007763B">
        <w:rPr>
          <w:rFonts w:ascii="Times New Roman" w:eastAsia="Times New Roman" w:hAnsi="Times New Roman" w:cs="Times New Roman"/>
          <w:sz w:val="24"/>
          <w:szCs w:val="24"/>
          <w:lang w:val="en-CA"/>
        </w:rPr>
        <w:t>other</w:t>
      </w:r>
      <w:r w:rsidR="009507E1" w:rsidRPr="0007763B">
        <w:rPr>
          <w:rFonts w:ascii="Times New Roman" w:eastAsia="Times New Roman" w:hAnsi="Times New Roman" w:cs="Times New Roman"/>
          <w:sz w:val="24"/>
          <w:szCs w:val="24"/>
          <w:lang w:val="en-CA"/>
        </w:rPr>
        <w:t xml:space="preserve"> sources of gene</w:t>
      </w:r>
      <w:r w:rsidR="003422BA" w:rsidRPr="0007763B">
        <w:rPr>
          <w:rFonts w:ascii="Times New Roman" w:eastAsia="Times New Roman" w:hAnsi="Times New Roman" w:cs="Times New Roman"/>
          <w:sz w:val="24"/>
          <w:szCs w:val="24"/>
          <w:lang w:val="en-CA"/>
        </w:rPr>
        <w:t>tic variation such as gene flow, drift, and mutation. Dispersal ability was therefore the only parameter to change for the 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CA"/>
        </w:rPr>
      </w:pPr>
    </w:p>
    <w:p w14:paraId="0EB621B1" w14:textId="0FAB1CA0" w:rsidR="004E13A5" w:rsidRPr="0007763B" w:rsidRDefault="000623C8"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i/>
          <w:iCs/>
          <w:sz w:val="24"/>
          <w:szCs w:val="24"/>
          <w:lang w:val="en-GB"/>
        </w:rPr>
        <w:t>Euclidean g</w:t>
      </w:r>
      <w:r w:rsidR="004E13A5" w:rsidRPr="0007763B">
        <w:rPr>
          <w:rFonts w:ascii="Times New Roman" w:eastAsia="Times New Roman" w:hAnsi="Times New Roman" w:cs="Times New Roman"/>
          <w:i/>
          <w:iCs/>
          <w:sz w:val="24"/>
          <w:szCs w:val="24"/>
          <w:lang w:val="en-GB"/>
        </w:rPr>
        <w:t>enetic dissimilarity</w:t>
      </w:r>
    </w:p>
    <w:p w14:paraId="7C372E9B" w14:textId="5C6CF74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Chord distance has been commonly used in both community ecology (Orlóci 1967; Legendre &amp; Borcard 2018) and population genetics (Cavalli-Sforza &amp; Edwards 1967; Balkenhol et al. 2016). We chose chord distance because it has already been tested for use with TBI with non-genetic data (Legendre 2019)</w:t>
      </w:r>
      <w:r w:rsidR="007729F2">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and because it may be more appropriate than other indices of genetic dissimilarity when most of the variation among populations is due to recent changes (Takezaki &amp; Nei 1996; Kalinowski 2002) as it does not assume populations are in drift-mutation equilibrium. Here we use the Chord distance to calculate genetic dissimilarity of a single site sampled at two differ</w:t>
      </w:r>
      <w:r w:rsidR="00754884" w:rsidRPr="0007763B">
        <w:rPr>
          <w:rFonts w:ascii="Times New Roman" w:eastAsia="Times New Roman" w:hAnsi="Times New Roman" w:cs="Times New Roman"/>
          <w:sz w:val="24"/>
          <w:szCs w:val="24"/>
          <w:lang w:val="en-GB"/>
        </w:rPr>
        <w:t>ent points in (simulated) time.</w:t>
      </w:r>
    </w:p>
    <w:p w14:paraId="5C2A6F0E" w14:textId="77777777" w:rsidR="00635445" w:rsidRPr="0007763B" w:rsidRDefault="00635445" w:rsidP="004E13A5">
      <w:pPr>
        <w:spacing w:after="240" w:line="480" w:lineRule="auto"/>
        <w:rPr>
          <w:rFonts w:ascii="Times New Roman" w:eastAsia="Times New Roman" w:hAnsi="Times New Roman" w:cs="Times New Roman"/>
          <w:sz w:val="24"/>
          <w:szCs w:val="24"/>
          <w:lang w:val="en-GB"/>
        </w:rPr>
      </w:pPr>
    </w:p>
    <w:p w14:paraId="6C03F00F" w14:textId="5B576CA2" w:rsidR="004E13A5" w:rsidRPr="0007763B" w:rsidRDefault="003F114F"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0D4FBF6" w14:textId="72328B99" w:rsidR="003F114F" w:rsidRPr="0007763B" w:rsidRDefault="003F114F" w:rsidP="004E13A5">
      <w:pPr>
        <w:spacing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Pr="0007763B">
        <w:rPr>
          <w:rFonts w:ascii="Times New Roman" w:eastAsia="Times New Roman" w:hAnsi="Times New Roman" w:cs="Times New Roman"/>
          <w:iCs/>
          <w:sz w:val="24"/>
          <w:szCs w:val="24"/>
          <w:lang w:val="en-GB"/>
        </w:rPr>
        <w:t xml:space="preserve">change, we used TBI on simulation data collected each year, up to </w:t>
      </w:r>
      <w:commentRangeStart w:id="70"/>
      <w:commentRangeStart w:id="71"/>
      <w:r w:rsidR="008615D7">
        <w:rPr>
          <w:rFonts w:ascii="Times New Roman" w:eastAsia="Times New Roman" w:hAnsi="Times New Roman" w:cs="Times New Roman"/>
          <w:iCs/>
          <w:sz w:val="24"/>
          <w:szCs w:val="24"/>
          <w:lang w:val="en-GB"/>
        </w:rPr>
        <w:t xml:space="preserve">five </w:t>
      </w:r>
      <w:commentRangeEnd w:id="70"/>
      <w:r w:rsidR="008615D7">
        <w:rPr>
          <w:rStyle w:val="Marquedecommentaire"/>
        </w:rPr>
        <w:commentReference w:id="70"/>
      </w:r>
      <w:commentRangeEnd w:id="71"/>
      <w:r w:rsidR="00A07C15">
        <w:rPr>
          <w:rStyle w:val="Marquedecommentaire"/>
        </w:rPr>
        <w:commentReference w:id="71"/>
      </w:r>
      <w:r w:rsidRPr="0007763B">
        <w:rPr>
          <w:rFonts w:ascii="Times New Roman" w:eastAsia="Times New Roman" w:hAnsi="Times New Roman" w:cs="Times New Roman"/>
          <w:iCs/>
          <w:sz w:val="24"/>
          <w:szCs w:val="24"/>
          <w:lang w:val="en-GB"/>
        </w:rPr>
        <w:t xml:space="preserve">years after the event, and compared them with data from the event year. </w:t>
      </w:r>
      <w:commentRangeStart w:id="72"/>
      <w:commentRangeStart w:id="73"/>
      <w:r w:rsidRPr="0007763B">
        <w:rPr>
          <w:rFonts w:ascii="Times New Roman" w:eastAsia="Times New Roman" w:hAnsi="Times New Roman" w:cs="Times New Roman"/>
          <w:iCs/>
          <w:sz w:val="24"/>
          <w:szCs w:val="24"/>
          <w:lang w:val="en-GB"/>
        </w:rPr>
        <w:t xml:space="preserve">We did the same with the earliest </w:t>
      </w:r>
      <w:r w:rsidRPr="0007763B">
        <w:rPr>
          <w:rFonts w:ascii="Times New Roman" w:eastAsia="Times New Roman" w:hAnsi="Times New Roman" w:cs="Times New Roman"/>
          <w:iCs/>
          <w:sz w:val="24"/>
          <w:szCs w:val="24"/>
          <w:lang w:val="en-GB"/>
        </w:rPr>
        <w:lastRenderedPageBreak/>
        <w:t xml:space="preserve">sampling period, that is </w:t>
      </w:r>
      <w:r w:rsidR="00C61BAE" w:rsidRPr="0007763B">
        <w:rPr>
          <w:rFonts w:ascii="Times New Roman" w:eastAsia="Times New Roman" w:hAnsi="Times New Roman" w:cs="Times New Roman"/>
          <w:iCs/>
          <w:sz w:val="24"/>
          <w:szCs w:val="24"/>
          <w:lang w:val="en-GB"/>
        </w:rPr>
        <w:t>we used simulation data dating 5</w:t>
      </w:r>
      <w:r w:rsidRPr="0007763B">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the most extreme according to the </w:t>
      </w:r>
      <w:r w:rsidR="007729F2">
        <w:rPr>
          <w:rFonts w:ascii="Times New Roman" w:eastAsia="Times New Roman" w:hAnsi="Times New Roman" w:cs="Times New Roman"/>
          <w:iCs/>
          <w:sz w:val="24"/>
          <w:szCs w:val="24"/>
          <w:lang w:val="en-GB"/>
        </w:rPr>
        <w:t xml:space="preserve">previous </w:t>
      </w:r>
      <w:r w:rsidRPr="0007763B">
        <w:rPr>
          <w:rFonts w:ascii="Times New Roman" w:eastAsia="Times New Roman" w:hAnsi="Times New Roman" w:cs="Times New Roman"/>
          <w:iCs/>
          <w:sz w:val="24"/>
          <w:szCs w:val="24"/>
          <w:lang w:val="en-GB"/>
        </w:rPr>
        <w:t xml:space="preserve">results, to represent the “easiest” and “hardest” </w:t>
      </w:r>
      <w:r w:rsidR="001F3196" w:rsidRPr="0007763B">
        <w:rPr>
          <w:rFonts w:ascii="Times New Roman" w:eastAsia="Times New Roman" w:hAnsi="Times New Roman" w:cs="Times New Roman"/>
          <w:iCs/>
          <w:sz w:val="24"/>
          <w:szCs w:val="24"/>
          <w:lang w:val="en-GB"/>
        </w:rPr>
        <w:t>contexts to detect change.</w:t>
      </w:r>
      <w:r w:rsidR="00D8326B" w:rsidRPr="0007763B">
        <w:rPr>
          <w:rFonts w:ascii="Times New Roman" w:eastAsia="Times New Roman" w:hAnsi="Times New Roman" w:cs="Times New Roman"/>
          <w:iCs/>
          <w:sz w:val="24"/>
          <w:szCs w:val="24"/>
          <w:lang w:val="en-GB"/>
        </w:rPr>
        <w:t xml:space="preserve"> </w:t>
      </w:r>
      <w:r w:rsidR="007729F2">
        <w:rPr>
          <w:rFonts w:ascii="Times New Roman" w:eastAsia="Times New Roman" w:hAnsi="Times New Roman" w:cs="Times New Roman"/>
          <w:iCs/>
          <w:sz w:val="24"/>
          <w:szCs w:val="24"/>
          <w:lang w:val="en-GB"/>
        </w:rPr>
        <w:t>We show</w:t>
      </w:r>
      <w:r w:rsidR="00D8326B" w:rsidRPr="0007763B">
        <w:rPr>
          <w:rFonts w:ascii="Times New Roman" w:eastAsia="Times New Roman" w:hAnsi="Times New Roman" w:cs="Times New Roman"/>
          <w:iCs/>
          <w:sz w:val="24"/>
          <w:szCs w:val="24"/>
          <w:lang w:val="en-GB"/>
        </w:rPr>
        <w:t xml:space="preserve">ed </w:t>
      </w:r>
      <w:r w:rsidR="007729F2">
        <w:rPr>
          <w:rFonts w:ascii="Times New Roman" w:eastAsia="Times New Roman" w:hAnsi="Times New Roman" w:cs="Times New Roman"/>
          <w:iCs/>
          <w:sz w:val="24"/>
          <w:szCs w:val="24"/>
          <w:lang w:val="en-GB"/>
        </w:rPr>
        <w:t xml:space="preserve">results for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-value threshold as it was a good compromise between decent FPR and FNR in our initial results</w:t>
      </w:r>
      <w:r w:rsidR="007729F2">
        <w:rPr>
          <w:rFonts w:ascii="Times New Roman" w:eastAsia="Times New Roman" w:hAnsi="Times New Roman" w:cs="Times New Roman"/>
          <w:iCs/>
          <w:sz w:val="24"/>
          <w:szCs w:val="24"/>
          <w:lang w:val="en-GB"/>
        </w:rPr>
        <w:t>.</w:t>
      </w:r>
      <w:commentRangeEnd w:id="72"/>
      <w:r w:rsidR="008615D7">
        <w:rPr>
          <w:rStyle w:val="Marquedecommentaire"/>
        </w:rPr>
        <w:commentReference w:id="72"/>
      </w:r>
      <w:commentRangeEnd w:id="73"/>
      <w:r w:rsidR="00904B54">
        <w:rPr>
          <w:rStyle w:val="Marquedecommentaire"/>
        </w:rPr>
        <w:commentReference w:id="73"/>
      </w:r>
    </w:p>
    <w:p w14:paraId="6E1D641C" w14:textId="77777777" w:rsidR="004E13A5" w:rsidRPr="0007763B" w:rsidRDefault="004E13A5" w:rsidP="004E13A5">
      <w:pPr>
        <w:spacing w:after="240" w:line="480" w:lineRule="auto"/>
        <w:rPr>
          <w:rFonts w:ascii="Times New Roman" w:eastAsia="Times New Roman" w:hAnsi="Times New Roman" w:cs="Times New Roman"/>
          <w:i/>
          <w:sz w:val="24"/>
          <w:szCs w:val="24"/>
          <w:lang w:val="en-GB"/>
        </w:rPr>
      </w:pPr>
      <w:r w:rsidRPr="0007763B">
        <w:rPr>
          <w:rFonts w:ascii="Times New Roman" w:eastAsia="Times New Roman" w:hAnsi="Times New Roman" w:cs="Times New Roman"/>
          <w:i/>
          <w:sz w:val="24"/>
          <w:szCs w:val="24"/>
          <w:lang w:val="en-GB"/>
        </w:rPr>
        <w:t>Permutation approaches</w:t>
      </w:r>
    </w:p>
    <w:p w14:paraId="78967F54" w14:textId="754D81A0" w:rsidR="004E13A5" w:rsidRPr="0007763B" w:rsidRDefault="008617EB"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w:t>
      </w:r>
      <w:commentRangeStart w:id="74"/>
      <w:r w:rsidRPr="0007763B">
        <w:rPr>
          <w:rFonts w:ascii="Times New Roman" w:eastAsia="Times New Roman" w:hAnsi="Times New Roman" w:cs="Times New Roman"/>
          <w:sz w:val="24"/>
          <w:szCs w:val="24"/>
          <w:lang w:val="en-GB"/>
        </w:rPr>
        <w:t>distinguish typical variation from truly atypical change</w:t>
      </w:r>
      <w:commentRangeEnd w:id="74"/>
      <w:r w:rsidR="00391295">
        <w:rPr>
          <w:rStyle w:val="Marquedecommentaire"/>
        </w:rPr>
        <w:commentReference w:id="74"/>
      </w:r>
      <w:r w:rsidRPr="0007763B">
        <w:rPr>
          <w:rFonts w:ascii="Times New Roman" w:eastAsia="Times New Roman" w:hAnsi="Times New Roman" w:cs="Times New Roman"/>
          <w:sz w:val="24"/>
          <w:szCs w:val="24"/>
          <w:lang w:val="en-GB"/>
        </w:rPr>
        <w:t xml:space="preserve">, decision makers and researchers would be left to arbitrarily set thresholds for what constitute change. Permutation-based </w:t>
      </w:r>
      <w:r w:rsidR="007848A4" w:rsidRPr="0007763B">
        <w:rPr>
          <w:rFonts w:ascii="Times New Roman" w:eastAsia="Times New Roman" w:hAnsi="Times New Roman" w:cs="Times New Roman"/>
          <w:sz w:val="24"/>
          <w:szCs w:val="24"/>
          <w:lang w:val="en-GB"/>
        </w:rPr>
        <w:t>approaches can</w:t>
      </w:r>
      <w:r w:rsidR="00391295">
        <w:rPr>
          <w:rFonts w:ascii="Times New Roman" w:eastAsia="Times New Roman" w:hAnsi="Times New Roman" w:cs="Times New Roman"/>
          <w:sz w:val="24"/>
          <w:szCs w:val="24"/>
          <w:lang w:val="en-GB"/>
        </w:rPr>
        <w:t xml:space="preserve"> be used to generate </w:t>
      </w:r>
      <w:r w:rsidR="001E16C9" w:rsidRPr="0007763B">
        <w:rPr>
          <w:rFonts w:ascii="Times New Roman" w:eastAsia="Times New Roman" w:hAnsi="Times New Roman" w:cs="Times New Roman"/>
          <w:sz w:val="24"/>
          <w:szCs w:val="24"/>
          <w:lang w:val="en-GB"/>
        </w:rPr>
        <w:t xml:space="preserve">a distribution of values </w:t>
      </w:r>
      <w:r w:rsidR="00391295">
        <w:rPr>
          <w:rFonts w:ascii="Times New Roman" w:eastAsia="Times New Roman" w:hAnsi="Times New Roman" w:cs="Times New Roman"/>
          <w:sz w:val="24"/>
          <w:szCs w:val="24"/>
          <w:lang w:val="en-GB"/>
        </w:rPr>
        <w:t xml:space="preserve">against which an observed value (here temporal change in genetic diversity) </w:t>
      </w:r>
      <w:r w:rsidR="001E16C9" w:rsidRPr="0007763B">
        <w:rPr>
          <w:rFonts w:ascii="Times New Roman" w:eastAsia="Times New Roman" w:hAnsi="Times New Roman" w:cs="Times New Roman"/>
          <w:sz w:val="24"/>
          <w:szCs w:val="24"/>
          <w:lang w:val="en-GB"/>
        </w:rPr>
        <w:t xml:space="preserve">can compared. </w:t>
      </w:r>
      <w:ins w:id="75" w:author="Patrick James" w:date="2019-10-16T13:05:00Z">
        <w:r w:rsidR="00391295">
          <w:rPr>
            <w:rFonts w:ascii="Times New Roman" w:eastAsia="Times New Roman" w:hAnsi="Times New Roman" w:cs="Times New Roman"/>
            <w:sz w:val="24"/>
            <w:szCs w:val="24"/>
            <w:lang w:val="en-GB"/>
          </w:rPr>
          <w:t xml:space="preserve">There are several different ways that one can permute spatial-temporal genetic data. </w:t>
        </w:r>
      </w:ins>
      <w:ins w:id="76" w:author="Patrick James" w:date="2019-10-16T13:06:00Z">
        <w:r w:rsidR="00391295">
          <w:rPr>
            <w:rFonts w:ascii="Times New Roman" w:eastAsia="Times New Roman" w:hAnsi="Times New Roman" w:cs="Times New Roman"/>
            <w:sz w:val="24"/>
            <w:szCs w:val="24"/>
            <w:lang w:val="en-GB"/>
          </w:rPr>
          <w:t xml:space="preserve">For example, one can permute… </w:t>
        </w:r>
      </w:ins>
      <w:moveToRangeStart w:id="77" w:author="Patrick James" w:date="2019-10-16T13:10:00Z" w:name="move22123844"/>
      <w:moveTo w:id="78" w:author="Patrick James" w:date="2019-10-16T13:10:00Z">
        <w:del w:id="79" w:author="Patrick James" w:date="2019-10-16T13:10:00Z">
          <w:r w:rsidR="00E46AFF" w:rsidRPr="0007763B" w:rsidDel="00E46AFF">
            <w:rPr>
              <w:rFonts w:ascii="Times New Roman" w:eastAsia="Times New Roman" w:hAnsi="Times New Roman" w:cs="Times New Roman"/>
              <w:sz w:val="24"/>
              <w:szCs w:val="24"/>
              <w:lang w:val="en-GB"/>
            </w:rPr>
            <w:delText xml:space="preserve">The first permutation approach consisted in permuting </w:delText>
          </w:r>
        </w:del>
        <w:r w:rsidR="00E46AFF" w:rsidRPr="0007763B">
          <w:rPr>
            <w:rFonts w:ascii="Times New Roman" w:eastAsia="Times New Roman" w:hAnsi="Times New Roman" w:cs="Times New Roman"/>
            <w:sz w:val="24"/>
            <w:szCs w:val="24"/>
            <w:lang w:val="en-GB"/>
          </w:rPr>
          <w:t xml:space="preserve">a locus in the same way in both (original sampling and resampling) gene frequency </w:t>
        </w:r>
        <w:commentRangeStart w:id="80"/>
        <w:r w:rsidR="00E46AFF" w:rsidRPr="0007763B">
          <w:rPr>
            <w:rFonts w:ascii="Times New Roman" w:eastAsia="Times New Roman" w:hAnsi="Times New Roman" w:cs="Times New Roman"/>
            <w:sz w:val="24"/>
            <w:szCs w:val="24"/>
            <w:lang w:val="en-GB"/>
          </w:rPr>
          <w:t>data frames</w:t>
        </w:r>
      </w:moveTo>
      <w:commentRangeEnd w:id="80"/>
      <w:r w:rsidR="00E46AFF">
        <w:rPr>
          <w:rStyle w:val="Marquedecommentaire"/>
        </w:rPr>
        <w:commentReference w:id="80"/>
      </w:r>
      <w:moveTo w:id="81" w:author="Patrick James" w:date="2019-10-16T13:10:00Z">
        <w:r w:rsidR="00E46AFF" w:rsidRPr="0007763B">
          <w:rPr>
            <w:rFonts w:ascii="Times New Roman" w:eastAsia="Times New Roman" w:hAnsi="Times New Roman" w:cs="Times New Roman"/>
            <w:sz w:val="24"/>
            <w:szCs w:val="24"/>
            <w:lang w:val="en-GB"/>
          </w:rPr>
          <w:t>. The second permutation approac</w:t>
        </w:r>
        <w:r w:rsidR="00E46AFF">
          <w:rPr>
            <w:rFonts w:ascii="Times New Roman" w:eastAsia="Times New Roman" w:hAnsi="Times New Roman" w:cs="Times New Roman"/>
            <w:sz w:val="24"/>
            <w:szCs w:val="24"/>
            <w:lang w:val="en-GB"/>
          </w:rPr>
          <w:t>h consisted in permuting loci</w:t>
        </w:r>
        <w:r w:rsidR="00E46AFF" w:rsidRPr="0007763B">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w:t>
        </w:r>
      </w:moveTo>
      <w:moveToRangeEnd w:id="77"/>
      <w:ins w:id="82" w:author="Patrick James" w:date="2019-10-16T13:06:00Z">
        <w:r w:rsidR="00391295">
          <w:rPr>
            <w:rFonts w:ascii="Times New Roman" w:eastAsia="Times New Roman" w:hAnsi="Times New Roman" w:cs="Times New Roman"/>
            <w:sz w:val="24"/>
            <w:szCs w:val="24"/>
            <w:lang w:val="en-GB"/>
          </w:rPr>
          <w:t xml:space="preserve">. </w:t>
        </w:r>
      </w:ins>
      <w:ins w:id="83" w:author="Patrick James" w:date="2019-10-16T13:05:00Z">
        <w:r w:rsidR="00391295">
          <w:rPr>
            <w:rFonts w:ascii="Times New Roman" w:eastAsia="Times New Roman" w:hAnsi="Times New Roman" w:cs="Times New Roman"/>
            <w:sz w:val="24"/>
            <w:szCs w:val="24"/>
            <w:lang w:val="en-GB"/>
          </w:rPr>
          <w:t xml:space="preserve">However, it is uncertain which type of approach produces the lowest </w:t>
        </w:r>
        <w:commentRangeStart w:id="84"/>
        <w:r w:rsidR="00391295">
          <w:rPr>
            <w:rFonts w:ascii="Times New Roman" w:eastAsia="Times New Roman" w:hAnsi="Times New Roman" w:cs="Times New Roman"/>
            <w:sz w:val="24"/>
            <w:szCs w:val="24"/>
            <w:lang w:val="en-GB"/>
          </w:rPr>
          <w:t>FN</w:t>
        </w:r>
      </w:ins>
      <w:commentRangeEnd w:id="84"/>
      <w:ins w:id="85" w:author="Patrick James" w:date="2019-10-16T13:06:00Z">
        <w:r w:rsidR="00391295">
          <w:rPr>
            <w:rStyle w:val="Marquedecommentaire"/>
          </w:rPr>
          <w:commentReference w:id="84"/>
        </w:r>
      </w:ins>
      <w:ins w:id="86" w:author="Patrick James" w:date="2019-10-16T13:05:00Z">
        <w:r w:rsidR="00391295">
          <w:rPr>
            <w:rFonts w:ascii="Times New Roman" w:eastAsia="Times New Roman" w:hAnsi="Times New Roman" w:cs="Times New Roman"/>
            <w:sz w:val="24"/>
            <w:szCs w:val="24"/>
            <w:lang w:val="en-GB"/>
          </w:rPr>
          <w:t>R</w:t>
        </w:r>
      </w:ins>
      <w:ins w:id="87" w:author="Patrick James" w:date="2019-10-16T13:06:00Z">
        <w:r w:rsidR="00391295">
          <w:rPr>
            <w:rFonts w:ascii="Times New Roman" w:eastAsia="Times New Roman" w:hAnsi="Times New Roman" w:cs="Times New Roman"/>
            <w:sz w:val="24"/>
            <w:szCs w:val="24"/>
            <w:lang w:val="en-GB"/>
          </w:rPr>
          <w:t xml:space="preserve">. TBI as implemented in the </w:t>
        </w:r>
        <w:r w:rsidR="00391295" w:rsidRPr="00391295">
          <w:rPr>
            <w:rFonts w:ascii="Times New Roman" w:eastAsia="Times New Roman" w:hAnsi="Times New Roman" w:cs="Times New Roman"/>
            <w:i/>
            <w:sz w:val="24"/>
            <w:szCs w:val="24"/>
            <w:lang w:val="en-GB"/>
            <w:rPrChange w:id="88" w:author="Patrick James" w:date="2019-10-16T13:06:00Z">
              <w:rPr>
                <w:rFonts w:ascii="Times New Roman" w:eastAsia="Times New Roman" w:hAnsi="Times New Roman" w:cs="Times New Roman"/>
                <w:sz w:val="24"/>
                <w:szCs w:val="24"/>
                <w:lang w:val="en-GB"/>
              </w:rPr>
            </w:rPrChange>
          </w:rPr>
          <w:t>adepsatial</w:t>
        </w:r>
        <w:r w:rsidR="00391295">
          <w:rPr>
            <w:rFonts w:ascii="Times New Roman" w:eastAsia="Times New Roman" w:hAnsi="Times New Roman" w:cs="Times New Roman"/>
            <w:sz w:val="24"/>
            <w:szCs w:val="24"/>
            <w:lang w:val="en-GB"/>
          </w:rPr>
          <w:t xml:space="preserve"> package  </w:t>
        </w:r>
      </w:ins>
      <w:ins w:id="89" w:author="Patrick James" w:date="2019-10-16T13:07:00Z">
        <w:r w:rsidR="00391295">
          <w:rPr>
            <w:rFonts w:ascii="Times New Roman" w:eastAsia="Times New Roman" w:hAnsi="Times New Roman" w:cs="Times New Roman"/>
            <w:sz w:val="24"/>
            <w:szCs w:val="24"/>
            <w:lang w:val="en-GB"/>
          </w:rPr>
          <w:t xml:space="preserve">permutes based on …. </w:t>
        </w:r>
      </w:ins>
      <w:del w:id="90" w:author="Patrick James" w:date="2019-10-16T13:05:00Z">
        <w:r w:rsidR="003D41F3" w:rsidRPr="0007763B" w:rsidDel="00391295">
          <w:rPr>
            <w:rFonts w:ascii="Times New Roman" w:eastAsia="Times New Roman" w:hAnsi="Times New Roman" w:cs="Times New Roman"/>
            <w:sz w:val="24"/>
            <w:szCs w:val="24"/>
            <w:lang w:val="en-GB"/>
          </w:rPr>
          <w:delText>Most c</w:delText>
        </w:r>
        <w:r w:rsidR="004E13A5" w:rsidRPr="0007763B" w:rsidDel="00391295">
          <w:rPr>
            <w:rFonts w:ascii="Times New Roman" w:eastAsia="Times New Roman" w:hAnsi="Times New Roman" w:cs="Times New Roman"/>
            <w:sz w:val="24"/>
            <w:szCs w:val="24"/>
            <w:lang w:val="en-GB"/>
          </w:rPr>
          <w:delText>alculations used in this paper are based on the</w:delText>
        </w:r>
        <w:r w:rsidR="00E45849" w:rsidRPr="0007763B" w:rsidDel="00391295">
          <w:rPr>
            <w:rFonts w:ascii="Times New Roman" w:eastAsia="Times New Roman" w:hAnsi="Times New Roman" w:cs="Times New Roman"/>
            <w:sz w:val="24"/>
            <w:szCs w:val="24"/>
            <w:lang w:val="en-GB"/>
          </w:rPr>
          <w:delText xml:space="preserve"> TBI</w:delText>
        </w:r>
        <w:r w:rsidR="004E13A5" w:rsidRPr="0007763B" w:rsidDel="00391295">
          <w:rPr>
            <w:rFonts w:ascii="Times New Roman" w:eastAsia="Times New Roman" w:hAnsi="Times New Roman" w:cs="Times New Roman"/>
            <w:sz w:val="24"/>
            <w:szCs w:val="24"/>
            <w:lang w:val="en-GB"/>
          </w:rPr>
          <w:delText xml:space="preserve"> function </w:delText>
        </w:r>
        <w:r w:rsidR="00E45849" w:rsidRPr="0007763B" w:rsidDel="00391295">
          <w:rPr>
            <w:rFonts w:ascii="Times New Roman" w:eastAsia="Times New Roman" w:hAnsi="Times New Roman" w:cs="Times New Roman"/>
            <w:sz w:val="24"/>
            <w:szCs w:val="24"/>
            <w:lang w:val="en-GB"/>
          </w:rPr>
          <w:delText>(</w:delText>
        </w:r>
        <w:r w:rsidR="00E45849" w:rsidRPr="0007763B" w:rsidDel="00391295">
          <w:rPr>
            <w:rFonts w:ascii="Times New Roman" w:eastAsia="Times New Roman" w:hAnsi="Times New Roman" w:cs="Times New Roman"/>
            <w:i/>
            <w:sz w:val="24"/>
            <w:szCs w:val="24"/>
            <w:lang w:val="en-GB"/>
          </w:rPr>
          <w:delText>TBI()</w:delText>
        </w:r>
        <w:r w:rsidR="00E45849" w:rsidRPr="0007763B" w:rsidDel="00391295">
          <w:rPr>
            <w:rFonts w:ascii="Times New Roman" w:eastAsia="Times New Roman" w:hAnsi="Times New Roman" w:cs="Times New Roman"/>
            <w:sz w:val="24"/>
            <w:szCs w:val="24"/>
            <w:lang w:val="en-GB"/>
          </w:rPr>
          <w:delText>)</w:delText>
        </w:r>
        <w:r w:rsidR="004E13A5" w:rsidRPr="0007763B" w:rsidDel="00391295">
          <w:rPr>
            <w:rFonts w:ascii="Times New Roman" w:eastAsia="Times New Roman" w:hAnsi="Times New Roman" w:cs="Times New Roman"/>
            <w:sz w:val="24"/>
            <w:szCs w:val="24"/>
            <w:lang w:val="en-GB"/>
          </w:rPr>
          <w:delText xml:space="preserve">available in the </w:delText>
        </w:r>
        <w:r w:rsidR="004E13A5" w:rsidRPr="0007763B" w:rsidDel="00391295">
          <w:rPr>
            <w:rFonts w:ascii="Times New Roman" w:eastAsia="Times New Roman" w:hAnsi="Times New Roman" w:cs="Times New Roman"/>
            <w:i/>
            <w:sz w:val="24"/>
            <w:szCs w:val="24"/>
            <w:lang w:val="en-GB"/>
          </w:rPr>
          <w:delText>R</w:delText>
        </w:r>
        <w:r w:rsidR="004E13A5" w:rsidRPr="0007763B" w:rsidDel="00391295">
          <w:rPr>
            <w:rFonts w:ascii="Times New Roman" w:eastAsia="Times New Roman" w:hAnsi="Times New Roman" w:cs="Times New Roman"/>
            <w:sz w:val="24"/>
            <w:szCs w:val="24"/>
            <w:lang w:val="en-GB"/>
          </w:rPr>
          <w:delText xml:space="preserve"> package </w:delText>
        </w:r>
        <w:r w:rsidR="004E13A5" w:rsidRPr="0007763B" w:rsidDel="00391295">
          <w:rPr>
            <w:rFonts w:ascii="Times New Roman" w:eastAsia="Times New Roman" w:hAnsi="Times New Roman" w:cs="Times New Roman"/>
            <w:i/>
            <w:sz w:val="24"/>
            <w:szCs w:val="24"/>
            <w:lang w:val="en-GB"/>
          </w:rPr>
          <w:delText>adespatial</w:delText>
        </w:r>
        <w:r w:rsidR="004E13A5" w:rsidRPr="0007763B" w:rsidDel="00391295">
          <w:rPr>
            <w:rFonts w:ascii="Times New Roman" w:eastAsia="Times New Roman" w:hAnsi="Times New Roman" w:cs="Times New Roman"/>
            <w:sz w:val="24"/>
            <w:szCs w:val="24"/>
            <w:lang w:val="en-GB"/>
          </w:rPr>
          <w:delText xml:space="preserve"> (Dray et al., 2019). Three permutation approaches were considered to test the significance of TBI</w:delText>
        </w:r>
        <w:r w:rsidR="003D41F3" w:rsidRPr="0007763B" w:rsidDel="00391295">
          <w:rPr>
            <w:rFonts w:ascii="Times New Roman" w:eastAsia="Times New Roman" w:hAnsi="Times New Roman" w:cs="Times New Roman"/>
            <w:sz w:val="24"/>
            <w:szCs w:val="24"/>
            <w:lang w:val="en-GB"/>
          </w:rPr>
          <w:delText xml:space="preserve">, but only one was kept in the final version of </w:delText>
        </w:r>
        <w:r w:rsidR="00E45849" w:rsidRPr="0007763B" w:rsidDel="00391295">
          <w:rPr>
            <w:rFonts w:ascii="Times New Roman" w:eastAsia="Times New Roman" w:hAnsi="Times New Roman" w:cs="Times New Roman"/>
            <w:i/>
            <w:sz w:val="24"/>
            <w:szCs w:val="24"/>
            <w:lang w:val="en-GB"/>
          </w:rPr>
          <w:delText xml:space="preserve">TBI() </w:delText>
        </w:r>
        <w:r w:rsidR="004E13A5" w:rsidRPr="0007763B" w:rsidDel="00391295">
          <w:rPr>
            <w:rFonts w:ascii="Times New Roman" w:eastAsia="Times New Roman" w:hAnsi="Times New Roman" w:cs="Times New Roman"/>
            <w:sz w:val="24"/>
            <w:szCs w:val="24"/>
            <w:lang w:val="en-GB"/>
          </w:rPr>
          <w:fldChar w:fldCharType="begin" w:fldLock="1"/>
        </w:r>
        <w:r w:rsidR="00006829" w:rsidDel="00391295">
          <w:rPr>
            <w:rFonts w:ascii="Times New Roman" w:eastAsia="Times New Roman" w:hAnsi="Times New Roman" w:cs="Times New Roman"/>
            <w:sz w:val="24"/>
            <w:szCs w:val="24"/>
            <w:lang w:val="en-GB"/>
          </w:rPr>
          <w:del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delInstrText>
        </w:r>
        <w:r w:rsidR="004E13A5" w:rsidRPr="0007763B" w:rsidDel="00391295">
          <w:rPr>
            <w:rFonts w:ascii="Times New Roman" w:eastAsia="Times New Roman" w:hAnsi="Times New Roman" w:cs="Times New Roman"/>
            <w:sz w:val="24"/>
            <w:szCs w:val="24"/>
            <w:lang w:val="en-GB"/>
          </w:rPr>
          <w:fldChar w:fldCharType="separate"/>
        </w:r>
        <w:r w:rsidR="00006829" w:rsidRPr="00006829" w:rsidDel="00391295">
          <w:rPr>
            <w:rFonts w:ascii="Times New Roman" w:eastAsia="Times New Roman" w:hAnsi="Times New Roman" w:cs="Times New Roman"/>
            <w:noProof/>
            <w:sz w:val="24"/>
            <w:szCs w:val="24"/>
            <w:lang w:val="en-GB"/>
          </w:rPr>
          <w:delText>(Legendre, 2019)</w:delText>
        </w:r>
        <w:r w:rsidR="004E13A5" w:rsidRPr="0007763B" w:rsidDel="00391295">
          <w:rPr>
            <w:rFonts w:ascii="Times New Roman" w:eastAsia="Times New Roman" w:hAnsi="Times New Roman" w:cs="Times New Roman"/>
            <w:sz w:val="24"/>
            <w:szCs w:val="24"/>
            <w:lang w:val="en-GB"/>
          </w:rPr>
          <w:fldChar w:fldCharType="end"/>
        </w:r>
        <w:r w:rsidR="004E13A5" w:rsidRPr="0007763B" w:rsidDel="00391295">
          <w:rPr>
            <w:rFonts w:ascii="Times New Roman" w:eastAsia="Times New Roman" w:hAnsi="Times New Roman" w:cs="Times New Roman"/>
            <w:sz w:val="24"/>
            <w:szCs w:val="24"/>
            <w:lang w:val="en-GB"/>
          </w:rPr>
          <w:delText xml:space="preserve">. </w:delText>
        </w:r>
        <w:r w:rsidR="003D41F3" w:rsidRPr="0007763B" w:rsidDel="00391295">
          <w:rPr>
            <w:rFonts w:ascii="Times New Roman" w:eastAsia="Times New Roman" w:hAnsi="Times New Roman" w:cs="Times New Roman"/>
            <w:sz w:val="24"/>
            <w:szCs w:val="24"/>
            <w:lang w:val="en-GB"/>
          </w:rPr>
          <w:delText>Because they were tested on very a different type of data,</w:delText>
        </w:r>
        <w:r w:rsidR="00E45849" w:rsidRPr="0007763B" w:rsidDel="00391295">
          <w:rPr>
            <w:rFonts w:ascii="Times New Roman" w:eastAsia="Times New Roman" w:hAnsi="Times New Roman" w:cs="Times New Roman"/>
            <w:sz w:val="24"/>
            <w:szCs w:val="24"/>
            <w:lang w:val="en-GB"/>
          </w:rPr>
          <w:delText xml:space="preserve"> we used an older version of</w:delText>
        </w:r>
        <w:r w:rsidR="003D41F3" w:rsidRPr="0007763B" w:rsidDel="00391295">
          <w:rPr>
            <w:rFonts w:ascii="Times New Roman" w:eastAsia="Times New Roman" w:hAnsi="Times New Roman" w:cs="Times New Roman"/>
            <w:sz w:val="24"/>
            <w:szCs w:val="24"/>
            <w:lang w:val="en-GB"/>
          </w:rPr>
          <w:delText xml:space="preserve"> </w:delText>
        </w:r>
        <w:r w:rsidR="003D41F3" w:rsidRPr="0007763B" w:rsidDel="00391295">
          <w:rPr>
            <w:rFonts w:ascii="Times New Roman" w:eastAsia="Times New Roman" w:hAnsi="Times New Roman" w:cs="Times New Roman"/>
            <w:i/>
            <w:sz w:val="24"/>
            <w:szCs w:val="24"/>
            <w:lang w:val="en-GB"/>
          </w:rPr>
          <w:delText xml:space="preserve">TBI() </w:delText>
        </w:r>
        <w:r w:rsidR="00E45849" w:rsidRPr="0007763B" w:rsidDel="00391295">
          <w:rPr>
            <w:rFonts w:ascii="Times New Roman" w:eastAsia="Times New Roman" w:hAnsi="Times New Roman" w:cs="Times New Roman"/>
            <w:sz w:val="24"/>
            <w:szCs w:val="24"/>
            <w:lang w:val="en-GB"/>
          </w:rPr>
          <w:delText>(</w:delText>
        </w:r>
        <w:r w:rsidR="00E45849" w:rsidRPr="0007763B" w:rsidDel="00391295">
          <w:rPr>
            <w:rFonts w:ascii="Times New Roman" w:eastAsia="Times New Roman" w:hAnsi="Times New Roman" w:cs="Times New Roman"/>
            <w:i/>
            <w:sz w:val="24"/>
            <w:szCs w:val="24"/>
            <w:lang w:val="en-GB"/>
          </w:rPr>
          <w:delText>TBIold()</w:delText>
        </w:r>
        <w:r w:rsidR="00E45849" w:rsidRPr="0007763B" w:rsidDel="00391295">
          <w:rPr>
            <w:rFonts w:ascii="Times New Roman" w:eastAsia="Times New Roman" w:hAnsi="Times New Roman" w:cs="Times New Roman"/>
            <w:sz w:val="24"/>
            <w:szCs w:val="24"/>
            <w:lang w:val="en-GB"/>
          </w:rPr>
          <w:delText>)</w:delText>
        </w:r>
        <w:r w:rsidR="003D41F3" w:rsidRPr="0007763B" w:rsidDel="00391295">
          <w:rPr>
            <w:rFonts w:ascii="Times New Roman" w:eastAsia="Times New Roman" w:hAnsi="Times New Roman" w:cs="Times New Roman"/>
            <w:sz w:val="24"/>
            <w:szCs w:val="24"/>
            <w:lang w:val="en-GB"/>
          </w:rPr>
          <w:delText xml:space="preserve"> to tests which one should be kept for genetic data. </w:delText>
        </w:r>
      </w:del>
      <w:ins w:id="91" w:author="Patrick James" w:date="2019-10-16T13:07:00Z">
        <w:r w:rsidR="00391295">
          <w:rPr>
            <w:rFonts w:ascii="Times New Roman" w:eastAsia="Times New Roman" w:hAnsi="Times New Roman" w:cs="Times New Roman"/>
            <w:sz w:val="24"/>
            <w:szCs w:val="24"/>
            <w:lang w:val="en-GB"/>
          </w:rPr>
          <w:t xml:space="preserve">Here, we explicitly test the </w:t>
        </w:r>
      </w:ins>
      <w:ins w:id="92" w:author="Patrick James" w:date="2019-10-16T13:08:00Z">
        <w:r w:rsidR="00391295">
          <w:rPr>
            <w:rFonts w:ascii="Times New Roman" w:eastAsia="Times New Roman" w:hAnsi="Times New Roman" w:cs="Times New Roman"/>
            <w:sz w:val="24"/>
            <w:szCs w:val="24"/>
            <w:lang w:val="en-GB"/>
          </w:rPr>
          <w:t>performance</w:t>
        </w:r>
      </w:ins>
      <w:ins w:id="93" w:author="Patrick James" w:date="2019-10-16T13:07:00Z">
        <w:r w:rsidR="00391295">
          <w:rPr>
            <w:rFonts w:ascii="Times New Roman" w:eastAsia="Times New Roman" w:hAnsi="Times New Roman" w:cs="Times New Roman"/>
            <w:sz w:val="24"/>
            <w:szCs w:val="24"/>
            <w:lang w:val="en-GB"/>
          </w:rPr>
          <w:t xml:space="preserve"> of </w:t>
        </w:r>
      </w:ins>
      <w:ins w:id="94" w:author="Patrick James" w:date="2019-10-16T13:10:00Z">
        <w:r w:rsidR="00E46AFF">
          <w:rPr>
            <w:rFonts w:ascii="Times New Roman" w:eastAsia="Times New Roman" w:hAnsi="Times New Roman" w:cs="Times New Roman"/>
            <w:sz w:val="24"/>
            <w:szCs w:val="24"/>
            <w:lang w:val="en-GB"/>
          </w:rPr>
          <w:t xml:space="preserve">these </w:t>
        </w:r>
      </w:ins>
      <w:ins w:id="95" w:author="Patrick James" w:date="2019-10-16T13:07:00Z">
        <w:r w:rsidR="00391295">
          <w:rPr>
            <w:rFonts w:ascii="Times New Roman" w:eastAsia="Times New Roman" w:hAnsi="Times New Roman" w:cs="Times New Roman"/>
            <w:sz w:val="24"/>
            <w:szCs w:val="24"/>
            <w:lang w:val="en-GB"/>
          </w:rPr>
          <w:t xml:space="preserve">three permutation approaches to identify statistically </w:t>
        </w:r>
        <w:r w:rsidR="00391295">
          <w:rPr>
            <w:rFonts w:ascii="Times New Roman" w:eastAsia="Times New Roman" w:hAnsi="Times New Roman" w:cs="Times New Roman"/>
            <w:sz w:val="24"/>
            <w:szCs w:val="24"/>
            <w:lang w:val="en-GB"/>
          </w:rPr>
          <w:lastRenderedPageBreak/>
          <w:t xml:space="preserve">significant temporal change in genetic </w:t>
        </w:r>
        <w:commentRangeStart w:id="96"/>
        <w:r w:rsidR="00391295">
          <w:rPr>
            <w:rFonts w:ascii="Times New Roman" w:eastAsia="Times New Roman" w:hAnsi="Times New Roman" w:cs="Times New Roman"/>
            <w:sz w:val="24"/>
            <w:szCs w:val="24"/>
            <w:lang w:val="en-GB"/>
          </w:rPr>
          <w:t xml:space="preserve">diversity. </w:t>
        </w:r>
        <w:commentRangeEnd w:id="96"/>
        <w:r w:rsidR="00391295">
          <w:rPr>
            <w:rStyle w:val="Marquedecommentaire"/>
          </w:rPr>
          <w:commentReference w:id="96"/>
        </w:r>
      </w:ins>
      <w:moveFromRangeStart w:id="97" w:author="Patrick James" w:date="2019-10-16T13:10:00Z" w:name="move22123844"/>
      <w:moveFrom w:id="98" w:author="Patrick James" w:date="2019-10-16T13:10:00Z">
        <w:r w:rsidR="004E13A5" w:rsidRPr="0007763B" w:rsidDel="00E46AFF">
          <w:rPr>
            <w:rFonts w:ascii="Times New Roman" w:eastAsia="Times New Roman" w:hAnsi="Times New Roman" w:cs="Times New Roman"/>
            <w:sz w:val="24"/>
            <w:szCs w:val="24"/>
            <w:lang w:val="en-GB"/>
          </w:rPr>
          <w:t>The first permutation approach consisted in permuting a locus in the same way in both (original sampling and resampling) gene frequency data frames. The second permutation approac</w:t>
        </w:r>
        <w:r w:rsidR="0070692F" w:rsidDel="00E46AFF">
          <w:rPr>
            <w:rFonts w:ascii="Times New Roman" w:eastAsia="Times New Roman" w:hAnsi="Times New Roman" w:cs="Times New Roman"/>
            <w:sz w:val="24"/>
            <w:szCs w:val="24"/>
            <w:lang w:val="en-GB"/>
          </w:rPr>
          <w:t>h consisted in permuting loci</w:t>
        </w:r>
        <w:r w:rsidR="004E13A5" w:rsidRPr="0007763B" w:rsidDel="00E46AFF">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w:t>
        </w:r>
      </w:moveFrom>
      <w:moveFromRangeEnd w:id="97"/>
      <w:r w:rsidR="004E13A5" w:rsidRPr="0007763B">
        <w:rPr>
          <w:rFonts w:ascii="Times New Roman" w:eastAsia="Times New Roman" w:hAnsi="Times New Roman" w:cs="Times New Roman"/>
          <w:sz w:val="24"/>
          <w:szCs w:val="24"/>
          <w:lang w:val="en-GB"/>
        </w:rPr>
        <w:t xml:space="preserve"> We summarized </w:t>
      </w:r>
      <w:r w:rsidR="00E46AFF">
        <w:rPr>
          <w:rFonts w:ascii="Times New Roman" w:eastAsia="Times New Roman" w:hAnsi="Times New Roman" w:cs="Times New Roman"/>
          <w:sz w:val="24"/>
          <w:szCs w:val="24"/>
          <w:lang w:val="en-GB"/>
        </w:rPr>
        <w:t xml:space="preserve">the </w:t>
      </w:r>
      <w:r w:rsidR="004E13A5" w:rsidRPr="0007763B">
        <w:rPr>
          <w:rFonts w:ascii="Times New Roman" w:eastAsia="Times New Roman" w:hAnsi="Times New Roman" w:cs="Times New Roman"/>
          <w:sz w:val="24"/>
          <w:szCs w:val="24"/>
          <w:lang w:val="en-GB"/>
        </w:rPr>
        <w:t xml:space="preserve">statistical performance </w:t>
      </w:r>
      <w:r w:rsidR="00E46AFF">
        <w:rPr>
          <w:rFonts w:ascii="Times New Roman" w:eastAsia="Times New Roman" w:hAnsi="Times New Roman" w:cs="Times New Roman"/>
          <w:sz w:val="24"/>
          <w:szCs w:val="24"/>
          <w:lang w:val="en-GB"/>
        </w:rPr>
        <w:t xml:space="preserve">of each </w:t>
      </w:r>
      <w:r w:rsidR="004E13A5" w:rsidRPr="0007763B">
        <w:rPr>
          <w:rFonts w:ascii="Times New Roman" w:eastAsia="Times New Roman" w:hAnsi="Times New Roman" w:cs="Times New Roman"/>
          <w:sz w:val="24"/>
          <w:szCs w:val="24"/>
          <w:lang w:val="en-GB"/>
        </w:rPr>
        <w:t xml:space="preserve">permutation approach, and used the best approach to answer </w:t>
      </w:r>
      <w:r w:rsidR="003D41F3" w:rsidRPr="0007763B">
        <w:rPr>
          <w:rFonts w:ascii="Times New Roman" w:eastAsia="Times New Roman" w:hAnsi="Times New Roman" w:cs="Times New Roman"/>
          <w:sz w:val="24"/>
          <w:szCs w:val="24"/>
          <w:lang w:val="en-GB"/>
        </w:rPr>
        <w:t>all other</w:t>
      </w:r>
      <w:r w:rsidR="004E13A5" w:rsidRPr="0007763B">
        <w:rPr>
          <w:rFonts w:ascii="Times New Roman" w:eastAsia="Times New Roman" w:hAnsi="Times New Roman" w:cs="Times New Roman"/>
          <w:sz w:val="24"/>
          <w:szCs w:val="24"/>
          <w:lang w:val="en-GB"/>
        </w:rPr>
        <w:t xml:space="preserve"> questions.</w:t>
      </w:r>
      <w:r w:rsidR="00635445" w:rsidRPr="0007763B">
        <w:rPr>
          <w:rFonts w:ascii="Times New Roman" w:eastAsia="Times New Roman" w:hAnsi="Times New Roman" w:cs="Times New Roman"/>
          <w:sz w:val="24"/>
          <w:szCs w:val="24"/>
          <w:lang w:val="en-GB"/>
        </w:rPr>
        <w:t xml:space="preserve"> We used 999 permutations in all analyses</w:t>
      </w:r>
      <w:r w:rsidR="00D87DAF" w:rsidRPr="0007763B">
        <w:rPr>
          <w:rFonts w:ascii="Times New Roman" w:eastAsia="Times New Roman" w:hAnsi="Times New Roman" w:cs="Times New Roman"/>
          <w:sz w:val="24"/>
          <w:szCs w:val="24"/>
          <w:lang w:val="en-GB"/>
        </w:rPr>
        <w:t>, unless specified</w:t>
      </w:r>
      <w:r w:rsidR="00635445" w:rsidRPr="0007763B">
        <w:rPr>
          <w:rFonts w:ascii="Times New Roman" w:eastAsia="Times New Roman" w:hAnsi="Times New Roman" w:cs="Times New Roman"/>
          <w:sz w:val="24"/>
          <w:szCs w:val="24"/>
          <w:lang w:val="en-GB"/>
        </w:rPr>
        <w:t>.</w:t>
      </w:r>
    </w:p>
    <w:p w14:paraId="409FAEC7" w14:textId="0D161F1C" w:rsidR="004E13A5" w:rsidRPr="0007763B" w:rsidRDefault="00D21628" w:rsidP="004E13A5">
      <w:pPr>
        <w:spacing w:after="240" w:line="480" w:lineRule="auto"/>
        <w:rPr>
          <w:rFonts w:ascii="Times New Roman" w:eastAsia="Times New Roman" w:hAnsi="Times New Roman" w:cs="Times New Roman"/>
          <w:i/>
          <w:sz w:val="24"/>
          <w:szCs w:val="24"/>
          <w:lang w:val="en-GB"/>
        </w:rPr>
      </w:pPr>
      <w:commentRangeStart w:id="99"/>
      <w:commentRangeStart w:id="100"/>
      <w:r w:rsidRPr="0007763B">
        <w:rPr>
          <w:rFonts w:ascii="Times New Roman" w:eastAsia="Times New Roman" w:hAnsi="Times New Roman" w:cs="Times New Roman"/>
          <w:i/>
          <w:sz w:val="24"/>
          <w:szCs w:val="24"/>
          <w:lang w:val="en-GB"/>
        </w:rPr>
        <w:t>Microsatellites</w:t>
      </w:r>
      <w:commentRangeEnd w:id="99"/>
      <w:r w:rsidR="00E46AFF">
        <w:rPr>
          <w:rStyle w:val="Marquedecommentaire"/>
        </w:rPr>
        <w:commentReference w:id="99"/>
      </w:r>
      <w:commentRangeEnd w:id="100"/>
      <w:r w:rsidR="00AC1399">
        <w:rPr>
          <w:rStyle w:val="Marquedecommentaire"/>
        </w:rPr>
        <w:commentReference w:id="100"/>
      </w:r>
    </w:p>
    <w:p w14:paraId="24B41ED6" w14:textId="72469181" w:rsidR="00D21628" w:rsidRPr="0007763B" w:rsidRDefault="00D21628" w:rsidP="00D2425A">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Although we investigated several aspects of</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TBI application on geneti</w:t>
      </w:r>
      <w:r w:rsidR="004036B9" w:rsidRPr="0007763B">
        <w:rPr>
          <w:rFonts w:ascii="Times New Roman" w:eastAsia="Times New Roman" w:hAnsi="Times New Roman" w:cs="Times New Roman"/>
          <w:sz w:val="24"/>
          <w:szCs w:val="24"/>
          <w:lang w:val="en-GB"/>
        </w:rPr>
        <w:t>c data on SNP, we also simulated</w:t>
      </w:r>
      <w:r w:rsidRPr="0007763B">
        <w:rPr>
          <w:rFonts w:ascii="Times New Roman" w:eastAsia="Times New Roman" w:hAnsi="Times New Roman" w:cs="Times New Roman"/>
          <w:sz w:val="24"/>
          <w:szCs w:val="24"/>
          <w:lang w:val="en-GB"/>
        </w:rPr>
        <w:t xml:space="preserve"> one scenario</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modelling microsatellites markers</w:t>
      </w:r>
      <w:r w:rsidR="004036B9" w:rsidRPr="0007763B">
        <w:rPr>
          <w:rFonts w:ascii="Times New Roman" w:eastAsia="Times New Roman" w:hAnsi="Times New Roman" w:cs="Times New Roman"/>
          <w:sz w:val="24"/>
          <w:szCs w:val="24"/>
          <w:lang w:val="en-GB"/>
        </w:rPr>
        <w:t xml:space="preserve"> (low dispersal, one affected population, bottleneck). We chose to do this because microsatellites are still relevant in molecular ecology </w:t>
      </w:r>
      <w:r w:rsidR="009E0DF8" w:rsidRPr="0007763B">
        <w:rPr>
          <w:rFonts w:ascii="Times New Roman" w:eastAsia="Times New Roman" w:hAnsi="Times New Roman" w:cs="Times New Roman"/>
          <w:sz w:val="24"/>
          <w:szCs w:val="24"/>
          <w:lang w:val="en-GB"/>
        </w:rPr>
        <w:t>in the age of</w:t>
      </w:r>
      <w:r w:rsidR="004036B9" w:rsidRPr="0007763B">
        <w:rPr>
          <w:rFonts w:ascii="Times New Roman" w:eastAsia="Times New Roman" w:hAnsi="Times New Roman" w:cs="Times New Roman"/>
          <w:sz w:val="24"/>
          <w:szCs w:val="24"/>
          <w:lang w:val="en-GB"/>
        </w:rPr>
        <w:t xml:space="preserve"> whole genome sequencing </w:t>
      </w:r>
      <w:r w:rsidR="004036B9" w:rsidRPr="0007763B">
        <w:rPr>
          <w:rFonts w:ascii="Times New Roman" w:eastAsia="Times New Roman" w:hAnsi="Times New Roman" w:cs="Times New Roman"/>
          <w:sz w:val="24"/>
          <w:szCs w:val="24"/>
          <w:lang w:val="en-GB"/>
        </w:rPr>
        <w:fldChar w:fldCharType="begin" w:fldLock="1"/>
      </w:r>
      <w:r w:rsidR="009E0DF8" w:rsidRPr="0007763B">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2019)","manualFormatting":"(e.g. Bezemer, Krauss, Roberts, &amp; Hopper, 2019)","plainTextFormattedCitation":"(Bezemer, Krauss, Roberts, &amp; Hopper, 2019)","previouslyFormattedCitation":"(Bezemer, Krauss, Roberts, &amp; Hopper,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Bezemer, Krauss, Roberts, &amp; Hopper,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 and because technology keeps being developed and imp</w:t>
      </w:r>
      <w:r w:rsidR="009E0DF8" w:rsidRPr="0007763B">
        <w:rPr>
          <w:rFonts w:ascii="Times New Roman" w:eastAsia="Times New Roman" w:hAnsi="Times New Roman" w:cs="Times New Roman"/>
          <w:sz w:val="24"/>
          <w:szCs w:val="24"/>
          <w:lang w:val="en-GB"/>
        </w:rPr>
        <w:t>r</w:t>
      </w:r>
      <w:r w:rsidR="004036B9" w:rsidRPr="0007763B">
        <w:rPr>
          <w:rFonts w:ascii="Times New Roman" w:eastAsia="Times New Roman" w:hAnsi="Times New Roman" w:cs="Times New Roman"/>
          <w:sz w:val="24"/>
          <w:szCs w:val="24"/>
          <w:lang w:val="en-GB"/>
        </w:rPr>
        <w:t xml:space="preserve">oved for them </w:t>
      </w:r>
      <w:r w:rsidR="004036B9" w:rsidRPr="0007763B">
        <w:rPr>
          <w:rFonts w:ascii="Times New Roman" w:eastAsia="Times New Roman" w:hAnsi="Times New Roman" w:cs="Times New Roman"/>
          <w:sz w:val="24"/>
          <w:szCs w:val="24"/>
          <w:lang w:val="en-GB"/>
        </w:rPr>
        <w:fldChar w:fldCharType="begin" w:fldLock="1"/>
      </w:r>
      <w:r w:rsidR="00D2425A"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Lepais et al.,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w:t>
      </w:r>
      <w:r w:rsidR="009E0DF8" w:rsidRPr="0007763B">
        <w:rPr>
          <w:rFonts w:ascii="Times New Roman" w:eastAsia="Times New Roman" w:hAnsi="Times New Roman" w:cs="Times New Roman"/>
          <w:sz w:val="24"/>
          <w:szCs w:val="24"/>
          <w:lang w:val="en-GB"/>
        </w:rPr>
        <w:t xml:space="preserve"> We change</w:t>
      </w:r>
      <w:r w:rsidR="00E45849" w:rsidRPr="0007763B">
        <w:rPr>
          <w:rFonts w:ascii="Times New Roman" w:eastAsia="Times New Roman" w:hAnsi="Times New Roman" w:cs="Times New Roman"/>
          <w:sz w:val="24"/>
          <w:szCs w:val="24"/>
          <w:lang w:val="en-GB"/>
        </w:rPr>
        <w:t>d</w:t>
      </w:r>
      <w:r w:rsidR="009E0DF8" w:rsidRPr="0007763B">
        <w:rPr>
          <w:rFonts w:ascii="Times New Roman" w:eastAsia="Times New Roman" w:hAnsi="Times New Roman" w:cs="Times New Roman"/>
          <w:sz w:val="24"/>
          <w:szCs w:val="24"/>
          <w:lang w:val="en-GB"/>
        </w:rPr>
        <w:t xml:space="preserve"> the simulation parameters to have 10 microsatellite loci, with 10 alleles each.</w:t>
      </w:r>
      <w:r w:rsidR="00E45849" w:rsidRPr="0007763B">
        <w:rPr>
          <w:rFonts w:ascii="Times New Roman" w:eastAsia="Times New Roman" w:hAnsi="Times New Roman" w:cs="Times New Roman"/>
          <w:sz w:val="24"/>
          <w:szCs w:val="24"/>
          <w:lang w:val="en-GB"/>
        </w:rPr>
        <w:t xml:space="preserve"> We also had to change the way we calcu</w:t>
      </w:r>
      <w:r w:rsidR="00D2425A" w:rsidRPr="0007763B">
        <w:rPr>
          <w:rFonts w:ascii="Times New Roman" w:eastAsia="Times New Roman" w:hAnsi="Times New Roman" w:cs="Times New Roman"/>
          <w:sz w:val="24"/>
          <w:szCs w:val="24"/>
          <w:lang w:val="en-GB"/>
        </w:rPr>
        <w:t>late the genetic dissimilarities. For that matter we created a new TBI function dedicated to microsatellite data (</w:t>
      </w:r>
      <w:r w:rsidR="00D2425A" w:rsidRPr="0007763B">
        <w:rPr>
          <w:rFonts w:ascii="Times New Roman" w:eastAsia="Times New Roman" w:hAnsi="Times New Roman" w:cs="Times New Roman"/>
          <w:i/>
          <w:sz w:val="24"/>
          <w:szCs w:val="24"/>
          <w:lang w:val="en-GB"/>
        </w:rPr>
        <w:t>TBImicro</w:t>
      </w:r>
      <w:r w:rsidR="00D2425A"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and used</w:t>
      </w:r>
      <w:r w:rsidR="00D2425A" w:rsidRPr="0007763B">
        <w:rPr>
          <w:rFonts w:ascii="Times New Roman" w:eastAsia="Times New Roman" w:hAnsi="Times New Roman" w:cs="Times New Roman"/>
          <w:sz w:val="24"/>
          <w:szCs w:val="24"/>
          <w:lang w:val="en-GB"/>
        </w:rPr>
        <w:t xml:space="preserve"> </w:t>
      </w:r>
      <w:r w:rsidR="00D2425A" w:rsidRPr="0007763B">
        <w:rPr>
          <w:rFonts w:ascii="Times New Roman" w:eastAsia="Times New Roman" w:hAnsi="Times New Roman" w:cs="Times New Roman"/>
          <w:i/>
          <w:sz w:val="24"/>
          <w:szCs w:val="24"/>
          <w:lang w:val="en-GB"/>
        </w:rPr>
        <w:t>dist.genpop</w:t>
      </w:r>
      <w:r w:rsidR="00D2425A" w:rsidRPr="0007763B">
        <w:rPr>
          <w:rFonts w:ascii="Times New Roman" w:eastAsia="Times New Roman" w:hAnsi="Times New Roman" w:cs="Times New Roman"/>
          <w:sz w:val="24"/>
          <w:szCs w:val="24"/>
          <w:lang w:val="en-GB"/>
        </w:rPr>
        <w:t xml:space="preserve"> from the </w:t>
      </w:r>
      <w:r w:rsidR="000D08D6">
        <w:rPr>
          <w:rFonts w:ascii="Times New Roman" w:eastAsia="Times New Roman" w:hAnsi="Times New Roman" w:cs="Times New Roman"/>
          <w:i/>
          <w:sz w:val="24"/>
          <w:szCs w:val="24"/>
          <w:lang w:val="en-GB"/>
        </w:rPr>
        <w:t>adegenet</w:t>
      </w:r>
      <w:r w:rsidR="00D2425A" w:rsidRPr="0007763B">
        <w:rPr>
          <w:rFonts w:ascii="Times New Roman" w:eastAsia="Times New Roman" w:hAnsi="Times New Roman" w:cs="Times New Roman"/>
          <w:i/>
          <w:sz w:val="24"/>
          <w:szCs w:val="24"/>
          <w:lang w:val="en-GB"/>
        </w:rPr>
        <w:t xml:space="preserve"> </w:t>
      </w:r>
      <w:r w:rsidR="00D2425A" w:rsidRPr="0007763B">
        <w:rPr>
          <w:rFonts w:ascii="Times New Roman" w:eastAsia="Times New Roman" w:hAnsi="Times New Roman" w:cs="Times New Roman"/>
          <w:sz w:val="24"/>
          <w:szCs w:val="24"/>
          <w:lang w:val="en-GB"/>
        </w:rPr>
        <w:t>R package</w:t>
      </w:r>
      <w:r w:rsidR="0084240D" w:rsidRPr="0007763B">
        <w:rPr>
          <w:rFonts w:ascii="Times New Roman" w:eastAsia="Times New Roman" w:hAnsi="Times New Roman" w:cs="Times New Roman"/>
          <w:sz w:val="24"/>
          <w:szCs w:val="24"/>
          <w:lang w:val="en-GB"/>
        </w:rPr>
        <w:t xml:space="preserve"> (see </w:t>
      </w:r>
      <w:r w:rsidR="0084240D" w:rsidRPr="0007763B">
        <w:rPr>
          <w:rFonts w:ascii="Times New Roman" w:eastAsia="Times New Roman" w:hAnsi="Times New Roman" w:cs="Times New Roman"/>
          <w:i/>
          <w:sz w:val="24"/>
          <w:szCs w:val="24"/>
          <w:lang w:val="en-GB"/>
        </w:rPr>
        <w:t>Software</w:t>
      </w:r>
      <w:r w:rsidR="0084240D" w:rsidRPr="0007763B">
        <w:rPr>
          <w:rFonts w:ascii="Times New Roman" w:eastAsia="Times New Roman" w:hAnsi="Times New Roman" w:cs="Times New Roman"/>
          <w:sz w:val="24"/>
          <w:szCs w:val="24"/>
          <w:lang w:val="en-GB"/>
        </w:rPr>
        <w:t>) to calculate dissimilarities</w:t>
      </w:r>
      <w:r w:rsidR="00D2425A" w:rsidRPr="0007763B">
        <w:rPr>
          <w:rFonts w:ascii="Times New Roman" w:eastAsia="Times New Roman" w:hAnsi="Times New Roman" w:cs="Times New Roman"/>
          <w:sz w:val="24"/>
          <w:szCs w:val="24"/>
          <w:lang w:val="en-GB"/>
        </w:rPr>
        <w:t>.</w:t>
      </w:r>
      <w:r w:rsidR="0084240D" w:rsidRPr="0007763B">
        <w:rPr>
          <w:rFonts w:ascii="Times New Roman" w:eastAsia="Times New Roman" w:hAnsi="Times New Roman" w:cs="Times New Roman"/>
          <w:sz w:val="24"/>
          <w:szCs w:val="24"/>
          <w:lang w:val="en-GB"/>
        </w:rPr>
        <w:t xml:space="preserve"> Among the metrics it offers, we chose the Roger’</w:t>
      </w:r>
      <w:r w:rsidR="00335E2F" w:rsidRPr="0007763B">
        <w:rPr>
          <w:rFonts w:ascii="Times New Roman" w:eastAsia="Times New Roman" w:hAnsi="Times New Roman" w:cs="Times New Roman"/>
          <w:sz w:val="24"/>
          <w:szCs w:val="24"/>
          <w:lang w:val="en-GB"/>
        </w:rPr>
        <w:t xml:space="preserve">s </w:t>
      </w:r>
      <w:r w:rsidR="0084240D" w:rsidRPr="0007763B">
        <w:rPr>
          <w:rFonts w:ascii="Times New Roman" w:eastAsia="Times New Roman" w:hAnsi="Times New Roman" w:cs="Times New Roman"/>
          <w:sz w:val="24"/>
          <w:szCs w:val="24"/>
          <w:lang w:val="en-GB"/>
        </w:rPr>
        <w:t>distance</w:t>
      </w:r>
      <w:r w:rsidR="00335E2F" w:rsidRPr="0007763B">
        <w:rPr>
          <w:rFonts w:ascii="Times New Roman" w:eastAsia="Times New Roman" w:hAnsi="Times New Roman" w:cs="Times New Roman"/>
          <w:sz w:val="24"/>
          <w:szCs w:val="24"/>
          <w:lang w:val="en-GB"/>
        </w:rPr>
        <w:t xml:space="preserve"> because it is a </w:t>
      </w:r>
      <w:r w:rsidR="004B600A" w:rsidRPr="0007763B">
        <w:rPr>
          <w:rFonts w:ascii="Times New Roman" w:eastAsia="Times New Roman" w:hAnsi="Times New Roman" w:cs="Times New Roman"/>
          <w:sz w:val="24"/>
          <w:szCs w:val="24"/>
          <w:lang w:val="en-GB"/>
        </w:rPr>
        <w:t xml:space="preserve">Euclidean </w:t>
      </w:r>
      <w:r w:rsidR="00335E2F" w:rsidRPr="0007763B">
        <w:rPr>
          <w:rFonts w:ascii="Times New Roman" w:eastAsia="Times New Roman" w:hAnsi="Times New Roman" w:cs="Times New Roman"/>
          <w:sz w:val="24"/>
          <w:szCs w:val="24"/>
          <w:lang w:val="en-GB"/>
        </w:rPr>
        <w:t>genetic dissimilarity metric which does not make biological assumptions</w:t>
      </w:r>
      <w:r w:rsidR="004B600A" w:rsidRPr="0007763B">
        <w:rPr>
          <w:rFonts w:ascii="Times New Roman" w:eastAsia="Times New Roman" w:hAnsi="Times New Roman" w:cs="Times New Roman"/>
          <w:sz w:val="24"/>
          <w:szCs w:val="24"/>
          <w:lang w:val="en-GB"/>
        </w:rPr>
        <w:t xml:space="preserve"> and therefore would apply to many </w:t>
      </w:r>
      <w:r w:rsidR="0070692F">
        <w:rPr>
          <w:rFonts w:ascii="Times New Roman" w:eastAsia="Times New Roman" w:hAnsi="Times New Roman" w:cs="Times New Roman"/>
          <w:sz w:val="24"/>
          <w:szCs w:val="24"/>
          <w:lang w:val="en-GB"/>
        </w:rPr>
        <w:t>empirical cases</w:t>
      </w:r>
      <w:r w:rsidR="0084240D" w:rsidRPr="0007763B">
        <w:rPr>
          <w:rFonts w:ascii="Times New Roman" w:eastAsia="Times New Roman" w:hAnsi="Times New Roman" w:cs="Times New Roman"/>
          <w:sz w:val="24"/>
          <w:szCs w:val="24"/>
          <w:lang w:val="en-GB"/>
        </w:rPr>
        <w:t>.</w:t>
      </w:r>
      <w:r w:rsidR="00E46177" w:rsidRPr="0007763B">
        <w:rPr>
          <w:rFonts w:ascii="Times New Roman" w:eastAsia="Times New Roman" w:hAnsi="Times New Roman" w:cs="Times New Roman"/>
          <w:sz w:val="24"/>
          <w:szCs w:val="24"/>
          <w:lang w:val="en-GB"/>
        </w:rPr>
        <w:t xml:space="preserve"> Because </w:t>
      </w:r>
      <w:r w:rsidR="00E46177" w:rsidRPr="0007763B">
        <w:rPr>
          <w:rFonts w:ascii="Times New Roman" w:eastAsia="Times New Roman" w:hAnsi="Times New Roman" w:cs="Times New Roman"/>
          <w:i/>
          <w:sz w:val="24"/>
          <w:szCs w:val="24"/>
          <w:lang w:val="en-GB"/>
        </w:rPr>
        <w:t xml:space="preserve">TBImicro </w:t>
      </w:r>
      <w:r w:rsidR="00E46177" w:rsidRPr="0007763B">
        <w:rPr>
          <w:rFonts w:ascii="Times New Roman" w:eastAsia="Times New Roman" w:hAnsi="Times New Roman" w:cs="Times New Roman"/>
          <w:sz w:val="24"/>
          <w:szCs w:val="24"/>
          <w:lang w:val="en-GB"/>
        </w:rPr>
        <w:t>is slower</w:t>
      </w:r>
      <w:r w:rsidR="008D6209" w:rsidRPr="0007763B">
        <w:rPr>
          <w:rFonts w:ascii="Times New Roman" w:eastAsia="Times New Roman" w:hAnsi="Times New Roman" w:cs="Times New Roman"/>
          <w:sz w:val="24"/>
          <w:szCs w:val="24"/>
          <w:lang w:val="en-GB"/>
        </w:rPr>
        <w:t xml:space="preserve"> than </w:t>
      </w:r>
      <w:r w:rsidR="008D6209" w:rsidRPr="0007763B">
        <w:rPr>
          <w:rFonts w:ascii="Times New Roman" w:eastAsia="Times New Roman" w:hAnsi="Times New Roman" w:cs="Times New Roman"/>
          <w:i/>
          <w:sz w:val="24"/>
          <w:szCs w:val="24"/>
          <w:lang w:val="en-GB"/>
        </w:rPr>
        <w:t>TBI</w:t>
      </w:r>
      <w:r w:rsidR="00E46177" w:rsidRPr="0007763B">
        <w:rPr>
          <w:rFonts w:ascii="Times New Roman" w:eastAsia="Times New Roman" w:hAnsi="Times New Roman" w:cs="Times New Roman"/>
          <w:sz w:val="24"/>
          <w:szCs w:val="24"/>
          <w:lang w:val="en-GB"/>
        </w:rPr>
        <w:t xml:space="preserve">, we limited </w:t>
      </w:r>
      <w:r w:rsidR="008D6209" w:rsidRPr="0007763B">
        <w:rPr>
          <w:rFonts w:ascii="Times New Roman" w:eastAsia="Times New Roman" w:hAnsi="Times New Roman" w:cs="Times New Roman"/>
          <w:sz w:val="24"/>
          <w:szCs w:val="24"/>
          <w:lang w:val="en-GB"/>
        </w:rPr>
        <w:t xml:space="preserve">the number of permutations to </w:t>
      </w:r>
      <w:r w:rsidR="00635445" w:rsidRPr="0007763B">
        <w:rPr>
          <w:rFonts w:ascii="Times New Roman" w:eastAsia="Times New Roman" w:hAnsi="Times New Roman" w:cs="Times New Roman"/>
          <w:sz w:val="24"/>
          <w:szCs w:val="24"/>
          <w:lang w:val="en-GB"/>
        </w:rPr>
        <w:t>99.</w:t>
      </w:r>
    </w:p>
    <w:p w14:paraId="4900EC79"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77057B1C" w:rsidR="004E13A5" w:rsidRPr="0007763B" w:rsidRDefault="004E13A5"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lastRenderedPageBreak/>
        <w:t xml:space="preserve">We used the False Positive Rate (FPR) and False Negative Rate (FNR) frameworks to assess statistical performance of the TBI testing procedure and to evaluate which of the permutation procedures, and permutation </w:t>
      </w:r>
      <w:r w:rsidRPr="000D08D6">
        <w:rPr>
          <w:rFonts w:ascii="Times New Roman" w:eastAsia="Times New Roman" w:hAnsi="Times New Roman" w:cs="Times New Roman"/>
          <w:i/>
          <w:iCs/>
          <w:sz w:val="24"/>
          <w:szCs w:val="24"/>
          <w:lang w:val="en-GB"/>
        </w:rPr>
        <w:t>p</w:t>
      </w:r>
      <w:r w:rsidR="001D0ACA" w:rsidRPr="0007763B">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value thresholds, is most appropriate. A false positive is a population that we </w:t>
      </w:r>
      <w:r w:rsidRPr="0007763B">
        <w:rPr>
          <w:rFonts w:ascii="Times New Roman" w:eastAsia="Times New Roman" w:hAnsi="Times New Roman" w:cs="Times New Roman"/>
          <w:i/>
          <w:iCs/>
          <w:sz w:val="24"/>
          <w:szCs w:val="24"/>
          <w:lang w:val="en-GB"/>
        </w:rPr>
        <w:t>a priori</w:t>
      </w:r>
      <w:r w:rsidRPr="0007763B">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07763B">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w:t>
      </w:r>
      <w:r w:rsidR="009279F4" w:rsidRPr="0007763B">
        <w:rPr>
          <w:rFonts w:ascii="Times New Roman" w:eastAsia="Times New Roman" w:hAnsi="Times New Roman" w:cs="Times New Roman"/>
          <w:sz w:val="24"/>
          <w:szCs w:val="24"/>
          <w:lang w:val="en-GB"/>
        </w:rPr>
        <w:t>f thresholds: 0.0001, 0.00025, 0.0005, 0.00075, 0.001, 0.0025, 0.005, 0.0075, 0.01, 0.025, 0.05, 0.075, 0.1</w:t>
      </w:r>
      <w:r w:rsidRPr="0007763B">
        <w:rPr>
          <w:rFonts w:ascii="Times New Roman" w:eastAsia="Times New Roman" w:hAnsi="Times New Roman" w:cs="Times New Roman"/>
          <w:sz w:val="24"/>
          <w:szCs w:val="24"/>
          <w:lang w:val="en-GB"/>
        </w:rPr>
        <w:t>.</w:t>
      </w:r>
    </w:p>
    <w:p w14:paraId="2850C73A" w14:textId="3DF7BED5" w:rsidR="00D2425A" w:rsidRPr="0007763B" w:rsidRDefault="00D2425A" w:rsidP="009279F4">
      <w:pPr>
        <w:spacing w:after="240" w:line="480" w:lineRule="auto"/>
        <w:rPr>
          <w:rFonts w:ascii="Times New Roman" w:eastAsia="Times New Roman" w:hAnsi="Times New Roman" w:cs="Times New Roman"/>
          <w:sz w:val="24"/>
          <w:szCs w:val="24"/>
          <w:lang w:val="en-GB"/>
        </w:rPr>
      </w:pPr>
    </w:p>
    <w:p w14:paraId="6460C526" w14:textId="3090262B" w:rsidR="00D2425A" w:rsidRPr="0007763B" w:rsidRDefault="00D2425A"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07763B">
        <w:rPr>
          <w:rFonts w:ascii="Times New Roman" w:eastAsia="Times New Roman" w:hAnsi="Times New Roman" w:cs="Times New Roman"/>
          <w:sz w:val="24"/>
          <w:szCs w:val="24"/>
          <w:lang w:val="en-GB"/>
        </w:rPr>
        <w:t xml:space="preserve">CDMetaPOP runs on Python 2.7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used the R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4E13A5">
      <w:pPr>
        <w:spacing w:after="240" w:line="480" w:lineRule="auto"/>
        <w:rPr>
          <w:rFonts w:ascii="Times New Roman" w:eastAsia="Times New Roman" w:hAnsi="Times New Roman" w:cs="Times New Roman"/>
          <w:sz w:val="24"/>
          <w:szCs w:val="24"/>
          <w:lang w:val="en-GB"/>
        </w:rPr>
      </w:pPr>
    </w:p>
    <w:p w14:paraId="67C9FC93" w14:textId="38D33549" w:rsidR="00D944C3" w:rsidRPr="0007763B" w:rsidRDefault="00D944C3"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Illustration</w:t>
      </w:r>
    </w:p>
    <w:p w14:paraId="19AFFB67" w14:textId="046AD977" w:rsidR="00D944C3" w:rsidRPr="0007763B" w:rsidRDefault="0022740C"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lastRenderedPageBreak/>
        <w:t>To briefly illustrate the use of TBI on genetic data, we use spruce budworm (</w:t>
      </w:r>
      <w:r w:rsidRPr="0007763B">
        <w:rPr>
          <w:rFonts w:ascii="Times New Roman" w:eastAsia="Times New Roman" w:hAnsi="Times New Roman" w:cs="Times New Roman"/>
          <w:i/>
          <w:sz w:val="24"/>
          <w:szCs w:val="24"/>
          <w:lang w:val="en-GB"/>
        </w:rPr>
        <w:t>Choristoneura fumiferana</w:t>
      </w:r>
      <w:r w:rsidRPr="0007763B">
        <w:rPr>
          <w:rFonts w:ascii="Times New Roman" w:eastAsia="Times New Roman" w:hAnsi="Times New Roman" w:cs="Times New Roman"/>
          <w:sz w:val="24"/>
          <w:szCs w:val="24"/>
          <w:lang w:val="en-GB"/>
        </w:rPr>
        <w:t>)</w:t>
      </w:r>
      <w:r w:rsidR="00757698">
        <w:rPr>
          <w:rFonts w:ascii="Times New Roman" w:eastAsia="Times New Roman" w:hAnsi="Times New Roman" w:cs="Times New Roman"/>
          <w:sz w:val="24"/>
          <w:szCs w:val="24"/>
          <w:lang w:val="en-GB"/>
        </w:rPr>
        <w:t xml:space="preserve"> SNP</w:t>
      </w:r>
      <w:r w:rsidRPr="0007763B">
        <w:rPr>
          <w:rFonts w:ascii="Times New Roman" w:eastAsia="Times New Roman" w:hAnsi="Times New Roman" w:cs="Times New Roman"/>
          <w:sz w:val="24"/>
          <w:szCs w:val="24"/>
          <w:lang w:val="en-GB"/>
        </w:rPr>
        <w:t xml:space="preserve"> data from 2012 and 2013 </w:t>
      </w:r>
      <w:r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(Larroque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Spruce budworm is an irruptive moth species </w:t>
      </w:r>
      <w:r w:rsidR="0013089B">
        <w:rPr>
          <w:rFonts w:ascii="Times New Roman" w:eastAsia="Times New Roman" w:hAnsi="Times New Roman" w:cs="Times New Roman"/>
          <w:sz w:val="24"/>
          <w:szCs w:val="24"/>
          <w:lang w:val="en-GB"/>
        </w:rPr>
        <w:t>that</w:t>
      </w:r>
      <w:r w:rsidR="0013089B" w:rsidRPr="0007763B">
        <w:rPr>
          <w:rFonts w:ascii="Times New Roman" w:eastAsia="Times New Roman" w:hAnsi="Times New Roman" w:cs="Times New Roman"/>
          <w:sz w:val="24"/>
          <w:szCs w:val="24"/>
          <w:lang w:val="en-GB"/>
        </w:rPr>
        <w:t xml:space="preserve"> </w:t>
      </w:r>
      <w:r w:rsidR="0013089B">
        <w:rPr>
          <w:rFonts w:ascii="Times New Roman" w:eastAsia="Times New Roman" w:hAnsi="Times New Roman" w:cs="Times New Roman"/>
          <w:sz w:val="24"/>
          <w:szCs w:val="24"/>
          <w:lang w:val="en-GB"/>
        </w:rPr>
        <w:t xml:space="preserve">periodically </w:t>
      </w:r>
      <w:r w:rsidRPr="0007763B">
        <w:rPr>
          <w:rFonts w:ascii="Times New Roman" w:eastAsia="Times New Roman" w:hAnsi="Times New Roman" w:cs="Times New Roman"/>
          <w:sz w:val="24"/>
          <w:szCs w:val="24"/>
          <w:lang w:val="en-GB"/>
        </w:rPr>
        <w:t xml:space="preserve">defoliates </w:t>
      </w:r>
      <w:r w:rsidR="0013089B">
        <w:rPr>
          <w:rFonts w:ascii="Times New Roman" w:eastAsia="Times New Roman" w:hAnsi="Times New Roman" w:cs="Times New Roman"/>
          <w:sz w:val="24"/>
          <w:szCs w:val="24"/>
          <w:lang w:val="en-GB"/>
        </w:rPr>
        <w:t xml:space="preserve">large </w:t>
      </w:r>
      <w:r w:rsidRPr="0007763B">
        <w:rPr>
          <w:rFonts w:ascii="Times New Roman" w:eastAsia="Times New Roman" w:hAnsi="Times New Roman" w:cs="Times New Roman"/>
          <w:sz w:val="24"/>
          <w:szCs w:val="24"/>
          <w:lang w:val="en-GB"/>
        </w:rPr>
        <w:t xml:space="preserve">areas of spruce and fir forests in Canada. </w:t>
      </w:r>
      <w:r w:rsidR="0013089B">
        <w:rPr>
          <w:rFonts w:ascii="Times New Roman" w:eastAsia="Times New Roman" w:hAnsi="Times New Roman" w:cs="Times New Roman"/>
          <w:sz w:val="24"/>
          <w:szCs w:val="24"/>
          <w:lang w:val="en-GB"/>
        </w:rPr>
        <w:t>Eight</w:t>
      </w:r>
      <w:r w:rsidR="0013089B"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sites from Quebec were sampled in both years</w:t>
      </w:r>
      <w:r w:rsidR="00757698">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 xml:space="preserve"> and 3562 loci were extracted from 370 individuals</w:t>
      </w:r>
      <w:r w:rsidR="00B147F6" w:rsidRPr="0007763B">
        <w:rPr>
          <w:rFonts w:ascii="Times New Roman" w:eastAsia="Times New Roman" w:hAnsi="Times New Roman" w:cs="Times New Roman"/>
          <w:sz w:val="24"/>
          <w:szCs w:val="24"/>
          <w:lang w:val="en-GB"/>
        </w:rPr>
        <w:t xml:space="preserve"> </w:t>
      </w:r>
      <w:r w:rsidR="00B147F6"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B147F6" w:rsidRPr="0007763B">
        <w:rPr>
          <w:rFonts w:ascii="Times New Roman" w:eastAsia="Times New Roman" w:hAnsi="Times New Roman" w:cs="Times New Roman"/>
          <w:sz w:val="24"/>
          <w:szCs w:val="24"/>
          <w:lang w:val="en-GB"/>
        </w:rPr>
        <w:fldChar w:fldCharType="separate"/>
      </w:r>
      <w:r w:rsidR="00B147F6" w:rsidRPr="0007763B">
        <w:rPr>
          <w:rFonts w:ascii="Times New Roman" w:eastAsia="Times New Roman" w:hAnsi="Times New Roman" w:cs="Times New Roman"/>
          <w:noProof/>
          <w:sz w:val="24"/>
          <w:szCs w:val="24"/>
          <w:lang w:val="en-GB"/>
        </w:rPr>
        <w:t>(Larroque et al., 2019)</w:t>
      </w:r>
      <w:r w:rsidR="00B147F6"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w:t>
      </w:r>
      <w:r w:rsidR="00B147F6" w:rsidRPr="0007763B">
        <w:rPr>
          <w:rFonts w:ascii="Times New Roman" w:eastAsia="Times New Roman" w:hAnsi="Times New Roman" w:cs="Times New Roman"/>
          <w:sz w:val="24"/>
          <w:szCs w:val="24"/>
          <w:lang w:val="en-GB"/>
        </w:rPr>
        <w:t xml:space="preserve"> </w:t>
      </w:r>
    </w:p>
    <w:p w14:paraId="48CA0728" w14:textId="77777777" w:rsidR="00D944C3" w:rsidRPr="0007763B" w:rsidRDefault="00D944C3" w:rsidP="004E13A5">
      <w:pPr>
        <w:spacing w:after="240" w:line="480" w:lineRule="auto"/>
        <w:rPr>
          <w:rFonts w:ascii="Times New Roman" w:eastAsia="Times New Roman" w:hAnsi="Times New Roman" w:cs="Times New Roman"/>
          <w:sz w:val="24"/>
          <w:szCs w:val="24"/>
          <w:lang w:val="en-GB"/>
        </w:rPr>
      </w:pPr>
    </w:p>
    <w:p w14:paraId="757A5791" w14:textId="5BD05992"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p>
    <w:p w14:paraId="63091D10" w14:textId="6D1756D8" w:rsidR="00834A69" w:rsidRPr="0007763B" w:rsidRDefault="00834A6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Permutation approach</w:t>
      </w:r>
    </w:p>
    <w:p w14:paraId="558D2042" w14:textId="126D5FEB" w:rsidR="00064F7E" w:rsidRPr="0007763B" w:rsidRDefault="00834A69"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The first permutation approach is the only one that is functional with genetic data. Indeed, the second and third approaches most often failed to find any significant change. This means that they never found any false positive (FPR</w:t>
      </w:r>
      <w:r w:rsidR="00861BB3" w:rsidRPr="0007763B">
        <w:rPr>
          <w:rFonts w:ascii="Times New Roman" w:eastAsia="Times New Roman" w:hAnsi="Times New Roman" w:cs="Times New Roman"/>
          <w:sz w:val="24"/>
          <w:szCs w:val="24"/>
        </w:rPr>
        <w:t xml:space="preserve"> = 0</w:t>
      </w:r>
      <w:r w:rsidRPr="0007763B">
        <w:rPr>
          <w:rFonts w:ascii="Times New Roman" w:eastAsia="Times New Roman" w:hAnsi="Times New Roman" w:cs="Times New Roman"/>
          <w:sz w:val="24"/>
          <w:szCs w:val="24"/>
        </w:rPr>
        <w:t xml:space="preserve">), which is great, but </w:t>
      </w:r>
      <w:r w:rsidR="00861BB3" w:rsidRPr="0007763B">
        <w:rPr>
          <w:rFonts w:ascii="Times New Roman" w:eastAsia="Times New Roman" w:hAnsi="Times New Roman" w:cs="Times New Roman"/>
          <w:sz w:val="24"/>
          <w:szCs w:val="24"/>
        </w:rPr>
        <w:t xml:space="preserve">also </w:t>
      </w:r>
      <w:r w:rsidRPr="0007763B">
        <w:rPr>
          <w:rFonts w:ascii="Times New Roman" w:eastAsia="Times New Roman" w:hAnsi="Times New Roman" w:cs="Times New Roman"/>
          <w:sz w:val="24"/>
          <w:szCs w:val="24"/>
        </w:rPr>
        <w:t xml:space="preserve">that they </w:t>
      </w:r>
      <w:r w:rsidR="00861BB3" w:rsidRPr="0007763B">
        <w:rPr>
          <w:rFonts w:ascii="Times New Roman" w:eastAsia="Times New Roman" w:hAnsi="Times New Roman" w:cs="Times New Roman"/>
          <w:sz w:val="24"/>
          <w:szCs w:val="24"/>
        </w:rPr>
        <w:t>very</w:t>
      </w:r>
      <w:r w:rsidRPr="0007763B">
        <w:rPr>
          <w:rFonts w:ascii="Times New Roman" w:eastAsia="Times New Roman" w:hAnsi="Times New Roman" w:cs="Times New Roman"/>
          <w:sz w:val="24"/>
          <w:szCs w:val="24"/>
        </w:rPr>
        <w:t xml:space="preserve"> </w:t>
      </w:r>
      <w:r w:rsidR="00861BB3" w:rsidRPr="0007763B">
        <w:rPr>
          <w:rFonts w:ascii="Times New Roman" w:eastAsia="Times New Roman" w:hAnsi="Times New Roman" w:cs="Times New Roman"/>
          <w:sz w:val="24"/>
          <w:szCs w:val="24"/>
        </w:rPr>
        <w:t>rarely</w:t>
      </w:r>
      <w:r w:rsidRPr="0007763B">
        <w:rPr>
          <w:rFonts w:ascii="Times New Roman" w:eastAsia="Times New Roman" w:hAnsi="Times New Roman" w:cs="Times New Roman"/>
          <w:sz w:val="24"/>
          <w:szCs w:val="24"/>
        </w:rPr>
        <w:t xml:space="preserve"> found any true positive </w:t>
      </w:r>
      <w:r w:rsidR="00861BB3" w:rsidRPr="0007763B">
        <w:rPr>
          <w:rFonts w:ascii="Times New Roman" w:eastAsia="Times New Roman" w:hAnsi="Times New Roman" w:cs="Times New Roman"/>
          <w:sz w:val="24"/>
          <w:szCs w:val="24"/>
        </w:rPr>
        <w:t>(FNR &gt; 0.9</w:t>
      </w:r>
      <w:r w:rsidRPr="0007763B">
        <w:rPr>
          <w:rFonts w:ascii="Times New Roman" w:eastAsia="Times New Roman" w:hAnsi="Times New Roman" w:cs="Times New Roman"/>
          <w:sz w:val="24"/>
          <w:szCs w:val="24"/>
        </w:rPr>
        <w:t xml:space="preserve">), regardless of the </w:t>
      </w:r>
      <w:r w:rsidR="00861BB3" w:rsidRPr="0007763B">
        <w:rPr>
          <w:rFonts w:ascii="Times New Roman" w:eastAsia="Times New Roman" w:hAnsi="Times New Roman" w:cs="Times New Roman"/>
          <w:sz w:val="24"/>
          <w:szCs w:val="24"/>
        </w:rPr>
        <w:t xml:space="preserve">scenario or the </w:t>
      </w:r>
      <w:r w:rsidR="009D3B27">
        <w:rPr>
          <w:rFonts w:ascii="Times New Roman" w:eastAsia="Times New Roman" w:hAnsi="Times New Roman" w:cs="Times New Roman"/>
          <w:i/>
          <w:sz w:val="24"/>
          <w:szCs w:val="24"/>
        </w:rPr>
        <w:t>p</w:t>
      </w:r>
      <w:r w:rsidR="002575B1" w:rsidRPr="0007763B">
        <w:rPr>
          <w:rFonts w:ascii="Times New Roman" w:eastAsia="Times New Roman" w:hAnsi="Times New Roman" w:cs="Times New Roman"/>
          <w:sz w:val="24"/>
          <w:szCs w:val="24"/>
        </w:rPr>
        <w:t>-value</w:t>
      </w:r>
      <w:r w:rsidRPr="0007763B">
        <w:rPr>
          <w:rFonts w:ascii="Times New Roman" w:eastAsia="Times New Roman" w:hAnsi="Times New Roman" w:cs="Times New Roman"/>
          <w:sz w:val="24"/>
          <w:szCs w:val="24"/>
        </w:rPr>
        <w:t xml:space="preserve"> threshold</w:t>
      </w:r>
      <w:r w:rsidR="00F04F70" w:rsidRPr="0007763B">
        <w:rPr>
          <w:rFonts w:ascii="Times New Roman" w:eastAsia="Times New Roman" w:hAnsi="Times New Roman" w:cs="Times New Roman"/>
          <w:sz w:val="24"/>
          <w:szCs w:val="24"/>
        </w:rPr>
        <w:t xml:space="preserve"> we used</w:t>
      </w:r>
      <w:r w:rsidRPr="0007763B">
        <w:rPr>
          <w:rFonts w:ascii="Times New Roman" w:eastAsia="Times New Roman" w:hAnsi="Times New Roman" w:cs="Times New Roman"/>
          <w:sz w:val="24"/>
          <w:szCs w:val="24"/>
        </w:rPr>
        <w:t xml:space="preserve">. Because only the first approach was suitable to study simulation outputs, </w:t>
      </w:r>
      <w:r w:rsidR="00F04F70" w:rsidRPr="0007763B">
        <w:rPr>
          <w:rFonts w:ascii="Times New Roman" w:eastAsia="Times New Roman" w:hAnsi="Times New Roman" w:cs="Times New Roman"/>
          <w:sz w:val="24"/>
          <w:szCs w:val="24"/>
        </w:rPr>
        <w:t>we used it</w:t>
      </w:r>
      <w:r w:rsidRPr="0007763B">
        <w:rPr>
          <w:rFonts w:ascii="Times New Roman" w:eastAsia="Times New Roman" w:hAnsi="Times New Roman" w:cs="Times New Roman"/>
          <w:sz w:val="24"/>
          <w:szCs w:val="24"/>
        </w:rPr>
        <w:t xml:space="preserve"> for the rest of the analyses.</w:t>
      </w:r>
    </w:p>
    <w:p w14:paraId="14AB8C85" w14:textId="77777777" w:rsidR="00F136EF" w:rsidRPr="0007763B"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Dispersal ability</w:t>
      </w:r>
    </w:p>
    <w:p w14:paraId="1F795FA4" w14:textId="5E7EE5F7" w:rsidR="00E116E0" w:rsidRPr="0007763B" w:rsidRDefault="007F2596"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As hypothesized, t</w:t>
      </w:r>
      <w:r w:rsidR="00861BB3" w:rsidRPr="0007763B">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sidRPr="0007763B">
        <w:rPr>
          <w:rFonts w:ascii="Times New Roman" w:eastAsia="Times New Roman" w:hAnsi="Times New Roman" w:cs="Times New Roman"/>
          <w:sz w:val="24"/>
          <w:szCs w:val="24"/>
        </w:rPr>
        <w:t>when we group scenarios with the same dispersal parameters (low, intermediate, high)</w:t>
      </w:r>
      <w:r w:rsidR="00E51646" w:rsidRPr="0007763B">
        <w:rPr>
          <w:rFonts w:ascii="Times New Roman" w:eastAsia="Times New Roman" w:hAnsi="Times New Roman" w:cs="Times New Roman"/>
          <w:sz w:val="24"/>
          <w:szCs w:val="24"/>
        </w:rPr>
        <w:t xml:space="preserve"> together</w:t>
      </w:r>
      <w:r w:rsidR="001079BE" w:rsidRPr="0007763B">
        <w:rPr>
          <w:rFonts w:ascii="Times New Roman" w:eastAsia="Times New Roman" w:hAnsi="Times New Roman" w:cs="Times New Roman"/>
          <w:sz w:val="24"/>
          <w:szCs w:val="24"/>
        </w:rPr>
        <w:t xml:space="preserve">, FNR </w:t>
      </w:r>
      <w:r w:rsidR="00E51646" w:rsidRPr="0007763B">
        <w:rPr>
          <w:rFonts w:ascii="Times New Roman" w:eastAsia="Times New Roman" w:hAnsi="Times New Roman" w:cs="Times New Roman"/>
          <w:sz w:val="24"/>
          <w:szCs w:val="24"/>
        </w:rPr>
        <w:t xml:space="preserve">and </w:t>
      </w:r>
      <w:r w:rsidR="00E51646" w:rsidRPr="0007763B">
        <w:rPr>
          <w:rFonts w:ascii="Times New Roman" w:eastAsia="Times New Roman" w:hAnsi="Times New Roman" w:cs="Times New Roman"/>
          <w:sz w:val="24"/>
          <w:szCs w:val="24"/>
        </w:rPr>
        <w:lastRenderedPageBreak/>
        <w:t>FPR substantially</w:t>
      </w:r>
      <w:r w:rsidR="001079BE" w:rsidRPr="0007763B">
        <w:rPr>
          <w:rFonts w:ascii="Times New Roman" w:eastAsia="Times New Roman" w:hAnsi="Times New Roman" w:cs="Times New Roman"/>
          <w:sz w:val="24"/>
          <w:szCs w:val="24"/>
        </w:rPr>
        <w:t xml:space="preserve"> increase with dispersal intensity (Fig. </w:t>
      </w:r>
      <w:r w:rsidR="004170BB">
        <w:rPr>
          <w:rFonts w:ascii="Times New Roman" w:eastAsia="Times New Roman" w:hAnsi="Times New Roman" w:cs="Times New Roman"/>
          <w:sz w:val="24"/>
          <w:szCs w:val="24"/>
        </w:rPr>
        <w:t>2</w:t>
      </w:r>
      <w:r w:rsidR="001079BE" w:rsidRPr="0007763B">
        <w:rPr>
          <w:rFonts w:ascii="Times New Roman" w:eastAsia="Times New Roman" w:hAnsi="Times New Roman" w:cs="Times New Roman"/>
          <w:sz w:val="24"/>
          <w:szCs w:val="24"/>
        </w:rPr>
        <w:t>).</w:t>
      </w:r>
      <w:r w:rsidR="00DE7729" w:rsidRPr="0007763B">
        <w:rPr>
          <w:rFonts w:ascii="Times New Roman" w:eastAsia="Times New Roman" w:hAnsi="Times New Roman" w:cs="Times New Roman"/>
          <w:sz w:val="24"/>
          <w:szCs w:val="24"/>
        </w:rPr>
        <w:t xml:space="preserve"> </w:t>
      </w:r>
      <w:r w:rsidR="00A44CD5" w:rsidRPr="0007763B">
        <w:rPr>
          <w:rFonts w:ascii="Times New Roman" w:eastAsia="Times New Roman" w:hAnsi="Times New Roman" w:cs="Times New Roman"/>
          <w:sz w:val="24"/>
          <w:szCs w:val="24"/>
        </w:rPr>
        <w:t>Thi</w:t>
      </w:r>
      <w:r w:rsidR="004170BB">
        <w:rPr>
          <w:rFonts w:ascii="Times New Roman" w:eastAsia="Times New Roman" w:hAnsi="Times New Roman" w:cs="Times New Roman"/>
          <w:sz w:val="24"/>
          <w:szCs w:val="24"/>
        </w:rPr>
        <w:t>s is true regardless of the</w:t>
      </w:r>
      <w:r w:rsidR="00A44CD5" w:rsidRPr="0007763B">
        <w:rPr>
          <w:rFonts w:ascii="Times New Roman" w:eastAsia="Times New Roman" w:hAnsi="Times New Roman" w:cs="Times New Roman"/>
          <w:sz w:val="24"/>
          <w:szCs w:val="24"/>
        </w:rPr>
        <w:t xml:space="preserve"> threshold </w:t>
      </w:r>
      <w:r w:rsidR="004170BB">
        <w:rPr>
          <w:rFonts w:ascii="Times New Roman" w:eastAsia="Times New Roman" w:hAnsi="Times New Roman" w:cs="Times New Roman"/>
          <w:sz w:val="24"/>
          <w:szCs w:val="24"/>
        </w:rPr>
        <w:t xml:space="preserve">used, </w:t>
      </w:r>
      <w:r w:rsidR="00A44CD5" w:rsidRPr="0007763B">
        <w:rPr>
          <w:rFonts w:ascii="Times New Roman" w:eastAsia="Times New Roman" w:hAnsi="Times New Roman" w:cs="Times New Roman"/>
          <w:sz w:val="24"/>
          <w:szCs w:val="24"/>
        </w:rPr>
        <w:t>and the bigger the threshold, the larger the difference between average values of FPR of th</w:t>
      </w:r>
      <w:r w:rsidR="00161403" w:rsidRPr="0007763B">
        <w:rPr>
          <w:rFonts w:ascii="Times New Roman" w:eastAsia="Times New Roman" w:hAnsi="Times New Roman" w:cs="Times New Roman"/>
          <w:sz w:val="24"/>
          <w:szCs w:val="24"/>
        </w:rPr>
        <w:t>e three scenario</w:t>
      </w:r>
      <w:r w:rsidR="004170BB">
        <w:rPr>
          <w:rFonts w:ascii="Times New Roman" w:eastAsia="Times New Roman" w:hAnsi="Times New Roman" w:cs="Times New Roman"/>
          <w:sz w:val="24"/>
          <w:szCs w:val="24"/>
        </w:rPr>
        <w:t>s</w:t>
      </w:r>
      <w:r w:rsidR="00A44CD5" w:rsidRPr="0007763B">
        <w:rPr>
          <w:rFonts w:ascii="Times New Roman" w:eastAsia="Times New Roman" w:hAnsi="Times New Roman" w:cs="Times New Roman"/>
          <w:sz w:val="24"/>
          <w:szCs w:val="24"/>
        </w:rPr>
        <w:t xml:space="preserve">. </w:t>
      </w:r>
      <w:r w:rsidR="00DE7729" w:rsidRPr="0007763B">
        <w:rPr>
          <w:rFonts w:ascii="Times New Roman" w:eastAsia="Times New Roman" w:hAnsi="Times New Roman" w:cs="Times New Roman"/>
          <w:sz w:val="24"/>
          <w:szCs w:val="24"/>
        </w:rPr>
        <w:t>For example, at the ubiquitous 0.0</w:t>
      </w:r>
      <w:r w:rsidR="006A2E72" w:rsidRPr="0007763B">
        <w:rPr>
          <w:rFonts w:ascii="Times New Roman" w:eastAsia="Times New Roman" w:hAnsi="Times New Roman" w:cs="Times New Roman"/>
          <w:sz w:val="24"/>
          <w:szCs w:val="24"/>
        </w:rPr>
        <w:t>5</w:t>
      </w:r>
      <w:r w:rsidR="00F6615F" w:rsidRPr="0007763B">
        <w:rPr>
          <w:rFonts w:ascii="Times New Roman" w:eastAsia="Times New Roman" w:hAnsi="Times New Roman" w:cs="Times New Roman"/>
          <w:sz w:val="24"/>
          <w:szCs w:val="24"/>
        </w:rPr>
        <w:t xml:space="preserve"> threshold</w:t>
      </w:r>
      <w:r w:rsidR="00C60673" w:rsidRPr="0007763B">
        <w:rPr>
          <w:rFonts w:ascii="Times New Roman" w:eastAsia="Times New Roman" w:hAnsi="Times New Roman" w:cs="Times New Roman"/>
          <w:sz w:val="24"/>
          <w:szCs w:val="24"/>
        </w:rPr>
        <w:t>,</w:t>
      </w:r>
      <w:r w:rsidR="00E51646" w:rsidRPr="0007763B">
        <w:rPr>
          <w:rFonts w:ascii="Times New Roman" w:eastAsia="Times New Roman" w:hAnsi="Times New Roman" w:cs="Times New Roman"/>
          <w:sz w:val="24"/>
          <w:szCs w:val="24"/>
        </w:rPr>
        <w:t xml:space="preserve"> which</w:t>
      </w:r>
      <w:r w:rsidR="00A211B7" w:rsidRPr="0007763B">
        <w:rPr>
          <w:rFonts w:ascii="Times New Roman" w:eastAsia="Times New Roman" w:hAnsi="Times New Roman" w:cs="Times New Roman"/>
          <w:sz w:val="24"/>
          <w:szCs w:val="24"/>
        </w:rPr>
        <w:t xml:space="preserve"> here</w:t>
      </w:r>
      <w:r w:rsidR="00E51646" w:rsidRPr="0007763B">
        <w:rPr>
          <w:rFonts w:ascii="Times New Roman" w:eastAsia="Times New Roman" w:hAnsi="Times New Roman" w:cs="Times New Roman"/>
          <w:sz w:val="24"/>
          <w:szCs w:val="24"/>
        </w:rPr>
        <w:t xml:space="preserve"> seems to be</w:t>
      </w:r>
      <w:r w:rsidR="00A211B7" w:rsidRPr="0007763B">
        <w:rPr>
          <w:rFonts w:ascii="Times New Roman" w:eastAsia="Times New Roman" w:hAnsi="Times New Roman" w:cs="Times New Roman"/>
          <w:sz w:val="24"/>
          <w:szCs w:val="24"/>
        </w:rPr>
        <w:t xml:space="preserve"> a decent</w:t>
      </w:r>
      <w:r w:rsidR="00E51646" w:rsidRPr="0007763B">
        <w:rPr>
          <w:rFonts w:ascii="Times New Roman" w:eastAsia="Times New Roman" w:hAnsi="Times New Roman" w:cs="Times New Roman"/>
          <w:sz w:val="24"/>
          <w:szCs w:val="24"/>
        </w:rPr>
        <w:t xml:space="preserve"> compromise between low FNR and FPR, </w:t>
      </w:r>
      <w:r w:rsidR="00A211B7" w:rsidRPr="0007763B">
        <w:rPr>
          <w:rFonts w:ascii="Times New Roman" w:eastAsia="Times New Roman" w:hAnsi="Times New Roman" w:cs="Times New Roman"/>
          <w:sz w:val="24"/>
          <w:szCs w:val="24"/>
        </w:rPr>
        <w:t xml:space="preserve">average </w:t>
      </w:r>
      <w:r w:rsidR="00E51646" w:rsidRPr="0007763B">
        <w:rPr>
          <w:rFonts w:ascii="Times New Roman" w:eastAsia="Times New Roman" w:hAnsi="Times New Roman" w:cs="Times New Roman"/>
          <w:sz w:val="24"/>
          <w:szCs w:val="24"/>
        </w:rPr>
        <w:t>FNR</w:t>
      </w:r>
      <w:r w:rsidR="00A211B7" w:rsidRPr="0007763B">
        <w:rPr>
          <w:rFonts w:ascii="Times New Roman" w:eastAsia="Times New Roman" w:hAnsi="Times New Roman" w:cs="Times New Roman"/>
          <w:sz w:val="24"/>
          <w:szCs w:val="24"/>
        </w:rPr>
        <w:t xml:space="preserve"> values</w:t>
      </w:r>
      <w:r w:rsidR="00E51646" w:rsidRPr="0007763B">
        <w:rPr>
          <w:rFonts w:ascii="Times New Roman" w:eastAsia="Times New Roman" w:hAnsi="Times New Roman" w:cs="Times New Roman"/>
          <w:sz w:val="24"/>
          <w:szCs w:val="24"/>
        </w:rPr>
        <w:t xml:space="preserve"> </w:t>
      </w:r>
      <w:r w:rsidR="00A211B7" w:rsidRPr="0007763B">
        <w:rPr>
          <w:rFonts w:ascii="Times New Roman" w:eastAsia="Times New Roman" w:hAnsi="Times New Roman" w:cs="Times New Roman"/>
          <w:sz w:val="24"/>
          <w:szCs w:val="24"/>
        </w:rPr>
        <w:t>are</w:t>
      </w:r>
      <w:r w:rsidR="00C074BE" w:rsidRPr="0007763B">
        <w:rPr>
          <w:rFonts w:ascii="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0.1210</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0.1727</w:t>
      </w:r>
      <w:r w:rsidR="00C074BE"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0.3702</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for the </w:t>
      </w:r>
      <w:r w:rsidR="00A211B7" w:rsidRPr="0007763B">
        <w:rPr>
          <w:rFonts w:ascii="Times New Roman" w:eastAsia="Times New Roman" w:hAnsi="Times New Roman" w:cs="Times New Roman"/>
          <w:sz w:val="24"/>
          <w:szCs w:val="24"/>
        </w:rPr>
        <w:t xml:space="preserve">low, </w:t>
      </w:r>
      <w:r w:rsidR="00C074BE" w:rsidRPr="0007763B">
        <w:rPr>
          <w:rFonts w:ascii="Times New Roman" w:eastAsia="Times New Roman" w:hAnsi="Times New Roman" w:cs="Times New Roman"/>
          <w:sz w:val="24"/>
          <w:szCs w:val="24"/>
        </w:rPr>
        <w:t xml:space="preserve">intermediate and high dispersal </w:t>
      </w:r>
      <w:r w:rsidR="00A211B7" w:rsidRPr="0007763B">
        <w:rPr>
          <w:rFonts w:ascii="Times New Roman" w:eastAsia="Times New Roman" w:hAnsi="Times New Roman" w:cs="Times New Roman"/>
          <w:sz w:val="24"/>
          <w:szCs w:val="24"/>
        </w:rPr>
        <w:t>scenarios</w:t>
      </w:r>
      <w:r w:rsidR="00C074BE" w:rsidRPr="0007763B">
        <w:rPr>
          <w:rFonts w:ascii="Times New Roman" w:eastAsia="Times New Roman" w:hAnsi="Times New Roman" w:cs="Times New Roman"/>
          <w:sz w:val="24"/>
          <w:szCs w:val="24"/>
        </w:rPr>
        <w:t xml:space="preserve"> respectively. At this threshold and for the same scenario groups, FPR also increases, from</w:t>
      </w:r>
      <w:r w:rsidR="006A2E72"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0.0107</w:t>
      </w:r>
      <w:r w:rsidR="00C074BE" w:rsidRPr="0007763B">
        <w:rPr>
          <w:rFonts w:ascii="Times New Roman" w:eastAsia="Times New Roman" w:hAnsi="Times New Roman" w:cs="Times New Roman"/>
          <w:sz w:val="24"/>
          <w:szCs w:val="24"/>
        </w:rPr>
        <w:t xml:space="preserve"> to </w:t>
      </w:r>
      <w:r w:rsidR="00BF78ED" w:rsidRPr="0007763B">
        <w:rPr>
          <w:rFonts w:ascii="Times New Roman" w:eastAsia="Times New Roman" w:hAnsi="Times New Roman" w:cs="Times New Roman"/>
          <w:sz w:val="24"/>
          <w:szCs w:val="24"/>
        </w:rPr>
        <w:t>0.0138</w:t>
      </w:r>
      <w:r w:rsidR="006A2E72"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0.0244</w:t>
      </w:r>
      <w:r w:rsidR="006B7759" w:rsidRPr="0007763B">
        <w:rPr>
          <w:rFonts w:ascii="Times New Roman" w:eastAsia="Times New Roman" w:hAnsi="Times New Roman" w:cs="Times New Roman"/>
          <w:sz w:val="24"/>
          <w:szCs w:val="24"/>
        </w:rPr>
        <w:t>.</w:t>
      </w:r>
    </w:p>
    <w:p w14:paraId="14AF72A4" w14:textId="767431F7" w:rsidR="00F136EF" w:rsidRPr="0007763B" w:rsidRDefault="00E116E0"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68CEFCC6" wp14:editId="782F64D3">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AC1399" w:rsidRPr="00F6615F" w:rsidRDefault="00AC1399"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AC1399" w:rsidRPr="00F6615F" w:rsidRDefault="00AC1399"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FB7FB5A" wp14:editId="4D3BE2E5">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AC1399" w:rsidRPr="00F6615F" w:rsidRDefault="00AC1399"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AC1399" w:rsidRPr="00F6615F" w:rsidRDefault="00AC1399"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4506E7DE" wp14:editId="0D7C48EE">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AC1399" w:rsidRPr="00F6615F" w:rsidRDefault="00AC139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AC1399" w:rsidRPr="00F6615F" w:rsidRDefault="00AC139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7763B">
        <w:rPr>
          <w:rFonts w:ascii="Times New Roman" w:eastAsia="Times New Roman" w:hAnsi="Times New Roman" w:cs="Times New Roman"/>
          <w:noProof/>
          <w:sz w:val="24"/>
          <w:szCs w:val="24"/>
        </w:rPr>
        <w:drawing>
          <wp:inline distT="0" distB="0" distL="0" distR="0" wp14:anchorId="4B02CC5D" wp14:editId="74068EDA">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1D7DFAA5" w:rsidR="00064F7E" w:rsidRPr="0007763B" w:rsidRDefault="004170BB" w:rsidP="00F136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sidR="00064F7E" w:rsidRPr="0007763B">
        <w:rPr>
          <w:rFonts w:ascii="Times New Roman" w:eastAsia="Times New Roman" w:hAnsi="Times New Roman" w:cs="Times New Roman"/>
          <w:b/>
          <w:sz w:val="24"/>
          <w:szCs w:val="24"/>
        </w:rPr>
        <w:t xml:space="preserve">. </w:t>
      </w:r>
      <w:r w:rsidR="00064F7E" w:rsidRPr="0007763B">
        <w:rPr>
          <w:rFonts w:ascii="Times New Roman" w:eastAsia="Times New Roman" w:hAnsi="Times New Roman" w:cs="Times New Roman"/>
          <w:sz w:val="24"/>
          <w:szCs w:val="24"/>
        </w:rPr>
        <w:t xml:space="preserve">Influence of dispersal ability on our ability to detect exceptional change. FPR and FNR values at 13 different p.TBI thresholds for </w:t>
      </w:r>
      <w:r w:rsidR="00F6615F" w:rsidRPr="0007763B">
        <w:rPr>
          <w:rFonts w:ascii="Times New Roman" w:eastAsia="Times New Roman" w:hAnsi="Times New Roman" w:cs="Times New Roman"/>
          <w:sz w:val="24"/>
          <w:szCs w:val="24"/>
        </w:rPr>
        <w:t xml:space="preserve">low (A), intermediate (B), and high (C) dispersal scenarios. Control FPR values, from scenarios with identical dispersal parameters, are also featured. </w:t>
      </w:r>
      <w:r w:rsidR="002D63E3" w:rsidRPr="0007763B">
        <w:rPr>
          <w:rFonts w:ascii="Times New Roman" w:eastAsia="Times New Roman" w:hAnsi="Times New Roman" w:cs="Times New Roman"/>
          <w:sz w:val="24"/>
          <w:szCs w:val="24"/>
        </w:rPr>
        <w:t>The dashed horizontal line indicates 0.1 which is the maximum threshold value used, for comparison with FPR values.</w:t>
      </w:r>
    </w:p>
    <w:p w14:paraId="11DEEA97" w14:textId="59068E13" w:rsidR="00064F7E" w:rsidRPr="0007763B"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 affected</w:t>
      </w:r>
    </w:p>
    <w:p w14:paraId="37F3522A" w14:textId="45ECC898" w:rsidR="001079BE" w:rsidRPr="0007763B" w:rsidRDefault="001079BE"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E58E9" w:rsidRPr="0007763B">
        <w:rPr>
          <w:rFonts w:ascii="Times New Roman" w:eastAsia="Times New Roman" w:hAnsi="Times New Roman" w:cs="Times New Roman"/>
          <w:sz w:val="24"/>
          <w:szCs w:val="24"/>
        </w:rPr>
        <w:t>When looking at groups of</w:t>
      </w:r>
      <w:r w:rsidRPr="0007763B">
        <w:rPr>
          <w:rFonts w:ascii="Times New Roman" w:eastAsia="Times New Roman" w:hAnsi="Times New Roman" w:cs="Times New Roman"/>
          <w:sz w:val="24"/>
          <w:szCs w:val="24"/>
        </w:rPr>
        <w:t xml:space="preserve"> scenarios with the same </w:t>
      </w:r>
      <w:r w:rsidR="00492036" w:rsidRPr="0007763B">
        <w:rPr>
          <w:rFonts w:ascii="Times New Roman" w:eastAsia="Times New Roman" w:hAnsi="Times New Roman" w:cs="Times New Roman"/>
          <w:sz w:val="24"/>
          <w:szCs w:val="24"/>
        </w:rPr>
        <w:t>number of affected populations (1</w:t>
      </w:r>
      <w:r w:rsidRPr="0007763B">
        <w:rPr>
          <w:rFonts w:ascii="Times New Roman" w:eastAsia="Times New Roman" w:hAnsi="Times New Roman" w:cs="Times New Roman"/>
          <w:sz w:val="24"/>
          <w:szCs w:val="24"/>
        </w:rPr>
        <w:t xml:space="preserve">, </w:t>
      </w:r>
      <w:r w:rsidR="00492036" w:rsidRPr="0007763B">
        <w:rPr>
          <w:rFonts w:ascii="Times New Roman" w:eastAsia="Times New Roman" w:hAnsi="Times New Roman" w:cs="Times New Roman"/>
          <w:sz w:val="24"/>
          <w:szCs w:val="24"/>
        </w:rPr>
        <w:t xml:space="preserve">2, </w:t>
      </w:r>
      <w:r w:rsidR="00B441F7" w:rsidRPr="0007763B">
        <w:rPr>
          <w:rFonts w:ascii="Times New Roman" w:eastAsia="Times New Roman" w:hAnsi="Times New Roman" w:cs="Times New Roman"/>
          <w:sz w:val="24"/>
          <w:szCs w:val="24"/>
        </w:rPr>
        <w:t xml:space="preserve">and </w:t>
      </w:r>
      <w:r w:rsidR="00492036" w:rsidRPr="0007763B">
        <w:rPr>
          <w:rFonts w:ascii="Times New Roman" w:eastAsia="Times New Roman" w:hAnsi="Times New Roman" w:cs="Times New Roman"/>
          <w:sz w:val="24"/>
          <w:szCs w:val="24"/>
        </w:rPr>
        <w:t>3</w:t>
      </w:r>
      <w:r w:rsidR="00B441F7" w:rsidRPr="0007763B">
        <w:rPr>
          <w:rFonts w:ascii="Times New Roman" w:eastAsia="Times New Roman" w:hAnsi="Times New Roman" w:cs="Times New Roman"/>
          <w:sz w:val="24"/>
          <w:szCs w:val="24"/>
        </w:rPr>
        <w:t xml:space="preserve"> populations</w:t>
      </w:r>
      <w:r w:rsidRPr="0007763B">
        <w:rPr>
          <w:rFonts w:ascii="Times New Roman" w:eastAsia="Times New Roman" w:hAnsi="Times New Roman" w:cs="Times New Roman"/>
          <w:sz w:val="24"/>
          <w:szCs w:val="24"/>
        </w:rPr>
        <w:t>),</w:t>
      </w:r>
      <w:r w:rsidR="001E58E9" w:rsidRPr="0007763B">
        <w:rPr>
          <w:rFonts w:ascii="Times New Roman" w:eastAsia="Times New Roman" w:hAnsi="Times New Roman" w:cs="Times New Roman"/>
          <w:sz w:val="24"/>
          <w:szCs w:val="24"/>
        </w:rPr>
        <w:t xml:space="preserve"> we can see that </w:t>
      </w:r>
      <w:r w:rsidRPr="0007763B">
        <w:rPr>
          <w:rFonts w:ascii="Times New Roman" w:eastAsia="Times New Roman" w:hAnsi="Times New Roman" w:cs="Times New Roman"/>
          <w:sz w:val="24"/>
          <w:szCs w:val="24"/>
        </w:rPr>
        <w:t>FNR</w:t>
      </w:r>
      <w:r w:rsidR="00B441F7" w:rsidRPr="0007763B">
        <w:rPr>
          <w:rFonts w:ascii="Times New Roman" w:eastAsia="Times New Roman" w:hAnsi="Times New Roman" w:cs="Times New Roman"/>
          <w:sz w:val="24"/>
          <w:szCs w:val="24"/>
        </w:rPr>
        <w:t xml:space="preserve"> increases</w:t>
      </w:r>
      <w:r w:rsidR="00A03B83" w:rsidRPr="0007763B">
        <w:rPr>
          <w:rFonts w:ascii="Times New Roman" w:eastAsia="Times New Roman" w:hAnsi="Times New Roman" w:cs="Times New Roman"/>
          <w:sz w:val="24"/>
          <w:szCs w:val="24"/>
        </w:rPr>
        <w:t xml:space="preserve"> with additional affected populations</w:t>
      </w:r>
      <w:r w:rsidR="00C955CE" w:rsidRPr="0007763B">
        <w:rPr>
          <w:rFonts w:ascii="Times New Roman" w:eastAsia="Times New Roman" w:hAnsi="Times New Roman" w:cs="Times New Roman"/>
          <w:sz w:val="24"/>
          <w:szCs w:val="24"/>
        </w:rPr>
        <w:t>, regardless of which threshold is considered</w:t>
      </w:r>
      <w:r w:rsidR="004170BB">
        <w:rPr>
          <w:rFonts w:ascii="Times New Roman" w:eastAsia="Times New Roman" w:hAnsi="Times New Roman" w:cs="Times New Roman"/>
          <w:sz w:val="24"/>
          <w:szCs w:val="24"/>
        </w:rPr>
        <w:t xml:space="preserve"> (Fig. 3</w:t>
      </w:r>
      <w:r w:rsidR="00994541" w:rsidRPr="0007763B">
        <w:rPr>
          <w:rFonts w:ascii="Times New Roman" w:eastAsia="Times New Roman" w:hAnsi="Times New Roman" w:cs="Times New Roman"/>
          <w:sz w:val="24"/>
          <w:szCs w:val="24"/>
        </w:rPr>
        <w:t>). FPR values from scenarios with 2 affected populations are consistently higher than values from on</w:t>
      </w:r>
      <w:r w:rsidR="00E116E0" w:rsidRPr="0007763B">
        <w:rPr>
          <w:rFonts w:ascii="Times New Roman" w:eastAsia="Times New Roman" w:hAnsi="Times New Roman" w:cs="Times New Roman"/>
          <w:sz w:val="24"/>
          <w:szCs w:val="24"/>
        </w:rPr>
        <w:t>e affected population scenarios.</w:t>
      </w:r>
      <w:r w:rsidR="00994541" w:rsidRPr="0007763B">
        <w:rPr>
          <w:rFonts w:ascii="Times New Roman" w:eastAsia="Times New Roman" w:hAnsi="Times New Roman" w:cs="Times New Roman"/>
          <w:sz w:val="24"/>
          <w:szCs w:val="24"/>
        </w:rPr>
        <w:t xml:space="preserve"> FPR values from scenarios with 3 affected populations </w:t>
      </w:r>
      <w:r w:rsidR="004170BB">
        <w:rPr>
          <w:rFonts w:ascii="Times New Roman" w:eastAsia="Times New Roman" w:hAnsi="Times New Roman" w:cs="Times New Roman"/>
          <w:sz w:val="24"/>
          <w:szCs w:val="24"/>
        </w:rPr>
        <w:t>are on average low</w:t>
      </w:r>
      <w:r w:rsidR="00E116E0" w:rsidRPr="0007763B">
        <w:rPr>
          <w:rFonts w:ascii="Times New Roman" w:eastAsia="Times New Roman" w:hAnsi="Times New Roman" w:cs="Times New Roman"/>
          <w:sz w:val="24"/>
          <w:szCs w:val="24"/>
        </w:rPr>
        <w:t xml:space="preserve">er than values from other scenarios </w:t>
      </w:r>
      <w:r w:rsidR="00AF3090" w:rsidRPr="0007763B">
        <w:rPr>
          <w:rFonts w:ascii="Times New Roman" w:eastAsia="Times New Roman" w:hAnsi="Times New Roman" w:cs="Times New Roman"/>
          <w:sz w:val="24"/>
          <w:szCs w:val="24"/>
        </w:rPr>
        <w:t xml:space="preserve">up to a threshold of </w:t>
      </w:r>
      <w:r w:rsidR="00E116E0" w:rsidRPr="0007763B">
        <w:rPr>
          <w:rFonts w:ascii="Times New Roman" w:eastAsia="Times New Roman" w:hAnsi="Times New Roman" w:cs="Times New Roman"/>
          <w:sz w:val="24"/>
          <w:szCs w:val="24"/>
        </w:rPr>
        <w:t>0.0</w:t>
      </w:r>
      <w:r w:rsidR="00AF3090" w:rsidRPr="0007763B">
        <w:rPr>
          <w:rFonts w:ascii="Times New Roman" w:eastAsia="Times New Roman" w:hAnsi="Times New Roman" w:cs="Times New Roman"/>
          <w:sz w:val="24"/>
          <w:szCs w:val="24"/>
        </w:rPr>
        <w:t>1</w:t>
      </w:r>
      <w:r w:rsidR="00E116E0" w:rsidRPr="0007763B">
        <w:rPr>
          <w:rFonts w:ascii="Times New Roman" w:eastAsia="Times New Roman" w:hAnsi="Times New Roman" w:cs="Times New Roman"/>
          <w:sz w:val="24"/>
          <w:szCs w:val="24"/>
        </w:rPr>
        <w:t>, and a</w:t>
      </w:r>
      <w:r w:rsidR="004170BB">
        <w:rPr>
          <w:rFonts w:ascii="Times New Roman" w:eastAsia="Times New Roman" w:hAnsi="Times New Roman" w:cs="Times New Roman"/>
          <w:sz w:val="24"/>
          <w:szCs w:val="24"/>
        </w:rPr>
        <w:t>re on average high</w:t>
      </w:r>
      <w:r w:rsidR="00AF3090" w:rsidRPr="0007763B">
        <w:rPr>
          <w:rFonts w:ascii="Times New Roman" w:eastAsia="Times New Roman" w:hAnsi="Times New Roman" w:cs="Times New Roman"/>
          <w:sz w:val="24"/>
          <w:szCs w:val="24"/>
        </w:rPr>
        <w:t>er for t</w:t>
      </w:r>
      <w:r w:rsidR="004170BB">
        <w:rPr>
          <w:rFonts w:ascii="Times New Roman" w:eastAsia="Times New Roman" w:hAnsi="Times New Roman" w:cs="Times New Roman"/>
          <w:sz w:val="24"/>
          <w:szCs w:val="24"/>
        </w:rPr>
        <w:t>hresholds above 0.05</w:t>
      </w:r>
      <w:r w:rsidR="00993057" w:rsidRPr="0007763B">
        <w:rPr>
          <w:rFonts w:ascii="Times New Roman" w:eastAsia="Times New Roman" w:hAnsi="Times New Roman" w:cs="Times New Roman"/>
          <w:sz w:val="24"/>
          <w:szCs w:val="24"/>
        </w:rPr>
        <w:t xml:space="preserve">, therefore </w:t>
      </w:r>
      <w:r w:rsidR="000F06F3" w:rsidRPr="0007763B">
        <w:rPr>
          <w:rFonts w:ascii="Times New Roman" w:eastAsia="Times New Roman" w:hAnsi="Times New Roman" w:cs="Times New Roman"/>
          <w:sz w:val="24"/>
          <w:szCs w:val="24"/>
        </w:rPr>
        <w:t>indicating</w:t>
      </w:r>
      <w:r w:rsidR="00993057" w:rsidRPr="0007763B">
        <w:rPr>
          <w:rFonts w:ascii="Times New Roman" w:eastAsia="Times New Roman" w:hAnsi="Times New Roman" w:cs="Times New Roman"/>
          <w:sz w:val="24"/>
          <w:szCs w:val="24"/>
        </w:rPr>
        <w:t xml:space="preserve"> an interaction between the number of affected populations and the threshold used </w:t>
      </w:r>
      <w:r w:rsidR="000F06F3" w:rsidRPr="0007763B">
        <w:rPr>
          <w:rFonts w:ascii="Times New Roman" w:eastAsia="Times New Roman" w:hAnsi="Times New Roman" w:cs="Times New Roman"/>
          <w:sz w:val="24"/>
          <w:szCs w:val="24"/>
        </w:rPr>
        <w:t>in the permutation procedure.</w:t>
      </w:r>
      <w:r w:rsidR="00506E45" w:rsidRPr="0007763B">
        <w:rPr>
          <w:rFonts w:ascii="Times New Roman" w:eastAsia="Times New Roman" w:hAnsi="Times New Roman" w:cs="Times New Roman"/>
          <w:sz w:val="24"/>
          <w:szCs w:val="24"/>
        </w:rPr>
        <w:t xml:space="preserve"> </w:t>
      </w:r>
      <w:r w:rsidR="00097A65" w:rsidRPr="0007763B">
        <w:rPr>
          <w:rFonts w:ascii="Times New Roman" w:eastAsia="Times New Roman" w:hAnsi="Times New Roman" w:cs="Times New Roman"/>
          <w:sz w:val="24"/>
          <w:szCs w:val="24"/>
        </w:rPr>
        <w:t>However, f</w:t>
      </w:r>
      <w:r w:rsidR="00506E45" w:rsidRPr="0007763B">
        <w:rPr>
          <w:rFonts w:ascii="Times New Roman" w:eastAsia="Times New Roman" w:hAnsi="Times New Roman" w:cs="Times New Roman"/>
          <w:sz w:val="24"/>
          <w:szCs w:val="24"/>
        </w:rPr>
        <w:t>or thresholds that would be considered suitable regarding power</w:t>
      </w:r>
      <w:r w:rsidR="00A95B48" w:rsidRPr="0007763B">
        <w:rPr>
          <w:rFonts w:ascii="Times New Roman" w:eastAsia="Times New Roman" w:hAnsi="Times New Roman" w:cs="Times New Roman"/>
          <w:sz w:val="24"/>
          <w:szCs w:val="24"/>
        </w:rPr>
        <w:t xml:space="preserve"> (</w:t>
      </w:r>
      <w:r w:rsidR="00A95B48" w:rsidRPr="0007763B">
        <w:rPr>
          <w:rFonts w:ascii="Times New Roman" w:eastAsia="Times New Roman" w:hAnsi="Times New Roman" w:cs="Times New Roman"/>
          <w:i/>
          <w:sz w:val="24"/>
          <w:szCs w:val="24"/>
        </w:rPr>
        <w:t xml:space="preserve">e.g. </w:t>
      </w:r>
      <w:r w:rsidR="00964666"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&gt; 50%)</w:t>
      </w:r>
      <w:r w:rsidR="00506E45" w:rsidRPr="0007763B">
        <w:rPr>
          <w:rFonts w:ascii="Times New Roman" w:eastAsia="Times New Roman" w:hAnsi="Times New Roman" w:cs="Times New Roman"/>
          <w:sz w:val="24"/>
          <w:szCs w:val="24"/>
        </w:rPr>
        <w:t>, a higher number of populations</w:t>
      </w:r>
      <w:r w:rsidR="004170BB">
        <w:rPr>
          <w:rFonts w:ascii="Times New Roman" w:eastAsia="Times New Roman" w:hAnsi="Times New Roman" w:cs="Times New Roman"/>
          <w:sz w:val="24"/>
          <w:szCs w:val="24"/>
        </w:rPr>
        <w:t xml:space="preserve"> always</w:t>
      </w:r>
      <w:r w:rsidR="00506E45" w:rsidRPr="0007763B">
        <w:rPr>
          <w:rFonts w:ascii="Times New Roman" w:eastAsia="Times New Roman" w:hAnsi="Times New Roman" w:cs="Times New Roman"/>
          <w:sz w:val="24"/>
          <w:szCs w:val="24"/>
        </w:rPr>
        <w:t xml:space="preserve"> leads to a lower FPR.</w:t>
      </w:r>
    </w:p>
    <w:p w14:paraId="1E40B533" w14:textId="40281267" w:rsidR="00BA0803" w:rsidRPr="0007763B" w:rsidRDefault="00093A55"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36DD3114" wp14:editId="3AA32A7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AC1399" w:rsidRPr="00F6615F" w:rsidRDefault="00AC1399"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AC1399" w:rsidRPr="00F6615F" w:rsidRDefault="00AC1399"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876FBC7" wp14:editId="20A11F61">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AC1399" w:rsidRPr="00F6615F" w:rsidRDefault="00AC1399"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AC1399" w:rsidRPr="00F6615F" w:rsidRDefault="00AC1399"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E171894" wp14:editId="603D8149">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AC1399" w:rsidRPr="00F6615F" w:rsidRDefault="00AC1399"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AC1399" w:rsidRPr="00F6615F" w:rsidRDefault="00AC1399"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07763B">
        <w:rPr>
          <w:rFonts w:ascii="Times New Roman" w:eastAsia="Times New Roman" w:hAnsi="Times New Roman" w:cs="Times New Roman"/>
          <w:noProof/>
          <w:sz w:val="24"/>
          <w:szCs w:val="24"/>
        </w:rPr>
        <w:drawing>
          <wp:inline distT="0" distB="0" distL="0" distR="0" wp14:anchorId="57F1DA09" wp14:editId="3295BE70">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2DE53F3B" w:rsidR="00BA0803" w:rsidRPr="0007763B" w:rsidRDefault="00BA0803" w:rsidP="00BA0803">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lastRenderedPageBreak/>
        <w:t xml:space="preserve">Fig. </w:t>
      </w:r>
      <w:r w:rsidR="004170BB">
        <w:rPr>
          <w:rFonts w:ascii="Times New Roman" w:eastAsia="Times New Roman" w:hAnsi="Times New Roman" w:cs="Times New Roman"/>
          <w:b/>
          <w:sz w:val="24"/>
          <w:szCs w:val="24"/>
        </w:rPr>
        <w:t>3</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Influence of</w:t>
      </w:r>
      <w:r w:rsidR="00C7501F" w:rsidRPr="0007763B">
        <w:rPr>
          <w:rFonts w:ascii="Times New Roman" w:eastAsia="Times New Roman" w:hAnsi="Times New Roman" w:cs="Times New Roman"/>
          <w:sz w:val="24"/>
          <w:szCs w:val="24"/>
        </w:rPr>
        <w:t xml:space="preserve"> the</w:t>
      </w:r>
      <w:r w:rsidRPr="0007763B">
        <w:rPr>
          <w:rFonts w:ascii="Times New Roman" w:eastAsia="Times New Roman" w:hAnsi="Times New Roman" w:cs="Times New Roman"/>
          <w:sz w:val="24"/>
          <w:szCs w:val="24"/>
        </w:rPr>
        <w:t xml:space="preserve"> </w:t>
      </w:r>
      <w:r w:rsidR="002B4583" w:rsidRPr="0007763B">
        <w:rPr>
          <w:rFonts w:ascii="Times New Roman" w:eastAsia="Times New Roman" w:hAnsi="Times New Roman" w:cs="Times New Roman"/>
          <w:sz w:val="24"/>
          <w:szCs w:val="24"/>
        </w:rPr>
        <w:t>number of affected populations</w:t>
      </w:r>
      <w:r w:rsidRPr="0007763B">
        <w:rPr>
          <w:rFonts w:ascii="Times New Roman" w:eastAsia="Times New Roman" w:hAnsi="Times New Roman" w:cs="Times New Roman"/>
          <w:sz w:val="24"/>
          <w:szCs w:val="24"/>
        </w:rPr>
        <w:t xml:space="preserve"> on our ability to detect exceptional change. FPR and FNR values at 13 different p.TBI thresholds for </w:t>
      </w:r>
      <w:r w:rsidR="00C5479F" w:rsidRPr="0007763B">
        <w:rPr>
          <w:rFonts w:ascii="Times New Roman" w:eastAsia="Times New Roman" w:hAnsi="Times New Roman" w:cs="Times New Roman"/>
          <w:sz w:val="24"/>
          <w:szCs w:val="24"/>
        </w:rPr>
        <w:t>1</w:t>
      </w:r>
      <w:r w:rsidRPr="0007763B">
        <w:rPr>
          <w:rFonts w:ascii="Times New Roman" w:eastAsia="Times New Roman" w:hAnsi="Times New Roman" w:cs="Times New Roman"/>
          <w:sz w:val="24"/>
          <w:szCs w:val="24"/>
        </w:rPr>
        <w:t xml:space="preserve"> (A), </w:t>
      </w:r>
      <w:r w:rsidR="00C5479F" w:rsidRPr="0007763B">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(B), and </w:t>
      </w:r>
      <w:r w:rsidR="00C5479F" w:rsidRPr="0007763B">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 xml:space="preserve"> (C) </w:t>
      </w:r>
      <w:r w:rsidR="0023083C" w:rsidRPr="0007763B">
        <w:rPr>
          <w:rFonts w:ascii="Times New Roman" w:eastAsia="Times New Roman" w:hAnsi="Times New Roman" w:cs="Times New Roman"/>
          <w:sz w:val="24"/>
          <w:szCs w:val="24"/>
        </w:rPr>
        <w:t>affected populations</w:t>
      </w:r>
      <w:r w:rsidRPr="0007763B">
        <w:rPr>
          <w:rFonts w:ascii="Times New Roman" w:eastAsia="Times New Roman" w:hAnsi="Times New Roman" w:cs="Times New Roman"/>
          <w:sz w:val="24"/>
          <w:szCs w:val="24"/>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07763B"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07763B" w:rsidRDefault="008601CB" w:rsidP="008601CB">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pre-event-sampling and event</w:t>
      </w:r>
    </w:p>
    <w:p w14:paraId="0BDA34FE" w14:textId="3D9D494F" w:rsidR="00A30430" w:rsidRPr="0007763B" w:rsidRDefault="00A30430" w:rsidP="00EA3D8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We can see in </w:t>
      </w:r>
      <w:r w:rsidR="001854BA" w:rsidRPr="0007763B">
        <w:rPr>
          <w:rFonts w:ascii="Times New Roman" w:eastAsia="Times New Roman" w:hAnsi="Times New Roman" w:cs="Times New Roman"/>
          <w:sz w:val="24"/>
          <w:szCs w:val="24"/>
        </w:rPr>
        <w:t xml:space="preserve">Fig. </w:t>
      </w:r>
      <w:r w:rsidR="004170BB">
        <w:rPr>
          <w:rFonts w:ascii="Times New Roman" w:eastAsia="Times New Roman" w:hAnsi="Times New Roman" w:cs="Times New Roman"/>
          <w:sz w:val="24"/>
          <w:szCs w:val="24"/>
        </w:rPr>
        <w:t>4</w:t>
      </w:r>
      <w:r w:rsidR="001854BA" w:rsidRPr="0007763B">
        <w:rPr>
          <w:rFonts w:ascii="Times New Roman" w:eastAsia="Times New Roman" w:hAnsi="Times New Roman" w:cs="Times New Roman"/>
          <w:sz w:val="24"/>
          <w:szCs w:val="24"/>
        </w:rPr>
        <w:t xml:space="preserve"> </w:t>
      </w:r>
      <w:r w:rsidR="000745F8" w:rsidRPr="0007763B">
        <w:rPr>
          <w:rFonts w:ascii="Times New Roman" w:eastAsia="Times New Roman" w:hAnsi="Times New Roman" w:cs="Times New Roman"/>
          <w:sz w:val="24"/>
          <w:szCs w:val="24"/>
        </w:rPr>
        <w:t xml:space="preserve">A &amp; B, </w:t>
      </w:r>
      <w:r w:rsidR="001854BA" w:rsidRPr="0007763B">
        <w:rPr>
          <w:rFonts w:ascii="Times New Roman" w:eastAsia="Times New Roman" w:hAnsi="Times New Roman" w:cs="Times New Roman"/>
          <w:sz w:val="24"/>
          <w:szCs w:val="24"/>
        </w:rPr>
        <w:t xml:space="preserve">that </w:t>
      </w:r>
      <w:r w:rsidRPr="0007763B">
        <w:rPr>
          <w:rFonts w:ascii="Times New Roman" w:eastAsia="Times New Roman" w:hAnsi="Times New Roman" w:cs="Times New Roman"/>
          <w:sz w:val="24"/>
          <w:szCs w:val="24"/>
        </w:rPr>
        <w:t>the longest the pre-event sampling is from the event, the less power and the m</w:t>
      </w:r>
      <w:r w:rsidR="00C61BAE" w:rsidRPr="0007763B">
        <w:rPr>
          <w:rFonts w:ascii="Times New Roman" w:eastAsia="Times New Roman" w:hAnsi="Times New Roman" w:cs="Times New Roman"/>
          <w:sz w:val="24"/>
          <w:szCs w:val="24"/>
        </w:rPr>
        <w:t xml:space="preserve">ore false positives we get. </w:t>
      </w:r>
      <w:r w:rsidR="00E715FE" w:rsidRPr="0007763B">
        <w:rPr>
          <w:rFonts w:ascii="Times New Roman" w:eastAsia="Times New Roman" w:hAnsi="Times New Roman" w:cs="Times New Roman"/>
          <w:sz w:val="24"/>
          <w:szCs w:val="24"/>
        </w:rPr>
        <w:t xml:space="preserve">Sampling done </w:t>
      </w:r>
      <w:r w:rsidR="00C61BAE" w:rsidRPr="0007763B">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event</w:t>
      </w:r>
      <w:r w:rsidRPr="0007763B">
        <w:rPr>
          <w:rFonts w:ascii="Times New Roman" w:eastAsia="Times New Roman" w:hAnsi="Times New Roman" w:cs="Times New Roman"/>
          <w:sz w:val="24"/>
          <w:szCs w:val="24"/>
        </w:rPr>
        <w:t xml:space="preserve"> </w:t>
      </w:r>
      <w:r w:rsidR="00E715FE" w:rsidRPr="0007763B">
        <w:rPr>
          <w:rFonts w:ascii="Times New Roman" w:eastAsia="Times New Roman" w:hAnsi="Times New Roman" w:cs="Times New Roman"/>
          <w:sz w:val="24"/>
          <w:szCs w:val="24"/>
        </w:rPr>
        <w:t>led to about twice as much false positives</w:t>
      </w:r>
      <w:r w:rsidR="006D5CD5" w:rsidRPr="0007763B">
        <w:rPr>
          <w:rFonts w:ascii="Times New Roman" w:eastAsia="Times New Roman" w:hAnsi="Times New Roman" w:cs="Times New Roman"/>
          <w:sz w:val="24"/>
          <w:szCs w:val="24"/>
        </w:rPr>
        <w:t xml:space="preserve"> as sampling done the year before the event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The effect of time on FPR or FNR is similar regardless of the scenarios (Fig. </w:t>
      </w:r>
      <w:r w:rsidR="004170BB">
        <w:rPr>
          <w:rFonts w:ascii="Times New Roman" w:eastAsia="Times New Roman" w:hAnsi="Times New Roman" w:cs="Times New Roman"/>
          <w:sz w:val="24"/>
          <w:szCs w:val="24"/>
        </w:rPr>
        <w:t>4</w:t>
      </w:r>
      <w:r w:rsidR="000D1B30" w:rsidRPr="0007763B">
        <w:rPr>
          <w:rFonts w:ascii="Times New Roman" w:eastAsia="Times New Roman" w:hAnsi="Times New Roman" w:cs="Times New Roman"/>
          <w:sz w:val="24"/>
          <w:szCs w:val="24"/>
        </w:rPr>
        <w:t xml:space="preserve"> A &amp; B)</w:t>
      </w:r>
      <w:r w:rsidR="00E75D16" w:rsidRPr="0007763B">
        <w:rPr>
          <w:rFonts w:ascii="Times New Roman" w:eastAsia="Times New Roman" w:hAnsi="Times New Roman" w:cs="Times New Roman"/>
          <w:sz w:val="24"/>
          <w:szCs w:val="24"/>
        </w:rPr>
        <w:t>, however FNR variation increased with time for the “easiest”</w:t>
      </w:r>
      <w:r w:rsidR="00EA3D89" w:rsidRPr="0007763B">
        <w:rPr>
          <w:rFonts w:ascii="Times New Roman" w:eastAsia="Times New Roman" w:hAnsi="Times New Roman" w:cs="Times New Roman"/>
          <w:sz w:val="24"/>
          <w:szCs w:val="24"/>
        </w:rPr>
        <w:t xml:space="preserve"> </w:t>
      </w:r>
      <w:r w:rsidR="00E75D16" w:rsidRPr="0007763B">
        <w:rPr>
          <w:rFonts w:ascii="Times New Roman" w:eastAsia="Times New Roman" w:hAnsi="Times New Roman" w:cs="Times New Roman"/>
          <w:sz w:val="24"/>
          <w:szCs w:val="24"/>
        </w:rPr>
        <w:t>scenario</w:t>
      </w:r>
      <w:r w:rsidR="004170BB">
        <w:rPr>
          <w:rFonts w:ascii="Times New Roman" w:eastAsia="Times New Roman" w:hAnsi="Times New Roman" w:cs="Times New Roman"/>
          <w:sz w:val="24"/>
          <w:szCs w:val="24"/>
        </w:rPr>
        <w:t xml:space="preserve"> (immigration event, 1 population,</w:t>
      </w:r>
      <w:r w:rsidR="00F52026" w:rsidRPr="0007763B">
        <w:rPr>
          <w:rFonts w:ascii="Times New Roman" w:eastAsia="Times New Roman" w:hAnsi="Times New Roman" w:cs="Times New Roman"/>
          <w:sz w:val="24"/>
          <w:szCs w:val="24"/>
        </w:rPr>
        <w:t xml:space="preserve"> low dispersal)</w:t>
      </w:r>
      <w:r w:rsidR="007A49EF" w:rsidRPr="0007763B">
        <w:rPr>
          <w:rFonts w:ascii="Times New Roman" w:eastAsia="Times New Roman" w:hAnsi="Times New Roman" w:cs="Times New Roman"/>
          <w:sz w:val="24"/>
          <w:szCs w:val="24"/>
        </w:rPr>
        <w:t xml:space="preserve"> whereas FPR variation did not</w:t>
      </w:r>
      <w:r w:rsidR="00F52026" w:rsidRPr="0007763B">
        <w:rPr>
          <w:rFonts w:ascii="Times New Roman" w:eastAsia="Times New Roman" w:hAnsi="Times New Roman" w:cs="Times New Roman"/>
          <w:sz w:val="24"/>
          <w:szCs w:val="24"/>
        </w:rPr>
        <w:t xml:space="preserve"> </w:t>
      </w:r>
      <w:r w:rsidR="004170BB">
        <w:rPr>
          <w:rFonts w:ascii="Times New Roman" w:eastAsia="Times New Roman" w:hAnsi="Times New Roman" w:cs="Times New Roman"/>
          <w:sz w:val="24"/>
          <w:szCs w:val="24"/>
        </w:rPr>
        <w:t xml:space="preserve">increase </w:t>
      </w:r>
      <w:r w:rsidR="00F52026" w:rsidRPr="0007763B">
        <w:rPr>
          <w:rFonts w:ascii="Times New Roman" w:eastAsia="Times New Roman" w:hAnsi="Times New Roman" w:cs="Times New Roman"/>
          <w:sz w:val="24"/>
          <w:szCs w:val="24"/>
        </w:rPr>
        <w:t xml:space="preserve">for </w:t>
      </w:r>
      <w:r w:rsidR="004F670E">
        <w:rPr>
          <w:rFonts w:ascii="Times New Roman" w:eastAsia="Times New Roman" w:hAnsi="Times New Roman" w:cs="Times New Roman"/>
          <w:sz w:val="24"/>
          <w:szCs w:val="24"/>
        </w:rPr>
        <w:t xml:space="preserve">“easiest” or </w:t>
      </w:r>
      <w:r w:rsidR="00F52026" w:rsidRPr="0007763B">
        <w:rPr>
          <w:rFonts w:ascii="Times New Roman" w:eastAsia="Times New Roman" w:hAnsi="Times New Roman" w:cs="Times New Roman"/>
          <w:sz w:val="24"/>
          <w:szCs w:val="24"/>
        </w:rPr>
        <w:t>the “hardes</w:t>
      </w:r>
      <w:r w:rsidR="004170BB">
        <w:rPr>
          <w:rFonts w:ascii="Times New Roman" w:eastAsia="Times New Roman" w:hAnsi="Times New Roman" w:cs="Times New Roman"/>
          <w:sz w:val="24"/>
          <w:szCs w:val="24"/>
        </w:rPr>
        <w:t>t” (immigration event, 3 populations, high dispersal)</w:t>
      </w:r>
      <w:r w:rsidR="00F52026" w:rsidRPr="0007763B">
        <w:rPr>
          <w:rFonts w:ascii="Times New Roman" w:eastAsia="Times New Roman" w:hAnsi="Times New Roman" w:cs="Times New Roman"/>
          <w:sz w:val="24"/>
          <w:szCs w:val="24"/>
        </w:rPr>
        <w:t xml:space="preserve"> </w:t>
      </w:r>
      <w:r w:rsidR="004F670E">
        <w:rPr>
          <w:rFonts w:ascii="Times New Roman" w:eastAsia="Times New Roman" w:hAnsi="Times New Roman" w:cs="Times New Roman"/>
          <w:sz w:val="24"/>
          <w:szCs w:val="24"/>
        </w:rPr>
        <w:t xml:space="preserve">scenarios. The difference in performance between </w:t>
      </w:r>
      <w:r w:rsidR="009048D9" w:rsidRPr="0007763B">
        <w:rPr>
          <w:rFonts w:ascii="Times New Roman" w:eastAsia="Times New Roman" w:hAnsi="Times New Roman" w:cs="Times New Roman"/>
          <w:sz w:val="24"/>
          <w:szCs w:val="24"/>
        </w:rPr>
        <w:t>scenario sharply change</w:t>
      </w:r>
      <w:r w:rsidR="004F670E">
        <w:rPr>
          <w:rFonts w:ascii="Times New Roman" w:eastAsia="Times New Roman" w:hAnsi="Times New Roman" w:cs="Times New Roman"/>
          <w:sz w:val="24"/>
          <w:szCs w:val="24"/>
        </w:rPr>
        <w:t>d between 1 and 2 years, and then it</w:t>
      </w:r>
      <w:r w:rsidR="009048D9" w:rsidRPr="0007763B">
        <w:rPr>
          <w:rFonts w:ascii="Times New Roman" w:eastAsia="Times New Roman" w:hAnsi="Times New Roman" w:cs="Times New Roman"/>
          <w:sz w:val="24"/>
          <w:szCs w:val="24"/>
        </w:rPr>
        <w:t xml:space="preserve"> stay</w:t>
      </w:r>
      <w:r w:rsidR="004F670E">
        <w:rPr>
          <w:rFonts w:ascii="Times New Roman" w:eastAsia="Times New Roman" w:hAnsi="Times New Roman" w:cs="Times New Roman"/>
          <w:sz w:val="24"/>
          <w:szCs w:val="24"/>
        </w:rPr>
        <w:t>ed</w:t>
      </w:r>
      <w:r w:rsidR="009048D9" w:rsidRPr="0007763B">
        <w:rPr>
          <w:rFonts w:ascii="Times New Roman" w:eastAsia="Times New Roman" w:hAnsi="Times New Roman" w:cs="Times New Roman"/>
          <w:sz w:val="24"/>
          <w:szCs w:val="24"/>
        </w:rPr>
        <w:t xml:space="preserve"> about the same for longer periods between samplings.</w:t>
      </w:r>
    </w:p>
    <w:p w14:paraId="6D187783" w14:textId="5EADBDB2" w:rsidR="00056F49" w:rsidRPr="0007763B"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Pr="0007763B" w:rsidRDefault="00056F49" w:rsidP="00056F49">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event and post-event sampling</w:t>
      </w:r>
    </w:p>
    <w:p w14:paraId="2AAC1F6B" w14:textId="5E8BEE90" w:rsidR="00056F49" w:rsidRPr="0007763B" w:rsidRDefault="00056F49" w:rsidP="00056F4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sidR="00FC5954">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but average FPR sharply increased at the three years’ mark, then increased linearly </w:t>
      </w:r>
      <w:r w:rsidRPr="0007763B">
        <w:rPr>
          <w:rFonts w:ascii="Times New Roman" w:eastAsia="Times New Roman" w:hAnsi="Times New Roman" w:cs="Times New Roman"/>
          <w:sz w:val="24"/>
          <w:szCs w:val="24"/>
        </w:rPr>
        <w:lastRenderedPageBreak/>
        <w:t xml:space="preserve">again in the following years. For the harder scenario FPR increased much faster with the years, following a slightly saturated curve, and reaching 5% of false positives after only two years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Average FNR, and the width of its confidence intervals, increased linearly for </w:t>
      </w:r>
      <w:r w:rsidR="004F670E">
        <w:rPr>
          <w:rFonts w:ascii="Times New Roman" w:eastAsia="Times New Roman" w:hAnsi="Times New Roman" w:cs="Times New Roman"/>
          <w:sz w:val="24"/>
          <w:szCs w:val="24"/>
        </w:rPr>
        <w:t>the easier scenario, but (Fig. 4</w:t>
      </w:r>
      <w:r w:rsidRPr="0007763B">
        <w:rPr>
          <w:rFonts w:ascii="Times New Roman" w:eastAsia="Times New Roman" w:hAnsi="Times New Roman" w:cs="Times New Roman"/>
          <w:sz w:val="24"/>
          <w:szCs w:val="24"/>
        </w:rPr>
        <w:t xml:space="preserve"> D). Beyond the fact that its starting FNR at 0.05 was much higher for the harder scenario (Fig. </w:t>
      </w:r>
      <w:r w:rsidR="004F670E">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D), it also increased much faster with time, reaching a plateau at unaccepta</w:t>
      </w:r>
      <w:r w:rsidR="007D7E27">
        <w:rPr>
          <w:rFonts w:ascii="Times New Roman" w:eastAsia="Times New Roman" w:hAnsi="Times New Roman" w:cs="Times New Roman"/>
          <w:sz w:val="24"/>
          <w:szCs w:val="24"/>
        </w:rPr>
        <w:t>ble power values</w:t>
      </w:r>
      <w:r w:rsidRPr="0007763B">
        <w:rPr>
          <w:rFonts w:ascii="Times New Roman" w:eastAsia="Times New Roman" w:hAnsi="Times New Roman" w:cs="Times New Roman"/>
          <w:sz w:val="24"/>
          <w:szCs w:val="24"/>
        </w:rPr>
        <w:t>. With the harder scenario, almost 25% of power is lost as the result of only two generations.</w:t>
      </w:r>
    </w:p>
    <w:p w14:paraId="4A533F16" w14:textId="7B2C9B2E" w:rsidR="00056F49" w:rsidRPr="0007763B" w:rsidRDefault="00BE0825" w:rsidP="00EA3D8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94A352F" wp14:editId="55DB1275">
                <wp:simplePos x="0" y="0"/>
                <wp:positionH relativeFrom="column">
                  <wp:posOffset>923026</wp:posOffset>
                </wp:positionH>
                <wp:positionV relativeFrom="paragraph">
                  <wp:posOffset>216235</wp:posOffset>
                </wp:positionV>
                <wp:extent cx="3786996" cy="424907"/>
                <wp:effectExtent l="0" t="0" r="0" b="0"/>
                <wp:wrapNone/>
                <wp:docPr id="24" name="Groupe 24"/>
                <wp:cNvGraphicFramePr/>
                <a:graphic xmlns:a="http://schemas.openxmlformats.org/drawingml/2006/main">
                  <a:graphicData uri="http://schemas.microsoft.com/office/word/2010/wordprocessingGroup">
                    <wpg:wgp>
                      <wpg:cNvGrpSpPr/>
                      <wpg:grpSpPr>
                        <a:xfrm>
                          <a:off x="0" y="0"/>
                          <a:ext cx="3786996" cy="424907"/>
                          <a:chOff x="0" y="0"/>
                          <a:chExt cx="3786996" cy="424907"/>
                        </a:xfrm>
                      </wpg:grpSpPr>
                      <wps:wsp>
                        <wps:cNvPr id="22" name="Zone de texte 2"/>
                        <wps:cNvSpPr txBox="1">
                          <a:spLocks noChangeArrowheads="1"/>
                        </wps:cNvSpPr>
                        <wps:spPr bwMode="auto">
                          <a:xfrm>
                            <a:off x="0" y="0"/>
                            <a:ext cx="672861" cy="424907"/>
                          </a:xfrm>
                          <a:prstGeom prst="rect">
                            <a:avLst/>
                          </a:prstGeom>
                          <a:noFill/>
                          <a:ln w="9525">
                            <a:noFill/>
                            <a:miter lim="800000"/>
                            <a:headEnd/>
                            <a:tailEnd/>
                          </a:ln>
                        </wps:spPr>
                        <wps:txbx>
                          <w:txbxContent>
                            <w:p w14:paraId="2E7C4588" w14:textId="714C79A0" w:rsidR="00AC1399" w:rsidRPr="00F6615F" w:rsidRDefault="00AC1399"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3053751" y="0"/>
                            <a:ext cx="733245" cy="424907"/>
                          </a:xfrm>
                          <a:prstGeom prst="rect">
                            <a:avLst/>
                          </a:prstGeom>
                          <a:noFill/>
                          <a:ln w="9525">
                            <a:noFill/>
                            <a:miter lim="800000"/>
                            <a:headEnd/>
                            <a:tailEnd/>
                          </a:ln>
                        </wps:spPr>
                        <wps:txbx>
                          <w:txbxContent>
                            <w:p w14:paraId="549A3848" w14:textId="51697FA8" w:rsidR="00AC1399" w:rsidRPr="00F6615F" w:rsidRDefault="00AC1399"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wps:txbx>
                        <wps:bodyPr rot="0" vert="horz" wrap="square" lIns="91440" tIns="45720" rIns="91440" bIns="45720" anchor="t" anchorCtr="0">
                          <a:noAutofit/>
                        </wps:bodyPr>
                      </wps:wsp>
                    </wpg:wgp>
                  </a:graphicData>
                </a:graphic>
              </wp:anchor>
            </w:drawing>
          </mc:Choice>
          <mc:Fallback>
            <w:pict>
              <v:group w14:anchorId="794A352F" id="Groupe 24" o:spid="_x0000_s1032" style="position:absolute;margin-left:72.7pt;margin-top:17.05pt;width:298.2pt;height:33.45pt;z-index:251669504" coordsize="37869,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">
                <v:shape id="_x0000_s1033" type="#_x0000_t202" style="position:absolute;width:6728;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E7C4588" w14:textId="714C79A0" w:rsidR="00AC1399" w:rsidRPr="00F6615F" w:rsidRDefault="00AC1399"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v:textbox>
                </v:shape>
                <v:shape id="_x0000_s1034" type="#_x0000_t202" style="position:absolute;left:30537;width:7332;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49A3848" w14:textId="51697FA8" w:rsidR="00AC1399" w:rsidRPr="00F6615F" w:rsidRDefault="00AC1399"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v:textbox>
                </v:shape>
              </v:group>
            </w:pict>
          </mc:Fallback>
        </mc:AlternateContent>
      </w:r>
    </w:p>
    <w:p w14:paraId="205F39D7" w14:textId="63EAA86D" w:rsidR="005524EA" w:rsidRPr="0007763B" w:rsidRDefault="009048D9" w:rsidP="00A3043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g">
            <w:drawing>
              <wp:inline distT="0" distB="0" distL="0" distR="0" wp14:anchorId="475F5022" wp14:editId="232FDB57">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3">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AC1399" w:rsidRPr="00F6615F" w:rsidRDefault="00AC1399"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5"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CgAAAAAAAAAhAKzh3yn8YwEA/GMBABUAAABkcnMvbWVkaWEvaW1hZ2UyLmpwZWf/2P/gABBK&#10;RklGAAEBAQBgAGAAAP/bAEMAAQEBAQEBAQEBAQEBAQEBAQEBAQEBAQEBAQEBAQEBAQEBAQEBAQEB&#10;AQEBAQEBAQEBAQEBAQEBAQEBAQEBAQEBAf/bAEMBAQEBAQEBAQEBAQEBAQEBAQEBAQEBAQEBAQEB&#10;AQEBAQEBAQEBAQEBAQEBAQEBAQEBAQEBAQEBAQEBAQEBAQEBAf/AABEIAiYDY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">
                <v:group id="Groupe 15" o:spid="_x0000_s1036"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7"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4" o:title="Fig6" croptop="12122f" cropbottom="12703f" cropleft="1653f" cropright="8644f"/>
                    <v:path arrowok="t"/>
                  </v:shape>
                  <v:shape id="Image 12" o:spid="_x0000_s1038"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5" o:title="Fig5" croptop="12721f" cropbottom="12405f" cropleft="1894f" cropright="8640f"/>
                    <v:path arrowok="t"/>
                  </v:shape>
                  <v:shape id="Image 13" o:spid="_x0000_s1039"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4" o:title="Fig6" croptop="26046f" cropbottom="31253f" cropleft="58035f" cropright="739f"/>
                    <v:path arrowok="t"/>
                  </v:shape>
                  <v:shape id="Image 14" o:spid="_x0000_s1040"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4" o:title="Fig6" croptop="27991f" cropbottom="33383f" cropleft="581f" cropright="63717f"/>
                    <v:path arrowok="t"/>
                  </v:shape>
                </v:group>
                <v:shape id="_x0000_s1041"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AC1399" w:rsidRPr="00F6615F" w:rsidRDefault="00AC1399"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v:shape id="_x0000_s1042"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3"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4"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AC1399" w:rsidRPr="00F6615F" w:rsidRDefault="00AC1399"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3419C40D" w:rsidR="00E5485D" w:rsidRPr="0007763B" w:rsidRDefault="00E5485D" w:rsidP="00E5485D">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lastRenderedPageBreak/>
        <w:t xml:space="preserve">Fig. </w:t>
      </w:r>
      <w:r w:rsidR="00537BAC">
        <w:rPr>
          <w:rFonts w:ascii="Times New Roman" w:eastAsia="Times New Roman" w:hAnsi="Times New Roman" w:cs="Times New Roman"/>
          <w:b/>
          <w:sz w:val="24"/>
          <w:szCs w:val="24"/>
        </w:rPr>
        <w:t>4</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 xml:space="preserve">Influence of number years between </w:t>
      </w:r>
      <w:r w:rsidR="000745F8" w:rsidRPr="0007763B">
        <w:rPr>
          <w:rFonts w:ascii="Times New Roman" w:eastAsia="Times New Roman" w:hAnsi="Times New Roman" w:cs="Times New Roman"/>
          <w:sz w:val="24"/>
          <w:szCs w:val="24"/>
        </w:rPr>
        <w:t xml:space="preserve">the </w:t>
      </w:r>
      <w:r w:rsidRPr="0007763B">
        <w:rPr>
          <w:rFonts w:ascii="Times New Roman" w:eastAsia="Times New Roman" w:hAnsi="Times New Roman" w:cs="Times New Roman"/>
          <w:sz w:val="24"/>
          <w:szCs w:val="24"/>
        </w:rPr>
        <w:t xml:space="preserve">event </w:t>
      </w:r>
      <w:r w:rsidR="000745F8" w:rsidRPr="0007763B">
        <w:rPr>
          <w:rFonts w:ascii="Times New Roman" w:eastAsia="Times New Roman" w:hAnsi="Times New Roman" w:cs="Times New Roman"/>
          <w:sz w:val="24"/>
          <w:szCs w:val="24"/>
        </w:rPr>
        <w:t>and a pre-event</w:t>
      </w:r>
      <w:r w:rsidRPr="0007763B">
        <w:rPr>
          <w:rFonts w:ascii="Times New Roman" w:eastAsia="Times New Roman" w:hAnsi="Times New Roman" w:cs="Times New Roman"/>
          <w:sz w:val="24"/>
          <w:szCs w:val="24"/>
        </w:rPr>
        <w:t xml:space="preserve"> sampling</w:t>
      </w:r>
      <w:r w:rsidR="000745F8"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(A, B) or </w:t>
      </w:r>
      <w:r w:rsidR="000745F8" w:rsidRPr="0007763B">
        <w:rPr>
          <w:rFonts w:ascii="Times New Roman" w:eastAsia="Times New Roman" w:hAnsi="Times New Roman" w:cs="Times New Roman"/>
          <w:sz w:val="24"/>
          <w:szCs w:val="24"/>
        </w:rPr>
        <w:t>a post-event</w:t>
      </w:r>
      <w:r w:rsidRPr="0007763B">
        <w:rPr>
          <w:rFonts w:ascii="Times New Roman" w:eastAsia="Times New Roman" w:hAnsi="Times New Roman" w:cs="Times New Roman"/>
          <w:sz w:val="24"/>
          <w:szCs w:val="24"/>
        </w:rPr>
        <w:t xml:space="preserve"> sampling (C, D) on </w:t>
      </w:r>
      <w:r w:rsidR="008317CD" w:rsidRPr="0007763B">
        <w:rPr>
          <w:rFonts w:ascii="Times New Roman" w:eastAsia="Times New Roman" w:hAnsi="Times New Roman" w:cs="Times New Roman"/>
          <w:sz w:val="24"/>
          <w:szCs w:val="24"/>
        </w:rPr>
        <w:t xml:space="preserve">averages and confidence intervals of </w:t>
      </w:r>
      <w:r w:rsidRPr="0007763B">
        <w:rPr>
          <w:rFonts w:ascii="Times New Roman" w:eastAsia="Times New Roman" w:hAnsi="Times New Roman" w:cs="Times New Roman"/>
          <w:sz w:val="24"/>
          <w:szCs w:val="24"/>
        </w:rPr>
        <w:t xml:space="preserve">FPR (A, C) and FNR (B, D), for two extreme scenarios with the 0.05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w:t>
      </w:r>
    </w:p>
    <w:p w14:paraId="27B5DFC8" w14:textId="77777777" w:rsidR="001965D2" w:rsidRPr="0007763B" w:rsidRDefault="001965D2" w:rsidP="004E13A5">
      <w:pPr>
        <w:spacing w:after="240" w:line="480" w:lineRule="auto"/>
        <w:rPr>
          <w:rFonts w:ascii="Times New Roman" w:eastAsia="Times New Roman" w:hAnsi="Times New Roman" w:cs="Times New Roman"/>
          <w:i/>
          <w:sz w:val="24"/>
          <w:szCs w:val="24"/>
        </w:rPr>
      </w:pPr>
    </w:p>
    <w:p w14:paraId="12F4FA23" w14:textId="015B5418" w:rsidR="004E13A5" w:rsidRPr="0007763B" w:rsidRDefault="00B13AE1"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Threshold and general performance</w:t>
      </w:r>
    </w:p>
    <w:p w14:paraId="5B2CC53D" w14:textId="7F944655"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Stricter values</w:t>
      </w:r>
      <w:r w:rsidR="00CE6FD9" w:rsidRPr="0007763B">
        <w:rPr>
          <w:rFonts w:ascii="Times New Roman" w:eastAsia="Times New Roman" w:hAnsi="Times New Roman" w:cs="Times New Roman"/>
          <w:sz w:val="24"/>
          <w:szCs w:val="24"/>
        </w:rPr>
        <w:t xml:space="preserve"> (lower values)</w:t>
      </w:r>
      <w:r w:rsidRPr="0007763B">
        <w:rPr>
          <w:rFonts w:ascii="Times New Roman" w:eastAsia="Times New Roman" w:hAnsi="Times New Roman" w:cs="Times New Roman"/>
          <w:sz w:val="24"/>
          <w:szCs w:val="24"/>
        </w:rPr>
        <w:t xml:space="preserve"> for the </w:t>
      </w:r>
      <w:r w:rsidR="00A95B48" w:rsidRPr="0007763B">
        <w:rPr>
          <w:rFonts w:ascii="Times New Roman" w:eastAsia="Times New Roman" w:hAnsi="Times New Roman" w:cs="Times New Roman"/>
          <w:sz w:val="24"/>
          <w:szCs w:val="24"/>
        </w:rPr>
        <w:t>TBI</w:t>
      </w:r>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 expectedly bring a better FPR but also bring a patholo</w:t>
      </w:r>
      <w:r w:rsidR="00B13AE1" w:rsidRPr="0007763B">
        <w:rPr>
          <w:rFonts w:ascii="Times New Roman" w:eastAsia="Times New Roman" w:hAnsi="Times New Roman" w:cs="Times New Roman"/>
          <w:sz w:val="24"/>
          <w:szCs w:val="24"/>
        </w:rPr>
        <w:t>gical FNR (</w:t>
      </w:r>
      <w:r w:rsidR="00CE6FD9" w:rsidRPr="0007763B">
        <w:rPr>
          <w:rFonts w:ascii="Times New Roman" w:eastAsia="Times New Roman" w:hAnsi="Times New Roman" w:cs="Times New Roman"/>
          <w:sz w:val="24"/>
          <w:szCs w:val="24"/>
        </w:rPr>
        <w:t xml:space="preserve">low </w:t>
      </w:r>
      <w:r w:rsidR="00B13AE1"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Indeed, across all scenarios, t</w:t>
      </w:r>
      <w:r w:rsidR="00B13AE1" w:rsidRPr="0007763B">
        <w:rPr>
          <w:rFonts w:ascii="Times New Roman" w:eastAsia="Times New Roman" w:hAnsi="Times New Roman" w:cs="Times New Roman"/>
          <w:sz w:val="24"/>
          <w:szCs w:val="24"/>
        </w:rPr>
        <w:t>he FNR de</w:t>
      </w:r>
      <w:r w:rsidRPr="0007763B">
        <w:rPr>
          <w:rFonts w:ascii="Times New Roman" w:eastAsia="Times New Roman" w:hAnsi="Times New Roman" w:cs="Times New Roman"/>
          <w:sz w:val="24"/>
          <w:szCs w:val="24"/>
        </w:rPr>
        <w:t>creases</w:t>
      </w:r>
      <w:r w:rsidR="00A95B48" w:rsidRPr="0007763B">
        <w:rPr>
          <w:rFonts w:ascii="Times New Roman" w:eastAsia="Times New Roman" w:hAnsi="Times New Roman" w:cs="Times New Roman"/>
          <w:sz w:val="24"/>
          <w:szCs w:val="24"/>
        </w:rPr>
        <w:t xml:space="preserve"> exponentially when threshold values increase</w:t>
      </w:r>
      <w:r w:rsidRPr="0007763B">
        <w:rPr>
          <w:rFonts w:ascii="Times New Roman" w:eastAsia="Times New Roman" w:hAnsi="Times New Roman" w:cs="Times New Roman"/>
          <w:sz w:val="24"/>
          <w:szCs w:val="24"/>
        </w:rPr>
        <w:t xml:space="preserve">, </w:t>
      </w:r>
      <w:r w:rsidR="00CE6FD9" w:rsidRPr="0007763B">
        <w:rPr>
          <w:rFonts w:ascii="Times New Roman" w:eastAsia="Times New Roman" w:hAnsi="Times New Roman" w:cs="Times New Roman"/>
          <w:sz w:val="24"/>
          <w:szCs w:val="24"/>
        </w:rPr>
        <w:t xml:space="preserve">while the FPR increases linearly (e.g. Fig. 3; Fig. 4). Notably, FPR values never surpassed 0.1, which was the maximum threshold chosen in our testing, </w:t>
      </w:r>
      <w:r w:rsidR="009D2703">
        <w:rPr>
          <w:rFonts w:ascii="Times New Roman" w:eastAsia="Times New Roman" w:hAnsi="Times New Roman" w:cs="Times New Roman"/>
          <w:sz w:val="24"/>
          <w:szCs w:val="24"/>
        </w:rPr>
        <w:t>indicating that they may be</w:t>
      </w:r>
      <w:r w:rsidR="00BE0825">
        <w:rPr>
          <w:rFonts w:ascii="Times New Roman" w:eastAsia="Times New Roman" w:hAnsi="Times New Roman" w:cs="Times New Roman"/>
          <w:sz w:val="24"/>
          <w:szCs w:val="24"/>
        </w:rPr>
        <w:t xml:space="preserve"> acceptable </w:t>
      </w:r>
      <w:r w:rsidR="00BE0825">
        <w:rPr>
          <w:rFonts w:ascii="Times New Roman" w:eastAsia="Times New Roman" w:hAnsi="Times New Roman" w:cs="Times New Roman"/>
          <w:sz w:val="24"/>
          <w:szCs w:val="24"/>
        </w:rPr>
        <w:fldChar w:fldCharType="begin" w:fldLock="1"/>
      </w:r>
      <w:r w:rsidR="000053C7">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BE0825">
        <w:rPr>
          <w:rFonts w:ascii="Times New Roman" w:eastAsia="Times New Roman" w:hAnsi="Times New Roman" w:cs="Times New Roman"/>
          <w:sz w:val="24"/>
          <w:szCs w:val="24"/>
        </w:rPr>
        <w:fldChar w:fldCharType="separate"/>
      </w:r>
      <w:r w:rsidR="00BE0825" w:rsidRPr="00BE0825">
        <w:rPr>
          <w:rFonts w:ascii="Times New Roman" w:eastAsia="Times New Roman" w:hAnsi="Times New Roman" w:cs="Times New Roman"/>
          <w:noProof/>
          <w:sz w:val="24"/>
          <w:szCs w:val="24"/>
        </w:rPr>
        <w:t>(Legendre &amp; Legendre, 2012)</w:t>
      </w:r>
      <w:r w:rsidR="00BE0825">
        <w:rPr>
          <w:rFonts w:ascii="Times New Roman" w:eastAsia="Times New Roman" w:hAnsi="Times New Roman" w:cs="Times New Roman"/>
          <w:sz w:val="24"/>
          <w:szCs w:val="24"/>
        </w:rPr>
        <w:fldChar w:fldCharType="end"/>
      </w:r>
      <w:r w:rsidR="00CE6FD9" w:rsidRPr="0007763B">
        <w:rPr>
          <w:rFonts w:ascii="Times New Roman" w:eastAsia="Times New Roman" w:hAnsi="Times New Roman" w:cs="Times New Roman"/>
          <w:sz w:val="24"/>
          <w:szCs w:val="24"/>
        </w:rPr>
        <w:t>. The de</w:t>
      </w:r>
      <w:r w:rsidRPr="0007763B">
        <w:rPr>
          <w:rFonts w:ascii="Times New Roman" w:eastAsia="Times New Roman" w:hAnsi="Times New Roman" w:cs="Times New Roman"/>
          <w:sz w:val="24"/>
          <w:szCs w:val="24"/>
        </w:rPr>
        <w:t xml:space="preserve">crease in </w:t>
      </w:r>
      <w:r w:rsidR="00CE6FD9" w:rsidRPr="0007763B">
        <w:rPr>
          <w:rFonts w:ascii="Times New Roman" w:eastAsia="Times New Roman" w:hAnsi="Times New Roman" w:cs="Times New Roman"/>
          <w:sz w:val="24"/>
          <w:szCs w:val="24"/>
        </w:rPr>
        <w:t>average FNR</w:t>
      </w:r>
      <w:r w:rsidR="00396770" w:rsidRPr="0007763B">
        <w:rPr>
          <w:rFonts w:ascii="Times New Roman" w:eastAsia="Times New Roman" w:hAnsi="Times New Roman" w:cs="Times New Roman"/>
          <w:sz w:val="24"/>
          <w:szCs w:val="24"/>
        </w:rPr>
        <w:t xml:space="preserve"> across all scenarios</w:t>
      </w:r>
      <w:r w:rsidR="00CE6FD9" w:rsidRPr="0007763B">
        <w:rPr>
          <w:rFonts w:ascii="Times New Roman" w:eastAsia="Times New Roman" w:hAnsi="Times New Roman" w:cs="Times New Roman"/>
          <w:sz w:val="24"/>
          <w:szCs w:val="24"/>
        </w:rPr>
        <w:t xml:space="preserve"> associated with an increase in the threshold value,</w:t>
      </w:r>
      <w:r w:rsidRPr="0007763B">
        <w:rPr>
          <w:rFonts w:ascii="Times New Roman" w:eastAsia="Times New Roman" w:hAnsi="Times New Roman" w:cs="Times New Roman"/>
          <w:sz w:val="24"/>
          <w:szCs w:val="24"/>
        </w:rPr>
        <w:t xml:space="preserve"> is accompanied by a decrease of the associated standard variation</w:t>
      </w:r>
      <w:r w:rsidR="00C47A12" w:rsidRPr="0007763B">
        <w:rPr>
          <w:rFonts w:ascii="Times New Roman" w:eastAsia="Times New Roman" w:hAnsi="Times New Roman" w:cs="Times New Roman"/>
          <w:sz w:val="24"/>
          <w:szCs w:val="24"/>
        </w:rPr>
        <w:t>, as soon as variation exists</w:t>
      </w:r>
      <w:r w:rsidR="00FC1F62" w:rsidRPr="0007763B">
        <w:rPr>
          <w:rFonts w:ascii="Times New Roman" w:eastAsia="Times New Roman" w:hAnsi="Times New Roman" w:cs="Times New Roman"/>
          <w:sz w:val="24"/>
          <w:szCs w:val="24"/>
        </w:rPr>
        <w:t xml:space="preserve"> (FNR </w:t>
      </w:r>
      <w:r w:rsidR="0031038B" w:rsidRPr="0007763B">
        <w:rPr>
          <w:rFonts w:ascii="Times New Roman" w:eastAsia="Times New Roman" w:hAnsi="Times New Roman" w:cs="Times New Roman"/>
          <w:sz w:val="24"/>
          <w:szCs w:val="24"/>
        </w:rPr>
        <w:t>no</w:t>
      </w:r>
      <w:r w:rsidR="00FC1F62" w:rsidRPr="0007763B">
        <w:rPr>
          <w:rFonts w:ascii="Times New Roman" w:eastAsia="Times New Roman" w:hAnsi="Times New Roman" w:cs="Times New Roman"/>
          <w:sz w:val="24"/>
          <w:szCs w:val="24"/>
        </w:rPr>
        <w:t>t equal to 1)</w:t>
      </w:r>
      <w:r w:rsidR="00C47A12" w:rsidRPr="0007763B">
        <w:rPr>
          <w:rFonts w:ascii="Times New Roman" w:eastAsia="Times New Roman" w:hAnsi="Times New Roman" w:cs="Times New Roman"/>
          <w:sz w:val="24"/>
          <w:szCs w:val="24"/>
        </w:rPr>
        <w:t>: from</w:t>
      </w:r>
      <w:r w:rsidR="00C47A12" w:rsidRPr="0007763B">
        <w:rPr>
          <w:rFonts w:ascii="Times New Roman" w:hAnsi="Times New Roman" w:cs="Times New Roman"/>
          <w:sz w:val="24"/>
          <w:szCs w:val="24"/>
        </w:rPr>
        <w:t xml:space="preserve"> </w:t>
      </w:r>
      <w:r w:rsidR="00C47A12" w:rsidRPr="0007763B">
        <w:rPr>
          <w:rFonts w:ascii="Times New Roman" w:eastAsia="Times New Roman" w:hAnsi="Times New Roman" w:cs="Times New Roman"/>
          <w:sz w:val="24"/>
          <w:szCs w:val="24"/>
        </w:rPr>
        <w:t xml:space="preserve">0.3749 </w:t>
      </w:r>
      <w:r w:rsidR="00055C1A" w:rsidRPr="0007763B">
        <w:rPr>
          <w:rFonts w:ascii="Times New Roman" w:eastAsia="Times New Roman" w:hAnsi="Times New Roman" w:cs="Times New Roman"/>
          <w:sz w:val="24"/>
          <w:szCs w:val="24"/>
        </w:rPr>
        <w:t>(0.00</w:t>
      </w:r>
      <w:r w:rsidR="001D512F" w:rsidRPr="0007763B">
        <w:rPr>
          <w:rFonts w:ascii="Times New Roman" w:eastAsia="Times New Roman" w:hAnsi="Times New Roman" w:cs="Times New Roman"/>
          <w:sz w:val="24"/>
          <w:szCs w:val="24"/>
        </w:rPr>
        <w:t>1)</w:t>
      </w:r>
      <w:r w:rsidR="00CE6FD9" w:rsidRPr="0007763B">
        <w:rPr>
          <w:rFonts w:ascii="Times New Roman" w:eastAsia="Times New Roman" w:hAnsi="Times New Roman" w:cs="Times New Roman"/>
          <w:sz w:val="24"/>
          <w:szCs w:val="24"/>
        </w:rPr>
        <w:t xml:space="preserve"> to </w:t>
      </w:r>
      <w:r w:rsidR="00C47A12" w:rsidRPr="0007763B">
        <w:rPr>
          <w:rFonts w:ascii="Times New Roman" w:eastAsia="Times New Roman" w:hAnsi="Times New Roman" w:cs="Times New Roman"/>
          <w:sz w:val="24"/>
          <w:szCs w:val="24"/>
        </w:rPr>
        <w:t xml:space="preserve">0.2471 </w:t>
      </w:r>
      <w:r w:rsidR="001D512F" w:rsidRPr="0007763B">
        <w:rPr>
          <w:rFonts w:ascii="Times New Roman" w:eastAsia="Times New Roman" w:hAnsi="Times New Roman" w:cs="Times New Roman"/>
          <w:sz w:val="24"/>
          <w:szCs w:val="24"/>
        </w:rPr>
        <w:t>(0.1)</w:t>
      </w:r>
      <w:r w:rsidR="00CE6FD9" w:rsidRPr="0007763B">
        <w:rPr>
          <w:rFonts w:ascii="Times New Roman" w:eastAsia="Times New Roman" w:hAnsi="Times New Roman" w:cs="Times New Roman"/>
          <w:sz w:val="24"/>
          <w:szCs w:val="24"/>
        </w:rPr>
        <w:t>, considering all scenarios. In contrast, the increase in average</w:t>
      </w:r>
      <w:r w:rsidRPr="0007763B">
        <w:rPr>
          <w:rFonts w:ascii="Times New Roman" w:eastAsia="Times New Roman" w:hAnsi="Times New Roman" w:cs="Times New Roman"/>
          <w:sz w:val="24"/>
          <w:szCs w:val="24"/>
        </w:rPr>
        <w:t xml:space="preserve"> FPR </w:t>
      </w:r>
      <w:r w:rsidR="00C07FA2">
        <w:rPr>
          <w:rFonts w:ascii="Times New Roman" w:eastAsia="Times New Roman" w:hAnsi="Times New Roman" w:cs="Times New Roman"/>
          <w:sz w:val="24"/>
          <w:szCs w:val="24"/>
        </w:rPr>
        <w:t xml:space="preserve">is </w:t>
      </w:r>
      <w:r w:rsidRPr="0007763B">
        <w:rPr>
          <w:rFonts w:ascii="Times New Roman" w:eastAsia="Times New Roman" w:hAnsi="Times New Roman" w:cs="Times New Roman"/>
          <w:sz w:val="24"/>
          <w:szCs w:val="24"/>
        </w:rPr>
        <w:t>concurrent with an increasing of its variation</w:t>
      </w:r>
      <w:r w:rsidR="00C47A12" w:rsidRPr="0007763B">
        <w:rPr>
          <w:rFonts w:ascii="Times New Roman" w:eastAsia="Times New Roman" w:hAnsi="Times New Roman" w:cs="Times New Roman"/>
          <w:sz w:val="24"/>
          <w:szCs w:val="24"/>
        </w:rPr>
        <w:t>: from 0 (0.0</w:t>
      </w:r>
      <w:r w:rsidR="00055C1A" w:rsidRPr="0007763B">
        <w:rPr>
          <w:rFonts w:ascii="Times New Roman" w:eastAsia="Times New Roman" w:hAnsi="Times New Roman" w:cs="Times New Roman"/>
          <w:sz w:val="24"/>
          <w:szCs w:val="24"/>
        </w:rPr>
        <w:t>0</w:t>
      </w:r>
      <w:r w:rsidR="00C47A12" w:rsidRPr="0007763B">
        <w:rPr>
          <w:rFonts w:ascii="Times New Roman" w:eastAsia="Times New Roman" w:hAnsi="Times New Roman" w:cs="Times New Roman"/>
          <w:sz w:val="24"/>
          <w:szCs w:val="24"/>
        </w:rPr>
        <w:t>0</w:t>
      </w:r>
      <w:r w:rsidR="001D512F" w:rsidRPr="0007763B">
        <w:rPr>
          <w:rFonts w:ascii="Times New Roman" w:eastAsia="Times New Roman" w:hAnsi="Times New Roman" w:cs="Times New Roman"/>
          <w:sz w:val="24"/>
          <w:szCs w:val="24"/>
        </w:rPr>
        <w:t xml:space="preserve">1) to </w:t>
      </w:r>
      <w:r w:rsidR="00C47A12" w:rsidRPr="0007763B">
        <w:rPr>
          <w:rFonts w:ascii="Times New Roman" w:eastAsia="Times New Roman" w:hAnsi="Times New Roman" w:cs="Times New Roman"/>
          <w:sz w:val="24"/>
          <w:szCs w:val="24"/>
        </w:rPr>
        <w:t>0.0377</w:t>
      </w:r>
      <w:r w:rsidR="001D512F" w:rsidRPr="0007763B">
        <w:rPr>
          <w:rFonts w:ascii="Times New Roman" w:eastAsia="Times New Roman" w:hAnsi="Times New Roman" w:cs="Times New Roman"/>
          <w:sz w:val="24"/>
          <w:szCs w:val="24"/>
        </w:rPr>
        <w:t xml:space="preserve"> (0.1).</w:t>
      </w:r>
    </w:p>
    <w:p w14:paraId="29184FE1" w14:textId="77777777" w:rsidR="00A30430" w:rsidRPr="0007763B"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Pr="0007763B" w:rsidRDefault="001E58E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39D67935" w:rsidR="001E58E9" w:rsidRPr="0007763B" w:rsidRDefault="00A30430"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 also the difference </w:t>
      </w:r>
      <w:r w:rsidR="00586186" w:rsidRPr="0007763B">
        <w:rPr>
          <w:rFonts w:ascii="Times New Roman" w:eastAsia="Times New Roman" w:hAnsi="Times New Roman" w:cs="Times New Roman"/>
          <w:sz w:val="24"/>
          <w:szCs w:val="24"/>
        </w:rPr>
        <w:t>generally diminished</w:t>
      </w:r>
      <w:r w:rsidR="001E58E9" w:rsidRPr="0007763B">
        <w:rPr>
          <w:rFonts w:ascii="Times New Roman" w:eastAsia="Times New Roman" w:hAnsi="Times New Roman" w:cs="Times New Roman"/>
          <w:sz w:val="24"/>
          <w:szCs w:val="24"/>
        </w:rPr>
        <w:t xml:space="preserve"> with the intensity of dispersal</w:t>
      </w:r>
      <w:r w:rsidR="00C07FA2">
        <w:rPr>
          <w:rFonts w:ascii="Times New Roman" w:eastAsia="Times New Roman" w:hAnsi="Times New Roman" w:cs="Times New Roman"/>
          <w:sz w:val="24"/>
          <w:szCs w:val="24"/>
        </w:rPr>
        <w:t xml:space="preserve"> (Fig. 2</w:t>
      </w:r>
      <w:r w:rsidR="001E58E9" w:rsidRPr="0007763B">
        <w:rPr>
          <w:rFonts w:ascii="Times New Roman" w:eastAsia="Times New Roman" w:hAnsi="Times New Roman" w:cs="Times New Roman"/>
          <w:sz w:val="24"/>
          <w:szCs w:val="24"/>
        </w:rPr>
        <w:t>).</w:t>
      </w:r>
      <w:r w:rsidR="001D512F" w:rsidRPr="0007763B">
        <w:rPr>
          <w:rFonts w:ascii="Times New Roman" w:eastAsia="Times New Roman" w:hAnsi="Times New Roman" w:cs="Times New Roman"/>
          <w:sz w:val="24"/>
          <w:szCs w:val="24"/>
        </w:rPr>
        <w:t xml:space="preserve"> This means that in the presence of an actual event, we were less likely to wrongfully choose</w:t>
      </w:r>
      <w:r w:rsidR="001E58E9" w:rsidRPr="0007763B">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a population as having been affected. </w:t>
      </w:r>
      <w:r w:rsidR="001E58E9" w:rsidRPr="0007763B">
        <w:rPr>
          <w:rFonts w:ascii="Times New Roman" w:eastAsia="Times New Roman" w:hAnsi="Times New Roman" w:cs="Times New Roman"/>
          <w:sz w:val="24"/>
          <w:szCs w:val="24"/>
        </w:rPr>
        <w:t>Control FPR values d</w:t>
      </w:r>
      <w:r w:rsidR="00586186" w:rsidRPr="0007763B">
        <w:rPr>
          <w:rFonts w:ascii="Times New Roman" w:eastAsia="Times New Roman" w:hAnsi="Times New Roman" w:cs="Times New Roman"/>
          <w:sz w:val="24"/>
          <w:szCs w:val="24"/>
        </w:rPr>
        <w:t>id</w:t>
      </w:r>
      <w:r w:rsidR="001E58E9" w:rsidRPr="0007763B">
        <w:rPr>
          <w:rFonts w:ascii="Times New Roman" w:eastAsia="Times New Roman" w:hAnsi="Times New Roman" w:cs="Times New Roman"/>
          <w:sz w:val="24"/>
          <w:szCs w:val="24"/>
        </w:rPr>
        <w:t xml:space="preserve"> not vary between scenario groups (</w:t>
      </w:r>
      <w:r w:rsidR="00713FE7" w:rsidRPr="0007763B">
        <w:rPr>
          <w:rFonts w:ascii="Times New Roman" w:eastAsia="Times New Roman" w:hAnsi="Times New Roman" w:cs="Times New Roman"/>
          <w:sz w:val="24"/>
          <w:szCs w:val="24"/>
        </w:rPr>
        <w:t>ANOVA</w:t>
      </w:r>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001E58E9" w:rsidRPr="0007763B">
        <w:rPr>
          <w:rFonts w:ascii="Times New Roman" w:eastAsia="Times New Roman" w:hAnsi="Times New Roman" w:cs="Times New Roman"/>
          <w:sz w:val="24"/>
          <w:szCs w:val="24"/>
        </w:rPr>
        <w:t>-value =</w:t>
      </w:r>
      <w:r w:rsidR="006B7759" w:rsidRPr="0007763B">
        <w:rPr>
          <w:rFonts w:ascii="Times New Roman" w:eastAsia="Times New Roman" w:hAnsi="Times New Roman" w:cs="Times New Roman"/>
          <w:sz w:val="24"/>
          <w:szCs w:val="24"/>
        </w:rPr>
        <w:t xml:space="preserve"> </w:t>
      </w:r>
      <w:r w:rsidR="00713FE7" w:rsidRPr="0007763B">
        <w:rPr>
          <w:rFonts w:ascii="Times New Roman" w:eastAsia="Times New Roman" w:hAnsi="Times New Roman" w:cs="Times New Roman"/>
          <w:sz w:val="24"/>
          <w:szCs w:val="24"/>
        </w:rPr>
        <w:t>0.353</w:t>
      </w:r>
      <w:r w:rsidR="001E58E9"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which </w:t>
      </w:r>
      <w:r w:rsidRPr="0007763B">
        <w:rPr>
          <w:rFonts w:ascii="Times New Roman" w:eastAsia="Times New Roman" w:hAnsi="Times New Roman" w:cs="Times New Roman"/>
          <w:sz w:val="24"/>
          <w:szCs w:val="24"/>
        </w:rPr>
        <w:lastRenderedPageBreak/>
        <w:t>means that dispersal does not affect the selection of a random population as a positive</w:t>
      </w:r>
      <w:r w:rsidR="001E58E9" w:rsidRPr="0007763B">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 xml:space="preserve"> Finally, control FPR values never passed 0.1, which was the maximum threshold chosen in our testing.</w:t>
      </w:r>
    </w:p>
    <w:p w14:paraId="36BEAE82" w14:textId="4C398958" w:rsidR="00716E49" w:rsidRPr="0007763B" w:rsidRDefault="00716E49" w:rsidP="004E13A5">
      <w:pPr>
        <w:spacing w:after="240" w:line="480" w:lineRule="auto"/>
        <w:rPr>
          <w:rFonts w:ascii="Times New Roman" w:eastAsia="Times New Roman" w:hAnsi="Times New Roman" w:cs="Times New Roman"/>
          <w:sz w:val="24"/>
          <w:szCs w:val="24"/>
        </w:rPr>
      </w:pPr>
    </w:p>
    <w:p w14:paraId="5656BFD2" w14:textId="5475C904" w:rsidR="00716E49" w:rsidRPr="0007763B" w:rsidRDefault="00716E4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45AD870E" w14:textId="48E9C148" w:rsidR="00716E49" w:rsidRPr="0007763B" w:rsidRDefault="003D4FA3" w:rsidP="004E13A5">
      <w:pPr>
        <w:spacing w:after="240" w:line="480" w:lineRule="auto"/>
        <w:rPr>
          <w:rFonts w:ascii="Times New Roman" w:eastAsia="Times New Roman" w:hAnsi="Times New Roman" w:cs="Times New Roman"/>
          <w:sz w:val="24"/>
          <w:szCs w:val="24"/>
        </w:rPr>
      </w:pPr>
      <w:commentRangeStart w:id="101"/>
      <w:r w:rsidRPr="0007763B">
        <w:rPr>
          <w:rFonts w:ascii="Times New Roman" w:eastAsia="Times New Roman" w:hAnsi="Times New Roman" w:cs="Times New Roman"/>
          <w:sz w:val="24"/>
          <w:szCs w:val="24"/>
        </w:rPr>
        <w:t>A</w:t>
      </w:r>
      <w:r w:rsidR="00E33E95">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sidR="00E33E95">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w:t>
      </w:r>
      <w:r w:rsidR="00D87DAF" w:rsidRPr="0007763B">
        <w:rPr>
          <w:rFonts w:ascii="Times New Roman" w:eastAsia="Times New Roman" w:hAnsi="Times New Roman" w:cs="Times New Roman"/>
          <w:sz w:val="24"/>
          <w:szCs w:val="24"/>
        </w:rPr>
        <w:t>07</w:t>
      </w:r>
      <w:r w:rsidR="00E33E95">
        <w:rPr>
          <w:rFonts w:ascii="Times New Roman" w:eastAsia="Times New Roman" w:hAnsi="Times New Roman" w:cs="Times New Roman"/>
          <w:sz w:val="24"/>
          <w:szCs w:val="24"/>
        </w:rPr>
        <w:t>, which</w:t>
      </w:r>
      <w:r w:rsidR="00D87DAF" w:rsidRPr="0007763B">
        <w:rPr>
          <w:rFonts w:ascii="Times New Roman" w:eastAsia="Times New Roman" w:hAnsi="Times New Roman" w:cs="Times New Roman"/>
          <w:sz w:val="24"/>
          <w:szCs w:val="24"/>
        </w:rPr>
        <w:t xml:space="preserve"> </w:t>
      </w:r>
      <w:r w:rsidR="00C07FA2">
        <w:rPr>
          <w:rFonts w:ascii="Times New Roman" w:eastAsia="Times New Roman" w:hAnsi="Times New Roman" w:cs="Times New Roman"/>
          <w:sz w:val="24"/>
          <w:szCs w:val="24"/>
        </w:rPr>
        <w:t xml:space="preserve">both </w:t>
      </w:r>
      <w:r w:rsidR="00D87DAF" w:rsidRPr="0007763B">
        <w:rPr>
          <w:rFonts w:ascii="Times New Roman" w:eastAsia="Times New Roman" w:hAnsi="Times New Roman" w:cs="Times New Roman"/>
          <w:sz w:val="24"/>
          <w:szCs w:val="24"/>
        </w:rPr>
        <w:t xml:space="preserve">indicate very good performances of </w:t>
      </w:r>
      <w:r w:rsidR="00D87DAF" w:rsidRPr="0007763B">
        <w:rPr>
          <w:rFonts w:ascii="Times New Roman" w:eastAsia="Times New Roman" w:hAnsi="Times New Roman" w:cs="Times New Roman"/>
          <w:i/>
          <w:sz w:val="24"/>
          <w:szCs w:val="24"/>
        </w:rPr>
        <w:t>TBImicro()</w:t>
      </w:r>
      <w:r w:rsidR="00D87DAF" w:rsidRPr="0007763B">
        <w:rPr>
          <w:rFonts w:ascii="Times New Roman" w:eastAsia="Times New Roman" w:hAnsi="Times New Roman" w:cs="Times New Roman"/>
          <w:sz w:val="24"/>
          <w:szCs w:val="24"/>
        </w:rPr>
        <w:t xml:space="preserve"> in detecting significant changes, when using microsatellite data. </w:t>
      </w:r>
      <w:commentRangeEnd w:id="101"/>
      <w:r w:rsidR="00C07FA2">
        <w:rPr>
          <w:rStyle w:val="Marquedecommentaire"/>
        </w:rPr>
        <w:commentReference w:id="101"/>
      </w:r>
      <w:r w:rsidR="00E33E95">
        <w:rPr>
          <w:rFonts w:ascii="Times New Roman" w:eastAsia="Times New Roman" w:hAnsi="Times New Roman" w:cs="Times New Roman"/>
          <w:sz w:val="24"/>
          <w:szCs w:val="24"/>
        </w:rPr>
        <w:t>Similarly to the simulations with biallelic data, FNR decreases and FPR decreases with increasing threshold values. From 0 (0.0001) to 0.0021 (0.1) for FPR, and from 1 (0.0001) to 0.0278 (0.1)</w:t>
      </w:r>
      <w:r w:rsidR="006507CE">
        <w:rPr>
          <w:rFonts w:ascii="Times New Roman" w:eastAsia="Times New Roman" w:hAnsi="Times New Roman" w:cs="Times New Roman"/>
          <w:sz w:val="24"/>
          <w:szCs w:val="24"/>
        </w:rPr>
        <w:t>. The method’s performance differed between</w:t>
      </w:r>
      <w:r w:rsidR="00E33E95">
        <w:rPr>
          <w:rFonts w:ascii="Times New Roman" w:eastAsia="Times New Roman" w:hAnsi="Times New Roman" w:cs="Times New Roman"/>
          <w:sz w:val="24"/>
          <w:szCs w:val="24"/>
        </w:rPr>
        <w:t xml:space="preserve"> micros</w:t>
      </w:r>
      <w:r w:rsidR="006507CE">
        <w:rPr>
          <w:rFonts w:ascii="Times New Roman" w:eastAsia="Times New Roman" w:hAnsi="Times New Roman" w:cs="Times New Roman"/>
          <w:sz w:val="24"/>
          <w:szCs w:val="24"/>
        </w:rPr>
        <w:t>atellite and</w:t>
      </w:r>
      <w:r w:rsidR="00E33E95">
        <w:rPr>
          <w:rFonts w:ascii="Times New Roman" w:eastAsia="Times New Roman" w:hAnsi="Times New Roman" w:cs="Times New Roman"/>
          <w:sz w:val="24"/>
          <w:szCs w:val="24"/>
        </w:rPr>
        <w:t xml:space="preserve"> biallelic genetic data, for the same number of alleles (100)</w:t>
      </w:r>
      <w:r w:rsidR="006507CE">
        <w:rPr>
          <w:rFonts w:ascii="Times New Roman" w:eastAsia="Times New Roman" w:hAnsi="Times New Roman" w:cs="Times New Roman"/>
          <w:sz w:val="24"/>
          <w:szCs w:val="24"/>
        </w:rPr>
        <w:t>, and</w:t>
      </w:r>
      <w:r w:rsidR="00355E82">
        <w:rPr>
          <w:rFonts w:ascii="Times New Roman" w:eastAsia="Times New Roman" w:hAnsi="Times New Roman" w:cs="Times New Roman"/>
          <w:sz w:val="24"/>
          <w:szCs w:val="24"/>
        </w:rPr>
        <w:t xml:space="preserve"> for a</w:t>
      </w:r>
      <w:r w:rsidR="006507CE">
        <w:rPr>
          <w:rFonts w:ascii="Times New Roman" w:eastAsia="Times New Roman" w:hAnsi="Times New Roman" w:cs="Times New Roman"/>
          <w:sz w:val="24"/>
          <w:szCs w:val="24"/>
        </w:rPr>
        <w:t xml:space="preserve">n otherwise identical scenario </w:t>
      </w:r>
      <w:r w:rsidR="006507CE" w:rsidRPr="0007763B">
        <w:rPr>
          <w:rFonts w:ascii="Times New Roman" w:eastAsia="Times New Roman" w:hAnsi="Times New Roman" w:cs="Times New Roman"/>
          <w:sz w:val="24"/>
          <w:szCs w:val="24"/>
          <w:lang w:val="en-GB"/>
        </w:rPr>
        <w:t>(low dispersal, one affected population, bottleneck)</w:t>
      </w:r>
      <w:r w:rsidR="00E33E95">
        <w:rPr>
          <w:rFonts w:ascii="Times New Roman" w:eastAsia="Times New Roman" w:hAnsi="Times New Roman" w:cs="Times New Roman"/>
          <w:sz w:val="24"/>
          <w:szCs w:val="24"/>
        </w:rPr>
        <w:t>.</w:t>
      </w:r>
      <w:r w:rsidR="006507CE">
        <w:rPr>
          <w:rFonts w:ascii="Times New Roman" w:eastAsia="Times New Roman" w:hAnsi="Times New Roman" w:cs="Times New Roman"/>
          <w:sz w:val="24"/>
          <w:szCs w:val="24"/>
        </w:rPr>
        <w:t xml:space="preserve"> </w:t>
      </w:r>
      <w:commentRangeStart w:id="102"/>
      <w:r w:rsidR="006507CE">
        <w:rPr>
          <w:rFonts w:ascii="Times New Roman" w:eastAsia="Times New Roman" w:hAnsi="Times New Roman" w:cs="Times New Roman"/>
          <w:sz w:val="24"/>
          <w:szCs w:val="24"/>
        </w:rPr>
        <w:t>Indeed, at a threshold of 0.05 for example, the average FPR value is higher (0.0208 vs 0.0007), whereas the average FNR value is lower (0.0111 vs 0.0500) for SNP than microsatellite respectively</w:t>
      </w:r>
      <w:commentRangeEnd w:id="102"/>
      <w:r w:rsidR="004024F6">
        <w:rPr>
          <w:rStyle w:val="Marquedecommentaire"/>
        </w:rPr>
        <w:commentReference w:id="102"/>
      </w:r>
      <w:r w:rsidR="006507CE">
        <w:rPr>
          <w:rFonts w:ascii="Times New Roman" w:eastAsia="Times New Roman" w:hAnsi="Times New Roman" w:cs="Times New Roman"/>
          <w:sz w:val="24"/>
          <w:szCs w:val="24"/>
        </w:rPr>
        <w:t>.</w:t>
      </w:r>
      <w:r w:rsidR="00355E82">
        <w:rPr>
          <w:rFonts w:ascii="Times New Roman" w:eastAsia="Times New Roman" w:hAnsi="Times New Roman" w:cs="Times New Roman"/>
          <w:sz w:val="24"/>
          <w:szCs w:val="24"/>
        </w:rPr>
        <w:t xml:space="preserve"> Please note </w:t>
      </w:r>
      <w:r w:rsidR="006507CE">
        <w:rPr>
          <w:rFonts w:ascii="Times New Roman" w:eastAsia="Times New Roman" w:hAnsi="Times New Roman" w:cs="Times New Roman"/>
          <w:sz w:val="24"/>
          <w:szCs w:val="24"/>
        </w:rPr>
        <w:t xml:space="preserve">however </w:t>
      </w:r>
      <w:r w:rsidR="00355E82">
        <w:rPr>
          <w:rFonts w:ascii="Times New Roman" w:eastAsia="Times New Roman" w:hAnsi="Times New Roman" w:cs="Times New Roman"/>
          <w:sz w:val="24"/>
          <w:szCs w:val="24"/>
        </w:rPr>
        <w:t xml:space="preserve">that the distance metric </w:t>
      </w:r>
      <w:r w:rsidR="006507CE">
        <w:rPr>
          <w:rFonts w:ascii="Times New Roman" w:eastAsia="Times New Roman" w:hAnsi="Times New Roman" w:cs="Times New Roman"/>
          <w:sz w:val="24"/>
          <w:szCs w:val="24"/>
        </w:rPr>
        <w:t xml:space="preserve">we </w:t>
      </w:r>
      <w:r w:rsidR="00355E82">
        <w:rPr>
          <w:rFonts w:ascii="Times New Roman" w:eastAsia="Times New Roman" w:hAnsi="Times New Roman" w:cs="Times New Roman"/>
          <w:sz w:val="24"/>
          <w:szCs w:val="24"/>
        </w:rPr>
        <w:t xml:space="preserve">used </w:t>
      </w:r>
      <w:r w:rsidR="006507CE">
        <w:rPr>
          <w:rFonts w:ascii="Times New Roman" w:eastAsia="Times New Roman" w:hAnsi="Times New Roman" w:cs="Times New Roman"/>
          <w:sz w:val="24"/>
          <w:szCs w:val="24"/>
        </w:rPr>
        <w:t>for both differed and that this could influence this comparison.</w:t>
      </w:r>
    </w:p>
    <w:p w14:paraId="47F6E302" w14:textId="656F95FF" w:rsidR="00716E49" w:rsidRPr="0007763B" w:rsidRDefault="00716E49" w:rsidP="004E13A5">
      <w:pPr>
        <w:spacing w:after="240" w:line="480" w:lineRule="auto"/>
        <w:rPr>
          <w:rFonts w:ascii="Times New Roman" w:eastAsia="Times New Roman" w:hAnsi="Times New Roman" w:cs="Times New Roman"/>
          <w:sz w:val="24"/>
          <w:szCs w:val="24"/>
        </w:rPr>
      </w:pPr>
    </w:p>
    <w:p w14:paraId="04DA426A" w14:textId="71C95B22" w:rsidR="00716E49" w:rsidRPr="0007763B" w:rsidRDefault="00716E49" w:rsidP="004E13A5">
      <w:pPr>
        <w:spacing w:after="240" w:line="480" w:lineRule="auto"/>
        <w:rPr>
          <w:rFonts w:ascii="Times New Roman" w:eastAsia="Times New Roman" w:hAnsi="Times New Roman" w:cs="Times New Roman"/>
          <w:i/>
          <w:sz w:val="24"/>
          <w:szCs w:val="24"/>
        </w:rPr>
      </w:pPr>
      <w:commentRangeStart w:id="103"/>
      <w:commentRangeStart w:id="104"/>
      <w:r w:rsidRPr="0007763B">
        <w:rPr>
          <w:rFonts w:ascii="Times New Roman" w:eastAsia="Times New Roman" w:hAnsi="Times New Roman" w:cs="Times New Roman"/>
          <w:i/>
          <w:sz w:val="24"/>
          <w:szCs w:val="24"/>
        </w:rPr>
        <w:t>Spruce budworm</w:t>
      </w:r>
    </w:p>
    <w:p w14:paraId="055ACEBA" w14:textId="0F718AC8" w:rsidR="00962B5C" w:rsidRPr="0007763B" w:rsidRDefault="00AA784F" w:rsidP="00AA784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Our method did not identify any </w:t>
      </w:r>
      <w:r w:rsidR="00D87DAF" w:rsidRPr="0007763B">
        <w:rPr>
          <w:rFonts w:ascii="Times New Roman" w:eastAsia="Times New Roman" w:hAnsi="Times New Roman" w:cs="Times New Roman"/>
          <w:sz w:val="24"/>
          <w:szCs w:val="24"/>
        </w:rPr>
        <w:t>Quebec spruce budworm population</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 xml:space="preserve">as having </w:t>
      </w:r>
      <w:r w:rsidR="00D87DAF" w:rsidRPr="0007763B">
        <w:rPr>
          <w:rFonts w:ascii="Times New Roman" w:eastAsia="Times New Roman" w:hAnsi="Times New Roman" w:cs="Times New Roman"/>
          <w:sz w:val="24"/>
          <w:szCs w:val="24"/>
        </w:rPr>
        <w:t>undergone</w:t>
      </w:r>
      <w:r w:rsidR="00716E49" w:rsidRPr="0007763B">
        <w:rPr>
          <w:rFonts w:ascii="Times New Roman" w:eastAsia="Times New Roman" w:hAnsi="Times New Roman" w:cs="Times New Roman"/>
          <w:sz w:val="24"/>
          <w:szCs w:val="24"/>
        </w:rPr>
        <w:t xml:space="preserve"> a significant change</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in genetic diversity, relative to the general change between the years 2012 and 2013</w:t>
      </w:r>
      <w:r w:rsidR="00D87DAF" w:rsidRPr="0007763B">
        <w:rPr>
          <w:rFonts w:ascii="Times New Roman" w:eastAsia="Times New Roman" w:hAnsi="Times New Roman" w:cs="Times New Roman"/>
          <w:sz w:val="24"/>
          <w:szCs w:val="24"/>
        </w:rPr>
        <w:t>. Indeed</w:t>
      </w:r>
      <w:r w:rsidRPr="0007763B">
        <w:rPr>
          <w:rFonts w:ascii="Times New Roman" w:eastAsia="Times New Roman" w:hAnsi="Times New Roman" w:cs="Times New Roman"/>
          <w:sz w:val="24"/>
          <w:szCs w:val="24"/>
        </w:rPr>
        <w:t xml:space="preserve">, the lowest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w:t>
      </w:r>
      <w:r w:rsidR="00D87DAF" w:rsidRPr="0007763B">
        <w:rPr>
          <w:rFonts w:ascii="Times New Roman" w:eastAsia="Times New Roman" w:hAnsi="Times New Roman" w:cs="Times New Roman"/>
          <w:sz w:val="24"/>
          <w:szCs w:val="24"/>
        </w:rPr>
        <w:t xml:space="preserve"> associated with a population-specific TBI was</w:t>
      </w:r>
      <w:r w:rsidR="002C7903" w:rsidRPr="0007763B">
        <w:rPr>
          <w:rFonts w:ascii="Times New Roman" w:eastAsia="Times New Roman" w:hAnsi="Times New Roman" w:cs="Times New Roman"/>
          <w:sz w:val="24"/>
          <w:szCs w:val="24"/>
        </w:rPr>
        <w:t xml:space="preserve"> only</w:t>
      </w:r>
      <w:r w:rsidR="00DC6E86">
        <w:rPr>
          <w:rFonts w:ascii="Times New Roman" w:eastAsia="Times New Roman" w:hAnsi="Times New Roman" w:cs="Times New Roman"/>
          <w:sz w:val="24"/>
          <w:szCs w:val="24"/>
        </w:rPr>
        <w:t xml:space="preserve"> 0.927</w:t>
      </w:r>
      <w:r w:rsidR="000053C7">
        <w:rPr>
          <w:rFonts w:ascii="Times New Roman" w:eastAsia="Times New Roman" w:hAnsi="Times New Roman" w:cs="Times New Roman"/>
          <w:sz w:val="24"/>
          <w:szCs w:val="24"/>
        </w:rPr>
        <w:t xml:space="preserve"> </w:t>
      </w:r>
      <w:r w:rsidR="000053C7" w:rsidRPr="0007763B">
        <w:rPr>
          <w:rFonts w:ascii="Times New Roman" w:eastAsia="Times New Roman" w:hAnsi="Times New Roman" w:cs="Times New Roman"/>
          <w:sz w:val="24"/>
          <w:szCs w:val="24"/>
        </w:rPr>
        <w:t>(calculated with 999 permutations)</w:t>
      </w:r>
      <w:r w:rsidR="00C639AD"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t xml:space="preserve">for </w:t>
      </w:r>
      <w:r w:rsidR="00D87DAF" w:rsidRPr="0007763B">
        <w:rPr>
          <w:rFonts w:ascii="Times New Roman" w:eastAsia="Times New Roman" w:hAnsi="Times New Roman" w:cs="Times New Roman"/>
          <w:sz w:val="24"/>
          <w:szCs w:val="24"/>
        </w:rPr>
        <w:t>the easternmost site</w:t>
      </w:r>
      <w:r w:rsidR="000053C7">
        <w:rPr>
          <w:rFonts w:ascii="Times New Roman" w:eastAsia="Times New Roman" w:hAnsi="Times New Roman" w:cs="Times New Roman"/>
          <w:sz w:val="24"/>
          <w:szCs w:val="24"/>
        </w:rPr>
        <w:t xml:space="preserve"> among the eight:</w:t>
      </w:r>
      <w:r w:rsidR="00D87DAF" w:rsidRPr="0007763B">
        <w:rPr>
          <w:rFonts w:ascii="Times New Roman" w:eastAsia="Times New Roman" w:hAnsi="Times New Roman" w:cs="Times New Roman"/>
          <w:sz w:val="24"/>
          <w:szCs w:val="24"/>
        </w:rPr>
        <w:t xml:space="preserve"> T020</w:t>
      </w:r>
      <w:r w:rsidR="000053C7">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0053C7">
        <w:rPr>
          <w:rFonts w:ascii="Times New Roman" w:eastAsia="Times New Roman" w:hAnsi="Times New Roman" w:cs="Times New Roman"/>
          <w:sz w:val="24"/>
          <w:szCs w:val="24"/>
        </w:rPr>
        <w:fldChar w:fldCharType="separate"/>
      </w:r>
      <w:r w:rsidR="000053C7" w:rsidRPr="000053C7">
        <w:rPr>
          <w:rFonts w:ascii="Times New Roman" w:eastAsia="Times New Roman" w:hAnsi="Times New Roman" w:cs="Times New Roman"/>
          <w:noProof/>
          <w:sz w:val="24"/>
          <w:szCs w:val="24"/>
        </w:rPr>
        <w:t>(Larroque et al., 2019)</w:t>
      </w:r>
      <w:r w:rsidR="000053C7">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commentRangeEnd w:id="103"/>
      <w:r w:rsidR="00E46AFF">
        <w:rPr>
          <w:rStyle w:val="Marquedecommentaire"/>
        </w:rPr>
        <w:commentReference w:id="103"/>
      </w:r>
      <w:commentRangeEnd w:id="104"/>
      <w:r w:rsidR="00F17C3F">
        <w:rPr>
          <w:rStyle w:val="Marquedecommentaire"/>
        </w:rPr>
        <w:commentReference w:id="104"/>
      </w:r>
    </w:p>
    <w:p w14:paraId="45EF1550" w14:textId="77777777" w:rsidR="00A11506" w:rsidRPr="0007763B" w:rsidRDefault="00A11506" w:rsidP="00AA784F">
      <w:pPr>
        <w:spacing w:after="240" w:line="480" w:lineRule="auto"/>
        <w:rPr>
          <w:rFonts w:ascii="Times New Roman" w:eastAsia="Times New Roman" w:hAnsi="Times New Roman" w:cs="Times New Roman"/>
          <w:sz w:val="24"/>
          <w:szCs w:val="24"/>
        </w:rPr>
      </w:pPr>
    </w:p>
    <w:p w14:paraId="69BA6DCD"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DISCUSSION</w:t>
      </w:r>
    </w:p>
    <w:p w14:paraId="180A8E90" w14:textId="7E458F44" w:rsidR="00A24993" w:rsidRDefault="003C3E3B"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d</w:t>
      </w:r>
      <w:r w:rsidR="00C91C4C">
        <w:rPr>
          <w:rFonts w:ascii="Times New Roman" w:eastAsia="Times New Roman" w:hAnsi="Times New Roman" w:cs="Times New Roman"/>
          <w:sz w:val="24"/>
          <w:szCs w:val="24"/>
        </w:rPr>
        <w:t xml:space="preserve">etect </w:t>
      </w:r>
      <w:r>
        <w:rPr>
          <w:rFonts w:ascii="Times New Roman" w:eastAsia="Times New Roman" w:hAnsi="Times New Roman" w:cs="Times New Roman"/>
          <w:sz w:val="24"/>
          <w:szCs w:val="24"/>
        </w:rPr>
        <w:t xml:space="preserve">which populations have changed significantly, from genetic data, has always been a challenge for researchers. When genetic data is available at several points in time, we believe the aforementioned challenge is within reach for </w:t>
      </w:r>
      <w:r w:rsidR="007E677E">
        <w:rPr>
          <w:rFonts w:ascii="Times New Roman" w:eastAsia="Times New Roman" w:hAnsi="Times New Roman" w:cs="Times New Roman"/>
          <w:sz w:val="24"/>
          <w:szCs w:val="24"/>
        </w:rPr>
        <w:t>biologists</w:t>
      </w:r>
      <w:r>
        <w:rPr>
          <w:rFonts w:ascii="Times New Roman" w:eastAsia="Times New Roman" w:hAnsi="Times New Roman" w:cs="Times New Roman"/>
          <w:sz w:val="24"/>
          <w:szCs w:val="24"/>
        </w:rPr>
        <w:t>, even if given relatively poor genetic datasets</w:t>
      </w:r>
      <w:r w:rsidR="00A74CDA">
        <w:rPr>
          <w:rFonts w:ascii="Times New Roman" w:eastAsia="Times New Roman" w:hAnsi="Times New Roman" w:cs="Times New Roman"/>
          <w:sz w:val="24"/>
          <w:szCs w:val="24"/>
        </w:rPr>
        <w:t>, as</w:t>
      </w:r>
      <w:r w:rsidR="00C91C4C">
        <w:rPr>
          <w:rFonts w:ascii="Times New Roman" w:eastAsia="Times New Roman" w:hAnsi="Times New Roman" w:cs="Times New Roman"/>
          <w:sz w:val="24"/>
          <w:szCs w:val="24"/>
        </w:rPr>
        <w:t xml:space="preserve"> </w:t>
      </w:r>
      <w:r w:rsidR="00A74CDA">
        <w:rPr>
          <w:rFonts w:ascii="Times New Roman" w:eastAsia="Times New Roman" w:hAnsi="Times New Roman" w:cs="Times New Roman"/>
          <w:sz w:val="24"/>
          <w:szCs w:val="24"/>
        </w:rPr>
        <w:t>o</w:t>
      </w:r>
      <w:r w:rsidR="00C91C4C">
        <w:rPr>
          <w:rFonts w:ascii="Times New Roman" w:eastAsia="Times New Roman" w:hAnsi="Times New Roman" w:cs="Times New Roman"/>
          <w:sz w:val="24"/>
          <w:szCs w:val="24"/>
        </w:rPr>
        <w:t>ur permutation approach was generally able to achieve th</w:t>
      </w:r>
      <w:r w:rsidR="00A74CDA">
        <w:rPr>
          <w:rFonts w:ascii="Times New Roman" w:eastAsia="Times New Roman" w:hAnsi="Times New Roman" w:cs="Times New Roman"/>
          <w:sz w:val="24"/>
          <w:szCs w:val="24"/>
        </w:rPr>
        <w:t>is goal.</w:t>
      </w:r>
    </w:p>
    <w:p w14:paraId="0921A734" w14:textId="11360790" w:rsidR="004960F6" w:rsidRDefault="00425BB7"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exceptional change is harder in landscape with strong functional connectivity. Indeed, we found a general decrease in performance, whatever the performance focus was, with an increase of dispersal ability (Fig. 2). This decrease exists even with only one generation separating two temporal samples, which suggests that studying highly connected systems might require more frequent sampling, or at least that higher uncertainty should be acknowledged.</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 xml:space="preserve">ispersal, and gene flow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is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 xml:space="preserve">, and 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7DEF8DAD" w:rsidR="00C519A3" w:rsidRDefault="00DE3FED"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e.g. the number of populations it affected in the landscape, </w:t>
      </w:r>
      <w:r w:rsidR="00C519A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decreases our ability to correctly identify which populations have truly changed. Although the spatial extent of a legacy may help researchers detect it because it increases the chance of the legacy being sampled, </w:t>
      </w:r>
      <w:r w:rsidR="00C519A3">
        <w:rPr>
          <w:rFonts w:ascii="Times New Roman" w:eastAsia="Times New Roman" w:hAnsi="Times New Roman" w:cs="Times New Roman"/>
          <w:sz w:val="24"/>
          <w:szCs w:val="24"/>
        </w:rPr>
        <w:t xml:space="preserve">it also greatly increased the risk of missing the legacy when using our </w:t>
      </w:r>
      <w:r w:rsidR="00C519A3">
        <w:rPr>
          <w:rFonts w:ascii="Times New Roman" w:eastAsia="Times New Roman" w:hAnsi="Times New Roman" w:cs="Times New Roman"/>
          <w:sz w:val="24"/>
          <w:szCs w:val="24"/>
        </w:rPr>
        <w:lastRenderedPageBreak/>
        <w:t>permutation approach (Fig.3).</w:t>
      </w:r>
      <w:r w:rsidR="00E46EF8">
        <w:rPr>
          <w:rFonts w:ascii="Times New Roman" w:eastAsia="Times New Roman" w:hAnsi="Times New Roman" w:cs="Times New Roman"/>
          <w:sz w:val="24"/>
          <w:szCs w:val="24"/>
        </w:rPr>
        <w:t xml:space="preserve"> Whether this could be offset by a lesser degree of spatial autocorrelation in the spatial genetic legacy 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s of genetic diversity represents a promising and challenging avenue of research.</w:t>
      </w:r>
    </w:p>
    <w:p w14:paraId="6124944C" w14:textId="081B0575" w:rsidR="003B771C" w:rsidRPr="0007763B" w:rsidRDefault="00DE3FED" w:rsidP="00CC72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emographic processes quickly dilut</w:t>
      </w:r>
      <w:r>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AB68BE">
        <w:rPr>
          <w:rFonts w:ascii="Times New Roman" w:eastAsia="Times New Roman" w:hAnsi="Times New Roman" w:cs="Times New Roman"/>
          <w:sz w:val="24"/>
          <w:szCs w:val="24"/>
        </w:rPr>
        <w:t xml:space="preserve">will not keep 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 in the best situations (Fig. 4)</w:t>
      </w:r>
      <w:r w:rsidR="003B771C" w:rsidRPr="0007763B">
        <w:rPr>
          <w:rFonts w:ascii="Times New Roman" w:eastAsia="Times New Roman" w:hAnsi="Times New Roman" w:cs="Times New Roman"/>
          <w:sz w:val="24"/>
          <w:szCs w:val="24"/>
        </w:rPr>
        <w:t xml:space="preserve">. </w:t>
      </w:r>
      <w:r w:rsidR="00AB68BE">
        <w:rPr>
          <w:rFonts w:ascii="Times New Roman" w:eastAsia="Times New Roman" w:hAnsi="Times New Roman" w:cs="Times New Roman"/>
          <w:sz w:val="24"/>
          <w:szCs w:val="24"/>
        </w:rPr>
        <w:t xml:space="preserve">Microsatellite data seem to have a different </w:t>
      </w:r>
      <w:r w:rsidR="00CC72B2">
        <w:rPr>
          <w:rFonts w:ascii="Times New Roman" w:eastAsia="Times New Roman" w:hAnsi="Times New Roman" w:cs="Times New Roman"/>
          <w:sz w:val="24"/>
          <w:szCs w:val="24"/>
        </w:rPr>
        <w:t>behavior in retaining information from our results</w:t>
      </w:r>
      <w:r w:rsidR="00162C41">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and their retention should be investigated further. R</w:t>
      </w:r>
      <w:r w:rsidR="00CC72B2" w:rsidRPr="0007763B">
        <w:rPr>
          <w:rFonts w:ascii="Times New Roman" w:eastAsia="Times New Roman" w:hAnsi="Times New Roman" w:cs="Times New Roman"/>
          <w:sz w:val="24"/>
          <w:szCs w:val="24"/>
        </w:rPr>
        <w:t>easonable p</w:t>
      </w:r>
      <w:r w:rsidR="00162C41">
        <w:rPr>
          <w:rFonts w:ascii="Times New Roman" w:eastAsia="Times New Roman" w:hAnsi="Times New Roman" w:cs="Times New Roman"/>
          <w:sz w:val="24"/>
          <w:szCs w:val="24"/>
        </w:rPr>
        <w:t xml:space="preserve">erformance can be expected </w:t>
      </w:r>
      <w:r w:rsidR="00CC72B2" w:rsidRPr="0007763B">
        <w:rPr>
          <w:rFonts w:ascii="Times New Roman" w:eastAsia="Times New Roman" w:hAnsi="Times New Roman" w:cs="Times New Roman"/>
          <w:sz w:val="24"/>
          <w:szCs w:val="24"/>
        </w:rPr>
        <w:t>if the first sampling was a few years before the event</w:t>
      </w:r>
      <w:r w:rsidR="00162C41">
        <w:rPr>
          <w:rFonts w:ascii="Times New Roman" w:eastAsia="Times New Roman" w:hAnsi="Times New Roman" w:cs="Times New Roman"/>
          <w:sz w:val="24"/>
          <w:szCs w:val="24"/>
        </w:rPr>
        <w:t xml:space="preserve"> (Fig. 4 A B), which makes past sampling, which purpose was not necessarily to study temporal change, still useful (REF baleines)</w:t>
      </w:r>
      <w:r w:rsidR="00CC72B2" w:rsidRPr="0007763B">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Regardless, </w:t>
      </w:r>
      <w:r w:rsidR="003B771C" w:rsidRPr="0007763B">
        <w:rPr>
          <w:rFonts w:ascii="Times New Roman" w:eastAsia="Times New Roman" w:hAnsi="Times New Roman" w:cs="Times New Roman"/>
          <w:sz w:val="24"/>
          <w:szCs w:val="24"/>
        </w:rPr>
        <w:t xml:space="preserve">the closer the date of the first </w:t>
      </w:r>
      <w:r w:rsidR="00CC72B2">
        <w:rPr>
          <w:rFonts w:ascii="Times New Roman" w:eastAsia="Times New Roman" w:hAnsi="Times New Roman" w:cs="Times New Roman"/>
          <w:sz w:val="24"/>
          <w:szCs w:val="24"/>
        </w:rPr>
        <w:t xml:space="preserve">or last </w:t>
      </w:r>
      <w:r w:rsidR="003B771C" w:rsidRPr="0007763B">
        <w:rPr>
          <w:rFonts w:ascii="Times New Roman" w:eastAsia="Times New Roman" w:hAnsi="Times New Roman" w:cs="Times New Roman"/>
          <w:sz w:val="24"/>
          <w:szCs w:val="24"/>
        </w:rPr>
        <w:t>sampling</w:t>
      </w:r>
      <w:r w:rsidR="00CC72B2">
        <w:rPr>
          <w:rFonts w:ascii="Times New Roman" w:eastAsia="Times New Roman" w:hAnsi="Times New Roman" w:cs="Times New Roman"/>
          <w:sz w:val="24"/>
          <w:szCs w:val="24"/>
        </w:rPr>
        <w:t xml:space="preserve"> is to the date of the event, the better performance-wise.</w:t>
      </w:r>
      <w:r w:rsidR="00162C41">
        <w:rPr>
          <w:rFonts w:ascii="Times New Roman" w:eastAsia="Times New Roman" w:hAnsi="Times New Roman" w:cs="Times New Roman"/>
          <w:sz w:val="24"/>
          <w:szCs w:val="24"/>
        </w:rPr>
        <w:t xml:space="preserve"> This is especially true for the numbers of years passed since the event, in situations where other factors lower performance as well (Fig. 4 C).</w:t>
      </w:r>
    </w:p>
    <w:p w14:paraId="4BBD100F" w14:textId="25A6F281" w:rsidR="00B53747" w:rsidRDefault="001467B2" w:rsidP="001467B2">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4E13A5" w:rsidRPr="0007763B">
        <w:rPr>
          <w:rFonts w:ascii="Times New Roman" w:eastAsia="Times New Roman" w:hAnsi="Times New Roman" w:cs="Times New Roman"/>
          <w:sz w:val="24"/>
          <w:szCs w:val="24"/>
        </w:rPr>
        <w:t>TBI is applicable to genetic data under certain conditions.</w:t>
      </w:r>
      <w:r w:rsidR="00A24993" w:rsidRPr="0007763B">
        <w:rPr>
          <w:rFonts w:ascii="Times New Roman" w:eastAsia="Times New Roman" w:hAnsi="Times New Roman" w:cs="Times New Roman"/>
          <w:sz w:val="24"/>
          <w:szCs w:val="24"/>
        </w:rPr>
        <w:t xml:space="preserve"> First, </w:t>
      </w:r>
      <w:r w:rsidRPr="0007763B">
        <w:rPr>
          <w:rFonts w:ascii="Times New Roman" w:eastAsia="Times New Roman" w:hAnsi="Times New Roman" w:cs="Times New Roman"/>
          <w:sz w:val="24"/>
          <w:szCs w:val="24"/>
        </w:rPr>
        <w:t>only one</w:t>
      </w:r>
      <w:r w:rsidR="00C71E31">
        <w:rPr>
          <w:rFonts w:ascii="Times New Roman" w:eastAsia="Times New Roman" w:hAnsi="Times New Roman" w:cs="Times New Roman"/>
          <w:sz w:val="24"/>
          <w:szCs w:val="24"/>
        </w:rPr>
        <w:t xml:space="preserve"> permutation algorithm</w:t>
      </w:r>
      <w:r w:rsidR="004E13A5"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(permutations done locus by locus, and in the same way for both samples)</w:t>
      </w:r>
      <w:r w:rsidR="004E13A5" w:rsidRPr="0007763B">
        <w:rPr>
          <w:rFonts w:ascii="Times New Roman" w:eastAsia="Times New Roman" w:hAnsi="Times New Roman" w:cs="Times New Roman"/>
          <w:sz w:val="24"/>
          <w:szCs w:val="24"/>
        </w:rPr>
        <w:t xml:space="preserve"> is </w:t>
      </w:r>
      <w:r w:rsidRPr="0007763B">
        <w:rPr>
          <w:rFonts w:ascii="Times New Roman" w:eastAsia="Times New Roman" w:hAnsi="Times New Roman" w:cs="Times New Roman"/>
          <w:sz w:val="24"/>
          <w:szCs w:val="24"/>
        </w:rPr>
        <w:t>suitable</w:t>
      </w:r>
      <w:r w:rsidR="004E13A5" w:rsidRPr="0007763B">
        <w:rPr>
          <w:rFonts w:ascii="Times New Roman" w:eastAsia="Times New Roman" w:hAnsi="Times New Roman" w:cs="Times New Roman"/>
          <w:sz w:val="24"/>
          <w:szCs w:val="24"/>
        </w:rPr>
        <w:t xml:space="preserve"> when using gene frequency data.</w:t>
      </w:r>
      <w:r w:rsidRPr="0007763B">
        <w:rPr>
          <w:rFonts w:ascii="Times New Roman" w:eastAsia="Times New Roman" w:hAnsi="Times New Roman" w:cs="Times New Roman"/>
          <w:sz w:val="24"/>
          <w:szCs w:val="24"/>
        </w:rPr>
        <w:t xml:space="preserve"> The other permutation approaches were incontrovertibly poor in their ability to pick up on the genetic </w:t>
      </w:r>
      <w:r w:rsidR="00A74CDA">
        <w:rPr>
          <w:rFonts w:ascii="Times New Roman" w:eastAsia="Times New Roman" w:hAnsi="Times New Roman" w:cs="Times New Roman"/>
          <w:sz w:val="24"/>
          <w:szCs w:val="24"/>
        </w:rPr>
        <w:t xml:space="preserve">legacy </w:t>
      </w:r>
      <w:r w:rsidRPr="0007763B">
        <w:rPr>
          <w:rFonts w:ascii="Times New Roman" w:eastAsia="Times New Roman" w:hAnsi="Times New Roman" w:cs="Times New Roman"/>
          <w:sz w:val="24"/>
          <w:szCs w:val="24"/>
        </w:rPr>
        <w:t xml:space="preserve">signal left by the demographic events occurring </w:t>
      </w:r>
      <w:r w:rsidR="008221AF" w:rsidRPr="0007763B">
        <w:rPr>
          <w:rFonts w:ascii="Times New Roman" w:eastAsia="Times New Roman" w:hAnsi="Times New Roman" w:cs="Times New Roman"/>
          <w:sz w:val="24"/>
          <w:szCs w:val="24"/>
        </w:rPr>
        <w:t>in some populations, as they almost never select any.</w:t>
      </w:r>
      <w:r w:rsidR="00C71E31">
        <w:rPr>
          <w:rFonts w:ascii="Times New Roman" w:eastAsia="Times New Roman" w:hAnsi="Times New Roman" w:cs="Times New Roman"/>
          <w:sz w:val="24"/>
          <w:szCs w:val="24"/>
        </w:rPr>
        <w:t xml:space="preserve"> </w:t>
      </w:r>
      <w:r w:rsidR="00006829">
        <w:rPr>
          <w:rFonts w:ascii="Times New Roman" w:eastAsia="Times New Roman" w:hAnsi="Times New Roman" w:cs="Times New Roman"/>
          <w:sz w:val="24"/>
          <w:szCs w:val="24"/>
        </w:rPr>
        <w:t xml:space="preserve">This result </w:t>
      </w:r>
      <w:r w:rsidR="00006829">
        <w:rPr>
          <w:rFonts w:ascii="Times New Roman" w:eastAsia="Times New Roman" w:hAnsi="Times New Roman" w:cs="Times New Roman"/>
          <w:sz w:val="24"/>
          <w:szCs w:val="24"/>
        </w:rPr>
        <w:lastRenderedPageBreak/>
        <w:t xml:space="preserve">may not come as a surprise as the same permutation approach was also selected as the best for community composition data </w:t>
      </w:r>
      <w:r w:rsidR="00006829">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(Legendre, 2019)</w:t>
      </w:r>
      <w:r w:rsidR="00006829">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w:t>
      </w:r>
      <w:r w:rsidR="00B63E88">
        <w:rPr>
          <w:rFonts w:ascii="Times New Roman" w:eastAsia="Times New Roman" w:hAnsi="Times New Roman" w:cs="Times New Roman"/>
          <w:sz w:val="24"/>
          <w:szCs w:val="24"/>
        </w:rPr>
        <w:t>Given these results, w</w:t>
      </w:r>
      <w:r w:rsidR="00C71E31">
        <w:rPr>
          <w:rFonts w:ascii="Times New Roman" w:eastAsia="Times New Roman" w:hAnsi="Times New Roman" w:cs="Times New Roman"/>
          <w:sz w:val="24"/>
          <w:szCs w:val="24"/>
        </w:rPr>
        <w:t>e want to warn readers that other permutation algorithms should be extensively tested with the help of varied simulations, before being considered for use on genetic data.</w:t>
      </w:r>
    </w:p>
    <w:p w14:paraId="12DFC191" w14:textId="5CA7E17E" w:rsidR="00B63E88" w:rsidRPr="00E75CDD" w:rsidRDefault="008221AF" w:rsidP="00E75CDD">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7F6443">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Mahalovich, &amp; Cushman, 2017)","plainTextFormattedCitation":"(Creech et al., 2017; Landguth, Holden, Mahalovich, &amp; Cushman, 2017)","previouslyFormattedCitation":"(Creech et al., 2017; Landguth, Holden, Mahalovich, &amp; Cushman,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7D76B3" w:rsidRPr="007D76B3">
        <w:rPr>
          <w:rFonts w:ascii="Times New Roman" w:eastAsia="Times New Roman" w:hAnsi="Times New Roman" w:cs="Times New Roman"/>
          <w:noProof/>
          <w:sz w:val="24"/>
          <w:szCs w:val="24"/>
        </w:rPr>
        <w:t>(Creech et al., 2017; Landguth, Holden, Mahalovich, &amp; Cushman,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TBI,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9D3B27">
        <w:rPr>
          <w:rFonts w:ascii="Times New Roman" w:eastAsia="Times New Roman" w:hAnsi="Times New Roman" w:cs="Times New Roman"/>
          <w:sz w:val="24"/>
          <w:szCs w:val="24"/>
        </w:rPr>
        <w:t xml:space="preserve"> a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 to pick which populations display significant changes</w:t>
      </w:r>
      <w:r w:rsidR="005F6E17">
        <w:rPr>
          <w:rFonts w:ascii="Times New Roman" w:eastAsia="Times New Roman" w:hAnsi="Times New Roman" w:cs="Times New Roman"/>
          <w:sz w:val="24"/>
          <w:szCs w:val="24"/>
        </w:rPr>
        <w:t>, or to base the timing of their sampling based on default simulations.</w:t>
      </w:r>
      <w:r w:rsidR="00E75CDD">
        <w:rPr>
          <w:rFonts w:ascii="Times New Roman" w:eastAsia="Times New Roman" w:hAnsi="Times New Roman" w:cs="Times New Roman"/>
          <w:sz w:val="24"/>
          <w:szCs w:val="24"/>
        </w:rPr>
        <w:t xml:space="preserve"> Instead, we encourage them to 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D521FC">
        <w:rPr>
          <w:rFonts w:ascii="Times New Roman" w:eastAsia="Times New Roman" w:hAnsi="Times New Roman" w:cs="Times New Roman"/>
          <w:sz w:val="24"/>
          <w:szCs w:val="24"/>
        </w:rPr>
        <w:t>This increased</w:t>
      </w:r>
      <w:r w:rsidR="005F6E17">
        <w:rPr>
          <w:rFonts w:ascii="Times New Roman" w:eastAsia="Times New Roman" w:hAnsi="Times New Roman" w:cs="Times New Roman"/>
          <w:sz w:val="24"/>
          <w:szCs w:val="24"/>
        </w:rPr>
        <w:t xml:space="preserve"> realism would provide more accurate tests, to pick the best </w:t>
      </w:r>
      <w:r w:rsidR="009D3B27">
        <w:rPr>
          <w:rFonts w:ascii="Times New Roman" w:eastAsia="Times New Roman" w:hAnsi="Times New Roman" w:cs="Times New Roman"/>
          <w:i/>
          <w:sz w:val="24"/>
          <w:szCs w:val="24"/>
        </w:rPr>
        <w:t>p</w:t>
      </w:r>
      <w:r w:rsidR="005F6E17">
        <w:rPr>
          <w:rFonts w:ascii="Times New Roman" w:eastAsia="Times New Roman" w:hAnsi="Times New Roman" w:cs="Times New Roman"/>
          <w:sz w:val="24"/>
          <w:szCs w:val="24"/>
        </w:rPr>
        <w:t xml:space="preserve">-value threshold, as well as understand when is it still adequate to sample, to get the best out of spatial genetic legacies. </w:t>
      </w:r>
      <w:r w:rsidR="007F6443">
        <w:rPr>
          <w:rFonts w:ascii="Times New Roman" w:eastAsia="Times New Roman" w:hAnsi="Times New Roman" w:cs="Times New Roman"/>
          <w:sz w:val="24"/>
          <w:szCs w:val="24"/>
        </w:rPr>
        <w:t xml:space="preserve">A number of programs such as CDMetaPOP </w:t>
      </w:r>
      <w:r w:rsidR="007F6443">
        <w:rPr>
          <w:rFonts w:ascii="Times New Roman" w:eastAsia="Times New Roman" w:hAnsi="Times New Roman" w:cs="Times New Roman"/>
          <w:sz w:val="24"/>
          <w:szCs w:val="24"/>
        </w:rPr>
        <w:fldChar w:fldCharType="begin" w:fldLock="1"/>
      </w:r>
      <w:r w:rsidR="009D4A9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7F6443">
        <w:rPr>
          <w:rFonts w:ascii="Times New Roman" w:eastAsia="Times New Roman" w:hAnsi="Times New Roman" w:cs="Times New Roman"/>
          <w:sz w:val="24"/>
          <w:szCs w:val="24"/>
        </w:rPr>
        <w:fldChar w:fldCharType="separate"/>
      </w:r>
      <w:r w:rsidR="007F6443" w:rsidRPr="007F6443">
        <w:rPr>
          <w:rFonts w:ascii="Times New Roman" w:eastAsia="Times New Roman" w:hAnsi="Times New Roman" w:cs="Times New Roman"/>
          <w:noProof/>
          <w:sz w:val="24"/>
          <w:szCs w:val="24"/>
        </w:rPr>
        <w:t>(Landguth, Bearlin, et al., 2017)</w:t>
      </w:r>
      <w:r w:rsidR="007F6443">
        <w:rPr>
          <w:rFonts w:ascii="Times New Roman" w:eastAsia="Times New Roman" w:hAnsi="Times New Roman" w:cs="Times New Roman"/>
          <w:sz w:val="24"/>
          <w:szCs w:val="24"/>
        </w:rPr>
        <w:fldChar w:fldCharType="end"/>
      </w:r>
      <w:r w:rsidR="007F6443">
        <w:rPr>
          <w:rFonts w:ascii="Times New Roman" w:eastAsia="Times New Roman" w:hAnsi="Times New Roman" w:cs="Times New Roman"/>
          <w:sz w:val="24"/>
          <w:szCs w:val="24"/>
        </w:rPr>
        <w:t>,</w:t>
      </w:r>
      <w:r w:rsidR="009D4A91">
        <w:rPr>
          <w:rFonts w:ascii="Times New Roman" w:eastAsia="Times New Roman" w:hAnsi="Times New Roman" w:cs="Times New Roman"/>
          <w:sz w:val="24"/>
          <w:szCs w:val="24"/>
        </w:rPr>
        <w:t xml:space="preserve"> Nemo </w:t>
      </w:r>
      <w:r w:rsidR="00BD6DD3">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(Guillaume &amp; Rougemont, 2006)</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t>SPLATCHE</w:t>
      </w:r>
      <w:r w:rsidR="007F644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9D4A91">
        <w:rPr>
          <w:rFonts w:ascii="Times New Roman" w:eastAsia="Times New Roman" w:hAnsi="Times New Roman" w:cs="Times New Roman"/>
          <w:sz w:val="24"/>
          <w:szCs w:val="24"/>
        </w:rPr>
        <w:fldChar w:fldCharType="separate"/>
      </w:r>
      <w:r w:rsidR="009D4A91" w:rsidRPr="009D4A91">
        <w:rPr>
          <w:rFonts w:ascii="Times New Roman" w:eastAsia="Times New Roman" w:hAnsi="Times New Roman" w:cs="Times New Roman"/>
          <w:noProof/>
          <w:sz w:val="24"/>
          <w:szCs w:val="24"/>
        </w:rPr>
        <w:t>(Currat, Ray, &amp; Excoffier, 2004)</w:t>
      </w:r>
      <w:r w:rsidR="009D4A91">
        <w:rPr>
          <w:rFonts w:ascii="Times New Roman" w:eastAsia="Times New Roman" w:hAnsi="Times New Roman" w:cs="Times New Roman"/>
          <w:sz w:val="24"/>
          <w:szCs w:val="24"/>
        </w:rPr>
        <w:fldChar w:fldCharType="end"/>
      </w:r>
      <w:r w:rsidR="009D4A91">
        <w:rPr>
          <w:rFonts w:ascii="Times New Roman" w:eastAsia="Times New Roman" w:hAnsi="Times New Roman" w:cs="Times New Roman"/>
          <w:sz w:val="24"/>
          <w:szCs w:val="24"/>
        </w:rPr>
        <w:t xml:space="preserve">, </w:t>
      </w:r>
      <w:r w:rsidR="00BD6DD3">
        <w:rPr>
          <w:rFonts w:ascii="Times New Roman" w:eastAsia="Times New Roman" w:hAnsi="Times New Roman" w:cs="Times New Roman"/>
          <w:sz w:val="24"/>
          <w:szCs w:val="24"/>
        </w:rPr>
        <w:t xml:space="preserve">or SLIM </w:t>
      </w:r>
      <w:r w:rsidR="00BD6DD3">
        <w:rPr>
          <w:rFonts w:ascii="Times New Roman" w:eastAsia="Times New Roman" w:hAnsi="Times New Roman" w:cs="Times New Roman"/>
          <w:sz w:val="24"/>
          <w:szCs w:val="24"/>
        </w:rPr>
        <w:fldChar w:fldCharType="begin" w:fldLock="1"/>
      </w:r>
      <w:r w:rsidR="005E309B">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(Haller &amp; Messer, 2019)</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provide very flexible ways</w:t>
      </w:r>
      <w:r w:rsidR="00D521FC">
        <w:rPr>
          <w:rFonts w:ascii="Times New Roman" w:eastAsia="Times New Roman" w:hAnsi="Times New Roman" w:cs="Times New Roman"/>
          <w:sz w:val="24"/>
          <w:szCs w:val="24"/>
        </w:rPr>
        <w:t xml:space="preserve"> to implement such simulations. </w:t>
      </w:r>
    </w:p>
    <w:p w14:paraId="77DC55B7" w14:textId="77777777" w:rsidR="00B63E88" w:rsidRDefault="00B63E88" w:rsidP="001467B2">
      <w:pPr>
        <w:spacing w:after="240" w:line="480" w:lineRule="auto"/>
        <w:rPr>
          <w:rFonts w:ascii="Times New Roman" w:eastAsia="Times New Roman" w:hAnsi="Times New Roman" w:cs="Times New Roman"/>
          <w:sz w:val="24"/>
          <w:szCs w:val="24"/>
        </w:rPr>
      </w:pPr>
    </w:p>
    <w:p w14:paraId="0769D68B" w14:textId="0BAB3BE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hAnsi="Times New Roman" w:cs="Times New Roman"/>
          <w:b/>
          <w:sz w:val="24"/>
          <w:szCs w:val="24"/>
        </w:rPr>
        <w:lastRenderedPageBreak/>
        <w:t>Some limits: h</w:t>
      </w:r>
      <w:r w:rsidR="008221AF" w:rsidRPr="00E3166A">
        <w:rPr>
          <w:rFonts w:ascii="Times New Roman" w:hAnsi="Times New Roman" w:cs="Times New Roman"/>
          <w:b/>
          <w:sz w:val="24"/>
          <w:szCs w:val="24"/>
        </w:rPr>
        <w:t>ow would population size or amount of genomic information affect results</w:t>
      </w:r>
      <w:r w:rsidR="00C44162">
        <w:rPr>
          <w:rFonts w:ascii="Times New Roman" w:hAnsi="Times New Roman" w:cs="Times New Roman"/>
          <w:b/>
          <w:sz w:val="24"/>
          <w:szCs w:val="24"/>
        </w:rPr>
        <w:t>; magnitude of demographic event</w:t>
      </w:r>
      <w:r w:rsidR="008221AF" w:rsidRPr="00E3166A">
        <w:rPr>
          <w:rFonts w:ascii="Times New Roman" w:hAnsi="Times New Roman" w:cs="Times New Roman"/>
          <w:b/>
          <w:sz w:val="24"/>
          <w:szCs w:val="24"/>
        </w:rPr>
        <w:t xml:space="preserve"> </w:t>
      </w:r>
    </w:p>
    <w:p w14:paraId="03E05621" w14:textId="7777777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Story about why our results make sense given the highly connected SBW system</w:t>
      </w:r>
    </w:p>
    <w:p w14:paraId="379E7CE2" w14:textId="34D745AA" w:rsidR="004E13A5" w:rsidRPr="00E3166A" w:rsidRDefault="004E13A5"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41986B7E" w14:textId="77777777" w:rsidR="006D70DA" w:rsidRPr="0007763B" w:rsidRDefault="006D70DA" w:rsidP="004E13A5">
      <w:pPr>
        <w:spacing w:after="240" w:line="480" w:lineRule="auto"/>
        <w:rPr>
          <w:rFonts w:ascii="Times New Roman" w:eastAsia="Times New Roman" w:hAnsi="Times New Roman" w:cs="Times New Roman"/>
          <w:b/>
          <w:sz w:val="24"/>
          <w:szCs w:val="24"/>
        </w:rPr>
      </w:pPr>
    </w:p>
    <w:p w14:paraId="3749F458" w14:textId="6C0CCA83" w:rsidR="00E308A2" w:rsidRDefault="00E308A2" w:rsidP="004E13A5">
      <w:pPr>
        <w:spacing w:after="240" w:line="24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0051616C" w:rsidR="00E308A2" w:rsidRDefault="00D02F42" w:rsidP="00D02F42">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GitHub.</w:t>
      </w:r>
      <w:r>
        <w:rPr>
          <w:rFonts w:ascii="Times New Roman" w:hAnsi="Times New Roman" w:cs="Times New Roman"/>
          <w:i/>
          <w:sz w:val="24"/>
          <w:szCs w:val="24"/>
        </w:rPr>
        <w:t xml:space="preserve"> TBImicro()</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p>
    <w:p w14:paraId="4D132C5F" w14:textId="77777777" w:rsidR="000D683F" w:rsidRPr="00D02F42" w:rsidRDefault="000D683F" w:rsidP="00D02F42">
      <w:pPr>
        <w:spacing w:after="240" w:line="480" w:lineRule="auto"/>
        <w:rPr>
          <w:rFonts w:ascii="Times New Roman" w:hAnsi="Times New Roman" w:cs="Times New Roman"/>
          <w:sz w:val="24"/>
          <w:szCs w:val="24"/>
        </w:rPr>
      </w:pPr>
    </w:p>
    <w:p w14:paraId="7643BE20" w14:textId="71339E7D" w:rsidR="008221AF" w:rsidRPr="0007763B" w:rsidRDefault="008221AF" w:rsidP="004E13A5">
      <w:pPr>
        <w:spacing w:after="240" w:line="24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4B8AA4D1" w:rsidR="008221AF" w:rsidRPr="0007763B" w:rsidRDefault="008221AF" w:rsidP="008221AF">
      <w:pPr>
        <w:spacing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Complexity Modelling (FCM) NSERC CREATE. We thank </w:t>
      </w:r>
      <w:r w:rsidR="00CF353A" w:rsidRPr="0007763B">
        <w:rPr>
          <w:rFonts w:ascii="Times New Roman" w:hAnsi="Times New Roman" w:cs="Times New Roman"/>
          <w:sz w:val="24"/>
          <w:szCs w:val="24"/>
        </w:rPr>
        <w:t>Hinatea Ariey</w:t>
      </w:r>
      <w:r w:rsidRPr="0007763B">
        <w:rPr>
          <w:rFonts w:ascii="Times New Roman" w:hAnsi="Times New Roman" w:cs="Times New Roman"/>
          <w:sz w:val="24"/>
          <w:szCs w:val="24"/>
        </w:rPr>
        <w:t xml:space="preserve"> for help with </w:t>
      </w:r>
      <w:r w:rsidR="00CF353A" w:rsidRPr="0007763B">
        <w:rPr>
          <w:rFonts w:ascii="Times New Roman" w:hAnsi="Times New Roman" w:cs="Times New Roman"/>
          <w:sz w:val="24"/>
          <w:szCs w:val="24"/>
        </w:rPr>
        <w:t>the creation of the first figure</w:t>
      </w:r>
      <w:r w:rsidRPr="0007763B">
        <w:rPr>
          <w:rFonts w:ascii="Times New Roman" w:hAnsi="Times New Roman" w:cs="Times New Roman"/>
          <w:sz w:val="24"/>
          <w:szCs w:val="24"/>
        </w:rPr>
        <w:t xml:space="preserve">. Finally, we thank </w:t>
      </w:r>
      <w:r w:rsidR="00CF353A" w:rsidRPr="0007763B">
        <w:rPr>
          <w:rFonts w:ascii="Times New Roman" w:hAnsi="Times New Roman" w:cs="Times New Roman"/>
          <w:sz w:val="24"/>
          <w:szCs w:val="24"/>
        </w:rPr>
        <w:t>Jeremy Larroque for his</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4E13A5">
      <w:pPr>
        <w:spacing w:after="240" w:line="240" w:lineRule="auto"/>
        <w:rPr>
          <w:rFonts w:ascii="Times New Roman" w:hAnsi="Times New Roman" w:cs="Times New Roman"/>
          <w:sz w:val="24"/>
          <w:szCs w:val="24"/>
        </w:rPr>
      </w:pPr>
    </w:p>
    <w:p w14:paraId="5629C031" w14:textId="1828F4CB" w:rsidR="004E13A5" w:rsidRPr="0007763B" w:rsidRDefault="004E13A5" w:rsidP="004E13A5">
      <w:pPr>
        <w:spacing w:after="240" w:line="24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77132795" w14:textId="7388B80C" w:rsidR="00841510" w:rsidRPr="00841510" w:rsidRDefault="004E13A5"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841510" w:rsidRPr="00841510">
        <w:rPr>
          <w:rFonts w:ascii="Times New Roman" w:hAnsi="Times New Roman" w:cs="Times New Roman"/>
          <w:noProof/>
          <w:sz w:val="24"/>
          <w:szCs w:val="24"/>
        </w:rPr>
        <w:t xml:space="preserve">Allendorf, F. W., Hohenlohe, P. A., &amp; Luikart, G. (2010). Genomics and the future of conservation genetics. </w:t>
      </w:r>
      <w:r w:rsidR="00841510" w:rsidRPr="00841510">
        <w:rPr>
          <w:rFonts w:ascii="Times New Roman" w:hAnsi="Times New Roman" w:cs="Times New Roman"/>
          <w:i/>
          <w:iCs/>
          <w:noProof/>
          <w:sz w:val="24"/>
          <w:szCs w:val="24"/>
        </w:rPr>
        <w:t>Nature Reviews. Genetics</w:t>
      </w:r>
      <w:r w:rsidR="00841510" w:rsidRPr="00841510">
        <w:rPr>
          <w:rFonts w:ascii="Times New Roman" w:hAnsi="Times New Roman" w:cs="Times New Roman"/>
          <w:noProof/>
          <w:sz w:val="24"/>
          <w:szCs w:val="24"/>
        </w:rPr>
        <w:t xml:space="preserve">, </w:t>
      </w:r>
      <w:r w:rsidR="00841510" w:rsidRPr="00841510">
        <w:rPr>
          <w:rFonts w:ascii="Times New Roman" w:hAnsi="Times New Roman" w:cs="Times New Roman"/>
          <w:i/>
          <w:iCs/>
          <w:noProof/>
          <w:sz w:val="24"/>
          <w:szCs w:val="24"/>
        </w:rPr>
        <w:t>11</w:t>
      </w:r>
      <w:r w:rsidR="00841510" w:rsidRPr="00841510">
        <w:rPr>
          <w:rFonts w:ascii="Times New Roman" w:hAnsi="Times New Roman" w:cs="Times New Roman"/>
          <w:noProof/>
          <w:sz w:val="24"/>
          <w:szCs w:val="24"/>
        </w:rPr>
        <w:t>(10), 697–709. doi: 10.1038/nrg2844</w:t>
      </w:r>
    </w:p>
    <w:p w14:paraId="34E2699A"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Balkenhol, N., Cushman, S., Storfer, A., &amp; Waits, L. (2015). </w:t>
      </w:r>
      <w:r w:rsidRPr="00841510">
        <w:rPr>
          <w:rFonts w:ascii="Times New Roman" w:hAnsi="Times New Roman" w:cs="Times New Roman"/>
          <w:i/>
          <w:iCs/>
          <w:noProof/>
          <w:sz w:val="24"/>
          <w:szCs w:val="24"/>
        </w:rPr>
        <w:t>Landscape Genetics: Concepts, Methods, Applications</w:t>
      </w:r>
      <w:r w:rsidRPr="00841510">
        <w:rPr>
          <w:rFonts w:ascii="Times New Roman" w:hAnsi="Times New Roman" w:cs="Times New Roman"/>
          <w:noProof/>
          <w:sz w:val="24"/>
          <w:szCs w:val="24"/>
        </w:rPr>
        <w:t>. Wiley-Blackwell.</w:t>
      </w:r>
    </w:p>
    <w:p w14:paraId="6CFA172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(January), 3339–3357. doi: 10.1111/mec.15164</w:t>
      </w:r>
    </w:p>
    <w:p w14:paraId="5156333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27</w:t>
      </w:r>
      <w:r w:rsidRPr="00841510">
        <w:rPr>
          <w:rFonts w:ascii="Times New Roman" w:hAnsi="Times New Roman" w:cs="Times New Roman"/>
          <w:noProof/>
          <w:sz w:val="24"/>
          <w:szCs w:val="24"/>
        </w:rPr>
        <w:t>(20), 3976–4010. doi: 10.1111/mec.14848</w:t>
      </w:r>
    </w:p>
    <w:p w14:paraId="72F6AF5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841510">
        <w:rPr>
          <w:rFonts w:ascii="Times New Roman" w:hAnsi="Times New Roman" w:cs="Times New Roman"/>
          <w:i/>
          <w:iCs/>
          <w:noProof/>
          <w:sz w:val="24"/>
          <w:szCs w:val="24"/>
        </w:rPr>
        <w:t>PLoS ONE</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12</w:t>
      </w:r>
      <w:r w:rsidRPr="00841510">
        <w:rPr>
          <w:rFonts w:ascii="Times New Roman" w:hAnsi="Times New Roman" w:cs="Times New Roman"/>
          <w:noProof/>
          <w:sz w:val="24"/>
          <w:szCs w:val="24"/>
        </w:rPr>
        <w:t>(5), 1–26. doi: 10.1371/journal.pone.0176960</w:t>
      </w:r>
    </w:p>
    <w:p w14:paraId="7CB1CD4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Cubry, P., Vigouroux, Y., &amp; François, O. (2017). The Empirical Distribution of Singletons for Geographic Samples of DNA Sequences. </w:t>
      </w:r>
      <w:r w:rsidRPr="00841510">
        <w:rPr>
          <w:rFonts w:ascii="Times New Roman" w:hAnsi="Times New Roman" w:cs="Times New Roman"/>
          <w:i/>
          <w:iCs/>
          <w:noProof/>
          <w:sz w:val="24"/>
          <w:szCs w:val="24"/>
        </w:rPr>
        <w:t>Frontiers in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8</w:t>
      </w:r>
      <w:r w:rsidRPr="00841510">
        <w:rPr>
          <w:rFonts w:ascii="Times New Roman" w:hAnsi="Times New Roman" w:cs="Times New Roman"/>
          <w:noProof/>
          <w:sz w:val="24"/>
          <w:szCs w:val="24"/>
        </w:rPr>
        <w:t>(September), 1–10. doi: 10.3389/fgene.2017.00139</w:t>
      </w:r>
    </w:p>
    <w:p w14:paraId="4C1D4F5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841510">
        <w:rPr>
          <w:rFonts w:ascii="Times New Roman" w:hAnsi="Times New Roman" w:cs="Times New Roman"/>
          <w:i/>
          <w:iCs/>
          <w:noProof/>
          <w:sz w:val="24"/>
          <w:szCs w:val="24"/>
        </w:rPr>
        <w:t>Molecular Ecology Notes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4</w:t>
      </w:r>
      <w:r w:rsidRPr="00841510">
        <w:rPr>
          <w:rFonts w:ascii="Times New Roman" w:hAnsi="Times New Roman" w:cs="Times New Roman"/>
          <w:noProof/>
          <w:sz w:val="24"/>
          <w:szCs w:val="24"/>
        </w:rPr>
        <w:t>(1), 139–142. doi: 10.1046/j.1471-8286.2003.00582.x</w:t>
      </w:r>
    </w:p>
    <w:p w14:paraId="1B79DD7B"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841510">
        <w:rPr>
          <w:rFonts w:ascii="Times New Roman" w:hAnsi="Times New Roman" w:cs="Times New Roman"/>
          <w:i/>
          <w:iCs/>
          <w:noProof/>
          <w:sz w:val="24"/>
          <w:szCs w:val="24"/>
        </w:rPr>
        <w:t>Evolutionary Applications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11</w:t>
      </w:r>
      <w:r w:rsidRPr="00841510">
        <w:rPr>
          <w:rFonts w:ascii="Times New Roman" w:hAnsi="Times New Roman" w:cs="Times New Roman"/>
          <w:noProof/>
          <w:sz w:val="24"/>
          <w:szCs w:val="24"/>
        </w:rPr>
        <w:t>(8), 1219–1230. doi: 10.1111/eva.12617</w:t>
      </w:r>
    </w:p>
    <w:p w14:paraId="2D326A7D"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Dray, S., Bauman, D., Blanchet, G., Borcard, D., Clappe, S., Guenard, G., … Wagner, H. H. (2019). </w:t>
      </w:r>
      <w:r w:rsidRPr="00841510">
        <w:rPr>
          <w:rFonts w:ascii="Times New Roman" w:hAnsi="Times New Roman" w:cs="Times New Roman"/>
          <w:i/>
          <w:iCs/>
          <w:noProof/>
          <w:sz w:val="24"/>
          <w:szCs w:val="24"/>
        </w:rPr>
        <w:t>adespatial: Multivariate Multiscale Spatial Analysis.</w:t>
      </w:r>
      <w:r w:rsidRPr="00841510">
        <w:rPr>
          <w:rFonts w:ascii="Times New Roman" w:hAnsi="Times New Roman" w:cs="Times New Roman"/>
          <w:noProof/>
          <w:sz w:val="24"/>
          <w:szCs w:val="24"/>
        </w:rPr>
        <w:t xml:space="preserve"> Retrieved from https://cran.r-project.org/package=adespatial</w:t>
      </w:r>
    </w:p>
    <w:p w14:paraId="022BF6BC"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19</w:t>
      </w:r>
      <w:r w:rsidRPr="00841510">
        <w:rPr>
          <w:rFonts w:ascii="Times New Roman" w:hAnsi="Times New Roman" w:cs="Times New Roman"/>
          <w:noProof/>
          <w:sz w:val="24"/>
          <w:szCs w:val="24"/>
        </w:rPr>
        <w:t>(17), 3549–3564. doi: 10.1111/j.1365-294X.2010.04678.x</w:t>
      </w:r>
    </w:p>
    <w:p w14:paraId="6BA53C0C"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Excoffier, L., Dupanloup, I., Huerta-Sánchez, E., Sousa, V. C., &amp; Foll, M. (2013). Robust Demographic Inference from Genomic and SNP Data. </w:t>
      </w:r>
      <w:r w:rsidRPr="00841510">
        <w:rPr>
          <w:rFonts w:ascii="Times New Roman" w:hAnsi="Times New Roman" w:cs="Times New Roman"/>
          <w:i/>
          <w:iCs/>
          <w:noProof/>
          <w:sz w:val="24"/>
          <w:szCs w:val="24"/>
        </w:rPr>
        <w:t>PLoS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9</w:t>
      </w:r>
      <w:r w:rsidRPr="00841510">
        <w:rPr>
          <w:rFonts w:ascii="Times New Roman" w:hAnsi="Times New Roman" w:cs="Times New Roman"/>
          <w:noProof/>
          <w:sz w:val="24"/>
          <w:szCs w:val="24"/>
        </w:rPr>
        <w:t xml:space="preserve">(10). doi: </w:t>
      </w:r>
      <w:r w:rsidRPr="00841510">
        <w:rPr>
          <w:rFonts w:ascii="Times New Roman" w:hAnsi="Times New Roman" w:cs="Times New Roman"/>
          <w:noProof/>
          <w:sz w:val="24"/>
          <w:szCs w:val="24"/>
        </w:rPr>
        <w:lastRenderedPageBreak/>
        <w:t>10.1371/journal.pgen.1003905</w:t>
      </w:r>
    </w:p>
    <w:p w14:paraId="3CFD8994"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25</w:t>
      </w:r>
      <w:r w:rsidRPr="00841510">
        <w:rPr>
          <w:rFonts w:ascii="Times New Roman" w:hAnsi="Times New Roman" w:cs="Times New Roman"/>
          <w:noProof/>
          <w:sz w:val="24"/>
          <w:szCs w:val="24"/>
        </w:rPr>
        <w:t>(1), 104–120. doi: 10.1111/mec.13476</w:t>
      </w:r>
    </w:p>
    <w:p w14:paraId="6593CEDA"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841510">
        <w:rPr>
          <w:rFonts w:ascii="Times New Roman" w:hAnsi="Times New Roman" w:cs="Times New Roman"/>
          <w:i/>
          <w:iCs/>
          <w:noProof/>
          <w:sz w:val="24"/>
          <w:szCs w:val="24"/>
        </w:rPr>
        <w:t>Heredity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110</w:t>
      </w:r>
      <w:r w:rsidRPr="00841510">
        <w:rPr>
          <w:rFonts w:ascii="Times New Roman" w:hAnsi="Times New Roman" w:cs="Times New Roman"/>
          <w:noProof/>
          <w:sz w:val="24"/>
          <w:szCs w:val="24"/>
        </w:rPr>
        <w:t>(5), 409–419. doi: 10.1038/hdy.2012.120</w:t>
      </w:r>
    </w:p>
    <w:p w14:paraId="7273641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Guillaume, F., &amp; Rougemont, J. (2006). Nemo: An evolutionary and population genetics programming framework. </w:t>
      </w:r>
      <w:r w:rsidRPr="00841510">
        <w:rPr>
          <w:rFonts w:ascii="Times New Roman" w:hAnsi="Times New Roman" w:cs="Times New Roman"/>
          <w:i/>
          <w:iCs/>
          <w:noProof/>
          <w:sz w:val="24"/>
          <w:szCs w:val="24"/>
        </w:rPr>
        <w:t>Bioinformatics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22</w:t>
      </w:r>
      <w:r w:rsidRPr="00841510">
        <w:rPr>
          <w:rFonts w:ascii="Times New Roman" w:hAnsi="Times New Roman" w:cs="Times New Roman"/>
          <w:noProof/>
          <w:sz w:val="24"/>
          <w:szCs w:val="24"/>
        </w:rPr>
        <w:t>(20), 2556–2557. doi: 10.1093/bioinformatics/btl415</w:t>
      </w:r>
    </w:p>
    <w:p w14:paraId="4FD40A4B"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Günther, T., &amp; Coop, G. (2013). Robust identification of local adaptation from allele frequencies. </w:t>
      </w:r>
      <w:r w:rsidRPr="00841510">
        <w:rPr>
          <w:rFonts w:ascii="Times New Roman" w:hAnsi="Times New Roman" w:cs="Times New Roman"/>
          <w:i/>
          <w:iCs/>
          <w:noProof/>
          <w:sz w:val="24"/>
          <w:szCs w:val="24"/>
        </w:rPr>
        <w:t>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195</w:t>
      </w:r>
      <w:r w:rsidRPr="00841510">
        <w:rPr>
          <w:rFonts w:ascii="Times New Roman" w:hAnsi="Times New Roman" w:cs="Times New Roman"/>
          <w:noProof/>
          <w:sz w:val="24"/>
          <w:szCs w:val="24"/>
        </w:rPr>
        <w:t>(1), 205–220. doi: 10.1534/genetics.113.152462</w:t>
      </w:r>
    </w:p>
    <w:p w14:paraId="149BB8CA"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841510">
        <w:rPr>
          <w:rFonts w:ascii="Times New Roman" w:hAnsi="Times New Roman" w:cs="Times New Roman"/>
          <w:i/>
          <w:iCs/>
          <w:noProof/>
          <w:sz w:val="24"/>
          <w:szCs w:val="24"/>
        </w:rPr>
        <w:t>PLoS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5</w:t>
      </w:r>
      <w:r w:rsidRPr="00841510">
        <w:rPr>
          <w:rFonts w:ascii="Times New Roman" w:hAnsi="Times New Roman" w:cs="Times New Roman"/>
          <w:noProof/>
          <w:sz w:val="24"/>
          <w:szCs w:val="24"/>
        </w:rPr>
        <w:t>(10). doi: 10.1371/journal.pgen.1000695</w:t>
      </w:r>
    </w:p>
    <w:p w14:paraId="350CD32F"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Haller, B. C., &amp; Messer, P. W. (2019). SLiM 3: Forward Genetic Simulations Beyond the Wright-Fisher Model. </w:t>
      </w:r>
      <w:r w:rsidRPr="00841510">
        <w:rPr>
          <w:rFonts w:ascii="Times New Roman" w:hAnsi="Times New Roman" w:cs="Times New Roman"/>
          <w:i/>
          <w:iCs/>
          <w:noProof/>
          <w:sz w:val="24"/>
          <w:szCs w:val="24"/>
        </w:rPr>
        <w:t>Molecular Biology and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36</w:t>
      </w:r>
      <w:r w:rsidRPr="00841510">
        <w:rPr>
          <w:rFonts w:ascii="Times New Roman" w:hAnsi="Times New Roman" w:cs="Times New Roman"/>
          <w:noProof/>
          <w:sz w:val="24"/>
          <w:szCs w:val="24"/>
        </w:rPr>
        <w:t>(3), 632–637. doi: 10.1093/molbev/msy228</w:t>
      </w:r>
    </w:p>
    <w:p w14:paraId="480E7596"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841510">
        <w:rPr>
          <w:rFonts w:ascii="Times New Roman" w:hAnsi="Times New Roman" w:cs="Times New Roman"/>
          <w:i/>
          <w:iCs/>
          <w:noProof/>
          <w:sz w:val="24"/>
          <w:szCs w:val="24"/>
        </w:rPr>
        <w:t>Evolutionary Applications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7</w:t>
      </w:r>
      <w:r w:rsidRPr="00841510">
        <w:rPr>
          <w:rFonts w:ascii="Times New Roman" w:hAnsi="Times New Roman" w:cs="Times New Roman"/>
          <w:noProof/>
          <w:sz w:val="24"/>
          <w:szCs w:val="24"/>
        </w:rPr>
        <w:t>(9), 1008–1025. doi: 10.1111/eva.12149</w:t>
      </w:r>
    </w:p>
    <w:p w14:paraId="6DC1C837"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Jombart, T. (2008). Adegenet: A R package for the multivariate analysis of genetic markers. </w:t>
      </w:r>
      <w:r w:rsidRPr="00841510">
        <w:rPr>
          <w:rFonts w:ascii="Times New Roman" w:hAnsi="Times New Roman" w:cs="Times New Roman"/>
          <w:i/>
          <w:iCs/>
          <w:noProof/>
          <w:sz w:val="24"/>
          <w:szCs w:val="24"/>
        </w:rPr>
        <w:t>Bioinformatics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24</w:t>
      </w:r>
      <w:r w:rsidRPr="00841510">
        <w:rPr>
          <w:rFonts w:ascii="Times New Roman" w:hAnsi="Times New Roman" w:cs="Times New Roman"/>
          <w:noProof/>
          <w:sz w:val="24"/>
          <w:szCs w:val="24"/>
        </w:rPr>
        <w:t>(11), 1403–1405. doi: 10.1093/bioinformatics/btn129</w:t>
      </w:r>
    </w:p>
    <w:p w14:paraId="3E2AE62F"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Jombart, T., &amp; Ahmed, I. (2011). adegenet 1.3-1: New tools for the analysis of genome-wide SNP data. </w:t>
      </w:r>
      <w:r w:rsidRPr="00841510">
        <w:rPr>
          <w:rFonts w:ascii="Times New Roman" w:hAnsi="Times New Roman" w:cs="Times New Roman"/>
          <w:i/>
          <w:iCs/>
          <w:noProof/>
          <w:sz w:val="24"/>
          <w:szCs w:val="24"/>
        </w:rPr>
        <w:t>Bioinformatics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27</w:t>
      </w:r>
      <w:r w:rsidRPr="00841510">
        <w:rPr>
          <w:rFonts w:ascii="Times New Roman" w:hAnsi="Times New Roman" w:cs="Times New Roman"/>
          <w:noProof/>
          <w:sz w:val="24"/>
          <w:szCs w:val="24"/>
        </w:rPr>
        <w:t>(21), 3070–3071. doi: 10.1093/bioinformatics/btr521</w:t>
      </w:r>
    </w:p>
    <w:p w14:paraId="0ECD6AD3"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841510">
        <w:rPr>
          <w:rFonts w:ascii="Times New Roman" w:hAnsi="Times New Roman" w:cs="Times New Roman"/>
          <w:i/>
          <w:iCs/>
          <w:noProof/>
          <w:sz w:val="24"/>
          <w:szCs w:val="24"/>
        </w:rPr>
        <w:t>Methods in Ecology and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8</w:t>
      </w:r>
      <w:r w:rsidRPr="00841510">
        <w:rPr>
          <w:rFonts w:ascii="Times New Roman" w:hAnsi="Times New Roman" w:cs="Times New Roman"/>
          <w:noProof/>
          <w:sz w:val="24"/>
          <w:szCs w:val="24"/>
        </w:rPr>
        <w:t>(1), 4–11. doi: 10.1111/2041-210X.12608</w:t>
      </w:r>
    </w:p>
    <w:p w14:paraId="7987DAA5"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841510">
        <w:rPr>
          <w:rFonts w:ascii="Times New Roman" w:hAnsi="Times New Roman" w:cs="Times New Roman"/>
          <w:i/>
          <w:iCs/>
          <w:noProof/>
          <w:sz w:val="24"/>
          <w:szCs w:val="24"/>
        </w:rPr>
        <w:t>Molecular Ecology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19</w:t>
      </w:r>
      <w:r w:rsidRPr="00841510">
        <w:rPr>
          <w:rFonts w:ascii="Times New Roman" w:hAnsi="Times New Roman" w:cs="Times New Roman"/>
          <w:noProof/>
          <w:sz w:val="24"/>
          <w:szCs w:val="24"/>
        </w:rPr>
        <w:t>, 4179–4191. doi: 10.1111/j.1365-294X.2010.04808.x</w:t>
      </w:r>
    </w:p>
    <w:p w14:paraId="6BDBDC6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841510">
        <w:rPr>
          <w:rFonts w:ascii="Times New Roman" w:hAnsi="Times New Roman" w:cs="Times New Roman"/>
          <w:i/>
          <w:iCs/>
          <w:noProof/>
          <w:sz w:val="24"/>
          <w:szCs w:val="24"/>
        </w:rPr>
        <w:t>Molecular Ecology Resources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10</w:t>
      </w:r>
      <w:r w:rsidRPr="00841510">
        <w:rPr>
          <w:rFonts w:ascii="Times New Roman" w:hAnsi="Times New Roman" w:cs="Times New Roman"/>
          <w:noProof/>
          <w:sz w:val="24"/>
          <w:szCs w:val="24"/>
        </w:rPr>
        <w:t>(5), 854–862. doi: 10.1111/j.1755-0998.2010.02867.x</w:t>
      </w:r>
    </w:p>
    <w:p w14:paraId="6CA3745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Landguth, E. L., Holden, Z. A., Mahalovich, M. F., &amp; Cushman, S. A. (2017). Using landscape </w:t>
      </w:r>
      <w:r w:rsidRPr="00841510">
        <w:rPr>
          <w:rFonts w:ascii="Times New Roman" w:hAnsi="Times New Roman" w:cs="Times New Roman"/>
          <w:noProof/>
          <w:sz w:val="24"/>
          <w:szCs w:val="24"/>
        </w:rPr>
        <w:lastRenderedPageBreak/>
        <w:t xml:space="preserve">genetics simulations for planting blister rust resistant whitebark pine in the US Northern Rocky Mountains. </w:t>
      </w:r>
      <w:r w:rsidRPr="00841510">
        <w:rPr>
          <w:rFonts w:ascii="Times New Roman" w:hAnsi="Times New Roman" w:cs="Times New Roman"/>
          <w:i/>
          <w:iCs/>
          <w:noProof/>
          <w:sz w:val="24"/>
          <w:szCs w:val="24"/>
        </w:rPr>
        <w:t>Frontiers in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8</w:t>
      </w:r>
      <w:r w:rsidRPr="00841510">
        <w:rPr>
          <w:rFonts w:ascii="Times New Roman" w:hAnsi="Times New Roman" w:cs="Times New Roman"/>
          <w:noProof/>
          <w:sz w:val="24"/>
          <w:szCs w:val="24"/>
        </w:rPr>
        <w:t>(FEB), 1–12. doi: 10.3389/fgene.2017.00009</w:t>
      </w:r>
    </w:p>
    <w:p w14:paraId="55B349D4"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841510">
        <w:rPr>
          <w:rFonts w:ascii="Times New Roman" w:hAnsi="Times New Roman" w:cs="Times New Roman"/>
          <w:i/>
          <w:iCs/>
          <w:noProof/>
          <w:sz w:val="24"/>
          <w:szCs w:val="24"/>
        </w:rPr>
        <w:t>Evolutionary Applications</w:t>
      </w:r>
      <w:r w:rsidRPr="00841510">
        <w:rPr>
          <w:rFonts w:ascii="Times New Roman" w:hAnsi="Times New Roman" w:cs="Times New Roman"/>
          <w:noProof/>
          <w:sz w:val="24"/>
          <w:szCs w:val="24"/>
        </w:rPr>
        <w:t>, (July), 1–15. doi: 10.1111/eva.12852</w:t>
      </w:r>
    </w:p>
    <w:p w14:paraId="5A243F94"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Legendre, P. (2019). A temporal beta-diversity index to identify sites that have changed in exceptional ways in space–time surveys. </w:t>
      </w:r>
      <w:r w:rsidRPr="00841510">
        <w:rPr>
          <w:rFonts w:ascii="Times New Roman" w:hAnsi="Times New Roman" w:cs="Times New Roman"/>
          <w:i/>
          <w:iCs/>
          <w:noProof/>
          <w:sz w:val="24"/>
          <w:szCs w:val="24"/>
        </w:rPr>
        <w:t>Ecology and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9</w:t>
      </w:r>
      <w:r w:rsidRPr="00841510">
        <w:rPr>
          <w:rFonts w:ascii="Times New Roman" w:hAnsi="Times New Roman" w:cs="Times New Roman"/>
          <w:noProof/>
          <w:sz w:val="24"/>
          <w:szCs w:val="24"/>
        </w:rPr>
        <w:t>(6), 3500–3514. doi: 10.1002/ece3.4984</w:t>
      </w:r>
    </w:p>
    <w:p w14:paraId="3BA7EA6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Legendre, P., &amp; Gauthier, O. (2014). Statistical methods for temporal and space-time analysis of community composition data. </w:t>
      </w:r>
      <w:r w:rsidRPr="00841510">
        <w:rPr>
          <w:rFonts w:ascii="Times New Roman" w:hAnsi="Times New Roman" w:cs="Times New Roman"/>
          <w:i/>
          <w:iCs/>
          <w:noProof/>
          <w:sz w:val="24"/>
          <w:szCs w:val="24"/>
        </w:rPr>
        <w:t>Proceedings of the Royal Society B: Biological Sciences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281</w:t>
      </w:r>
      <w:r w:rsidRPr="00841510">
        <w:rPr>
          <w:rFonts w:ascii="Times New Roman" w:hAnsi="Times New Roman" w:cs="Times New Roman"/>
          <w:noProof/>
          <w:sz w:val="24"/>
          <w:szCs w:val="24"/>
        </w:rPr>
        <w:t>(1778). doi: 10.1098/rspb.2013.2728</w:t>
      </w:r>
    </w:p>
    <w:p w14:paraId="33D76E5F"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Legendre, P., &amp; Legendre, L. (2012). </w:t>
      </w:r>
      <w:r w:rsidRPr="00841510">
        <w:rPr>
          <w:rFonts w:ascii="Times New Roman" w:hAnsi="Times New Roman" w:cs="Times New Roman"/>
          <w:i/>
          <w:iCs/>
          <w:noProof/>
          <w:sz w:val="24"/>
          <w:szCs w:val="24"/>
        </w:rPr>
        <w:t>Numerical Ecology</w:t>
      </w:r>
      <w:r w:rsidRPr="00841510">
        <w:rPr>
          <w:rFonts w:ascii="Times New Roman" w:hAnsi="Times New Roman" w:cs="Times New Roman"/>
          <w:noProof/>
          <w:sz w:val="24"/>
          <w:szCs w:val="24"/>
        </w:rPr>
        <w:t xml:space="preserve"> (Third Engl). Amsterdam: Elsevier.</w:t>
      </w:r>
    </w:p>
    <w:p w14:paraId="6AB1F1E6"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841510">
        <w:rPr>
          <w:rFonts w:ascii="Times New Roman" w:hAnsi="Times New Roman" w:cs="Times New Roman"/>
          <w:i/>
          <w:iCs/>
          <w:noProof/>
          <w:sz w:val="24"/>
          <w:szCs w:val="24"/>
        </w:rPr>
        <w:t>Evolutionary Applications</w:t>
      </w:r>
      <w:r w:rsidRPr="00841510">
        <w:rPr>
          <w:rFonts w:ascii="Times New Roman" w:hAnsi="Times New Roman" w:cs="Times New Roman"/>
          <w:noProof/>
          <w:sz w:val="24"/>
          <w:szCs w:val="24"/>
        </w:rPr>
        <w:t>, (April), 1–8. doi: 10.1111/eva.12810</w:t>
      </w:r>
    </w:p>
    <w:p w14:paraId="4799F805"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841510">
        <w:rPr>
          <w:rFonts w:ascii="Times New Roman" w:hAnsi="Times New Roman" w:cs="Times New Roman"/>
          <w:i/>
          <w:iCs/>
          <w:noProof/>
          <w:sz w:val="24"/>
          <w:szCs w:val="24"/>
        </w:rPr>
        <w:t>BioRxiv</w:t>
      </w:r>
      <w:r w:rsidRPr="00841510">
        <w:rPr>
          <w:rFonts w:ascii="Times New Roman" w:hAnsi="Times New Roman" w:cs="Times New Roman"/>
          <w:noProof/>
          <w:sz w:val="24"/>
          <w:szCs w:val="24"/>
        </w:rPr>
        <w:t>, 649772. doi: 10.1101/649772</w:t>
      </w:r>
    </w:p>
    <w:p w14:paraId="78CCAE2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Manel, S., &amp; Holderegger, R. (2013). Ten years of landscape genetics. </w:t>
      </w:r>
      <w:r w:rsidRPr="00841510">
        <w:rPr>
          <w:rFonts w:ascii="Times New Roman" w:hAnsi="Times New Roman" w:cs="Times New Roman"/>
          <w:i/>
          <w:iCs/>
          <w:noProof/>
          <w:sz w:val="24"/>
          <w:szCs w:val="24"/>
        </w:rPr>
        <w:t>Trends in Ecology &amp;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28</w:t>
      </w:r>
      <w:r w:rsidRPr="00841510">
        <w:rPr>
          <w:rFonts w:ascii="Times New Roman" w:hAnsi="Times New Roman" w:cs="Times New Roman"/>
          <w:noProof/>
          <w:sz w:val="24"/>
          <w:szCs w:val="24"/>
        </w:rPr>
        <w:t>(10), 614–621. doi: 10.1016/j.tree.2013.05.012</w:t>
      </w:r>
    </w:p>
    <w:p w14:paraId="5F4131C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Manel, S., Schwartz, M. K., Luikart, G., &amp; Taberlet, P. (2003). Landscape genetics: combining landscape ecology and population genetics. </w:t>
      </w:r>
      <w:r w:rsidRPr="00841510">
        <w:rPr>
          <w:rFonts w:ascii="Times New Roman" w:hAnsi="Times New Roman" w:cs="Times New Roman"/>
          <w:i/>
          <w:iCs/>
          <w:noProof/>
          <w:sz w:val="24"/>
          <w:szCs w:val="24"/>
        </w:rPr>
        <w:t>Trends in Ecology &amp;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18</w:t>
      </w:r>
      <w:r w:rsidRPr="00841510">
        <w:rPr>
          <w:rFonts w:ascii="Times New Roman" w:hAnsi="Times New Roman" w:cs="Times New Roman"/>
          <w:noProof/>
          <w:sz w:val="24"/>
          <w:szCs w:val="24"/>
        </w:rPr>
        <w:t>(4), 189–197. doi: 10.1016/S0169-5347(03)00008-9</w:t>
      </w:r>
    </w:p>
    <w:p w14:paraId="631FA0FE"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841510">
        <w:rPr>
          <w:rFonts w:ascii="Times New Roman" w:hAnsi="Times New Roman" w:cs="Times New Roman"/>
          <w:i/>
          <w:iCs/>
          <w:noProof/>
          <w:sz w:val="24"/>
          <w:szCs w:val="24"/>
        </w:rPr>
        <w:t>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166</w:t>
      </w:r>
      <w:r w:rsidRPr="00841510">
        <w:rPr>
          <w:rFonts w:ascii="Times New Roman" w:hAnsi="Times New Roman" w:cs="Times New Roman"/>
          <w:noProof/>
          <w:sz w:val="24"/>
          <w:szCs w:val="24"/>
        </w:rPr>
        <w:t>(1), 351–372. doi: 10.1534/genetics.166.1.351</w:t>
      </w:r>
    </w:p>
    <w:p w14:paraId="4F701A3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841510">
        <w:rPr>
          <w:rFonts w:ascii="Times New Roman" w:hAnsi="Times New Roman" w:cs="Times New Roman"/>
          <w:i/>
          <w:iCs/>
          <w:noProof/>
          <w:sz w:val="24"/>
          <w:szCs w:val="24"/>
        </w:rPr>
        <w:t>Genome</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13</w:t>
      </w:r>
      <w:r w:rsidRPr="00841510">
        <w:rPr>
          <w:rFonts w:ascii="Times New Roman" w:hAnsi="Times New Roman" w:cs="Times New Roman"/>
          <w:noProof/>
          <w:sz w:val="24"/>
          <w:szCs w:val="24"/>
        </w:rPr>
        <w:t>(July), 1–13. doi: 10.1139/gen-2019-0004</w:t>
      </w:r>
    </w:p>
    <w:p w14:paraId="1AAAD068"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Paradis, E. (2010). Pegas: An R package for population genetics with an integrated-modular approach. </w:t>
      </w:r>
      <w:r w:rsidRPr="00841510">
        <w:rPr>
          <w:rFonts w:ascii="Times New Roman" w:hAnsi="Times New Roman" w:cs="Times New Roman"/>
          <w:i/>
          <w:iCs/>
          <w:noProof/>
          <w:sz w:val="24"/>
          <w:szCs w:val="24"/>
        </w:rPr>
        <w:t>Bioinformatics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26</w:t>
      </w:r>
      <w:r w:rsidRPr="00841510">
        <w:rPr>
          <w:rFonts w:ascii="Times New Roman" w:hAnsi="Times New Roman" w:cs="Times New Roman"/>
          <w:noProof/>
          <w:sz w:val="24"/>
          <w:szCs w:val="24"/>
        </w:rPr>
        <w:t>(3), 419–420. doi: 10.1093/bioinformatics/btp696</w:t>
      </w:r>
    </w:p>
    <w:p w14:paraId="2609D523"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R Core Team. (2019). </w:t>
      </w:r>
      <w:r w:rsidRPr="00841510">
        <w:rPr>
          <w:rFonts w:ascii="Times New Roman" w:hAnsi="Times New Roman" w:cs="Times New Roman"/>
          <w:i/>
          <w:iCs/>
          <w:noProof/>
          <w:sz w:val="24"/>
          <w:szCs w:val="24"/>
        </w:rPr>
        <w:t>R: A language and environment for statistical computing</w:t>
      </w:r>
      <w:r w:rsidRPr="00841510">
        <w:rPr>
          <w:rFonts w:ascii="Times New Roman" w:hAnsi="Times New Roman" w:cs="Times New Roman"/>
          <w:noProof/>
          <w:sz w:val="24"/>
          <w:szCs w:val="24"/>
        </w:rPr>
        <w:t>. Retrieved from https://www.r-project.org/</w:t>
      </w:r>
    </w:p>
    <w:p w14:paraId="624271C2"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lastRenderedPageBreak/>
        <w:t xml:space="preserve">Rousset, F., &amp; Ferdy, J.-B. (2014). Testing environmental and genetic effects in the presence of spatial autocorrelation. </w:t>
      </w:r>
      <w:r w:rsidRPr="00841510">
        <w:rPr>
          <w:rFonts w:ascii="Times New Roman" w:hAnsi="Times New Roman" w:cs="Times New Roman"/>
          <w:i/>
          <w:iCs/>
          <w:noProof/>
          <w:sz w:val="24"/>
          <w:szCs w:val="24"/>
        </w:rPr>
        <w:t>Ecography</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37</w:t>
      </w:r>
      <w:r w:rsidRPr="00841510">
        <w:rPr>
          <w:rFonts w:ascii="Times New Roman" w:hAnsi="Times New Roman" w:cs="Times New Roman"/>
          <w:noProof/>
          <w:sz w:val="24"/>
          <w:szCs w:val="24"/>
        </w:rPr>
        <w:t>(December 2013), 781–790. doi: 10.1111/ecog.00566</w:t>
      </w:r>
    </w:p>
    <w:p w14:paraId="2A131BB6"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RStudio Team. (2018). </w:t>
      </w:r>
      <w:r w:rsidRPr="00841510">
        <w:rPr>
          <w:rFonts w:ascii="Times New Roman" w:hAnsi="Times New Roman" w:cs="Times New Roman"/>
          <w:i/>
          <w:iCs/>
          <w:noProof/>
          <w:sz w:val="24"/>
          <w:szCs w:val="24"/>
        </w:rPr>
        <w:t>RStudio: Integrated Development for R</w:t>
      </w:r>
      <w:r w:rsidRPr="00841510">
        <w:rPr>
          <w:rFonts w:ascii="Times New Roman" w:hAnsi="Times New Roman" w:cs="Times New Roman"/>
          <w:noProof/>
          <w:sz w:val="24"/>
          <w:szCs w:val="24"/>
        </w:rPr>
        <w:t>. Retrieved from http://www.rstudio.com/</w:t>
      </w:r>
    </w:p>
    <w:p w14:paraId="3A1ACEBD"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841510">
        <w:rPr>
          <w:rFonts w:ascii="Times New Roman" w:hAnsi="Times New Roman" w:cs="Times New Roman"/>
          <w:i/>
          <w:iCs/>
          <w:noProof/>
          <w:sz w:val="24"/>
          <w:szCs w:val="24"/>
        </w:rPr>
        <w:t>Conservation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11</w:t>
      </w:r>
      <w:r w:rsidRPr="00841510">
        <w:rPr>
          <w:rFonts w:ascii="Times New Roman" w:hAnsi="Times New Roman" w:cs="Times New Roman"/>
          <w:noProof/>
          <w:sz w:val="24"/>
          <w:szCs w:val="24"/>
        </w:rPr>
        <w:t>(2), 375–385. doi: 10.1007/s10592-009-0044-5</w:t>
      </w:r>
    </w:p>
    <w:p w14:paraId="3179F649"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841510">
        <w:rPr>
          <w:rFonts w:ascii="Times New Roman" w:hAnsi="Times New Roman" w:cs="Times New Roman"/>
          <w:i/>
          <w:iCs/>
          <w:noProof/>
          <w:sz w:val="24"/>
          <w:szCs w:val="24"/>
        </w:rPr>
        <w:t>Scientific Reports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9</w:t>
      </w:r>
      <w:r w:rsidRPr="00841510">
        <w:rPr>
          <w:rFonts w:ascii="Times New Roman" w:hAnsi="Times New Roman" w:cs="Times New Roman"/>
          <w:noProof/>
          <w:sz w:val="24"/>
          <w:szCs w:val="24"/>
        </w:rPr>
        <w:t>(1), 1–9. doi: 10.1038/s41598-019-43435-9</w:t>
      </w:r>
    </w:p>
    <w:p w14:paraId="2EEA2F41"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841510">
        <w:rPr>
          <w:rFonts w:ascii="Times New Roman" w:hAnsi="Times New Roman" w:cs="Times New Roman"/>
          <w:noProof/>
          <w:sz w:val="24"/>
          <w:szCs w:val="24"/>
        </w:rPr>
        <w:t xml:space="preserve">Shimadzu, H., Dornelas, M., &amp; Magurran, A. E. (2015). Measuring temporal turnover in ecological communities. </w:t>
      </w:r>
      <w:r w:rsidRPr="00841510">
        <w:rPr>
          <w:rFonts w:ascii="Times New Roman" w:hAnsi="Times New Roman" w:cs="Times New Roman"/>
          <w:i/>
          <w:iCs/>
          <w:noProof/>
          <w:sz w:val="24"/>
          <w:szCs w:val="24"/>
        </w:rPr>
        <w:t>Methods in Ecology and Evolution</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6</w:t>
      </w:r>
      <w:r w:rsidRPr="00841510">
        <w:rPr>
          <w:rFonts w:ascii="Times New Roman" w:hAnsi="Times New Roman" w:cs="Times New Roman"/>
          <w:noProof/>
          <w:sz w:val="24"/>
          <w:szCs w:val="24"/>
        </w:rPr>
        <w:t>(12), 1384–1394. doi: 10.1111/2041-210X.12438</w:t>
      </w:r>
    </w:p>
    <w:p w14:paraId="69239732" w14:textId="77777777" w:rsidR="00841510" w:rsidRPr="00841510" w:rsidRDefault="00841510" w:rsidP="00841510">
      <w:pPr>
        <w:widowControl w:val="0"/>
        <w:autoSpaceDE w:val="0"/>
        <w:autoSpaceDN w:val="0"/>
        <w:adjustRightInd w:val="0"/>
        <w:spacing w:after="240" w:line="240" w:lineRule="auto"/>
        <w:ind w:left="480" w:hanging="480"/>
        <w:rPr>
          <w:rFonts w:ascii="Times New Roman" w:hAnsi="Times New Roman" w:cs="Times New Roman"/>
          <w:noProof/>
          <w:sz w:val="24"/>
        </w:rPr>
      </w:pPr>
      <w:r w:rsidRPr="00841510">
        <w:rPr>
          <w:rFonts w:ascii="Times New Roman" w:hAnsi="Times New Roman" w:cs="Times New Roman"/>
          <w:noProof/>
          <w:sz w:val="24"/>
          <w:szCs w:val="24"/>
        </w:rPr>
        <w:t xml:space="preserve">Wagner, H. H., &amp; Fortin, M.-J. (2013). A conceptual framework for the spatial analysis of landscape genetic data. </w:t>
      </w:r>
      <w:r w:rsidRPr="00841510">
        <w:rPr>
          <w:rFonts w:ascii="Times New Roman" w:hAnsi="Times New Roman" w:cs="Times New Roman"/>
          <w:i/>
          <w:iCs/>
          <w:noProof/>
          <w:sz w:val="24"/>
          <w:szCs w:val="24"/>
        </w:rPr>
        <w:t>Conservation Genetics</w:t>
      </w:r>
      <w:r w:rsidRPr="00841510">
        <w:rPr>
          <w:rFonts w:ascii="Times New Roman" w:hAnsi="Times New Roman" w:cs="Times New Roman"/>
          <w:noProof/>
          <w:sz w:val="24"/>
          <w:szCs w:val="24"/>
        </w:rPr>
        <w:t xml:space="preserve">, </w:t>
      </w:r>
      <w:r w:rsidRPr="00841510">
        <w:rPr>
          <w:rFonts w:ascii="Times New Roman" w:hAnsi="Times New Roman" w:cs="Times New Roman"/>
          <w:i/>
          <w:iCs/>
          <w:noProof/>
          <w:sz w:val="24"/>
          <w:szCs w:val="24"/>
        </w:rPr>
        <w:t>14</w:t>
      </w:r>
      <w:r w:rsidRPr="00841510">
        <w:rPr>
          <w:rFonts w:ascii="Times New Roman" w:hAnsi="Times New Roman" w:cs="Times New Roman"/>
          <w:noProof/>
          <w:sz w:val="24"/>
          <w:szCs w:val="24"/>
        </w:rPr>
        <w:t>(2), 253–261. doi: 10.1007/s10592-012-0391-5</w:t>
      </w:r>
    </w:p>
    <w:p w14:paraId="52BF2944" w14:textId="77777777" w:rsidR="004E13A5" w:rsidRPr="0007763B"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07763B">
        <w:rPr>
          <w:rFonts w:ascii="Times New Roman" w:eastAsia="Times New Roman" w:hAnsi="Times New Roman" w:cs="Times New Roman"/>
          <w:sz w:val="24"/>
          <w:szCs w:val="24"/>
        </w:rPr>
        <w:fldChar w:fldCharType="end"/>
      </w:r>
    </w:p>
    <w:p w14:paraId="0A9EED4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Pr="0007763B" w:rsidRDefault="00480063">
      <w:pPr>
        <w:rPr>
          <w:rFonts w:ascii="Times New Roman" w:hAnsi="Times New Roman" w:cs="Times New Roman"/>
          <w:sz w:val="24"/>
          <w:szCs w:val="24"/>
        </w:rPr>
      </w:pPr>
    </w:p>
    <w:sectPr w:rsidR="00480063" w:rsidRPr="0007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trick James" w:date="2019-10-12T11:49:00Z" w:initials="PJ">
    <w:p w14:paraId="19513C75" w14:textId="41A5634F" w:rsidR="00AC1399" w:rsidRDefault="00AC1399">
      <w:pPr>
        <w:pStyle w:val="Commentaire"/>
      </w:pPr>
      <w:r>
        <w:rPr>
          <w:rStyle w:val="Marquedecommentaire"/>
        </w:rPr>
        <w:annotationRef/>
      </w:r>
      <w:r>
        <w:t>Make explicit reference to temporal situations such as outbreaks and invasions, as well as species declines – bring it back to concrete examples</w:t>
      </w:r>
    </w:p>
  </w:comment>
  <w:comment w:id="3" w:author="Patrick James" w:date="2019-10-12T11:55:00Z" w:initials="PJ">
    <w:p w14:paraId="725BF1AD" w14:textId="4C536F8F" w:rsidR="00AC1399" w:rsidRDefault="00AC1399">
      <w:pPr>
        <w:pStyle w:val="Commentaire"/>
      </w:pPr>
      <w:r>
        <w:rPr>
          <w:rStyle w:val="Marquedecommentaire"/>
        </w:rPr>
        <w:annotationRef/>
      </w:r>
    </w:p>
  </w:comment>
  <w:comment w:id="8" w:author="Patrick James" w:date="2019-10-12T14:24:00Z" w:initials="PJ">
    <w:p w14:paraId="1B2539D2" w14:textId="77777777" w:rsidR="00AC1399" w:rsidRDefault="00AC1399">
      <w:pPr>
        <w:pStyle w:val="Commentaire"/>
      </w:pPr>
      <w:r>
        <w:rPr>
          <w:rStyle w:val="Marquedecommentaire"/>
        </w:rPr>
        <w:annotationRef/>
      </w:r>
      <w:r>
        <w:t>Expand and be explicit</w:t>
      </w:r>
    </w:p>
    <w:p w14:paraId="5DBAF049" w14:textId="77777777" w:rsidR="00AC1399" w:rsidRDefault="00AC1399">
      <w:pPr>
        <w:pStyle w:val="Commentaire"/>
      </w:pPr>
    </w:p>
    <w:p w14:paraId="7D7382BF" w14:textId="52272ACA" w:rsidR="00AC1399" w:rsidRDefault="00AC1399">
      <w:pPr>
        <w:pStyle w:val="Commentaire"/>
      </w:pPr>
      <w:r>
        <w:t>“Inform conservation strategies”?</w:t>
      </w:r>
    </w:p>
  </w:comment>
  <w:comment w:id="10" w:author="Patrick James" w:date="2019-10-12T14:25:00Z" w:initials="PJ">
    <w:p w14:paraId="5A00E74A" w14:textId="49199EC6" w:rsidR="00AC1399" w:rsidRDefault="00AC1399">
      <w:pPr>
        <w:pStyle w:val="Commentaire"/>
      </w:pPr>
      <w:r>
        <w:rPr>
          <w:rStyle w:val="Marquedecommentaire"/>
        </w:rPr>
        <w:annotationRef/>
      </w:r>
      <w:r>
        <w:t>I think this idea of genetic legacies and implied lag time between effect and observed effects in terms of genetic diversity could be elaborated further in its own paragraph.</w:t>
      </w:r>
    </w:p>
  </w:comment>
  <w:comment w:id="11" w:author="Patrick James" w:date="2019-10-12T14:24:00Z" w:initials="PJ">
    <w:p w14:paraId="2E6F848D" w14:textId="7198618E" w:rsidR="00AC1399" w:rsidRDefault="00AC1399">
      <w:pPr>
        <w:pStyle w:val="Commentaire"/>
      </w:pPr>
      <w:r>
        <w:rPr>
          <w:rStyle w:val="Marquedecommentaire"/>
        </w:rPr>
        <w:annotationRef/>
      </w:r>
      <w:r>
        <w:t>Which? – be specific</w:t>
      </w:r>
    </w:p>
  </w:comment>
  <w:comment w:id="15" w:author="Patrick James" w:date="2019-10-12T14:28:00Z" w:initials="PJ">
    <w:p w14:paraId="5F6A9AA1" w14:textId="34915B52" w:rsidR="00AC1399" w:rsidRDefault="00AC1399">
      <w:pPr>
        <w:pStyle w:val="Commentaire"/>
      </w:pPr>
      <w:r>
        <w:rPr>
          <w:rStyle w:val="Marquedecommentaire"/>
        </w:rPr>
        <w:annotationRef/>
      </w:r>
      <w:r>
        <w:t>Perhaps this is a good general phrase to weave through the manuscript. A central theme, no?</w:t>
      </w:r>
    </w:p>
  </w:comment>
  <w:comment w:id="16" w:author="Patrick James" w:date="2019-10-12T14:39:00Z" w:initials="PJ">
    <w:p w14:paraId="194123F2" w14:textId="3726C3EB" w:rsidR="00AC1399" w:rsidRDefault="00AC1399">
      <w:pPr>
        <w:pStyle w:val="Commentaire"/>
      </w:pPr>
      <w:r>
        <w:rPr>
          <w:rStyle w:val="Marquedecommentaire"/>
        </w:rPr>
        <w:annotationRef/>
      </w:r>
      <w:r>
        <w:t>Relevance?</w:t>
      </w:r>
    </w:p>
  </w:comment>
  <w:comment w:id="17" w:author="Patrick James" w:date="2019-10-12T14:39:00Z" w:initials="PJ">
    <w:p w14:paraId="6536CEBC" w14:textId="5F39F1EA" w:rsidR="00AC1399" w:rsidRDefault="00AC1399">
      <w:pPr>
        <w:pStyle w:val="Commentaire"/>
      </w:pPr>
      <w:r>
        <w:rPr>
          <w:rStyle w:val="Marquedecommentaire"/>
        </w:rPr>
        <w:annotationRef/>
      </w:r>
      <w:r>
        <w:t xml:space="preserve">This is quite convoluted and unclear – please break apart and update. </w:t>
      </w:r>
    </w:p>
  </w:comment>
  <w:comment w:id="18" w:author="Patrick James" w:date="2019-10-12T14:40:00Z" w:initials="PJ">
    <w:p w14:paraId="4D0283E9" w14:textId="44FAD7EE" w:rsidR="00AC1399" w:rsidRDefault="00AC1399">
      <w:pPr>
        <w:pStyle w:val="Commentaire"/>
      </w:pPr>
      <w:r>
        <w:rPr>
          <w:rStyle w:val="Marquedecommentaire"/>
        </w:rPr>
        <w:annotationRef/>
      </w:r>
      <w:r>
        <w:t>This could be explained more fully – what is the problem?</w:t>
      </w:r>
    </w:p>
  </w:comment>
  <w:comment w:id="19" w:author="Patrick James" w:date="2019-10-12T11:53:00Z" w:initials="PJ">
    <w:p w14:paraId="1545FB53" w14:textId="2A80685D" w:rsidR="00AC1399" w:rsidRDefault="00AC1399">
      <w:pPr>
        <w:pStyle w:val="Commentaire"/>
      </w:pPr>
      <w:r>
        <w:rPr>
          <w:rStyle w:val="Marquedecommentaire"/>
        </w:rPr>
        <w:annotationRef/>
      </w:r>
      <w:r>
        <w:t xml:space="preserve">Perhaps this is the idea you should start the introduction with? This provides a stronger context and justification of your approach and question… </w:t>
      </w:r>
    </w:p>
  </w:comment>
  <w:comment w:id="20" w:author="Patrick James" w:date="2019-10-12T14:41:00Z" w:initials="PJ">
    <w:p w14:paraId="24B493CC" w14:textId="77777777" w:rsidR="00AC1399" w:rsidRDefault="00AC1399">
      <w:pPr>
        <w:pStyle w:val="Commentaire"/>
      </w:pPr>
      <w:r>
        <w:rPr>
          <w:rStyle w:val="Marquedecommentaire"/>
        </w:rPr>
        <w:annotationRef/>
      </w:r>
      <w:r>
        <w:t>?? I think we need to back up and explain what you’re talking about here. Lay it out clearly… this slightly casual mention of the idea makes it a bit difficult to follow what the argument is…</w:t>
      </w:r>
    </w:p>
    <w:p w14:paraId="373F32F5" w14:textId="77777777" w:rsidR="00AC1399" w:rsidRDefault="00AC1399">
      <w:pPr>
        <w:pStyle w:val="Commentaire"/>
      </w:pPr>
    </w:p>
    <w:p w14:paraId="663A9209" w14:textId="04EC2D85" w:rsidR="00AC1399" w:rsidRDefault="00AC1399">
      <w:pPr>
        <w:pStyle w:val="Commentaire"/>
      </w:pPr>
      <w:r>
        <w:t>For example … maybe discuss what we expect the temporal changes to look like under a basic metapopulation model.</w:t>
      </w:r>
    </w:p>
  </w:comment>
  <w:comment w:id="21" w:author="Patrick James" w:date="2019-10-13T10:40:00Z" w:initials="PJ">
    <w:p w14:paraId="1A1B805D" w14:textId="4DD782F9" w:rsidR="00AC1399" w:rsidRDefault="00AC1399">
      <w:pPr>
        <w:pStyle w:val="Commentaire"/>
      </w:pPr>
      <w:r>
        <w:rPr>
          <w:rStyle w:val="Marquedecommentaire"/>
        </w:rPr>
        <w:annotationRef/>
      </w:r>
      <w:r>
        <w:t>Technical detail that should be presented separately. Distinguish between ecological/evolutionary processes, and how different data affects our ability to detect them. These are two different challenges</w:t>
      </w:r>
    </w:p>
  </w:comment>
  <w:comment w:id="22" w:author="Patrick James" w:date="2019-10-13T10:47:00Z" w:initials="PJ">
    <w:p w14:paraId="331EADF3" w14:textId="27324FFD" w:rsidR="00AC1399" w:rsidRDefault="00AC1399">
      <w:pPr>
        <w:pStyle w:val="Commentaire"/>
      </w:pPr>
      <w:r>
        <w:rPr>
          <w:rStyle w:val="Marquedecommentaire"/>
        </w:rPr>
        <w:annotationRef/>
      </w:r>
      <w:r>
        <w:t>Can you make the conceptual link here between temporal community data analysis (what are the questions) and temporal genetic analysis (your questions)?</w:t>
      </w:r>
    </w:p>
  </w:comment>
  <w:comment w:id="23" w:author="Patrick James" w:date="2019-10-12T14:42:00Z" w:initials="PJ">
    <w:p w14:paraId="7EEE4FB2" w14:textId="3DEFCFA4" w:rsidR="00AC1399" w:rsidRDefault="00AC1399">
      <w:pPr>
        <w:pStyle w:val="Commentaire"/>
      </w:pPr>
      <w:r>
        <w:rPr>
          <w:rStyle w:val="Marquedecommentaire"/>
        </w:rPr>
        <w:annotationRef/>
      </w:r>
      <w:r>
        <w:t xml:space="preserve">Why are permutations needed.. .this is a bit of another idea that has not yet been introduced… </w:t>
      </w:r>
    </w:p>
  </w:comment>
  <w:comment w:id="24" w:author="Patrick James" w:date="2019-10-13T10:55:00Z" w:initials="PJ">
    <w:p w14:paraId="3E5E2E2F" w14:textId="4E89E635" w:rsidR="00AC1399" w:rsidRDefault="00AC1399">
      <w:pPr>
        <w:pStyle w:val="Commentaire"/>
      </w:pPr>
      <w:r>
        <w:rPr>
          <w:rStyle w:val="Marquedecommentaire"/>
        </w:rPr>
        <w:annotationRef/>
      </w:r>
      <w:r>
        <w:t xml:space="preserve">This is good, but a bit brief … and.. .it could be brought up earlier. </w:t>
      </w:r>
    </w:p>
  </w:comment>
  <w:comment w:id="25" w:author="Patrick James" w:date="2019-10-13T10:56:00Z" w:initials="PJ">
    <w:p w14:paraId="1B516370" w14:textId="7B2B987F" w:rsidR="00AC1399" w:rsidRDefault="00AC1399">
      <w:pPr>
        <w:pStyle w:val="Commentaire"/>
      </w:pPr>
      <w:r>
        <w:rPr>
          <w:rStyle w:val="Marquedecommentaire"/>
        </w:rPr>
        <w:annotationRef/>
      </w:r>
      <w:r>
        <w:t xml:space="preserve">I think that this could be elaborated upon – ideally with some examples from the literature. </w:t>
      </w:r>
    </w:p>
  </w:comment>
  <w:comment w:id="27" w:author="Patrick James" w:date="2019-10-13T11:00:00Z" w:initials="PJ">
    <w:p w14:paraId="6A0969C4" w14:textId="57995D9E" w:rsidR="00AC1399" w:rsidRDefault="00AC1399">
      <w:pPr>
        <w:pStyle w:val="Commentaire"/>
      </w:pPr>
      <w:r>
        <w:rPr>
          <w:rStyle w:val="Marquedecommentaire"/>
        </w:rPr>
        <w:annotationRef/>
      </w:r>
      <w:r>
        <w:t xml:space="preserve">This idea of an “event” is critical – I have modified to read “demographic event” above – please be sure you agree. If we proceed this way, the idea will require a bit of additional explanation that includes specific examples above. </w:t>
      </w:r>
    </w:p>
  </w:comment>
  <w:comment w:id="28" w:author="Patrick James" w:date="2019-10-13T11:06:00Z" w:initials="PJ">
    <w:p w14:paraId="7E1FC97A" w14:textId="5ED94AC4" w:rsidR="00AC1399" w:rsidRDefault="00AC1399">
      <w:pPr>
        <w:pStyle w:val="Commentaire"/>
      </w:pPr>
      <w:r>
        <w:rPr>
          <w:rStyle w:val="Marquedecommentaire"/>
        </w:rPr>
        <w:annotationRef/>
      </w:r>
      <w:r>
        <w:t>Ok, so you just apply TBI or are you making something new? G-TBI? (Genetic TBI?&gt;)</w:t>
      </w:r>
    </w:p>
  </w:comment>
  <w:comment w:id="29" w:author="Patrick James" w:date="2019-10-13T11:07:00Z" w:initials="PJ">
    <w:p w14:paraId="51162349" w14:textId="38BDBE00" w:rsidR="00AC1399" w:rsidRDefault="00AC1399">
      <w:pPr>
        <w:pStyle w:val="Commentaire"/>
      </w:pPr>
      <w:r>
        <w:rPr>
          <w:rStyle w:val="Marquedecommentaire"/>
        </w:rPr>
        <w:annotationRef/>
      </w:r>
      <w:r>
        <w:t>This is your main question – but you don’t outline how there is uncertainty about power and error above. You need to explain this problem above with references.</w:t>
      </w:r>
    </w:p>
  </w:comment>
  <w:comment w:id="30" w:author="Patrick James" w:date="2019-10-13T11:09:00Z" w:initials="PJ">
    <w:p w14:paraId="021E3B4B" w14:textId="4143AC89" w:rsidR="00AC1399" w:rsidRDefault="00AC1399">
      <w:pPr>
        <w:pStyle w:val="Commentaire"/>
      </w:pPr>
      <w:r>
        <w:rPr>
          <w:rStyle w:val="Marquedecommentaire"/>
        </w:rPr>
        <w:annotationRef/>
      </w:r>
      <w:r>
        <w:rPr>
          <w:rStyle w:val="Marquedecommentaire"/>
        </w:rPr>
        <w:t>I think we still need to sell this a bit better!</w:t>
      </w:r>
    </w:p>
  </w:comment>
  <w:comment w:id="31" w:author="Patrick James" w:date="2019-10-13T11:11:00Z" w:initials="PJ">
    <w:p w14:paraId="2F78E5BA" w14:textId="6415E9F0" w:rsidR="00AC1399" w:rsidRDefault="00AC1399">
      <w:pPr>
        <w:pStyle w:val="Commentaire"/>
      </w:pPr>
      <w:r>
        <w:rPr>
          <w:rStyle w:val="Marquedecommentaire"/>
        </w:rPr>
        <w:annotationRef/>
      </w:r>
      <w:r>
        <w:t>?</w:t>
      </w:r>
    </w:p>
  </w:comment>
  <w:comment w:id="32" w:author="Patrick James" w:date="2019-10-13T11:11:00Z" w:initials="PJ">
    <w:p w14:paraId="7E359D4C" w14:textId="763CD647" w:rsidR="00AC1399" w:rsidRDefault="00AC1399">
      <w:pPr>
        <w:pStyle w:val="Commentaire"/>
      </w:pPr>
      <w:r>
        <w:rPr>
          <w:rStyle w:val="Marquedecommentaire"/>
        </w:rPr>
        <w:annotationRef/>
      </w:r>
      <w:r>
        <w:t>Affected by what?</w:t>
      </w:r>
    </w:p>
  </w:comment>
  <w:comment w:id="33" w:author="Patrick James" w:date="2019-10-13T11:13:00Z" w:initials="PJ">
    <w:p w14:paraId="446DB755" w14:textId="27DFAE1E" w:rsidR="00AC1399" w:rsidRDefault="00AC1399">
      <w:pPr>
        <w:pStyle w:val="Commentaire"/>
      </w:pPr>
      <w:r>
        <w:rPr>
          <w:rStyle w:val="Marquedecommentaire"/>
        </w:rPr>
        <w:annotationRef/>
      </w:r>
      <w:r>
        <w:t>Which requires explanation.</w:t>
      </w:r>
    </w:p>
  </w:comment>
  <w:comment w:id="34" w:author="Patrick James" w:date="2019-10-13T11:14:00Z" w:initials="PJ">
    <w:p w14:paraId="3D669DEB" w14:textId="71FBF42D" w:rsidR="00AC1399" w:rsidRDefault="00AC1399">
      <w:pPr>
        <w:pStyle w:val="Commentaire"/>
      </w:pPr>
      <w:r>
        <w:rPr>
          <w:rStyle w:val="Marquedecommentaire"/>
        </w:rPr>
        <w:annotationRef/>
      </w:r>
      <w:r>
        <w:t>Quantified how?</w:t>
      </w:r>
    </w:p>
  </w:comment>
  <w:comment w:id="35" w:author="Patrick James" w:date="2019-10-13T11:15:00Z" w:initials="PJ">
    <w:p w14:paraId="058D0DF3" w14:textId="7AC8D575" w:rsidR="00AC1399" w:rsidRDefault="00AC1399">
      <w:pPr>
        <w:pStyle w:val="Commentaire"/>
      </w:pPr>
      <w:r>
        <w:rPr>
          <w:rStyle w:val="Marquedecommentaire"/>
        </w:rPr>
        <w:annotationRef/>
      </w:r>
      <w:r>
        <w:t>? unclear</w:t>
      </w:r>
    </w:p>
  </w:comment>
  <w:comment w:id="40" w:author="Julian WITTISCHE" w:date="2019-10-09T00:54:00Z" w:initials="JW">
    <w:p w14:paraId="2C142AFE" w14:textId="75CC8F50" w:rsidR="00AC1399" w:rsidRDefault="00AC1399">
      <w:pPr>
        <w:pStyle w:val="Commentaire"/>
      </w:pPr>
      <w:r>
        <w:rPr>
          <w:rStyle w:val="Marquedecommentaire"/>
        </w:rPr>
        <w:annotationRef/>
      </w:r>
      <w:r>
        <w:t>One for now: SBW</w:t>
      </w:r>
    </w:p>
  </w:comment>
  <w:comment w:id="42" w:author="Patrick James" w:date="2019-10-13T13:12:00Z" w:initials="PJ">
    <w:p w14:paraId="1083716C" w14:textId="11C3C3A9" w:rsidR="00AC1399" w:rsidRDefault="00AC1399">
      <w:pPr>
        <w:pStyle w:val="Commentaire"/>
      </w:pPr>
      <w:r>
        <w:rPr>
          <w:rStyle w:val="Marquedecommentaire"/>
        </w:rPr>
        <w:annotationRef/>
      </w:r>
      <w:r>
        <w:t>I think we should start with description of TBI, and the permutation test. Then, you use simulation to test its performance on genetic data</w:t>
      </w:r>
    </w:p>
  </w:comment>
  <w:comment w:id="49" w:author="Patrick James" w:date="2019-10-13T13:20:00Z" w:initials="PJ">
    <w:p w14:paraId="351CF812" w14:textId="78DE8473" w:rsidR="00AC1399" w:rsidRDefault="00AC1399">
      <w:pPr>
        <w:pStyle w:val="Commentaire"/>
      </w:pPr>
      <w:r>
        <w:rPr>
          <w:rStyle w:val="Marquedecommentaire"/>
        </w:rPr>
        <w:annotationRef/>
      </w:r>
      <w:r>
        <w:t xml:space="preserve">I suggest a bit of reorg in which you describe the physical landscape (grid) first here. </w:t>
      </w:r>
    </w:p>
  </w:comment>
  <w:comment w:id="50" w:author="Patrick James" w:date="2019-10-16T12:58:00Z" w:initials="PJ">
    <w:p w14:paraId="6A60F8E5" w14:textId="1D822443" w:rsidR="00AC1399" w:rsidRDefault="00AC1399">
      <w:pPr>
        <w:pStyle w:val="Commentaire"/>
      </w:pPr>
      <w:r>
        <w:rPr>
          <w:rStyle w:val="Marquedecommentaire"/>
        </w:rPr>
        <w:annotationRef/>
      </w:r>
      <w:r>
        <w:t>Quite small, no?</w:t>
      </w:r>
    </w:p>
  </w:comment>
  <w:comment w:id="51" w:author="Julian WITTISCHE" w:date="2019-10-24T18:28:00Z" w:initials="JW">
    <w:p w14:paraId="64E3294E" w14:textId="72FD1911" w:rsidR="00AC1399" w:rsidRDefault="00AC1399">
      <w:pPr>
        <w:pStyle w:val="Commentaire"/>
      </w:pPr>
      <w:r>
        <w:rPr>
          <w:rStyle w:val="Marquedecommentaire"/>
        </w:rPr>
        <w:annotationRef/>
      </w:r>
      <w:r>
        <w:t>I agree, but 25 populations are enough to use permutations and studies rarely have more.</w:t>
      </w:r>
    </w:p>
  </w:comment>
  <w:comment w:id="52" w:author="Patrick James" w:date="2019-10-16T11:00:00Z" w:initials="PJ">
    <w:p w14:paraId="2AD08F50" w14:textId="66B4FC1D" w:rsidR="00AC1399" w:rsidRDefault="00AC1399">
      <w:pPr>
        <w:pStyle w:val="Commentaire"/>
      </w:pPr>
      <w:r>
        <w:rPr>
          <w:rStyle w:val="Marquedecommentaire"/>
        </w:rPr>
        <w:annotationRef/>
      </w:r>
      <w:r>
        <w:t>Details on how this was implemented and what it represents in the real world? Example?</w:t>
      </w:r>
    </w:p>
  </w:comment>
  <w:comment w:id="56" w:author="Patrick James" w:date="2019-10-16T11:00:00Z" w:initials="PJ">
    <w:p w14:paraId="0BCC8AC4" w14:textId="30D89058" w:rsidR="00AC1399" w:rsidRDefault="00AC1399">
      <w:pPr>
        <w:pStyle w:val="Commentaire"/>
      </w:pPr>
      <w:r>
        <w:rPr>
          <w:rStyle w:val="Marquedecommentaire"/>
        </w:rPr>
        <w:annotationRef/>
      </w:r>
      <w:r>
        <w:t>Random? Maximum diversity? See text from Paul’s paper. This was something a reviewer brought up</w:t>
      </w:r>
    </w:p>
  </w:comment>
  <w:comment w:id="57" w:author="Patrick James" w:date="2019-10-16T11:01:00Z" w:initials="PJ">
    <w:p w14:paraId="7F263AEF" w14:textId="61459E03" w:rsidR="00AC1399" w:rsidRDefault="00AC1399">
      <w:pPr>
        <w:pStyle w:val="Commentaire"/>
      </w:pPr>
      <w:r>
        <w:rPr>
          <w:rStyle w:val="Marquedecommentaire"/>
        </w:rPr>
        <w:annotationRef/>
      </w:r>
      <w:r>
        <w:t>I the results it will be good to come back to this and illustrate how the results were indeed sufficiently complex, realistic, and useful.</w:t>
      </w:r>
    </w:p>
  </w:comment>
  <w:comment w:id="58" w:author="Patrick James" w:date="2019-10-13T13:29:00Z" w:initials="PJ">
    <w:p w14:paraId="486413B2" w14:textId="77777777" w:rsidR="00AC1399" w:rsidRDefault="00AC1399">
      <w:pPr>
        <w:pStyle w:val="Commentaire"/>
      </w:pPr>
      <w:r>
        <w:rPr>
          <w:rStyle w:val="Marquedecommentaire"/>
        </w:rPr>
        <w:annotationRef/>
      </w:r>
      <w:r>
        <w:t>Can this equation be further reduced? Same terms in num. and denom…</w:t>
      </w:r>
    </w:p>
    <w:p w14:paraId="3D1652BB" w14:textId="77777777" w:rsidR="00AC1399" w:rsidRDefault="00AC1399">
      <w:pPr>
        <w:pStyle w:val="Commentaire"/>
      </w:pPr>
    </w:p>
    <w:p w14:paraId="1854DE56" w14:textId="4EC7A032" w:rsidR="00AC1399" w:rsidRDefault="00AC1399">
      <w:pPr>
        <w:pStyle w:val="Commentaire"/>
      </w:pPr>
      <w:r>
        <w:t>Also, this rescaling seems perhaps unecessary and a potential source of bias. If the dispersal distance is larger than the extent of the study area why can’t they just leave the map?</w:t>
      </w:r>
    </w:p>
  </w:comment>
  <w:comment w:id="59" w:author="Julian WITTISCHE" w:date="2019-10-25T13:49:00Z" w:initials="JW">
    <w:p w14:paraId="0A77C797" w14:textId="10DAA782" w:rsidR="00AC1399" w:rsidRDefault="00AC1399" w:rsidP="00F37ADB">
      <w:pPr>
        <w:pStyle w:val="Commentaire"/>
        <w:numPr>
          <w:ilvl w:val="0"/>
          <w:numId w:val="3"/>
        </w:numPr>
      </w:pPr>
      <w:r>
        <w:rPr>
          <w:rStyle w:val="Marquedecommentaire"/>
        </w:rPr>
        <w:annotationRef/>
      </w:r>
      <w:r>
        <w:t xml:space="preserve"> I changed the equation by putting actual values.</w:t>
      </w:r>
      <w:r>
        <w:br/>
      </w:r>
      <w:r>
        <w:br/>
        <w:t xml:space="preserve">2) The rescaling is 100% necessary in order to get a probability, and is automatic in CDMetaPOP (I checked the code to write the equation), because as you stated, it is not a negative exponential, despite Erin mentioning it. I did not put  </w:t>
      </w:r>
    </w:p>
  </w:comment>
  <w:comment w:id="60" w:author="Patrick James" w:date="2019-10-16T11:49:00Z" w:initials="PJ">
    <w:p w14:paraId="3E34D52D" w14:textId="77777777" w:rsidR="00AC1399" w:rsidRDefault="00AC1399">
      <w:pPr>
        <w:pStyle w:val="Commentaire"/>
      </w:pPr>
      <w:r>
        <w:rPr>
          <w:rStyle w:val="Marquedecommentaire"/>
        </w:rPr>
        <w:annotationRef/>
      </w:r>
      <w:r>
        <w:t xml:space="preserve">Why? And then, what’s the point of the neg. exp. Dispersal kernel? Seems like a non-transparent way to do this.. I would stick with the exp. Kernel and impose absorbing boundary conditions. Scale the kernel so that the “max” (99% CDF or something like that) distance possible is about the max distance (or 2/3 the max distance) possible – do this scaling using a parameter  in the function, rather than the complex equation used here. </w:t>
      </w:r>
    </w:p>
    <w:p w14:paraId="3D196916" w14:textId="1FB85071" w:rsidR="00AC1399" w:rsidRDefault="00AC1399" w:rsidP="00262D52">
      <w:pPr>
        <w:pStyle w:val="Commentaire"/>
      </w:pPr>
    </w:p>
  </w:comment>
  <w:comment w:id="61" w:author="Patrick James" w:date="2019-10-16T12:44:00Z" w:initials="PJ">
    <w:p w14:paraId="70F0F18F" w14:textId="77777777" w:rsidR="00AC1399" w:rsidRDefault="00AC1399">
      <w:pPr>
        <w:pStyle w:val="Commentaire"/>
      </w:pPr>
      <w:r>
        <w:rPr>
          <w:rStyle w:val="Marquedecommentaire"/>
        </w:rPr>
        <w:annotationRef/>
      </w:r>
      <w:r>
        <w:t xml:space="preserve">We had a lot of trouble with the reviewers in Pauls paper and I think we need to dramatically clarify and simplify this approach </w:t>
      </w:r>
    </w:p>
    <w:p w14:paraId="6C73CD6B" w14:textId="77777777" w:rsidR="00AC1399" w:rsidRDefault="00AC1399">
      <w:pPr>
        <w:pStyle w:val="Commentaire"/>
      </w:pPr>
    </w:p>
    <w:p w14:paraId="6842ACB8" w14:textId="4A55D56B" w:rsidR="00AC1399" w:rsidRDefault="00AC1399">
      <w:pPr>
        <w:pStyle w:val="Commentaire"/>
      </w:pPr>
      <w:r>
        <w:t>With a max distance of ~7, you could discretize this dispersal kernel possibly</w:t>
      </w:r>
    </w:p>
  </w:comment>
  <w:comment w:id="62" w:author="Patrick James" w:date="2019-10-16T12:54:00Z" w:initials="PJ">
    <w:p w14:paraId="4788E526" w14:textId="50B21FC4" w:rsidR="00AC1399" w:rsidRDefault="00AC1399">
      <w:pPr>
        <w:pStyle w:val="Commentaire"/>
      </w:pPr>
      <w:r>
        <w:rPr>
          <w:rStyle w:val="Marquedecommentaire"/>
        </w:rPr>
        <w:annotationRef/>
      </w:r>
      <w:r>
        <w:t>Revise this reflect what you mean by popualtion – cell level? Or landscape level?</w:t>
      </w:r>
    </w:p>
  </w:comment>
  <w:comment w:id="63" w:author="Patrick James" w:date="2019-10-16T12:55:00Z" w:initials="PJ">
    <w:p w14:paraId="5C79942B" w14:textId="55EF7D93" w:rsidR="00AC1399" w:rsidRDefault="00AC1399">
      <w:pPr>
        <w:pStyle w:val="Commentaire"/>
      </w:pPr>
      <w:r>
        <w:rPr>
          <w:rStyle w:val="Marquedecommentaire"/>
        </w:rPr>
        <w:annotationRef/>
      </w:r>
      <w:r>
        <w:t xml:space="preserve">This is animportant technical detail – but it could be left out or included as an appendix. With more detail. </w:t>
      </w:r>
    </w:p>
  </w:comment>
  <w:comment w:id="64" w:author="Patrick James" w:date="2019-10-16T12:56:00Z" w:initials="PJ">
    <w:p w14:paraId="5FB1558E" w14:textId="66B4EE2A" w:rsidR="00AC1399" w:rsidRDefault="00AC1399">
      <w:pPr>
        <w:pStyle w:val="Commentaire"/>
      </w:pPr>
      <w:r>
        <w:rPr>
          <w:rStyle w:val="Marquedecommentaire"/>
        </w:rPr>
        <w:annotationRef/>
      </w:r>
      <w:r>
        <w:t xml:space="preserve">Reasoning behind the timing is not yet evident to me. </w:t>
      </w:r>
    </w:p>
  </w:comment>
  <w:comment w:id="65" w:author="Patrick James" w:date="2019-10-16T12:56:00Z" w:initials="PJ">
    <w:p w14:paraId="0544A070" w14:textId="5F8FA95D" w:rsidR="00AC1399" w:rsidRDefault="00AC1399">
      <w:pPr>
        <w:pStyle w:val="Commentaire"/>
      </w:pPr>
      <w:r>
        <w:rPr>
          <w:rStyle w:val="Marquedecommentaire"/>
        </w:rPr>
        <w:annotationRef/>
      </w:r>
      <w:r>
        <w:t>Distance?</w:t>
      </w:r>
    </w:p>
  </w:comment>
  <w:comment w:id="70" w:author="Patrick James" w:date="2019-10-16T13:00:00Z" w:initials="PJ">
    <w:p w14:paraId="438750EF" w14:textId="136BDD69" w:rsidR="00AC1399" w:rsidRDefault="00AC1399">
      <w:pPr>
        <w:pStyle w:val="Commentaire"/>
      </w:pPr>
      <w:r>
        <w:rPr>
          <w:rStyle w:val="Marquedecommentaire"/>
        </w:rPr>
        <w:annotationRef/>
      </w:r>
      <w:r>
        <w:t>Why 5? Possible to look at a longer time scale?</w:t>
      </w:r>
    </w:p>
  </w:comment>
  <w:comment w:id="71" w:author="Julian WITTISCHE" w:date="2019-10-25T15:03:00Z" w:initials="JW">
    <w:p w14:paraId="18225602" w14:textId="7490B332" w:rsidR="00AC1399" w:rsidRDefault="00AC1399">
      <w:pPr>
        <w:pStyle w:val="Commentaire"/>
      </w:pPr>
      <w:r>
        <w:rPr>
          <w:rStyle w:val="Marquedecommentaire"/>
        </w:rPr>
        <w:annotationRef/>
      </w:r>
      <w:r>
        <w:t>We could go up to +-10 with the current simulations. Otherwise, we would need new simulations.</w:t>
      </w:r>
    </w:p>
  </w:comment>
  <w:comment w:id="72" w:author="Patrick James" w:date="2019-10-16T13:01:00Z" w:initials="PJ">
    <w:p w14:paraId="2C19C01D" w14:textId="69D13B9E" w:rsidR="00AC1399" w:rsidRDefault="00AC1399">
      <w:pPr>
        <w:pStyle w:val="Commentaire"/>
      </w:pPr>
      <w:r>
        <w:rPr>
          <w:rStyle w:val="Marquedecommentaire"/>
        </w:rPr>
        <w:annotationRef/>
      </w:r>
      <w:r>
        <w:t>I don’ tunderstand – why only 2 scenarios?</w:t>
      </w:r>
    </w:p>
  </w:comment>
  <w:comment w:id="73" w:author="Julian WITTISCHE" w:date="2019-10-25T16:05:00Z" w:initials="JW">
    <w:p w14:paraId="6E376F69" w14:textId="6A03C3A3" w:rsidR="00AC1399" w:rsidRDefault="00AC1399">
      <w:pPr>
        <w:pStyle w:val="Commentaire"/>
      </w:pPr>
      <w:r>
        <w:rPr>
          <w:rStyle w:val="Marquedecommentaire"/>
        </w:rPr>
        <w:annotationRef/>
      </w:r>
      <w:r>
        <w:t>It was too much comp time and wouldn’t be done quickly enough for the first draft. Having the two most extremes scenarios gave us an informative subsets of the results. I will do it for the paper though.</w:t>
      </w:r>
    </w:p>
  </w:comment>
  <w:comment w:id="74" w:author="Patrick James" w:date="2019-10-16T13:03:00Z" w:initials="PJ">
    <w:p w14:paraId="00AEBE8D" w14:textId="7C2A1520" w:rsidR="00AC1399" w:rsidRDefault="00AC1399">
      <w:pPr>
        <w:pStyle w:val="Commentaire"/>
      </w:pPr>
      <w:r>
        <w:rPr>
          <w:rStyle w:val="Marquedecommentaire"/>
        </w:rPr>
        <w:annotationRef/>
      </w:r>
      <w:r>
        <w:t xml:space="preserve">Rephrase to be more in line with traditional statistical language. The idea of using permutations has been thoroughly discussed elsewhere. </w:t>
      </w:r>
    </w:p>
  </w:comment>
  <w:comment w:id="80" w:author="Patrick James" w:date="2019-10-16T13:11:00Z" w:initials="PJ">
    <w:p w14:paraId="3728D343" w14:textId="364B09D1" w:rsidR="00AC1399" w:rsidRDefault="00AC1399">
      <w:pPr>
        <w:pStyle w:val="Commentaire"/>
      </w:pPr>
      <w:r>
        <w:rPr>
          <w:rStyle w:val="Marquedecommentaire"/>
        </w:rPr>
        <w:annotationRef/>
      </w:r>
      <w:r>
        <w:t>Please clarify the permutation schemes – you refer to “data.frames” which is R language not human language. I can’t decipher the differences between these approaches Also, some sort of reason must be provided why we should care about which one to use</w:t>
      </w:r>
    </w:p>
  </w:comment>
  <w:comment w:id="84" w:author="Patrick James" w:date="2019-10-16T13:06:00Z" w:initials="PJ">
    <w:p w14:paraId="2FF24179" w14:textId="743C65B5" w:rsidR="00AC1399" w:rsidRDefault="00AC1399">
      <w:pPr>
        <w:pStyle w:val="Commentaire"/>
      </w:pPr>
      <w:r>
        <w:rPr>
          <w:rStyle w:val="Marquedecommentaire"/>
        </w:rPr>
        <w:annotationRef/>
      </w:r>
      <w:r>
        <w:t xml:space="preserve">Or what you want to optimize on… </w:t>
      </w:r>
    </w:p>
  </w:comment>
  <w:comment w:id="96" w:author="Patrick James" w:date="2019-10-16T13:07:00Z" w:initials="PJ">
    <w:p w14:paraId="35C78868" w14:textId="77777777" w:rsidR="00AC1399" w:rsidRDefault="00AC1399">
      <w:pPr>
        <w:pStyle w:val="Commentaire"/>
      </w:pPr>
      <w:r>
        <w:rPr>
          <w:rStyle w:val="Marquedecommentaire"/>
        </w:rPr>
        <w:annotationRef/>
      </w:r>
      <w:r>
        <w:t xml:space="preserve">Worth including in the discussion perhaps how process based null models could also be used. </w:t>
      </w:r>
    </w:p>
    <w:p w14:paraId="29EB8FA4" w14:textId="77777777" w:rsidR="00AC1399" w:rsidRDefault="00AC1399">
      <w:pPr>
        <w:pStyle w:val="Commentaire"/>
      </w:pPr>
    </w:p>
    <w:p w14:paraId="61CF69C3" w14:textId="30116575" w:rsidR="00AC1399" w:rsidRDefault="00AC1399">
      <w:pPr>
        <w:pStyle w:val="Commentaire"/>
      </w:pPr>
      <w:r>
        <w:t xml:space="preserve">You should read and refer to my 2011 Landscape Ecology paper on null models. </w:t>
      </w:r>
    </w:p>
  </w:comment>
  <w:comment w:id="99" w:author="Patrick James" w:date="2019-10-16T13:11:00Z" w:initials="PJ">
    <w:p w14:paraId="4B0B29D9" w14:textId="64D24791" w:rsidR="00AC1399" w:rsidRDefault="00AC1399">
      <w:pPr>
        <w:pStyle w:val="Commentaire"/>
      </w:pPr>
      <w:r>
        <w:rPr>
          <w:rStyle w:val="Marquedecommentaire"/>
        </w:rPr>
        <w:annotationRef/>
      </w:r>
      <w:r>
        <w:t xml:space="preserve">Fine for the thesis, but I think this could be removed from the actual paper. </w:t>
      </w:r>
    </w:p>
  </w:comment>
  <w:comment w:id="100" w:author="Julian WITTISCHE" w:date="2019-10-25T16:16:00Z" w:initials="JW">
    <w:p w14:paraId="3F3055F3" w14:textId="10A070E8" w:rsidR="00AC1399" w:rsidRDefault="00AC1399">
      <w:pPr>
        <w:pStyle w:val="Commentaire"/>
      </w:pPr>
      <w:r>
        <w:rPr>
          <w:rStyle w:val="Marquedecommentaire"/>
        </w:rPr>
        <w:annotationRef/>
      </w:r>
      <w:r w:rsidR="00EA48BC">
        <w:t xml:space="preserve">Several of the students and postdocs who have read </w:t>
      </w:r>
      <w:r w:rsidR="00F17C3F">
        <w:t xml:space="preserve">or </w:t>
      </w:r>
      <w:r w:rsidR="00EA48BC">
        <w:t xml:space="preserve">have talked with me </w:t>
      </w:r>
      <w:r w:rsidR="00F17C3F">
        <w:t xml:space="preserve">about this project, </w:t>
      </w:r>
      <w:r w:rsidR="00EA48BC">
        <w:t xml:space="preserve">have made me realize that this </w:t>
      </w:r>
      <w:r w:rsidR="00F17C3F">
        <w:t>could be</w:t>
      </w:r>
      <w:r w:rsidR="00EA48BC">
        <w:t xml:space="preserve"> an important addition as it expands the pool of users and </w:t>
      </w:r>
      <w:r w:rsidR="00F17C3F">
        <w:t>adds credibility. Simulations are also much faster. Analysis takes more time.</w:t>
      </w:r>
    </w:p>
  </w:comment>
  <w:comment w:id="101" w:author="Julian WITTISCHE" w:date="2019-10-09T03:07:00Z" w:initials="JW">
    <w:p w14:paraId="25992E1E" w14:textId="565C3635" w:rsidR="00AC1399" w:rsidRDefault="00AC1399">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102" w:author="Julian WITTISCHE" w:date="2019-10-09T03:29:00Z" w:initials="JW">
    <w:p w14:paraId="2FA67833" w14:textId="1C5CDDFF" w:rsidR="00AC1399" w:rsidRDefault="00AC1399">
      <w:pPr>
        <w:pStyle w:val="Commentaire"/>
      </w:pPr>
      <w:r>
        <w:rPr>
          <w:rStyle w:val="Marquedecommentaire"/>
        </w:rPr>
        <w:annotationRef/>
      </w:r>
      <w:r>
        <w:t>New result, haven’t had time to reflect much about it.</w:t>
      </w:r>
    </w:p>
  </w:comment>
  <w:comment w:id="103" w:author="Patrick James" w:date="2019-10-16T13:12:00Z" w:initials="PJ">
    <w:p w14:paraId="72106DAC" w14:textId="11B86F74" w:rsidR="00AC1399" w:rsidRDefault="00AC1399">
      <w:pPr>
        <w:pStyle w:val="Commentaire"/>
      </w:pPr>
      <w:r>
        <w:rPr>
          <w:rStyle w:val="Marquedecommentaire"/>
        </w:rPr>
        <w:annotationRef/>
      </w:r>
      <w:r>
        <w:t xml:space="preserve">So maybe reconsider including this. </w:t>
      </w:r>
    </w:p>
  </w:comment>
  <w:comment w:id="104" w:author="Julian WITTISCHE" w:date="2019-10-25T17:52:00Z" w:initials="JW">
    <w:p w14:paraId="76182A9A" w14:textId="7A2CA5FE" w:rsidR="00F17C3F" w:rsidRDefault="00F17C3F">
      <w:pPr>
        <w:pStyle w:val="Commentaire"/>
      </w:pPr>
      <w:r>
        <w:rPr>
          <w:rStyle w:val="Marquedecommentaire"/>
        </w:rPr>
        <w:annotationRef/>
      </w:r>
      <w:r>
        <w:t>It may not be exciting but this result actually is in line with what Jérémy discussed in your paper. So why not keep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13C75" w15:done="0"/>
  <w15:commentEx w15:paraId="725BF1AD" w15:done="0"/>
  <w15:commentEx w15:paraId="7D7382BF" w15:done="0"/>
  <w15:commentEx w15:paraId="5A00E74A" w15:done="0"/>
  <w15:commentEx w15:paraId="2E6F848D" w15:done="0"/>
  <w15:commentEx w15:paraId="5F6A9AA1" w15:done="0"/>
  <w15:commentEx w15:paraId="194123F2" w15:done="0"/>
  <w15:commentEx w15:paraId="6536CEBC" w15:done="0"/>
  <w15:commentEx w15:paraId="4D0283E9" w15:done="0"/>
  <w15:commentEx w15:paraId="1545FB53" w15:done="0"/>
  <w15:commentEx w15:paraId="663A9209" w15:done="0"/>
  <w15:commentEx w15:paraId="1A1B805D" w15:done="0"/>
  <w15:commentEx w15:paraId="331EADF3" w15:done="0"/>
  <w15:commentEx w15:paraId="7EEE4FB2" w15:done="0"/>
  <w15:commentEx w15:paraId="3E5E2E2F" w15:done="0"/>
  <w15:commentEx w15:paraId="1B516370" w15:done="0"/>
  <w15:commentEx w15:paraId="6A0969C4" w15:done="0"/>
  <w15:commentEx w15:paraId="7E1FC97A" w15:done="0"/>
  <w15:commentEx w15:paraId="51162349" w15:done="0"/>
  <w15:commentEx w15:paraId="021E3B4B" w15:done="0"/>
  <w15:commentEx w15:paraId="2F78E5BA" w15:done="0"/>
  <w15:commentEx w15:paraId="7E359D4C" w15:done="0"/>
  <w15:commentEx w15:paraId="446DB755" w15:done="0"/>
  <w15:commentEx w15:paraId="3D669DEB" w15:done="0"/>
  <w15:commentEx w15:paraId="058D0DF3" w15:done="0"/>
  <w15:commentEx w15:paraId="2C142AFE" w15:done="0"/>
  <w15:commentEx w15:paraId="1083716C" w15:done="0"/>
  <w15:commentEx w15:paraId="351CF812" w15:done="0"/>
  <w15:commentEx w15:paraId="6A60F8E5" w15:done="0"/>
  <w15:commentEx w15:paraId="64E3294E" w15:paraIdParent="6A60F8E5" w15:done="0"/>
  <w15:commentEx w15:paraId="2AD08F50" w15:done="0"/>
  <w15:commentEx w15:paraId="0BCC8AC4" w15:done="0"/>
  <w15:commentEx w15:paraId="7F263AEF" w15:done="0"/>
  <w15:commentEx w15:paraId="1854DE56" w15:done="0"/>
  <w15:commentEx w15:paraId="0A77C797" w15:paraIdParent="1854DE56" w15:done="0"/>
  <w15:commentEx w15:paraId="3D196916" w15:done="0"/>
  <w15:commentEx w15:paraId="6842ACB8" w15:done="0"/>
  <w15:commentEx w15:paraId="4788E526" w15:done="0"/>
  <w15:commentEx w15:paraId="5C79942B" w15:done="0"/>
  <w15:commentEx w15:paraId="5FB1558E" w15:done="0"/>
  <w15:commentEx w15:paraId="0544A070" w15:done="0"/>
  <w15:commentEx w15:paraId="438750EF" w15:done="0"/>
  <w15:commentEx w15:paraId="18225602" w15:paraIdParent="438750EF" w15:done="0"/>
  <w15:commentEx w15:paraId="2C19C01D" w15:done="0"/>
  <w15:commentEx w15:paraId="6E376F69" w15:paraIdParent="2C19C01D" w15:done="0"/>
  <w15:commentEx w15:paraId="00AEBE8D" w15:done="0"/>
  <w15:commentEx w15:paraId="3728D343" w15:done="0"/>
  <w15:commentEx w15:paraId="2FF24179" w15:done="0"/>
  <w15:commentEx w15:paraId="61CF69C3" w15:done="0"/>
  <w15:commentEx w15:paraId="4B0B29D9" w15:done="0"/>
  <w15:commentEx w15:paraId="3F3055F3" w15:paraIdParent="4B0B29D9" w15:done="0"/>
  <w15:commentEx w15:paraId="25992E1E" w15:done="0"/>
  <w15:commentEx w15:paraId="2FA67833" w15:done="0"/>
  <w15:commentEx w15:paraId="72106DAC" w15:done="0"/>
  <w15:commentEx w15:paraId="76182A9A" w15:paraIdParent="72106D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James">
    <w15:presenceInfo w15:providerId="None" w15:userId="Patrick James"/>
  </w15:person>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mwqAUAs8vkEiwAAAA="/>
  </w:docVars>
  <w:rsids>
    <w:rsidRoot w:val="004E13A5"/>
    <w:rsid w:val="0000168C"/>
    <w:rsid w:val="000053C7"/>
    <w:rsid w:val="00006829"/>
    <w:rsid w:val="000141B3"/>
    <w:rsid w:val="0003098F"/>
    <w:rsid w:val="00053498"/>
    <w:rsid w:val="00055B96"/>
    <w:rsid w:val="00055C1A"/>
    <w:rsid w:val="00056C25"/>
    <w:rsid w:val="00056F49"/>
    <w:rsid w:val="000623C8"/>
    <w:rsid w:val="00064F7E"/>
    <w:rsid w:val="000673CD"/>
    <w:rsid w:val="000745F8"/>
    <w:rsid w:val="00074A90"/>
    <w:rsid w:val="0007763B"/>
    <w:rsid w:val="00077818"/>
    <w:rsid w:val="00093A55"/>
    <w:rsid w:val="00097A65"/>
    <w:rsid w:val="000A7724"/>
    <w:rsid w:val="000C1EE3"/>
    <w:rsid w:val="000D08D6"/>
    <w:rsid w:val="000D1B30"/>
    <w:rsid w:val="000D683F"/>
    <w:rsid w:val="000E1A78"/>
    <w:rsid w:val="000F06F3"/>
    <w:rsid w:val="001079BE"/>
    <w:rsid w:val="00127D3A"/>
    <w:rsid w:val="00127F13"/>
    <w:rsid w:val="0013089B"/>
    <w:rsid w:val="00130BC1"/>
    <w:rsid w:val="00136405"/>
    <w:rsid w:val="00140CCA"/>
    <w:rsid w:val="001411DE"/>
    <w:rsid w:val="001467B2"/>
    <w:rsid w:val="00161403"/>
    <w:rsid w:val="00162C41"/>
    <w:rsid w:val="001633CB"/>
    <w:rsid w:val="00174C4C"/>
    <w:rsid w:val="001756ED"/>
    <w:rsid w:val="0017749B"/>
    <w:rsid w:val="001854BA"/>
    <w:rsid w:val="0019294D"/>
    <w:rsid w:val="001965D2"/>
    <w:rsid w:val="001A5222"/>
    <w:rsid w:val="001D0ACA"/>
    <w:rsid w:val="001D1B0E"/>
    <w:rsid w:val="001D2ADC"/>
    <w:rsid w:val="001D512F"/>
    <w:rsid w:val="001E16C9"/>
    <w:rsid w:val="001E3806"/>
    <w:rsid w:val="001E3C7E"/>
    <w:rsid w:val="001E58E9"/>
    <w:rsid w:val="001F3196"/>
    <w:rsid w:val="001F6EAC"/>
    <w:rsid w:val="002050D0"/>
    <w:rsid w:val="0021147F"/>
    <w:rsid w:val="0022740C"/>
    <w:rsid w:val="0023072B"/>
    <w:rsid w:val="0023083C"/>
    <w:rsid w:val="0024289D"/>
    <w:rsid w:val="002575B1"/>
    <w:rsid w:val="00262D52"/>
    <w:rsid w:val="00267018"/>
    <w:rsid w:val="002676EC"/>
    <w:rsid w:val="00276516"/>
    <w:rsid w:val="00290668"/>
    <w:rsid w:val="002B4583"/>
    <w:rsid w:val="002C3535"/>
    <w:rsid w:val="002C7903"/>
    <w:rsid w:val="002D00E2"/>
    <w:rsid w:val="002D2EEA"/>
    <w:rsid w:val="002D63E3"/>
    <w:rsid w:val="00302E8C"/>
    <w:rsid w:val="0031038B"/>
    <w:rsid w:val="00314411"/>
    <w:rsid w:val="00314CA1"/>
    <w:rsid w:val="00315CBD"/>
    <w:rsid w:val="00332595"/>
    <w:rsid w:val="00335E2F"/>
    <w:rsid w:val="003422BA"/>
    <w:rsid w:val="00347EEB"/>
    <w:rsid w:val="00350E98"/>
    <w:rsid w:val="00355E82"/>
    <w:rsid w:val="003741B4"/>
    <w:rsid w:val="00374ECD"/>
    <w:rsid w:val="00391295"/>
    <w:rsid w:val="00394C28"/>
    <w:rsid w:val="00396770"/>
    <w:rsid w:val="003B771C"/>
    <w:rsid w:val="003C3E3B"/>
    <w:rsid w:val="003C4854"/>
    <w:rsid w:val="003C4910"/>
    <w:rsid w:val="003C4FA0"/>
    <w:rsid w:val="003C7909"/>
    <w:rsid w:val="003D41F3"/>
    <w:rsid w:val="003D4FA3"/>
    <w:rsid w:val="003D72B7"/>
    <w:rsid w:val="003F114F"/>
    <w:rsid w:val="004024F6"/>
    <w:rsid w:val="004036B9"/>
    <w:rsid w:val="00411503"/>
    <w:rsid w:val="004170BB"/>
    <w:rsid w:val="00422C59"/>
    <w:rsid w:val="00425BB7"/>
    <w:rsid w:val="004305E4"/>
    <w:rsid w:val="00433983"/>
    <w:rsid w:val="00436872"/>
    <w:rsid w:val="0047226E"/>
    <w:rsid w:val="00480063"/>
    <w:rsid w:val="00492036"/>
    <w:rsid w:val="00492594"/>
    <w:rsid w:val="004960F6"/>
    <w:rsid w:val="004A38A8"/>
    <w:rsid w:val="004A42FA"/>
    <w:rsid w:val="004B600A"/>
    <w:rsid w:val="004C0170"/>
    <w:rsid w:val="004D1456"/>
    <w:rsid w:val="004E13A5"/>
    <w:rsid w:val="004E3EF4"/>
    <w:rsid w:val="004F670E"/>
    <w:rsid w:val="0050472E"/>
    <w:rsid w:val="005063D9"/>
    <w:rsid w:val="00506E45"/>
    <w:rsid w:val="005159F5"/>
    <w:rsid w:val="00522C3E"/>
    <w:rsid w:val="00530C19"/>
    <w:rsid w:val="005336FB"/>
    <w:rsid w:val="00537BAC"/>
    <w:rsid w:val="00540E32"/>
    <w:rsid w:val="005524EA"/>
    <w:rsid w:val="005542C9"/>
    <w:rsid w:val="005725C7"/>
    <w:rsid w:val="00586186"/>
    <w:rsid w:val="0059053F"/>
    <w:rsid w:val="005A4792"/>
    <w:rsid w:val="005A56C0"/>
    <w:rsid w:val="005B52B2"/>
    <w:rsid w:val="005B723C"/>
    <w:rsid w:val="005C6117"/>
    <w:rsid w:val="005D0E13"/>
    <w:rsid w:val="005D5434"/>
    <w:rsid w:val="005D6EA5"/>
    <w:rsid w:val="005E07EE"/>
    <w:rsid w:val="005E309B"/>
    <w:rsid w:val="005F394B"/>
    <w:rsid w:val="005F3C03"/>
    <w:rsid w:val="005F6CBE"/>
    <w:rsid w:val="005F6E17"/>
    <w:rsid w:val="00611055"/>
    <w:rsid w:val="00616333"/>
    <w:rsid w:val="00635445"/>
    <w:rsid w:val="00636A47"/>
    <w:rsid w:val="006451B0"/>
    <w:rsid w:val="0064599B"/>
    <w:rsid w:val="006507CE"/>
    <w:rsid w:val="00654C24"/>
    <w:rsid w:val="006624C2"/>
    <w:rsid w:val="0067400C"/>
    <w:rsid w:val="00675D5B"/>
    <w:rsid w:val="00690CD2"/>
    <w:rsid w:val="00694155"/>
    <w:rsid w:val="006A175B"/>
    <w:rsid w:val="006A2E72"/>
    <w:rsid w:val="006B7759"/>
    <w:rsid w:val="006C6F92"/>
    <w:rsid w:val="006D0458"/>
    <w:rsid w:val="006D2272"/>
    <w:rsid w:val="006D5CD5"/>
    <w:rsid w:val="006D70DA"/>
    <w:rsid w:val="006F04E2"/>
    <w:rsid w:val="006F1AD7"/>
    <w:rsid w:val="006F7782"/>
    <w:rsid w:val="0070692F"/>
    <w:rsid w:val="00713FE7"/>
    <w:rsid w:val="00716E49"/>
    <w:rsid w:val="00730648"/>
    <w:rsid w:val="00736400"/>
    <w:rsid w:val="00754884"/>
    <w:rsid w:val="00757698"/>
    <w:rsid w:val="007627B6"/>
    <w:rsid w:val="00764A61"/>
    <w:rsid w:val="00771580"/>
    <w:rsid w:val="007729F2"/>
    <w:rsid w:val="00775867"/>
    <w:rsid w:val="00777B9A"/>
    <w:rsid w:val="007848A4"/>
    <w:rsid w:val="00791C0F"/>
    <w:rsid w:val="007A49EF"/>
    <w:rsid w:val="007A686D"/>
    <w:rsid w:val="007B0795"/>
    <w:rsid w:val="007D76B3"/>
    <w:rsid w:val="007D7E27"/>
    <w:rsid w:val="007D7FB8"/>
    <w:rsid w:val="007E677E"/>
    <w:rsid w:val="007F2596"/>
    <w:rsid w:val="007F6443"/>
    <w:rsid w:val="008152A9"/>
    <w:rsid w:val="00821191"/>
    <w:rsid w:val="008221AF"/>
    <w:rsid w:val="008309BF"/>
    <w:rsid w:val="008317CD"/>
    <w:rsid w:val="008348EE"/>
    <w:rsid w:val="00834A69"/>
    <w:rsid w:val="00841510"/>
    <w:rsid w:val="0084240D"/>
    <w:rsid w:val="00843B2E"/>
    <w:rsid w:val="0084643E"/>
    <w:rsid w:val="00847992"/>
    <w:rsid w:val="008601CB"/>
    <w:rsid w:val="008615D7"/>
    <w:rsid w:val="008617EB"/>
    <w:rsid w:val="00861BB3"/>
    <w:rsid w:val="00875EA5"/>
    <w:rsid w:val="008903BF"/>
    <w:rsid w:val="00896E43"/>
    <w:rsid w:val="008A3027"/>
    <w:rsid w:val="008C31BD"/>
    <w:rsid w:val="008C480D"/>
    <w:rsid w:val="008D5B11"/>
    <w:rsid w:val="008D6209"/>
    <w:rsid w:val="008E6B15"/>
    <w:rsid w:val="008F66A1"/>
    <w:rsid w:val="008F6FB3"/>
    <w:rsid w:val="0090094F"/>
    <w:rsid w:val="009048D9"/>
    <w:rsid w:val="00904B54"/>
    <w:rsid w:val="00907699"/>
    <w:rsid w:val="009219AB"/>
    <w:rsid w:val="009275A9"/>
    <w:rsid w:val="009279F4"/>
    <w:rsid w:val="00927E09"/>
    <w:rsid w:val="009507E1"/>
    <w:rsid w:val="00960F8C"/>
    <w:rsid w:val="00962B5C"/>
    <w:rsid w:val="00964666"/>
    <w:rsid w:val="00965170"/>
    <w:rsid w:val="00966A00"/>
    <w:rsid w:val="00992E41"/>
    <w:rsid w:val="00993057"/>
    <w:rsid w:val="00994541"/>
    <w:rsid w:val="009A2299"/>
    <w:rsid w:val="009A3B7C"/>
    <w:rsid w:val="009A43EF"/>
    <w:rsid w:val="009B0696"/>
    <w:rsid w:val="009D181A"/>
    <w:rsid w:val="009D2703"/>
    <w:rsid w:val="009D3B27"/>
    <w:rsid w:val="009D4A91"/>
    <w:rsid w:val="009E0DF8"/>
    <w:rsid w:val="009E4A05"/>
    <w:rsid w:val="00A03B83"/>
    <w:rsid w:val="00A04F14"/>
    <w:rsid w:val="00A07C15"/>
    <w:rsid w:val="00A11506"/>
    <w:rsid w:val="00A11547"/>
    <w:rsid w:val="00A1387D"/>
    <w:rsid w:val="00A211B7"/>
    <w:rsid w:val="00A24993"/>
    <w:rsid w:val="00A30430"/>
    <w:rsid w:val="00A44CD5"/>
    <w:rsid w:val="00A51228"/>
    <w:rsid w:val="00A51906"/>
    <w:rsid w:val="00A538F0"/>
    <w:rsid w:val="00A6316D"/>
    <w:rsid w:val="00A74CDA"/>
    <w:rsid w:val="00A75ECD"/>
    <w:rsid w:val="00A95B48"/>
    <w:rsid w:val="00A96BD0"/>
    <w:rsid w:val="00AA3A0B"/>
    <w:rsid w:val="00AA4E39"/>
    <w:rsid w:val="00AA784F"/>
    <w:rsid w:val="00AB68BE"/>
    <w:rsid w:val="00AC1399"/>
    <w:rsid w:val="00AD5E24"/>
    <w:rsid w:val="00AE2814"/>
    <w:rsid w:val="00AF3090"/>
    <w:rsid w:val="00B00A89"/>
    <w:rsid w:val="00B0214F"/>
    <w:rsid w:val="00B13AE1"/>
    <w:rsid w:val="00B147F6"/>
    <w:rsid w:val="00B16FB5"/>
    <w:rsid w:val="00B2132B"/>
    <w:rsid w:val="00B238ED"/>
    <w:rsid w:val="00B3465A"/>
    <w:rsid w:val="00B43648"/>
    <w:rsid w:val="00B441F7"/>
    <w:rsid w:val="00B53747"/>
    <w:rsid w:val="00B63E88"/>
    <w:rsid w:val="00B70338"/>
    <w:rsid w:val="00B72DF0"/>
    <w:rsid w:val="00B825BE"/>
    <w:rsid w:val="00B910E4"/>
    <w:rsid w:val="00BA0803"/>
    <w:rsid w:val="00BC1041"/>
    <w:rsid w:val="00BC3881"/>
    <w:rsid w:val="00BD0403"/>
    <w:rsid w:val="00BD6DD3"/>
    <w:rsid w:val="00BE0825"/>
    <w:rsid w:val="00BE6331"/>
    <w:rsid w:val="00BF391B"/>
    <w:rsid w:val="00BF78ED"/>
    <w:rsid w:val="00C0184F"/>
    <w:rsid w:val="00C023E3"/>
    <w:rsid w:val="00C074BE"/>
    <w:rsid w:val="00C07FA2"/>
    <w:rsid w:val="00C126BB"/>
    <w:rsid w:val="00C16C0E"/>
    <w:rsid w:val="00C21316"/>
    <w:rsid w:val="00C3547E"/>
    <w:rsid w:val="00C402B5"/>
    <w:rsid w:val="00C422DB"/>
    <w:rsid w:val="00C44162"/>
    <w:rsid w:val="00C47A12"/>
    <w:rsid w:val="00C5132F"/>
    <w:rsid w:val="00C519A3"/>
    <w:rsid w:val="00C5479F"/>
    <w:rsid w:val="00C60673"/>
    <w:rsid w:val="00C61BAE"/>
    <w:rsid w:val="00C639AD"/>
    <w:rsid w:val="00C71E31"/>
    <w:rsid w:val="00C71E83"/>
    <w:rsid w:val="00C72944"/>
    <w:rsid w:val="00C7501F"/>
    <w:rsid w:val="00C91C4C"/>
    <w:rsid w:val="00C955CE"/>
    <w:rsid w:val="00CB0166"/>
    <w:rsid w:val="00CB6FB3"/>
    <w:rsid w:val="00CC1F19"/>
    <w:rsid w:val="00CC72B2"/>
    <w:rsid w:val="00CE6FD9"/>
    <w:rsid w:val="00CF30F2"/>
    <w:rsid w:val="00CF353A"/>
    <w:rsid w:val="00CF7E96"/>
    <w:rsid w:val="00D02F42"/>
    <w:rsid w:val="00D07A3A"/>
    <w:rsid w:val="00D100F7"/>
    <w:rsid w:val="00D21628"/>
    <w:rsid w:val="00D2425A"/>
    <w:rsid w:val="00D276A5"/>
    <w:rsid w:val="00D3019E"/>
    <w:rsid w:val="00D34C06"/>
    <w:rsid w:val="00D36BFD"/>
    <w:rsid w:val="00D419BF"/>
    <w:rsid w:val="00D4510C"/>
    <w:rsid w:val="00D521FC"/>
    <w:rsid w:val="00D62AED"/>
    <w:rsid w:val="00D8326B"/>
    <w:rsid w:val="00D84E37"/>
    <w:rsid w:val="00D851FB"/>
    <w:rsid w:val="00D87DAF"/>
    <w:rsid w:val="00D944C3"/>
    <w:rsid w:val="00D9453C"/>
    <w:rsid w:val="00DA5888"/>
    <w:rsid w:val="00DC2BAC"/>
    <w:rsid w:val="00DC6E86"/>
    <w:rsid w:val="00DE0B71"/>
    <w:rsid w:val="00DE3FED"/>
    <w:rsid w:val="00DE4C3E"/>
    <w:rsid w:val="00DE72D8"/>
    <w:rsid w:val="00DE7729"/>
    <w:rsid w:val="00DF5ADE"/>
    <w:rsid w:val="00E02731"/>
    <w:rsid w:val="00E0779F"/>
    <w:rsid w:val="00E116E0"/>
    <w:rsid w:val="00E21228"/>
    <w:rsid w:val="00E260AA"/>
    <w:rsid w:val="00E308A2"/>
    <w:rsid w:val="00E3166A"/>
    <w:rsid w:val="00E33831"/>
    <w:rsid w:val="00E33E95"/>
    <w:rsid w:val="00E3621D"/>
    <w:rsid w:val="00E43BA5"/>
    <w:rsid w:val="00E455A2"/>
    <w:rsid w:val="00E45849"/>
    <w:rsid w:val="00E46177"/>
    <w:rsid w:val="00E46AFF"/>
    <w:rsid w:val="00E46EF8"/>
    <w:rsid w:val="00E51646"/>
    <w:rsid w:val="00E5485D"/>
    <w:rsid w:val="00E715FE"/>
    <w:rsid w:val="00E75CDD"/>
    <w:rsid w:val="00E75D16"/>
    <w:rsid w:val="00E76778"/>
    <w:rsid w:val="00E855C9"/>
    <w:rsid w:val="00E92C64"/>
    <w:rsid w:val="00E97F87"/>
    <w:rsid w:val="00EA3D89"/>
    <w:rsid w:val="00EA48BC"/>
    <w:rsid w:val="00EA515D"/>
    <w:rsid w:val="00EB269F"/>
    <w:rsid w:val="00EB39CE"/>
    <w:rsid w:val="00EE6000"/>
    <w:rsid w:val="00EE7EE0"/>
    <w:rsid w:val="00F04F70"/>
    <w:rsid w:val="00F06536"/>
    <w:rsid w:val="00F136EF"/>
    <w:rsid w:val="00F17C3F"/>
    <w:rsid w:val="00F320FC"/>
    <w:rsid w:val="00F322CA"/>
    <w:rsid w:val="00F37ADB"/>
    <w:rsid w:val="00F50BB1"/>
    <w:rsid w:val="00F52026"/>
    <w:rsid w:val="00F5629D"/>
    <w:rsid w:val="00F62EA3"/>
    <w:rsid w:val="00F6615F"/>
    <w:rsid w:val="00F90329"/>
    <w:rsid w:val="00FA3B98"/>
    <w:rsid w:val="00FC1F62"/>
    <w:rsid w:val="00FC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E122B6E7-15C0-4165-917A-D2234AC8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D863-AC57-417D-BCDF-3ADCF418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3313</TotalTime>
  <Pages>28</Pages>
  <Words>23401</Words>
  <Characters>133392</Characters>
  <Application>Microsoft Office Word</Application>
  <DocSecurity>0</DocSecurity>
  <Lines>1111</Lines>
  <Paragraphs>312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cp:revision>
  <dcterms:created xsi:type="dcterms:W3CDTF">2019-10-21T17:33:00Z</dcterms:created>
  <dcterms:modified xsi:type="dcterms:W3CDTF">2019-10-30T20:56:00Z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http://www.zotero.org/styles/ecological-applications</vt:lpwstr>
  </property>
  <property fmtid="{D5CDD505-2E9C-101B-9397-08002B2CF9AE}" pid="7" name="Mendeley Recent Style Name 2_1">
    <vt:lpwstr>Ecological Applications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