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F4B8F" w14:textId="77777777" w:rsidR="001C00E1" w:rsidRPr="0007763B" w:rsidRDefault="001C00E1" w:rsidP="001C00E1">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7FD2A31C"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4EC8542B" w14:textId="77777777" w:rsidR="001C00E1" w:rsidRPr="00F322CA" w:rsidRDefault="001C00E1" w:rsidP="001C00E1">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Pr>
          <w:rFonts w:ascii="Times New Roman" w:eastAsia="Times New Roman" w:hAnsi="Times New Roman" w:cs="Times New Roman"/>
          <w:sz w:val="24"/>
          <w:szCs w:val="24"/>
          <w:vertAlign w:val="superscript"/>
        </w:rPr>
        <w:t>1,2</w:t>
      </w:r>
    </w:p>
    <w:p w14:paraId="7651DE25"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3DC41A31" w14:textId="77777777" w:rsidR="001C00E1" w:rsidRDefault="001C00E1" w:rsidP="001C00E1">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Pr="0007763B">
        <w:rPr>
          <w:rFonts w:ascii="Times New Roman" w:eastAsia="Times New Roman" w:hAnsi="Times New Roman" w:cs="Times New Roman"/>
          <w:sz w:val="24"/>
          <w:szCs w:val="24"/>
          <w:lang w:val="fr-CA"/>
        </w:rPr>
        <w:t>, Université de Montréal, Pavillon Marie-Victorin, Montréal, QC, Canada, H3C 3J7</w:t>
      </w:r>
    </w:p>
    <w:p w14:paraId="272DA13E" w14:textId="77777777" w:rsidR="001C00E1" w:rsidRPr="00F322CA" w:rsidRDefault="001C00E1" w:rsidP="001C00E1">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Forestry, J</w:t>
      </w:r>
      <w:r w:rsidRPr="00F322CA">
        <w:rPr>
          <w:rFonts w:ascii="Times New Roman" w:eastAsia="Times New Roman" w:hAnsi="Times New Roman" w:cs="Times New Roman"/>
          <w:sz w:val="24"/>
          <w:szCs w:val="24"/>
        </w:rPr>
        <w:t>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1C8FA064" w14:textId="77777777" w:rsidR="001C00E1" w:rsidRPr="00F322CA" w:rsidRDefault="001C00E1" w:rsidP="001C00E1">
      <w:pPr>
        <w:spacing w:before="240" w:after="240" w:line="480" w:lineRule="auto"/>
        <w:rPr>
          <w:rFonts w:ascii="Times New Roman" w:eastAsia="Times New Roman" w:hAnsi="Times New Roman" w:cs="Times New Roman"/>
          <w:sz w:val="24"/>
          <w:szCs w:val="24"/>
        </w:rPr>
      </w:pPr>
    </w:p>
    <w:p w14:paraId="4D08E023"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5">
        <w:r w:rsidRPr="0007763B">
          <w:rPr>
            <w:rStyle w:val="Lienhypertexte"/>
            <w:rFonts w:ascii="Times New Roman" w:eastAsia="Times New Roman" w:hAnsi="Times New Roman" w:cs="Times New Roman"/>
            <w:sz w:val="24"/>
            <w:szCs w:val="24"/>
          </w:rPr>
          <w:t>jwittische@gmail.com</w:t>
        </w:r>
      </w:hyperlink>
    </w:p>
    <w:p w14:paraId="688B8750"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4BD2F7C8"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777886D3"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65D93E51"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5A389865"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483B34E8"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2269766F"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42F1451C" w14:textId="77777777" w:rsidR="001C00E1" w:rsidRPr="0007763B" w:rsidRDefault="001C00E1" w:rsidP="001C00E1">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3CF51345"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Globally, biodiversity at multiple levels of organization is being lost at an increasing rate with significant consequences for ecosystem functioning and long term viability of the biosphere.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(Leigh, Hendry, Vázquez‐Domínguez, &amp; Friesen, 2019)</w:t>
      </w:r>
      <w:r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Pr="00295FF4">
        <w:rPr>
          <w:rFonts w:ascii="Times New Roman" w:eastAsia="Times New Roman" w:hAnsi="Times New Roman" w:cs="Times New Roman"/>
          <w:sz w:val="24"/>
          <w:szCs w:val="24"/>
        </w:rPr>
        <w:t xml:space="preserve"> </w:t>
      </w:r>
    </w:p>
    <w:p w14:paraId="20F11E94" w14:textId="77777777" w:rsidR="001C00E1" w:rsidRPr="00295FF4"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Spatial and temporal variation </w:t>
      </w:r>
      <w:r>
        <w:rPr>
          <w:rFonts w:ascii="Times New Roman" w:eastAsia="Times New Roman" w:hAnsi="Times New Roman" w:cs="Times New Roman"/>
          <w:sz w:val="24"/>
          <w:szCs w:val="24"/>
        </w:rPr>
        <w:t xml:space="preserve">in genetic diversity </w:t>
      </w:r>
      <w:r w:rsidRPr="00295FF4">
        <w:rPr>
          <w:rFonts w:ascii="Times New Roman" w:eastAsia="Times New Roman" w:hAnsi="Times New Roman" w:cs="Times New Roman"/>
          <w:sz w:val="24"/>
          <w:szCs w:val="24"/>
        </w:rPr>
        <w:t>can tell us a great deal about</w:t>
      </w:r>
      <w:r w:rsidRPr="00295FF4">
        <w:rPr>
          <w:rFonts w:ascii="Times New Roman" w:hAnsi="Times New Roman" w:cs="Times New Roman"/>
          <w:sz w:val="24"/>
          <w:szCs w:val="24"/>
        </w:rPr>
        <w:t xml:space="preserve"> demography and population connectivity </w:t>
      </w:r>
      <w:r w:rsidRPr="00295F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Pr="00295FF4">
        <w:rPr>
          <w:rFonts w:ascii="Times New Roman" w:hAnsi="Times New Roman" w:cs="Times New Roman"/>
          <w:sz w:val="24"/>
          <w:szCs w:val="24"/>
        </w:rPr>
        <w:fldChar w:fldCharType="separate"/>
      </w:r>
      <w:r w:rsidRPr="00295FF4">
        <w:rPr>
          <w:rFonts w:ascii="Times New Roman" w:hAnsi="Times New Roman" w:cs="Times New Roman"/>
          <w:noProof/>
          <w:sz w:val="24"/>
          <w:szCs w:val="24"/>
        </w:rPr>
        <w:t>(Bradburd &amp; Ralph, 2019; Lowe &amp; Allendorf, 2010)</w:t>
      </w:r>
      <w:r w:rsidRPr="00295FF4">
        <w:rPr>
          <w:rFonts w:ascii="Times New Roman" w:hAnsi="Times New Roman" w:cs="Times New Roman"/>
          <w:sz w:val="24"/>
          <w:szCs w:val="24"/>
        </w:rPr>
        <w:fldChar w:fldCharType="end"/>
      </w:r>
      <w:r w:rsidRPr="00295FF4">
        <w:rPr>
          <w:rFonts w:ascii="Times New Roman" w:hAnsi="Times New Roman" w:cs="Times New Roman"/>
          <w:sz w:val="24"/>
          <w:szCs w:val="24"/>
        </w:rPr>
        <w:t>.</w:t>
      </w:r>
      <w:r w:rsidRPr="00295FF4">
        <w:rPr>
          <w:rFonts w:ascii="Times New Roman" w:eastAsia="Times New Roman" w:hAnsi="Times New Roman" w:cs="Times New Roman"/>
          <w:sz w:val="24"/>
          <w:szCs w:val="24"/>
        </w:rPr>
        <w:t xml:space="preserve"> Indeed, population genetics have proven essential to translating observed genetic variation into meaningful inferences regarding connectivity and demography that are necessary for conservation efforts.</w:t>
      </w:r>
      <w:r w:rsidRPr="00295FF4" w:rsidDel="002050D0">
        <w:rPr>
          <w:rFonts w:ascii="Times New Roman" w:eastAsia="Times New Roman" w:hAnsi="Times New Roman" w:cs="Times New Roman"/>
          <w:sz w:val="24"/>
          <w:szCs w:val="24"/>
        </w:rPr>
        <w:t xml:space="preserv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field of </w:t>
      </w:r>
      <w:r w:rsidRPr="00295FF4">
        <w:rPr>
          <w:rFonts w:ascii="Times New Roman" w:eastAsia="Times New Roman" w:hAnsi="Times New Roman" w:cs="Times New Roman"/>
          <w:sz w:val="24"/>
          <w:szCs w:val="24"/>
        </w:rPr>
        <w:t xml:space="preserve">landscape genetics </w:t>
      </w:r>
      <w:r>
        <w:rPr>
          <w:rFonts w:ascii="Times New Roman" w:eastAsia="Times New Roman" w:hAnsi="Times New Roman" w:cs="Times New Roman"/>
          <w:sz w:val="24"/>
          <w:szCs w:val="24"/>
        </w:rPr>
        <w:t xml:space="preserve">examines </w:t>
      </w:r>
      <w:r w:rsidRPr="00295FF4">
        <w:rPr>
          <w:rFonts w:ascii="Times New Roman" w:eastAsia="Times New Roman" w:hAnsi="Times New Roman" w:cs="Times New Roman"/>
          <w:sz w:val="24"/>
          <w:szCs w:val="24"/>
        </w:rPr>
        <w:t>interaction</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micro-evolutionary processes and landscape features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8B2DA1">
        <w:rPr>
          <w:rFonts w:ascii="Times New Roman" w:eastAsia="Times New Roman" w:hAnsi="Times New Roman" w:cs="Times New Roman"/>
          <w:noProof/>
          <w:sz w:val="24"/>
          <w:szCs w:val="24"/>
        </w:rPr>
        <w:t>(Manel &amp; Holderegger, 2013; Manel, Schwartz, Luikart, &amp; Taberlet, 2003; Wagner &amp; Fortin, 2013)</w:t>
      </w:r>
      <w:r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 order to improve </w:t>
      </w:r>
      <w:r w:rsidRPr="00295FF4">
        <w:rPr>
          <w:rFonts w:ascii="Times New Roman" w:eastAsia="Times New Roman" w:hAnsi="Times New Roman" w:cs="Times New Roman"/>
          <w:sz w:val="24"/>
          <w:szCs w:val="24"/>
        </w:rPr>
        <w:t xml:space="preserve">understanding of how spatial heterogeneity influences population genetic processes. </w:t>
      </w:r>
      <w:r>
        <w:rPr>
          <w:rFonts w:ascii="Times New Roman" w:eastAsia="Times New Roman" w:hAnsi="Times New Roman" w:cs="Times New Roman"/>
          <w:sz w:val="24"/>
          <w:szCs w:val="24"/>
        </w:rPr>
        <w:t xml:space="preserve">The historically spatial focus of landscape genetics, where sampling and/or analysis is done at a single point in time </w:t>
      </w:r>
      <w:r>
        <w:rPr>
          <w:rFonts w:ascii="Times New Roman" w:eastAsia="Times New Roman" w:hAnsi="Times New Roman" w:cs="Times New Roman"/>
          <w:i/>
          <w:sz w:val="24"/>
          <w:szCs w:val="24"/>
        </w:rPr>
        <w:fldChar w:fldCharType="begin" w:fldLock="1"/>
      </w:r>
      <w:r>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Pr>
          <w:rFonts w:ascii="Times New Roman" w:eastAsia="Times New Roman" w:hAnsi="Times New Roman" w:cs="Times New Roman"/>
          <w:i/>
          <w:sz w:val="24"/>
          <w:szCs w:val="24"/>
        </w:rPr>
        <w:fldChar w:fldCharType="separate"/>
      </w:r>
      <w:r w:rsidRPr="00FC33C1">
        <w:rPr>
          <w:rFonts w:ascii="Times New Roman" w:eastAsia="Times New Roman" w:hAnsi="Times New Roman" w:cs="Times New Roman"/>
          <w:noProof/>
          <w:sz w:val="24"/>
          <w:szCs w:val="24"/>
        </w:rPr>
        <w:t>(</w:t>
      </w:r>
      <w:r w:rsidRPr="00FC33C1">
        <w:rPr>
          <w:rFonts w:ascii="Times New Roman" w:eastAsia="Times New Roman" w:hAnsi="Times New Roman" w:cs="Times New Roman"/>
          <w:i/>
          <w:noProof/>
          <w:sz w:val="24"/>
          <w:szCs w:val="24"/>
        </w:rPr>
        <w:t>e.g.</w:t>
      </w:r>
      <w:r>
        <w:rPr>
          <w:rFonts w:ascii="Times New Roman" w:eastAsia="Times New Roman" w:hAnsi="Times New Roman" w:cs="Times New Roman"/>
          <w:noProof/>
          <w:sz w:val="24"/>
          <w:szCs w:val="24"/>
        </w:rPr>
        <w:t xml:space="preserve"> </w:t>
      </w:r>
      <w:r w:rsidRPr="00FC33C1">
        <w:rPr>
          <w:rFonts w:ascii="Times New Roman" w:eastAsia="Times New Roman" w:hAnsi="Times New Roman" w:cs="Times New Roman"/>
          <w:noProof/>
          <w:sz w:val="24"/>
          <w:szCs w:val="24"/>
        </w:rPr>
        <w:t>Wittische, Janes, &amp; James, 2019)</w:t>
      </w:r>
      <w:r>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may limit the quality and usefulness of inference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Demographically dynamic systems, such as </w:t>
      </w:r>
      <w:r w:rsidRPr="00295FF4">
        <w:rPr>
          <w:rFonts w:ascii="Times New Roman" w:eastAsia="Times New Roman" w:hAnsi="Times New Roman" w:cs="Times New Roman"/>
          <w:sz w:val="24"/>
          <w:szCs w:val="24"/>
        </w:rPr>
        <w:t xml:space="preserve">outbreaks, invasions and species declines </w:t>
      </w:r>
      <w:r>
        <w:rPr>
          <w:rFonts w:ascii="Times New Roman" w:eastAsia="Times New Roman" w:hAnsi="Times New Roman" w:cs="Times New Roman"/>
          <w:sz w:val="24"/>
          <w:szCs w:val="24"/>
        </w:rPr>
        <w:t xml:space="preserve">especially </w:t>
      </w:r>
      <w:r w:rsidRPr="00295FF4">
        <w:rPr>
          <w:rFonts w:ascii="Times New Roman" w:eastAsia="Times New Roman" w:hAnsi="Times New Roman" w:cs="Times New Roman"/>
          <w:sz w:val="24"/>
          <w:szCs w:val="24"/>
        </w:rPr>
        <w:t xml:space="preserve">require </w:t>
      </w:r>
      <w:r>
        <w:rPr>
          <w:rFonts w:ascii="Times New Roman" w:eastAsia="Times New Roman" w:hAnsi="Times New Roman" w:cs="Times New Roman"/>
          <w:sz w:val="24"/>
          <w:szCs w:val="24"/>
        </w:rPr>
        <w:t>both a spatial and a temporal perspective</w:t>
      </w:r>
      <w:r w:rsidRPr="00295FF4">
        <w:rPr>
          <w:rFonts w:ascii="Times New Roman" w:eastAsia="Times New Roman" w:hAnsi="Times New Roman" w:cs="Times New Roman"/>
          <w:sz w:val="24"/>
          <w:szCs w:val="24"/>
        </w:rPr>
        <w:t xml:space="preserve">. </w:t>
      </w:r>
    </w:p>
    <w:p w14:paraId="5D2EC571" w14:textId="77777777" w:rsidR="001C00E1"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lastRenderedPageBreak/>
        <w:t xml:space="preserve">Temporal variation in genetic diversity, and its drivers, are at the crux of many conservation </w:t>
      </w:r>
      <w:r>
        <w:rPr>
          <w:rFonts w:ascii="Times New Roman" w:eastAsia="Times New Roman" w:hAnsi="Times New Roman" w:cs="Times New Roman"/>
          <w:sz w:val="24"/>
          <w:szCs w:val="24"/>
        </w:rPr>
        <w:t xml:space="preserve">and public health </w:t>
      </w:r>
      <w:r w:rsidRPr="00295FF4">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For example, spatio-temporal genetic studies have led to a better understanding of the invasion history of a major diseases vector species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50FB4">
        <w:rPr>
          <w:rFonts w:ascii="Times New Roman" w:eastAsia="Times New Roman" w:hAnsi="Times New Roman" w:cs="Times New Roman"/>
          <w:noProof/>
          <w:sz w:val="24"/>
          <w:szCs w:val="24"/>
        </w:rPr>
        <w:t>(Maynard et al.,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to the impacts of landscape fragmentation on a food web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50FB4">
        <w:rPr>
          <w:rFonts w:ascii="Times New Roman" w:eastAsia="Times New Roman" w:hAnsi="Times New Roman" w:cs="Times New Roman"/>
          <w:noProof/>
          <w:sz w:val="24"/>
          <w:szCs w:val="24"/>
        </w:rPr>
        <w:t>(Nair, Fountain, Ikonen, Ojanen, &amp; Van Nouhuys, 2016)</w:t>
      </w:r>
      <w:r>
        <w:rPr>
          <w:rFonts w:ascii="Times New Roman" w:eastAsia="Times New Roman" w:hAnsi="Times New Roman" w:cs="Times New Roman"/>
          <w:sz w:val="24"/>
          <w:szCs w:val="24"/>
        </w:rPr>
        <w:fldChar w:fldCharType="end"/>
      </w:r>
      <w:r w:rsidRPr="00850F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Temporal genetic variation reflects </w:t>
      </w:r>
      <w:r w:rsidRPr="00295FF4">
        <w:rPr>
          <w:rFonts w:ascii="Times New Roman" w:eastAsia="Times New Roman" w:hAnsi="Times New Roman" w:cs="Times New Roman"/>
          <w:sz w:val="24"/>
          <w:szCs w:val="24"/>
        </w:rPr>
        <w:t>the evolution</w:t>
      </w:r>
      <w:r>
        <w:rPr>
          <w:rFonts w:ascii="Times New Roman" w:eastAsia="Times New Roman" w:hAnsi="Times New Roman" w:cs="Times New Roman"/>
          <w:sz w:val="24"/>
          <w:szCs w:val="24"/>
        </w:rPr>
        <w:t>ary</w:t>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potential of a population and the probability of its </w:t>
      </w:r>
      <w:r w:rsidRPr="00295FF4">
        <w:rPr>
          <w:rFonts w:ascii="Times New Roman" w:eastAsia="Times New Roman" w:hAnsi="Times New Roman" w:cs="Times New Roman"/>
          <w:sz w:val="24"/>
          <w:szCs w:val="24"/>
        </w:rPr>
        <w:t xml:space="preserve">persistence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(Aeschbacher, Selby, Willis, &amp; Coop, 2016; Bolnick &amp; Nosil, 2007; Kremer et al., 2012)</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assessing change in spatial genetic variation through time </w:t>
      </w:r>
      <w:r w:rsidRPr="00295FF4">
        <w:rPr>
          <w:rFonts w:ascii="Times New Roman" w:eastAsia="Times New Roman" w:hAnsi="Times New Roman" w:cs="Times New Roman"/>
          <w:sz w:val="24"/>
          <w:szCs w:val="24"/>
        </w:rPr>
        <w:t>is challeng</w:t>
      </w:r>
      <w:r>
        <w:rPr>
          <w:rFonts w:ascii="Times New Roman" w:eastAsia="Times New Roman" w:hAnsi="Times New Roman" w:cs="Times New Roman"/>
          <w:sz w:val="24"/>
          <w:szCs w:val="24"/>
        </w:rPr>
        <w:t>ing</w:t>
      </w:r>
      <w:r w:rsidRPr="00295FF4">
        <w:rPr>
          <w:rFonts w:ascii="Times New Roman" w:eastAsia="Times New Roman" w:hAnsi="Times New Roman" w:cs="Times New Roman"/>
          <w:sz w:val="24"/>
          <w:szCs w:val="24"/>
        </w:rPr>
        <w:t xml:space="preserve"> because </w:t>
      </w:r>
      <w:r>
        <w:rPr>
          <w:rFonts w:ascii="Times New Roman" w:eastAsia="Times New Roman" w:hAnsi="Times New Roman" w:cs="Times New Roman"/>
          <w:sz w:val="24"/>
          <w:szCs w:val="24"/>
        </w:rPr>
        <w:t xml:space="preserve">population </w:t>
      </w:r>
      <w:r w:rsidRPr="00295FF4">
        <w:rPr>
          <w:rFonts w:ascii="Times New Roman" w:eastAsia="Times New Roman" w:hAnsi="Times New Roman" w:cs="Times New Roman"/>
          <w:sz w:val="24"/>
          <w:szCs w:val="24"/>
        </w:rPr>
        <w:t xml:space="preserve">genetic diversity </w:t>
      </w:r>
      <w:r>
        <w:rPr>
          <w:rFonts w:ascii="Times New Roman" w:eastAsia="Times New Roman" w:hAnsi="Times New Roman" w:cs="Times New Roman"/>
          <w:sz w:val="24"/>
          <w:szCs w:val="24"/>
        </w:rPr>
        <w:t xml:space="preserve">is under the combined influences of </w:t>
      </w:r>
      <w:r w:rsidRPr="00295FF4">
        <w:rPr>
          <w:rFonts w:ascii="Times New Roman" w:eastAsia="Times New Roman" w:hAnsi="Times New Roman" w:cs="Times New Roman"/>
          <w:sz w:val="24"/>
          <w:szCs w:val="24"/>
        </w:rPr>
        <w:t>recombination</w:t>
      </w:r>
      <w:r>
        <w:rPr>
          <w:rFonts w:ascii="Times New Roman" w:eastAsia="Times New Roman" w:hAnsi="Times New Roman" w:cs="Times New Roman"/>
          <w:sz w:val="24"/>
          <w:szCs w:val="24"/>
        </w:rPr>
        <w:t>,</w:t>
      </w:r>
      <w:r w:rsidRPr="00295FF4">
        <w:rPr>
          <w:rFonts w:ascii="Times New Roman" w:eastAsia="Times New Roman" w:hAnsi="Times New Roman" w:cs="Times New Roman"/>
          <w:sz w:val="24"/>
          <w:szCs w:val="24"/>
        </w:rPr>
        <w:t xml:space="preserve"> mutation</w:t>
      </w:r>
      <w:r>
        <w:rPr>
          <w:rFonts w:ascii="Times New Roman" w:eastAsia="Times New Roman" w:hAnsi="Times New Roman" w:cs="Times New Roman"/>
          <w:sz w:val="24"/>
          <w:szCs w:val="24"/>
        </w:rPr>
        <w:t xml:space="preserve">, and </w:t>
      </w:r>
      <w:r w:rsidRPr="00295FF4">
        <w:rPr>
          <w:rFonts w:ascii="Times New Roman" w:eastAsia="Times New Roman" w:hAnsi="Times New Roman" w:cs="Times New Roman"/>
          <w:sz w:val="24"/>
          <w:szCs w:val="24"/>
        </w:rPr>
        <w:t>demographic</w:t>
      </w:r>
      <w:r>
        <w:rPr>
          <w:rFonts w:ascii="Times New Roman" w:eastAsia="Times New Roman" w:hAnsi="Times New Roman" w:cs="Times New Roman"/>
          <w:sz w:val="24"/>
          <w:szCs w:val="24"/>
        </w:rPr>
        <w:t xml:space="preserve">ally-induced </w:t>
      </w:r>
      <w:r w:rsidRPr="00295FF4">
        <w:rPr>
          <w:rFonts w:ascii="Times New Roman" w:eastAsia="Times New Roman" w:hAnsi="Times New Roman" w:cs="Times New Roman"/>
          <w:sz w:val="24"/>
          <w:szCs w:val="24"/>
        </w:rPr>
        <w:t xml:space="preserve">genetic drift. </w:t>
      </w:r>
      <w:r>
        <w:rPr>
          <w:rFonts w:ascii="Times New Roman" w:eastAsia="Times New Roman" w:hAnsi="Times New Roman" w:cs="Times New Roman"/>
          <w:sz w:val="24"/>
          <w:szCs w:val="24"/>
        </w:rPr>
        <w:t>Nonetheless, it remains important to develop the capacity to identify changes in genetic diversity through time, specifically when searching for signals of recent demographic changes in the context of ongoing worldwide biodiversity loss.</w:t>
      </w:r>
    </w:p>
    <w:p w14:paraId="66596A4C" w14:textId="77777777" w:rsidR="001C00E1" w:rsidRPr="00295FF4"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95FF4">
        <w:rPr>
          <w:rFonts w:ascii="Times New Roman" w:eastAsia="Times New Roman" w:hAnsi="Times New Roman" w:cs="Times New Roman"/>
          <w:sz w:val="24"/>
          <w:szCs w:val="24"/>
        </w:rPr>
        <w:t>t is</w:t>
      </w:r>
      <w:r>
        <w:rPr>
          <w:rFonts w:ascii="Times New Roman" w:eastAsia="Times New Roman" w:hAnsi="Times New Roman" w:cs="Times New Roman"/>
          <w:sz w:val="24"/>
          <w:szCs w:val="24"/>
        </w:rPr>
        <w:t xml:space="preserve"> unfortunately</w:t>
      </w:r>
      <w:r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Pr="00295FF4">
        <w:rPr>
          <w:rFonts w:ascii="Times New Roman" w:eastAsia="Times New Roman" w:hAnsi="Times New Roman" w:cs="Times New Roman"/>
          <w:sz w:val="24"/>
          <w:szCs w:val="24"/>
        </w:rPr>
        <w:t>observe these effects through their population genetic legacies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27778">
        <w:rPr>
          <w:rFonts w:ascii="Times New Roman" w:eastAsia="Times New Roman" w:hAnsi="Times New Roman" w:cs="Times New Roman"/>
          <w:noProof/>
          <w:sz w:val="24"/>
          <w:szCs w:val="24"/>
        </w:rPr>
        <w:t>(Banks et al., 2013)</w:t>
      </w:r>
      <w:r>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Pr="00295FF4">
        <w:rPr>
          <w:rFonts w:ascii="Times New Roman" w:eastAsia="Times New Roman" w:hAnsi="Times New Roman" w:cs="Times New Roman"/>
          <w:sz w:val="24"/>
          <w:szCs w:val="24"/>
        </w:rPr>
        <w:t xml:space="preserve">enetic legacies may not be detectable as rapidly as the demographic consequences of change they </w:t>
      </w:r>
      <w:r>
        <w:rPr>
          <w:rFonts w:ascii="Times New Roman" w:eastAsia="Times New Roman" w:hAnsi="Times New Roman" w:cs="Times New Roman"/>
          <w:sz w:val="24"/>
          <w:szCs w:val="24"/>
        </w:rPr>
        <w:t xml:space="preserve">can persist </w:t>
      </w:r>
      <w:r w:rsidRPr="00295FF4">
        <w:rPr>
          <w:rFonts w:ascii="Times New Roman" w:eastAsia="Times New Roman" w:hAnsi="Times New Roman" w:cs="Times New Roman"/>
          <w:sz w:val="24"/>
          <w:szCs w:val="24"/>
        </w:rPr>
        <w:t xml:space="preserve">for several generations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(Bolliger, Lander, &amp; Balkenhol, 2014; Epps &amp; Keyghobadi,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Researchers commonly use spatio-temporal population genetic legacies to study isolation-by-distance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(Rousset, 1997; Wright, 1943)</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population bottlenecks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(Gattepaille, Jakobsson, &amp; Blum, 2013; Maruyama &amp; Fuerstt, 1985)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migration between isolated populations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(Bezemer, Krauss, Roberts, &amp; Hopper, 2019; Buschbom, Yanbaev, &amp; Degen, 2011)</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and outbreak expansions </w:t>
      </w:r>
      <w:r w:rsidRPr="00295FF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FC33C1">
        <w:rPr>
          <w:rFonts w:ascii="Times New Roman" w:eastAsia="Times New Roman" w:hAnsi="Times New Roman" w:cs="Times New Roman"/>
          <w:noProof/>
          <w:sz w:val="24"/>
          <w:szCs w:val="24"/>
        </w:rPr>
        <w:t>(Larroque et al., 2019; Wittische et al., 2019)</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Identifying meaningful and statistically significant relationships between temporal landscape-change and the spatial apportionment of genetic variation can give us </w:t>
      </w:r>
      <w:r w:rsidRPr="00295FF4">
        <w:rPr>
          <w:rFonts w:ascii="Times New Roman" w:eastAsia="Times New Roman" w:hAnsi="Times New Roman" w:cs="Times New Roman"/>
          <w:sz w:val="24"/>
          <w:szCs w:val="24"/>
        </w:rPr>
        <w:lastRenderedPageBreak/>
        <w:t xml:space="preserve">important insights about the eco-evolutionary dynamics of a species, and be used to inform conservation strategies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(e.g. Landguth, Holden, Mahalovich, &amp; Cushman, 2017)</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p>
    <w:p w14:paraId="0F4FD52E" w14:textId="77777777" w:rsidR="001C00E1"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Pr="00295FF4">
        <w:rPr>
          <w:rFonts w:ascii="Times New Roman" w:hAnsi="Times New Roman" w:cs="Times New Roman"/>
          <w:sz w:val="24"/>
          <w:szCs w:val="24"/>
        </w:rPr>
        <w:t xml:space="preserve">ethods to detect significant past demographic events exist, but they are generally purpose-built for </w:t>
      </w:r>
      <w:r>
        <w:rPr>
          <w:rFonts w:ascii="Times New Roman" w:hAnsi="Times New Roman" w:cs="Times New Roman"/>
          <w:sz w:val="24"/>
          <w:szCs w:val="24"/>
        </w:rPr>
        <w:t>information-rich</w:t>
      </w:r>
      <w:r w:rsidRPr="00295FF4">
        <w:rPr>
          <w:rFonts w:ascii="Times New Roman" w:hAnsi="Times New Roman" w:cs="Times New Roman"/>
          <w:sz w:val="24"/>
          <w:szCs w:val="24"/>
        </w:rPr>
        <w:t xml:space="preserve"> genetic datasets, which span great sections or the whole genome</w:t>
      </w:r>
      <w:r>
        <w:rPr>
          <w:rFonts w:ascii="Times New Roman" w:hAnsi="Times New Roman" w:cs="Times New Roman"/>
          <w:sz w:val="24"/>
          <w:szCs w:val="24"/>
        </w:rPr>
        <w:t xml:space="preserve"> or are the result of deep sequencing</w:t>
      </w:r>
      <w:r w:rsidRPr="00295FF4">
        <w:rPr>
          <w:rFonts w:ascii="Times New Roman" w:hAnsi="Times New Roman" w:cs="Times New Roman"/>
          <w:sz w:val="24"/>
          <w:szCs w:val="24"/>
        </w:rPr>
        <w:t>,</w:t>
      </w:r>
      <w:r>
        <w:rPr>
          <w:rFonts w:ascii="Times New Roman" w:hAnsi="Times New Roman" w:cs="Times New Roman"/>
          <w:sz w:val="24"/>
          <w:szCs w:val="24"/>
        </w:rPr>
        <w:t xml:space="preserve"> and are </w:t>
      </w:r>
      <w:r w:rsidRPr="00295FF4">
        <w:rPr>
          <w:rFonts w:ascii="Times New Roman" w:hAnsi="Times New Roman" w:cs="Times New Roman"/>
          <w:sz w:val="24"/>
          <w:szCs w:val="24"/>
        </w:rPr>
        <w:t xml:space="preserve">collected at a single point in time. </w:t>
      </w:r>
      <w:r>
        <w:rPr>
          <w:rFonts w:ascii="Times New Roman" w:hAnsi="Times New Roman" w:cs="Times New Roman"/>
          <w:sz w:val="24"/>
          <w:szCs w:val="24"/>
        </w:rPr>
        <w:t xml:space="preserve">For example, simulation-based frameworks may be used to infer demographic history from at least tens of thousands of loci, based on different demographic scenarios </w:t>
      </w:r>
      <w:r w:rsidRPr="00295F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Pr="00295FF4">
        <w:rPr>
          <w:rFonts w:ascii="Times New Roman" w:hAnsi="Times New Roman" w:cs="Times New Roman"/>
          <w:sz w:val="24"/>
          <w:szCs w:val="24"/>
        </w:rPr>
        <w:fldChar w:fldCharType="separate"/>
      </w:r>
      <w:r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Pr="00295FF4">
        <w:rPr>
          <w:rFonts w:ascii="Times New Roman" w:hAnsi="Times New Roman" w:cs="Times New Roman"/>
          <w:sz w:val="24"/>
          <w:szCs w:val="24"/>
        </w:rPr>
        <w:fldChar w:fldCharType="end"/>
      </w:r>
      <w:r>
        <w:rPr>
          <w:rFonts w:ascii="Times New Roman" w:hAnsi="Times New Roman" w:cs="Times New Roman"/>
          <w:sz w:val="24"/>
          <w:szCs w:val="24"/>
        </w:rPr>
        <w:t xml:space="preserve">. In general, these </w:t>
      </w:r>
      <w:r w:rsidRPr="00295FF4">
        <w:rPr>
          <w:rFonts w:ascii="Times New Roman" w:hAnsi="Times New Roman" w:cs="Times New Roman"/>
          <w:sz w:val="24"/>
          <w:szCs w:val="24"/>
        </w:rPr>
        <w:t xml:space="preserve">methods </w:t>
      </w:r>
      <w:r>
        <w:rPr>
          <w:rFonts w:ascii="Times New Roman" w:hAnsi="Times New Roman" w:cs="Times New Roman"/>
          <w:sz w:val="24"/>
          <w:szCs w:val="24"/>
        </w:rPr>
        <w:t xml:space="preserve">require </w:t>
      </w:r>
      <w:r w:rsidRPr="00295FF4">
        <w:rPr>
          <w:rFonts w:ascii="Times New Roman" w:hAnsi="Times New Roman" w:cs="Times New Roman"/>
          <w:sz w:val="24"/>
          <w:szCs w:val="24"/>
        </w:rPr>
        <w:t>input</w:t>
      </w:r>
      <w:r>
        <w:rPr>
          <w:rFonts w:ascii="Times New Roman" w:hAnsi="Times New Roman" w:cs="Times New Roman"/>
          <w:sz w:val="24"/>
          <w:szCs w:val="24"/>
        </w:rPr>
        <w:t xml:space="preserve"> beyond simple allele counts,</w:t>
      </w:r>
      <w:r w:rsidRPr="00295FF4">
        <w:rPr>
          <w:rFonts w:ascii="Times New Roman" w:hAnsi="Times New Roman" w:cs="Times New Roman"/>
          <w:sz w:val="24"/>
          <w:szCs w:val="24"/>
        </w:rPr>
        <w:t xml:space="preserve"> such as information about recombination processes </w:t>
      </w:r>
      <w:r w:rsidRPr="00295FF4">
        <w:rPr>
          <w:rFonts w:ascii="Times New Roman" w:hAnsi="Times New Roman" w:cs="Times New Roman"/>
          <w:sz w:val="24"/>
          <w:szCs w:val="24"/>
        </w:rPr>
        <w:fldChar w:fldCharType="begin" w:fldLock="1"/>
      </w:r>
      <w:r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Pr="00295FF4">
        <w:rPr>
          <w:rFonts w:ascii="Times New Roman" w:hAnsi="Times New Roman" w:cs="Times New Roman"/>
          <w:sz w:val="24"/>
          <w:szCs w:val="24"/>
        </w:rPr>
        <w:fldChar w:fldCharType="separate"/>
      </w:r>
      <w:r w:rsidRPr="00295FF4">
        <w:rPr>
          <w:rFonts w:ascii="Times New Roman" w:hAnsi="Times New Roman" w:cs="Times New Roman"/>
          <w:noProof/>
          <w:sz w:val="24"/>
          <w:szCs w:val="24"/>
        </w:rPr>
        <w:t>(Gattepaille et al., 2013)</w:t>
      </w:r>
      <w:r w:rsidRPr="00295FF4">
        <w:rPr>
          <w:rFonts w:ascii="Times New Roman" w:hAnsi="Times New Roman" w:cs="Times New Roman"/>
          <w:sz w:val="24"/>
          <w:szCs w:val="24"/>
        </w:rPr>
        <w:fldChar w:fldCharType="end"/>
      </w:r>
      <w:r w:rsidRPr="00295FF4">
        <w:rPr>
          <w:rFonts w:ascii="Times New Roman" w:hAnsi="Times New Roman" w:cs="Times New Roman"/>
          <w:sz w:val="24"/>
          <w:szCs w:val="24"/>
        </w:rPr>
        <w:t xml:space="preserve"> and ascertainment bias </w:t>
      </w:r>
      <w:r w:rsidRPr="00295F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Pr="00295FF4">
        <w:rPr>
          <w:rFonts w:ascii="Times New Roman" w:hAnsi="Times New Roman" w:cs="Times New Roman"/>
          <w:sz w:val="24"/>
          <w:szCs w:val="24"/>
        </w:rPr>
        <w:fldChar w:fldCharType="separate"/>
      </w:r>
      <w:r w:rsidRPr="003B19F7">
        <w:rPr>
          <w:rFonts w:ascii="Times New Roman" w:hAnsi="Times New Roman" w:cs="Times New Roman"/>
          <w:noProof/>
          <w:sz w:val="24"/>
          <w:szCs w:val="24"/>
        </w:rPr>
        <w:t>(Albrechtsen, Nielsen, &amp; Nielsen, 2010; Clark, Hubisz, Bustamante, Williamson, &amp; Nielsen, 2005; Marth, Czabarka, Murvai, &amp; Sherry, 2004)</w:t>
      </w:r>
      <w:r w:rsidRPr="00295FF4">
        <w:rPr>
          <w:rFonts w:ascii="Times New Roman" w:hAnsi="Times New Roman" w:cs="Times New Roman"/>
          <w:sz w:val="24"/>
          <w:szCs w:val="24"/>
        </w:rPr>
        <w:fldChar w:fldCharType="end"/>
      </w:r>
      <w:r>
        <w:rPr>
          <w:rFonts w:ascii="Times New Roman" w:hAnsi="Times New Roman" w:cs="Times New Roman"/>
          <w:sz w:val="24"/>
          <w:szCs w:val="24"/>
        </w:rPr>
        <w:t xml:space="preserve"> to estimate demographic parameters and history.</w:t>
      </w:r>
      <w:r w:rsidRPr="00295FF4">
        <w:rPr>
          <w:rFonts w:ascii="Times New Roman" w:hAnsi="Times New Roman" w:cs="Times New Roman"/>
          <w:sz w:val="24"/>
          <w:szCs w:val="24"/>
        </w:rPr>
        <w:t xml:space="preserve"> </w:t>
      </w:r>
      <w:r w:rsidRPr="00295FF4">
        <w:rPr>
          <w:rFonts w:ascii="Times New Roman" w:eastAsia="Times New Roman" w:hAnsi="Times New Roman" w:cs="Times New Roman"/>
          <w:sz w:val="24"/>
          <w:szCs w:val="24"/>
        </w:rPr>
        <w:t>Some other studies have directly used genetic diff</w:t>
      </w:r>
      <w:r>
        <w:rPr>
          <w:rFonts w:ascii="Times New Roman" w:eastAsia="Times New Roman" w:hAnsi="Times New Roman" w:cs="Times New Roman"/>
          <w:sz w:val="24"/>
          <w:szCs w:val="24"/>
        </w:rPr>
        <w:t xml:space="preserve">erentiation metrics such as </w:t>
      </w:r>
      <w:r w:rsidRPr="00295FF4">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ST</w:t>
      </w:r>
      <w:r w:rsidRPr="00295FF4">
        <w:rPr>
          <w:rFonts w:ascii="Times New Roman" w:eastAsia="Times New Roman" w:hAnsi="Times New Roman" w:cs="Times New Roman"/>
          <w:sz w:val="24"/>
          <w:szCs w:val="24"/>
        </w:rPr>
        <w:t xml:space="preserve">, to evaluate temporal change between genetic datasets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Pr="00B964CC">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w:instrText>
      </w:r>
      <w:r w:rsidRPr="00295FF4">
        <w:rPr>
          <w:rFonts w:ascii="Times New Roman" w:eastAsia="Times New Roman" w:hAnsi="Times New Roman" w:cs="Times New Roman"/>
          <w:sz w:val="24"/>
          <w:szCs w:val="24"/>
          <w:lang w:val="fr-CA"/>
        </w:rPr>
        <w:instrText>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lang w:val="fr-CA"/>
        </w:rPr>
        <w:t>(e.g. Larroque et al 2019b; Segura-García et al., 2019)</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lang w:val="fr-CA"/>
        </w:rPr>
        <w:t xml:space="preserve">. </w:t>
      </w:r>
      <w:r w:rsidRPr="00295FF4">
        <w:rPr>
          <w:rFonts w:ascii="Times New Roman" w:eastAsia="Times New Roman" w:hAnsi="Times New Roman" w:cs="Times New Roman"/>
          <w:sz w:val="24"/>
          <w:szCs w:val="24"/>
        </w:rPr>
        <w:t>However, translating our spatial understanding of F</w:t>
      </w:r>
      <w:r>
        <w:rPr>
          <w:rFonts w:ascii="Times New Roman" w:eastAsia="Times New Roman" w:hAnsi="Times New Roman" w:cs="Times New Roman"/>
          <w:sz w:val="24"/>
          <w:szCs w:val="24"/>
          <w:vertAlign w:val="subscript"/>
        </w:rPr>
        <w:t>ST</w:t>
      </w:r>
      <w:r w:rsidRPr="00295FF4">
        <w:rPr>
          <w:rFonts w:ascii="Times New Roman" w:eastAsia="Times New Roman" w:hAnsi="Times New Roman" w:cs="Times New Roman"/>
          <w:sz w:val="24"/>
          <w:szCs w:val="24"/>
        </w:rPr>
        <w:t>-based results to the temporal dimension is not always straightforward. Indeed, appropriate use and interpretation of pairwise F</w:t>
      </w:r>
      <w:r>
        <w:rPr>
          <w:rFonts w:ascii="Times New Roman" w:eastAsia="Times New Roman" w:hAnsi="Times New Roman" w:cs="Times New Roman"/>
          <w:sz w:val="24"/>
          <w:szCs w:val="24"/>
          <w:vertAlign w:val="subscript"/>
        </w:rPr>
        <w:t>ST</w:t>
      </w:r>
      <w:r w:rsidRPr="00295FF4">
        <w:rPr>
          <w:rFonts w:ascii="Times New Roman" w:eastAsia="Times New Roman" w:hAnsi="Times New Roman" w:cs="Times New Roman"/>
          <w:sz w:val="24"/>
          <w:szCs w:val="24"/>
        </w:rPr>
        <w:t xml:space="preserve"> requires that certain assumptions such as</w:t>
      </w:r>
      <w:r w:rsidRPr="00295FF4">
        <w:t xml:space="preserve"> </w:t>
      </w:r>
      <w:r w:rsidRPr="00295FF4">
        <w:rPr>
          <w:rFonts w:ascii="Times New Roman" w:eastAsia="Times New Roman" w:hAnsi="Times New Roman" w:cs="Times New Roman"/>
          <w:sz w:val="24"/>
          <w:szCs w:val="24"/>
        </w:rPr>
        <w:t xml:space="preserve">equal amounts of drift in both populations be respected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(Bhatia, Patterson, Sankararaman, &amp; Price, 2013)</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and translated in a temporal context. Additionally, disentangling spatial from temporal effects is a challenge because the additivity of genetic drift, means than genetic differentiation can be associated with both temporal structure or population divergence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(Murray et al., 2016; Skoglund, Sjödin, Skoglund, Lascoux, &amp; Jakobsson, 2014)</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Detecting </w:t>
      </w:r>
      <w:r w:rsidRPr="00295FF4">
        <w:rPr>
          <w:rFonts w:ascii="Times New Roman" w:eastAsia="Times New Roman" w:hAnsi="Times New Roman" w:cs="Times New Roman"/>
          <w:sz w:val="24"/>
          <w:szCs w:val="24"/>
        </w:rPr>
        <w:t xml:space="preserve">significant </w:t>
      </w:r>
      <w:r>
        <w:rPr>
          <w:rFonts w:ascii="Times New Roman" w:eastAsia="Times New Roman" w:hAnsi="Times New Roman" w:cs="Times New Roman"/>
          <w:sz w:val="24"/>
          <w:szCs w:val="24"/>
        </w:rPr>
        <w:lastRenderedPageBreak/>
        <w:t xml:space="preserve">population genetic </w:t>
      </w:r>
      <w:r w:rsidRPr="00295FF4">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relative to </w:t>
      </w:r>
      <w:r>
        <w:rPr>
          <w:rFonts w:ascii="Times New Roman" w:eastAsia="Times New Roman" w:hAnsi="Times New Roman" w:cs="Times New Roman"/>
          <w:sz w:val="24"/>
          <w:szCs w:val="24"/>
        </w:rPr>
        <w:t xml:space="preserve">what would be </w:t>
      </w:r>
      <w:r w:rsidRPr="00295FF4">
        <w:rPr>
          <w:rFonts w:ascii="Times New Roman" w:eastAsia="Times New Roman" w:hAnsi="Times New Roman" w:cs="Times New Roman"/>
          <w:sz w:val="24"/>
          <w:szCs w:val="24"/>
        </w:rPr>
        <w:t xml:space="preserve">expected </w:t>
      </w:r>
      <w:r>
        <w:rPr>
          <w:rFonts w:ascii="Times New Roman" w:eastAsia="Times New Roman" w:hAnsi="Times New Roman" w:cs="Times New Roman"/>
          <w:sz w:val="24"/>
          <w:szCs w:val="24"/>
        </w:rPr>
        <w:t xml:space="preserve">due to </w:t>
      </w:r>
      <w:r w:rsidRPr="00295FF4">
        <w:rPr>
          <w:rFonts w:ascii="Times New Roman" w:eastAsia="Times New Roman" w:hAnsi="Times New Roman" w:cs="Times New Roman"/>
          <w:sz w:val="24"/>
          <w:szCs w:val="24"/>
        </w:rPr>
        <w:t xml:space="preserve">drift, based on limited time series </w:t>
      </w:r>
      <w:r>
        <w:rPr>
          <w:rFonts w:ascii="Times New Roman" w:eastAsia="Times New Roman" w:hAnsi="Times New Roman" w:cs="Times New Roman"/>
          <w:sz w:val="24"/>
          <w:szCs w:val="24"/>
        </w:rPr>
        <w:t xml:space="preserve">of </w:t>
      </w:r>
      <w:r w:rsidRPr="00295FF4">
        <w:rPr>
          <w:rFonts w:ascii="Times New Roman" w:eastAsia="Times New Roman" w:hAnsi="Times New Roman" w:cs="Times New Roman"/>
          <w:sz w:val="24"/>
          <w:szCs w:val="24"/>
        </w:rPr>
        <w:t>genetic data remains a challenge</w:t>
      </w:r>
      <w:r>
        <w:rPr>
          <w:rFonts w:ascii="Times New Roman" w:eastAsia="Times New Roman" w:hAnsi="Times New Roman" w:cs="Times New Roman"/>
          <w:sz w:val="24"/>
          <w:szCs w:val="24"/>
        </w:rPr>
        <w:t xml:space="preserve">, but is highly necessary. </w:t>
      </w:r>
    </w:p>
    <w:p w14:paraId="04B20AF3" w14:textId="77777777" w:rsidR="001C00E1" w:rsidRPr="001C38DB" w:rsidRDefault="001C00E1" w:rsidP="001C00E1">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 xml:space="preserve">There are many situations where such as detection would prove precious. For example, we could use such a framework to identify which previously sampled populations have undergone significant genetic changes, after a major weather event could have led to higher mortality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A5079">
        <w:rPr>
          <w:rFonts w:ascii="Times New Roman" w:eastAsia="Times New Roman" w:hAnsi="Times New Roman" w:cs="Times New Roman"/>
          <w:noProof/>
          <w:sz w:val="24"/>
          <w:szCs w:val="24"/>
        </w:rPr>
        <w:t>(Poff et al., 2018; Suárez, Betancor, Fregel, Rodríguez, &amp; Pestano, 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immigration from distantly related populations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C5AFB">
        <w:rPr>
          <w:rFonts w:ascii="Times New Roman" w:eastAsia="Times New Roman" w:hAnsi="Times New Roman" w:cs="Times New Roman"/>
          <w:noProof/>
          <w:sz w:val="24"/>
          <w:szCs w:val="24"/>
        </w:rPr>
        <w:t>(Apodaca, Trexler, Jue, Schrader, &amp; Travis,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through long distance dispersal events. Another example would be the monitoring of the genetic diversity of a pest throughout the landscape during an outbreak or a large spawning event, to have a more accurate understanding of when and where populations undergo drastic genetic changes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22EF1">
        <w:rPr>
          <w:rFonts w:ascii="Times New Roman" w:eastAsia="Times New Roman" w:hAnsi="Times New Roman" w:cs="Times New Roman"/>
          <w:noProof/>
          <w:sz w:val="24"/>
          <w:szCs w:val="24"/>
        </w:rPr>
        <w:t>(</w:t>
      </w:r>
      <w:r>
        <w:rPr>
          <w:rFonts w:ascii="Times New Roman" w:eastAsia="Times New Roman" w:hAnsi="Times New Roman" w:cs="Times New Roman"/>
          <w:i/>
          <w:noProof/>
          <w:sz w:val="24"/>
          <w:szCs w:val="24"/>
        </w:rPr>
        <w:t xml:space="preserve">e.g. </w:t>
      </w:r>
      <w:r w:rsidRPr="00322EF1">
        <w:rPr>
          <w:rFonts w:ascii="Times New Roman" w:eastAsia="Times New Roman" w:hAnsi="Times New Roman" w:cs="Times New Roman"/>
          <w:noProof/>
          <w:sz w:val="24"/>
          <w:szCs w:val="24"/>
        </w:rPr>
        <w:t>Larroque et al., 2019; Segura-García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Finally, yet another example could be the evaluation of how the genetic diversities of populations have changed after facing intense and heterogeneous anthropogenic pressure, such as habitat fragmentation and alteration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C38DB">
        <w:rPr>
          <w:rFonts w:ascii="Times New Roman" w:eastAsia="Times New Roman" w:hAnsi="Times New Roman" w:cs="Times New Roman"/>
          <w:noProof/>
          <w:sz w:val="24"/>
          <w:szCs w:val="24"/>
        </w:rPr>
        <w:t>(</w:t>
      </w:r>
      <w:r>
        <w:rPr>
          <w:rFonts w:ascii="Times New Roman" w:eastAsia="Times New Roman" w:hAnsi="Times New Roman" w:cs="Times New Roman"/>
          <w:i/>
          <w:noProof/>
          <w:sz w:val="24"/>
          <w:szCs w:val="24"/>
        </w:rPr>
        <w:t xml:space="preserve">e.g. </w:t>
      </w:r>
      <w:r w:rsidRPr="001C38DB">
        <w:rPr>
          <w:rFonts w:ascii="Times New Roman" w:eastAsia="Times New Roman" w:hAnsi="Times New Roman" w:cs="Times New Roman"/>
          <w:noProof/>
          <w:sz w:val="24"/>
          <w:szCs w:val="24"/>
        </w:rPr>
        <w:t>Baker et al., 2018; Nair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Detecting atypical change in the genetic diversity of populations in all those examples could help with the better management, including the prioritization of conservation or mitigation efforts.</w:t>
      </w:r>
    </w:p>
    <w:p w14:paraId="3D5AB976" w14:textId="77777777" w:rsidR="001C00E1" w:rsidRPr="00295FF4"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Temporal Beta-diversity Indices (TBI; Legendre 2019) </w:t>
      </w:r>
      <w:r>
        <w:rPr>
          <w:rFonts w:ascii="Times New Roman" w:eastAsia="Times New Roman" w:hAnsi="Times New Roman" w:cs="Times New Roman"/>
          <w:sz w:val="24"/>
          <w:szCs w:val="24"/>
        </w:rPr>
        <w:t>have been used to assess</w:t>
      </w:r>
      <w:r w:rsidRPr="00295FF4">
        <w:rPr>
          <w:rFonts w:ascii="Times New Roman" w:eastAsia="Times New Roman" w:hAnsi="Times New Roman" w:cs="Times New Roman"/>
          <w:sz w:val="24"/>
          <w:szCs w:val="24"/>
        </w:rPr>
        <w:t xml:space="preserve"> the significance of changes in community composition through time. Given the conceptual similarity between the question of how multi-species communities change through time and </w:t>
      </w:r>
      <w:r>
        <w:rPr>
          <w:rFonts w:ascii="Times New Roman" w:eastAsia="Times New Roman" w:hAnsi="Times New Roman" w:cs="Times New Roman"/>
          <w:sz w:val="24"/>
          <w:szCs w:val="24"/>
        </w:rPr>
        <w:t xml:space="preserve">that </w:t>
      </w:r>
      <w:r w:rsidRPr="00295FF4">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how </w:t>
      </w:r>
      <w:r w:rsidRPr="00295FF4">
        <w:rPr>
          <w:rFonts w:ascii="Times New Roman" w:eastAsia="Times New Roman" w:hAnsi="Times New Roman" w:cs="Times New Roman"/>
          <w:sz w:val="24"/>
          <w:szCs w:val="24"/>
        </w:rPr>
        <w:t xml:space="preserve">genetic </w:t>
      </w:r>
      <w:r>
        <w:rPr>
          <w:rFonts w:ascii="Times New Roman" w:eastAsia="Times New Roman" w:hAnsi="Times New Roman" w:cs="Times New Roman"/>
          <w:sz w:val="24"/>
          <w:szCs w:val="24"/>
        </w:rPr>
        <w:t xml:space="preserve">diversity </w:t>
      </w:r>
      <w:r w:rsidRPr="00295FF4">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through time, we expect that TBI can be </w:t>
      </w:r>
      <w:r>
        <w:rPr>
          <w:rFonts w:ascii="Times New Roman" w:eastAsia="Times New Roman" w:hAnsi="Times New Roman" w:cs="Times New Roman"/>
          <w:sz w:val="24"/>
          <w:szCs w:val="24"/>
        </w:rPr>
        <w:t xml:space="preserve">applied to spatial-temporal </w:t>
      </w:r>
      <w:r w:rsidRPr="00295FF4">
        <w:rPr>
          <w:rFonts w:ascii="Times New Roman" w:eastAsia="Times New Roman" w:hAnsi="Times New Roman" w:cs="Times New Roman"/>
          <w:sz w:val="24"/>
          <w:szCs w:val="24"/>
        </w:rPr>
        <w:t xml:space="preserve">multi-locus genotypic data. The </w:t>
      </w:r>
      <w:r>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Pr>
          <w:rFonts w:ascii="Times New Roman" w:eastAsia="Times New Roman" w:hAnsi="Times New Roman" w:cs="Times New Roman"/>
          <w:sz w:val="24"/>
          <w:szCs w:val="24"/>
        </w:rPr>
        <w:t>. T</w:t>
      </w:r>
      <w:r w:rsidRPr="00295FF4">
        <w:rPr>
          <w:rFonts w:ascii="Times New Roman" w:eastAsia="Times New Roman" w:hAnsi="Times New Roman" w:cs="Times New Roman"/>
          <w:sz w:val="24"/>
          <w:szCs w:val="24"/>
        </w:rPr>
        <w:t xml:space="preserve">he significance </w:t>
      </w:r>
      <w:r>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 xml:space="preserve">permutation. </w:t>
      </w:r>
      <w:r>
        <w:rPr>
          <w:rFonts w:ascii="Times New Roman" w:eastAsia="Times New Roman" w:hAnsi="Times New Roman" w:cs="Times New Roman"/>
          <w:sz w:val="24"/>
          <w:szCs w:val="24"/>
        </w:rPr>
        <w:t xml:space="preserve">The </w:t>
      </w:r>
      <w:r w:rsidRPr="00295FF4">
        <w:rPr>
          <w:rFonts w:ascii="Times New Roman" w:eastAsia="Times New Roman" w:hAnsi="Times New Roman" w:cs="Times New Roman"/>
          <w:sz w:val="24"/>
          <w:szCs w:val="24"/>
        </w:rPr>
        <w:t xml:space="preserve">TBI </w:t>
      </w:r>
      <w:r>
        <w:rPr>
          <w:rFonts w:ascii="Times New Roman" w:eastAsia="Times New Roman" w:hAnsi="Times New Roman" w:cs="Times New Roman"/>
          <w:sz w:val="24"/>
          <w:szCs w:val="24"/>
        </w:rPr>
        <w:t xml:space="preserve">approach </w:t>
      </w:r>
      <w:r w:rsidRPr="00295FF4">
        <w:rPr>
          <w:rFonts w:ascii="Times New Roman" w:eastAsia="Times New Roman" w:hAnsi="Times New Roman" w:cs="Times New Roman"/>
          <w:sz w:val="24"/>
          <w:szCs w:val="24"/>
        </w:rPr>
        <w:t xml:space="preserve">has been extensively tested on community </w:t>
      </w:r>
      <w:r w:rsidRPr="00295FF4">
        <w:rPr>
          <w:rFonts w:ascii="Times New Roman" w:eastAsia="Times New Roman" w:hAnsi="Times New Roman" w:cs="Times New Roman"/>
          <w:sz w:val="24"/>
          <w:szCs w:val="24"/>
        </w:rPr>
        <w:lastRenderedPageBreak/>
        <w:t xml:space="preserve">composition data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2019b)</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its ability to detect meaningful changes in genetic diversity has not yet been examined</w:t>
      </w:r>
      <w:r w:rsidRPr="00295FF4">
        <w:rPr>
          <w:rFonts w:ascii="Times New Roman" w:eastAsia="Times New Roman" w:hAnsi="Times New Roman" w:cs="Times New Roman"/>
          <w:sz w:val="24"/>
          <w:szCs w:val="24"/>
        </w:rPr>
        <w:t>.</w:t>
      </w:r>
    </w:p>
    <w:p w14:paraId="5C89ABA6" w14:textId="77777777" w:rsidR="001C00E1" w:rsidRPr="00295FF4"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Pr>
          <w:rFonts w:ascii="Times New Roman" w:eastAsia="Times New Roman" w:hAnsi="Times New Roman" w:cs="Times New Roman"/>
          <w:sz w:val="24"/>
          <w:szCs w:val="24"/>
        </w:rPr>
        <w:t xml:space="preserve">expand </w:t>
      </w:r>
      <w:r w:rsidRPr="00295FF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TBI </w:t>
      </w:r>
      <w:r w:rsidRPr="00295FF4">
        <w:rPr>
          <w:rFonts w:ascii="Times New Roman" w:eastAsia="Times New Roman" w:hAnsi="Times New Roman" w:cs="Times New Roman"/>
          <w:sz w:val="24"/>
          <w:szCs w:val="24"/>
        </w:rPr>
        <w:t xml:space="preserve">framework to </w:t>
      </w:r>
      <w:r>
        <w:rPr>
          <w:rFonts w:ascii="Times New Roman" w:eastAsia="Times New Roman" w:hAnsi="Times New Roman" w:cs="Times New Roman"/>
          <w:sz w:val="24"/>
          <w:szCs w:val="24"/>
        </w:rPr>
        <w:t>be applicable to spatial temporal population genetic data. The objective of our new method</w:t>
      </w:r>
      <w:r w:rsidRPr="00295FF4">
        <w:rPr>
          <w:rFonts w:ascii="Times New Roman" w:eastAsia="Times New Roman" w:hAnsi="Times New Roman" w:cs="Times New Roman"/>
          <w:sz w:val="24"/>
          <w:szCs w:val="24"/>
        </w:rPr>
        <w:t xml:space="preserve">, Temporal Genetic diversity Indices (TGI), </w:t>
      </w:r>
      <w:r>
        <w:rPr>
          <w:rFonts w:ascii="Times New Roman" w:eastAsia="Times New Roman" w:hAnsi="Times New Roman" w:cs="Times New Roman"/>
          <w:sz w:val="24"/>
          <w:szCs w:val="24"/>
        </w:rPr>
        <w:t xml:space="preserve">is </w:t>
      </w:r>
      <w:r w:rsidRPr="00295FF4">
        <w:rPr>
          <w:rFonts w:ascii="Times New Roman" w:eastAsia="Times New Roman" w:hAnsi="Times New Roman" w:cs="Times New Roman"/>
          <w:sz w:val="24"/>
          <w:szCs w:val="24"/>
        </w:rPr>
        <w:t xml:space="preserve">to quantify and statistically assess temporal variation in spatial genetic diversity. Quantifying relative temporal genetic change among locations will allow us to infer </w:t>
      </w:r>
      <w:r>
        <w:rPr>
          <w:rFonts w:ascii="Times New Roman" w:eastAsia="Times New Roman" w:hAnsi="Times New Roman" w:cs="Times New Roman"/>
          <w:sz w:val="24"/>
          <w:szCs w:val="24"/>
        </w:rPr>
        <w:t xml:space="preserve">the existence of </w:t>
      </w:r>
      <w:r w:rsidRPr="00295FF4">
        <w:rPr>
          <w:rFonts w:ascii="Times New Roman" w:eastAsia="Times New Roman" w:hAnsi="Times New Roman" w:cs="Times New Roman"/>
          <w:sz w:val="24"/>
          <w:szCs w:val="24"/>
        </w:rPr>
        <w:t>past demographic events</w:t>
      </w:r>
      <w:r>
        <w:rPr>
          <w:rFonts w:ascii="Times New Roman" w:eastAsia="Times New Roman" w:hAnsi="Times New Roman" w:cs="Times New Roman"/>
          <w:sz w:val="24"/>
          <w:szCs w:val="24"/>
        </w:rPr>
        <w:t xml:space="preserve"> and to provide sensible information to policy-makers and managers</w:t>
      </w:r>
      <w:r w:rsidRPr="00295FF4">
        <w:rPr>
          <w:rFonts w:ascii="Times New Roman" w:eastAsia="Times New Roman" w:hAnsi="Times New Roman" w:cs="Times New Roman"/>
          <w:sz w:val="24"/>
          <w:szCs w:val="24"/>
        </w:rPr>
        <w:t>. Persisting spatial legacies in genetic diversity can also be used to identify sites that were most strongly impacted by previous demographic events. To demonstrate the effectiveness and applicability of the approach</w:t>
      </w:r>
      <w:r>
        <w:rPr>
          <w:rFonts w:ascii="Times New Roman" w:eastAsia="Times New Roman" w:hAnsi="Times New Roman" w:cs="Times New Roman"/>
          <w:sz w:val="24"/>
          <w:szCs w:val="24"/>
        </w:rPr>
        <w:t>,</w:t>
      </w:r>
      <w:r w:rsidRPr="00295FF4">
        <w:rPr>
          <w:rFonts w:ascii="Times New Roman" w:eastAsia="Times New Roman" w:hAnsi="Times New Roman" w:cs="Times New Roman"/>
          <w:sz w:val="24"/>
          <w:szCs w:val="24"/>
        </w:rPr>
        <w:t xml:space="preserve"> we used a spatially-explicit gene flow simulator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(Landguth, Bearlin, Day, &amp; Dunham, 2017)</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 We simulated scenarios in which portions of a landscape are affected by different non-selective demographic changes</w:t>
      </w:r>
      <w:r w:rsidRPr="00295FF4">
        <w:rPr>
          <w:rStyle w:val="Marquedecommentaire"/>
          <w:rFonts w:ascii="Times New Roman" w:hAnsi="Times New Roman" w:cs="Times New Roman"/>
          <w:sz w:val="24"/>
          <w:szCs w:val="24"/>
        </w:rPr>
        <w:t>.</w:t>
      </w:r>
      <w:r w:rsidRPr="00295FF4">
        <w:rPr>
          <w:rFonts w:ascii="Times New Roman" w:eastAsia="Times New Roman" w:hAnsi="Times New Roman" w:cs="Times New Roman"/>
          <w:sz w:val="24"/>
          <w:szCs w:val="24"/>
        </w:rPr>
        <w:t xml:space="preserve"> We then used TGI to measure changes</w:t>
      </w:r>
      <w:r>
        <w:rPr>
          <w:rFonts w:ascii="Times New Roman" w:eastAsia="Times New Roman" w:hAnsi="Times New Roman" w:cs="Times New Roman"/>
          <w:sz w:val="24"/>
          <w:szCs w:val="24"/>
        </w:rPr>
        <w:t>, losses or gains,</w:t>
      </w:r>
      <w:r w:rsidRPr="00295FF4">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the </w:t>
      </w:r>
      <w:r w:rsidRPr="00295FF4">
        <w:rPr>
          <w:rFonts w:ascii="Times New Roman" w:eastAsia="Times New Roman" w:hAnsi="Times New Roman" w:cs="Times New Roman"/>
          <w:sz w:val="24"/>
          <w:szCs w:val="24"/>
        </w:rPr>
        <w:t xml:space="preserve">genetic </w:t>
      </w:r>
      <w:r>
        <w:rPr>
          <w:rFonts w:ascii="Times New Roman" w:eastAsia="Times New Roman" w:hAnsi="Times New Roman" w:cs="Times New Roman"/>
          <w:sz w:val="24"/>
          <w:szCs w:val="24"/>
        </w:rPr>
        <w:t>diversity</w:t>
      </w:r>
      <w:r w:rsidRPr="00295FF4">
        <w:rPr>
          <w:rFonts w:ascii="Times New Roman" w:eastAsia="Times New Roman" w:hAnsi="Times New Roman" w:cs="Times New Roman"/>
          <w:sz w:val="24"/>
          <w:szCs w:val="24"/>
        </w:rPr>
        <w:t xml:space="preserve"> of our populations</w:t>
      </w:r>
      <w:r>
        <w:rPr>
          <w:rFonts w:ascii="Times New Roman" w:eastAsia="Times New Roman" w:hAnsi="Times New Roman" w:cs="Times New Roman"/>
          <w:sz w:val="24"/>
          <w:szCs w:val="24"/>
        </w:rPr>
        <w:t xml:space="preserve"> under different demographic contexts. Specifically, </w:t>
      </w:r>
      <w:r w:rsidRPr="00295FF4">
        <w:rPr>
          <w:rFonts w:ascii="Times New Roman" w:eastAsia="Times New Roman" w:hAnsi="Times New Roman" w:cs="Times New Roman"/>
          <w:sz w:val="24"/>
          <w:szCs w:val="24"/>
        </w:rPr>
        <w:t xml:space="preserve">we explored how dispersal ability, the number of populations affected a demographic event, and time between two sampling efforts, affected temporal variation in genetic diversity. Performance was quantified using standard false positive/negative rates binary classification. We predict that </w:t>
      </w:r>
      <w:r>
        <w:rPr>
          <w:rFonts w:ascii="Times New Roman" w:eastAsia="Times New Roman" w:hAnsi="Times New Roman" w:cs="Times New Roman"/>
          <w:sz w:val="24"/>
          <w:szCs w:val="24"/>
        </w:rPr>
        <w:t xml:space="preserve">our ability to detect historical demographic changes </w:t>
      </w:r>
      <w:r w:rsidRPr="00295FF4">
        <w:rPr>
          <w:rFonts w:ascii="Times New Roman" w:eastAsia="Times New Roman" w:hAnsi="Times New Roman" w:cs="Times New Roman"/>
          <w:sz w:val="24"/>
          <w:szCs w:val="24"/>
        </w:rPr>
        <w:t xml:space="preserve">would be lower with increasing dispersal ability because of the homogenizing effect of a higher gene flow. We </w:t>
      </w:r>
      <w:r>
        <w:rPr>
          <w:rFonts w:ascii="Times New Roman" w:eastAsia="Times New Roman" w:hAnsi="Times New Roman" w:cs="Times New Roman"/>
          <w:sz w:val="24"/>
          <w:szCs w:val="24"/>
        </w:rPr>
        <w:t xml:space="preserve">also </w:t>
      </w:r>
      <w:r w:rsidRPr="00295FF4">
        <w:rPr>
          <w:rFonts w:ascii="Times New Roman" w:eastAsia="Times New Roman" w:hAnsi="Times New Roman" w:cs="Times New Roman"/>
          <w:sz w:val="24"/>
          <w:szCs w:val="24"/>
        </w:rPr>
        <w:t>predict that the longer the time between samplings, regardless of when an event occurred between them, the harder it will be to identify where and when a demographic event occurred. Finally, we briefly showed that TGI testing works on microsatellite data.</w:t>
      </w:r>
    </w:p>
    <w:p w14:paraId="288AD998"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71CA7156" w14:textId="77777777" w:rsidR="001C00E1" w:rsidRDefault="001C00E1" w:rsidP="001C00E1">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METHODS</w:t>
      </w:r>
    </w:p>
    <w:p w14:paraId="7E6AD744" w14:textId="77777777" w:rsidR="001C00E1" w:rsidRDefault="001C00E1" w:rsidP="001C00E1">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Pr="00B76004">
        <w:rPr>
          <w:rFonts w:ascii="Times New Roman" w:eastAsia="Times New Roman" w:hAnsi="Times New Roman" w:cs="Times New Roman"/>
          <w:i/>
          <w:sz w:val="24"/>
          <w:szCs w:val="24"/>
        </w:rPr>
        <w:t>Temporal Beta</w:t>
      </w:r>
      <w:r>
        <w:rPr>
          <w:rFonts w:ascii="Times New Roman" w:eastAsia="Times New Roman" w:hAnsi="Times New Roman" w:cs="Times New Roman"/>
          <w:i/>
          <w:sz w:val="24"/>
          <w:szCs w:val="24"/>
        </w:rPr>
        <w:t xml:space="preserve"> diversity I</w:t>
      </w:r>
      <w:r w:rsidRPr="00B76004">
        <w:rPr>
          <w:rFonts w:ascii="Times New Roman" w:eastAsia="Times New Roman" w:hAnsi="Times New Roman" w:cs="Times New Roman"/>
          <w:i/>
          <w:sz w:val="24"/>
          <w:szCs w:val="24"/>
        </w:rPr>
        <w:t>ndices for genetic data</w:t>
      </w:r>
    </w:p>
    <w:p w14:paraId="63D1429D" w14:textId="77777777" w:rsidR="001C00E1" w:rsidRDefault="001C00E1" w:rsidP="001C00E1">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Calculating TBI involves computing dissimilarities</w:t>
      </w:r>
      <w:r w:rsidRPr="002F53A6">
        <w:rPr>
          <w:rFonts w:ascii="Times New Roman" w:eastAsia="Times New Roman" w:hAnsi="Times New Roman" w:cs="Times New Roman"/>
          <w:sz w:val="24"/>
          <w:szCs w:val="24"/>
          <w:lang w:val="en-GB"/>
        </w:rPr>
        <w:t xml:space="preserve"> in species composition </w:t>
      </w:r>
      <w:r>
        <w:rPr>
          <w:rFonts w:ascii="Times New Roman" w:eastAsia="Times New Roman" w:hAnsi="Times New Roman" w:cs="Times New Roman"/>
          <w:sz w:val="24"/>
          <w:szCs w:val="24"/>
          <w:lang w:val="en-GB"/>
        </w:rPr>
        <w:t>between temporal surveys of the same sites, and testing their significance through permutations of the site-species input matrices. In extending TBI to TGI we considered population-level genotype frequency matrices as input, used genetic distances as dissimilarity, and the null hypothesis became that genetic diversity did not differ between the two points in time that were sampled.</w:t>
      </w:r>
      <w:r w:rsidRPr="002F53A6">
        <w:rPr>
          <w:rFonts w:ascii="Times New Roman" w:eastAsia="Times New Roman" w:hAnsi="Times New Roman" w:cs="Times New Roman"/>
          <w:sz w:val="24"/>
          <w:szCs w:val="24"/>
          <w:lang w:val="en-GB"/>
        </w:rPr>
        <w:t xml:space="preserve"> </w:t>
      </w:r>
    </w:p>
    <w:p w14:paraId="6DF56510" w14:textId="77777777" w:rsidR="001C00E1" w:rsidRDefault="001C00E1" w:rsidP="001C00E1">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most crucial steps in this comparison is to evaluate the significance of the change. Indeed, without a mean to determine adequate significance thresholds for their analyses, decision makers and researchers would be left to arbitrarily set thresholds for what constitute change for their specific genetic dataset. Permutation-based approaches can be used to generate a distribution of values against which an observed value (here temporal change in genetic diversity) can be compared. </w:t>
      </w:r>
      <w:r w:rsidRPr="00295FF4">
        <w:rPr>
          <w:rFonts w:ascii="Times New Roman" w:eastAsia="Times New Roman" w:hAnsi="Times New Roman" w:cs="Times New Roman"/>
          <w:sz w:val="24"/>
          <w:szCs w:val="24"/>
        </w:rPr>
        <w:t xml:space="preserve">Such a permutation-based statistical inference method for the analysis of spatial-temporal changes in community composition have recently been proposed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F53A6">
        <w:rPr>
          <w:rFonts w:ascii="Times New Roman" w:eastAsia="Times New Roman" w:hAnsi="Times New Roman" w:cs="Times New Roman"/>
          <w:sz w:val="24"/>
          <w:szCs w:val="24"/>
          <w:lang w:val="en-GB"/>
        </w:rPr>
        <w:t>Test</w:t>
      </w:r>
      <w:r>
        <w:rPr>
          <w:rFonts w:ascii="Times New Roman" w:eastAsia="Times New Roman" w:hAnsi="Times New Roman" w:cs="Times New Roman"/>
          <w:sz w:val="24"/>
          <w:szCs w:val="24"/>
          <w:lang w:val="en-GB"/>
        </w:rPr>
        <w:t>ing the</w:t>
      </w:r>
      <w:r w:rsidRPr="002F53A6">
        <w:rPr>
          <w:rFonts w:ascii="Times New Roman" w:eastAsia="Times New Roman" w:hAnsi="Times New Roman" w:cs="Times New Roman"/>
          <w:sz w:val="24"/>
          <w:szCs w:val="24"/>
          <w:lang w:val="en-GB"/>
        </w:rPr>
        <w:t xml:space="preserve"> significance of</w:t>
      </w:r>
      <w:r>
        <w:rPr>
          <w:rFonts w:ascii="Times New Roman" w:eastAsia="Times New Roman" w:hAnsi="Times New Roman" w:cs="Times New Roman"/>
          <w:sz w:val="24"/>
          <w:szCs w:val="24"/>
          <w:lang w:val="en-GB"/>
        </w:rPr>
        <w:t xml:space="preserve"> TGI involved permuting the input genotypic matrices. </w:t>
      </w:r>
    </w:p>
    <w:p w14:paraId="7A330375" w14:textId="77777777" w:rsidR="001C00E1" w:rsidRPr="00D92DB8"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There are several different ways that one can permute spatial-temporal genetic data and choosing the right way to permute can be important to make the correct inference </w:t>
      </w:r>
      <w:r>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Pr>
          <w:rFonts w:ascii="Times New Roman" w:eastAsia="Times New Roman" w:hAnsi="Times New Roman" w:cs="Times New Roman"/>
          <w:sz w:val="24"/>
          <w:szCs w:val="24"/>
          <w:lang w:val="en-GB"/>
        </w:rPr>
        <w:fldChar w:fldCharType="separate"/>
      </w:r>
      <w:r w:rsidRPr="004058E4">
        <w:rPr>
          <w:rFonts w:ascii="Times New Roman" w:eastAsia="Times New Roman" w:hAnsi="Times New Roman" w:cs="Times New Roman"/>
          <w:noProof/>
          <w:sz w:val="24"/>
          <w:szCs w:val="24"/>
          <w:lang w:val="en-GB"/>
        </w:rPr>
        <w:t>(Adams &amp; Collyer, 2015)</w:t>
      </w:r>
      <w:r>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commentRangeStart w:id="0"/>
      <w:r>
        <w:rPr>
          <w:rFonts w:ascii="Times New Roman" w:eastAsia="Times New Roman" w:hAnsi="Times New Roman" w:cs="Times New Roman"/>
          <w:sz w:val="24"/>
          <w:szCs w:val="24"/>
          <w:lang w:val="en-GB"/>
        </w:rPr>
        <w:t>For example, one can permute</w:t>
      </w:r>
      <w:r w:rsidRPr="000776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 </w:t>
      </w:r>
      <w:r w:rsidRPr="0007763B">
        <w:rPr>
          <w:rFonts w:ascii="Times New Roman" w:eastAsia="Times New Roman" w:hAnsi="Times New Roman" w:cs="Times New Roman"/>
          <w:sz w:val="24"/>
          <w:szCs w:val="24"/>
          <w:lang w:val="en-GB"/>
        </w:rPr>
        <w:t>locus</w:t>
      </w:r>
      <w:r>
        <w:rPr>
          <w:rFonts w:ascii="Times New Roman" w:eastAsia="Times New Roman" w:hAnsi="Times New Roman" w:cs="Times New Roman"/>
          <w:sz w:val="24"/>
          <w:szCs w:val="24"/>
          <w:lang w:val="en-GB"/>
        </w:rPr>
        <w:t xml:space="preserve"> with another</w:t>
      </w:r>
      <w:r w:rsidRPr="0007763B">
        <w:rPr>
          <w:rFonts w:ascii="Times New Roman" w:eastAsia="Times New Roman" w:hAnsi="Times New Roman" w:cs="Times New Roman"/>
          <w:sz w:val="24"/>
          <w:szCs w:val="24"/>
          <w:lang w:val="en-GB"/>
        </w:rPr>
        <w:t xml:space="preserve"> in the same way in both </w:t>
      </w:r>
      <w:r>
        <w:rPr>
          <w:rFonts w:ascii="Times New Roman" w:eastAsia="Times New Roman" w:hAnsi="Times New Roman" w:cs="Times New Roman"/>
          <w:sz w:val="24"/>
          <w:szCs w:val="24"/>
          <w:lang w:val="en-GB"/>
        </w:rPr>
        <w:t>temporal datasets, or one can permute loci independently in each dataset</w:t>
      </w:r>
      <w:r w:rsidRPr="000776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An alternative way to permute genetic data is to </w:t>
      </w:r>
      <w:r w:rsidRPr="0007763B">
        <w:rPr>
          <w:rFonts w:ascii="Times New Roman" w:eastAsia="Times New Roman" w:hAnsi="Times New Roman" w:cs="Times New Roman"/>
          <w:sz w:val="24"/>
          <w:szCs w:val="24"/>
          <w:lang w:val="en-GB"/>
        </w:rPr>
        <w:t>permut</w:t>
      </w:r>
      <w:r>
        <w:rPr>
          <w:rFonts w:ascii="Times New Roman" w:eastAsia="Times New Roman" w:hAnsi="Times New Roman" w:cs="Times New Roman"/>
          <w:sz w:val="24"/>
          <w:szCs w:val="24"/>
          <w:lang w:val="en-GB"/>
        </w:rPr>
        <w:t>e</w:t>
      </w:r>
      <w:r w:rsidRPr="0007763B">
        <w:rPr>
          <w:rFonts w:ascii="Times New Roman" w:eastAsia="Times New Roman" w:hAnsi="Times New Roman" w:cs="Times New Roman"/>
          <w:sz w:val="24"/>
          <w:szCs w:val="24"/>
          <w:lang w:val="en-GB"/>
        </w:rPr>
        <w:t xml:space="preserve"> sampling sites in</w:t>
      </w:r>
      <w:r>
        <w:rPr>
          <w:rFonts w:ascii="Times New Roman" w:eastAsia="Times New Roman" w:hAnsi="Times New Roman" w:cs="Times New Roman"/>
          <w:sz w:val="24"/>
          <w:szCs w:val="24"/>
          <w:lang w:val="en-GB"/>
        </w:rPr>
        <w:t xml:space="preserve">stead of loci. As it is not known which type of permutation would produce the best performance with genetic data we tested the performance of </w:t>
      </w:r>
      <w:r>
        <w:rPr>
          <w:rFonts w:ascii="Times New Roman" w:eastAsia="Times New Roman" w:hAnsi="Times New Roman" w:cs="Times New Roman"/>
          <w:sz w:val="24"/>
          <w:szCs w:val="24"/>
          <w:lang w:val="en-GB"/>
        </w:rPr>
        <w:lastRenderedPageBreak/>
        <w:t xml:space="preserve">each of these three permutation approaches in identifying identify statistically significant temporal changes in genetic diversity. </w:t>
      </w:r>
      <w:r w:rsidRPr="0007763B">
        <w:rPr>
          <w:rFonts w:ascii="Times New Roman" w:eastAsia="Times New Roman" w:hAnsi="Times New Roman" w:cs="Times New Roman"/>
          <w:sz w:val="24"/>
          <w:szCs w:val="24"/>
          <w:lang w:val="en-GB"/>
        </w:rPr>
        <w:t xml:space="preserve">We summarized </w:t>
      </w:r>
      <w:r>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 xml:space="preserve">statistical performance </w:t>
      </w:r>
      <w:r>
        <w:rPr>
          <w:rFonts w:ascii="Times New Roman" w:eastAsia="Times New Roman" w:hAnsi="Times New Roman" w:cs="Times New Roman"/>
          <w:sz w:val="24"/>
          <w:szCs w:val="24"/>
          <w:lang w:val="en-GB"/>
        </w:rPr>
        <w:t xml:space="preserve">of each </w:t>
      </w:r>
      <w:r w:rsidRPr="0007763B">
        <w:rPr>
          <w:rFonts w:ascii="Times New Roman" w:eastAsia="Times New Roman" w:hAnsi="Times New Roman" w:cs="Times New Roman"/>
          <w:sz w:val="24"/>
          <w:szCs w:val="24"/>
          <w:lang w:val="en-GB"/>
        </w:rPr>
        <w:t xml:space="preserve">permutation approach, and used the best approach to answer all other questions. We used 999 permutations in all analyses, unless </w:t>
      </w:r>
      <w:r>
        <w:rPr>
          <w:rFonts w:ascii="Times New Roman" w:eastAsia="Times New Roman" w:hAnsi="Times New Roman" w:cs="Times New Roman"/>
          <w:sz w:val="24"/>
          <w:szCs w:val="24"/>
          <w:lang w:val="en-GB"/>
        </w:rPr>
        <w:t xml:space="preserve">otherwise </w:t>
      </w:r>
      <w:r w:rsidRPr="0007763B">
        <w:rPr>
          <w:rFonts w:ascii="Times New Roman" w:eastAsia="Times New Roman" w:hAnsi="Times New Roman" w:cs="Times New Roman"/>
          <w:sz w:val="24"/>
          <w:szCs w:val="24"/>
          <w:lang w:val="en-GB"/>
        </w:rPr>
        <w:t>specified.</w:t>
      </w:r>
      <w:commentRangeEnd w:id="0"/>
      <w:r>
        <w:rPr>
          <w:rStyle w:val="Marquedecommentaire"/>
        </w:rPr>
        <w:commentReference w:id="0"/>
      </w:r>
    </w:p>
    <w:p w14:paraId="12188808" w14:textId="77777777"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14:paraId="52275D5E" w14:textId="77777777" w:rsidR="001C00E1" w:rsidRPr="00787B05" w:rsidRDefault="001C00E1" w:rsidP="001C00E1">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Genetic distance</w:t>
      </w:r>
    </w:p>
    <w:p w14:paraId="4B35BD68" w14:textId="77777777" w:rsidR="001C00E1" w:rsidRPr="006F59FE" w:rsidRDefault="001C00E1" w:rsidP="001C00E1">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 between points in time for a given location were calculated using the c</w:t>
      </w:r>
      <w:r w:rsidRPr="0007763B">
        <w:rPr>
          <w:rFonts w:ascii="Times New Roman" w:eastAsia="Times New Roman" w:hAnsi="Times New Roman" w:cs="Times New Roman"/>
          <w:sz w:val="24"/>
          <w:szCs w:val="24"/>
          <w:lang w:val="en-GB"/>
        </w:rPr>
        <w:t>hord distance</w:t>
      </w:r>
      <w:r>
        <w:rPr>
          <w:rFonts w:ascii="Times New Roman" w:eastAsia="Times New Roman" w:hAnsi="Times New Roman" w:cs="Times New Roman"/>
          <w:sz w:val="24"/>
          <w:szCs w:val="24"/>
          <w:lang w:val="en-GB"/>
        </w:rPr>
        <w:t xml:space="preserve">. We chose the Rogers’ genetic distance </w:t>
      </w:r>
      <w:r>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Pr>
          <w:rFonts w:ascii="Times New Roman" w:eastAsia="Times New Roman" w:hAnsi="Times New Roman" w:cs="Times New Roman"/>
          <w:sz w:val="24"/>
          <w:szCs w:val="24"/>
          <w:lang w:val="en-GB"/>
        </w:rPr>
        <w:fldChar w:fldCharType="separate"/>
      </w:r>
      <w:r w:rsidRPr="00776CEC">
        <w:rPr>
          <w:rFonts w:ascii="Times New Roman" w:eastAsia="Times New Roman" w:hAnsi="Times New Roman" w:cs="Times New Roman"/>
          <w:noProof/>
          <w:sz w:val="24"/>
          <w:szCs w:val="24"/>
          <w:lang w:val="en-GB"/>
        </w:rPr>
        <w:t>(Avise, 1994; Rogers, 1972)</w:t>
      </w:r>
      <w:r>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which is very similar to the Euclidean genetic distance. It makes no assumptions about base-pair substitutions or time since separation, and is suitable to study short-term dynamics. We computed the distance using the </w:t>
      </w:r>
      <w:r w:rsidRPr="0007763B">
        <w:rPr>
          <w:rFonts w:ascii="Times New Roman" w:eastAsia="Times New Roman" w:hAnsi="Times New Roman" w:cs="Times New Roman"/>
          <w:i/>
          <w:sz w:val="24"/>
          <w:szCs w:val="24"/>
          <w:lang w:val="en-GB"/>
        </w:rPr>
        <w:t>dist.genpop</w:t>
      </w:r>
      <w:r w:rsidRPr="0007763B">
        <w:rPr>
          <w:rFonts w:ascii="Times New Roman" w:eastAsia="Times New Roman" w:hAnsi="Times New Roman" w:cs="Times New Roman"/>
          <w:sz w:val="24"/>
          <w:szCs w:val="24"/>
          <w:lang w:val="en-GB"/>
        </w:rPr>
        <w:t xml:space="preserve"> from the </w:t>
      </w:r>
      <w:r>
        <w:rPr>
          <w:rFonts w:ascii="Times New Roman" w:eastAsia="Times New Roman" w:hAnsi="Times New Roman" w:cs="Times New Roman"/>
          <w:i/>
          <w:sz w:val="24"/>
          <w:szCs w:val="24"/>
          <w:lang w:val="en-GB"/>
        </w:rPr>
        <w:t>adegenet</w:t>
      </w:r>
      <w:r w:rsidRPr="0007763B">
        <w:rPr>
          <w:rFonts w:ascii="Times New Roman" w:eastAsia="Times New Roman" w:hAnsi="Times New Roman" w:cs="Times New Roman"/>
          <w:i/>
          <w:sz w:val="24"/>
          <w:szCs w:val="24"/>
          <w:lang w:val="en-GB"/>
        </w:rPr>
        <w:t xml:space="preserve"> </w:t>
      </w:r>
      <w:r w:rsidRPr="0007763B">
        <w:rPr>
          <w:rFonts w:ascii="Times New Roman" w:eastAsia="Times New Roman" w:hAnsi="Times New Roman" w:cs="Times New Roman"/>
          <w:sz w:val="24"/>
          <w:szCs w:val="24"/>
          <w:lang w:val="en-GB"/>
        </w:rPr>
        <w:t xml:space="preserve">R package (see </w:t>
      </w: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w:t>
      </w:r>
    </w:p>
    <w:p w14:paraId="67B02BF3" w14:textId="77777777" w:rsidR="001C00E1" w:rsidRPr="004E6917" w:rsidRDefault="001C00E1" w:rsidP="001C00E1">
      <w:pPr>
        <w:spacing w:before="240" w:line="480" w:lineRule="auto"/>
        <w:rPr>
          <w:rFonts w:ascii="Times New Roman" w:hAnsi="Times New Roman" w:cs="Times New Roman"/>
          <w:sz w:val="24"/>
          <w:szCs w:val="24"/>
          <w:lang w:val="en-CA"/>
        </w:rPr>
      </w:pPr>
      <w:bookmarkStart w:id="1" w:name="_Toc471728242"/>
      <w:bookmarkStart w:id="2" w:name="_Toc479591296"/>
    </w:p>
    <w:p w14:paraId="6C92FC11" w14:textId="77777777" w:rsidR="001C00E1" w:rsidRPr="0007763B" w:rsidRDefault="001C00E1" w:rsidP="001C00E1">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
      <w:bookmarkEnd w:id="2"/>
    </w:p>
    <w:p w14:paraId="5DDCFC81" w14:textId="77777777" w:rsidR="001C00E1" w:rsidRPr="0053064B" w:rsidRDefault="001C00E1" w:rsidP="001C00E1">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Pr>
          <w:rFonts w:ascii="Times New Roman" w:eastAsia="Times New Roman" w:hAnsi="Times New Roman" w:cs="Times New Roman"/>
          <w:sz w:val="24"/>
          <w:szCs w:val="24"/>
          <w:lang w:val="en-CA"/>
        </w:rPr>
        <w:t>the dynamics of population genetic</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CDMetaPOP </w:t>
      </w:r>
      <w:r w:rsidRPr="0007763B">
        <w:rPr>
          <w:rFonts w:ascii="Times New Roman" w:eastAsia="Times New Roman" w:hAnsi="Times New Roman" w:cs="Times New Roman"/>
          <w:sz w:val="24"/>
          <w:szCs w:val="24"/>
          <w:lang w:val="en-CA"/>
        </w:rPr>
        <w:fldChar w:fldCharType="begin" w:fldLock="1"/>
      </w:r>
      <w:r>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w:t>
      </w:r>
      <w:r>
        <w:rPr>
          <w:rFonts w:ascii="Times New Roman" w:eastAsia="Times New Roman" w:hAnsi="Times New Roman" w:cs="Times New Roman"/>
          <w:sz w:val="24"/>
          <w:szCs w:val="24"/>
          <w:lang w:val="en-GB"/>
        </w:rPr>
        <w:t>the user to</w:t>
      </w:r>
      <w:r w:rsidRPr="0007763B">
        <w:rPr>
          <w:rFonts w:ascii="Times New Roman" w:eastAsia="Times New Roman" w:hAnsi="Times New Roman" w:cs="Times New Roman"/>
          <w:sz w:val="24"/>
          <w:szCs w:val="24"/>
          <w:lang w:val="en-GB"/>
        </w:rPr>
        <w:t xml:space="preserve"> define initial genetic structure, spatial distribution of individuals, dispersal characteristics, and life history traits of the population</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CA"/>
        </w:rPr>
        <w:t xml:space="preserve">The physical landscape we simulated was modelled as a homogeneous and interconnected square grid of 5 by 5 cells, with each cell representing a </w:t>
      </w:r>
      <w:r w:rsidRPr="0007763B">
        <w:rPr>
          <w:rFonts w:ascii="Times New Roman" w:eastAsia="Times New Roman" w:hAnsi="Times New Roman" w:cs="Times New Roman"/>
          <w:sz w:val="24"/>
          <w:szCs w:val="24"/>
          <w:lang w:val="en-CA"/>
        </w:rPr>
        <w:t>population</w:t>
      </w:r>
      <w:r>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Pr>
          <w:rFonts w:ascii="Times New Roman" w:eastAsia="Times New Roman" w:hAnsi="Times New Roman" w:cs="Times New Roman"/>
          <w:sz w:val="24"/>
          <w:szCs w:val="24"/>
          <w:lang w:val="en-CA"/>
        </w:rPr>
        <w:t>. S</w:t>
      </w:r>
      <w:r w:rsidRPr="0007763B">
        <w:rPr>
          <w:rFonts w:ascii="Times New Roman" w:eastAsia="Times New Roman" w:hAnsi="Times New Roman" w:cs="Times New Roman"/>
          <w:sz w:val="24"/>
          <w:szCs w:val="24"/>
          <w:lang w:val="en-CA"/>
        </w:rPr>
        <w:t xml:space="preserve">tructural connectivity </w:t>
      </w:r>
      <w:r>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The </w:t>
      </w:r>
      <w:r>
        <w:rPr>
          <w:rFonts w:ascii="Times New Roman" w:eastAsia="Times New Roman" w:hAnsi="Times New Roman" w:cs="Times New Roman"/>
          <w:sz w:val="24"/>
          <w:szCs w:val="24"/>
          <w:lang w:val="en-CA"/>
        </w:rPr>
        <w:lastRenderedPageBreak/>
        <w:t>populated landscape</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therefore represent</w:t>
      </w:r>
      <w:r w:rsidRPr="0007763B">
        <w:rPr>
          <w:rFonts w:ascii="Times New Roman" w:eastAsia="Times New Roman" w:hAnsi="Times New Roman" w:cs="Times New Roman"/>
          <w:sz w:val="24"/>
          <w:szCs w:val="24"/>
          <w:lang w:val="en-CA"/>
        </w:rPr>
        <w:t xml:space="preserve">s to a maximum of 1250 individuals. Each simulation was run for 100 generations before a demographic event </w:t>
      </w:r>
      <w:r>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Pr>
          <w:rFonts w:ascii="Times New Roman" w:eastAsia="Times New Roman" w:hAnsi="Times New Roman" w:cs="Times New Roman"/>
          <w:sz w:val="24"/>
          <w:szCs w:val="24"/>
          <w:lang w:val="en-CA"/>
        </w:rPr>
        <w:t>imposed</w:t>
      </w:r>
      <w:r w:rsidRPr="0007763B">
        <w:rPr>
          <w:rFonts w:ascii="Times New Roman" w:eastAsia="Times New Roman" w:hAnsi="Times New Roman" w:cs="Times New Roman"/>
          <w:sz w:val="24"/>
          <w:szCs w:val="24"/>
          <w:lang w:val="en-CA"/>
        </w:rPr>
        <w:t xml:space="preserve"> on up to three populations in the landscape. 10 more generations were simulated after th</w:t>
      </w:r>
      <w:r>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GB"/>
        </w:rPr>
        <w:t>The mutation rate was set at 10</w:t>
      </w:r>
      <w:r>
        <w:rPr>
          <w:rFonts w:ascii="Times New Roman" w:eastAsia="Times New Roman" w:hAnsi="Times New Roman" w:cs="Times New Roman"/>
          <w:sz w:val="24"/>
          <w:szCs w:val="24"/>
          <w:vertAlign w:val="superscript"/>
          <w:lang w:val="en-GB"/>
        </w:rPr>
        <w:t>-8</w:t>
      </w:r>
      <w:r w:rsidRPr="0007763B">
        <w:rPr>
          <w:rFonts w:ascii="Times New Roman" w:eastAsia="Times New Roman" w:hAnsi="Times New Roman" w:cs="Times New Roman"/>
          <w:sz w:val="24"/>
          <w:szCs w:val="24"/>
          <w:lang w:val="en-GB"/>
        </w:rPr>
        <w:t xml:space="preserve"> to reflect empirically-derived mutation rates found in many taxa</w:t>
      </w:r>
      <w:r>
        <w:rPr>
          <w:rFonts w:ascii="Times New Roman" w:eastAsia="Times New Roman" w:hAnsi="Times New Roman" w:cs="Times New Roman"/>
          <w:sz w:val="24"/>
          <w:szCs w:val="24"/>
          <w:lang w:val="en-GB"/>
        </w:rPr>
        <w:t>. The genotypic information of each individual was recorded, and consisted of 100 neutral, unlinked, bi-allelic SNP loci. Sampling was done before and after the event unless specified.</w:t>
      </w:r>
    </w:p>
    <w:p w14:paraId="01CFC319" w14:textId="77777777" w:rsidR="001C00E1" w:rsidRDefault="001C00E1" w:rsidP="001C00E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Pr>
          <w:rFonts w:ascii="Times New Roman" w:eastAsia="Times New Roman" w:hAnsi="Times New Roman" w:cs="Times New Roman"/>
          <w:sz w:val="24"/>
          <w:szCs w:val="24"/>
          <w:lang w:val="en-CA"/>
        </w:rPr>
        <w:t xml:space="preserve">tes for each scenario. For each replicate, we initialized the simulation with a random and unique allocation of alleles among individuals, therefore reaching maximum diversity </w:t>
      </w:r>
      <w:r>
        <w:rPr>
          <w:rFonts w:ascii="Times New Roman" w:eastAsia="Times New Roman" w:hAnsi="Times New Roman" w:cs="Times New Roman"/>
          <w:sz w:val="24"/>
          <w:szCs w:val="24"/>
          <w:lang w:val="en-CA"/>
        </w:rPr>
        <w:fldChar w:fldCharType="begin" w:fldLock="1"/>
      </w:r>
      <w:r>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Pr>
          <w:rFonts w:ascii="Times New Roman" w:eastAsia="Times New Roman" w:hAnsi="Times New Roman" w:cs="Times New Roman"/>
          <w:sz w:val="24"/>
          <w:szCs w:val="24"/>
          <w:lang w:val="en-CA"/>
        </w:rPr>
        <w:fldChar w:fldCharType="separate"/>
      </w:r>
      <w:r w:rsidRPr="00500E46">
        <w:rPr>
          <w:rFonts w:ascii="Times New Roman" w:eastAsia="Times New Roman" w:hAnsi="Times New Roman" w:cs="Times New Roman"/>
          <w:noProof/>
          <w:sz w:val="24"/>
          <w:szCs w:val="24"/>
          <w:lang w:val="en-CA"/>
        </w:rPr>
        <w:t>(Landguth, Bearlin, Day, &amp; Dunham, 2016)</w:t>
      </w:r>
      <w:r>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Pr>
          <w:rFonts w:ascii="Times New Roman" w:hAnsi="Times New Roman" w:cs="Times New Roman"/>
          <w:sz w:val="24"/>
          <w:szCs w:val="24"/>
          <w:lang w:val="en-CA"/>
        </w:rPr>
        <w:t xml:space="preserve"> </w:t>
      </w:r>
    </w:p>
    <w:p w14:paraId="1A7C4E95" w14:textId="77777777" w:rsidR="001C00E1" w:rsidRDefault="001C00E1" w:rsidP="001C00E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w:t>
      </w:r>
      <w:r>
        <w:rPr>
          <w:rFonts w:ascii="Times New Roman" w:hAnsi="Times New Roman" w:cs="Times New Roman"/>
          <w:sz w:val="24"/>
          <w:szCs w:val="24"/>
          <w:lang w:val="en-CA"/>
        </w:rPr>
        <w:t xml:space="preserve">two </w:t>
      </w:r>
      <w:r w:rsidRPr="0007763B">
        <w:rPr>
          <w:rFonts w:ascii="Times New Roman" w:hAnsi="Times New Roman" w:cs="Times New Roman"/>
          <w:sz w:val="24"/>
          <w:szCs w:val="24"/>
          <w:lang w:val="en-CA"/>
        </w:rPr>
        <w:t>demographic event types</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w:t>
      </w:r>
      <w:r w:rsidRPr="0007763B">
        <w:rPr>
          <w:rFonts w:ascii="Times New Roman" w:hAnsi="Times New Roman" w:cs="Times New Roman"/>
          <w:sz w:val="24"/>
          <w:szCs w:val="24"/>
          <w:lang w:val="en-CA"/>
        </w:rPr>
        <w:t xml:space="preserve">18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3240 (18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simulations. In the next sections, we detail how we modelled th</w:t>
      </w:r>
      <w:r>
        <w:rPr>
          <w:rFonts w:ascii="Times New Roman" w:hAnsi="Times New Roman" w:cs="Times New Roman"/>
          <w:sz w:val="24"/>
          <w:szCs w:val="24"/>
          <w:lang w:val="en-CA"/>
        </w:rPr>
        <w:t>ese three experimental factors.</w:t>
      </w:r>
    </w:p>
    <w:p w14:paraId="2DDF5BF6" w14:textId="77777777" w:rsidR="001C00E1" w:rsidRPr="0007763B" w:rsidRDefault="001C00E1" w:rsidP="001C00E1">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chose to simulate immigration from a diverged population to our landscape, as a demographic event. Our goal was to apply the TGI approach to detect these historical population changes using genetic data. In simulating </w:t>
      </w:r>
      <w:r w:rsidRPr="0007763B">
        <w:rPr>
          <w:rFonts w:ascii="Times New Roman" w:eastAsia="Times New Roman" w:hAnsi="Times New Roman" w:cs="Times New Roman"/>
          <w:sz w:val="24"/>
          <w:szCs w:val="24"/>
          <w:lang w:val="en-GB"/>
        </w:rPr>
        <w:t>immigration</w:t>
      </w:r>
      <w:r>
        <w:rPr>
          <w:rFonts w:ascii="Times New Roman" w:eastAsia="Times New Roman" w:hAnsi="Times New Roman" w:cs="Times New Roman"/>
          <w:sz w:val="24"/>
          <w:szCs w:val="24"/>
          <w:lang w:val="en-GB"/>
        </w:rPr>
        <w:t xml:space="preserve">, we allowed individuals </w:t>
      </w:r>
      <w:r w:rsidRPr="0007763B">
        <w:rPr>
          <w:rFonts w:ascii="Times New Roman" w:eastAsia="Times New Roman" w:hAnsi="Times New Roman" w:cs="Times New Roman"/>
          <w:sz w:val="24"/>
          <w:szCs w:val="24"/>
          <w:lang w:val="en-GB"/>
        </w:rPr>
        <w:t>from a</w:t>
      </w:r>
      <w:r>
        <w:rPr>
          <w:rFonts w:ascii="Times New Roman" w:eastAsia="Times New Roman" w:hAnsi="Times New Roman" w:cs="Times New Roman"/>
          <w:sz w:val="24"/>
          <w:szCs w:val="24"/>
          <w:lang w:val="en-GB"/>
        </w:rPr>
        <w:t xml:space="preserve"> 26</w:t>
      </w:r>
      <w:r w:rsidRPr="001E3806">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separate </w:t>
      </w:r>
      <w:r w:rsidRPr="0007763B">
        <w:rPr>
          <w:rFonts w:ascii="Times New Roman" w:eastAsia="Times New Roman" w:hAnsi="Times New Roman" w:cs="Times New Roman"/>
          <w:sz w:val="24"/>
          <w:szCs w:val="24"/>
          <w:lang w:val="en-GB"/>
        </w:rPr>
        <w:t xml:space="preserve">population </w:t>
      </w:r>
      <w:r>
        <w:rPr>
          <w:rFonts w:ascii="Times New Roman" w:eastAsia="Times New Roman" w:hAnsi="Times New Roman" w:cs="Times New Roman"/>
          <w:sz w:val="24"/>
          <w:szCs w:val="24"/>
          <w:lang w:val="en-GB"/>
        </w:rPr>
        <w:t xml:space="preserve">to be added to our study area. This independent source population otherwise </w:t>
      </w:r>
      <w:r>
        <w:rPr>
          <w:rFonts w:ascii="Times New Roman" w:eastAsia="Times New Roman" w:hAnsi="Times New Roman" w:cs="Times New Roman"/>
          <w:sz w:val="24"/>
          <w:szCs w:val="24"/>
          <w:lang w:val="en-GB"/>
        </w:rPr>
        <w:lastRenderedPageBreak/>
        <w:t xml:space="preserve">shared </w:t>
      </w:r>
      <w:r w:rsidRPr="0007763B">
        <w:rPr>
          <w:rFonts w:ascii="Times New Roman" w:eastAsia="Times New Roman" w:hAnsi="Times New Roman" w:cs="Times New Roman"/>
          <w:sz w:val="24"/>
          <w:szCs w:val="24"/>
          <w:lang w:val="en-GB"/>
        </w:rPr>
        <w:t xml:space="preserve">the same </w:t>
      </w:r>
      <w:r>
        <w:rPr>
          <w:rFonts w:ascii="Times New Roman" w:eastAsia="Times New Roman" w:hAnsi="Times New Roman" w:cs="Times New Roman"/>
          <w:sz w:val="24"/>
          <w:szCs w:val="24"/>
          <w:lang w:val="en-GB"/>
        </w:rPr>
        <w:t xml:space="preserve">attributes </w:t>
      </w:r>
      <w:r w:rsidRPr="0007763B">
        <w:rPr>
          <w:rFonts w:ascii="Times New Roman" w:eastAsia="Times New Roman" w:hAnsi="Times New Roman" w:cs="Times New Roman"/>
          <w:sz w:val="24"/>
          <w:szCs w:val="24"/>
          <w:lang w:val="en-GB"/>
        </w:rPr>
        <w:t xml:space="preserve">as other </w:t>
      </w:r>
      <w:r>
        <w:rPr>
          <w:rFonts w:ascii="Times New Roman" w:eastAsia="Times New Roman" w:hAnsi="Times New Roman" w:cs="Times New Roman"/>
          <w:sz w:val="24"/>
          <w:szCs w:val="24"/>
          <w:lang w:val="en-GB"/>
        </w:rPr>
        <w:t>populations in our simulated landscape. Only during the demographic event, were individuals from the 26</w:t>
      </w:r>
      <w:r w:rsidRPr="00CC2517">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isolated population allowed to disperse to </w:t>
      </w:r>
      <w:r>
        <w:rPr>
          <w:rFonts w:ascii="Times New Roman" w:eastAsia="Times New Roman" w:hAnsi="Times New Roman" w:cs="Times New Roman"/>
          <w:i/>
          <w:sz w:val="24"/>
          <w:szCs w:val="24"/>
          <w:lang w:val="en-GB"/>
        </w:rPr>
        <w:t>a priori</w:t>
      </w:r>
      <w:r>
        <w:rPr>
          <w:rFonts w:ascii="Times New Roman" w:eastAsia="Times New Roman" w:hAnsi="Times New Roman" w:cs="Times New Roman"/>
          <w:sz w:val="24"/>
          <w:szCs w:val="24"/>
          <w:lang w:val="en-GB"/>
        </w:rPr>
        <w:t xml:space="preserve"> defined parts of the landscape by reducing dispersal distance between the 26</w:t>
      </w:r>
      <w:r w:rsidRPr="00CC2517">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and those parts.</w:t>
      </w:r>
    </w:p>
    <w:p w14:paraId="6CD7AED4" w14:textId="77777777" w:rsidR="001C00E1" w:rsidRPr="004E6917" w:rsidRDefault="001C00E1" w:rsidP="001C00E1">
      <w:pPr>
        <w:spacing w:before="240" w:after="240" w:line="480" w:lineRule="auto"/>
        <w:rPr>
          <w:rFonts w:ascii="Times New Roman" w:eastAsia="Times New Roman" w:hAnsi="Times New Roman" w:cs="Times New Roman"/>
          <w:sz w:val="24"/>
          <w:szCs w:val="24"/>
          <w:lang w:val="en-GB"/>
        </w:rPr>
      </w:pPr>
    </w:p>
    <w:p w14:paraId="295AD947" w14:textId="77777777" w:rsidR="001C00E1" w:rsidRPr="0007763B" w:rsidRDefault="001C00E1" w:rsidP="001C00E1">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D4E3FC1" w14:textId="77777777" w:rsidR="001C00E1" w:rsidRPr="00284908" w:rsidRDefault="001C00E1" w:rsidP="001C00E1">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simply transformed distances between populations by using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Pr>
          <w:rFonts w:ascii="Times New Roman" w:eastAsia="Times New Roman" w:hAnsi="Times New Roman" w:cs="Times New Roman"/>
          <w:sz w:val="24"/>
          <w:szCs w:val="24"/>
          <w:lang w:val="en-CA"/>
        </w:rPr>
        <w:t xml:space="preserve">, where </w:t>
      </w:r>
      <w:r>
        <w:rPr>
          <w:rFonts w:ascii="Times New Roman" w:eastAsia="Times New Roman" w:hAnsi="Times New Roman" w:cs="Times New Roman"/>
          <w:i/>
          <w:sz w:val="24"/>
          <w:szCs w:val="24"/>
          <w:lang w:val="en-CA"/>
        </w:rPr>
        <w:t xml:space="preserve">B </w:t>
      </w:r>
      <w:r>
        <w:rPr>
          <w:rFonts w:ascii="Times New Roman" w:eastAsia="Times New Roman" w:hAnsi="Times New Roman" w:cs="Times New Roman"/>
          <w:sz w:val="24"/>
          <w:szCs w:val="24"/>
          <w:lang w:val="en-CA"/>
        </w:rPr>
        <w:t>represents how hard it is to disperse with high values of B correspond to low dispersal capacity (elaborated below). We t</w:t>
      </w:r>
      <w:r w:rsidRPr="0007763B">
        <w:rPr>
          <w:rFonts w:ascii="Times New Roman" w:eastAsia="Times New Roman" w:hAnsi="Times New Roman" w:cs="Times New Roman"/>
          <w:sz w:val="24"/>
          <w:szCs w:val="24"/>
          <w:lang w:val="en-CA"/>
        </w:rPr>
        <w:t>he</w:t>
      </w:r>
      <w:r>
        <w:rPr>
          <w:rFonts w:ascii="Times New Roman" w:eastAsia="Times New Roman" w:hAnsi="Times New Roman" w:cs="Times New Roman"/>
          <w:sz w:val="24"/>
          <w:szCs w:val="24"/>
          <w:lang w:val="en-CA"/>
        </w:rPr>
        <w:t xml:space="preserve">n rescaled the values, </w:t>
      </w:r>
      <w:r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Pr>
          <w:rFonts w:ascii="Times New Roman" w:eastAsia="Times New Roman" w:hAnsi="Times New Roman" w:cs="Times New Roman"/>
          <w:sz w:val="24"/>
          <w:szCs w:val="24"/>
          <w:lang w:val="en-CA"/>
        </w:rPr>
        <w:t xml:space="preserve"> and the minimum (0) distances, possible in this virtual</w:t>
      </w:r>
      <w:r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CDMetaPOP </w:t>
      </w:r>
      <w:r>
        <w:rPr>
          <w:rFonts w:ascii="Times New Roman" w:eastAsia="Times New Roman" w:hAnsi="Times New Roman" w:cs="Times New Roman"/>
          <w:sz w:val="24"/>
          <w:szCs w:val="24"/>
          <w:lang w:val="en-CA"/>
        </w:rPr>
        <w:fldChar w:fldCharType="begin" w:fldLock="1"/>
      </w:r>
      <w:r>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Pr>
          <w:rFonts w:ascii="Times New Roman" w:eastAsia="Times New Roman" w:hAnsi="Times New Roman" w:cs="Times New Roman"/>
          <w:sz w:val="24"/>
          <w:szCs w:val="24"/>
          <w:lang w:val="en-CA"/>
        </w:rPr>
        <w:fldChar w:fldCharType="separate"/>
      </w:r>
      <w:r w:rsidRPr="006E412E">
        <w:rPr>
          <w:rFonts w:ascii="Times New Roman" w:eastAsia="Times New Roman" w:hAnsi="Times New Roman" w:cs="Times New Roman"/>
          <w:noProof/>
          <w:sz w:val="24"/>
          <w:szCs w:val="24"/>
          <w:lang w:val="en-CA"/>
        </w:rPr>
        <w:t>(Landguth, Bearlin, et al., 2017)</w:t>
      </w:r>
      <w:r>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user manual (p.63). This gave us a probability that an individual disperses at a distance (</w:t>
      </w:r>
      <w:r w:rsidRPr="00E85B45">
        <w:rPr>
          <w:rFonts w:ascii="Times New Roman" w:eastAsia="Times New Roman" w:hAnsi="Times New Roman" w:cs="Times New Roman"/>
          <w:sz w:val="24"/>
          <w:szCs w:val="24"/>
          <w:lang w:val="en-CA"/>
        </w:rPr>
        <w:t>Fig.1</w:t>
      </w:r>
      <w:r>
        <w:rPr>
          <w:rFonts w:ascii="Times New Roman" w:eastAsia="Times New Roman" w:hAnsi="Times New Roman" w:cs="Times New Roman"/>
          <w:sz w:val="24"/>
          <w:szCs w:val="24"/>
          <w:lang w:val="en-CA"/>
        </w:rPr>
        <w:t>).</w:t>
      </w:r>
      <w:r w:rsidRPr="0007763B">
        <w:rPr>
          <w:rFonts w:ascii="Times New Roman" w:eastAsiaTheme="minorEastAsia"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We chose this way of modelling dispersal </w:t>
      </w:r>
      <w:r>
        <w:rPr>
          <w:rFonts w:ascii="Times New Roman" w:eastAsia="Times New Roman" w:hAnsi="Times New Roman" w:cs="Times New Roman"/>
          <w:sz w:val="24"/>
          <w:szCs w:val="24"/>
          <w:lang w:val="en-CA"/>
        </w:rPr>
        <w:t>to allow both within population movement</w:t>
      </w:r>
      <w:r w:rsidRPr="0007763B">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and long distance dispersal.</w:t>
      </w:r>
    </w:p>
    <w:p w14:paraId="5DF0831D" w14:textId="77777777" w:rsidR="001C00E1" w:rsidRDefault="001C00E1" w:rsidP="001C00E1">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Pr="0007763B">
        <w:rPr>
          <w:rFonts w:ascii="Times New Roman" w:hAnsi="Times New Roman" w:cs="Times New Roman"/>
          <w:sz w:val="24"/>
          <w:szCs w:val="24"/>
          <w:lang w:val="en-CA"/>
        </w:rPr>
        <w:t xml:space="preserve">he population to which an individual </w:t>
      </w:r>
      <w:r>
        <w:rPr>
          <w:rFonts w:ascii="Times New Roman" w:hAnsi="Times New Roman" w:cs="Times New Roman"/>
          <w:sz w:val="24"/>
          <w:szCs w:val="24"/>
          <w:lang w:val="en-CA"/>
        </w:rPr>
        <w:t xml:space="preserve">disperses </w:t>
      </w:r>
      <w:r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Pr>
          <w:rFonts w:ascii="Times New Roman" w:eastAsia="Times New Roman" w:hAnsi="Times New Roman" w:cs="Times New Roman"/>
          <w:sz w:val="24"/>
          <w:szCs w:val="24"/>
          <w:lang w:val="en-CA"/>
        </w:rPr>
        <w:t xml:space="preserve">. Individuals stay within our simulated landscape, and any individual may disperse </w:t>
      </w:r>
      <w:r>
        <w:rPr>
          <w:rFonts w:ascii="Times New Roman" w:eastAsiaTheme="minorEastAsia" w:hAnsi="Times New Roman" w:cs="Times New Roman"/>
          <w:sz w:val="24"/>
          <w:szCs w:val="24"/>
          <w:lang w:val="en-CA"/>
        </w:rPr>
        <w:t xml:space="preserve">to one of our 25 populations at each generation. </w:t>
      </w:r>
      <w:r>
        <w:rPr>
          <w:rFonts w:ascii="Times New Roman" w:hAnsi="Times New Roman" w:cs="Times New Roman"/>
          <w:sz w:val="24"/>
          <w:szCs w:val="24"/>
          <w:lang w:val="en-CA"/>
        </w:rPr>
        <w:t>T</w:t>
      </w:r>
      <w:r w:rsidRPr="0007763B">
        <w:rPr>
          <w:rFonts w:ascii="Times New Roman" w:hAnsi="Times New Roman" w:cs="Times New Roman"/>
          <w:sz w:val="24"/>
          <w:szCs w:val="24"/>
          <w:lang w:val="en-CA"/>
        </w:rPr>
        <w:t xml:space="preserve">o investigate the effect of different levels of dispersal, we </w:t>
      </w:r>
      <w:r>
        <w:rPr>
          <w:rFonts w:ascii="Times New Roman" w:hAnsi="Times New Roman" w:cs="Times New Roman"/>
          <w:sz w:val="24"/>
          <w:szCs w:val="24"/>
          <w:lang w:val="en-CA"/>
        </w:rPr>
        <w:t xml:space="preserve">used three different values of </w:t>
      </w:r>
      <w:r w:rsidRPr="0007763B">
        <w:rPr>
          <w:rFonts w:ascii="Times New Roman" w:hAnsi="Times New Roman" w:cs="Times New Roman"/>
          <w:i/>
          <w:sz w:val="24"/>
          <w:szCs w:val="24"/>
          <w:lang w:val="en-CA"/>
        </w:rPr>
        <w:t>B</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low</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intermediate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and high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0.6015)</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dispersal</w:t>
      </w:r>
      <w:r>
        <w:rPr>
          <w:rFonts w:ascii="Times New Roman" w:hAnsi="Times New Roman" w:cs="Times New Roman"/>
          <w:sz w:val="24"/>
          <w:szCs w:val="24"/>
          <w:lang w:val="en-CA"/>
        </w:rPr>
        <w:t xml:space="preserve"> levels</w:t>
      </w:r>
      <w:r w:rsidRPr="0007763B">
        <w:rPr>
          <w:rFonts w:ascii="Times New Roman" w:hAnsi="Times New Roman" w:cs="Times New Roman"/>
          <w:sz w:val="24"/>
          <w:szCs w:val="24"/>
          <w:lang w:val="en-CA"/>
        </w:rPr>
        <w:t xml:space="preserve"> (Fig.1</w:t>
      </w:r>
      <w:r>
        <w:rPr>
          <w:rFonts w:ascii="Times New Roman" w:hAnsi="Times New Roman" w:cs="Times New Roman"/>
          <w:sz w:val="24"/>
          <w:szCs w:val="24"/>
          <w:lang w:val="en-CA"/>
        </w:rPr>
        <w:t>; Table 1)</w:t>
      </w:r>
      <w:r w:rsidRPr="0007763B">
        <w:rPr>
          <w:rFonts w:ascii="Times New Roman" w:hAnsi="Times New Roman" w:cs="Times New Roman"/>
          <w:sz w:val="24"/>
          <w:szCs w:val="24"/>
          <w:lang w:val="en-CA"/>
        </w:rPr>
        <w:t>.</w:t>
      </w:r>
    </w:p>
    <w:p w14:paraId="6EE2CB9F" w14:textId="77777777" w:rsidR="001C00E1" w:rsidRDefault="001C00E1" w:rsidP="001C00E1">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lastRenderedPageBreak/>
        <w:t xml:space="preserve">Table 1: </w:t>
      </w:r>
      <w:r>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 experiment with scenario abbreviations used throughout the manuscript. The numbers in parentheses indicate the number of unique simulations ran for each factor level or combination of factor levels. We executed 2160 simulations in total.</w:t>
      </w:r>
    </w:p>
    <w:tbl>
      <w:tblPr>
        <w:tblStyle w:val="Grilledutableau"/>
        <w:tblW w:w="0" w:type="auto"/>
        <w:tblLook w:val="04A0" w:firstRow="1" w:lastRow="0" w:firstColumn="1" w:lastColumn="0" w:noHBand="0" w:noVBand="1"/>
      </w:tblPr>
      <w:tblGrid>
        <w:gridCol w:w="2605"/>
        <w:gridCol w:w="2250"/>
        <w:gridCol w:w="2157"/>
        <w:gridCol w:w="2338"/>
      </w:tblGrid>
      <w:tr w:rsidR="001C00E1" w14:paraId="4C6EBA13" w14:textId="77777777" w:rsidTr="00F14AF8">
        <w:tc>
          <w:tcPr>
            <w:tcW w:w="2605" w:type="dxa"/>
          </w:tcPr>
          <w:p w14:paraId="0DAA75AC" w14:textId="77777777" w:rsidR="001C00E1" w:rsidRPr="003D5A1B" w:rsidRDefault="001C00E1" w:rsidP="00F14AF8">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5F70F1F8" w14:textId="77777777" w:rsidR="001C00E1" w:rsidRPr="003D5A1B" w:rsidRDefault="001C00E1" w:rsidP="00F14AF8">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0AFF9090" w14:textId="77777777" w:rsidR="001C00E1" w:rsidRPr="003D5A1B" w:rsidRDefault="001C00E1" w:rsidP="00F14AF8">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09599325" w14:textId="77777777" w:rsidR="001C00E1" w:rsidRPr="003D5A1B" w:rsidRDefault="001C00E1" w:rsidP="00F14AF8">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1C00E1" w14:paraId="65D27165" w14:textId="77777777" w:rsidTr="00F14AF8">
        <w:tc>
          <w:tcPr>
            <w:tcW w:w="2605" w:type="dxa"/>
          </w:tcPr>
          <w:p w14:paraId="4EE53741" w14:textId="77777777" w:rsidR="001C00E1" w:rsidRPr="003D5A1B" w:rsidRDefault="001C00E1" w:rsidP="00F14AF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4A8595F9"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01D757BD"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3D4D9ED0"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1C00E1" w14:paraId="61E23628" w14:textId="77777777" w:rsidTr="00F14AF8">
        <w:tc>
          <w:tcPr>
            <w:tcW w:w="2605" w:type="dxa"/>
          </w:tcPr>
          <w:p w14:paraId="55552CBF" w14:textId="77777777" w:rsidR="001C00E1" w:rsidRPr="003D5A1B" w:rsidRDefault="001C00E1" w:rsidP="00F14AF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FA27B4C"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5760D944"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397BEA8F"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1C00E1" w14:paraId="02AE239B" w14:textId="77777777" w:rsidTr="00F14AF8">
        <w:tc>
          <w:tcPr>
            <w:tcW w:w="2605" w:type="dxa"/>
          </w:tcPr>
          <w:p w14:paraId="3E447DF0" w14:textId="77777777" w:rsidR="001C00E1" w:rsidRPr="003D5A1B" w:rsidRDefault="001C00E1" w:rsidP="00F14AF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64A03F1F"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2A2676B"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5B6667EF"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1C00E1" w14:paraId="6CB8746B" w14:textId="77777777" w:rsidTr="00F14AF8">
        <w:tc>
          <w:tcPr>
            <w:tcW w:w="2605" w:type="dxa"/>
          </w:tcPr>
          <w:p w14:paraId="6D98945F" w14:textId="77777777" w:rsidR="001C00E1" w:rsidRPr="004C5976" w:rsidRDefault="001C00E1" w:rsidP="00F14AF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0: control</w:t>
            </w:r>
            <w:r>
              <w:rPr>
                <w:rFonts w:ascii="Times New Roman" w:hAnsi="Times New Roman" w:cs="Times New Roman"/>
                <w:sz w:val="24"/>
                <w:szCs w:val="24"/>
                <w:lang w:val="en-CA"/>
              </w:rPr>
              <w:t xml:space="preserve"> (540)</w:t>
            </w:r>
          </w:p>
        </w:tc>
        <w:tc>
          <w:tcPr>
            <w:tcW w:w="2250" w:type="dxa"/>
          </w:tcPr>
          <w:p w14:paraId="11810105"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1D10D4A4"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29BA576B" w14:textId="77777777" w:rsidR="001C00E1" w:rsidRDefault="001C00E1" w:rsidP="00F14AF8">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7B5710D2" w14:textId="77777777" w:rsidR="001C00E1" w:rsidRPr="003D5A1B" w:rsidRDefault="001C00E1" w:rsidP="001C00E1">
      <w:pPr>
        <w:spacing w:before="240" w:line="480" w:lineRule="auto"/>
        <w:rPr>
          <w:rFonts w:ascii="Times New Roman" w:hAnsi="Times New Roman" w:cs="Times New Roman"/>
          <w:sz w:val="24"/>
          <w:szCs w:val="24"/>
          <w:lang w:val="en-CA"/>
        </w:rPr>
      </w:pPr>
    </w:p>
    <w:p w14:paraId="562D547B" w14:textId="77777777" w:rsidR="001C00E1" w:rsidRPr="0007763B" w:rsidRDefault="001C00E1" w:rsidP="001C00E1">
      <w:pPr>
        <w:spacing w:before="240" w:line="480" w:lineRule="auto"/>
        <w:rPr>
          <w:rFonts w:ascii="Times New Roman" w:hAnsi="Times New Roman" w:cs="Times New Roman"/>
          <w:sz w:val="24"/>
          <w:szCs w:val="24"/>
          <w:lang w:val="en-CA"/>
        </w:rPr>
      </w:pPr>
      <w:r w:rsidRPr="00631CD3">
        <w:rPr>
          <w:rFonts w:ascii="Times New Roman" w:hAnsi="Times New Roman" w:cs="Times New Roman"/>
          <w:noProof/>
          <w:sz w:val="24"/>
          <w:szCs w:val="24"/>
        </w:rPr>
        <w:drawing>
          <wp:inline distT="0" distB="0" distL="0" distR="0" wp14:anchorId="660AEC8B" wp14:editId="4C217054">
            <wp:extent cx="5943600" cy="3065907"/>
            <wp:effectExtent l="0" t="0" r="0" b="1270"/>
            <wp:docPr id="21" name="Image 21" descr="C:\Users\jwitt\OneDrive\Desktop\Git_Projects\Genetic_TBI_LCBD\Fig1_1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1_131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5907"/>
                    </a:xfrm>
                    <a:prstGeom prst="rect">
                      <a:avLst/>
                    </a:prstGeom>
                    <a:noFill/>
                    <a:ln>
                      <a:noFill/>
                    </a:ln>
                  </pic:spPr>
                </pic:pic>
              </a:graphicData>
            </a:graphic>
          </wp:inline>
        </w:drawing>
      </w:r>
    </w:p>
    <w:p w14:paraId="240EC6D5" w14:textId="77777777" w:rsidR="001C00E1" w:rsidRPr="0007763B" w:rsidRDefault="001C00E1" w:rsidP="001C00E1">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lastRenderedPageBreak/>
        <w:t xml:space="preserve">Fig.1: </w:t>
      </w:r>
      <w:r w:rsidRPr="0007763B">
        <w:rPr>
          <w:rFonts w:ascii="Times New Roman" w:hAnsi="Times New Roman" w:cs="Times New Roman"/>
          <w:sz w:val="24"/>
          <w:szCs w:val="24"/>
          <w:lang w:val="en-CA"/>
        </w:rPr>
        <w:t xml:space="preserve">Probability of dispersal of an individual </w:t>
      </w:r>
      <w:r>
        <w:rPr>
          <w:rFonts w:ascii="Times New Roman" w:hAnsi="Times New Roman" w:cs="Times New Roman"/>
          <w:sz w:val="24"/>
          <w:szCs w:val="24"/>
          <w:lang w:val="en-CA"/>
        </w:rPr>
        <w:t>in</w:t>
      </w:r>
      <w:r w:rsidRPr="0007763B">
        <w:rPr>
          <w:rFonts w:ascii="Times New Roman" w:hAnsi="Times New Roman" w:cs="Times New Roman"/>
          <w:sz w:val="24"/>
          <w:szCs w:val="24"/>
          <w:lang w:val="en-CA"/>
        </w:rPr>
        <w:t xml:space="preserve"> three different dispersal scenarios</w:t>
      </w:r>
      <w:r>
        <w:rPr>
          <w:rFonts w:ascii="Times New Roman" w:hAnsi="Times New Roman" w:cs="Times New Roman"/>
          <w:sz w:val="24"/>
          <w:szCs w:val="24"/>
          <w:lang w:val="en-CA"/>
        </w:rPr>
        <w:t>.</w:t>
      </w:r>
    </w:p>
    <w:p w14:paraId="65EE8C2E" w14:textId="77777777"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14:paraId="0B84A066" w14:textId="77777777" w:rsidR="001C00E1" w:rsidRPr="0007763B" w:rsidRDefault="001C00E1" w:rsidP="001C00E1">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7A0A1ACE" w14:textId="77777777" w:rsidR="001C00E1" w:rsidRPr="0007763B" w:rsidRDefault="001C00E1" w:rsidP="001C00E1">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Pr="0007763B">
        <w:rPr>
          <w:rFonts w:ascii="Times New Roman" w:eastAsia="Times New Roman" w:hAnsi="Times New Roman" w:cs="Times New Roman"/>
          <w:sz w:val="24"/>
          <w:szCs w:val="24"/>
          <w:lang w:val="en-CA"/>
        </w:rPr>
        <w:t xml:space="preserve">wanted to evaluate how the number of </w:t>
      </w:r>
      <w:r w:rsidRPr="00023F2C">
        <w:rPr>
          <w:rFonts w:ascii="Times New Roman" w:eastAsia="Times New Roman" w:hAnsi="Times New Roman" w:cs="Times New Roman"/>
          <w:sz w:val="24"/>
          <w:szCs w:val="24"/>
          <w:lang w:val="en-CA"/>
        </w:rPr>
        <w:t>populations</w:t>
      </w:r>
      <w:r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influenced</w:t>
      </w:r>
      <w:r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Pr="0007763B">
        <w:rPr>
          <w:rFonts w:ascii="Times New Roman" w:eastAsia="Times New Roman" w:hAnsi="Times New Roman" w:cs="Times New Roman"/>
          <w:sz w:val="24"/>
          <w:szCs w:val="24"/>
          <w:lang w:val="en-CA"/>
        </w:rPr>
        <w:t xml:space="preserve"> from 1 to 3 populations among the 25. When only 1 population was </w:t>
      </w:r>
      <w:r>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we partitioned the 180 replicates of that scenario equally among 6 populations in the landscape. Because our landscape is </w:t>
      </w:r>
      <w:r>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positions ne</w:t>
      </w:r>
      <w:r>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Pr>
          <w:rFonts w:ascii="Times New Roman" w:eastAsia="Times New Roman" w:hAnsi="Times New Roman" w:cs="Times New Roman"/>
          <w:sz w:val="24"/>
          <w:szCs w:val="24"/>
          <w:lang w:val="en-CA"/>
        </w:rPr>
        <w:t>) populations underwent a demographic event</w:t>
      </w:r>
      <w:r w:rsidRPr="0007763B">
        <w:rPr>
          <w:rFonts w:ascii="Times New Roman" w:eastAsia="Times New Roman" w:hAnsi="Times New Roman" w:cs="Times New Roman"/>
          <w:sz w:val="24"/>
          <w:szCs w:val="24"/>
          <w:lang w:val="en-CA"/>
        </w:rPr>
        <w:t xml:space="preserve">, we randomly sampled 1 position among the 6 previously described and randomly picked 1 or 2 additional populations directly adjacent (when possible) to it. We did this 6 times (30 replicates for each </w:t>
      </w:r>
      <w:r>
        <w:rPr>
          <w:rFonts w:ascii="Times New Roman" w:eastAsia="Times New Roman" w:hAnsi="Times New Roman" w:cs="Times New Roman"/>
          <w:sz w:val="24"/>
          <w:szCs w:val="24"/>
          <w:lang w:val="en-CA"/>
        </w:rPr>
        <w:t xml:space="preserve">different </w:t>
      </w:r>
      <w:r w:rsidRPr="0007763B">
        <w:rPr>
          <w:rFonts w:ascii="Times New Roman" w:eastAsia="Times New Roman" w:hAnsi="Times New Roman" w:cs="Times New Roman"/>
          <w:sz w:val="24"/>
          <w:szCs w:val="24"/>
          <w:lang w:val="en-CA"/>
        </w:rPr>
        <w:t>set o</w:t>
      </w:r>
      <w:r>
        <w:rPr>
          <w:rFonts w:ascii="Times New Roman" w:eastAsia="Times New Roman" w:hAnsi="Times New Roman" w:cs="Times New Roman"/>
          <w:sz w:val="24"/>
          <w:szCs w:val="24"/>
          <w:lang w:val="en-CA"/>
        </w:rPr>
        <w:t>f</w:t>
      </w:r>
      <w:r w:rsidRPr="0007763B">
        <w:rPr>
          <w:rFonts w:ascii="Times New Roman" w:eastAsia="Times New Roman" w:hAnsi="Times New Roman" w:cs="Times New Roman"/>
          <w:sz w:val="24"/>
          <w:szCs w:val="24"/>
          <w:lang w:val="en-CA"/>
        </w:rPr>
        <w:t xml:space="preserve"> populations).</w:t>
      </w:r>
      <w:r>
        <w:rPr>
          <w:rFonts w:ascii="Times New Roman" w:eastAsia="Times New Roman" w:hAnsi="Times New Roman" w:cs="Times New Roman"/>
          <w:sz w:val="24"/>
          <w:szCs w:val="24"/>
          <w:lang w:val="en-CA"/>
        </w:rPr>
        <w:t xml:space="preserve"> We chose to pick</w:t>
      </w:r>
      <w:r w:rsidRPr="0007763B">
        <w:rPr>
          <w:rFonts w:ascii="Times New Roman" w:eastAsia="Times New Roman" w:hAnsi="Times New Roman" w:cs="Times New Roman"/>
          <w:sz w:val="24"/>
          <w:szCs w:val="24"/>
          <w:lang w:val="en-CA"/>
        </w:rPr>
        <w:t xml:space="preserve"> populations this way to respect the spatial autocorrelation often exhibited in demographic events.</w:t>
      </w:r>
    </w:p>
    <w:p w14:paraId="70B3420D" w14:textId="77777777" w:rsidR="001C00E1" w:rsidRPr="0007763B" w:rsidRDefault="001C00E1" w:rsidP="001C00E1">
      <w:pPr>
        <w:spacing w:before="240" w:line="480" w:lineRule="auto"/>
        <w:rPr>
          <w:rFonts w:ascii="Times New Roman" w:eastAsia="Times New Roman" w:hAnsi="Times New Roman" w:cs="Times New Roman"/>
          <w:sz w:val="24"/>
          <w:szCs w:val="24"/>
          <w:lang w:val="en-CA"/>
        </w:rPr>
      </w:pPr>
    </w:p>
    <w:p w14:paraId="27F9D83F" w14:textId="77777777" w:rsidR="001C00E1" w:rsidRPr="0007763B" w:rsidRDefault="001C00E1" w:rsidP="001C00E1">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Pr>
          <w:rFonts w:ascii="Times New Roman" w:eastAsia="Times New Roman" w:hAnsi="Times New Roman" w:cs="Times New Roman"/>
          <w:i/>
          <w:iCs/>
          <w:sz w:val="24"/>
          <w:szCs w:val="24"/>
          <w:lang w:val="en-GB"/>
        </w:rPr>
        <w:t>e since demographic change</w:t>
      </w:r>
    </w:p>
    <w:p w14:paraId="36E9B58A" w14:textId="77777777" w:rsidR="001C00E1" w:rsidRDefault="001C00E1" w:rsidP="001C00E1">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Pr>
          <w:rFonts w:ascii="Times New Roman" w:eastAsia="Times New Roman" w:hAnsi="Times New Roman" w:cs="Times New Roman"/>
          <w:iCs/>
          <w:sz w:val="24"/>
          <w:szCs w:val="24"/>
          <w:lang w:val="en-GB"/>
        </w:rPr>
        <w:t>genetic change, we used TG</w:t>
      </w:r>
      <w:r w:rsidRPr="0007763B">
        <w:rPr>
          <w:rFonts w:ascii="Times New Roman" w:eastAsia="Times New Roman" w:hAnsi="Times New Roman" w:cs="Times New Roman"/>
          <w:iCs/>
          <w:sz w:val="24"/>
          <w:szCs w:val="24"/>
          <w:lang w:val="en-GB"/>
        </w:rPr>
        <w:t xml:space="preserve">I on simulation data collected each year, up to </w:t>
      </w:r>
      <w:r>
        <w:rPr>
          <w:rFonts w:ascii="Times New Roman" w:eastAsia="Times New Roman" w:hAnsi="Times New Roman" w:cs="Times New Roman"/>
          <w:iCs/>
          <w:sz w:val="24"/>
          <w:szCs w:val="24"/>
          <w:lang w:val="en-GB"/>
        </w:rPr>
        <w:t xml:space="preserve">9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Pr>
          <w:rFonts w:ascii="Times New Roman" w:eastAsia="Times New Roman" w:hAnsi="Times New Roman" w:cs="Times New Roman"/>
          <w:iCs/>
          <w:sz w:val="24"/>
          <w:szCs w:val="24"/>
          <w:lang w:val="en-GB"/>
        </w:rPr>
        <w:t xml:space="preserve">how far back an earlier sampling can be compared with a sampling done after the event. We chose nine years as the maximum time between samplings as this time gap would represent most of the “before/after” population genetic studies we encountered, and </w:t>
      </w:r>
      <w:r>
        <w:rPr>
          <w:rFonts w:ascii="Times New Roman" w:eastAsia="Times New Roman" w:hAnsi="Times New Roman" w:cs="Times New Roman"/>
          <w:iCs/>
          <w:sz w:val="24"/>
          <w:szCs w:val="24"/>
          <w:lang w:val="en-GB"/>
        </w:rPr>
        <w:lastRenderedPageBreak/>
        <w:t>because most long-term ecological research programs monitor at a shorter interval. We show</w:t>
      </w:r>
      <w:r w:rsidRPr="0007763B">
        <w:rPr>
          <w:rFonts w:ascii="Times New Roman" w:eastAsia="Times New Roman" w:hAnsi="Times New Roman" w:cs="Times New Roman"/>
          <w:iCs/>
          <w:sz w:val="24"/>
          <w:szCs w:val="24"/>
          <w:lang w:val="en-GB"/>
        </w:rPr>
        <w:t xml:space="preserve">ed </w:t>
      </w:r>
      <w:r>
        <w:rPr>
          <w:rFonts w:ascii="Times New Roman" w:eastAsia="Times New Roman" w:hAnsi="Times New Roman" w:cs="Times New Roman"/>
          <w:iCs/>
          <w:sz w:val="24"/>
          <w:szCs w:val="24"/>
          <w:lang w:val="en-GB"/>
        </w:rPr>
        <w:t xml:space="preserve">results for </w:t>
      </w:r>
      <w:r w:rsidRPr="0007763B">
        <w:rPr>
          <w:rFonts w:ascii="Times New Roman" w:eastAsia="Times New Roman" w:hAnsi="Times New Roman" w:cs="Times New Roman"/>
          <w:iCs/>
          <w:sz w:val="24"/>
          <w:szCs w:val="24"/>
          <w:lang w:val="en-GB"/>
        </w:rPr>
        <w:t xml:space="preserve">the 0.05 </w:t>
      </w:r>
      <w:r>
        <w:rPr>
          <w:rFonts w:ascii="Times New Roman" w:eastAsia="Times New Roman" w:hAnsi="Times New Roman" w:cs="Times New Roman"/>
          <w:i/>
          <w:iCs/>
          <w:sz w:val="24"/>
          <w:szCs w:val="24"/>
          <w:lang w:val="en-GB"/>
        </w:rPr>
        <w:t>p</w:t>
      </w:r>
      <w:r w:rsidRPr="0007763B">
        <w:rPr>
          <w:rFonts w:ascii="Times New Roman" w:eastAsia="Times New Roman" w:hAnsi="Times New Roman" w:cs="Times New Roman"/>
          <w:iCs/>
          <w:sz w:val="24"/>
          <w:szCs w:val="24"/>
          <w:lang w:val="en-GB"/>
        </w:rPr>
        <w:t>-value threshold as it was a good compromise between decent FPR and FNR in our initial results</w:t>
      </w:r>
      <w:r>
        <w:rPr>
          <w:rFonts w:ascii="Times New Roman" w:eastAsia="Times New Roman" w:hAnsi="Times New Roman" w:cs="Times New Roman"/>
          <w:iCs/>
          <w:sz w:val="24"/>
          <w:szCs w:val="24"/>
          <w:lang w:val="en-GB"/>
        </w:rPr>
        <w:t>.</w:t>
      </w:r>
    </w:p>
    <w:p w14:paraId="3EE64201" w14:textId="77777777" w:rsidR="001C00E1" w:rsidRPr="009671FF" w:rsidRDefault="001C00E1" w:rsidP="001C00E1">
      <w:pPr>
        <w:spacing w:before="240" w:after="240" w:line="480" w:lineRule="auto"/>
        <w:rPr>
          <w:rFonts w:ascii="Times New Roman" w:eastAsia="Times New Roman" w:hAnsi="Times New Roman" w:cs="Times New Roman"/>
          <w:iCs/>
          <w:sz w:val="24"/>
          <w:szCs w:val="24"/>
          <w:lang w:val="en-CA"/>
        </w:rPr>
      </w:pPr>
    </w:p>
    <w:p w14:paraId="227EF629" w14:textId="77777777" w:rsidR="001C00E1" w:rsidRPr="0007763B" w:rsidRDefault="001C00E1" w:rsidP="001C00E1">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7BB6358B" w14:textId="77777777" w:rsidR="001C00E1" w:rsidRDefault="001C00E1" w:rsidP="001C00E1">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and to evaluate which of the permutation procedures, and permutation </w:t>
      </w:r>
      <w:r w:rsidRPr="000D08D6">
        <w:rPr>
          <w:rFonts w:ascii="Times New Roman" w:eastAsia="Times New Roman" w:hAnsi="Times New Roman" w:cs="Times New Roman"/>
          <w:i/>
          <w:iCs/>
          <w:sz w:val="24"/>
          <w:szCs w:val="24"/>
          <w:lang w:val="en-GB"/>
        </w:rPr>
        <w:t>p</w:t>
      </w:r>
      <w:r w:rsidRPr="0007763B">
        <w:rPr>
          <w:rFonts w:ascii="Times New Roman" w:eastAsia="Times New Roman" w:hAnsi="Times New Roman" w:cs="Times New Roman"/>
          <w:iCs/>
          <w:sz w:val="24"/>
          <w:szCs w:val="24"/>
          <w:lang w:val="en-GB"/>
        </w:rPr>
        <w:t xml:space="preserve">-value thresholds, is most appropriate. A false positive is a population that we know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did not undergo </w:t>
      </w:r>
      <w:r>
        <w:rPr>
          <w:rFonts w:ascii="Times New Roman" w:eastAsia="Times New Roman" w:hAnsi="Times New Roman" w:cs="Times New Roman"/>
          <w:iCs/>
          <w:sz w:val="24"/>
          <w:szCs w:val="24"/>
          <w:lang w:val="en-GB"/>
        </w:rPr>
        <w:t>the atypical demographic change we forced on it during the simulation</w:t>
      </w:r>
      <w:r w:rsidRPr="0007763B">
        <w:rPr>
          <w:rFonts w:ascii="Times New Roman" w:eastAsia="Times New Roman" w:hAnsi="Times New Roman" w:cs="Times New Roman"/>
          <w:iCs/>
          <w:sz w:val="24"/>
          <w:szCs w:val="24"/>
          <w:lang w:val="en-GB"/>
        </w:rPr>
        <w:t>, but has been classified as having experienced one of the two simulated demographic events by the testing procedure. A false negative is a population that we had set as target for demographic event but that was not cla</w:t>
      </w:r>
      <w:r>
        <w:rPr>
          <w:rFonts w:ascii="Times New Roman" w:eastAsia="Times New Roman" w:hAnsi="Times New Roman" w:cs="Times New Roman"/>
          <w:iCs/>
          <w:sz w:val="24"/>
          <w:szCs w:val="24"/>
          <w:lang w:val="en-GB"/>
        </w:rPr>
        <w:t>ssified as having been affected</w:t>
      </w:r>
      <w:r w:rsidRPr="0007763B">
        <w:rPr>
          <w:rFonts w:ascii="Times New Roman" w:eastAsia="Times New Roman" w:hAnsi="Times New Roman" w:cs="Times New Roman"/>
          <w:iCs/>
          <w:sz w:val="24"/>
          <w:szCs w:val="24"/>
          <w:lang w:val="en-GB"/>
        </w:rPr>
        <w:t xml:space="preserve"> by the testing procedure. FPR represents the number of false positives over the total number of negatives, and FNR represents the number of false negative over the total number of positives. A high FPR means that we often select the wrong population(s)</w:t>
      </w:r>
      <w:r>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 such as limited money to invest in a conservation action</w:t>
      </w:r>
      <w:r w:rsidRPr="0007763B">
        <w:rPr>
          <w:rFonts w:ascii="Times New Roman" w:eastAsia="Times New Roman" w:hAnsi="Times New Roman" w:cs="Times New Roman"/>
          <w:iCs/>
          <w:sz w:val="24"/>
          <w:szCs w:val="24"/>
          <w:lang w:val="en-GB"/>
        </w:rPr>
        <w:t xml:space="preserve">. </w:t>
      </w:r>
      <w:r>
        <w:rPr>
          <w:rFonts w:ascii="Times New Roman" w:eastAsia="Times New Roman" w:hAnsi="Times New Roman" w:cs="Times New Roman"/>
          <w:iCs/>
          <w:sz w:val="24"/>
          <w:szCs w:val="24"/>
          <w:lang w:val="en-GB"/>
        </w:rPr>
        <w:t>A different aspect of performance, a</w:t>
      </w:r>
      <w:r w:rsidRPr="0007763B">
        <w:rPr>
          <w:rFonts w:ascii="Times New Roman" w:eastAsia="Times New Roman" w:hAnsi="Times New Roman" w:cs="Times New Roman"/>
          <w:iCs/>
          <w:sz w:val="24"/>
          <w:szCs w:val="24"/>
          <w:lang w:val="en-GB"/>
        </w:rPr>
        <w:t xml:space="preserve"> high FNR means that we often miss the right population(s). The higher the FNR, the lower the power of our testing procedure.</w:t>
      </w:r>
      <w:r>
        <w:rPr>
          <w:rFonts w:ascii="Times New Roman" w:eastAsia="Times New Roman" w:hAnsi="Times New Roman" w:cs="Times New Roman"/>
          <w:iCs/>
          <w:sz w:val="24"/>
          <w:szCs w:val="24"/>
          <w:lang w:val="en-GB"/>
        </w:rPr>
        <w:t xml:space="preserve"> Researchers may want to minimize the FNR in situations where finding the right population is the most important aspect, for example, if there is limited time to take a conservation action. </w:t>
      </w:r>
      <w:r w:rsidRPr="0007763B">
        <w:rPr>
          <w:rFonts w:ascii="Times New Roman" w:eastAsia="Times New Roman" w:hAnsi="Times New Roman" w:cs="Times New Roman"/>
          <w:sz w:val="24"/>
          <w:szCs w:val="24"/>
          <w:lang w:val="en-GB"/>
        </w:rPr>
        <w:t>Because choosing a prop</w:t>
      </w:r>
      <w:r>
        <w:rPr>
          <w:rFonts w:ascii="Times New Roman" w:eastAsia="Times New Roman" w:hAnsi="Times New Roman" w:cs="Times New Roman"/>
          <w:sz w:val="24"/>
          <w:szCs w:val="24"/>
          <w:lang w:val="en-GB"/>
        </w:rPr>
        <w:t>er threshold for the TG</w:t>
      </w:r>
      <w:r w:rsidRPr="0007763B">
        <w:rPr>
          <w:rFonts w:ascii="Times New Roman" w:eastAsia="Times New Roman" w:hAnsi="Times New Roman" w:cs="Times New Roman"/>
          <w:sz w:val="24"/>
          <w:szCs w:val="24"/>
          <w:lang w:val="en-GB"/>
        </w:rPr>
        <w:t>I permutation tests is important in order to find a compromise between power</w:t>
      </w:r>
      <w:r>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Pr>
          <w:rFonts w:ascii="Times New Roman" w:eastAsia="Times New Roman" w:hAnsi="Times New Roman" w:cs="Times New Roman"/>
          <w:sz w:val="24"/>
          <w:szCs w:val="24"/>
          <w:lang w:val="en-GB"/>
        </w:rPr>
        <w:t xml:space="preserve"> (1 – FPR)</w:t>
      </w:r>
      <w:r w:rsidRPr="0007763B">
        <w:rPr>
          <w:rFonts w:ascii="Times New Roman" w:eastAsia="Times New Roman" w:hAnsi="Times New Roman" w:cs="Times New Roman"/>
          <w:sz w:val="24"/>
          <w:szCs w:val="24"/>
          <w:lang w:val="en-GB"/>
        </w:rPr>
        <w:t xml:space="preserve">, we </w:t>
      </w:r>
      <w:r>
        <w:rPr>
          <w:rFonts w:ascii="Times New Roman" w:eastAsia="Times New Roman" w:hAnsi="Times New Roman" w:cs="Times New Roman"/>
          <w:sz w:val="24"/>
          <w:szCs w:val="24"/>
          <w:lang w:val="en-GB"/>
        </w:rPr>
        <w:lastRenderedPageBreak/>
        <w:t xml:space="preserve">showcased it to potential TGI users by </w:t>
      </w:r>
      <w:r w:rsidRPr="0007763B">
        <w:rPr>
          <w:rFonts w:ascii="Times New Roman" w:eastAsia="Times New Roman" w:hAnsi="Times New Roman" w:cs="Times New Roman"/>
          <w:sz w:val="24"/>
          <w:szCs w:val="24"/>
          <w:lang w:val="en-GB"/>
        </w:rPr>
        <w:t>evaluat</w:t>
      </w:r>
      <w:r>
        <w:rPr>
          <w:rFonts w:ascii="Times New Roman" w:eastAsia="Times New Roman" w:hAnsi="Times New Roman" w:cs="Times New Roman"/>
          <w:sz w:val="24"/>
          <w:szCs w:val="24"/>
          <w:lang w:val="en-GB"/>
        </w:rPr>
        <w:t>ing</w:t>
      </w:r>
      <w:r w:rsidRPr="0007763B">
        <w:rPr>
          <w:rFonts w:ascii="Times New Roman" w:eastAsia="Times New Roman" w:hAnsi="Times New Roman" w:cs="Times New Roman"/>
          <w:sz w:val="24"/>
          <w:szCs w:val="24"/>
          <w:lang w:val="en-GB"/>
        </w:rPr>
        <w:t xml:space="preserve"> statistical performance across a range of thresholds: 0.001, 0.0025, 0.005, 0.0075, 0.01, 0.025, 0.05, 0.075, 0.1.</w:t>
      </w:r>
    </w:p>
    <w:p w14:paraId="18310D9C" w14:textId="77777777"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14:paraId="2CE3D3BE" w14:textId="77777777" w:rsidR="001C00E1" w:rsidRPr="0007763B" w:rsidRDefault="001C00E1" w:rsidP="001C00E1">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3B3EF119" w14:textId="77777777" w:rsidR="001C00E1" w:rsidRPr="0007763B" w:rsidRDefault="001C00E1" w:rsidP="001C00E1">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populations are never affected by any </w:t>
      </w:r>
      <w:r>
        <w:rPr>
          <w:rFonts w:ascii="Times New Roman" w:eastAsia="Times New Roman" w:hAnsi="Times New Roman" w:cs="Times New Roman"/>
          <w:sz w:val="24"/>
          <w:szCs w:val="24"/>
          <w:lang w:val="en-CA"/>
        </w:rPr>
        <w:t xml:space="preserve">punctual demographic </w:t>
      </w:r>
      <w:r w:rsidRPr="0007763B">
        <w:rPr>
          <w:rFonts w:ascii="Times New Roman" w:eastAsia="Times New Roman" w:hAnsi="Times New Roman" w:cs="Times New Roman"/>
          <w:sz w:val="24"/>
          <w:szCs w:val="24"/>
          <w:lang w:val="en-CA"/>
        </w:rPr>
        <w:t xml:space="preserve">event and therefore </w:t>
      </w:r>
      <w:r>
        <w:rPr>
          <w:rFonts w:ascii="Times New Roman" w:eastAsia="Times New Roman" w:hAnsi="Times New Roman" w:cs="Times New Roman"/>
          <w:sz w:val="24"/>
          <w:szCs w:val="24"/>
          <w:lang w:val="en-CA"/>
        </w:rPr>
        <w:t xml:space="preserve">are </w:t>
      </w:r>
      <w:r w:rsidRPr="0007763B">
        <w:rPr>
          <w:rFonts w:ascii="Times New Roman" w:eastAsia="Times New Roman" w:hAnsi="Times New Roman" w:cs="Times New Roman"/>
          <w:sz w:val="24"/>
          <w:szCs w:val="24"/>
          <w:lang w:val="en-CA"/>
        </w:rPr>
        <w:t xml:space="preserve">only </w:t>
      </w:r>
      <w:r>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ability was the only parameter </w:t>
      </w:r>
      <w:r>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Pr>
          <w:rFonts w:ascii="Times New Roman" w:eastAsia="Times New Roman" w:hAnsi="Times New Roman" w:cs="Times New Roman"/>
          <w:sz w:val="24"/>
          <w:szCs w:val="24"/>
          <w:lang w:val="en-CA"/>
        </w:rPr>
        <w:t xml:space="preserve">resulting in </w:t>
      </w:r>
      <w:r w:rsidRPr="0007763B">
        <w:rPr>
          <w:rFonts w:ascii="Times New Roman" w:eastAsia="Times New Roman" w:hAnsi="Times New Roman" w:cs="Times New Roman"/>
          <w:sz w:val="24"/>
          <w:szCs w:val="24"/>
          <w:lang w:val="en-CA"/>
        </w:rPr>
        <w:t xml:space="preserve">3 control scenarios.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those three control scenarios (no need for FNR because there are no true positives/false negatives so it was always equal to 0). When describing the performance of other scenarios with similar dispersal parameters, we always </w:t>
      </w:r>
      <w:r>
        <w:rPr>
          <w:rFonts w:ascii="Times New Roman" w:eastAsia="Times New Roman" w:hAnsi="Times New Roman" w:cs="Times New Roman"/>
          <w:sz w:val="24"/>
          <w:szCs w:val="24"/>
          <w:lang w:val="en-CA"/>
        </w:rPr>
        <w:t xml:space="preserve">use </w:t>
      </w:r>
      <w:r w:rsidRPr="0007763B">
        <w:rPr>
          <w:rFonts w:ascii="Times New Roman" w:eastAsia="Times New Roman" w:hAnsi="Times New Roman" w:cs="Times New Roman"/>
          <w:sz w:val="24"/>
          <w:szCs w:val="24"/>
          <w:lang w:val="en-CA"/>
        </w:rPr>
        <w:t>control values as a reference.</w:t>
      </w:r>
    </w:p>
    <w:p w14:paraId="78B41416" w14:textId="77777777" w:rsidR="001C00E1" w:rsidRPr="00805090" w:rsidRDefault="001C00E1" w:rsidP="001C00E1">
      <w:pPr>
        <w:spacing w:before="240" w:after="240" w:line="480" w:lineRule="auto"/>
        <w:rPr>
          <w:rFonts w:ascii="Times New Roman" w:eastAsia="Times New Roman" w:hAnsi="Times New Roman" w:cs="Times New Roman"/>
          <w:sz w:val="24"/>
          <w:szCs w:val="24"/>
          <w:lang w:val="en-CA"/>
        </w:rPr>
      </w:pPr>
    </w:p>
    <w:p w14:paraId="2F737F30" w14:textId="77777777" w:rsidR="001C00E1" w:rsidRPr="0007763B" w:rsidRDefault="001C00E1" w:rsidP="001C00E1">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07763B">
        <w:rPr>
          <w:rFonts w:ascii="Times New Roman" w:eastAsia="Times New Roman" w:hAnsi="Times New Roman" w:cs="Times New Roman"/>
          <w:sz w:val="24"/>
          <w:szCs w:val="24"/>
          <w:lang w:val="en-GB"/>
        </w:rPr>
        <w:t xml:space="preserve">CDMetaPOP runs on Python 2.7 </w:t>
      </w:r>
      <w:r w:rsidRPr="0007763B">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R software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(R Core Team,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in the RStudio IDE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(RStudio Team, 2018)</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for all analyses and illustration. We used the </w:t>
      </w:r>
      <w:r w:rsidRPr="0007763B">
        <w:rPr>
          <w:rFonts w:ascii="Times New Roman" w:eastAsia="Times New Roman" w:hAnsi="Times New Roman" w:cs="Times New Roman"/>
          <w:i/>
          <w:sz w:val="24"/>
          <w:szCs w:val="24"/>
          <w:lang w:val="en-GB"/>
        </w:rPr>
        <w:t xml:space="preserve">adegenet </w:t>
      </w:r>
      <w:r w:rsidRPr="0007763B">
        <w:rPr>
          <w:rFonts w:ascii="Times New Roman" w:eastAsia="Times New Roman" w:hAnsi="Times New Roman" w:cs="Times New Roman"/>
          <w:i/>
          <w:sz w:val="24"/>
          <w:szCs w:val="24"/>
          <w:lang w:val="en-GB"/>
        </w:rPr>
        <w:fldChar w:fldCharType="begin" w:fldLock="1"/>
      </w:r>
      <w:r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Pr="0007763B">
        <w:rPr>
          <w:rFonts w:ascii="Times New Roman" w:eastAsia="Times New Roman" w:hAnsi="Times New Roman" w:cs="Times New Roman"/>
          <w:i/>
          <w:sz w:val="24"/>
          <w:szCs w:val="24"/>
          <w:lang w:val="en-GB"/>
        </w:rPr>
        <w:fldChar w:fldCharType="separate"/>
      </w:r>
      <w:r w:rsidRPr="0007763B">
        <w:rPr>
          <w:rFonts w:ascii="Times New Roman" w:eastAsia="Times New Roman" w:hAnsi="Times New Roman" w:cs="Times New Roman"/>
          <w:noProof/>
          <w:sz w:val="24"/>
          <w:szCs w:val="24"/>
          <w:lang w:val="en-GB"/>
        </w:rPr>
        <w:t>(Jombart, 2008; Jombart &amp; Ahmed, 2011)</w:t>
      </w:r>
      <w:r w:rsidRPr="0007763B">
        <w:rPr>
          <w:rFonts w:ascii="Times New Roman" w:eastAsia="Times New Roman" w:hAnsi="Times New Roman" w:cs="Times New Roman"/>
          <w:i/>
          <w:sz w:val="24"/>
          <w:szCs w:val="24"/>
          <w:lang w:val="en-GB"/>
        </w:rPr>
        <w:fldChar w:fldCharType="end"/>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i/>
          <w:sz w:val="24"/>
          <w:szCs w:val="24"/>
          <w:lang w:val="en-GB"/>
        </w:rPr>
        <w:t xml:space="preserve">pegas </w:t>
      </w:r>
      <w:r w:rsidRPr="0007763B">
        <w:rPr>
          <w:rFonts w:ascii="Times New Roman" w:eastAsia="Times New Roman" w:hAnsi="Times New Roman" w:cs="Times New Roman"/>
          <w:i/>
          <w:sz w:val="24"/>
          <w:szCs w:val="24"/>
          <w:lang w:val="en-GB"/>
        </w:rPr>
        <w:fldChar w:fldCharType="begin" w:fldLock="1"/>
      </w:r>
      <w:r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Pr="0007763B">
        <w:rPr>
          <w:rFonts w:ascii="Times New Roman" w:eastAsia="Times New Roman" w:hAnsi="Times New Roman" w:cs="Times New Roman"/>
          <w:i/>
          <w:sz w:val="24"/>
          <w:szCs w:val="24"/>
          <w:lang w:val="en-GB"/>
        </w:rPr>
        <w:fldChar w:fldCharType="separate"/>
      </w:r>
      <w:r w:rsidRPr="0007763B">
        <w:rPr>
          <w:rFonts w:ascii="Times New Roman" w:eastAsia="Times New Roman" w:hAnsi="Times New Roman" w:cs="Times New Roman"/>
          <w:noProof/>
          <w:sz w:val="24"/>
          <w:szCs w:val="24"/>
          <w:lang w:val="en-GB"/>
        </w:rPr>
        <w:t>(Paradis, 2010)</w:t>
      </w:r>
      <w:r w:rsidRPr="0007763B">
        <w:rPr>
          <w:rFonts w:ascii="Times New Roman" w:eastAsia="Times New Roman" w:hAnsi="Times New Roman" w:cs="Times New Roman"/>
          <w:i/>
          <w:sz w:val="24"/>
          <w:szCs w:val="24"/>
          <w:lang w:val="en-GB"/>
        </w:rPr>
        <w:fldChar w:fldCharType="end"/>
      </w:r>
      <w:r w:rsidRPr="0007763B">
        <w:rPr>
          <w:rFonts w:ascii="Times New Roman" w:eastAsia="Times New Roman" w:hAnsi="Times New Roman" w:cs="Times New Roman"/>
          <w:sz w:val="24"/>
          <w:szCs w:val="24"/>
          <w:lang w:val="en-GB"/>
        </w:rPr>
        <w:t xml:space="preserve">, and </w:t>
      </w:r>
      <w:r w:rsidRPr="0007763B">
        <w:rPr>
          <w:rFonts w:ascii="Times New Roman" w:eastAsia="Times New Roman" w:hAnsi="Times New Roman" w:cs="Times New Roman"/>
          <w:i/>
          <w:sz w:val="24"/>
          <w:szCs w:val="24"/>
          <w:lang w:val="en-GB"/>
        </w:rPr>
        <w:t>adespatial</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(Dray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R packages for the calculations.</w:t>
      </w:r>
    </w:p>
    <w:p w14:paraId="7CE31D31" w14:textId="77777777" w:rsidR="001C00E1" w:rsidRPr="0007763B" w:rsidRDefault="001C00E1" w:rsidP="001C00E1">
      <w:pPr>
        <w:spacing w:before="240" w:after="240" w:line="480" w:lineRule="auto"/>
        <w:rPr>
          <w:rFonts w:ascii="Times New Roman" w:eastAsia="Times New Roman" w:hAnsi="Times New Roman" w:cs="Times New Roman"/>
          <w:sz w:val="24"/>
          <w:szCs w:val="24"/>
          <w:lang w:val="en-GB"/>
        </w:rPr>
      </w:pPr>
    </w:p>
    <w:p w14:paraId="2FE3C8F4" w14:textId="77777777" w:rsidR="001C00E1" w:rsidRPr="0007763B" w:rsidRDefault="001C00E1" w:rsidP="001C00E1">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Pr="0007763B">
        <w:rPr>
          <w:rFonts w:ascii="Times New Roman" w:eastAsia="Times New Roman" w:hAnsi="Times New Roman" w:cs="Times New Roman"/>
          <w:i/>
          <w:sz w:val="24"/>
          <w:szCs w:val="24"/>
        </w:rPr>
        <w:t xml:space="preserve">Dispersal </w:t>
      </w:r>
    </w:p>
    <w:p w14:paraId="50A0FEB3" w14:textId="77777777" w:rsidR="001C00E1"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As hypothesized, the dispersal </w:t>
      </w:r>
      <w:r>
        <w:rPr>
          <w:rFonts w:ascii="Times New Roman" w:eastAsia="Times New Roman" w:hAnsi="Times New Roman" w:cs="Times New Roman"/>
          <w:sz w:val="24"/>
          <w:szCs w:val="24"/>
        </w:rPr>
        <w:t xml:space="preserve">capacity influences our </w:t>
      </w:r>
      <w:r w:rsidRPr="0007763B">
        <w:rPr>
          <w:rFonts w:ascii="Times New Roman" w:eastAsia="Times New Roman" w:hAnsi="Times New Roman" w:cs="Times New Roman"/>
          <w:sz w:val="24"/>
          <w:szCs w:val="24"/>
        </w:rPr>
        <w:t xml:space="preserve">ability to detect temporal changes </w:t>
      </w:r>
      <w:r>
        <w:rPr>
          <w:rFonts w:ascii="Times New Roman" w:eastAsia="Times New Roman" w:hAnsi="Times New Roman" w:cs="Times New Roman"/>
          <w:sz w:val="24"/>
          <w:szCs w:val="24"/>
        </w:rPr>
        <w:t>in genetic diversity</w:t>
      </w:r>
      <w:r w:rsidRPr="0007763B">
        <w:rPr>
          <w:rFonts w:ascii="Times New Roman" w:eastAsia="Times New Roman" w:hAnsi="Times New Roman" w:cs="Times New Roman"/>
          <w:sz w:val="24"/>
          <w:szCs w:val="24"/>
        </w:rPr>
        <w:t xml:space="preserve">. </w:t>
      </w:r>
    </w:p>
    <w:p w14:paraId="4B57EC7F"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FNR substantially increased with </w:t>
      </w:r>
      <w:r w:rsidRPr="0007763B">
        <w:rPr>
          <w:rFonts w:ascii="Times New Roman" w:eastAsia="Times New Roman" w:hAnsi="Times New Roman" w:cs="Times New Roman"/>
          <w:sz w:val="24"/>
          <w:szCs w:val="24"/>
        </w:rPr>
        <w:t xml:space="preserve">dispersal intensity (Fig.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Two scenarios (Table 1) with high dispersal (H2, H3</w:t>
      </w:r>
      <w:commentRangeStart w:id="3"/>
      <w:r>
        <w:rPr>
          <w:rFonts w:ascii="Times New Roman" w:eastAsia="Times New Roman" w:hAnsi="Times New Roman" w:cs="Times New Roman"/>
          <w:sz w:val="24"/>
          <w:szCs w:val="24"/>
        </w:rPr>
        <w:t>) were the only ones with FNR values above 10% regardless of which threshold is used</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3"/>
      <w:r>
        <w:rPr>
          <w:rStyle w:val="Marquedecommentaire"/>
        </w:rPr>
        <w:commentReference w:id="3"/>
      </w:r>
      <w:r>
        <w:rPr>
          <w:rFonts w:ascii="Times New Roman" w:eastAsia="Times New Roman" w:hAnsi="Times New Roman" w:cs="Times New Roman"/>
          <w:sz w:val="24"/>
          <w:szCs w:val="24"/>
        </w:rPr>
        <w:t>FNR values for all scenarios with lower dispersal and two scenarios with moderate dispersal (M1, M2) stayed below 5% except for the lowest threshold which has a value of 1 for scenarios as it is so conservative that it never selects a population as positive. Taking the average from scenario sharing the same dispersal parameters, for the ubiquitous 0.05 threshold, we had FNRs of 0.0046 for low dispersal, 0.0235 for moderate dispersal, and 0.2164 for high dispersal. FNR values overall decrease with threshold, with a sharp decrease before 0.025 followed by a slower decrease until 0.1 (Fig. 2).</w:t>
      </w:r>
    </w:p>
    <w:p w14:paraId="0718AB51"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decreased with </w:t>
      </w:r>
      <w:r w:rsidRPr="0007763B">
        <w:rPr>
          <w:rFonts w:ascii="Times New Roman" w:eastAsia="Times New Roman" w:hAnsi="Times New Roman" w:cs="Times New Roman"/>
          <w:sz w:val="24"/>
          <w:szCs w:val="24"/>
        </w:rPr>
        <w:t xml:space="preserve">dispersal intensity (Fig. </w:t>
      </w:r>
      <w:r>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Low dispersal scenarios systematically had higher FPR values than moderate dispersal scenarios, which in turn had higher FPR values than higher dispersal scenario (Fig. 3). If we conservatively define the appropriateness of a FPR value by whether it is below the threshold used in the test, then higher dispersal scenarios more often offered appropriate FPR values (Table 2). Only the high dispersal scenarios (H1, H2, H3) presented appropriate FPR values across all thresholds (Table 2). Conversely, one low dispersal scenario (L1) never satisfied the condition with FPR values consistently higher than the threshold, except for the first one which value is always 0 across all scenarios. FPR averages from scenario sharing the same dispersal parameters, for 0.05 threshold, were 0.0796 for low dispersal, 0.0322 for moderate dispersal, and 0.0035 for high dispersal. FNR values overall decrease with threshold, with a sharp decrease before 0.025 followed by a slower </w:t>
      </w:r>
      <w:r>
        <w:rPr>
          <w:rFonts w:ascii="Times New Roman" w:eastAsia="Times New Roman" w:hAnsi="Times New Roman" w:cs="Times New Roman"/>
          <w:sz w:val="24"/>
          <w:szCs w:val="24"/>
        </w:rPr>
        <w:lastRenderedPageBreak/>
        <w:t xml:space="preserve">decrease until 0.1 (Fig. 2). Similarly to the FNR, the performance changes more sharply between low thresholds (Fig. 2). </w:t>
      </w:r>
    </w:p>
    <w:p w14:paraId="5870FA79"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DF2C92" wp14:editId="41BD9FA7">
            <wp:extent cx="6015518" cy="3104008"/>
            <wp:effectExtent l="0" t="0" r="4445"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6155" cy="3119817"/>
                    </a:xfrm>
                    <a:prstGeom prst="rect">
                      <a:avLst/>
                    </a:prstGeom>
                    <a:noFill/>
                  </pic:spPr>
                </pic:pic>
              </a:graphicData>
            </a:graphic>
          </wp:inline>
        </w:drawing>
      </w:r>
    </w:p>
    <w:p w14:paraId="0145C8B5"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FNR across all threshold and scenarios.</w:t>
      </w:r>
      <w:r>
        <w:rPr>
          <w:rFonts w:ascii="Times New Roman" w:eastAsia="Times New Roman" w:hAnsi="Times New Roman" w:cs="Times New Roman"/>
          <w:noProof/>
          <w:sz w:val="24"/>
          <w:szCs w:val="24"/>
        </w:rPr>
        <w:drawing>
          <wp:inline distT="0" distB="0" distL="0" distR="0" wp14:anchorId="22A28F81" wp14:editId="5168066D">
            <wp:extent cx="6019800" cy="3104533"/>
            <wp:effectExtent l="0" t="0" r="0" b="63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5481" cy="3112620"/>
                    </a:xfrm>
                    <a:prstGeom prst="rect">
                      <a:avLst/>
                    </a:prstGeom>
                    <a:noFill/>
                  </pic:spPr>
                </pic:pic>
              </a:graphicData>
            </a:graphic>
          </wp:inline>
        </w:drawing>
      </w:r>
    </w:p>
    <w:p w14:paraId="6D316593"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 3.</w:t>
      </w:r>
      <w:r>
        <w:rPr>
          <w:rFonts w:ascii="Times New Roman" w:eastAsia="Times New Roman" w:hAnsi="Times New Roman" w:cs="Times New Roman"/>
          <w:sz w:val="24"/>
          <w:szCs w:val="24"/>
        </w:rPr>
        <w:t xml:space="preserve"> FPR across all threshold and scenarios</w:t>
      </w:r>
      <w:commentRangeStart w:id="4"/>
      <w:r>
        <w:rPr>
          <w:rFonts w:ascii="Times New Roman" w:eastAsia="Times New Roman" w:hAnsi="Times New Roman" w:cs="Times New Roman"/>
          <w:sz w:val="24"/>
          <w:szCs w:val="24"/>
        </w:rPr>
        <w:t>. Controls are shown with black lines and triangles.</w:t>
      </w:r>
      <w:commentRangeEnd w:id="4"/>
      <w:r>
        <w:rPr>
          <w:rStyle w:val="Marquedecommentaire"/>
        </w:rPr>
        <w:commentReference w:id="4"/>
      </w:r>
    </w:p>
    <w:p w14:paraId="1B129D7C" w14:textId="77777777" w:rsidR="001C00E1" w:rsidRPr="004B20F9" w:rsidRDefault="001C00E1" w:rsidP="001C00E1">
      <w:pPr>
        <w:spacing w:before="240" w:after="240" w:line="480" w:lineRule="auto"/>
        <w:rPr>
          <w:rFonts w:ascii="Times New Roman" w:eastAsia="Times New Roman" w:hAnsi="Times New Roman" w:cs="Times New Roman"/>
          <w:sz w:val="24"/>
          <w:szCs w:val="24"/>
        </w:rPr>
      </w:pPr>
    </w:p>
    <w:p w14:paraId="34305E69" w14:textId="77777777" w:rsidR="001C00E1" w:rsidRPr="00D66B9D" w:rsidRDefault="001C00E1" w:rsidP="001C00E1">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thresholds used in the TGI tests? T stands for “True” and F stands for “False”.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1C00E1" w14:paraId="5FF72A2F" w14:textId="77777777" w:rsidTr="00F14AF8">
        <w:trPr>
          <w:cantSplit/>
          <w:trHeight w:val="1097"/>
        </w:trPr>
        <w:tc>
          <w:tcPr>
            <w:tcW w:w="1075" w:type="dxa"/>
            <w:noWrap/>
          </w:tcPr>
          <w:p w14:paraId="3EA2BD1C" w14:textId="77777777" w:rsidR="001C00E1" w:rsidRDefault="001C00E1" w:rsidP="00F14AF8">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043DA248" w14:textId="77777777" w:rsidR="001C00E1" w:rsidRPr="00CB24CD" w:rsidRDefault="001C00E1" w:rsidP="00F14AF8">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4B876618"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24647A91"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3DBEC9F8"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5B56F8E6"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97662C"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75377EEC"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6D0D14E0"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29E6BA01"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137A901B" w14:textId="77777777" w:rsidR="001C00E1" w:rsidRPr="00CB24CD" w:rsidRDefault="001C00E1" w:rsidP="00F14AF8">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1C00E1" w14:paraId="3822FD01" w14:textId="77777777" w:rsidTr="00F14AF8">
        <w:trPr>
          <w:trHeight w:hRule="exact" w:val="576"/>
        </w:trPr>
        <w:tc>
          <w:tcPr>
            <w:tcW w:w="1075" w:type="dxa"/>
          </w:tcPr>
          <w:p w14:paraId="281A26C4"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0E4DF0F1"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F2108D1"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C2DC5"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18548B00"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E654DD2"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F6774CB"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EF83AD5"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3F5C1DD"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61B15DF"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577DAFA2" w14:textId="77777777" w:rsidTr="00F14AF8">
        <w:trPr>
          <w:trHeight w:hRule="exact" w:val="576"/>
        </w:trPr>
        <w:tc>
          <w:tcPr>
            <w:tcW w:w="1075" w:type="dxa"/>
          </w:tcPr>
          <w:p w14:paraId="3150E5E8"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0790C742"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838D783"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7B0A0B2"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E1199EA"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44A8A43"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AA707AE"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64DE61CB"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25AA2CE"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A248E8E"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1A04908B" w14:textId="77777777" w:rsidTr="00F14AF8">
        <w:trPr>
          <w:trHeight w:hRule="exact" w:val="576"/>
        </w:trPr>
        <w:tc>
          <w:tcPr>
            <w:tcW w:w="1075" w:type="dxa"/>
          </w:tcPr>
          <w:p w14:paraId="0BC7AFB9"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06AD05D5"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6C563A4"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D8C6B4F"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EFDA2A6"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35571D5"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FFC9C57"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906BD02"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28DA276"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E9E4D33"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4CE4418B" w14:textId="77777777" w:rsidTr="00F14AF8">
        <w:trPr>
          <w:trHeight w:hRule="exact" w:val="576"/>
        </w:trPr>
        <w:tc>
          <w:tcPr>
            <w:tcW w:w="1075" w:type="dxa"/>
          </w:tcPr>
          <w:p w14:paraId="3C29F771"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310686D0"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26EAE74"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B2790A0"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7E426F6"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6B7873B"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9CBB070"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63C6F89"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8FB31C"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ED718ED"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38E5C99A" w14:textId="77777777" w:rsidTr="00F14AF8">
        <w:trPr>
          <w:trHeight w:hRule="exact" w:val="576"/>
        </w:trPr>
        <w:tc>
          <w:tcPr>
            <w:tcW w:w="1075" w:type="dxa"/>
          </w:tcPr>
          <w:p w14:paraId="6BB35EAA"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5B43928C"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A59E930"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653B897"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4DD771D"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F2F498F"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25CB5E"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08F79584"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1D2F9D8E"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6BC17B1"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63F2D9C9" w14:textId="77777777" w:rsidTr="00F14AF8">
        <w:trPr>
          <w:trHeight w:hRule="exact" w:val="576"/>
        </w:trPr>
        <w:tc>
          <w:tcPr>
            <w:tcW w:w="1075" w:type="dxa"/>
          </w:tcPr>
          <w:p w14:paraId="6273ECCA"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144FE50A"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8127A70"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57EFF14E"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B091647"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6A86C93"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65A0184"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5F9150B"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FA93D02"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A9652CA"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08062A09" w14:textId="77777777" w:rsidTr="00F14AF8">
        <w:trPr>
          <w:trHeight w:hRule="exact" w:val="576"/>
        </w:trPr>
        <w:tc>
          <w:tcPr>
            <w:tcW w:w="1075" w:type="dxa"/>
          </w:tcPr>
          <w:p w14:paraId="7699DC04"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079A8A28"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EB2C805"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BB03717"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23E4DEF"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B40CF32"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59974A"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80DE1D3"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79D43BA"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73C1BDF"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5CB82BB7" w14:textId="77777777" w:rsidTr="00F14AF8">
        <w:trPr>
          <w:trHeight w:hRule="exact" w:val="576"/>
        </w:trPr>
        <w:tc>
          <w:tcPr>
            <w:tcW w:w="1075" w:type="dxa"/>
          </w:tcPr>
          <w:p w14:paraId="6F873D96"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325284AD"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2B8AAF4"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21831EC5"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E403406"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0189675"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A50DCE6"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B372797"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DF6A2FF"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D7F3FE"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C00E1" w14:paraId="680167C2" w14:textId="77777777" w:rsidTr="00F14AF8">
        <w:trPr>
          <w:trHeight w:hRule="exact" w:val="576"/>
        </w:trPr>
        <w:tc>
          <w:tcPr>
            <w:tcW w:w="1075" w:type="dxa"/>
          </w:tcPr>
          <w:p w14:paraId="20720085"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508ABD84" w14:textId="77777777" w:rsidR="001C00E1" w:rsidRDefault="001C00E1" w:rsidP="00F14AF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5954A90"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A7FCD"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9E5E7AA"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F538E7"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194CF15"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4D93850"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C522D2E"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79C0890" w14:textId="77777777" w:rsidR="001C00E1" w:rsidRPr="005248EF" w:rsidRDefault="001C00E1" w:rsidP="00F14AF8">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18F66973" w14:textId="77777777" w:rsidR="001C00E1" w:rsidRDefault="001C00E1" w:rsidP="001C00E1">
      <w:pPr>
        <w:spacing w:before="240" w:after="240" w:line="480" w:lineRule="auto"/>
        <w:rPr>
          <w:rFonts w:ascii="Times New Roman" w:eastAsia="Times New Roman" w:hAnsi="Times New Roman" w:cs="Times New Roman"/>
          <w:sz w:val="24"/>
          <w:szCs w:val="24"/>
        </w:rPr>
      </w:pPr>
    </w:p>
    <w:p w14:paraId="403830CD" w14:textId="77777777" w:rsidR="001C00E1" w:rsidRPr="0007763B" w:rsidRDefault="001C00E1" w:rsidP="001C00E1">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46B50203" w14:textId="77777777" w:rsidR="001C00E1"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by an event also affects our ability to detect exceptional temporal change. </w:t>
      </w:r>
      <w:r>
        <w:rPr>
          <w:rFonts w:ascii="Times New Roman" w:eastAsia="Times New Roman" w:hAnsi="Times New Roman" w:cs="Times New Roman"/>
          <w:sz w:val="24"/>
          <w:szCs w:val="24"/>
        </w:rPr>
        <w:t xml:space="preserve">Scenarios with a lower number of populations consistently performed better according to FNR or FPR (Fig.2 and 3). While the effect of the number of populations did not </w:t>
      </w:r>
      <w:r>
        <w:rPr>
          <w:rFonts w:ascii="Times New Roman" w:eastAsia="Times New Roman" w:hAnsi="Times New Roman" w:cs="Times New Roman"/>
          <w:sz w:val="24"/>
          <w:szCs w:val="24"/>
        </w:rPr>
        <w:lastRenderedPageBreak/>
        <w:t>affect the performance as much as dispersal, with the levels we used (Table 2; Fig. 2 and 3), a higher number of populations consistently produced higher FNR (Fig. 2) and lower FPR (Fig. 3) for scenarios with the same dispersal parameters</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effect of the number of populations was generally the most substantial on performance, for the lowest performing scenarios in either FNR (high dispersal; Fig. 2) or FPR (low dispersal; Fig. 3).</w:t>
      </w:r>
    </w:p>
    <w:p w14:paraId="291B0941" w14:textId="77777777" w:rsidR="001C00E1" w:rsidRPr="0007763B" w:rsidRDefault="001C00E1" w:rsidP="001C00E1">
      <w:pPr>
        <w:spacing w:before="240" w:after="240" w:line="480" w:lineRule="auto"/>
        <w:rPr>
          <w:rFonts w:ascii="Times New Roman" w:eastAsia="Times New Roman" w:hAnsi="Times New Roman" w:cs="Times New Roman"/>
          <w:sz w:val="24"/>
          <w:szCs w:val="24"/>
        </w:rPr>
      </w:pPr>
    </w:p>
    <w:p w14:paraId="0D3EC621" w14:textId="77777777" w:rsidR="001C00E1" w:rsidRPr="0007763B" w:rsidRDefault="001C00E1" w:rsidP="001C00E1">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3C43865A" w14:textId="77777777" w:rsidR="001C00E1" w:rsidRDefault="001C00E1" w:rsidP="001C00E1">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signal of the demographic event inflicted upon populations disappears gradually over time.</w:t>
      </w:r>
      <w:r>
        <w:rPr>
          <w:rFonts w:ascii="Times New Roman" w:eastAsia="Times New Roman" w:hAnsi="Times New Roman" w:cs="Times New Roman"/>
          <w:sz w:val="24"/>
          <w:szCs w:val="24"/>
        </w:rPr>
        <w:t xml:space="preserve"> Generally, t</w:t>
      </w:r>
      <w:r w:rsidRPr="0007763B">
        <w:rPr>
          <w:rFonts w:ascii="Times New Roman" w:eastAsia="Times New Roman" w:hAnsi="Times New Roman" w:cs="Times New Roman"/>
          <w:sz w:val="24"/>
          <w:szCs w:val="24"/>
        </w:rPr>
        <w:t>he longe</w:t>
      </w:r>
      <w:r>
        <w:rPr>
          <w:rFonts w:ascii="Times New Roman" w:eastAsia="Times New Roman" w:hAnsi="Times New Roman" w:cs="Times New Roman"/>
          <w:sz w:val="24"/>
          <w:szCs w:val="24"/>
        </w:rPr>
        <w:t>r the interval between a pre-event sampling and post-event sampling</w:t>
      </w:r>
      <w:r w:rsidRPr="0007763B">
        <w:rPr>
          <w:rFonts w:ascii="Times New Roman" w:eastAsia="Times New Roman" w:hAnsi="Times New Roman" w:cs="Times New Roman"/>
          <w:sz w:val="24"/>
          <w:szCs w:val="24"/>
        </w:rPr>
        <w:t xml:space="preserve">, the less power </w:t>
      </w:r>
      <w:r>
        <w:rPr>
          <w:rFonts w:ascii="Times New Roman" w:eastAsia="Times New Roman" w:hAnsi="Times New Roman" w:cs="Times New Roman"/>
          <w:sz w:val="24"/>
          <w:szCs w:val="24"/>
        </w:rPr>
        <w:t xml:space="preserve">we have to detect it, as evidenced by the increase in </w:t>
      </w:r>
      <w:r w:rsidRPr="0007763B">
        <w:rPr>
          <w:rFonts w:ascii="Times New Roman" w:eastAsia="Times New Roman" w:hAnsi="Times New Roman" w:cs="Times New Roman"/>
          <w:sz w:val="24"/>
          <w:szCs w:val="24"/>
        </w:rPr>
        <w:t>false positives</w:t>
      </w:r>
      <w:r>
        <w:rPr>
          <w:rFonts w:ascii="Times New Roman" w:eastAsia="Times New Roman" w:hAnsi="Times New Roman" w:cs="Times New Roman"/>
          <w:sz w:val="24"/>
          <w:szCs w:val="24"/>
        </w:rPr>
        <w:t xml:space="preserve"> and false negatives for several scenarios (Fig. 5 and 6)</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this is strongly affected by the dispersal level present in the landscape. For example, for low and moderate dispersal scenarios, s</w:t>
      </w:r>
      <w:r w:rsidRPr="0007763B">
        <w:rPr>
          <w:rFonts w:ascii="Times New Roman" w:eastAsia="Times New Roman" w:hAnsi="Times New Roman" w:cs="Times New Roman"/>
          <w:sz w:val="24"/>
          <w:szCs w:val="24"/>
        </w:rPr>
        <w:t xml:space="preserve">ampling </w:t>
      </w:r>
      <w:r>
        <w:rPr>
          <w:rFonts w:ascii="Times New Roman" w:eastAsia="Times New Roman" w:hAnsi="Times New Roman" w:cs="Times New Roman"/>
          <w:sz w:val="24"/>
          <w:szCs w:val="24"/>
        </w:rPr>
        <w:t>undertaken</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Pr="0007763B">
        <w:rPr>
          <w:rFonts w:ascii="Times New Roman" w:eastAsia="Times New Roman" w:hAnsi="Times New Roman" w:cs="Times New Roman"/>
          <w:sz w:val="24"/>
          <w:szCs w:val="24"/>
        </w:rPr>
        <w:t xml:space="preserve"> years before the </w:t>
      </w:r>
      <w:r>
        <w:rPr>
          <w:rFonts w:ascii="Times New Roman" w:eastAsia="Times New Roman" w:hAnsi="Times New Roman" w:cs="Times New Roman"/>
          <w:sz w:val="24"/>
          <w:szCs w:val="24"/>
        </w:rPr>
        <w:t xml:space="preserve">punctual </w:t>
      </w:r>
      <w:r w:rsidRPr="0007763B">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led to more than five times the FPR</w:t>
      </w:r>
      <w:r w:rsidRPr="0007763B">
        <w:rPr>
          <w:rFonts w:ascii="Times New Roman" w:eastAsia="Times New Roman" w:hAnsi="Times New Roman" w:cs="Times New Roman"/>
          <w:sz w:val="24"/>
          <w:szCs w:val="24"/>
        </w:rPr>
        <w:t xml:space="preserve"> as sampling </w:t>
      </w:r>
      <w:r>
        <w:rPr>
          <w:rFonts w:ascii="Times New Roman" w:eastAsia="Times New Roman" w:hAnsi="Times New Roman" w:cs="Times New Roman"/>
          <w:sz w:val="24"/>
          <w:szCs w:val="24"/>
        </w:rPr>
        <w:t xml:space="preserve">undertaken </w:t>
      </w:r>
      <w:r w:rsidRPr="0007763B">
        <w:rPr>
          <w:rFonts w:ascii="Times New Roman" w:eastAsia="Times New Roman" w:hAnsi="Times New Roman" w:cs="Times New Roman"/>
          <w:sz w:val="24"/>
          <w:szCs w:val="24"/>
        </w:rPr>
        <w:t xml:space="preserve">the year </w:t>
      </w:r>
      <w:r>
        <w:rPr>
          <w:rFonts w:ascii="Times New Roman" w:eastAsia="Times New Roman" w:hAnsi="Times New Roman" w:cs="Times New Roman"/>
          <w:sz w:val="24"/>
          <w:szCs w:val="24"/>
        </w:rPr>
        <w:t xml:space="preserve">immediately </w:t>
      </w:r>
      <w:r w:rsidRPr="0007763B">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(Fig. 6)</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for scenarios with high dispersal, the absolute difference in FPR performance between old samplings and recent samplings is negligible (Fig. 6). A near symmetric relationship between time lag, FPR and dispersal level exists with regards to sampling after the event (Fig. 6). Regarding FNR, this one major difference compared to FPR. Indeed, the relationship between FPR and time is not symmetric in that the age of a sampling conducted before the event matters much less than the time between the event and the second sampling for  high dispersal scenarios (Fig. 5). The FNR became prohibitive for second samplings done after two years (Fig .5) while the FPR changed sharply for time lags of 4 years </w:t>
      </w:r>
      <w:r>
        <w:rPr>
          <w:rFonts w:ascii="Times New Roman" w:eastAsia="Times New Roman" w:hAnsi="Times New Roman" w:cs="Times New Roman"/>
          <w:sz w:val="24"/>
          <w:szCs w:val="24"/>
        </w:rPr>
        <w:lastRenderedPageBreak/>
        <w:t xml:space="preserve">of less and then more slowly (Fig. 6). </w:t>
      </w:r>
      <w:r w:rsidRPr="0007763B">
        <w:rPr>
          <w:rFonts w:ascii="Times New Roman" w:eastAsia="Times New Roman" w:hAnsi="Times New Roman" w:cs="Times New Roman"/>
          <w:sz w:val="24"/>
          <w:szCs w:val="24"/>
        </w:rPr>
        <w:t>When considering the scenario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Pr>
          <w:rFonts w:ascii="Times New Roman" w:eastAsia="Times New Roman" w:hAnsi="Times New Roman" w:cs="Times New Roman"/>
          <w:sz w:val="24"/>
          <w:szCs w:val="24"/>
        </w:rPr>
        <w:t>negatives reasonably (Fig. 5)</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Pr>
          <w:rFonts w:ascii="Times New Roman" w:eastAsia="Times New Roman" w:hAnsi="Times New Roman" w:cs="Times New Roman"/>
          <w:sz w:val="24"/>
          <w:szCs w:val="24"/>
        </w:rPr>
        <w:t>6</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 variation in performance, along each parameter we considered, we believe that the parameters we chose to define different scenarios produced sufficiently complex, and useful simulations.</w:t>
      </w:r>
    </w:p>
    <w:p w14:paraId="0586048A" w14:textId="77777777" w:rsidR="001C00E1" w:rsidRDefault="001C00E1" w:rsidP="001C00E1">
      <w:pPr>
        <w:spacing w:before="240" w:after="240" w:line="480" w:lineRule="auto"/>
        <w:rPr>
          <w:rFonts w:ascii="Times New Roman" w:eastAsia="Times New Roman" w:hAnsi="Times New Roman" w:cs="Times New Roman"/>
          <w:sz w:val="24"/>
          <w:szCs w:val="24"/>
        </w:rPr>
      </w:pPr>
    </w:p>
    <w:p w14:paraId="0168CD72" w14:textId="77777777" w:rsidR="001C00E1" w:rsidRDefault="001C00E1" w:rsidP="001C00E1">
      <w:pPr>
        <w:spacing w:before="240" w:after="240" w:line="480" w:lineRule="auto"/>
        <w:rPr>
          <w:rFonts w:ascii="Times New Roman" w:eastAsia="Times New Roman" w:hAnsi="Times New Roman" w:cs="Times New Roman"/>
          <w:sz w:val="24"/>
          <w:szCs w:val="24"/>
        </w:rPr>
      </w:pPr>
      <w:r w:rsidRPr="00C7350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mc:AlternateContent>
          <mc:Choice Requires="wps">
            <w:drawing>
              <wp:anchor distT="0" distB="0" distL="114300" distR="114300" simplePos="0" relativeHeight="251663360" behindDoc="0" locked="0" layoutInCell="1" allowOverlap="1" wp14:anchorId="1ECB7724" wp14:editId="7EA656FF">
                <wp:simplePos x="0" y="0"/>
                <wp:positionH relativeFrom="column">
                  <wp:posOffset>409575</wp:posOffset>
                </wp:positionH>
                <wp:positionV relativeFrom="paragraph">
                  <wp:posOffset>3027045</wp:posOffset>
                </wp:positionV>
                <wp:extent cx="4524375" cy="1403985"/>
                <wp:effectExtent l="0" t="0" r="9525" b="381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14:paraId="789B0714" w14:textId="77777777"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6E6B7EB4" w14:textId="77777777"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CB7724" id="_x0000_t202" coordsize="21600,21600" o:spt="202" path="m,l,21600r21600,l21600,xe">
                <v:stroke joinstyle="miter"/>
                <v:path gradientshapeok="t" o:connecttype="rect"/>
              </v:shapetype>
              <v:shape id="Zone de texte 2" o:spid="_x0000_s1026" type="#_x0000_t202" style="position:absolute;margin-left:32.25pt;margin-top:238.35pt;width:356.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" stroked="f">
                <v:textbox style="mso-fit-shape-to-text:t">
                  <w:txbxContent>
                    <w:p w14:paraId="789B0714" w14:textId="77777777"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6E6B7EB4" w14:textId="77777777"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E647A4F" wp14:editId="7FB50455">
            <wp:simplePos x="0" y="0"/>
            <wp:positionH relativeFrom="column">
              <wp:posOffset>2638425</wp:posOffset>
            </wp:positionH>
            <wp:positionV relativeFrom="paragraph">
              <wp:posOffset>-1905</wp:posOffset>
            </wp:positionV>
            <wp:extent cx="2295525" cy="3028950"/>
            <wp:effectExtent l="0" t="0" r="9525" b="0"/>
            <wp:wrapNone/>
            <wp:docPr id="5" name="Image 5" descr="C:\Users\Field\Documents\Glob\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ield\Documents\Glob\Rplot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7436B3" wp14:editId="2B635AC1">
                <wp:simplePos x="0" y="0"/>
                <wp:positionH relativeFrom="column">
                  <wp:posOffset>2638425</wp:posOffset>
                </wp:positionH>
                <wp:positionV relativeFrom="paragraph">
                  <wp:posOffset>988695</wp:posOffset>
                </wp:positionV>
                <wp:extent cx="104775" cy="409575"/>
                <wp:effectExtent l="19050" t="0" r="47625" b="47625"/>
                <wp:wrapNone/>
                <wp:docPr id="6" name="Flèche vers le bas 6"/>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5FCA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 o:spid="_x0000_s1026" type="#_x0000_t67" style="position:absolute;margin-left:207.75pt;margin-top:77.85pt;width:8.2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" adj="18837" fillcolor="#4f81bd [3204]" strokecolor="#243f60 [1604]" strokeweight="2pt"/>
            </w:pict>
          </mc:Fallback>
        </mc:AlternateContent>
      </w:r>
      <w:r>
        <w:rPr>
          <w:rFonts w:ascii="Times New Roman" w:eastAsia="Times New Roman" w:hAnsi="Times New Roman" w:cs="Times New Roman"/>
          <w:noProof/>
          <w:sz w:val="24"/>
          <w:szCs w:val="24"/>
        </w:rPr>
        <w:drawing>
          <wp:inline distT="0" distB="0" distL="0" distR="0" wp14:anchorId="1D9D5CE8" wp14:editId="3901EC00">
            <wp:extent cx="2857500" cy="3028950"/>
            <wp:effectExtent l="0" t="0" r="0" b="0"/>
            <wp:docPr id="4" name="Image 4" descr="C:\Users\Field\Documents\Glob\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eld\Documents\Glob\Rplo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Pr="000267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C9E4171" w14:textId="77777777" w:rsidR="001C00E1" w:rsidRDefault="001C00E1" w:rsidP="001C00E1">
      <w:pPr>
        <w:spacing w:before="240" w:after="240" w:line="480" w:lineRule="auto"/>
        <w:rPr>
          <w:rFonts w:ascii="Times New Roman" w:eastAsia="Times New Roman" w:hAnsi="Times New Roman" w:cs="Times New Roman"/>
          <w:b/>
          <w:sz w:val="24"/>
          <w:szCs w:val="24"/>
        </w:rPr>
      </w:pPr>
    </w:p>
    <w:p w14:paraId="4E415A47"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Pr="00617696">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FNR from TGI tests performed between sampling executed up to 9 years before or after the event (arrow) when compared with sampling </w:t>
      </w:r>
      <w:commentRangeStart w:id="5"/>
      <w:r>
        <w:rPr>
          <w:rFonts w:ascii="Times New Roman" w:eastAsia="Times New Roman" w:hAnsi="Times New Roman" w:cs="Times New Roman"/>
          <w:sz w:val="24"/>
          <w:szCs w:val="24"/>
        </w:rPr>
        <w:t>done the year after the event for prior samplings, or the year before the event for posterior samplings.</w:t>
      </w:r>
      <w:commentRangeEnd w:id="5"/>
      <w:r>
        <w:rPr>
          <w:rStyle w:val="Marquedecommentaire"/>
        </w:rPr>
        <w:commentReference w:id="5"/>
      </w:r>
    </w:p>
    <w:p w14:paraId="3C312D0C" w14:textId="77777777" w:rsidR="001C00E1" w:rsidRDefault="001C00E1" w:rsidP="001C00E1">
      <w:pPr>
        <w:spacing w:before="240" w:after="240" w:line="480" w:lineRule="auto"/>
        <w:rPr>
          <w:rFonts w:ascii="Times New Roman" w:eastAsia="Times New Roman" w:hAnsi="Times New Roman" w:cs="Times New Roman"/>
          <w:sz w:val="24"/>
          <w:szCs w:val="24"/>
        </w:rPr>
      </w:pPr>
      <w:r w:rsidRPr="00C7350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mc:AlternateContent>
          <mc:Choice Requires="wps">
            <w:drawing>
              <wp:anchor distT="0" distB="0" distL="114300" distR="114300" simplePos="0" relativeHeight="251664384" behindDoc="0" locked="0" layoutInCell="1" allowOverlap="1" wp14:anchorId="19C78CED" wp14:editId="17761A2B">
                <wp:simplePos x="0" y="0"/>
                <wp:positionH relativeFrom="column">
                  <wp:posOffset>409575</wp:posOffset>
                </wp:positionH>
                <wp:positionV relativeFrom="paragraph">
                  <wp:posOffset>3028950</wp:posOffset>
                </wp:positionV>
                <wp:extent cx="4524375" cy="1403985"/>
                <wp:effectExtent l="0" t="0" r="9525" b="381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14:paraId="73DDAC12" w14:textId="77777777"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1A1F33C4" w14:textId="77777777"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78CED" id="_x0000_s1027" type="#_x0000_t202" style="position:absolute;margin-left:32.25pt;margin-top:238.5pt;width:356.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WzKAIAACkEAAAOAAAAZHJzL2Uyb0RvYy54bWysU02P0zAQvSPxHyzfadJsyr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" stroked="f">
                <v:textbox style="mso-fit-shape-to-text:t">
                  <w:txbxContent>
                    <w:p w14:paraId="73DDAC12" w14:textId="77777777" w:rsidR="001C00E1" w:rsidRDefault="001C00E1" w:rsidP="001C00E1">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1A1F33C4" w14:textId="77777777" w:rsidR="001C00E1" w:rsidRPr="00C73507" w:rsidRDefault="001C00E1" w:rsidP="001C00E1">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28D6B4B2" wp14:editId="4FDED8AB">
            <wp:simplePos x="0" y="0"/>
            <wp:positionH relativeFrom="column">
              <wp:posOffset>2638425</wp:posOffset>
            </wp:positionH>
            <wp:positionV relativeFrom="paragraph">
              <wp:posOffset>0</wp:posOffset>
            </wp:positionV>
            <wp:extent cx="2295525" cy="3028950"/>
            <wp:effectExtent l="0" t="0" r="9525" b="0"/>
            <wp:wrapNone/>
            <wp:docPr id="8" name="Image 8" descr="C:\Users\Field\Documents\Glob\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ield\Documents\Glob\Rplot0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32B0751" wp14:editId="14C4772F">
                <wp:simplePos x="0" y="0"/>
                <wp:positionH relativeFrom="column">
                  <wp:posOffset>2647950</wp:posOffset>
                </wp:positionH>
                <wp:positionV relativeFrom="paragraph">
                  <wp:posOffset>1819275</wp:posOffset>
                </wp:positionV>
                <wp:extent cx="104775" cy="409575"/>
                <wp:effectExtent l="19050" t="0" r="47625" b="47625"/>
                <wp:wrapNone/>
                <wp:docPr id="9" name="Flèche vers le bas 9"/>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BCAEDF" id="Flèche vers le bas 9" o:spid="_x0000_s1026" type="#_x0000_t67" style="position:absolute;margin-left:208.5pt;margin-top:143.25pt;width:8.2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" adj="18837" fillcolor="#4f81bd [3204]" strokecolor="#243f60 [1604]" strokeweight="2pt"/>
            </w:pict>
          </mc:Fallback>
        </mc:AlternateContent>
      </w:r>
      <w:r>
        <w:rPr>
          <w:rFonts w:ascii="Times New Roman" w:eastAsia="Times New Roman" w:hAnsi="Times New Roman" w:cs="Times New Roman"/>
          <w:noProof/>
          <w:sz w:val="24"/>
          <w:szCs w:val="24"/>
        </w:rPr>
        <w:drawing>
          <wp:inline distT="0" distB="0" distL="0" distR="0" wp14:anchorId="501D07DC" wp14:editId="04C36F32">
            <wp:extent cx="2857500" cy="3028950"/>
            <wp:effectExtent l="0" t="0" r="0" b="0"/>
            <wp:docPr id="7" name="Image 7" descr="C:\Users\Field\Documents\Glob\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eld\Documents\Glob\Rplot0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59A0006" w14:textId="77777777" w:rsidR="001C00E1" w:rsidRPr="00617696" w:rsidRDefault="001C00E1" w:rsidP="001C00E1">
      <w:pPr>
        <w:spacing w:before="240" w:after="240" w:line="480" w:lineRule="auto"/>
        <w:rPr>
          <w:rFonts w:ascii="Times New Roman" w:eastAsia="Times New Roman" w:hAnsi="Times New Roman" w:cs="Times New Roman"/>
          <w:sz w:val="24"/>
          <w:szCs w:val="24"/>
        </w:rPr>
      </w:pPr>
    </w:p>
    <w:p w14:paraId="3FFFB7C7" w14:textId="77777777" w:rsidR="001C00E1" w:rsidRDefault="001C00E1" w:rsidP="001C00E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6</w:t>
      </w:r>
      <w:r>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p>
    <w:p w14:paraId="503A1FB7" w14:textId="77777777" w:rsidR="001C00E1" w:rsidRDefault="001C00E1" w:rsidP="001C00E1">
      <w:pPr>
        <w:spacing w:before="240" w:after="240" w:line="480" w:lineRule="auto"/>
        <w:rPr>
          <w:rFonts w:ascii="Times New Roman" w:eastAsia="Times New Roman" w:hAnsi="Times New Roman" w:cs="Times New Roman"/>
          <w:i/>
          <w:sz w:val="24"/>
          <w:szCs w:val="24"/>
        </w:rPr>
      </w:pPr>
    </w:p>
    <w:p w14:paraId="60DF81D3" w14:textId="77777777" w:rsidR="001C00E1" w:rsidRPr="0007763B" w:rsidRDefault="001C00E1" w:rsidP="001C00E1">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 simulations</w:t>
      </w:r>
    </w:p>
    <w:p w14:paraId="79846D64" w14:textId="77777777" w:rsidR="002F5CA7" w:rsidRDefault="001C00E1" w:rsidP="00F02E97">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Experimental FPR values consistently stayed below control FPR values</w:t>
      </w:r>
      <w:r>
        <w:rPr>
          <w:rFonts w:ascii="Times New Roman" w:eastAsia="Times New Roman" w:hAnsi="Times New Roman" w:cs="Times New Roman"/>
          <w:sz w:val="24"/>
          <w:szCs w:val="24"/>
        </w:rPr>
        <w:t xml:space="preserve">, which performance according to their dispersal parameters, followed the same order as experimental FPR values </w:t>
      </w:r>
      <w:commentRangeStart w:id="6"/>
      <w:r>
        <w:rPr>
          <w:rFonts w:ascii="Times New Roman" w:eastAsia="Times New Roman" w:hAnsi="Times New Roman" w:cs="Times New Roman"/>
          <w:sz w:val="24"/>
          <w:szCs w:val="24"/>
        </w:rPr>
        <w:t xml:space="preserve">(Fig. 3). </w:t>
      </w:r>
      <w:commentRangeEnd w:id="6"/>
      <w:r>
        <w:rPr>
          <w:rStyle w:val="Marquedecommentaire"/>
        </w:rPr>
        <w:commentReference w:id="6"/>
      </w:r>
      <w:r w:rsidRPr="0007763B">
        <w:rPr>
          <w:rFonts w:ascii="Times New Roman" w:eastAsia="Times New Roman" w:hAnsi="Times New Roman" w:cs="Times New Roman"/>
          <w:sz w:val="24"/>
          <w:szCs w:val="24"/>
        </w:rPr>
        <w:t xml:space="preserve">This means that in the presence of an actual event, we were </w:t>
      </w:r>
      <w:r>
        <w:rPr>
          <w:rFonts w:ascii="Times New Roman" w:eastAsia="Times New Roman" w:hAnsi="Times New Roman" w:cs="Times New Roman"/>
          <w:sz w:val="24"/>
          <w:szCs w:val="24"/>
        </w:rPr>
        <w:t xml:space="preserve">always </w:t>
      </w:r>
      <w:r w:rsidRPr="0007763B">
        <w:rPr>
          <w:rFonts w:ascii="Times New Roman" w:eastAsia="Times New Roman" w:hAnsi="Times New Roman" w:cs="Times New Roman"/>
          <w:sz w:val="24"/>
          <w:szCs w:val="24"/>
        </w:rPr>
        <w:t xml:space="preserve">less likely to wrongfully </w:t>
      </w:r>
      <w:r>
        <w:rPr>
          <w:rFonts w:ascii="Times New Roman" w:eastAsia="Times New Roman" w:hAnsi="Times New Roman" w:cs="Times New Roman"/>
          <w:sz w:val="24"/>
          <w:szCs w:val="24"/>
        </w:rPr>
        <w:t xml:space="preserve">identify </w:t>
      </w:r>
      <w:r w:rsidRPr="0007763B">
        <w:rPr>
          <w:rFonts w:ascii="Times New Roman" w:eastAsia="Times New Roman" w:hAnsi="Times New Roman" w:cs="Times New Roman"/>
          <w:sz w:val="24"/>
          <w:szCs w:val="24"/>
        </w:rPr>
        <w:t>a population as having been affected. Finally, control FPR</w:t>
      </w:r>
      <w:r>
        <w:rPr>
          <w:rFonts w:ascii="Times New Roman" w:eastAsia="Times New Roman" w:hAnsi="Times New Roman" w:cs="Times New Roman"/>
          <w:sz w:val="24"/>
          <w:szCs w:val="24"/>
        </w:rPr>
        <w:t xml:space="preserve"> values for scenarios with low dispersal reached a high value</w:t>
      </w:r>
      <w:r w:rsidRPr="0007763B">
        <w:rPr>
          <w:rFonts w:ascii="Times New Roman" w:eastAsia="Times New Roman" w:hAnsi="Times New Roman" w:cs="Times New Roman"/>
          <w:sz w:val="24"/>
          <w:szCs w:val="24"/>
        </w:rPr>
        <w:t>, which was</w:t>
      </w:r>
      <w:r>
        <w:rPr>
          <w:rFonts w:ascii="Times New Roman" w:eastAsia="Times New Roman" w:hAnsi="Times New Roman" w:cs="Times New Roman"/>
          <w:sz w:val="24"/>
          <w:szCs w:val="24"/>
        </w:rPr>
        <w:t xml:space="preserve"> about twice as high as the maximum experimental FPR values (L1)</w:t>
      </w:r>
      <w:r w:rsidRPr="0007763B">
        <w:rPr>
          <w:rFonts w:ascii="Times New Roman" w:eastAsia="Times New Roman" w:hAnsi="Times New Roman" w:cs="Times New Roman"/>
          <w:sz w:val="24"/>
          <w:szCs w:val="24"/>
        </w:rPr>
        <w:t>.</w:t>
      </w:r>
    </w:p>
    <w:p w14:paraId="68658B30" w14:textId="77777777" w:rsidR="00C51D98" w:rsidRDefault="00C51D98" w:rsidP="00C51D98">
      <w:pPr>
        <w:widowControl w:val="0"/>
        <w:autoSpaceDE w:val="0"/>
        <w:autoSpaceDN w:val="0"/>
        <w:adjustRightInd w:val="0"/>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1A99A601" w14:textId="77777777" w:rsidR="00C51D98" w:rsidRPr="0007763B" w:rsidRDefault="00C51D98" w:rsidP="00C51D98">
      <w:pPr>
        <w:spacing w:before="240" w:after="240" w:line="480" w:lineRule="auto"/>
        <w:rPr>
          <w:rFonts w:ascii="Times New Roman" w:eastAsia="Times New Roman" w:hAnsi="Times New Roman" w:cs="Times New Roman"/>
          <w:i/>
          <w:sz w:val="24"/>
          <w:szCs w:val="24"/>
          <w:lang w:val="en-GB"/>
        </w:rPr>
      </w:pPr>
      <w:commentRangeStart w:id="7"/>
      <w:commentRangeStart w:id="8"/>
      <w:commentRangeStart w:id="9"/>
      <w:r w:rsidRPr="0007763B">
        <w:rPr>
          <w:rFonts w:ascii="Times New Roman" w:eastAsia="Times New Roman" w:hAnsi="Times New Roman" w:cs="Times New Roman"/>
          <w:i/>
          <w:sz w:val="24"/>
          <w:szCs w:val="24"/>
          <w:lang w:val="en-GB"/>
        </w:rPr>
        <w:t>Microsatellites</w:t>
      </w:r>
      <w:commentRangeEnd w:id="7"/>
      <w:r>
        <w:rPr>
          <w:rStyle w:val="Marquedecommentaire"/>
        </w:rPr>
        <w:commentReference w:id="7"/>
      </w:r>
      <w:commentRangeEnd w:id="8"/>
      <w:r>
        <w:rPr>
          <w:rStyle w:val="Marquedecommentaire"/>
        </w:rPr>
        <w:commentReference w:id="8"/>
      </w:r>
      <w:commentRangeEnd w:id="9"/>
      <w:r>
        <w:rPr>
          <w:rStyle w:val="Marquedecommentaire"/>
        </w:rPr>
        <w:commentReference w:id="9"/>
      </w:r>
    </w:p>
    <w:p w14:paraId="1382279E" w14:textId="77777777" w:rsidR="00C51D98" w:rsidRDefault="00C51D98" w:rsidP="00C51D9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Although we investigated several aspects of TBI application on genetic data on SNP, we also simulated one scenario modelling microsatellites markers (low dispersal, one affected population, bottleneck). We chose to do this because microsatellites are still relevant in molecular ecology in the age of whole genome sequencing </w:t>
      </w:r>
      <w:r w:rsidRPr="0007763B">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et al., 2019)","manualFormatting":"(e.g. Bezemer, Krauss, Roberts, &amp; Hopper, 2019)","plainTextFormattedCitation":"(Bezemer et al., 2019)","previouslyFormattedCitation":"(Bezemer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(e.g. Bezemer, Krauss, Roberts, &amp; Hopper,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and because technology keeps being developed and improved for them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(e.g. Lepais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changed the simulation parameters to have 10 microsatellite loci, with 10 alleles each. We also had to change the way we calculate the genetic dissimilarities. For</w:t>
      </w:r>
      <w:r>
        <w:rPr>
          <w:rFonts w:ascii="Times New Roman" w:eastAsia="Times New Roman" w:hAnsi="Times New Roman" w:cs="Times New Roman"/>
          <w:sz w:val="24"/>
          <w:szCs w:val="24"/>
          <w:lang w:val="en-GB"/>
        </w:rPr>
        <w:t xml:space="preserve"> that matter we created a new TG</w:t>
      </w:r>
      <w:r w:rsidRPr="0007763B">
        <w:rPr>
          <w:rFonts w:ascii="Times New Roman" w:eastAsia="Times New Roman" w:hAnsi="Times New Roman" w:cs="Times New Roman"/>
          <w:sz w:val="24"/>
          <w:szCs w:val="24"/>
          <w:lang w:val="en-GB"/>
        </w:rPr>
        <w:t>I function dedicated to microsatellite data (</w:t>
      </w:r>
      <w:r w:rsidRPr="0007763B">
        <w:rPr>
          <w:rFonts w:ascii="Times New Roman" w:eastAsia="Times New Roman" w:hAnsi="Times New Roman" w:cs="Times New Roman"/>
          <w:i/>
          <w:sz w:val="24"/>
          <w:szCs w:val="24"/>
          <w:lang w:val="en-GB"/>
        </w:rPr>
        <w:t>T</w:t>
      </w:r>
      <w:r>
        <w:rPr>
          <w:rFonts w:ascii="Times New Roman" w:eastAsia="Times New Roman" w:hAnsi="Times New Roman" w:cs="Times New Roman"/>
          <w:i/>
          <w:sz w:val="24"/>
          <w:szCs w:val="24"/>
          <w:lang w:val="en-GB"/>
        </w:rPr>
        <w:t>G</w:t>
      </w:r>
      <w:r w:rsidRPr="0007763B">
        <w:rPr>
          <w:rFonts w:ascii="Times New Roman" w:eastAsia="Times New Roman" w:hAnsi="Times New Roman" w:cs="Times New Roman"/>
          <w:i/>
          <w:sz w:val="24"/>
          <w:szCs w:val="24"/>
          <w:lang w:val="en-GB"/>
        </w:rPr>
        <w:t>Imicro</w:t>
      </w:r>
      <w:r w:rsidRPr="0007763B">
        <w:rPr>
          <w:rFonts w:ascii="Times New Roman" w:eastAsia="Times New Roman" w:hAnsi="Times New Roman" w:cs="Times New Roman"/>
          <w:sz w:val="24"/>
          <w:szCs w:val="24"/>
          <w:lang w:val="en-GB"/>
        </w:rPr>
        <w:t xml:space="preserve">), and used </w:t>
      </w:r>
      <w:r w:rsidRPr="0007763B">
        <w:rPr>
          <w:rFonts w:ascii="Times New Roman" w:eastAsia="Times New Roman" w:hAnsi="Times New Roman" w:cs="Times New Roman"/>
          <w:i/>
          <w:sz w:val="24"/>
          <w:szCs w:val="24"/>
          <w:lang w:val="en-GB"/>
        </w:rPr>
        <w:t>dist.genpop</w:t>
      </w:r>
      <w:r w:rsidRPr="0007763B">
        <w:rPr>
          <w:rFonts w:ascii="Times New Roman" w:eastAsia="Times New Roman" w:hAnsi="Times New Roman" w:cs="Times New Roman"/>
          <w:sz w:val="24"/>
          <w:szCs w:val="24"/>
          <w:lang w:val="en-GB"/>
        </w:rPr>
        <w:t xml:space="preserve"> from the </w:t>
      </w:r>
      <w:r>
        <w:rPr>
          <w:rFonts w:ascii="Times New Roman" w:eastAsia="Times New Roman" w:hAnsi="Times New Roman" w:cs="Times New Roman"/>
          <w:i/>
          <w:sz w:val="24"/>
          <w:szCs w:val="24"/>
          <w:lang w:val="en-GB"/>
        </w:rPr>
        <w:t>adegenet</w:t>
      </w:r>
      <w:r w:rsidRPr="0007763B">
        <w:rPr>
          <w:rFonts w:ascii="Times New Roman" w:eastAsia="Times New Roman" w:hAnsi="Times New Roman" w:cs="Times New Roman"/>
          <w:i/>
          <w:sz w:val="24"/>
          <w:szCs w:val="24"/>
          <w:lang w:val="en-GB"/>
        </w:rPr>
        <w:t xml:space="preserve"> </w:t>
      </w:r>
      <w:r w:rsidRPr="0007763B">
        <w:rPr>
          <w:rFonts w:ascii="Times New Roman" w:eastAsia="Times New Roman" w:hAnsi="Times New Roman" w:cs="Times New Roman"/>
          <w:sz w:val="24"/>
          <w:szCs w:val="24"/>
          <w:lang w:val="en-GB"/>
        </w:rPr>
        <w:t xml:space="preserve">R package (see </w:t>
      </w: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sz w:val="24"/>
          <w:szCs w:val="24"/>
          <w:lang w:val="en-GB"/>
        </w:rPr>
        <w:t xml:space="preserve">) to calculate dissimilarities. Among the metrics it offers, we chose </w:t>
      </w:r>
      <w:del w:id="10" w:author="Patrick James" w:date="2019-11-12T17:33:00Z">
        <w:r w:rsidRPr="0007763B" w:rsidDel="00B3786F">
          <w:rPr>
            <w:rFonts w:ascii="Times New Roman" w:eastAsia="Times New Roman" w:hAnsi="Times New Roman" w:cs="Times New Roman"/>
            <w:sz w:val="24"/>
            <w:szCs w:val="24"/>
            <w:lang w:val="en-GB"/>
          </w:rPr>
          <w:delText xml:space="preserve">the </w:delText>
        </w:r>
      </w:del>
      <w:r w:rsidRPr="0007763B">
        <w:rPr>
          <w:rFonts w:ascii="Times New Roman" w:eastAsia="Times New Roman" w:hAnsi="Times New Roman" w:cs="Times New Roman"/>
          <w:sz w:val="24"/>
          <w:szCs w:val="24"/>
          <w:lang w:val="en-GB"/>
        </w:rPr>
        <w:t xml:space="preserve">Roger’s distance because it is a Euclidean genetic dissimilarity metric which does not make biological assumptions and therefore would apply to many </w:t>
      </w:r>
      <w:r>
        <w:rPr>
          <w:rFonts w:ascii="Times New Roman" w:eastAsia="Times New Roman" w:hAnsi="Times New Roman" w:cs="Times New Roman"/>
          <w:sz w:val="24"/>
          <w:szCs w:val="24"/>
          <w:lang w:val="en-GB"/>
        </w:rPr>
        <w:t>empirical cases</w:t>
      </w:r>
      <w:r w:rsidRPr="0007763B">
        <w:rPr>
          <w:rFonts w:ascii="Times New Roman" w:eastAsia="Times New Roman" w:hAnsi="Times New Roman" w:cs="Times New Roman"/>
          <w:sz w:val="24"/>
          <w:szCs w:val="24"/>
          <w:lang w:val="en-GB"/>
        </w:rPr>
        <w:t>.</w:t>
      </w:r>
    </w:p>
    <w:p w14:paraId="0336952B" w14:textId="77777777" w:rsidR="00C51D98" w:rsidRPr="0007763B" w:rsidRDefault="00C51D98" w:rsidP="00C51D9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60055202" w14:textId="77777777" w:rsidR="00C51D98" w:rsidRPr="00500E46" w:rsidRDefault="00C51D98" w:rsidP="00C51D98">
      <w:pPr>
        <w:spacing w:before="240" w:after="240" w:line="480" w:lineRule="auto"/>
        <w:rPr>
          <w:rFonts w:ascii="Times New Roman" w:eastAsia="Times New Roman" w:hAnsi="Times New Roman" w:cs="Times New Roman"/>
          <w:sz w:val="24"/>
          <w:szCs w:val="24"/>
        </w:rPr>
      </w:pPr>
      <w:commentRangeStart w:id="11"/>
      <w:r w:rsidRPr="0007763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0.0007</w:t>
      </w:r>
      <w:r>
        <w:rPr>
          <w:rFonts w:ascii="Times New Roman" w:eastAsia="Times New Roman" w:hAnsi="Times New Roman" w:cs="Times New Roman"/>
          <w:sz w:val="24"/>
          <w:szCs w:val="24"/>
        </w:rPr>
        <w:t>, which</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both </w:t>
      </w:r>
      <w:r w:rsidRPr="0007763B">
        <w:rPr>
          <w:rFonts w:ascii="Times New Roman" w:eastAsia="Times New Roman" w:hAnsi="Times New Roman" w:cs="Times New Roman"/>
          <w:sz w:val="24"/>
          <w:szCs w:val="24"/>
        </w:rPr>
        <w:t xml:space="preserve">indicate very good performances of </w:t>
      </w:r>
      <w:r w:rsidRPr="0007763B">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G</w:t>
      </w:r>
      <w:r w:rsidRPr="0007763B">
        <w:rPr>
          <w:rFonts w:ascii="Times New Roman" w:eastAsia="Times New Roman" w:hAnsi="Times New Roman" w:cs="Times New Roman"/>
          <w:i/>
          <w:sz w:val="24"/>
          <w:szCs w:val="24"/>
        </w:rPr>
        <w:t>Imicro()</w:t>
      </w:r>
      <w:r w:rsidRPr="0007763B">
        <w:rPr>
          <w:rFonts w:ascii="Times New Roman" w:eastAsia="Times New Roman" w:hAnsi="Times New Roman" w:cs="Times New Roman"/>
          <w:sz w:val="24"/>
          <w:szCs w:val="24"/>
        </w:rPr>
        <w:t xml:space="preserve"> in detecting significant changes, when using microsatellite data. </w:t>
      </w:r>
      <w:commentRangeEnd w:id="11"/>
      <w:r>
        <w:rPr>
          <w:rStyle w:val="Marquedecommentaire"/>
        </w:rPr>
        <w:commentReference w:id="11"/>
      </w:r>
      <w:r>
        <w:rPr>
          <w:rFonts w:ascii="Times New Roman" w:eastAsia="Times New Roman" w:hAnsi="Times New Roman" w:cs="Times New Roman"/>
          <w:sz w:val="24"/>
          <w:szCs w:val="24"/>
        </w:rPr>
        <w:t xml:space="preserve">Similarly to the simulations with biallelic data, FNR decreases and FPR decreases with increasing threshold values. From 0 (0.0001) to 0.0021 (0.1) for FPR, and from 1 (0.0001) to 0.0278 (0.1). The method’s performance differed between microsatellite and biallelic genetic data, for the same number of alleles (100), and for an otherwise identical scenario </w:t>
      </w:r>
      <w:r w:rsidRPr="0007763B">
        <w:rPr>
          <w:rFonts w:ascii="Times New Roman" w:eastAsia="Times New Roman" w:hAnsi="Times New Roman" w:cs="Times New Roman"/>
          <w:sz w:val="24"/>
          <w:szCs w:val="24"/>
          <w:lang w:val="en-GB"/>
        </w:rPr>
        <w:t>(low dispersal, one affected population, bottleneck)</w:t>
      </w:r>
      <w:r>
        <w:rPr>
          <w:rFonts w:ascii="Times New Roman" w:eastAsia="Times New Roman" w:hAnsi="Times New Roman" w:cs="Times New Roman"/>
          <w:sz w:val="24"/>
          <w:szCs w:val="24"/>
        </w:rPr>
        <w:t xml:space="preserve">. Indeed, at a threshold of 0.05 for example, the </w:t>
      </w:r>
      <w:r>
        <w:rPr>
          <w:rFonts w:ascii="Times New Roman" w:eastAsia="Times New Roman" w:hAnsi="Times New Roman" w:cs="Times New Roman"/>
          <w:sz w:val="24"/>
          <w:szCs w:val="24"/>
        </w:rPr>
        <w:lastRenderedPageBreak/>
        <w:t>average FPR value is higher (0.0208 vs 0.0007), whereas the average FNR value is lower (0.0111 vs 0.0500) for SNP than microsatellite respectively. Please note however that the distance metric we used for both differed and that this could influence this comparison.</w:t>
      </w:r>
    </w:p>
    <w:p w14:paraId="47280A31" w14:textId="77777777" w:rsidR="00C51D98" w:rsidRPr="004F11B7" w:rsidRDefault="00C51D98" w:rsidP="00C51D9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Microsatellite data seem to have a different behavior in retaining information from our results, and their retention should be investigated further. </w:t>
      </w:r>
      <w:ins w:id="12" w:author="Patrick James" w:date="2019-11-12T18:07:00Z">
        <w:r>
          <w:rPr>
            <w:rFonts w:ascii="Times New Roman" w:eastAsia="Times New Roman" w:hAnsi="Times New Roman" w:cs="Times New Roman"/>
            <w:sz w:val="24"/>
            <w:szCs w:val="24"/>
          </w:rPr>
          <w:t>Specifically</w:t>
        </w:r>
        <w:commentRangeStart w:id="13"/>
        <w:r>
          <w:rPr>
            <w:rFonts w:ascii="Times New Roman" w:eastAsia="Times New Roman" w:hAnsi="Times New Roman" w:cs="Times New Roman"/>
            <w:sz w:val="24"/>
            <w:szCs w:val="24"/>
          </w:rPr>
          <w:t xml:space="preserve">… </w:t>
        </w:r>
        <w:commentRangeEnd w:id="13"/>
        <w:r>
          <w:rPr>
            <w:rStyle w:val="Marquedecommentaire"/>
          </w:rPr>
          <w:commentReference w:id="13"/>
        </w:r>
      </w:ins>
      <w:r>
        <w:rPr>
          <w:rFonts w:ascii="Times New Roman" w:eastAsia="Times New Roman" w:hAnsi="Times New Roman" w:cs="Times New Roman"/>
          <w:sz w:val="24"/>
          <w:szCs w:val="24"/>
        </w:rPr>
        <w:t>R</w:t>
      </w:r>
      <w:r w:rsidRPr="0007763B">
        <w:rPr>
          <w:rFonts w:ascii="Times New Roman" w:eastAsia="Times New Roman" w:hAnsi="Times New Roman" w:cs="Times New Roman"/>
          <w:sz w:val="24"/>
          <w:szCs w:val="24"/>
        </w:rPr>
        <w:t>easonable p</w:t>
      </w:r>
      <w:r>
        <w:rPr>
          <w:rFonts w:ascii="Times New Roman" w:eastAsia="Times New Roman" w:hAnsi="Times New Roman" w:cs="Times New Roman"/>
          <w:sz w:val="24"/>
          <w:szCs w:val="24"/>
        </w:rPr>
        <w:t xml:space="preserve">erformance can be expected </w:t>
      </w:r>
      <w:r w:rsidRPr="0007763B">
        <w:rPr>
          <w:rFonts w:ascii="Times New Roman" w:eastAsia="Times New Roman" w:hAnsi="Times New Roman" w:cs="Times New Roman"/>
          <w:sz w:val="24"/>
          <w:szCs w:val="24"/>
        </w:rPr>
        <w:t>if the first sampling was a few years before the event</w:t>
      </w:r>
      <w:r>
        <w:rPr>
          <w:rFonts w:ascii="Times New Roman" w:eastAsia="Times New Roman" w:hAnsi="Times New Roman" w:cs="Times New Roman"/>
          <w:sz w:val="24"/>
          <w:szCs w:val="24"/>
        </w:rPr>
        <w:t xml:space="preserve"> (Fig. 4 A B), which makes past sampling, which purpose was not necessarily to study temporal change, still useful</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w:t>
      </w:r>
      <w:r w:rsidRPr="0007763B">
        <w:rPr>
          <w:rFonts w:ascii="Times New Roman" w:eastAsia="Times New Roman" w:hAnsi="Times New Roman" w:cs="Times New Roman"/>
          <w:sz w:val="24"/>
          <w:szCs w:val="24"/>
        </w:rPr>
        <w:t xml:space="preserve">the closer the date of the first </w:t>
      </w:r>
      <w:r>
        <w:rPr>
          <w:rFonts w:ascii="Times New Roman" w:eastAsia="Times New Roman" w:hAnsi="Times New Roman" w:cs="Times New Roman"/>
          <w:sz w:val="24"/>
          <w:szCs w:val="24"/>
        </w:rPr>
        <w:t xml:space="preserve">or last </w:t>
      </w:r>
      <w:r w:rsidRPr="0007763B">
        <w:rPr>
          <w:rFonts w:ascii="Times New Roman" w:eastAsia="Times New Roman" w:hAnsi="Times New Roman" w:cs="Times New Roman"/>
          <w:sz w:val="24"/>
          <w:szCs w:val="24"/>
        </w:rPr>
        <w:t>sampling</w:t>
      </w:r>
      <w:r>
        <w:rPr>
          <w:rFonts w:ascii="Times New Roman" w:eastAsia="Times New Roman" w:hAnsi="Times New Roman" w:cs="Times New Roman"/>
          <w:sz w:val="24"/>
          <w:szCs w:val="24"/>
        </w:rPr>
        <w:t xml:space="preserve"> is to the date of the event, the better performance-wise. This is especially true for the numbers of years passed since the event, in situations where other factors lower performance as well (Fig. 4 C).</w:t>
      </w:r>
    </w:p>
    <w:p w14:paraId="661BE71F" w14:textId="77777777" w:rsidR="00C51D98" w:rsidRDefault="00C51D98" w:rsidP="00C51D98">
      <w:pPr>
        <w:spacing w:before="240" w:after="240" w:line="480" w:lineRule="auto"/>
        <w:rPr>
          <w:rFonts w:ascii="Times New Roman" w:eastAsia="Times New Roman" w:hAnsi="Times New Roman" w:cs="Times New Roman"/>
          <w:sz w:val="24"/>
          <w:szCs w:val="24"/>
          <w:lang w:val="en-GB"/>
        </w:rPr>
      </w:pPr>
    </w:p>
    <w:p w14:paraId="577E6AA0" w14:textId="77777777" w:rsidR="00C51D98" w:rsidRPr="0007763B" w:rsidRDefault="00C51D98" w:rsidP="00C51D9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Permutation approach</w:t>
      </w:r>
    </w:p>
    <w:p w14:paraId="27CD5837" w14:textId="77777777" w:rsidR="00C51D98" w:rsidRDefault="00C51D98" w:rsidP="00C51D9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w:t>
      </w:r>
      <w:commentRangeStart w:id="14"/>
      <w:r w:rsidRPr="0007763B">
        <w:rPr>
          <w:rFonts w:ascii="Times New Roman" w:eastAsia="Times New Roman" w:hAnsi="Times New Roman" w:cs="Times New Roman"/>
          <w:sz w:val="24"/>
          <w:szCs w:val="24"/>
        </w:rPr>
        <w:t xml:space="preserve">first </w:t>
      </w:r>
      <w:commentRangeEnd w:id="14"/>
      <w:r>
        <w:rPr>
          <w:rStyle w:val="Marquedecommentaire"/>
        </w:rPr>
        <w:commentReference w:id="14"/>
      </w:r>
      <w:r w:rsidRPr="0007763B">
        <w:rPr>
          <w:rFonts w:ascii="Times New Roman" w:eastAsia="Times New Roman" w:hAnsi="Times New Roman" w:cs="Times New Roman"/>
          <w:sz w:val="24"/>
          <w:szCs w:val="24"/>
        </w:rPr>
        <w:t>permutation approach</w:t>
      </w:r>
      <w:r>
        <w:rPr>
          <w:rFonts w:ascii="Times New Roman" w:eastAsia="Times New Roman" w:hAnsi="Times New Roman" w:cs="Times New Roman"/>
          <w:sz w:val="24"/>
          <w:szCs w:val="24"/>
        </w:rPr>
        <w:t xml:space="preserve"> (permuting loci in the same way in both samples)</w:t>
      </w:r>
      <w:r w:rsidRPr="0007763B">
        <w:rPr>
          <w:rFonts w:ascii="Times New Roman" w:eastAsia="Times New Roman" w:hAnsi="Times New Roman" w:cs="Times New Roman"/>
          <w:sz w:val="24"/>
          <w:szCs w:val="24"/>
        </w:rPr>
        <w:t xml:space="preserve"> is the only one that is functional with genetic data. Indeed, the </w:t>
      </w:r>
      <w:commentRangeStart w:id="15"/>
      <w:r w:rsidRPr="0007763B">
        <w:rPr>
          <w:rFonts w:ascii="Times New Roman" w:eastAsia="Times New Roman" w:hAnsi="Times New Roman" w:cs="Times New Roman"/>
          <w:sz w:val="24"/>
          <w:szCs w:val="24"/>
        </w:rPr>
        <w:t xml:space="preserve">second and third approaches </w:t>
      </w:r>
      <w:commentRangeEnd w:id="15"/>
      <w:r>
        <w:rPr>
          <w:rStyle w:val="Marquedecommentaire"/>
        </w:rPr>
        <w:commentReference w:id="15"/>
      </w:r>
      <w:r w:rsidRPr="0007763B">
        <w:rPr>
          <w:rFonts w:ascii="Times New Roman" w:eastAsia="Times New Roman" w:hAnsi="Times New Roman" w:cs="Times New Roman"/>
          <w:sz w:val="24"/>
          <w:szCs w:val="24"/>
        </w:rPr>
        <w:t xml:space="preserve">most often failed to find any significant change. </w:t>
      </w:r>
      <w:commentRangeStart w:id="16"/>
      <w:r w:rsidRPr="0007763B">
        <w:rPr>
          <w:rFonts w:ascii="Times New Roman" w:eastAsia="Times New Roman" w:hAnsi="Times New Roman" w:cs="Times New Roman"/>
          <w:sz w:val="24"/>
          <w:szCs w:val="24"/>
        </w:rPr>
        <w:t xml:space="preserve">This means that they never found any false positive (FPR = 0), which is great, but also that they very rarely found any true positive (FNR &gt; 0.9), regardless of the scenario or the </w:t>
      </w:r>
      <w:r>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we used</w:t>
      </w:r>
      <w:commentRangeEnd w:id="16"/>
      <w:r>
        <w:rPr>
          <w:rStyle w:val="Marquedecommentaire"/>
        </w:rPr>
        <w:commentReference w:id="16"/>
      </w:r>
      <w:r w:rsidRPr="0007763B">
        <w:rPr>
          <w:rFonts w:ascii="Times New Roman" w:eastAsia="Times New Roman" w:hAnsi="Times New Roman" w:cs="Times New Roman"/>
          <w:sz w:val="24"/>
          <w:szCs w:val="24"/>
        </w:rPr>
        <w:t xml:space="preserve">. Because only the first approach was suitable to study simulation outputs, we used it for the rest of the </w:t>
      </w:r>
      <w:commentRangeStart w:id="17"/>
      <w:r w:rsidRPr="0007763B">
        <w:rPr>
          <w:rFonts w:ascii="Times New Roman" w:eastAsia="Times New Roman" w:hAnsi="Times New Roman" w:cs="Times New Roman"/>
          <w:sz w:val="24"/>
          <w:szCs w:val="24"/>
        </w:rPr>
        <w:t>analyses</w:t>
      </w:r>
      <w:commentRangeEnd w:id="17"/>
      <w:r>
        <w:rPr>
          <w:rStyle w:val="Marquedecommentaire"/>
        </w:rPr>
        <w:commentReference w:id="17"/>
      </w:r>
      <w:r w:rsidRPr="0007763B">
        <w:rPr>
          <w:rFonts w:ascii="Times New Roman" w:eastAsia="Times New Roman" w:hAnsi="Times New Roman" w:cs="Times New Roman"/>
          <w:sz w:val="24"/>
          <w:szCs w:val="24"/>
        </w:rPr>
        <w:t>.</w:t>
      </w:r>
    </w:p>
    <w:p w14:paraId="0BBDF287" w14:textId="77777777" w:rsidR="00C51D98" w:rsidRDefault="00C51D98" w:rsidP="00C51D98">
      <w:pPr>
        <w:spacing w:before="240" w:after="240" w:line="480" w:lineRule="auto"/>
        <w:rPr>
          <w:rFonts w:ascii="Times New Roman" w:eastAsia="Times New Roman" w:hAnsi="Times New Roman" w:cs="Times New Roman"/>
          <w:sz w:val="24"/>
          <w:szCs w:val="24"/>
        </w:rPr>
      </w:pPr>
    </w:p>
    <w:p w14:paraId="110DCF88" w14:textId="77777777" w:rsidR="00C51D98" w:rsidRPr="0007763B" w:rsidRDefault="00C51D98" w:rsidP="00C51D9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lastRenderedPageBreak/>
        <w:t>We also explored how different permutation algorithms in our framework affected our ability to identify statistically significant deviation from neutral expectations, based on simulated processes such as genetic drift</w:t>
      </w:r>
    </w:p>
    <w:p w14:paraId="59DF4782" w14:textId="77777777" w:rsidR="00C51D98" w:rsidRPr="00F24C6B" w:rsidRDefault="00C51D98" w:rsidP="00C51D98">
      <w:pPr>
        <w:spacing w:before="240" w:after="240" w:line="480" w:lineRule="auto"/>
        <w:rPr>
          <w:rFonts w:ascii="Times New Roman" w:eastAsia="Times New Roman" w:hAnsi="Times New Roman" w:cs="Times New Roman"/>
          <w:sz w:val="24"/>
          <w:szCs w:val="24"/>
        </w:rPr>
      </w:pPr>
    </w:p>
    <w:p w14:paraId="65C71B6B" w14:textId="77777777" w:rsidR="00C51D98" w:rsidRPr="007C62DE" w:rsidRDefault="00C51D98" w:rsidP="00C51D98">
      <w:pPr>
        <w:widowControl w:val="0"/>
        <w:autoSpaceDE w:val="0"/>
        <w:autoSpaceDN w:val="0"/>
        <w:adjustRightInd w:val="0"/>
        <w:spacing w:before="240" w:after="240" w:line="480" w:lineRule="auto"/>
        <w:ind w:left="480"/>
        <w:rPr>
          <w:rFonts w:ascii="Times New Roman" w:eastAsia="Times New Roman" w:hAnsi="Times New Roman" w:cs="Times New Roman"/>
          <w:b/>
          <w:i/>
          <w:iCs/>
          <w:sz w:val="24"/>
          <w:szCs w:val="24"/>
          <w:lang w:val="en-GB"/>
        </w:rPr>
      </w:pPr>
    </w:p>
    <w:p w14:paraId="2273C5DE" w14:textId="77777777" w:rsidR="00C51D98" w:rsidRPr="0007763B" w:rsidRDefault="00C51D98" w:rsidP="00C51D98">
      <w:pPr>
        <w:spacing w:before="240" w:after="240" w:line="480" w:lineRule="auto"/>
        <w:rPr>
          <w:rFonts w:ascii="Times New Roman" w:eastAsia="Times New Roman" w:hAnsi="Times New Roman" w:cs="Times New Roman"/>
          <w:sz w:val="24"/>
          <w:szCs w:val="24"/>
        </w:rPr>
      </w:pPr>
    </w:p>
    <w:p w14:paraId="4E7AA200" w14:textId="77777777" w:rsidR="00C51D98" w:rsidRPr="0007763B" w:rsidRDefault="00C51D98" w:rsidP="00C51D98">
      <w:pPr>
        <w:spacing w:before="240" w:after="240" w:line="480" w:lineRule="auto"/>
        <w:rPr>
          <w:rFonts w:ascii="Times New Roman" w:eastAsia="Times New Roman" w:hAnsi="Times New Roman" w:cs="Times New Roman"/>
          <w:sz w:val="24"/>
          <w:szCs w:val="24"/>
        </w:rPr>
      </w:pPr>
    </w:p>
    <w:p w14:paraId="51A5B75C" w14:textId="77777777" w:rsidR="00C51D98" w:rsidRPr="0007763B" w:rsidRDefault="00C51D98" w:rsidP="00C51D98">
      <w:pPr>
        <w:spacing w:before="240" w:line="480" w:lineRule="auto"/>
        <w:rPr>
          <w:rFonts w:ascii="Times New Roman" w:hAnsi="Times New Roman" w:cs="Times New Roman"/>
          <w:sz w:val="24"/>
          <w:szCs w:val="24"/>
        </w:rPr>
      </w:pPr>
    </w:p>
    <w:p w14:paraId="5D782AB3" w14:textId="77777777" w:rsidR="00C51D98" w:rsidRDefault="00C51D98" w:rsidP="00F02E97">
      <w:pPr>
        <w:spacing w:before="240" w:after="240" w:line="480" w:lineRule="auto"/>
      </w:pPr>
      <w:bookmarkStart w:id="18" w:name="_GoBack"/>
      <w:bookmarkEnd w:id="18"/>
    </w:p>
    <w:sectPr w:rsidR="00C51D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WITTISCHE" w:date="2019-12-16T16:15:00Z" w:initials="JW">
    <w:p w14:paraId="787190DB" w14:textId="77777777" w:rsidR="001C00E1" w:rsidRDefault="001C00E1" w:rsidP="001C00E1">
      <w:pPr>
        <w:pStyle w:val="Commentaire"/>
      </w:pPr>
      <w:r>
        <w:rPr>
          <w:rStyle w:val="Marquedecommentaire"/>
        </w:rPr>
        <w:annotationRef/>
      </w:r>
      <w:r>
        <w:t>Changer</w:t>
      </w:r>
    </w:p>
  </w:comment>
  <w:comment w:id="3" w:author="Julian WITTISCHE" w:date="2019-12-16T16:15:00Z" w:initials="JW">
    <w:p w14:paraId="37CF164C" w14:textId="77777777" w:rsidR="001C00E1" w:rsidRDefault="001C00E1" w:rsidP="001C00E1">
      <w:pPr>
        <w:pStyle w:val="Commentaire"/>
      </w:pPr>
      <w:r>
        <w:rPr>
          <w:rStyle w:val="Marquedecommentaire"/>
        </w:rPr>
        <w:annotationRef/>
      </w:r>
      <w:r>
        <w:t>Indicates lower performance is not dependent on user choice for threshold.</w:t>
      </w:r>
    </w:p>
  </w:comment>
  <w:comment w:id="4" w:author="Julian WITTISCHE" w:date="2019-12-16T16:15:00Z" w:initials="JW">
    <w:p w14:paraId="1E973B73" w14:textId="77777777" w:rsidR="001C00E1" w:rsidRDefault="001C00E1" w:rsidP="001C00E1">
      <w:pPr>
        <w:pStyle w:val="Commentaire"/>
      </w:pPr>
      <w:r>
        <w:rPr>
          <w:rStyle w:val="Marquedecommentaire"/>
        </w:rPr>
        <w:annotationRef/>
      </w:r>
      <w:r>
        <w:t xml:space="preserve">I had misinput the parameter so CM and CH share CM parameter. I just have to launch a new CH sim which is easy. </w:t>
      </w:r>
    </w:p>
  </w:comment>
  <w:comment w:id="5" w:author="Field" w:date="2019-12-16T16:15:00Z" w:initials="OPP">
    <w:p w14:paraId="2AD07C73" w14:textId="77777777" w:rsidR="001C00E1" w:rsidRDefault="001C00E1" w:rsidP="001C00E1">
      <w:pPr>
        <w:pStyle w:val="Commentaire"/>
      </w:pPr>
      <w:r>
        <w:rPr>
          <w:rStyle w:val="Marquedecommentaire"/>
        </w:rPr>
        <w:annotationRef/>
      </w:r>
      <w:r>
        <w:t>Some “after” scenarios did not work for some reason. I will need to reanalyze those specific scenarios</w:t>
      </w:r>
    </w:p>
  </w:comment>
  <w:comment w:id="6" w:author="Field" w:date="2019-12-16T16:15:00Z" w:initials="OPP">
    <w:p w14:paraId="1B43212B" w14:textId="77777777" w:rsidR="001C00E1" w:rsidRDefault="001C00E1" w:rsidP="001C00E1">
      <w:pPr>
        <w:pStyle w:val="Commentaire"/>
      </w:pPr>
      <w:r>
        <w:rPr>
          <w:rStyle w:val="Marquedecommentaire"/>
        </w:rPr>
        <w:annotationRef/>
      </w:r>
      <w:r>
        <w:t>I will of course add CH but it will not change anything here.</w:t>
      </w:r>
    </w:p>
  </w:comment>
  <w:comment w:id="7" w:author="Patrick James" w:date="2019-10-16T13:11:00Z" w:initials="PJ">
    <w:p w14:paraId="795C3CD8" w14:textId="77777777" w:rsidR="00C51D98" w:rsidRDefault="00C51D98" w:rsidP="00C51D98">
      <w:pPr>
        <w:pStyle w:val="Commentaire"/>
      </w:pPr>
      <w:r>
        <w:rPr>
          <w:rStyle w:val="Marquedecommentaire"/>
        </w:rPr>
        <w:annotationRef/>
      </w:r>
      <w:r>
        <w:t xml:space="preserve">Fine for the thesis, but I think this could be removed from the actual paper. </w:t>
      </w:r>
    </w:p>
  </w:comment>
  <w:comment w:id="8" w:author="Julian WITTISCHE" w:date="2019-10-25T16:16:00Z" w:initials="JW">
    <w:p w14:paraId="62971C95" w14:textId="77777777" w:rsidR="00C51D98" w:rsidRDefault="00C51D98" w:rsidP="00C51D98">
      <w:pPr>
        <w:pStyle w:val="Commentaire"/>
      </w:pPr>
      <w:r>
        <w:rPr>
          <w:rStyle w:val="Marquedecommentaire"/>
        </w:rPr>
        <w:annotationRef/>
      </w:r>
      <w:r>
        <w:t>Several of the students and postdoc who have read or have talked with me about this project, have spoken in favor of this addition as it expands the pool of users. Analysis takes more time than simulation for microsatellites.</w:t>
      </w:r>
    </w:p>
  </w:comment>
  <w:comment w:id="9" w:author="Patrick James" w:date="2019-11-12T17:37:00Z" w:initials="PJ">
    <w:p w14:paraId="5A30728B" w14:textId="77777777" w:rsidR="00C51D98" w:rsidRDefault="00C51D98" w:rsidP="00C51D98">
      <w:pPr>
        <w:pStyle w:val="Commentaire"/>
      </w:pPr>
      <w:r>
        <w:rPr>
          <w:rStyle w:val="Marquedecommentaire"/>
        </w:rPr>
        <w:annotationRef/>
      </w:r>
      <w:r>
        <w:t>Ok, but in general my feeling is to be careful to not let the “tail wag the dog” when considering uptake of your research</w:t>
      </w:r>
    </w:p>
  </w:comment>
  <w:comment w:id="11" w:author="Julian WITTISCHE" w:date="2019-10-09T03:07:00Z" w:initials="JW">
    <w:p w14:paraId="0FA7265A" w14:textId="77777777" w:rsidR="00C51D98" w:rsidRDefault="00C51D98" w:rsidP="00C51D98">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13" w:author="Patrick James" w:date="2019-12-15T13:32:00Z" w:initials="PJ">
    <w:p w14:paraId="1A76F4BC" w14:textId="77777777" w:rsidR="00C51D98" w:rsidRDefault="00C51D98" w:rsidP="00C51D98">
      <w:pPr>
        <w:pStyle w:val="Commentaire"/>
      </w:pPr>
      <w:r>
        <w:rPr>
          <w:rStyle w:val="Marquedecommentaire"/>
        </w:rPr>
        <w:annotationRef/>
      </w:r>
      <w:r>
        <w:t>elaborate</w:t>
      </w:r>
    </w:p>
  </w:comment>
  <w:comment w:id="14" w:author="Patrick James" w:date="2019-11-12T17:44:00Z" w:initials="PJ">
    <w:p w14:paraId="60977FF3" w14:textId="77777777" w:rsidR="00C51D98" w:rsidRDefault="00C51D98" w:rsidP="00C51D98">
      <w:pPr>
        <w:pStyle w:val="Commentaire"/>
      </w:pPr>
      <w:r>
        <w:rPr>
          <w:rStyle w:val="Marquedecommentaire"/>
        </w:rPr>
        <w:annotationRef/>
      </w:r>
      <w:r>
        <w:t xml:space="preserve">This will be irrelevant to readers.. just describe the permutation apprapoch that was superior </w:t>
      </w:r>
    </w:p>
  </w:comment>
  <w:comment w:id="15" w:author="Patrick James" w:date="2019-11-12T17:45:00Z" w:initials="PJ">
    <w:p w14:paraId="2F147B33" w14:textId="77777777" w:rsidR="00C51D98" w:rsidRDefault="00C51D98" w:rsidP="00C51D98">
      <w:pPr>
        <w:pStyle w:val="Commentaire"/>
      </w:pPr>
      <w:r>
        <w:rPr>
          <w:rStyle w:val="Marquedecommentaire"/>
        </w:rPr>
        <w:annotationRef/>
      </w:r>
      <w:r>
        <w:t>Same – describe specifically the method – not using shorthand.</w:t>
      </w:r>
    </w:p>
  </w:comment>
  <w:comment w:id="16" w:author="Patrick James" w:date="2019-11-12T17:45:00Z" w:initials="PJ">
    <w:p w14:paraId="3FC718E9" w14:textId="77777777" w:rsidR="00C51D98" w:rsidRDefault="00C51D98" w:rsidP="00C51D98">
      <w:pPr>
        <w:pStyle w:val="Commentaire"/>
      </w:pPr>
      <w:r>
        <w:rPr>
          <w:rStyle w:val="Marquedecommentaire"/>
        </w:rPr>
        <w:annotationRef/>
      </w:r>
      <w:r>
        <w:t xml:space="preserve">This does not read professionally. </w:t>
      </w:r>
    </w:p>
  </w:comment>
  <w:comment w:id="17" w:author="Patrick James" w:date="2019-11-12T17:45:00Z" w:initials="PJ">
    <w:p w14:paraId="54138420" w14:textId="77777777" w:rsidR="00C51D98" w:rsidRDefault="00C51D98" w:rsidP="00C51D98">
      <w:pPr>
        <w:pStyle w:val="Commentaire"/>
      </w:pPr>
      <w:r>
        <w:rPr>
          <w:rStyle w:val="Marquedecommentaire"/>
        </w:rPr>
        <w:annotationRef/>
      </w:r>
      <w:r>
        <w:t>Requires complete overhaul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7190DB" w15:done="0"/>
  <w15:commentEx w15:paraId="37CF164C" w15:done="0"/>
  <w15:commentEx w15:paraId="1E973B73" w15:done="0"/>
  <w15:commentEx w15:paraId="2AD07C73" w15:done="0"/>
  <w15:commentEx w15:paraId="1B43212B" w15:done="0"/>
  <w15:commentEx w15:paraId="795C3CD8" w15:done="0"/>
  <w15:commentEx w15:paraId="62971C95" w15:paraIdParent="795C3CD8" w15:done="0"/>
  <w15:commentEx w15:paraId="5A30728B" w15:paraIdParent="795C3CD8" w15:done="0"/>
  <w15:commentEx w15:paraId="0FA7265A" w15:done="0"/>
  <w15:commentEx w15:paraId="1A76F4BC" w15:done="0"/>
  <w15:commentEx w15:paraId="60977FF3" w15:done="0"/>
  <w15:commentEx w15:paraId="2F147B33" w15:done="0"/>
  <w15:commentEx w15:paraId="3FC718E9" w15:done="0"/>
  <w15:commentEx w15:paraId="541384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yMDAzsDCzsDAyNTZR0lEKTi0uzszPAykwrAUAFMJApSwAAAA="/>
  </w:docVars>
  <w:rsids>
    <w:rsidRoot w:val="00A44C2F"/>
    <w:rsid w:val="00182DF1"/>
    <w:rsid w:val="001C00E1"/>
    <w:rsid w:val="00A44C2F"/>
    <w:rsid w:val="00C51D98"/>
    <w:rsid w:val="00E32A8D"/>
    <w:rsid w:val="00F02E97"/>
    <w:rsid w:val="00FD6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56F3"/>
  <w15:docId w15:val="{B82BA01E-7A0A-45A6-8941-B66F73C8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E1"/>
    <w:pPr>
      <w:spacing w:after="160" w:line="259"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0E1"/>
    <w:rPr>
      <w:color w:val="0000FF" w:themeColor="hyperlink"/>
      <w:u w:val="single"/>
    </w:rPr>
  </w:style>
  <w:style w:type="table" w:styleId="Grilledutableau">
    <w:name w:val="Table Grid"/>
    <w:basedOn w:val="TableauNormal"/>
    <w:uiPriority w:val="39"/>
    <w:rsid w:val="001C00E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C00E1"/>
    <w:pPr>
      <w:ind w:left="720"/>
      <w:contextualSpacing/>
    </w:pPr>
  </w:style>
  <w:style w:type="character" w:styleId="Marquedecommentaire">
    <w:name w:val="annotation reference"/>
    <w:basedOn w:val="Policepardfaut"/>
    <w:uiPriority w:val="99"/>
    <w:semiHidden/>
    <w:unhideWhenUsed/>
    <w:rsid w:val="001C00E1"/>
    <w:rPr>
      <w:sz w:val="16"/>
      <w:szCs w:val="16"/>
    </w:rPr>
  </w:style>
  <w:style w:type="paragraph" w:styleId="Commentaire">
    <w:name w:val="annotation text"/>
    <w:basedOn w:val="Normal"/>
    <w:link w:val="CommentaireCar"/>
    <w:uiPriority w:val="99"/>
    <w:unhideWhenUsed/>
    <w:rsid w:val="001C00E1"/>
    <w:pPr>
      <w:spacing w:line="240" w:lineRule="auto"/>
    </w:pPr>
    <w:rPr>
      <w:sz w:val="20"/>
      <w:szCs w:val="20"/>
    </w:rPr>
  </w:style>
  <w:style w:type="character" w:customStyle="1" w:styleId="CommentaireCar">
    <w:name w:val="Commentaire Car"/>
    <w:basedOn w:val="Policepardfaut"/>
    <w:link w:val="Commentaire"/>
    <w:uiPriority w:val="99"/>
    <w:rsid w:val="001C00E1"/>
    <w:rPr>
      <w:sz w:val="20"/>
      <w:szCs w:val="20"/>
      <w:lang w:val="en-US"/>
    </w:rPr>
  </w:style>
  <w:style w:type="paragraph" w:styleId="Textedebulles">
    <w:name w:val="Balloon Text"/>
    <w:basedOn w:val="Normal"/>
    <w:link w:val="TextedebullesCar"/>
    <w:uiPriority w:val="99"/>
    <w:semiHidden/>
    <w:unhideWhenUsed/>
    <w:rsid w:val="001C00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00E1"/>
    <w:rPr>
      <w:rFonts w:ascii="Segoe UI" w:hAnsi="Segoe UI" w:cs="Segoe UI"/>
      <w:sz w:val="18"/>
      <w:szCs w:val="18"/>
      <w:lang w:val="en-US"/>
    </w:rPr>
  </w:style>
  <w:style w:type="character" w:styleId="Lienhypertextesuivivisit">
    <w:name w:val="FollowedHyperlink"/>
    <w:basedOn w:val="Policepardfaut"/>
    <w:uiPriority w:val="99"/>
    <w:semiHidden/>
    <w:unhideWhenUsed/>
    <w:rsid w:val="001C00E1"/>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1C00E1"/>
    <w:rPr>
      <w:b/>
      <w:bCs/>
    </w:rPr>
  </w:style>
  <w:style w:type="character" w:customStyle="1" w:styleId="ObjetducommentaireCar">
    <w:name w:val="Objet du commentaire Car"/>
    <w:basedOn w:val="CommentaireCar"/>
    <w:link w:val="Objetducommentaire"/>
    <w:uiPriority w:val="99"/>
    <w:semiHidden/>
    <w:rsid w:val="001C00E1"/>
    <w:rPr>
      <w:b/>
      <w:bCs/>
      <w:sz w:val="20"/>
      <w:szCs w:val="20"/>
      <w:lang w:val="en-US"/>
    </w:rPr>
  </w:style>
  <w:style w:type="character" w:styleId="Textedelespacerserv">
    <w:name w:val="Placeholder Text"/>
    <w:basedOn w:val="Policepardfaut"/>
    <w:uiPriority w:val="99"/>
    <w:semiHidden/>
    <w:rsid w:val="001C0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hyperlink" Target="mailto:jwittische@gmail.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28086</Words>
  <Characters>160095</Characters>
  <Application>Microsoft Office Word</Application>
  <DocSecurity>0</DocSecurity>
  <Lines>1334</Lines>
  <Paragraphs>375</Paragraphs>
  <ScaleCrop>false</ScaleCrop>
  <Company>Microsoft</Company>
  <LinksUpToDate>false</LinksUpToDate>
  <CharactersWithSpaces>187806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dc:creator>
  <cp:keywords/>
  <dc:description/>
  <cp:lastModifiedBy>Julian WITTISCHE</cp:lastModifiedBy>
  <cp:revision>5</cp:revision>
  <dcterms:created xsi:type="dcterms:W3CDTF">2019-12-16T21:15:00Z</dcterms:created>
  <dcterms:modified xsi:type="dcterms:W3CDTF">2020-01-11T07:17:00Z</dcterms:modified>
</cp:coreProperties>
</file>