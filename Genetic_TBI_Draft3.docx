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4C4000"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A1B5AD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Pierre Legendre, Patrick M. A. James</w:t>
      </w:r>
    </w:p>
    <w:p w14:paraId="4679D4F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4AEC9552"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r w:rsidRPr="004C4000">
        <w:rPr>
          <w:rFonts w:ascii="Times New Roman" w:eastAsia="Times New Roman" w:hAnsi="Times New Roman" w:cs="Times New Roman"/>
          <w:sz w:val="24"/>
          <w:szCs w:val="24"/>
          <w:lang w:val="fr-CA"/>
        </w:rPr>
        <w:t>Département de Sciences Biologiques, CP 6128 Succursale Centre-Ville, Université de Montréal, Pavillon Marie-Victorin, Montréal, QC, Canada, H3C 3J7</w:t>
      </w:r>
    </w:p>
    <w:p w14:paraId="71295975" w14:textId="77777777" w:rsidR="004E13A5" w:rsidRPr="004C4000" w:rsidRDefault="004E13A5" w:rsidP="004E13A5">
      <w:pPr>
        <w:spacing w:after="240" w:line="480" w:lineRule="auto"/>
        <w:rPr>
          <w:rFonts w:ascii="Times New Roman" w:eastAsia="Times New Roman" w:hAnsi="Times New Roman" w:cs="Times New Roman"/>
          <w:sz w:val="24"/>
          <w:szCs w:val="24"/>
          <w:lang w:val="fr-CA"/>
        </w:rPr>
      </w:pPr>
    </w:p>
    <w:p w14:paraId="5A59C235"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Correspondence: Julian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E-mail: </w:t>
      </w:r>
      <w:hyperlink r:id="rId6">
        <w:r w:rsidRPr="004C4000">
          <w:rPr>
            <w:rStyle w:val="Lienhypertexte"/>
            <w:rFonts w:ascii="Times New Roman" w:eastAsia="Times New Roman" w:hAnsi="Times New Roman" w:cs="Times New Roman"/>
            <w:sz w:val="24"/>
            <w:szCs w:val="24"/>
          </w:rPr>
          <w:t>jwittische@gmail.com</w:t>
        </w:r>
      </w:hyperlink>
    </w:p>
    <w:p w14:paraId="407C49E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Running title: Unique </w:t>
      </w:r>
      <w:proofErr w:type="spellStart"/>
      <w:r w:rsidRPr="004C4000">
        <w:rPr>
          <w:rFonts w:ascii="Times New Roman" w:eastAsia="Times New Roman" w:hAnsi="Times New Roman" w:cs="Times New Roman"/>
          <w:sz w:val="24"/>
          <w:szCs w:val="24"/>
        </w:rPr>
        <w:t>spatio</w:t>
      </w:r>
      <w:proofErr w:type="spellEnd"/>
      <w:r w:rsidRPr="004C4000">
        <w:rPr>
          <w:rFonts w:ascii="Times New Roman" w:eastAsia="Times New Roman" w:hAnsi="Times New Roman" w:cs="Times New Roman"/>
          <w:sz w:val="24"/>
          <w:szCs w:val="24"/>
        </w:rPr>
        <w:t>-temporal genetic change</w:t>
      </w:r>
    </w:p>
    <w:p w14:paraId="4CEBFDB8"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7E22FF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INTRODUCTION</w:t>
      </w:r>
    </w:p>
    <w:p w14:paraId="0B575700" w14:textId="210BD406"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Global change, including climate change as well as habitat destruction and fragmentation, have caused biodiversity to quickly decline in many parts of the world in the last century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{"citationItems":[{"id":"ITEM-1","itemData":{"DOI":"10.1111/j.1466-8238.2006.00287.x","ISBN":"1466-822X","ISSN":"01436228","PMID":"20405797","abstract":"Landscape modification and habitat fragmentation are key drivers of global species loss. Their effects may be understood by focusing on: (1) individual species and the processes threatening them, and (2) human-perceived landscape patterns and their correlation with species and assemblages. Individual species may decline as a result of interacting exogenous and endogenous threats, including habitat loss, habitat degradation, habitat isolation, changes in the biology, behaviour, and interactions of species, as well as additional, stochastic threats. Human-perceived landscape patterns that are frequently correlated with species assemblages include the amount and structure of native vegetation, the prevalence of anthropogenic edges, the degree of landscape connectivity, and the structure and heterogeneity of modified areas. Extinction cascades are particularly likely to occur in landscapes with low native vegetation cover, low landscape connectivity, degraded native vegetation and intensive land use in modified areas, especially if keystone species or entire functional groups of species are lost. This review (1) demonstrates that species-oriented and pattern- oriented approaches to understanding the ecology of modified landscapes are highly complementary, (2) clarifies the links between a wide range of interconnected themes, and (3) provides clear and consistent terminology. Tangible research and management priorities are outlined that are likely to benefit the conservation of native species in modified landscapes around the world. Keywords","author":[{"dropping-particle":"","family":"Fischer","given":"Joern","non-dropping-particle":"","parse-names":false,"suffix":""},{"dropping-particle":"","family":"Lindenmayer","given":"David B","non-dropping-particle":"","parse-names":false,"suffix":""}],"container-title":"Global Ecology and Biogeography","id":"ITEM-1","issued":{"date-parts":[["2007"]]},"page":"55-66","title":"Landscape modification and habitat fragmentation: a synthesis Joern Fischer* and David B. Lindenmayer Centre","type":"article-journal","volume":"15"},"uris":["http://www.mendeley.com/documents/?uuid=f681441d-40ae-444d-82ba-340c23c0edd9"]},{"id":"ITEM-2","itemData":{"DOI":"10.1126/science.1251817","abstract":"We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these knowledge gaps hinder our capacity to predict and limit defaunation impacts. Clearly, however, defaunation is both a pervasive component of the planet’s sixth mass extinction and also a major driver of global ecological change.","author":[{"dropping-particle":"","family":"Dirzo","given":"Rodolfo","non-dropping-particle":"","parse-names":false,"suffix":""},{"dropping-particle":"","family":"Young","given":"Hillary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h J. B.","non-dropping-particle":"","parse-names":false,"suffix":""},{"dropping-particle":"","family":"Collen","given":"Ben","non-dropping-particle":"","parse-names":false,"suffix":""}],"container-title":"Science","id":"ITEM-2","issue":"6195","issued":{"date-parts":[["2014"]]},"page":"401-406","title":"Defaunation in the Antrhopocene","type":"article-journal","volume":"401"},"uris":["http://www.mendeley.com/documents/?uuid=80298f21-444a-4496-b878-8df0543f4a35"]},{"id":"ITEM-3","itemData":{"DOI":"10.1126/science.1187512","author":[{"dropping-particle":"","family":"Butchart","given":"Stuart H M","non-dropping-particle":"","parse-names":false,"suffix":""},{"dropping-particle":"","family":"Walpole","given":"M.","non-dropping-particle":"","parse-names":false,"suffix":""},{"dropping-particle":"","family":"Collen","given":"B.","non-dropping-particle":"","parse-names":false,"suffix":""},{"dropping-particle":"","family":"Strien","given":"A","non-dropping-particle":"von","parse-names":false,"suffix":""},{"dropping-particle":"","family":"Scharlemann","given":"J. P. W.","non-dropping-particle":"","parse-names":false,"suffix":""},{"dropping-particle":"","family":"Almond","given":"R. E. A.","non-dropping-particle":"","parse-names":false,"suffix":""},{"dropping-particle":"","family":"Baillie","given":"J. E. M.","non-dropping-particle":"","parse-names":false,"suffix":""},{"dropping-particle":"","family":"Bomhard","given":"B.","non-dropping-particle":"","parse-names":false,"suffix":""},{"dropping-particle":"","family":"Brown","given":"C.","non-dropping-particle":"","parse-names":false,"suffix":""},{"dropping-particle":"","family":"Bruno","given":"J.","non-dropping-particle":"","parse-names":false,"suffix":""},{"dropping-particle":"","family":"Carpenter","given":"K. E.","non-dropping-particle":"","parse-names":false,"suffix":""},{"dropping-particle":"","family":"Carr","given":"G. M.","non-dropping-particle":"","parse-names":false,"suffix":""}],"container-title":"Science","id":"ITEM-3","issue":"1164","issued":{"date-parts":[["2010"]]},"title":"Global Biodiversity : Indicators of Recent Declines","type":"article-journal","volume":"328"},"uris":["http://www.mendeley.com/documents/?uuid=2c8b976f-8513-499b-857a-8c9d4fbc66c7"]}],"mendeley":{"formattedCitation":"(Butchart et al., 2010; Dirzo et al., 2014; Fischer &amp; Lindenmayer, 2007)","plainTextFormattedCitation":"(Butchart et al., 2010; Dirzo et al., 2014; Fischer &amp; Lindenmayer, 2007)","previouslyFormattedCitation":"(Butchart et al., 2010; Dirzo et al., 2014; Fischer &amp; Lindenmayer, 2007)"},"properties":{"noteIndex":0},"schema":"https://github.com/citation-style-language/schema/raw/master/csl-citation.json"}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(Butchart et al., 2010; Dirzo et al., 2014; Fischer &amp; Lindenmayer, 2007)</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t xml:space="preserve">The future of biodiversity could be bleak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{"citationItems":[{"id":"ITEM-1","itemData":{"DOI":"10.1111/j.1461-0248.2011.01736.x","ISBN":"0471142905","ISSN":"1461-0248","PMID":"22257223","abstract":"Many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author":[{"dropping-particle":"","family":"Bellard","given":"Céline","non-dropping-particle":"","parse-names":false,"suffix":""},{"dropping-particle":"","family":"Bertelsmeier","given":"Cleo","non-dropping-particle":"","parse-names":false,"suffix":""},{"dropping-particle":"","family":"Leadley","given":"Paul","non-dropping-particle":"","parse-names":false,"suffix":""},{"dropping-particle":"","family":"Thuiller","given":"Wilfried","non-dropping-particle":"","parse-names":false,"suffix":""},{"dropping-particle":"","family":"Courchamp","given":"Franck","non-dropping-particle":"","parse-names":false,"suffix":""}],"container-title":"Ecology letters","id":"ITEM-1","issue":"4","issued":{"date-parts":[["2012"]]},"page":"365-377","title":"Impacts of climate change on the future of biodiversity.","type":"article-journal","volume":"15"},"uris":["http://www.mendeley.com/documents/?uuid=da622bb3-4c0a-4590-a7e4-9a796740a501"]}],"mendeley":{"formattedCitation":"(Bellard, Bertelsmeier, Leadley, Thuiller, &amp; Courchamp, 2012)","plainTextFormattedCitation":"(Bellard, Bertelsmeier, Leadley, Thuiller, &amp; Courchamp, 2012)","previouslyFormattedCitation":"(Bellard, Bertelsmeier, Leadley, Thuiller, &amp; Courchamp, 2012)"},"properties":{"noteIndex":0},"schema":"https://github.com/citation-style-language/schema/raw/master/csl-citation.json"}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(Bellard, Bertelsmeier, Leadley, Thuiller, &amp; Courchamp, 2012)</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and thus there is an ever-increasing demand from ecosystem managers to evaluate and mitigate biodiversity loss, and to assess current and proposed management plans</w:t>
      </w:r>
      <w:r w:rsidRPr="004C4000">
        <w:rPr>
          <w:rFonts w:ascii="Times New Roman" w:eastAsia="Times New Roman" w:hAnsi="Times New Roman" w:cs="Times New Roman"/>
          <w:color w:val="5B9BD5" w:themeColor="accent1"/>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{"citationItems":[{"id":"ITEM-1","itemData":{"author":[{"dropping-particle":"","family":"Brondizio","given":"E. S.","non-dropping-particle":"","parse-names":false,"suffix":""},{"dropping-particle":"","family":"Settele","given":"J.","non-dropping-particle":"","parse-names":false,"suffix":""},{"dropping-particle":"","family":"Díaz","given":"S.","non-dropping-particle":"","parse-names":false,"suffix":""},{"dropping-particle":"","family":"Ngo","given":"H. T. (editors)","non-dropping-particle":"","parse-names":false,"suffix":""}],"id":"ITEM-1","issued":{"date-parts":[["2019"]]},"publisher-place":"Bonn, Germany","title":"Global assessment report on biodiversity and ecosystem services of the Intergovernmental Science- Policy Platform on Biodiversity and Ecosystem Services. , Bonn, Germany.IPBES. 2019.","type":"report"},"uris":["http://www.mendeley.com/documents/?uuid=50070308-cf86-44a9-92e4-506cdc144335","http://www.mendeley.com/documents/?uuid=c1f870bb-57a1-4647-bb33-434082a46f9e"]}],"mendeley":{"formattedCitation":"(Brondizio, Settele, Díaz, &amp; Ngo, 2019)","plainTextFormattedCitation":"(Brondizio, Settele, Díaz, &amp; Ngo, 2019)","previouslyFormattedCitation":"(Brondizio, Settele, Díaz, &amp; Ngo,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(Brondizio, Settele, Díaz, &amp; Ngo,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Global change trends in biodiversity and ecosystem functioning, and associated </w:t>
      </w:r>
      <w:r w:rsidR="005D6EA5">
        <w:rPr>
          <w:rFonts w:ascii="Times New Roman" w:eastAsia="Times New Roman" w:hAnsi="Times New Roman" w:cs="Times New Roman"/>
          <w:sz w:val="24"/>
          <w:szCs w:val="24"/>
        </w:rPr>
        <w:t xml:space="preserve">temporal </w:t>
      </w:r>
      <w:r w:rsidRPr="004C4000">
        <w:rPr>
          <w:rFonts w:ascii="Times New Roman" w:eastAsia="Times New Roman" w:hAnsi="Times New Roman" w:cs="Times New Roman"/>
          <w:sz w:val="24"/>
          <w:szCs w:val="24"/>
        </w:rPr>
        <w:t>uncertainty</w:t>
      </w:r>
      <w:r w:rsidR="005D6EA5">
        <w:rPr>
          <w:rFonts w:ascii="Times New Roman" w:eastAsia="Times New Roman" w:hAnsi="Times New Roman" w:cs="Times New Roman"/>
          <w:sz w:val="24"/>
          <w:szCs w:val="24"/>
        </w:rPr>
        <w:t xml:space="preserve"> and spatial bias</w:t>
      </w:r>
      <w:r w:rsidRPr="004C4000">
        <w:rPr>
          <w:rFonts w:ascii="Times New Roman" w:eastAsia="Times New Roman" w:hAnsi="Times New Roman" w:cs="Times New Roman"/>
          <w:sz w:val="24"/>
          <w:szCs w:val="24"/>
        </w:rPr>
        <w:t xml:space="preserve">, have been closely monitored </w:t>
      </w:r>
      <w:r w:rsidRPr="004C4000">
        <w:rPr>
          <w:rFonts w:ascii="Times New Roman" w:eastAsia="Times New Roman" w:hAnsi="Times New Roman" w:cs="Times New Roman"/>
          <w:sz w:val="24"/>
          <w:szCs w:val="24"/>
        </w:rPr>
        <w:fldChar w:fldCharType="begin" w:fldLock="1"/>
      </w:r>
      <w:r w:rsidR="00E21228">
        <w:rPr>
          <w:rFonts w:ascii="Times New Roman" w:eastAsia="Times New Roman" w:hAnsi="Times New Roman" w:cs="Times New Roman"/>
          <w:sz w:val="24"/>
          <w:szCs w:val="24"/>
        </w:rPr>
        <w:instrText>ADDIN CSL_CITATION {"citationItems":[{"id":"ITEM-1","itemData":{"author":[{"dropping-particle":"","family":"Scholes","given":"Author R J","non-dropping-particle":"","parse-names":false,"suffix":""},{"dropping-particle":"","family":"Mace","given":"G M","non-dropping-particle":"","parse-names":false,"suffix":""},{"dropping-particle":"","family":"Turner","given":"W","non-dropping-particle":"","parse-names":false,"suffix":""},{"dropping-particle":"","family":"Geller","given":"G N","non-dropping-particle":"","parse-names":false,"suffix":""},{"dropping-particle":"","family":"Jürgens","given":"N","non-dropping-particle":"","parse-names":false,"suffix":""},{"dropping-particle":"","family":"Larigauderie","given":"A","non-dropping-particle":"","parse-names":false,"suffix":""},{"dropping-particle":"","family":"Muchoney","given":"D","non-dropping-particle":"","parse-names":false,"suffix":""},{"dropping-particle":"","family":"Walther","given":"B A","non-dropping-particle":"","parse-names":false,"suffix":""},{"dropping-particle":"","family":"Mooney","given":"H A","non-dropping-particle":"","parse-names":false,"suffix":""}],"id":"ITEM-1","issue":"5892","issued":{"date-parts":[["2008"]]},"page":"1044-1045","title":"Toward a Global Biodiversity","type":"article-journal","volume":"321"},"uris":["http://www.mendeley.com/documents/?uuid=53a9e777-4c1d-4204-8eb5-cf5437fd87c5"]},{"id":"ITEM-2","itemData":{"DOI":"10.1126/science.287.5459.1770","ISSN":"00368075","author":[{"dropping-particle":"","family":"Sala","given":"Osvaldo E.","non-dropping-particle":"","parse-names":false,"suffix":""},{"dropping-particle":"","family":"Huber-Sanwald","given":"Elisabeth","non-dropping-particle":"","parse-names":false,"suffix":""},{"dropping-particle":"","family":"Mooney","given":"Harold A.","non-dropping-particle":"","parse-names":false,"suffix":""},{"dropping-particle":"","family":"III","given":"Stuart Chapin","non-dropping-particle":"","parse-names":false,"suffix":""},{"dropping-particle":"","family":"Laura F. Huenneke","given":"´n Oesterheld","non-dropping-particle":"","parse-names":false,"suffix":""},{"dropping-particle":"","family":"Juan J. Armesto","given":"N. LeRoy Poff","non-dropping-particle":"","parse-names":false,"suffix":""},{"dropping-particle":"","family":"Berlow","given":"Eric","non-dropping-particle":"","parse-names":false,"suffix":""},{"dropping-particle":"","family":"Jackson","given":"Robert B.","non-dropping-particle":"","parse-names":false,"suffix":""},{"dropping-particle":"","family":"Wall","given":"Diana H.","non-dropping-particle":"","parse-names":false,"suffix":""},{"dropping-particle":"","family":"Ann Kinzig","given":"Martin T. Sykes","non-dropping-particle":"","parse-names":false,"suffix":""},{"dropping-particle":"","family":"Janine Bloomfield","given":"Brian H. Walker","non-dropping-particle":"","parse-names":false,"suffix":""},{"dropping-particle":"","family":"Rodolfo Dirzo","given":"Rik Leemans","non-dropping-particle":"","parse-names":false,"suffix":""},{"dropping-particle":"","family":"David M. Lodge","given":"Marilyn Walker","non-dropping-particle":"","parse-names":false,"suffix":""}],"container-title":"Science","id":"ITEM-2","issue":"5459","issued":{"date-parts":[["2000"]]},"page":"1770-1774","title":"Global Biodiversity Scenarios for the Year 2100","type":"article-journal","volume":"287"},"uris":["http://www.mendeley.com/documents/?uuid=708e9f5b-0757-44ba-bbf5-99909af9e0a2"]},{"id":"ITEM-3","itemData":{"DOI":"10.1126/science.1196624","ISSN":"0036-8075","abstract":"Quantitative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-3","issue":"6010","issued":{"date-parts":[["2010"]]},"page":"1496-1501","title":"Scenarios for Global Biodiversity in the 21st Century","type":"article-journal","volume":"330"},"uris":["http://www.mendeley.com/documents/?uuid=9efbeed3-b383-49ce-9c49-eb80034c0864"]},{"id":"ITEM-4","itemData":{"author":[{"dropping-particle":"","family":"Gonzalez","given":"Andrew","non-dropping-particle":"","parse-names":false,"suffix":""},{"dropping-particle":"","family":"Cardinale","given":"Bradley J.","non-dropping-particle":"","parse-names":false,"suffix":""},{"dropping-particle":"","family":"Allington","given":"Ginger R. H.","non-dropping-particle":"","parse-names":false,"suffix":""},{"dropping-particle":"","family":"Byrnes","given":"Jarrett","non-dropping-particle":"","parse-names":false,"suffix":""},{"dropping-particle":"","family":"Endsley","given":"K</w:instrText>
      </w:r>
      <w:r w:rsidR="00E21228" w:rsidRPr="00E21228">
        <w:rPr>
          <w:rFonts w:ascii="Times New Roman" w:eastAsia="Times New Roman" w:hAnsi="Times New Roman" w:cs="Times New Roman"/>
          <w:sz w:val="24"/>
          <w:szCs w:val="24"/>
          <w:lang w:val="fr-CA"/>
        </w:rPr>
        <w:instrText>. Arthur","non-dropping-particle":"","parse-names":false,"suffix":""},{"dropping-particle":"","family":"Brown","given":"Daniel G.","non-dropping-particle":"","parse-names":false,"suffix":""},{"dropping-particle":"","family":"Hooper","given":"David U.","non-dropping-particle":"","parse-names":false,"suffix":""},{"dropping-particle":"","family":"Isbell","given":"Forest","non-dropping-particle":"","parse-names":false,"suffix":""},{"dropping-particle":"","family":"O’Connor","given":"Mary I.","non-dropping-particle":"","parse-names":false,"suffix":""},{"dropping-particle":"","family":"LoreAu","given":"Michel","non-dropping-particle":"","parse-names":false,"suffix":""}],"container-title":"Ecology","id":"ITEM-4","issue":"8","issued":{"date-parts":[["2016"]]},"page":"1949-1960","title":"Estimating local biodiversity change : a critique of papers claiming no net loss of local diversity","type":"article-journal","volume":"97"},"uris":["http://www.mendeley.com/documents/?uuid=5c851aaf-e8b1-445a-bc25-20504472b884"]}],"mendeley":{"formattedCitation":"(Gonzalez et al., 2016; Pereira et al., 2010; Sala et al., 2000; Scholes et al., 2008)","plainTextFormattedCitation":"(Gonzalez et al., 2016; Pereira et al., 2010; Sala et al., 2000; Scholes et al., 2008)","previouslyFormattedCitation":"(Gonzalez et al., 2016; Pereira et al., 2010; Sala et al., 2000; Scholes et al., 2008)"},"properties":{"noteIndex":0},"schema":"https://github.com/citation-style-language/schema/raw/master/csl-citation.json"}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lang w:val="fr-CA"/>
        </w:rPr>
        <w:t>(Gonzalez et al., 2016; Pereira et al., 2010; Sala et al., 2000; Scholes et al., 2008)</w:t>
      </w:r>
      <w:r w:rsidRPr="004C4000">
        <w:rPr>
          <w:rFonts w:ascii="Times New Roman" w:eastAsia="Times New Roman" w:hAnsi="Times New Roman" w:cs="Times New Roman"/>
          <w:sz w:val="24"/>
          <w:szCs w:val="24"/>
        </w:rPr>
        <w:fldChar w:fldCharType="end"/>
      </w:r>
      <w:r w:rsidRPr="005D6EA5">
        <w:rPr>
          <w:rFonts w:ascii="Times New Roman" w:eastAsia="Times New Roman" w:hAnsi="Times New Roman" w:cs="Times New Roman"/>
          <w:sz w:val="24"/>
          <w:szCs w:val="24"/>
          <w:lang w:val="fr-CA"/>
        </w:rPr>
        <w:t xml:space="preserve">. </w:t>
      </w:r>
      <w:r w:rsidR="00E0779F" w:rsidRPr="00E0779F">
        <w:rPr>
          <w:rFonts w:ascii="Times New Roman" w:eastAsia="Times New Roman" w:hAnsi="Times New Roman" w:cs="Times New Roman"/>
          <w:sz w:val="24"/>
          <w:szCs w:val="24"/>
        </w:rPr>
        <w:t>F</w:t>
      </w:r>
      <w:r w:rsidR="00896E43" w:rsidRPr="00896E43">
        <w:rPr>
          <w:rFonts w:ascii="Times New Roman" w:eastAsia="Times New Roman" w:hAnsi="Times New Roman" w:cs="Times New Roman"/>
          <w:sz w:val="24"/>
          <w:szCs w:val="24"/>
        </w:rPr>
        <w:t xml:space="preserve">iner scale </w:t>
      </w:r>
      <w:r w:rsidR="00E0779F">
        <w:rPr>
          <w:rFonts w:ascii="Times New Roman" w:eastAsia="Times New Roman" w:hAnsi="Times New Roman" w:cs="Times New Roman"/>
          <w:sz w:val="24"/>
          <w:szCs w:val="24"/>
        </w:rPr>
        <w:t xml:space="preserve">ecological research </w:t>
      </w:r>
      <w:r w:rsidR="00896E43">
        <w:rPr>
          <w:rFonts w:ascii="Times New Roman" w:eastAsia="Times New Roman" w:hAnsi="Times New Roman" w:cs="Times New Roman"/>
          <w:sz w:val="24"/>
          <w:szCs w:val="24"/>
        </w:rPr>
        <w:t xml:space="preserve">is </w:t>
      </w:r>
      <w:r w:rsidRPr="004C4000">
        <w:rPr>
          <w:rFonts w:ascii="Times New Roman" w:eastAsia="Times New Roman" w:hAnsi="Times New Roman" w:cs="Times New Roman"/>
          <w:sz w:val="24"/>
          <w:szCs w:val="24"/>
        </w:rPr>
        <w:t>needed to further our ability to predict change</w:t>
      </w:r>
      <w:r w:rsidR="00E43BA5">
        <w:rPr>
          <w:rFonts w:ascii="Times New Roman" w:eastAsia="Times New Roman" w:hAnsi="Times New Roman" w:cs="Times New Roman"/>
          <w:sz w:val="24"/>
          <w:szCs w:val="24"/>
        </w:rPr>
        <w:t xml:space="preserve"> at the global </w:t>
      </w:r>
      <w:r w:rsidR="00654C24">
        <w:rPr>
          <w:rFonts w:ascii="Times New Roman" w:eastAsia="Times New Roman" w:hAnsi="Times New Roman" w:cs="Times New Roman"/>
          <w:sz w:val="24"/>
          <w:szCs w:val="24"/>
        </w:rPr>
        <w:t xml:space="preserve">scale </w:t>
      </w:r>
      <w:r w:rsidRPr="004C4000">
        <w:rPr>
          <w:rFonts w:ascii="Times New Roman" w:eastAsia="Times New Roman" w:hAnsi="Times New Roman" w:cs="Times New Roman"/>
          <w:sz w:val="24"/>
          <w:szCs w:val="24"/>
        </w:rPr>
        <w:fldChar w:fldCharType="begin" w:fldLock="1"/>
      </w:r>
      <w:r w:rsidR="00E21228">
        <w:rPr>
          <w:rFonts w:ascii="Times New Roman" w:eastAsia="Times New Roman" w:hAnsi="Times New Roman" w:cs="Times New Roman"/>
          <w:sz w:val="24"/>
          <w:szCs w:val="24"/>
        </w:rPr>
        <w:instrText>ADDIN CSL_CITATION {"citationItems":[{"id":"ITEM-1","itemData":{"DOI":"10.1111/j.1365-2486.2008.01766.x","ISSN":"13541013","abstract":"Mountain ecosystems will likely be affected by global warming during the 21st century, with substantial biodiversity loss predicted by species distribution models (SDMs). Depending on the geographic extent, elevation range, and spatial resolution of data used in making these models, different rates of habitat loss have been predicted, with associated risk of species extinction. Few coordinated across-scale comparisons have been made using data of different resolutions and geographic extents. Here, we assess whether climate change-induced habitat losses predicted at the European scale (10 x 10' grid cells) are also predicted from local-scale data and modeling (25 m x 25 m grid cells) in two regions of the Swiss Alps. We show that local-scale models predict persistence of suitable habitats in up to 100% of species that were predicted by a European-scale model to lose all their suitable habitats in the area. Proportion of habitat loss depends on climate change scenario and study area. We find good agreement between the mismatch in predictions between scales and the fine-grain elevation range within 10 x 10' cells. The greatest prediction discrepancy for alpine species occurs in the area with the largest nival zone. Our results suggest elevation range as the main driver for the observed prediction discrepancies. Local-scale projections may better reflect the possibility for species to track their climatic requirement toward higher elevations.","author":[{"dropping-particle":"","family":"Randin","given":"Christophe F.","non-dropping-particle":"","parse-names":false,"suffix":""},{"dropping-particle":"","family":"Engler","given":"Robin","non-dropping-particle":"","parse-names":false,"suffix":""},{"dropping-particle":"","family":"Normand","given":"Signe","non-dropping-particle":"","parse-names":false,"suffix":""},{"dropping-particle":"","family":"Zappa","given":"Massimiliano","non-dropping-particle":"","parse-names":false,"suffix":""},{"dropping-particle":"","family":"Zimmermann","given":"Niklaus E.","non-dropping-particle":"","parse-names":false,"suffix":""},{"dropping-particle":"","family":"Pearman","given":"Peter B.","non-dropping-particle":"","parse-names":false,"suffix":""},{"dropping-particle":"","family":"Vittoz","given":"Pascal","non-dropping-particle":"","parse-names":false,"suffix":""},{"dropping-particle":"","family":"Thuiller","given":"Wilfried","non-dropping-particle":"","parse-names":false,"suffix":""},{"dropping-particle":"","family":"Guisan","given":"Antoine","non-dropping-particle":"","parse-names":false,"suffix":""}],"container-title":"Global Change Biology","id":"ITEM-1","issue":"6","issued":{"date-parts":[["2009"]]},"page":"1557-1569","title":"Climate change and plant distribution: Local models predict high-elevation persistence","type":"article-journal","volume":"15"},"uris":["http://www.mendeley.com/documents/?uuid=5f12c243-f9f9-4608-b58f-494067998f13"]},{"id":"ITEM-2","itemData":{"DOI":"10.1016/j.tree.2018.08.001","ISBN":"1600-0706","ISSN":"01695347","PMID":"30166069","abstract":"Predictive models are central to many scientific disciplines and vital for informing management in a rapidly changing world. However, limited understanding of the accuracy and precision of models transferred to novel conditions (their ‘transferability’) undermines confidence in their predictions. Here, 50 experts identified priority knowledge gaps which, if filled, will most improve model transfers. These are summarized into six technical and six fundamental challenges, which underlie the combined need to intensify research on the determinants of ecological predictability, including species traits and data quality, and develop best practices for transferring models. Of high importance is the identification of a widely applicable set of transferability metrics, with appropriate tools to quantify the sources and impacts of prediction uncertainty under novel conditions.","author":[{"dropping-particle":"","family":"Yates","given":"Katherine L.","non-dropping-particle":"","parse-names":false,"suffix":""},{"dropping-particle":"","family":"Bouchet","given":"Phil J.","non-dropping-particle":"","parse-names":false,"suffix":""},{"dropping-particle":"","family":"Caley","given":"M. Julian","non-dropping-particle":"","parse-names":false,"suffix":""},{"dropping-particle":"","family":"Mengersen","given":"Kerrie","non-dropping-particle":"","parse-names":false,"suffix":""},{"dropping-particle":"","family":"Randin","given":"Christophe F.","non-dropping-particle":"","parse-names":false,"suffix":""},{"dropping-particle":"","family":"Parnell","given":"Stephen","non-dropping-particle":"","parse-names":false,"suffix":""},{"dropping-particle":"","family":"Fielding","given":"Alan H.","non-dropping-particle":"","parse-names":false,"suffix":""},{"dropping-particle":"","family":"Bamford","given":"Andrew J.","non-dropping-particle":"","parse-names":false,"suffix":""},{"dropping-particle":"","family":"Ban","given":"Stephen","non-dropping-particle":"","parse-names":false,"suffix":""},{"dropping-particle":"","family":"Barbosa","given":"A. Márcia","non-dropping-particle":"","parse-names":false,"suffix":""},{"dropping-particle":"","family":"Dormann","given":"Carsten F.","non-dropping-particle":"","parse-names":false,"suffix":""},{"dropping-particle":"","family":"Elith","given":"Jane","non-dropping-particle":"","parse-names":false,"suffix":""},{"dropping-particle":"","family":"Embling","given":"Clare B.","non-dropping-particle":"","parse-names":false,"suffix":""},{"dropping-particle":"","family":"Ervin","given":"Gary N.","non-dropping-particle":"","parse-names":false,"suffix":""},{"dropping-particle":"","family":"Fisher","given":"Rebecca","non-dropping-particle":"","parse-names":false,"suffix":""},{"dropping-particle":"","family":"Gould","given":"Susan","non-dropping-particle":"","parse-names":false,"suffix":""},{"dropping-particle":"","family":"Graf","given":"Roland F.","non-dropping-particle":"","parse-names":false,"suffix":""},{"dropping-particle":"","family":"Gregr","given":"Edward J.","non-dropping-particle":"","parse-names":false,"suffix":""},{"dropping-particle":"","family":"Halpin","given":"Patrick N.","non-dropping-particle":"","parse-names":false,"suffix":""},{"dropping-particle":"","family":"Heikkinen","given":"Risto K.","non-dropping-particle":"","parse-names":false,"suffix":""},{"dropping-particle":"","family":"Heinänen","given":"Stefan","non-dropping-particle":"","parse-names":false,"suffix":""},{"dropping-particle":"","family":"Jones","given":"Alice R.","non-dropping-particle":"","parse-names":false,"suffix":""},{"dropping-particle":"","family":"Krishnakumar","given":"Periyadan K.","non-dropping-particle":"","parse-names":false,"suffix":""},{"dropping-particle":"","family":"Lauria","given":"Valentina","non-dropping-particle":"","parse-names":false,"suffix":""},{"dropping-particle":"","family":"Lozano-Montes","given":"Hector","non-dropping-particle":"","parse-names":false,"suffix":""},{"dropping-particle":"","family":"Mannocci","given":"Laura","non-dropping-particle":"","parse-names":false,"suffix":""},{"dropping-particle":"","family":"Mellin","given":"Camille","non-dropping-particle":"","parse-names":false,"suffix":""},{"dropping-particle":"","family":"Mesgaran","given":"Mohsen B.","non-dropping-particle":"","parse-names":false,"suffix":""},{"dropping-particle":"","family":"Moreno-Amat","given":"Elena","non-dropping-particle":"","parse-names":false,"suffix":""},{"dropping-particle":"","family":"Mormede","given":"Sophie","non-dropping-particle":"","parse-names":false,"suffix":""},{"dropping-particle":"","family":"Novaczek","given":"Emilie","non-dropping-particle":"","parse-names":false,"suffix":""},{"dropping-particle":"","family":"Oppel","given":"Steffen","non-dropping-particle":"","parse-names":false,"suffix":""},{"dropping-particle":"","family":"Ortuño Crespo","given":"Guillermo","non-dropping-particle":"","parse-names":false,"suffix":""},{"dropping-particle":"","family":"Peterson","given":"A. Townsend","non-dropping-particle":"","parse-names":false,"suffix":""},{"dropping-particle":"","family":"Rapacciuolo","given":"Giovanni","non-dropping-particle":"","parse-names":false,"suffix":""},{"dropping-particle":"","family":"Roberts","given":"Jason J.","non-dropping-particle":"","parse-names":false,"suffix":""},{"dropping-particle":"","family":"Ross","given":"Rebecca E.","non-dropping-particle":"","parse-names":false,"suffix":""},{"dropping-particle":"","family":"Scales","given":"Kylie L.","non-dropping-particle":"","parse-names":false,"suffix":""},{"dropping-particle":"","family":"Schoeman","given":"David","non-dropping-particle":"","parse-names":false,"suffix":""},{"dropping-particle":"","family":"Snelgrove","given":"Paul","non-dropping-particle":"","parse-names":false,"suffix":""},{"dropping-particle":"","family":"Sundblad","given":"Göran","non-dropping-particle":"","parse-names":false,"suffix":""},{"dropping-particle":"","family":"Thuiller","given":"Wilfried","non-dropping-particle":"","parse-names":false,"suffix":""},{"dropping-particle":"","family":"Torres","given":"Leigh G.","non-dropping-particle":"","parse-names":false,"suffix":""},{"dropping-particle":"","family":"Verbruggen","given":"Heroen","non-dropping-particle":"","parse-names":false,"suffix":""},{"dropping-particle":"","family":"Wang","given":"Lifei","non-dropping-particle":"","parse-names":false,"suffix":""},{"dropping-particle":"","family":"Wenger","given":"Seth","non-dropping-particle":"","parse-names":false,"suffix":""},{"dropping-particle":"","family":"Whittingham","given":"Mark J.","non-dropping-particle":"","parse-names":false,"suffix":""},{"dropping-particle":"","family":"Zharikov","given":"Yuri","non-dropping-particle":"","parse-names":false,"suffix":""},{"dropping-particle":"","family":"Zurell","given":"Damaris","non-dropping-particle":"","parse-names":false,"suffix":""},{"dropping-particle":"","family":"Sequeira","given":"Ana M.M.","non-dropping-particle":"","parse-names":false,"suffix":""}],"container-title":"Trends in Ecology and Evolution","id":"ITEM-2","issue":"10","issued":{"date-parts":[["2018"]]},"page":"790-802","publisher":"Elsevier Ltd","title":"Outstanding Challenges in the Transferability of Ecological Models","type":"article-journal","volume":"33"},"uris":["http://www.mendeley.com/documents/?uuid=7f69580b-2ea5-4e03-a0d5-0f3f10f4e522"]},{"id":"ITEM-3","itemData":{"DOI":"10.1111/1365-2664.12482","ISSN":"13652664","abstract":"© 2015 British Ecological Society.In a rapidly changing world, ecology has the potential to move from empirical and conceptual stages to application and management issues. It is now possible to make large-scale predictions up to continental or global scales, ranging from the future distribution of biological diversity to changes in ecosystem functioning and services. With these recent developments, ecology has a historical opportunity to become a major actor in the development of a sustainable human society. With this opportunity, however, also comes an important responsibility in developing appropriate predictive models, correctly interpreting their outcomes and communicating their limitations. There is also a danger that predictions grow faster than our understanding of ecological systems, resulting in a gap between the scientists generating the predictions and stakeholders using them (conservation biologists, environmental managers, journalists, policymakers). Here, we use the context provided by the current surge of ecological predictions on the future of biodiversity to clarify what prediction means, and to pinpoint the challenges that should be addressed in order to improve predictive ecological models and the way they are understood and used. Synthesis and applications.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 Ecologists face several challenges to ensure the healthy development of an operational predictive ecological science: (i) clarity on the distinction between explanatory and anticipatory predictions; (ii) developing new theories at the interface between explanatory and anticipatory predictions; (iii) open data to test and validate predictions; (iv) making predictions operational; and (v) developing a genuine ethics of prediction.","author":[{"dropping-particle":"","family":"Mouquet","given":"Nicolas","non-dropping-particle":"","parse-names":false,"suffix":""},{"dropping-particle":"","family":"Lagadeuc","given":"Yvan","non-dropping-particle":"","parse-names":false,"suffix":""},{"dropping-particle":"","family":"Devictor","given":"Vincent","non-dropping-particle":"","parse-names":false,"suffix":""},{"dropping-particle":"","family":"Doyen","given":"Luc","non-dropping-particle":"","parse-names":false,"suffix":""},{"dropping-particle":"","family":"Duputié","given":"Anne","non-dropping-particle":"","parse-names":false,"suffix":""},{"dropping-particle":"","family":"Eveillard","given":"Damien","non-dropping-particle":"","parse-names":false,"suffix":""},{"dropping-particle":"","family":"Faure","given":"Denis","non-dropping-particle":"","parse-names":false,"suffix":""},{"dropping-particle":"","family":"Garnier","given":"Eric","non-dropping-particle":"","parse-names":false,"suffix":""},{"dropping-particle":"","family":"Gimenez","given":"Olivier","non-dropping-particle":"","parse-names":false,"suffix":""},{"dropping-particle":"","family":"Huneman","given":"Philippe","non-dropping-particle":"","parse-names":false,"suffix":""},{"dropping-particle":"","family":"Jabot","given":"Franck","non-dropping-particle":"","parse-names":false,"suffix":""},{"dropping-particle":"","family":"Jarne","given":"Philippe","non-dropping-particle":"","parse-names":false,"suffix":""},{"dropping-particle":"","family":"Joly","given":"Dominique","non-dropping-particle":"","parse-names":false,"suffix":""},{"dropping-particle":"","family":"Julliard","given":"Romain","non-dropping-particle":"","parse-names":false,"suffix":""},{"dropping-particle":"","family":"Kéfi","given":"Sonia","non-dropping-particle":"","parse-names":false,"suffix":""},{"dropping-particle":"","family":"Kergoat","given":"Gael J.","non-dropping-particle":"","parse-names":false,"suffix":""},{"dropping-particle":"","family":"Lavorel","given":"Sandra","non-dropping-particle":"","parse-names":false,"suffix":""},{"dropping-particle":"","family":"Gall","given":"Line","non-dropping-particle":"Le","parse-names":false,"suffix":""},{"dropping-particle":"","family":"Meslin","given":"Laurence","non-dropping-particle":"","parse-names":false,"suffix":""},{"dropping-particle":"","family":"Morand","given":"Serge","non-dropping-particle":"","parse-names":false,"suffix":""},{"dropping-particle":"","family":"Morin","given":"Xavier","non-dropping-particle":"","parse-names":false,"suffix":""},{"dropping-particle":"","family":"Morlon","given":"Hélène","non-dropping-particle":"","parse-names":false,"suffix":""},{"dropping-particle":"","family":"Pinay","given":"Gilles","non-dropping-particle":"","parse-names":false,"suffix":""},{"dropping-particle":"","family":"Pradel","given":"Roger","non-dropping-particle":"","parse-names":false,"suffix":""},{"dropping-particle":"","family":"Schurr","given":"Frank M.","non-dropping-particle":"","parse-names":false,"suffix":""},{"dropping-particle":"","family":"Thuiller","given":"Wilfried","non-dropping-particle":"","parse-names":false,"suffix":""},{"dropping-particle":"","family":"Loreau","given":"Michel","non-dropping-particle":"","parse-names":false,"suffix":""}],"container-title":"Journal of Applied Ecology","id":"ITEM-3","issue":"5","issued":{"date-parts":[["2015"]]},"page":"1293-1310","title":"Predictive ecology in a changing world","type":"article-journal","volume":"52"},"uris":["http://www.mendeley.com/documents/?uuid=1f9b1af9-4a9a-43b8-80e6-4f1ce31d7c83"]},{"id":"ITEM-4","itemData":{"DOI":"10.1126/science.1196624","ISSN":"0036-8075","abstract":"Quantitative scenarios are coming of age as a tool for evaluating the impact of future socioeconomic development pathways on biodiversity and ecosystem services. We analyze global terrestrial, freshwater, and marine biodiversity scenarios using a range of measures including extinctions, changes in species abundance, habitat loss, and distribution shifts, as well as comparing model projections to observations. Scenarios consistently indicate that biodiversity will continue to decline over the 21st century. However, the range of projected changes is much broader than most studies suggest, partly because there are major opportunities to intervene through better policies, but also because of large uncertainties in projections.","author":[{"dropping-particle":"","family":"Pereira","given":"Henrique M.","non-dropping-particle":"","parse-names":false,"suffix":""},{"dropping-particle":"","family":"Leadley","given":"Paul W.","non-dropping-particle":"","parse-names":false,"suffix":""},{"dropping-particle":"","family":"Proença","given":"Vânia","non-dropping-particle":"","parse-names":false,"suffix":""},{"dropping-particle":"","family":"Alkemade","given":"Rob","non-dropping-particle":"","parse-names":false,"suffix":""},{"dropping-particle":"","family":"Scharlemann","given":"Jörn P. W.","non-dropping-particle":"","parse-names":false,"suffix":""},{"dropping-particle":"","family":"Fernandez-Manjarrés","given":"Juan F.","non-dropping-particle":"","parse-names":false,"suffix":""},{"dropping-particle":"","family":"Araújo","given":"Miguel B.","non-dropping-particle":"","parse-names":false,"suffix":""},{"dropping-particle":"","family":"Balvanera","given":"Patricia","non-dropping-particle":"","parse-names":false,"suffix":""},{"dropping-particle":"","family":"Biggs","given":"Reinette","non-dropping-particle":"","parse-names":false,"suffix":""},{"dropping-particle":"","family":"Cheung","given":"William W. L.","non-dropping-particle":"","parse-names":false,"suffix":""},{"dropping-particle":"","family":"Chini","given":"Louise","non-dropping-particle":"","parse-names":false,"suffix":""},{"dropping-particle":"","family":"Cooper","given":"H. David","non-dropping-particle":"","parse-names":false,"suffix":""},{"dropping-particle":"","family":"Gilman","given":"Eric L.","non-dropping-particle":"","parse-names":false,"suffix":""},{"dropping-particle":"","family":"Guénette","given":"Sylvie","non-dropping-particle":"","parse-names":false,"suffix":""},{"dropping-particle":"","family":"Hurtt","given":"George C.","non-dropping-particle":"","parse-names":false,"suffix":""},{"dropping-particle":"","family":"Huntington","given":"Henry P.","non-dropping-particle":"","parse-names":false,"suffix":""},{"dropping-particle":"","family":"Mace","given":"Georgina M.","non-dropping-particle":"","parse-names":false,"suffix":""},{"dropping-particle":"","family":"Oberdorff","given":"Thierr</w:instrText>
      </w:r>
      <w:r w:rsidR="00E21228" w:rsidRPr="00E43BA5">
        <w:rPr>
          <w:rFonts w:ascii="Times New Roman" w:eastAsia="Times New Roman" w:hAnsi="Times New Roman" w:cs="Times New Roman"/>
          <w:sz w:val="24"/>
          <w:szCs w:val="24"/>
          <w:lang w:val="fr-CA"/>
        </w:rPr>
        <w:instrText>y","non-dropping-particle":"","parse-names":false,"suffix":""},{"dropping-particle":"","family":"Revenga","given":"Carmen","non-dropping-particle":"","parse-names":false,"suffix":""},{"dropping-particle":"","family":"Rodrigues","given":"Patrícia","non-dropping-particle":"","parse-names":false,"suffix":""},{"dropping-particle":"","family":"Scholes","given":"Robert J.","non-dropping-particle":"","parse-names":false,"suffix":""},{"dropping-particle":"","family":"Sumaila","given":"Ussif Rashid","non-dropping-particle":"","parse-names":false,"suffix":""},{"dropping-particle":"","family":"Walpole","given":"Matt","non-dropping-particle":"","parse-names":false,"suffix":""}],"container-title":"Science","id":"ITEM-4","issue":"6010","issued":{"date-parts":[["2010"]]},"page":"1496-1501","title":"Scenarios for Global Biodiversity in the 21st Century","type":"article-journal","volume":"330"},"uris":["http://www.mendeley.com/documents/?uuid=9efbeed3-b383-49ce-9c49-eb80034c0864"]}],"mendeley":{"formattedCitation":"(Mouquet et al., 2015; Pereira et al., 2010; Randin et al., 2009; Yates et al., 2018)","plainTextFormattedCitation":"(Mouquet et al., 2015; Pereira et al., 2010; Randin et al., 2009; Yates et al., 2018)","previouslyFormattedCitation":"(Mouquet et al., 2015; Pereira et al., 2010; Potter, Arthur Woods, &amp; Pincebourde, 2013; Randin et al., 2009; Yates et al.,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E21228" w:rsidRPr="00E43BA5">
        <w:rPr>
          <w:rFonts w:ascii="Times New Roman" w:eastAsia="Times New Roman" w:hAnsi="Times New Roman" w:cs="Times New Roman"/>
          <w:noProof/>
          <w:sz w:val="24"/>
          <w:szCs w:val="24"/>
          <w:lang w:val="fr-CA"/>
        </w:rPr>
        <w:t>(Mouquet et al., 2015; Pereira et al., 2010; Randin et al., 2009; Yates et al., 2018)</w:t>
      </w:r>
      <w:r w:rsidRPr="004C4000">
        <w:rPr>
          <w:rFonts w:ascii="Times New Roman" w:eastAsia="Times New Roman" w:hAnsi="Times New Roman" w:cs="Times New Roman"/>
          <w:sz w:val="24"/>
          <w:szCs w:val="24"/>
        </w:rPr>
        <w:fldChar w:fldCharType="end"/>
      </w:r>
      <w:r w:rsidRPr="00E43BA5">
        <w:rPr>
          <w:rFonts w:ascii="Times New Roman" w:eastAsia="Times New Roman" w:hAnsi="Times New Roman" w:cs="Times New Roman"/>
          <w:sz w:val="24"/>
          <w:szCs w:val="24"/>
          <w:lang w:val="fr-CA"/>
        </w:rPr>
        <w:t xml:space="preserve">. </w:t>
      </w:r>
      <w:r w:rsidR="00E43BA5" w:rsidRPr="004C4000">
        <w:rPr>
          <w:rFonts w:ascii="Times New Roman" w:eastAsia="Times New Roman" w:hAnsi="Times New Roman" w:cs="Times New Roman"/>
          <w:sz w:val="24"/>
          <w:szCs w:val="24"/>
        </w:rPr>
        <w:t>To meet these goals, researchers require tools and methods to improve our understanding of the drivers of biodiversity loss and to make meaningful and reliable forecasts.</w:t>
      </w:r>
    </w:p>
    <w:p w14:paraId="30B151EC" w14:textId="44975CFF" w:rsidR="004E13A5" w:rsidRPr="004C4000" w:rsidRDefault="004E13A5" w:rsidP="004E13A5">
      <w:pPr>
        <w:spacing w:after="240" w:line="480" w:lineRule="auto"/>
        <w:rPr>
          <w:rFonts w:ascii="Times New Roman" w:eastAsia="Times New Roman" w:hAnsi="Times New Roman" w:cs="Times New Roman"/>
          <w:color w:val="5B9BD5" w:themeColor="accent1"/>
          <w:sz w:val="24"/>
          <w:szCs w:val="24"/>
        </w:rPr>
      </w:pPr>
      <w:r w:rsidRPr="004C4000">
        <w:rPr>
          <w:rFonts w:ascii="Times New Roman" w:eastAsia="Times New Roman" w:hAnsi="Times New Roman" w:cs="Times New Roman"/>
          <w:sz w:val="24"/>
          <w:szCs w:val="24"/>
        </w:rPr>
        <w:t xml:space="preserve">Spatial and temporal variation in genetic information can tell us a great deal about </w:t>
      </w:r>
      <w:r w:rsidRPr="004C4000">
        <w:rPr>
          <w:rFonts w:ascii="Times New Roman" w:hAnsi="Times New Roman" w:cs="Times New Roman"/>
          <w:sz w:val="24"/>
          <w:szCs w:val="24"/>
        </w:rPr>
        <w:t>perhaps demography and movement of pop</w:t>
      </w:r>
      <w:r w:rsidR="00E21228">
        <w:rPr>
          <w:rFonts w:ascii="Times New Roman" w:hAnsi="Times New Roman" w:cs="Times New Roman"/>
          <w:sz w:val="24"/>
          <w:szCs w:val="24"/>
        </w:rPr>
        <w:t>u</w:t>
      </w:r>
      <w:r w:rsidRPr="004C4000">
        <w:rPr>
          <w:rFonts w:ascii="Times New Roman" w:hAnsi="Times New Roman" w:cs="Times New Roman"/>
          <w:sz w:val="24"/>
          <w:szCs w:val="24"/>
        </w:rPr>
        <w:t>lations</w:t>
      </w:r>
      <w:r w:rsidRPr="004C4000">
        <w:rPr>
          <w:rFonts w:ascii="Times New Roman" w:eastAsia="Times New Roman" w:hAnsi="Times New Roman" w:cs="Times New Roman"/>
          <w:sz w:val="24"/>
          <w:szCs w:val="24"/>
        </w:rPr>
        <w:t xml:space="preserve"> Landscape genetics approaches are, and will continue to be, widely used for conservation biology purposes </w:t>
      </w:r>
      <w:r w:rsidRPr="004C4000">
        <w:rPr>
          <w:rFonts w:ascii="Times New Roman" w:hAnsi="Times New Roman" w:cs="Times New Roman"/>
          <w:sz w:val="24"/>
          <w:szCs w:val="24"/>
        </w:rPr>
        <w:t xml:space="preserve"> as the approach that is used to translate these genetic data into meaningful inference</w:t>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(Allendorf, Hohenlohe, &amp; Luikart, 2010; Harrisson, Pavlova, Telonis-Scott, &amp; Sunnucks, 2014; 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Indeed, landscape genetics bridges an important gap in the field of molecular ecology: providing information about the interaction between micro-evolutionary processes and landscape features </w:t>
      </w:r>
      <w:r w:rsidRPr="004C4000">
        <w:rPr>
          <w:rFonts w:ascii="Times New Roman" w:eastAsia="Times New Roman" w:hAnsi="Times New Roman" w:cs="Times New Roman"/>
          <w:sz w:val="24"/>
          <w:szCs w:val="24"/>
        </w:rPr>
        <w:fldChar w:fldCharType="begin" w:fldLock="1"/>
      </w:r>
      <w:r w:rsidR="005D6EA5">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005D6EA5" w:rsidRPr="005D6EA5">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Landscape genetics can therefore help us address a wide array of questions, such as how gene flow, and therefore effective dispersal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{"citationItems":[{"id":"ITEM-1","itemData":{"DOI":"10.1086/392950","ISBN":"0033-5770","ISSN":"0033-5770","PMID":"10081813","abstract":"The accuracy of gene flow estimates is unknown in most natural populations because direct estimates of dispersal are often not possible. These estimates can be highly imprecise or even biased because population genetic structure reflects more than a simile balance between genetic drift and gene flow. Most of the models used to estimate gene flow also assume very simple patterns of movement. As a result, multiple interpretations of population structure involving contemporary gene flow, departures from equilibrium, and other factors are almost always possible. One way to isolate the relative contribution of gene flow to population genetic differentiation is to utilize comparative methods. Population genetic statistics such as F-ST, heterozygosity and Nei's D can be compared between species with differing dispersal abilities if these species are otherwise phylogenetically, geographically and demographically comparable. Accordingly, the available literature was searched for all groups that meet these criteria to determine whether broad conclusions regarding the relationships between dispersal, population genetic structure, and gene flow estimates are possible. Allozyme and mtDNA data were summarized for 27 animal groups in which dispersal differences can be characterized. In total, genetic data were obtained for 333 species of vertebrates and invertebrates from terrestrial, freshwater and marine habitats. Across these groups, dispersal ability was consistently related to population structure, with a mean rank correlation of -0.72 between ranked dispersal ability and F-ST. Gene flow estimates derived from private alleles were also correlated with dispersal ability, but were less widely available. Direct-count heterozygosity and average values of Nei's D showed moderate degrees of correlation with dispersal ability. Thus, despite regional, taxonomic and methodological differences among the groups of species surveyed, available data demonstrate that dispersal makes a measurable contribution to population genetic differentiation in the majority of animal species in nature, and that gene flow estimates are rarely so overwhelmed by population history, departures from equilibrium, or other microevolutionary forces as to be uninformative.","author":[{"dropping-particle":"","family":"Bohonak","given":"A J","non-dropping-particle":"","parse-names":false,"suffix":""}],"container-title":"Quarterly Review of Biology","id":"ITEM-1","issue":"1","issued":{"date-parts":[["1999"]]},"page":"21-45","title":"Dispersal, gene flow, and population structure","type":"article","volume":"74"},"uris":["http://www.mendeley.com/documents/?uuid=705dad53-f5f8-46b0-8601-cae67e0351cd"]},{"id":"ITEM-2","itemData":{"DOI":"10.1111/j.1461-0248.2008.01267.x","ISBN":"1461-023X","ISSN":"1461023X","PMID":"19170731","abstract":"There is accumulating evidence that individuals leave their natal area and select a breeding habitat non-randomly by relying upon information about their natal and future breeding environments. This variation in dispersal is not only based on external information (condition dependence) but also depends upon the internal state of individuals (phenotype dependence). As a consequence, not all dispersers are of the same quality or search for the same habitats. In addition, the individual's state is characterized by morphological, physiological or behavioural attributes that might themselves serve as a cue altering the habitat choice of conspecifics. These combined effects of internal and external information have the potential to generate complex movement patterns and could influence population dynamics and colonization processes. Here, we highlight three particular processes that link condition-dependent dispersal, phenotype-dependent dispersal and habitat choice strategies: (1) the relationship between the cause of departure and the dispersers' phenotype; (2) the relationship between the cause of departure and the settlement behaviour and (3) the concept of informed dispersal, where individuals gather and transfer information before and during their movements through the landscape. We review the empirical evidence for these processes with a special emphasis on vertebrate and arthropod model systems, and present case studies that have quantified the impacts of these processes on spatially structured population dynamics. We also discuss recent literature providing strong evidence that individual variation in dispersal has an important impact on both reinforcement and colonization success and therefore must be taken into account when predicting ecological responses to global warming and habitat fragmentation.","author":[{"dropping-particle":"","family":"Clobert","given":"Jean","non-dropping-particle":"","parse-names":false,"suffix":""},{"dropping-particle":"","family":"Galliard","given":"Jean François","non-dropping-particle":"Le","parse-names":false,"suffix":""},{"dropping-particle":"","family":"Cote","given":"Julien","non-dropping-particle":"","parse-names":false,"suffix":""},{"dropping-particle":"","family":"Meylan","given":"Sandrine","non-dropping-particle":"","parse-names":false,"suffix":""},{"dropping-particle":"","family":"Massot","given":"Manuel","non-dropping-particle":"","parse-names":false,"suffix":""}],"container-title":"Ecology Letters","id":"ITEM-2","issue":"3","issued":{"date-parts":[["2009"]]},"page":"197-209","title":"Informed dispersal, heterogeneity in animal dispersal syndromes and the dynamics of spatially structured populations","type":"article-journal","volume":"12"},"uris":["http://www.mendeley.com/documents/?uuid=89365591-4dfe-4524-b20b-eb3857ee3997"]}],"mendeley":{"formattedCitation":"(Bohonak, 1999; Clobert, Le Galliard, Cote, Meylan, &amp; Massot, 2009)","plainTextFormattedCitation":"(Bohonak, 1999; Clobert, Le Galliard, Cote, Meylan, &amp; Massot, 2009)","previouslyFormattedCitation":"(Bohonak, 1999; Clobert, Le Galliard, Cote, Meylan, &amp; Massot, 2009)"},"properties":{"noteIndex":0},"schema":"https://github.com/citation-style-language/schema/raw/master/csl-citation.json"}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 xml:space="preserve">(Bohonak, 1999; Clobert, Le </w:t>
      </w:r>
      <w:r w:rsidRPr="004C4000">
        <w:rPr>
          <w:rFonts w:ascii="Times New Roman" w:eastAsia="Times New Roman" w:hAnsi="Times New Roman" w:cs="Times New Roman"/>
          <w:noProof/>
          <w:sz w:val="24"/>
          <w:szCs w:val="24"/>
        </w:rPr>
        <w:lastRenderedPageBreak/>
        <w:t>Galliard, Cote, Meylan, &amp; Massot, 2009)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affected by environmental heterogeneity (e.g. </w:t>
      </w:r>
      <w:proofErr w:type="spellStart"/>
      <w:r w:rsidRPr="004C4000">
        <w:rPr>
          <w:rFonts w:ascii="Times New Roman" w:eastAsia="Times New Roman" w:hAnsi="Times New Roman" w:cs="Times New Roman"/>
          <w:sz w:val="24"/>
          <w:szCs w:val="24"/>
        </w:rPr>
        <w:t>Wittische</w:t>
      </w:r>
      <w:proofErr w:type="spellEnd"/>
      <w:r w:rsidRPr="004C4000">
        <w:rPr>
          <w:rFonts w:ascii="Times New Roman" w:eastAsia="Times New Roman" w:hAnsi="Times New Roman" w:cs="Times New Roman"/>
          <w:sz w:val="24"/>
          <w:szCs w:val="24"/>
        </w:rPr>
        <w:t xml:space="preserve"> et al. 2019), how local landscape characteristics explain the spatial distribution of neutral and adaptive genetic information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{"citationItems":[{"id":"ITEM-1","itemData":{"DOI":"10.1093/molbev/msu135","ISBN":"0737-4038","ISSN":"15371719","PMID":"24803641","abstract":"The mountain pine beetle (MPB; Dendroctonus ponderosae Hopkins), a major pine forest pest native to western North America, has extended its range north and eastward during an ongoing outbreak. Determining how the MPB has expanded its range to breach putative barriers, whether physical (nonforested prairie and high elevation of the Rocky Mountains) or climatic (extreme continental climate where temperatures can be below -40 °C), may contribute to our general understanding of range changes as well as management of the current epidemic. Here, we use a panel of 1,536 single nucleotide polymorphisms (SNPs) to assess population genetic structure, connectivity, and signals of selection within this MPB range expansion. Biallelic SNPs in MPB from southwestern Canada revealed higher genetic differentiation and lower genetic connectivity than in the northern part of its range. A total of 208 unique SNPs were identified using different outlier detection tests, of which 32 returned annotations for products with putative functions in cholesterol synthesis, actin filament contraction, and membrane transport. We suggest that MPB has been able to spread beyond its previous range by adjusting its cellular and metabolic functions, with genome scale differentiation enabling populations to better withstand cooler climates and facilitate longer dispersal distances. Our study is the first to assess landscape-wide selective adaptation in an insect. We have shown that interrogation of genomic resources can identify shifts in genetic diversity and putative adaptive signals in this forest pest species.","author":[{"dropping-particle":"","family":"Janes","given":"Jasmine K.","non-dropping-particle":"","parse-names":false,"suffix":""},{"dropping-particle":"","family":"Li","given":"Yisu","non-dropping-particle":"","parse-names":false,"suffix":""},{"dropping-particle":"","family":"Keeling","given":"Christopher I.","non-dropping-particle":"","parse-names":false,"suffix":""},{"dropping-particle":"","family":"Yuen","given":"Macaire M.S. S","non-dropping-particle":"","parse-names":false,"suffix":""},{"dropping-particle":"","family":"Boone","given":"Celia K.","non-dropping-particle":"","parse-names":false,"suffix":""},{"dropping-particle":"","family":"Cooke","given":"Janice E.K. K","non-dropping-particle":"","parse-names":false,"suffix":""},{"dropping-particle":"","family":"Bohlmann","given":"Joerg","non-dropping-particle":"","parse-names":false,"suffix":""},{"dropping-particle":"","family":"Huber","given":"Dezene P.W. W","non-dropping-particle":"","parse-names":false,"suffix":""},{"dropping-particle":"","family":"Murray","given":"Brent W.","non-dropping-particle":"","parse-names":false,"suffix":""},{"dropping-particle":"","family":"Coltman","given":"David W.","non-dropping-particle":"","parse-names":false,"suffix":""},{"dropping-particle":"","family":"Sperling","given":"Felix A.H. H","non-dropping-particle":"","parse-names":false,"suffix":""}],"container-title":"Molecular Biology and Evolution","id":"ITEM-1","issue":"7","issued":{"date-parts":[["2014","7"]]},"page":"1803-1815","title":"How the mountain pine beetle (Dendroctonus ponderosae) breached the canadian rocky mountains","type":"article-journal","volume":"31"},"uris":["http://www.mendeley.com/documents/?uuid=5a46b65a-d721-4615-b8df-4becdcb7e9d1"]}],"mendeley":{"formattedCitation":"(Janes et al., 2014)","manualFormatting":"(e.g. Janes et al., 2014)","plainTextFormattedCitation":"(Janes et al., 2014)","previouslyFormattedCitation":"(Janes et al., 2014)"},"properties":{"noteIndex":0},"schema":"https://github.com/citation-style-language/schema/raw/master/csl-citation.json"}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(e.g. Janes et al., 2014)</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or even how to locate genetic boundaries.</w:t>
      </w:r>
    </w:p>
    <w:p w14:paraId="1DA0AA0C"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One of the main ongoing challenges for landscape geneticists, is to detect and predict where and when demographic event</w:t>
      </w:r>
      <w:commentRangeStart w:id="0"/>
      <w:r w:rsidRPr="004C4000">
        <w:rPr>
          <w:rFonts w:ascii="Times New Roman" w:eastAsia="Times New Roman" w:hAnsi="Times New Roman" w:cs="Times New Roman"/>
          <w:sz w:val="24"/>
          <w:szCs w:val="24"/>
        </w:rPr>
        <w:t xml:space="preserve"> events </w:t>
      </w:r>
      <w:commentRangeEnd w:id="0"/>
      <w:r w:rsidRPr="004C4000">
        <w:rPr>
          <w:rStyle w:val="Marquedecommentaire"/>
          <w:rFonts w:ascii="Times New Roman" w:hAnsi="Times New Roman" w:cs="Times New Roman"/>
          <w:sz w:val="24"/>
          <w:szCs w:val="24"/>
        </w:rPr>
        <w:commentReference w:id="0"/>
      </w:r>
      <w:r w:rsidRPr="004C4000">
        <w:rPr>
          <w:rFonts w:ascii="Times New Roman" w:eastAsia="Times New Roman" w:hAnsi="Times New Roman" w:cs="Times New Roman"/>
          <w:sz w:val="24"/>
          <w:szCs w:val="24"/>
        </w:rPr>
        <w:t>influence the ecological dynamics and the evolution of species. Changes in genetic diversity can be the result of natural or anthropogenic change at any temporal scale, from a local and abrupt change like a wildfire to a global</w:t>
      </w:r>
      <w:commentRangeStart w:id="1"/>
      <w:r w:rsidRPr="004C4000">
        <w:rPr>
          <w:rFonts w:ascii="Times New Roman" w:eastAsia="Times New Roman" w:hAnsi="Times New Roman" w:cs="Times New Roman"/>
          <w:sz w:val="24"/>
          <w:szCs w:val="24"/>
        </w:rPr>
        <w:t xml:space="preserve"> change like climate warming</w:t>
      </w:r>
      <w:commentRangeEnd w:id="1"/>
      <w:r w:rsidRPr="004C4000">
        <w:rPr>
          <w:rStyle w:val="Marquedecommentaire"/>
          <w:rFonts w:ascii="Times New Roman" w:hAnsi="Times New Roman" w:cs="Times New Roman"/>
          <w:sz w:val="24"/>
          <w:szCs w:val="24"/>
        </w:rPr>
        <w:commentReference w:id="1"/>
      </w:r>
      <w:r w:rsidRPr="004C4000">
        <w:rPr>
          <w:rFonts w:ascii="Times New Roman" w:eastAsia="Times New Roman" w:hAnsi="Times New Roman" w:cs="Times New Roman"/>
          <w:sz w:val="24"/>
          <w:szCs w:val="24"/>
        </w:rPr>
        <w:t xml:space="preserve">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evolution","id":"ITEM-1","issue":"10","issued":{"date-parts":[["2013","10"]]},"page":"614-21","title":"Ten years of landscape genetics.","type":"article-journal","volume":"28"},"uris":["http://www.mendeley.com/documents/?uuid=962fe4e6-fd7a-469e-bd2c-de655f201f37"]}],"mendeley":{"formattedCitation":"(Manel &amp; Holderegger, 2013)","plainTextFormattedCitation":"(Manel &amp; Holderegger, 2013)","previouslyFormattedCitation":"(Manel &amp; Holderegger, 2013)"},"properties":{"noteIndex":0},"schema":"https://github.com/citation-style-language/schema/raw/master/csl-citation.json"}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(Manel &amp; Holderegger, 2013)</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However, it is rarely possible to observe the effects of these events instantaneously and researchers are often left with spatial legacies </w:t>
      </w:r>
      <w:ins w:id="2" w:author="Patrick" w:date="2019-07-18T14:02:00Z">
        <w:r w:rsidRPr="004C4000">
          <w:rPr>
            <w:rFonts w:ascii="Times New Roman" w:eastAsia="Times New Roman" w:hAnsi="Times New Roman" w:cs="Times New Roman"/>
            <w:sz w:val="24"/>
            <w:szCs w:val="24"/>
          </w:rPr>
          <w:t xml:space="preserve">in </w:t>
        </w:r>
        <w:proofErr w:type="spellStart"/>
        <w:r w:rsidRPr="004C4000">
          <w:rPr>
            <w:rFonts w:ascii="Times New Roman" w:eastAsia="Times New Roman" w:hAnsi="Times New Roman" w:cs="Times New Roman"/>
            <w:sz w:val="24"/>
            <w:szCs w:val="24"/>
          </w:rPr>
          <w:t>xYZ</w:t>
        </w:r>
        <w:proofErr w:type="spellEnd"/>
        <w:r w:rsidRPr="004C4000">
          <w:rPr>
            <w:rFonts w:ascii="Times New Roman" w:eastAsia="Times New Roman" w:hAnsi="Times New Roman" w:cs="Times New Roman"/>
            <w:sz w:val="24"/>
            <w:szCs w:val="24"/>
          </w:rPr>
          <w:t xml:space="preserve">… </w:t>
        </w:r>
      </w:ins>
      <w:r w:rsidRPr="004C4000">
        <w:rPr>
          <w:rFonts w:ascii="Times New Roman" w:eastAsia="Times New Roman" w:hAnsi="Times New Roman" w:cs="Times New Roman"/>
          <w:sz w:val="24"/>
          <w:szCs w:val="24"/>
        </w:rPr>
        <w:t xml:space="preserve">which may not be readily observable from demographic data alone. </w:t>
      </w:r>
      <w:commentRangeStart w:id="3"/>
      <w:r w:rsidRPr="004C4000">
        <w:rPr>
          <w:rFonts w:ascii="Times New Roman" w:eastAsia="Times New Roman" w:hAnsi="Times New Roman" w:cs="Times New Roman"/>
          <w:sz w:val="24"/>
          <w:szCs w:val="24"/>
        </w:rPr>
        <w:t xml:space="preserve">When a demographic event does not constitute a selective pressure, alleles are randomly transferred from a generation to the next and genetic drift happens leading to a loss of diversity. Common examples of situations </w:t>
      </w:r>
      <w:commentRangeEnd w:id="3"/>
      <w:r w:rsidRPr="004C4000">
        <w:rPr>
          <w:rStyle w:val="Marquedecommentaire"/>
          <w:rFonts w:ascii="Times New Roman" w:hAnsi="Times New Roman" w:cs="Times New Roman"/>
          <w:sz w:val="24"/>
          <w:szCs w:val="24"/>
        </w:rPr>
        <w:commentReference w:id="3"/>
      </w:r>
      <w:r w:rsidRPr="004C4000">
        <w:rPr>
          <w:rFonts w:ascii="Times New Roman" w:eastAsia="Times New Roman" w:hAnsi="Times New Roman" w:cs="Times New Roman"/>
          <w:sz w:val="24"/>
          <w:szCs w:val="24"/>
        </w:rPr>
        <w:t xml:space="preserve">where genetic drift occurs include geographic isolation, population bottleneck and massive migrations from previously isolated populations, which would substantially reduce or alter local genetic variation. The result of such events in a local population tend to alter the genetic distance of this population with surrounding populations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challenges","type":"article-journal","volume":"11"},"uris":["http://www.mendeley.com/documents/?uuid=246c5eae-f2d0-43c0-8dbd-cdd70de7e828"]}],"mendeley":{"formattedCitation":"(Segelbacher et al., 2010)","plainTextFormattedCitation":"(Segelbacher et al., 2010)","previouslyFormattedCitation":"(Segelbacher et al., 2010)"},"properties":{"noteIndex":0},"schema":"https://github.com/citation-style-language/schema/raw/master/csl-citation.json"}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(Segelbacher et al., 2010)</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Detecting changes in the genetic make-up of a population through time, including the nature of those changes, may describe what is happening at the demographic level, and therefore serve as an alarm for managers.</w:t>
      </w:r>
    </w:p>
    <w:p w14:paraId="37A843A2" w14:textId="30F731C7" w:rsidR="004E13A5" w:rsidRPr="004C4000" w:rsidRDefault="004E13A5" w:rsidP="004E13A5">
      <w:pPr>
        <w:spacing w:after="240" w:line="480" w:lineRule="auto"/>
        <w:rPr>
          <w:rFonts w:ascii="Times New Roman" w:eastAsia="Times New Roman" w:hAnsi="Times New Roman" w:cs="Times New Roman"/>
          <w:sz w:val="24"/>
          <w:szCs w:val="24"/>
        </w:rPr>
      </w:pPr>
    </w:p>
    <w:p w14:paraId="4D377D4F" w14:textId="51C2288B" w:rsidR="004E13A5"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lastRenderedPageBreak/>
        <w:t xml:space="preserve">Few methods currently exist for the temporal comparison of multivariate community and genetic data. For </w:t>
      </w:r>
      <w:proofErr w:type="gramStart"/>
      <w:r w:rsidRPr="004C4000">
        <w:rPr>
          <w:rFonts w:ascii="Times New Roman" w:eastAsia="Times New Roman" w:hAnsi="Times New Roman" w:cs="Times New Roman"/>
          <w:sz w:val="24"/>
          <w:szCs w:val="24"/>
        </w:rPr>
        <w:t>example</w:t>
      </w:r>
      <w:proofErr w:type="gramEnd"/>
      <w:r w:rsidRPr="004C4000">
        <w:rPr>
          <w:rFonts w:ascii="Times New Roman" w:eastAsia="Times New Roman" w:hAnsi="Times New Roman" w:cs="Times New Roman"/>
          <w:sz w:val="24"/>
          <w:szCs w:val="24"/>
        </w:rPr>
        <w:t>… (</w:t>
      </w:r>
      <w:r w:rsidRPr="004C4000">
        <w:rPr>
          <w:rFonts w:ascii="Times New Roman" w:eastAsia="Times New Roman" w:hAnsi="Times New Roman" w:cs="Times New Roman"/>
          <w:i/>
          <w:sz w:val="24"/>
          <w:szCs w:val="24"/>
        </w:rPr>
        <w:t>now go through existing tools – Then provide critique</w:t>
      </w:r>
      <w:r w:rsidRPr="004C4000">
        <w:rPr>
          <w:rFonts w:ascii="Times New Roman" w:eastAsia="Times New Roman" w:hAnsi="Times New Roman" w:cs="Times New Roman"/>
          <w:sz w:val="24"/>
          <w:szCs w:val="24"/>
        </w:rPr>
        <w:t xml:space="preserve">) The relevance and performance of traditional approaches (e.g. PCA-based) to test change using temporal genetic datasets, where the objective is to find which population has indeed changed more significantly than others in the landscape, has not been evaluated. The rapid pace of global loss of genetic diversity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(Leigh, Hendry, Vázquez‐Domínguez, &amp; Friesen, 2019)</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xml:space="preserve">, is making it increasingly important to move beyond, single sampling/time, snapshot research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(Draheim, Moore, Fortin, &amp; Scribner, 2018)</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w:t>
      </w:r>
    </w:p>
    <w:p w14:paraId="2636718D" w14:textId="5501ADB2" w:rsidR="00140CCA" w:rsidRPr="000E1A78" w:rsidRDefault="00140CCA" w:rsidP="00140CCA">
      <w:pPr>
        <w:spacing w:after="240" w:line="480" w:lineRule="auto"/>
        <w:rPr>
          <w:rFonts w:ascii="Times New Roman" w:eastAsia="Times New Roman" w:hAnsi="Times New Roman" w:cs="Times New Roman"/>
          <w:color w:val="FF0000"/>
          <w:sz w:val="24"/>
          <w:szCs w:val="24"/>
        </w:rPr>
      </w:pPr>
      <w:r>
        <w:rPr>
          <w:rFonts w:ascii="Times New Roman" w:hAnsi="Times New Roman" w:cs="Times New Roman"/>
          <w:sz w:val="24"/>
          <w:szCs w:val="24"/>
        </w:rPr>
        <w:t xml:space="preserve">We are not trying to </w:t>
      </w:r>
      <w:bookmarkStart w:id="4" w:name="_GoBack"/>
      <w:bookmarkEnd w:id="4"/>
      <w:r>
        <w:rPr>
          <w:rFonts w:ascii="Times New Roman" w:hAnsi="Times New Roman" w:cs="Times New Roman"/>
          <w:sz w:val="24"/>
          <w:szCs w:val="24"/>
        </w:rPr>
        <w:t xml:space="preserve">  </w:t>
      </w:r>
      <w:r w:rsidRPr="000E1A78">
        <w:rPr>
          <w:rFonts w:ascii="Times New Roman" w:hAnsi="Times New Roman" w:cs="Times New Roman"/>
          <w:color w:val="FF0000"/>
          <w:sz w:val="24"/>
          <w:szCs w:val="24"/>
        </w:rPr>
        <w:t>It seems to me that you are trying to identify demographic histories using the TBI approach… right?</w:t>
      </w:r>
      <w:r w:rsidRPr="000E1A78">
        <w:rPr>
          <w:rFonts w:ascii="Times New Roman" w:hAnsi="Times New Roman" w:cs="Times New Roman"/>
          <w:color w:val="FF0000"/>
          <w:sz w:val="24"/>
          <w:szCs w:val="24"/>
        </w:rPr>
        <w:br/>
      </w:r>
      <w:r w:rsidRPr="000E1A78">
        <w:rPr>
          <w:rFonts w:ascii="Times New Roman" w:hAnsi="Times New Roman" w:cs="Times New Roman"/>
          <w:color w:val="FF0000"/>
          <w:sz w:val="24"/>
          <w:szCs w:val="24"/>
        </w:rPr>
        <w:br/>
        <w:t>Other methods do exist with which one can infer demographic history using (static) genetic data</w:t>
      </w:r>
      <w:r w:rsidRPr="000E1A78">
        <w:rPr>
          <w:rFonts w:ascii="Times New Roman" w:hAnsi="Times New Roman" w:cs="Times New Roman"/>
          <w:color w:val="FF0000"/>
          <w:sz w:val="24"/>
          <w:szCs w:val="24"/>
        </w:rPr>
        <w:br/>
      </w:r>
      <w:r w:rsidRPr="000E1A78">
        <w:rPr>
          <w:rFonts w:ascii="Times New Roman" w:hAnsi="Times New Roman" w:cs="Times New Roman"/>
          <w:color w:val="FF0000"/>
          <w:sz w:val="24"/>
          <w:szCs w:val="24"/>
        </w:rPr>
        <w:br/>
      </w:r>
      <w:hyperlink r:id="rId9" w:history="1">
        <w:r w:rsidRPr="000E1A78">
          <w:rPr>
            <w:rStyle w:val="Lienhypertexte"/>
            <w:rFonts w:ascii="Times New Roman" w:hAnsi="Times New Roman" w:cs="Times New Roman"/>
            <w:color w:val="FF0000"/>
            <w:sz w:val="24"/>
            <w:szCs w:val="24"/>
          </w:rPr>
          <w:t>https://journals.plos.org/plosgenetics/article?id=10.1371/journal.pgen.1003905</w:t>
        </w:r>
      </w:hyperlink>
    </w:p>
    <w:p w14:paraId="53FCD9A5" w14:textId="77777777" w:rsidR="00140CCA" w:rsidRPr="004C4000" w:rsidRDefault="00140CCA" w:rsidP="004E13A5">
      <w:pPr>
        <w:spacing w:after="240" w:line="480" w:lineRule="auto"/>
        <w:rPr>
          <w:rFonts w:ascii="Times New Roman" w:eastAsia="Times New Roman" w:hAnsi="Times New Roman" w:cs="Times New Roman"/>
          <w:i/>
          <w:iCs/>
          <w:sz w:val="24"/>
          <w:szCs w:val="24"/>
        </w:rPr>
      </w:pPr>
    </w:p>
    <w:p w14:paraId="2BC3A1E0" w14:textId="77777777" w:rsidR="000E1A78"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A permutation-based statistical inference method for the analysis of spatial-temporal changes in community composition have recently been proposed </w:t>
      </w: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4C4000">
        <w:rPr>
          <w:rFonts w:ascii="Times New Roman" w:eastAsia="Times New Roman" w:hAnsi="Times New Roman" w:cs="Times New Roman"/>
          <w:sz w:val="24"/>
          <w:szCs w:val="24"/>
        </w:rPr>
        <w:fldChar w:fldCharType="separate"/>
      </w:r>
      <w:r w:rsidRPr="004C4000">
        <w:rPr>
          <w:rFonts w:ascii="Times New Roman" w:eastAsia="Times New Roman" w:hAnsi="Times New Roman" w:cs="Times New Roman"/>
          <w:noProof/>
          <w:sz w:val="24"/>
          <w:szCs w:val="24"/>
        </w:rPr>
        <w:t>(Legendre &amp; Gauthier, 2014; Shimadzu, Dornelas, &amp; Magurran, 2015)</w:t>
      </w: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rPr>
        <w:t>. Temporal Beta-diversity Indices (TBI; Legendre 2018) were designed to asses</w:t>
      </w:r>
      <w:r w:rsidR="00E43BA5">
        <w:rPr>
          <w:rFonts w:ascii="Times New Roman" w:eastAsia="Times New Roman" w:hAnsi="Times New Roman" w:cs="Times New Roman"/>
          <w:sz w:val="24"/>
          <w:szCs w:val="24"/>
        </w:rPr>
        <w:t>s</w:t>
      </w:r>
      <w:r w:rsidRPr="004C4000">
        <w:rPr>
          <w:rFonts w:ascii="Times New Roman" w:eastAsia="Times New Roman" w:hAnsi="Times New Roman" w:cs="Times New Roman"/>
          <w:sz w:val="24"/>
          <w:szCs w:val="24"/>
        </w:rPr>
        <w:t xml:space="preserve"> whether there are sites where the difference in community composition between survey times seems exceptionally large. This approach has not yet been tested nor applied to the question of temporal variation in genetic data. The method involves estimating temporal change in each sampling site between two dates using a dissimilarity index/distance, </w:t>
      </w:r>
      <w:r w:rsidRPr="004C4000">
        <w:rPr>
          <w:rFonts w:ascii="Times New Roman" w:eastAsia="Times New Roman" w:hAnsi="Times New Roman" w:cs="Times New Roman"/>
          <w:sz w:val="24"/>
          <w:szCs w:val="24"/>
        </w:rPr>
        <w:lastRenderedPageBreak/>
        <w:t xml:space="preserve">testing the significance of each change through permutations, and partitioning the change into losses and gains. Comparing genetic data at two different dates, whether or not they were separated by an </w:t>
      </w:r>
      <w:r w:rsidRPr="004C4000">
        <w:rPr>
          <w:rFonts w:ascii="Times New Roman" w:eastAsia="Times New Roman" w:hAnsi="Times New Roman" w:cs="Times New Roman"/>
          <w:i/>
          <w:sz w:val="24"/>
          <w:szCs w:val="24"/>
        </w:rPr>
        <w:t>a priori</w:t>
      </w:r>
      <w:r w:rsidRPr="004C4000">
        <w:rPr>
          <w:rFonts w:ascii="Times New Roman" w:eastAsia="Times New Roman" w:hAnsi="Times New Roman" w:cs="Times New Roman"/>
          <w:sz w:val="24"/>
          <w:szCs w:val="24"/>
        </w:rPr>
        <w:t xml:space="preserve"> known event, may help us understand more about the ecological processes shaping the system. A strong genetic change would also indicate the parts of the landscape where an event had the strongest effects, or highlight which sites should be investigated if managers are not aware of an </w:t>
      </w:r>
      <w:r w:rsidRPr="004C4000">
        <w:rPr>
          <w:rFonts w:ascii="Times New Roman" w:eastAsia="Times New Roman" w:hAnsi="Times New Roman" w:cs="Times New Roman"/>
          <w:i/>
          <w:iCs/>
          <w:sz w:val="24"/>
          <w:szCs w:val="24"/>
        </w:rPr>
        <w:t xml:space="preserve">a priori </w:t>
      </w:r>
      <w:r w:rsidRPr="004C4000">
        <w:rPr>
          <w:rFonts w:ascii="Times New Roman" w:eastAsia="Times New Roman" w:hAnsi="Times New Roman" w:cs="Times New Roman"/>
          <w:iCs/>
          <w:sz w:val="24"/>
          <w:szCs w:val="24"/>
        </w:rPr>
        <w:t xml:space="preserve">known </w:t>
      </w:r>
      <w:r w:rsidRPr="004C4000">
        <w:rPr>
          <w:rFonts w:ascii="Times New Roman" w:eastAsia="Times New Roman" w:hAnsi="Times New Roman" w:cs="Times New Roman"/>
          <w:sz w:val="24"/>
          <w:szCs w:val="24"/>
        </w:rPr>
        <w:t>event.</w:t>
      </w:r>
      <w:r w:rsidR="000E1A78">
        <w:rPr>
          <w:rFonts w:ascii="Times New Roman" w:eastAsia="Times New Roman" w:hAnsi="Times New Roman" w:cs="Times New Roman"/>
          <w:sz w:val="24"/>
          <w:szCs w:val="24"/>
        </w:rPr>
        <w:t xml:space="preserve"> </w:t>
      </w:r>
    </w:p>
    <w:p w14:paraId="435C706D" w14:textId="77777777" w:rsidR="000E1A78" w:rsidRDefault="000E1A78" w:rsidP="004E13A5">
      <w:pPr>
        <w:spacing w:after="240" w:line="480" w:lineRule="auto"/>
        <w:rPr>
          <w:rFonts w:ascii="Times New Roman" w:eastAsia="Times New Roman" w:hAnsi="Times New Roman" w:cs="Times New Roman"/>
          <w:sz w:val="24"/>
          <w:szCs w:val="24"/>
        </w:rPr>
      </w:pPr>
    </w:p>
    <w:p w14:paraId="7A6F39A5"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In this chapter, I develop and describe a method to identify locations that have undergone significant genetic change through time. </w:t>
      </w:r>
      <w:ins w:id="5" w:author="Patrick" w:date="2019-07-18T14:04:00Z">
        <w:r w:rsidRPr="004C4000">
          <w:rPr>
            <w:rFonts w:ascii="Times New Roman" w:eastAsia="Times New Roman" w:hAnsi="Times New Roman" w:cs="Times New Roman"/>
            <w:sz w:val="24"/>
            <w:szCs w:val="24"/>
          </w:rPr>
          <w:t xml:space="preserve">Identify such </w:t>
        </w:r>
      </w:ins>
      <w:ins w:id="6" w:author="Patrick" w:date="2019-07-18T14:06:00Z">
        <w:r w:rsidRPr="004C4000">
          <w:rPr>
            <w:rFonts w:ascii="Times New Roman" w:eastAsia="Times New Roman" w:hAnsi="Times New Roman" w:cs="Times New Roman"/>
            <w:sz w:val="24"/>
            <w:szCs w:val="24"/>
          </w:rPr>
          <w:t xml:space="preserve">locations, and quantifying other </w:t>
        </w:r>
      </w:ins>
      <w:ins w:id="7" w:author="Patrick" w:date="2019-07-18T14:07:00Z">
        <w:r w:rsidRPr="004C4000">
          <w:rPr>
            <w:rFonts w:ascii="Times New Roman" w:eastAsia="Times New Roman" w:hAnsi="Times New Roman" w:cs="Times New Roman"/>
            <w:sz w:val="24"/>
            <w:szCs w:val="24"/>
          </w:rPr>
          <w:t xml:space="preserve">locations </w:t>
        </w:r>
      </w:ins>
      <w:ins w:id="8" w:author="Patrick" w:date="2019-07-18T14:06:00Z">
        <w:r w:rsidRPr="004C4000">
          <w:rPr>
            <w:rFonts w:ascii="Times New Roman" w:eastAsia="Times New Roman" w:hAnsi="Times New Roman" w:cs="Times New Roman"/>
            <w:sz w:val="24"/>
            <w:szCs w:val="24"/>
          </w:rPr>
          <w:t xml:space="preserve">relative </w:t>
        </w:r>
      </w:ins>
      <w:ins w:id="9" w:author="Patrick" w:date="2019-07-18T14:07:00Z">
        <w:r w:rsidRPr="004C4000">
          <w:rPr>
            <w:rFonts w:ascii="Times New Roman" w:eastAsia="Times New Roman" w:hAnsi="Times New Roman" w:cs="Times New Roman"/>
            <w:sz w:val="24"/>
            <w:szCs w:val="24"/>
          </w:rPr>
          <w:t xml:space="preserve">temporal genetic change, </w:t>
        </w:r>
      </w:ins>
      <w:ins w:id="10" w:author="Patrick" w:date="2019-07-18T14:04:00Z">
        <w:r w:rsidRPr="004C4000">
          <w:rPr>
            <w:rFonts w:ascii="Times New Roman" w:eastAsia="Times New Roman" w:hAnsi="Times New Roman" w:cs="Times New Roman"/>
            <w:sz w:val="24"/>
            <w:szCs w:val="24"/>
          </w:rPr>
          <w:t>is important because</w:t>
        </w:r>
      </w:ins>
      <w:ins w:id="11" w:author="Patrick" w:date="2019-07-18T14:05:00Z">
        <w:r w:rsidRPr="004C4000">
          <w:rPr>
            <w:rFonts w:ascii="Times New Roman" w:eastAsia="Times New Roman" w:hAnsi="Times New Roman" w:cs="Times New Roman"/>
            <w:sz w:val="24"/>
            <w:szCs w:val="24"/>
          </w:rPr>
          <w:t xml:space="preserve">… </w:t>
        </w:r>
        <w:proofErr w:type="gramStart"/>
        <w:r w:rsidRPr="004C4000">
          <w:rPr>
            <w:rFonts w:ascii="Times New Roman" w:eastAsia="Times New Roman" w:hAnsi="Times New Roman" w:cs="Times New Roman"/>
            <w:sz w:val="24"/>
            <w:szCs w:val="24"/>
          </w:rPr>
          <w:t xml:space="preserve">??? </w:t>
        </w:r>
      </w:ins>
      <w:ins w:id="12" w:author="Patrick" w:date="2019-07-18T14:07:00Z">
        <w:r w:rsidRPr="004C4000">
          <w:rPr>
            <w:rFonts w:ascii="Times New Roman" w:eastAsia="Times New Roman" w:hAnsi="Times New Roman" w:cs="Times New Roman"/>
            <w:sz w:val="24"/>
            <w:szCs w:val="24"/>
          </w:rPr>
          <w:t>.</w:t>
        </w:r>
      </w:ins>
      <w:proofErr w:type="gramEnd"/>
      <w:ins w:id="13" w:author="Patrick" w:date="2019-07-18T14:04:00Z">
        <w:r w:rsidRPr="004C4000">
          <w:rPr>
            <w:rFonts w:ascii="Times New Roman" w:eastAsia="Times New Roman" w:hAnsi="Times New Roman" w:cs="Times New Roman"/>
            <w:sz w:val="24"/>
            <w:szCs w:val="24"/>
          </w:rPr>
          <w:t xml:space="preserve"> </w:t>
        </w:r>
      </w:ins>
      <w:ins w:id="14" w:author="Patrick" w:date="2019-07-18T14:07:00Z">
        <w:r w:rsidRPr="004C4000">
          <w:rPr>
            <w:rFonts w:ascii="Times New Roman" w:eastAsia="Times New Roman" w:hAnsi="Times New Roman" w:cs="Times New Roman"/>
            <w:sz w:val="24"/>
            <w:szCs w:val="24"/>
          </w:rPr>
          <w:t xml:space="preserve">To demonstrate the effectiveness and applicability of the approach we use both empirical and simulation data. </w:t>
        </w:r>
        <w:proofErr w:type="spellStart"/>
        <w:r w:rsidRPr="004C4000">
          <w:rPr>
            <w:rFonts w:ascii="Times New Roman" w:eastAsia="Times New Roman" w:hAnsi="Times New Roman" w:cs="Times New Roman"/>
            <w:sz w:val="24"/>
            <w:szCs w:val="24"/>
          </w:rPr>
          <w:t>Empricial</w:t>
        </w:r>
        <w:proofErr w:type="spellEnd"/>
        <w:r w:rsidRPr="004C4000">
          <w:rPr>
            <w:rFonts w:ascii="Times New Roman" w:eastAsia="Times New Roman" w:hAnsi="Times New Roman" w:cs="Times New Roman"/>
            <w:sz w:val="24"/>
            <w:szCs w:val="24"/>
          </w:rPr>
          <w:t xml:space="preserve"> data represent</w:t>
        </w:r>
      </w:ins>
      <w:ins w:id="15" w:author="Patrick" w:date="2019-07-18T14:08:00Z">
        <w:r w:rsidRPr="004C4000">
          <w:rPr>
            <w:rFonts w:ascii="Times New Roman" w:eastAsia="Times New Roman" w:hAnsi="Times New Roman" w:cs="Times New Roman"/>
            <w:sz w:val="24"/>
            <w:szCs w:val="24"/>
          </w:rPr>
          <w:t xml:space="preserve">… </w:t>
        </w:r>
        <w:proofErr w:type="spellStart"/>
        <w:r w:rsidRPr="004C4000">
          <w:rPr>
            <w:rFonts w:ascii="Times New Roman" w:eastAsia="Times New Roman" w:hAnsi="Times New Roman" w:cs="Times New Roman"/>
            <w:sz w:val="24"/>
            <w:szCs w:val="24"/>
          </w:rPr>
          <w:t>Simualtion</w:t>
        </w:r>
        <w:proofErr w:type="spellEnd"/>
        <w:r w:rsidRPr="004C4000">
          <w:rPr>
            <w:rFonts w:ascii="Times New Roman" w:eastAsia="Times New Roman" w:hAnsi="Times New Roman" w:cs="Times New Roman"/>
            <w:sz w:val="24"/>
            <w:szCs w:val="24"/>
          </w:rPr>
          <w:t xml:space="preserve"> data were generated using… </w:t>
        </w:r>
      </w:ins>
      <w:r w:rsidRPr="004C4000">
        <w:rPr>
          <w:rFonts w:ascii="Times New Roman" w:eastAsia="Times New Roman" w:hAnsi="Times New Roman" w:cs="Times New Roman"/>
          <w:sz w:val="24"/>
          <w:szCs w:val="24"/>
        </w:rPr>
        <w:t xml:space="preserve">We simulated scenarios where part of the landscape is affected by non-selective demographic changes mimicking the effects of </w:t>
      </w:r>
      <w:commentRangeStart w:id="16"/>
      <w:r w:rsidRPr="004C4000">
        <w:rPr>
          <w:rFonts w:ascii="Times New Roman" w:eastAsia="Times New Roman" w:hAnsi="Times New Roman" w:cs="Times New Roman"/>
          <w:sz w:val="24"/>
          <w:szCs w:val="24"/>
        </w:rPr>
        <w:t>common demographic event events</w:t>
      </w:r>
      <w:commentRangeEnd w:id="16"/>
      <w:r w:rsidRPr="004C4000">
        <w:rPr>
          <w:rStyle w:val="Marquedecommentaire"/>
          <w:rFonts w:ascii="Times New Roman" w:hAnsi="Times New Roman" w:cs="Times New Roman"/>
          <w:sz w:val="24"/>
          <w:szCs w:val="24"/>
        </w:rPr>
        <w:commentReference w:id="16"/>
      </w:r>
      <w:r w:rsidRPr="004C4000">
        <w:rPr>
          <w:rFonts w:ascii="Times New Roman" w:eastAsia="Times New Roman" w:hAnsi="Times New Roman" w:cs="Times New Roman"/>
          <w:sz w:val="24"/>
          <w:szCs w:val="24"/>
        </w:rPr>
        <w:t xml:space="preserve">. We then used TBI to measure changes in genetic </w:t>
      </w:r>
      <w:proofErr w:type="spellStart"/>
      <w:r w:rsidRPr="004C4000">
        <w:rPr>
          <w:rFonts w:ascii="Times New Roman" w:eastAsia="Times New Roman" w:hAnsi="Times New Roman" w:cs="Times New Roman"/>
          <w:sz w:val="24"/>
          <w:szCs w:val="24"/>
        </w:rPr>
        <w:t>make up</w:t>
      </w:r>
      <w:proofErr w:type="spellEnd"/>
      <w:r w:rsidRPr="004C4000">
        <w:rPr>
          <w:rFonts w:ascii="Times New Roman" w:eastAsia="Times New Roman" w:hAnsi="Times New Roman" w:cs="Times New Roman"/>
          <w:sz w:val="24"/>
          <w:szCs w:val="24"/>
        </w:rPr>
        <w:t xml:space="preserve"> of our populations, and evaluated the power and error rates associated with this approach. Finally, we illustrated the possibilities of this approach through applications on two real genetic datasets. We predict that </w:t>
      </w:r>
      <w:commentRangeStart w:id="17"/>
      <w:r w:rsidRPr="004C4000">
        <w:rPr>
          <w:rFonts w:ascii="Times New Roman" w:eastAsia="Times New Roman" w:hAnsi="Times New Roman" w:cs="Times New Roman"/>
          <w:sz w:val="24"/>
          <w:szCs w:val="24"/>
        </w:rPr>
        <w:t xml:space="preserve">dispersal </w:t>
      </w:r>
      <w:commentRangeEnd w:id="17"/>
      <w:r w:rsidRPr="004C4000">
        <w:rPr>
          <w:rStyle w:val="Marquedecommentaire"/>
          <w:rFonts w:ascii="Times New Roman" w:hAnsi="Times New Roman" w:cs="Times New Roman"/>
          <w:sz w:val="24"/>
          <w:szCs w:val="24"/>
        </w:rPr>
        <w:commentReference w:id="17"/>
      </w:r>
      <w:r w:rsidRPr="004C4000">
        <w:rPr>
          <w:rFonts w:ascii="Times New Roman" w:eastAsia="Times New Roman" w:hAnsi="Times New Roman" w:cs="Times New Roman"/>
          <w:sz w:val="24"/>
          <w:szCs w:val="24"/>
        </w:rPr>
        <w:t xml:space="preserve">will affect our ability to detect </w:t>
      </w:r>
      <w:commentRangeStart w:id="18"/>
      <w:r w:rsidRPr="004C4000">
        <w:rPr>
          <w:rFonts w:ascii="Times New Roman" w:eastAsia="Times New Roman" w:hAnsi="Times New Roman" w:cs="Times New Roman"/>
          <w:sz w:val="24"/>
          <w:szCs w:val="24"/>
        </w:rPr>
        <w:t>the genetic legacies of an event</w:t>
      </w:r>
      <w:commentRangeEnd w:id="18"/>
      <w:r w:rsidRPr="004C4000">
        <w:rPr>
          <w:rStyle w:val="Marquedecommentaire"/>
          <w:rFonts w:ascii="Times New Roman" w:hAnsi="Times New Roman" w:cs="Times New Roman"/>
          <w:sz w:val="24"/>
          <w:szCs w:val="24"/>
        </w:rPr>
        <w:commentReference w:id="18"/>
      </w:r>
      <w:r w:rsidRPr="004C4000">
        <w:rPr>
          <w:rFonts w:ascii="Times New Roman" w:eastAsia="Times New Roman" w:hAnsi="Times New Roman" w:cs="Times New Roman"/>
          <w:sz w:val="24"/>
          <w:szCs w:val="24"/>
        </w:rPr>
        <w:t>, we predict that the higher the number of populations affected by extraordinary events, the lower the performance of the TBI testing procedure, and finally we predict that the longer the time between samplings, the harder it will be to identify where and when a demographic event occurred.</w:t>
      </w:r>
    </w:p>
    <w:p w14:paraId="18035944" w14:textId="77777777" w:rsidR="004E13A5" w:rsidRPr="004C4000" w:rsidRDefault="004E13A5" w:rsidP="004E13A5">
      <w:pPr>
        <w:spacing w:after="240" w:line="480" w:lineRule="auto"/>
        <w:rPr>
          <w:rFonts w:ascii="Times New Roman" w:eastAsia="Times New Roman" w:hAnsi="Times New Roman" w:cs="Times New Roman"/>
          <w:b/>
          <w:sz w:val="24"/>
          <w:szCs w:val="24"/>
          <w:lang w:val="en-CA"/>
        </w:rPr>
      </w:pPr>
    </w:p>
    <w:p w14:paraId="538455F3" w14:textId="77777777" w:rsidR="004E13A5" w:rsidRPr="004C4000" w:rsidRDefault="004E13A5" w:rsidP="004E13A5">
      <w:pPr>
        <w:spacing w:after="240" w:line="480" w:lineRule="auto"/>
        <w:rPr>
          <w:rFonts w:ascii="Times New Roman" w:eastAsia="Times New Roman" w:hAnsi="Times New Roman" w:cs="Times New Roman"/>
          <w:b/>
          <w:sz w:val="24"/>
          <w:szCs w:val="24"/>
          <w:lang w:val="en-CA"/>
        </w:rPr>
      </w:pPr>
    </w:p>
    <w:p w14:paraId="16E239B9" w14:textId="77777777" w:rsidR="004E13A5" w:rsidRPr="004C4000" w:rsidRDefault="004E13A5" w:rsidP="004E13A5">
      <w:pPr>
        <w:spacing w:after="240" w:line="480" w:lineRule="auto"/>
        <w:rPr>
          <w:rFonts w:ascii="Times New Roman" w:eastAsia="Times New Roman" w:hAnsi="Times New Roman" w:cs="Times New Roman"/>
          <w:b/>
          <w:sz w:val="24"/>
          <w:szCs w:val="24"/>
          <w:lang w:val="en-CA"/>
        </w:rPr>
      </w:pPr>
    </w:p>
    <w:p w14:paraId="7FCD3E01" w14:textId="77777777" w:rsidR="004E13A5" w:rsidRPr="004C4000" w:rsidRDefault="004E13A5" w:rsidP="004E13A5">
      <w:pPr>
        <w:spacing w:after="240" w:line="480" w:lineRule="auto"/>
        <w:rPr>
          <w:rFonts w:ascii="Times New Roman" w:eastAsia="Times New Roman" w:hAnsi="Times New Roman" w:cs="Times New Roman"/>
          <w:b/>
          <w:sz w:val="24"/>
          <w:szCs w:val="24"/>
          <w:lang w:val="en-CA"/>
        </w:rPr>
      </w:pPr>
    </w:p>
    <w:p w14:paraId="7FD0975B"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METHODS</w:t>
      </w:r>
    </w:p>
    <w:p w14:paraId="004B8CF3" w14:textId="77777777" w:rsidR="004E13A5" w:rsidRPr="004C4000" w:rsidRDefault="004E13A5" w:rsidP="004E13A5">
      <w:pPr>
        <w:spacing w:line="480" w:lineRule="auto"/>
        <w:rPr>
          <w:rFonts w:ascii="Times New Roman" w:hAnsi="Times New Roman" w:cs="Times New Roman"/>
          <w:i/>
          <w:sz w:val="24"/>
          <w:szCs w:val="24"/>
          <w:lang w:val="en-CA"/>
        </w:rPr>
      </w:pPr>
      <w:bookmarkStart w:id="19" w:name="_Toc471728242"/>
      <w:bookmarkStart w:id="20" w:name="_Toc479591296"/>
      <w:r w:rsidRPr="004C4000">
        <w:rPr>
          <w:rFonts w:ascii="Times New Roman" w:hAnsi="Times New Roman" w:cs="Times New Roman"/>
          <w:i/>
          <w:sz w:val="24"/>
          <w:szCs w:val="24"/>
          <w:lang w:val="en-CA"/>
        </w:rPr>
        <w:t>Simulation framework</w:t>
      </w:r>
      <w:bookmarkEnd w:id="19"/>
      <w:bookmarkEnd w:id="20"/>
    </w:p>
    <w:p w14:paraId="6D6B08B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CA"/>
        </w:rPr>
        <w:t>To simulate changes in genetic information through time, we used the</w:t>
      </w:r>
      <w:r w:rsidRPr="004C4000">
        <w:rPr>
          <w:rFonts w:ascii="Times New Roman" w:eastAsia="Times New Roman" w:hAnsi="Times New Roman" w:cs="Times New Roman"/>
          <w:sz w:val="24"/>
          <w:szCs w:val="24"/>
        </w:rPr>
        <w:t xml:space="preserve"> spatially-explicit gene flow simulation</w:t>
      </w:r>
      <w:r w:rsidRPr="004C4000">
        <w:rPr>
          <w:rFonts w:ascii="Times New Roman" w:eastAsia="Times New Roman" w:hAnsi="Times New Roman" w:cs="Times New Roman"/>
          <w:sz w:val="24"/>
          <w:szCs w:val="24"/>
          <w:lang w:val="en-CA"/>
        </w:rPr>
        <w:t xml:space="preserve"> software </w:t>
      </w:r>
      <w:proofErr w:type="spellStart"/>
      <w:r w:rsidRPr="004C4000">
        <w:rPr>
          <w:rFonts w:ascii="Times New Roman" w:eastAsia="Times New Roman" w:hAnsi="Times New Roman" w:cs="Times New Roman"/>
          <w:sz w:val="24"/>
          <w:szCs w:val="24"/>
          <w:lang w:val="en-CA"/>
        </w:rPr>
        <w:t>CDMetaPOP</w:t>
      </w:r>
      <w:proofErr w:type="spellEnd"/>
      <w:r w:rsidRPr="004C4000">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fldChar w:fldCharType="begin" w:fldLock="1"/>
      </w:r>
      <w:r w:rsidRPr="004C4000">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4C4000">
        <w:rPr>
          <w:rFonts w:ascii="Times New Roman" w:eastAsia="Times New Roman" w:hAnsi="Times New Roman" w:cs="Times New Roman"/>
          <w:sz w:val="24"/>
          <w:szCs w:val="24"/>
          <w:lang w:val="en-CA"/>
        </w:rPr>
        <w:fldChar w:fldCharType="separate"/>
      </w:r>
      <w:r w:rsidRPr="004C4000">
        <w:rPr>
          <w:rFonts w:ascii="Times New Roman" w:eastAsia="Times New Roman" w:hAnsi="Times New Roman" w:cs="Times New Roman"/>
          <w:noProof/>
          <w:sz w:val="24"/>
          <w:szCs w:val="24"/>
          <w:lang w:val="en-CA"/>
        </w:rPr>
        <w:t>(Landguth, Bearlin, Day, &amp; Dunham, 2017)</w:t>
      </w:r>
      <w:r w:rsidRPr="004C4000">
        <w:rPr>
          <w:rFonts w:ascii="Times New Roman" w:eastAsia="Times New Roman" w:hAnsi="Times New Roman" w:cs="Times New Roman"/>
          <w:sz w:val="24"/>
          <w:szCs w:val="24"/>
          <w:lang w:val="en-CA"/>
        </w:rPr>
        <w:fldChar w:fldCharType="end"/>
      </w:r>
      <w:r w:rsidRPr="004C4000">
        <w:rPr>
          <w:rFonts w:ascii="Times New Roman" w:eastAsia="Times New Roman" w:hAnsi="Times New Roman" w:cs="Times New Roman"/>
          <w:sz w:val="24"/>
          <w:szCs w:val="24"/>
          <w:lang w:val="en-CA"/>
        </w:rPr>
        <w:t xml:space="preserve">. </w:t>
      </w:r>
      <w:proofErr w:type="spellStart"/>
      <w:r w:rsidRPr="004C4000">
        <w:rPr>
          <w:rFonts w:ascii="Times New Roman" w:eastAsia="Times New Roman" w:hAnsi="Times New Roman" w:cs="Times New Roman"/>
          <w:sz w:val="24"/>
          <w:szCs w:val="24"/>
          <w:lang w:val="en-GB"/>
        </w:rPr>
        <w:t>CDMetaPOP</w:t>
      </w:r>
      <w:proofErr w:type="spellEnd"/>
      <w:r w:rsidRPr="004C4000">
        <w:rPr>
          <w:rFonts w:ascii="Times New Roman" w:eastAsia="Times New Roman" w:hAnsi="Times New Roman" w:cs="Times New Roman"/>
          <w:sz w:val="24"/>
          <w:szCs w:val="24"/>
          <w:lang w:val="en-GB"/>
        </w:rPr>
        <w:t xml:space="preserve"> simulates dispersal and mating of individuals across a landscape, and allows to define the initial genetic structure, spatial distribution of individuals, dispersal characteristics, and life history traits of the population. </w:t>
      </w:r>
    </w:p>
    <w:p w14:paraId="3E3B18EC" w14:textId="77777777" w:rsidR="004E13A5" w:rsidRPr="004C4000" w:rsidRDefault="004E13A5" w:rsidP="004E13A5">
      <w:pPr>
        <w:spacing w:after="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GB"/>
        </w:rPr>
        <w:t xml:space="preserve">Loci were modelled after single nuclear polymorphism (SNP) and therefore are bi-allelic. The mutation rate was set as to reflect empirically-derived mutation rates found in many taxa (REF I gave to Ryan). Simulated individuals each carried a genome of 100 neutral loci without linkage disequilibrium. </w:t>
      </w:r>
      <w:r w:rsidRPr="004C4000">
        <w:rPr>
          <w:rFonts w:ascii="Times New Roman" w:eastAsia="Times New Roman" w:hAnsi="Times New Roman" w:cs="Times New Roman"/>
          <w:sz w:val="24"/>
          <w:szCs w:val="24"/>
          <w:lang w:val="en-CA"/>
        </w:rPr>
        <w:t xml:space="preserve"> Each simulated population in the landscape had a maximum carrying capacity of 50 individuals, and each simulated landscape comprised 25 (a grid of 5 by 5) interconnected such populations with structural connectivity only reflecting geographical distance. That corresponds to a maximum of 1250 individuals in the landscape. Each simulation was run for 100 generations before a demographic event was forced on up to three populations in the landscape. 10 more generations were simulated after the event.</w:t>
      </w:r>
    </w:p>
    <w:p w14:paraId="7C37EAED" w14:textId="77777777" w:rsidR="004E13A5" w:rsidRPr="004C4000" w:rsidRDefault="004E13A5" w:rsidP="004E13A5">
      <w:pPr>
        <w:spacing w:after="240" w:line="480" w:lineRule="auto"/>
        <w:rPr>
          <w:rFonts w:ascii="Times New Roman" w:hAnsi="Times New Roman" w:cs="Times New Roman"/>
          <w:sz w:val="24"/>
          <w:szCs w:val="24"/>
          <w:lang w:val="en-CA"/>
        </w:rPr>
      </w:pPr>
      <w:r w:rsidRPr="004C4000">
        <w:rPr>
          <w:rFonts w:ascii="Times New Roman" w:eastAsia="Times New Roman" w:hAnsi="Times New Roman" w:cs="Times New Roman"/>
          <w:sz w:val="24"/>
          <w:szCs w:val="24"/>
          <w:lang w:val="en-GB"/>
        </w:rPr>
        <w:t>W</w:t>
      </w:r>
      <w:r w:rsidRPr="004C4000">
        <w:rPr>
          <w:rFonts w:ascii="Times New Roman" w:eastAsia="Times New Roman" w:hAnsi="Times New Roman" w:cs="Times New Roman"/>
          <w:sz w:val="24"/>
          <w:szCs w:val="24"/>
          <w:lang w:val="en-CA"/>
        </w:rPr>
        <w:t xml:space="preserve">e simulated 180 replicates for each scenario, with the new allocation of allelic frequencies for each replicate. Those parameters were chosen as a compromise between realism and </w:t>
      </w:r>
      <w:r w:rsidRPr="004C4000">
        <w:rPr>
          <w:rFonts w:ascii="Times New Roman" w:eastAsia="Times New Roman" w:hAnsi="Times New Roman" w:cs="Times New Roman"/>
          <w:sz w:val="24"/>
          <w:szCs w:val="24"/>
          <w:lang w:val="en-CA"/>
        </w:rPr>
        <w:lastRenderedPageBreak/>
        <w:t xml:space="preserve">computational time limitations, and </w:t>
      </w:r>
      <w:r w:rsidRPr="004C4000">
        <w:rPr>
          <w:rFonts w:ascii="Times New Roman" w:hAnsi="Times New Roman" w:cs="Times New Roman"/>
          <w:sz w:val="24"/>
          <w:szCs w:val="24"/>
          <w:lang w:val="en-CA"/>
        </w:rPr>
        <w:t>we believe they were appropriate to produce the complex evolutionary dynamics necessary to reasonably realistic and useful genetic data.</w:t>
      </w:r>
    </w:p>
    <w:p w14:paraId="083C7419" w14:textId="540A9C5C" w:rsidR="004E13A5" w:rsidRPr="004C4000" w:rsidRDefault="005542C9" w:rsidP="004E13A5">
      <w:pPr>
        <w:spacing w:after="240" w:line="480" w:lineRule="auto"/>
        <w:rPr>
          <w:rFonts w:ascii="Times New Roman" w:hAnsi="Times New Roman" w:cs="Times New Roman"/>
          <w:sz w:val="24"/>
          <w:szCs w:val="24"/>
          <w:lang w:val="en-CA"/>
        </w:rPr>
      </w:pPr>
      <w:r>
        <w:rPr>
          <w:rFonts w:ascii="Times New Roman" w:hAnsi="Times New Roman" w:cs="Times New Roman"/>
          <w:sz w:val="24"/>
          <w:szCs w:val="24"/>
          <w:lang w:val="en-CA"/>
        </w:rPr>
        <w:t>We</w:t>
      </w:r>
      <w:r w:rsidR="004E13A5" w:rsidRPr="004C4000">
        <w:rPr>
          <w:rFonts w:ascii="Times New Roman" w:hAnsi="Times New Roman" w:cs="Times New Roman"/>
          <w:sz w:val="24"/>
          <w:szCs w:val="24"/>
          <w:lang w:val="en-CA"/>
        </w:rPr>
        <w:t xml:space="preserve"> examined the influence of dispersal, demographic event type, and demographic event spatial extent on the persistence of genetic spatial legacies using this simulation model. With 3 dispersal regimes, 2 different demographic event types and 3 different numbers of populations affected, we have 18 different scenarios giving us a total of 3240</w:t>
      </w:r>
      <w:r w:rsidR="008E6B15">
        <w:rPr>
          <w:rFonts w:ascii="Times New Roman" w:hAnsi="Times New Roman" w:cs="Times New Roman"/>
          <w:sz w:val="24"/>
          <w:szCs w:val="24"/>
          <w:lang w:val="en-CA"/>
        </w:rPr>
        <w:t xml:space="preserve"> (18 x 180)</w:t>
      </w:r>
      <w:r w:rsidR="004E13A5" w:rsidRPr="004C4000">
        <w:rPr>
          <w:rFonts w:ascii="Times New Roman" w:hAnsi="Times New Roman" w:cs="Times New Roman"/>
          <w:sz w:val="24"/>
          <w:szCs w:val="24"/>
          <w:lang w:val="en-CA"/>
        </w:rPr>
        <w:t xml:space="preserve"> simulations. In the next sections, we detail how we modelled the aforementioned three factors. Additional material concerning the use of the simulator can be found in Supplementary Materials.</w:t>
      </w:r>
    </w:p>
    <w:p w14:paraId="123E8913"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 </w:t>
      </w:r>
    </w:p>
    <w:p w14:paraId="041D54E7" w14:textId="77777777" w:rsidR="004E13A5" w:rsidRPr="004C4000" w:rsidRDefault="004E13A5" w:rsidP="004E13A5">
      <w:pPr>
        <w:spacing w:after="240"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Dispersal regimes</w:t>
      </w:r>
    </w:p>
    <w:p w14:paraId="744EE1D4" w14:textId="018598E8" w:rsidR="004E13A5" w:rsidRPr="004C4000" w:rsidRDefault="004E13A5" w:rsidP="004E13A5">
      <w:pPr>
        <w:spacing w:before="240"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The dispersal of individuals was controlled through a dispersal kernel based on a negative exponential distribution from which the distance realised by an individual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Pr>
          <w:rFonts w:ascii="Times New Roman" w:eastAsia="Times New Roman" w:hAnsi="Times New Roman" w:cs="Times New Roman"/>
          <w:sz w:val="24"/>
          <w:szCs w:val="24"/>
          <w:lang w:val="en-CA"/>
        </w:rPr>
        <w:t>) is sampled</w:t>
      </w:r>
      <w:r w:rsidRPr="004C4000">
        <w:rPr>
          <w:rFonts w:ascii="Times New Roman" w:eastAsia="Times New Roman" w:hAnsi="Times New Roman" w:cs="Times New Roman"/>
          <w:sz w:val="24"/>
          <w:szCs w:val="24"/>
          <w:lang w:val="en-CA"/>
        </w:rPr>
        <w:t>. This distribution transforms the cost distance of travel (CD) between cells according to a single parameter (</w:t>
      </w:r>
      <w:r w:rsidRPr="004C4000">
        <w:rPr>
          <w:rFonts w:ascii="Times New Roman" w:eastAsia="Times New Roman" w:hAnsi="Times New Roman" w:cs="Times New Roman"/>
          <w:i/>
          <w:sz w:val="24"/>
          <w:szCs w:val="24"/>
          <w:lang w:val="en-CA"/>
        </w:rPr>
        <w:t>B</w:t>
      </w:r>
      <w:r w:rsidRPr="004C4000">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4C4000">
        <w:rPr>
          <w:rFonts w:ascii="Times New Roman" w:eastAsia="Times New Roman" w:hAnsi="Times New Roman" w:cs="Times New Roman"/>
          <w:sz w:val="24"/>
          <w:szCs w:val="24"/>
          <w:lang w:val="en-CA"/>
        </w:rPr>
        <w:t xml:space="preserve">. Cost distances used here are simply the geographical distances between the centroids of the populations. The values created through the use of the negative exponential distribution can then be rescaled using the maximum and the minimum distance possible in the landscape, which gives us the probability that an individual </w:t>
      </w:r>
      <w:r w:rsidR="00F06536">
        <w:rPr>
          <w:rFonts w:ascii="Times New Roman" w:eastAsia="Times New Roman" w:hAnsi="Times New Roman" w:cs="Times New Roman"/>
          <w:sz w:val="24"/>
          <w:szCs w:val="24"/>
          <w:lang w:val="en-CA"/>
        </w:rPr>
        <w:t>reaches a population beyond a certain CD</w:t>
      </w:r>
      <w:r w:rsidRPr="004C4000">
        <w:rPr>
          <w:rFonts w:ascii="Times New Roman" w:eastAsia="Times New Roman" w:hAnsi="Times New Roman" w:cs="Times New Roman"/>
          <w:sz w:val="24"/>
          <w:szCs w:val="24"/>
          <w:lang w:val="en-CA"/>
        </w:rPr>
        <w:t>:</w:t>
      </w:r>
    </w:p>
    <w:p w14:paraId="113A7FE6" w14:textId="7A071616" w:rsidR="004E13A5" w:rsidRPr="004C4000" w:rsidRDefault="004E13A5" w:rsidP="004E13A5">
      <w:pPr>
        <w:spacing w:line="480" w:lineRule="auto"/>
        <w:rPr>
          <w:rFonts w:ascii="Times New Roman" w:eastAsiaTheme="minorEastAsia" w:hAnsi="Times New Roman" w:cs="Times New Roman"/>
          <w:sz w:val="24"/>
          <w:szCs w:val="24"/>
          <w:lang w:val="en-CA"/>
        </w:rPr>
      </w:pPr>
      <m:oMath>
        <m:r>
          <w:rPr>
            <w:rFonts w:ascii="Cambria Math" w:hAnsi="Cambria Math" w:cs="Times New Roman"/>
            <w:sz w:val="24"/>
            <w:szCs w:val="24"/>
            <w:lang w:val="en-CA"/>
          </w:rPr>
          <m:t>p(</m:t>
        </m:r>
        <m:r>
          <w:rPr>
            <w:rFonts w:ascii="Cambria Math" w:hAnsi="Cambria Math" w:cs="Times New Roman"/>
            <w:sz w:val="24"/>
            <w:szCs w:val="24"/>
            <w:lang w:val="en-CA"/>
          </w:rPr>
          <m:t xml:space="preserve">movement to population </m:t>
        </m:r>
        <m:r>
          <w:rPr>
            <w:rFonts w:ascii="Cambria Math" w:hAnsi="Cambria Math" w:cs="Times New Roman"/>
            <w:sz w:val="24"/>
            <w:szCs w:val="24"/>
            <w:lang w:val="en-CA"/>
          </w:rPr>
          <m:t>at</m:t>
        </m:r>
        <m:r>
          <w:rPr>
            <w:rFonts w:ascii="Cambria Math" w:hAnsi="Cambria Math" w:cs="Times New Roman"/>
            <w:sz w:val="24"/>
            <w:szCs w:val="24"/>
            <w:lang w:val="en-CA"/>
          </w:rPr>
          <m:t xml:space="preserve"> CD</m:t>
        </m:r>
        <m:r>
          <w:rPr>
            <w:rFonts w:ascii="Cambria Math" w:hAnsi="Cambria Math" w:cs="Times New Roman"/>
            <w:sz w:val="24"/>
            <w:szCs w:val="24"/>
            <w:lang w:val="en-CA"/>
          </w:rPr>
          <m:t>)=</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B*CD</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B*max</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den>
        </m:f>
      </m:oMath>
      <w:r w:rsidRPr="004C4000">
        <w:rPr>
          <w:rFonts w:ascii="Times New Roman" w:eastAsiaTheme="minorEastAsia" w:hAnsi="Times New Roman" w:cs="Times New Roman"/>
          <w:sz w:val="24"/>
          <w:szCs w:val="24"/>
          <w:lang w:val="en-CA"/>
        </w:rPr>
        <w:t xml:space="preserve"> </w:t>
      </w:r>
    </w:p>
    <w:p w14:paraId="0C495407" w14:textId="77777777"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4C4000">
        <w:rPr>
          <w:rFonts w:ascii="Times New Roman" w:eastAsia="Times New Roman" w:hAnsi="Times New Roman" w:cs="Times New Roman"/>
          <w:sz w:val="24"/>
          <w:szCs w:val="24"/>
          <w:lang w:val="en-CA"/>
        </w:rPr>
        <w:t xml:space="preserve"> is randomly sampled as being higher than 1, t</w:t>
      </w:r>
      <w:r w:rsidRPr="004C4000">
        <w:rPr>
          <w:rFonts w:ascii="Times New Roman" w:hAnsi="Times New Roman" w:cs="Times New Roman"/>
          <w:sz w:val="24"/>
          <w:szCs w:val="24"/>
          <w:lang w:val="en-CA"/>
        </w:rPr>
        <w:t xml:space="preserve">he target population to which an individual travels, was selected randomly from the set of populations available at the distance </w:t>
      </w:r>
      <w:r w:rsidRPr="004C4000">
        <w:rPr>
          <w:rFonts w:ascii="Times New Roman" w:hAnsi="Times New Roman" w:cs="Times New Roman"/>
          <w:sz w:val="24"/>
          <w:szCs w:val="24"/>
          <w:lang w:val="en-CA"/>
        </w:rPr>
        <w:lastRenderedPageBreak/>
        <w:t>selected in the previous step</w:t>
      </w:r>
      <w:r w:rsidRPr="004C4000">
        <w:rPr>
          <w:rFonts w:ascii="Times New Roman" w:eastAsia="Times New Roman" w:hAnsi="Times New Roman" w:cs="Times New Roman"/>
          <w:sz w:val="24"/>
          <w:szCs w:val="24"/>
          <w:lang w:val="en-CA"/>
        </w:rPr>
        <w:t>. Otherwise, the individual stays within its original population. We chose this way of modelling dispersal so that most individuals stay within their original population, that is more individuals randomly travel a distance below 1 than higher, while keeping opportunities for occasional long distance dispersal. This holds advantages compared to simpler approaches such as nearest neighbours or linear probability (REF).</w:t>
      </w:r>
    </w:p>
    <w:p w14:paraId="7429503B" w14:textId="380E7317" w:rsidR="004E13A5" w:rsidRDefault="004E13A5" w:rsidP="004E13A5">
      <w:pPr>
        <w:spacing w:line="480" w:lineRule="auto"/>
        <w:rPr>
          <w:rFonts w:ascii="Times New Roman" w:hAnsi="Times New Roman" w:cs="Times New Roman"/>
          <w:sz w:val="24"/>
          <w:szCs w:val="24"/>
          <w:lang w:val="en-CA"/>
        </w:rPr>
      </w:pPr>
      <w:r w:rsidRPr="004C4000">
        <w:rPr>
          <w:rFonts w:ascii="Times New Roman" w:hAnsi="Times New Roman" w:cs="Times New Roman"/>
          <w:sz w:val="24"/>
          <w:szCs w:val="24"/>
          <w:lang w:val="en-CA"/>
        </w:rPr>
        <w:t xml:space="preserve">In order to investigate the effect of different levels of dispersal, we changed the dispersal kernel by choosing values of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which would give us low, intermediate and high dispersal</w:t>
      </w:r>
      <w:r w:rsidR="00C402B5">
        <w:rPr>
          <w:rFonts w:ascii="Times New Roman" w:hAnsi="Times New Roman" w:cs="Times New Roman"/>
          <w:sz w:val="24"/>
          <w:szCs w:val="24"/>
          <w:lang w:val="en-CA"/>
        </w:rPr>
        <w:t xml:space="preserve"> </w:t>
      </w:r>
      <w:r w:rsidR="00C402B5">
        <w:rPr>
          <w:rFonts w:ascii="Times New Roman" w:hAnsi="Times New Roman" w:cs="Times New Roman"/>
          <w:sz w:val="24"/>
          <w:szCs w:val="24"/>
          <w:lang w:val="en-CA"/>
        </w:rPr>
        <w:t>(Fig.1)</w:t>
      </w:r>
      <w:r w:rsidRPr="004C4000">
        <w:rPr>
          <w:rFonts w:ascii="Times New Roman" w:hAnsi="Times New Roman" w:cs="Times New Roman"/>
          <w:sz w:val="24"/>
          <w:szCs w:val="24"/>
          <w:lang w:val="en-CA"/>
        </w:rPr>
        <w:t xml:space="preserve">. We considered the % </w:t>
      </w:r>
      <w:r w:rsidRPr="004C4000">
        <w:rPr>
          <w:rFonts w:ascii="Times New Roman" w:eastAsia="Times New Roman" w:hAnsi="Times New Roman" w:cs="Times New Roman"/>
          <w:sz w:val="24"/>
          <w:szCs w:val="24"/>
          <w:lang w:val="en-CA"/>
        </w:rPr>
        <w:t xml:space="preserve">of individuals </w:t>
      </w:r>
      <w:r w:rsidR="00907699">
        <w:rPr>
          <w:rFonts w:ascii="Times New Roman" w:eastAsia="Times New Roman" w:hAnsi="Times New Roman" w:cs="Times New Roman"/>
          <w:sz w:val="24"/>
          <w:szCs w:val="24"/>
          <w:lang w:val="en-CA"/>
        </w:rPr>
        <w:t>reaching an adjacent population</w:t>
      </w:r>
      <w:r w:rsidRPr="004C4000">
        <w:rPr>
          <w:rFonts w:ascii="Times New Roman" w:eastAsia="Times New Roman" w:hAnsi="Times New Roman" w:cs="Times New Roman"/>
          <w:sz w:val="24"/>
          <w:szCs w:val="24"/>
          <w:lang w:val="en-CA"/>
        </w:rPr>
        <w:t xml:space="preserve"> as an indicator of the intensity of dispersal. We therefore respectively chose 1% </w:t>
      </w:r>
      <w:r w:rsidRPr="004C4000">
        <w:rPr>
          <w:rFonts w:ascii="Times New Roman" w:hAnsi="Times New Roman" w:cs="Times New Roman"/>
          <w:sz w:val="24"/>
          <w:szCs w:val="24"/>
          <w:lang w:val="en-CA"/>
        </w:rPr>
        <w:t>(</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2), 5% (</w:t>
      </w:r>
      <w:r w:rsidRPr="004C4000">
        <w:rPr>
          <w:rFonts w:ascii="Times New Roman" w:hAnsi="Times New Roman" w:cs="Times New Roman"/>
          <w:i/>
          <w:sz w:val="24"/>
          <w:szCs w:val="24"/>
          <w:lang w:val="en-CA"/>
        </w:rPr>
        <w:t>B</w:t>
      </w:r>
      <w:r w:rsidRPr="004C4000">
        <w:rPr>
          <w:rFonts w:ascii="Times New Roman" w:hAnsi="Times New Roman" w:cs="Times New Roman"/>
          <w:sz w:val="24"/>
          <w:szCs w:val="24"/>
          <w:lang w:val="en-CA"/>
        </w:rPr>
        <w:t xml:space="preserve"> = 1.301), and 25% (</w:t>
      </w:r>
      <w:r w:rsidRPr="004C4000">
        <w:rPr>
          <w:rFonts w:ascii="Times New Roman" w:hAnsi="Times New Roman" w:cs="Times New Roman"/>
          <w:i/>
          <w:sz w:val="24"/>
          <w:szCs w:val="24"/>
          <w:lang w:val="en-CA"/>
        </w:rPr>
        <w:t>B</w:t>
      </w:r>
      <w:r w:rsidR="00960F8C">
        <w:rPr>
          <w:rFonts w:ascii="Times New Roman" w:hAnsi="Times New Roman" w:cs="Times New Roman"/>
          <w:sz w:val="24"/>
          <w:szCs w:val="24"/>
          <w:lang w:val="en-CA"/>
        </w:rPr>
        <w:t xml:space="preserve"> = 0.601</w:t>
      </w:r>
      <w:r w:rsidRPr="004C4000">
        <w:rPr>
          <w:rFonts w:ascii="Times New Roman" w:hAnsi="Times New Roman" w:cs="Times New Roman"/>
          <w:sz w:val="24"/>
          <w:szCs w:val="24"/>
          <w:lang w:val="en-CA"/>
        </w:rPr>
        <w:t>5)</w:t>
      </w:r>
      <w:r w:rsidR="00B00A89">
        <w:rPr>
          <w:rFonts w:ascii="Times New Roman" w:hAnsi="Times New Roman" w:cs="Times New Roman"/>
          <w:sz w:val="24"/>
          <w:szCs w:val="24"/>
          <w:lang w:val="en-CA"/>
        </w:rPr>
        <w:t>.</w:t>
      </w:r>
    </w:p>
    <w:p w14:paraId="7E9691E2" w14:textId="33302110" w:rsidR="00B00A89" w:rsidRPr="004C4000" w:rsidRDefault="006A175B" w:rsidP="004E13A5">
      <w:pPr>
        <w:spacing w:line="480" w:lineRule="auto"/>
        <w:rPr>
          <w:rFonts w:ascii="Times New Roman" w:hAnsi="Times New Roman" w:cs="Times New Roman"/>
          <w:sz w:val="24"/>
          <w:szCs w:val="24"/>
          <w:lang w:val="en-CA"/>
        </w:rPr>
      </w:pPr>
      <w:r w:rsidRPr="006A175B">
        <w:rPr>
          <w:rFonts w:ascii="Times New Roman" w:hAnsi="Times New Roman" w:cs="Times New Roman"/>
          <w:noProof/>
          <w:sz w:val="24"/>
          <w:szCs w:val="24"/>
        </w:rPr>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Default="00B00A89" w:rsidP="004E13A5">
      <w:pPr>
        <w:spacing w:line="480" w:lineRule="auto"/>
        <w:rPr>
          <w:rFonts w:ascii="Times New Roman" w:hAnsi="Times New Roman" w:cs="Times New Roman"/>
          <w:sz w:val="24"/>
          <w:szCs w:val="24"/>
          <w:lang w:val="en-CA"/>
        </w:rPr>
      </w:pPr>
      <w:r w:rsidRPr="009219AB">
        <w:rPr>
          <w:rFonts w:ascii="Times New Roman" w:hAnsi="Times New Roman" w:cs="Times New Roman"/>
          <w:b/>
          <w:sz w:val="24"/>
          <w:szCs w:val="24"/>
          <w:lang w:val="en-CA"/>
        </w:rPr>
        <w:lastRenderedPageBreak/>
        <w:t xml:space="preserve">Fig.1: </w:t>
      </w:r>
      <w:r w:rsidR="009219AB">
        <w:rPr>
          <w:rFonts w:ascii="Times New Roman" w:hAnsi="Times New Roman" w:cs="Times New Roman"/>
          <w:sz w:val="24"/>
          <w:szCs w:val="24"/>
          <w:lang w:val="en-CA"/>
        </w:rPr>
        <w:t xml:space="preserve">Probability of dispersal </w:t>
      </w:r>
      <w:r w:rsidR="00EE7EE0">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Pr>
          <w:rFonts w:ascii="Times New Roman" w:hAnsi="Times New Roman" w:cs="Times New Roman"/>
          <w:sz w:val="24"/>
          <w:szCs w:val="24"/>
          <w:lang w:val="en-CA"/>
        </w:rPr>
        <w:t>it does not leave its original p</w:t>
      </w:r>
      <w:r w:rsidR="00EE7EE0">
        <w:rPr>
          <w:rFonts w:ascii="Times New Roman" w:hAnsi="Times New Roman" w:cs="Times New Roman"/>
          <w:sz w:val="24"/>
          <w:szCs w:val="24"/>
          <w:lang w:val="en-CA"/>
        </w:rPr>
        <w:t>opulation.</w:t>
      </w:r>
    </w:p>
    <w:p w14:paraId="220E0D59" w14:textId="77777777" w:rsidR="008D5B11" w:rsidRPr="009219AB" w:rsidRDefault="008D5B11" w:rsidP="004E13A5">
      <w:pPr>
        <w:spacing w:line="480" w:lineRule="auto"/>
        <w:rPr>
          <w:rFonts w:ascii="Times New Roman" w:hAnsi="Times New Roman" w:cs="Times New Roman"/>
          <w:sz w:val="24"/>
          <w:szCs w:val="24"/>
          <w:lang w:val="en-CA"/>
        </w:rPr>
      </w:pPr>
    </w:p>
    <w:p w14:paraId="1103120E" w14:textId="77777777" w:rsidR="004E13A5" w:rsidRPr="004C4000" w:rsidRDefault="004E13A5" w:rsidP="004E13A5">
      <w:pPr>
        <w:spacing w:line="480" w:lineRule="auto"/>
        <w:rPr>
          <w:rFonts w:ascii="Times New Roman" w:hAnsi="Times New Roman" w:cs="Times New Roman"/>
          <w:i/>
          <w:sz w:val="24"/>
          <w:szCs w:val="24"/>
          <w:lang w:val="en-CA"/>
        </w:rPr>
      </w:pPr>
      <w:r w:rsidRPr="004C4000">
        <w:rPr>
          <w:rFonts w:ascii="Times New Roman" w:hAnsi="Times New Roman" w:cs="Times New Roman"/>
          <w:i/>
          <w:sz w:val="24"/>
          <w:szCs w:val="24"/>
          <w:lang w:val="en-CA"/>
        </w:rPr>
        <w:t>Demographic events design</w:t>
      </w:r>
    </w:p>
    <w:p w14:paraId="3DD868B2" w14:textId="5A6A4033"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 xml:space="preserve">The first demographic event we considered involves modelling a massive extraneous immigration from a previously isolated population otherwise sharing the same characteristics as other populations. This population was simulated during the same number of generations and the cost distance from the isolated population to the target population(s) and was set to 0 between the </w:t>
      </w:r>
      <w:r w:rsidR="0023072B">
        <w:rPr>
          <w:rFonts w:ascii="Times New Roman" w:eastAsia="Times New Roman" w:hAnsi="Times New Roman" w:cs="Times New Roman"/>
          <w:sz w:val="24"/>
          <w:szCs w:val="24"/>
          <w:lang w:val="en-GB"/>
        </w:rPr>
        <w:t>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23072B">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p>
    <w:p w14:paraId="323544B0" w14:textId="52C46228"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 xml:space="preserve">The second scenario involves </w:t>
      </w:r>
      <w:commentRangeStart w:id="21"/>
      <w:r w:rsidRPr="004C4000">
        <w:rPr>
          <w:rFonts w:ascii="Times New Roman" w:eastAsia="Times New Roman" w:hAnsi="Times New Roman" w:cs="Times New Roman"/>
          <w:sz w:val="24"/>
          <w:szCs w:val="24"/>
          <w:lang w:val="en-GB"/>
        </w:rPr>
        <w:t xml:space="preserve">a demographic bottleneck through massive mortality. </w:t>
      </w:r>
      <w:commentRangeEnd w:id="21"/>
      <w:r w:rsidRPr="004C4000">
        <w:rPr>
          <w:rStyle w:val="Marquedecommentaire"/>
          <w:rFonts w:ascii="Times New Roman" w:hAnsi="Times New Roman" w:cs="Times New Roman"/>
          <w:sz w:val="24"/>
          <w:szCs w:val="24"/>
        </w:rPr>
        <w:commentReference w:id="21"/>
      </w:r>
      <w:r w:rsidRPr="004C4000">
        <w:rPr>
          <w:rFonts w:ascii="Times New Roman" w:eastAsia="Times New Roman" w:hAnsi="Times New Roman" w:cs="Times New Roman"/>
          <w:sz w:val="24"/>
          <w:szCs w:val="24"/>
          <w:lang w:val="en-GB"/>
        </w:rPr>
        <w:t>To do that, the carrying capacity of the d</w:t>
      </w:r>
      <w:r w:rsidR="00B70338">
        <w:rPr>
          <w:rFonts w:ascii="Times New Roman" w:eastAsia="Times New Roman" w:hAnsi="Times New Roman" w:cs="Times New Roman"/>
          <w:sz w:val="24"/>
          <w:szCs w:val="24"/>
          <w:lang w:val="en-GB"/>
        </w:rPr>
        <w:t>isturbed population was set to 2</w:t>
      </w:r>
      <w:r w:rsidRPr="004C4000">
        <w:rPr>
          <w:rFonts w:ascii="Times New Roman" w:eastAsia="Times New Roman" w:hAnsi="Times New Roman" w:cs="Times New Roman"/>
          <w:sz w:val="24"/>
          <w:szCs w:val="24"/>
          <w:lang w:val="en-GB"/>
        </w:rPr>
        <w:t xml:space="preserve">0% of </w:t>
      </w:r>
      <w:r w:rsidR="00B70338">
        <w:rPr>
          <w:rFonts w:ascii="Times New Roman" w:eastAsia="Times New Roman" w:hAnsi="Times New Roman" w:cs="Times New Roman"/>
          <w:sz w:val="24"/>
          <w:szCs w:val="24"/>
          <w:lang w:val="en-GB"/>
        </w:rPr>
        <w:t>its original value between the 1</w:t>
      </w:r>
      <w:r w:rsidRPr="004C4000">
        <w:rPr>
          <w:rFonts w:ascii="Times New Roman" w:eastAsia="Times New Roman" w:hAnsi="Times New Roman" w:cs="Times New Roman"/>
          <w:sz w:val="24"/>
          <w:szCs w:val="24"/>
          <w:lang w:val="en-GB"/>
        </w:rPr>
        <w:t>00</w:t>
      </w:r>
      <w:r w:rsidRPr="004C4000">
        <w:rPr>
          <w:rFonts w:ascii="Times New Roman" w:eastAsia="Times New Roman" w:hAnsi="Times New Roman" w:cs="Times New Roman"/>
          <w:sz w:val="24"/>
          <w:szCs w:val="24"/>
          <w:vertAlign w:val="superscript"/>
          <w:lang w:val="en-GB"/>
        </w:rPr>
        <w:t>th</w:t>
      </w:r>
      <w:r w:rsidR="00B70338">
        <w:rPr>
          <w:rFonts w:ascii="Times New Roman" w:eastAsia="Times New Roman" w:hAnsi="Times New Roman" w:cs="Times New Roman"/>
          <w:sz w:val="24"/>
          <w:szCs w:val="24"/>
          <w:lang w:val="en-GB"/>
        </w:rPr>
        <w:t xml:space="preserve"> and 1</w:t>
      </w:r>
      <w:r w:rsidRPr="004C4000">
        <w:rPr>
          <w:rFonts w:ascii="Times New Roman" w:eastAsia="Times New Roman" w:hAnsi="Times New Roman" w:cs="Times New Roman"/>
          <w:sz w:val="24"/>
          <w:szCs w:val="24"/>
          <w:lang w:val="en-GB"/>
        </w:rPr>
        <w:t>01</w:t>
      </w:r>
      <w:r w:rsidRPr="004C4000">
        <w:rPr>
          <w:rFonts w:ascii="Times New Roman" w:eastAsia="Times New Roman" w:hAnsi="Times New Roman" w:cs="Times New Roman"/>
          <w:sz w:val="24"/>
          <w:szCs w:val="24"/>
          <w:vertAlign w:val="superscript"/>
          <w:lang w:val="en-GB"/>
        </w:rPr>
        <w:t>st</w:t>
      </w:r>
      <w:r w:rsidRPr="004C4000">
        <w:rPr>
          <w:rFonts w:ascii="Times New Roman" w:eastAsia="Times New Roman" w:hAnsi="Times New Roman" w:cs="Times New Roman"/>
          <w:sz w:val="24"/>
          <w:szCs w:val="24"/>
          <w:lang w:val="en-GB"/>
        </w:rPr>
        <w:t xml:space="preserve"> generations.</w:t>
      </w:r>
    </w:p>
    <w:p w14:paraId="4098ED7A"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4C4000" w:rsidRDefault="004E13A5" w:rsidP="004E13A5">
      <w:pPr>
        <w:spacing w:line="480" w:lineRule="auto"/>
        <w:rPr>
          <w:rFonts w:ascii="Times New Roman" w:eastAsia="Times New Roman" w:hAnsi="Times New Roman" w:cs="Times New Roman"/>
          <w:i/>
          <w:sz w:val="24"/>
          <w:szCs w:val="24"/>
          <w:lang w:val="en-CA"/>
        </w:rPr>
      </w:pPr>
      <w:r w:rsidRPr="004C4000">
        <w:rPr>
          <w:rFonts w:ascii="Times New Roman" w:eastAsia="Times New Roman" w:hAnsi="Times New Roman" w:cs="Times New Roman"/>
          <w:i/>
          <w:sz w:val="24"/>
          <w:szCs w:val="24"/>
          <w:lang w:val="en-CA"/>
        </w:rPr>
        <w:t xml:space="preserve">Number and position of </w:t>
      </w:r>
      <w:r w:rsidR="00611055">
        <w:rPr>
          <w:rFonts w:ascii="Times New Roman" w:eastAsia="Times New Roman" w:hAnsi="Times New Roman" w:cs="Times New Roman"/>
          <w:i/>
          <w:sz w:val="24"/>
          <w:szCs w:val="24"/>
          <w:lang w:val="en-CA"/>
        </w:rPr>
        <w:t xml:space="preserve">target </w:t>
      </w:r>
      <w:r w:rsidRPr="004C4000">
        <w:rPr>
          <w:rFonts w:ascii="Times New Roman" w:eastAsia="Times New Roman" w:hAnsi="Times New Roman" w:cs="Times New Roman"/>
          <w:i/>
          <w:sz w:val="24"/>
          <w:szCs w:val="24"/>
          <w:lang w:val="en-CA"/>
        </w:rPr>
        <w:t>populations</w:t>
      </w:r>
    </w:p>
    <w:p w14:paraId="06D28190" w14:textId="275F57B6" w:rsidR="004E13A5" w:rsidRPr="004C4000" w:rsidRDefault="004E13A5" w:rsidP="004E13A5">
      <w:pPr>
        <w:spacing w:line="480" w:lineRule="auto"/>
        <w:rPr>
          <w:rFonts w:ascii="Times New Roman" w:eastAsia="Times New Roman" w:hAnsi="Times New Roman" w:cs="Times New Roman"/>
          <w:sz w:val="24"/>
          <w:szCs w:val="24"/>
          <w:lang w:val="en-CA"/>
        </w:rPr>
      </w:pPr>
      <w:r w:rsidRPr="004C4000">
        <w:rPr>
          <w:rFonts w:ascii="Times New Roman" w:eastAsia="Times New Roman" w:hAnsi="Times New Roman" w:cs="Times New Roman"/>
          <w:sz w:val="24"/>
          <w:szCs w:val="24"/>
          <w:lang w:val="en-CA"/>
        </w:rPr>
        <w:t xml:space="preserve">Beyond the dispersal intensity and the demographic event type, we wanted to evaluate how the number of </w:t>
      </w:r>
      <w:r w:rsidR="00611055">
        <w:rPr>
          <w:rFonts w:ascii="Times New Roman" w:eastAsia="Times New Roman" w:hAnsi="Times New Roman" w:cs="Times New Roman"/>
          <w:sz w:val="24"/>
          <w:szCs w:val="24"/>
          <w:lang w:val="en-CA"/>
        </w:rPr>
        <w:t xml:space="preserve">target </w:t>
      </w:r>
      <w:r w:rsidRPr="004C4000">
        <w:rPr>
          <w:rFonts w:ascii="Times New Roman" w:eastAsia="Times New Roman" w:hAnsi="Times New Roman" w:cs="Times New Roman"/>
          <w:sz w:val="24"/>
          <w:szCs w:val="24"/>
          <w:lang w:val="en-CA"/>
        </w:rPr>
        <w:t xml:space="preserve">populations </w:t>
      </w:r>
      <w:r w:rsidR="006624C2">
        <w:rPr>
          <w:rFonts w:ascii="Times New Roman" w:eastAsia="Times New Roman" w:hAnsi="Times New Roman" w:cs="Times New Roman"/>
          <w:sz w:val="24"/>
          <w:szCs w:val="24"/>
          <w:lang w:val="en-CA"/>
        </w:rPr>
        <w:t>affected</w:t>
      </w:r>
      <w:r w:rsidRPr="004C4000">
        <w:rPr>
          <w:rFonts w:ascii="Times New Roman" w:eastAsia="Times New Roman" w:hAnsi="Times New Roman" w:cs="Times New Roman"/>
          <w:sz w:val="24"/>
          <w:szCs w:val="24"/>
          <w:lang w:val="en-CA"/>
        </w:rPr>
        <w:t xml:space="preserve"> the performance of our testing procedure. To achieve this, we disturbed from 1 to </w:t>
      </w:r>
      <w:r w:rsidR="004A38A8">
        <w:rPr>
          <w:rFonts w:ascii="Times New Roman" w:eastAsia="Times New Roman" w:hAnsi="Times New Roman" w:cs="Times New Roman"/>
          <w:sz w:val="24"/>
          <w:szCs w:val="24"/>
          <w:lang w:val="en-CA"/>
        </w:rPr>
        <w:t>3</w:t>
      </w:r>
      <w:r w:rsidRPr="004C4000">
        <w:rPr>
          <w:rFonts w:ascii="Times New Roman" w:eastAsia="Times New Roman" w:hAnsi="Times New Roman" w:cs="Times New Roman"/>
          <w:sz w:val="24"/>
          <w:szCs w:val="24"/>
          <w:lang w:val="en-CA"/>
        </w:rPr>
        <w:t xml:space="preserve"> populations among the 25. When only 1 population was disturbed we partitioned the 180 replicates of that scenario equally among 6 populations in the landscape</w:t>
      </w:r>
      <w:r w:rsidR="004A38A8">
        <w:rPr>
          <w:rFonts w:ascii="Times New Roman" w:eastAsia="Times New Roman" w:hAnsi="Times New Roman" w:cs="Times New Roman"/>
          <w:sz w:val="24"/>
          <w:szCs w:val="24"/>
          <w:lang w:val="en-CA"/>
        </w:rPr>
        <w:t xml:space="preserve">. </w:t>
      </w:r>
      <w:r w:rsidRPr="004C4000">
        <w:rPr>
          <w:rFonts w:ascii="Times New Roman" w:eastAsia="Times New Roman" w:hAnsi="Times New Roman" w:cs="Times New Roman"/>
          <w:sz w:val="24"/>
          <w:szCs w:val="24"/>
          <w:lang w:val="en-CA"/>
        </w:rPr>
        <w:t>Because our landscape is homogenous and symmetric, only 6 po</w:t>
      </w:r>
      <w:r w:rsidR="004A38A8">
        <w:rPr>
          <w:rFonts w:ascii="Times New Roman" w:eastAsia="Times New Roman" w:hAnsi="Times New Roman" w:cs="Times New Roman"/>
          <w:sz w:val="24"/>
          <w:szCs w:val="24"/>
          <w:lang w:val="en-CA"/>
        </w:rPr>
        <w:t>sitions need to be assessed (</w:t>
      </w:r>
      <w:r w:rsidRPr="004C4000">
        <w:rPr>
          <w:rFonts w:ascii="Times New Roman" w:eastAsia="Times New Roman" w:hAnsi="Times New Roman" w:cs="Times New Roman"/>
          <w:sz w:val="24"/>
          <w:szCs w:val="24"/>
          <w:lang w:val="en-CA"/>
        </w:rPr>
        <w:t xml:space="preserve">Fig </w:t>
      </w:r>
      <w:r w:rsidRPr="004C4000">
        <w:rPr>
          <w:rFonts w:ascii="Times New Roman" w:eastAsia="Times New Roman" w:hAnsi="Times New Roman" w:cs="Times New Roman"/>
          <w:sz w:val="24"/>
          <w:szCs w:val="24"/>
          <w:lang w:val="en-CA"/>
        </w:rPr>
        <w:lastRenderedPageBreak/>
        <w:t>YYY). When several (</w:t>
      </w:r>
      <w:r w:rsidRPr="004C4000">
        <w:rPr>
          <w:rFonts w:ascii="Times New Roman" w:eastAsia="Times New Roman" w:hAnsi="Times New Roman" w:cs="Times New Roman"/>
          <w:i/>
          <w:sz w:val="24"/>
          <w:szCs w:val="24"/>
          <w:lang w:val="en-CA"/>
        </w:rPr>
        <w:t>k</w:t>
      </w:r>
      <w:r w:rsidRPr="004C4000">
        <w:rPr>
          <w:rFonts w:ascii="Times New Roman" w:eastAsia="Times New Roman" w:hAnsi="Times New Roman" w:cs="Times New Roman"/>
          <w:sz w:val="24"/>
          <w:szCs w:val="24"/>
          <w:lang w:val="en-CA"/>
        </w:rPr>
        <w:t xml:space="preserve">) populations were disturbed, we randomly </w:t>
      </w:r>
      <w:r w:rsidR="004A38A8">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4C4000">
        <w:rPr>
          <w:rFonts w:ascii="Times New Roman" w:eastAsia="Times New Roman" w:hAnsi="Times New Roman" w:cs="Times New Roman"/>
          <w:sz w:val="24"/>
          <w:szCs w:val="24"/>
          <w:lang w:val="en-CA"/>
        </w:rPr>
        <w:t>(30 replicates</w:t>
      </w:r>
      <w:r w:rsidR="004A38A8">
        <w:rPr>
          <w:rFonts w:ascii="Times New Roman" w:eastAsia="Times New Roman" w:hAnsi="Times New Roman" w:cs="Times New Roman"/>
          <w:sz w:val="24"/>
          <w:szCs w:val="24"/>
          <w:lang w:val="en-CA"/>
        </w:rPr>
        <w:t xml:space="preserve"> for each set of targeted populations</w:t>
      </w:r>
      <w:r w:rsidRPr="004C4000">
        <w:rPr>
          <w:rFonts w:ascii="Times New Roman" w:eastAsia="Times New Roman" w:hAnsi="Times New Roman" w:cs="Times New Roman"/>
          <w:sz w:val="24"/>
          <w:szCs w:val="24"/>
          <w:lang w:val="en-CA"/>
        </w:rPr>
        <w:t>).</w:t>
      </w:r>
      <w:r w:rsidR="004A38A8">
        <w:rPr>
          <w:rFonts w:ascii="Times New Roman" w:eastAsia="Times New Roman" w:hAnsi="Times New Roman" w:cs="Times New Roman"/>
          <w:sz w:val="24"/>
          <w:szCs w:val="24"/>
          <w:lang w:val="en-CA"/>
        </w:rPr>
        <w:t xml:space="preserve"> We choose to pick target populations this way to respect a degree of spatial autocorrelation often exhibited in demographic events.</w:t>
      </w:r>
    </w:p>
    <w:p w14:paraId="54C117AD"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
          <w:iCs/>
          <w:sz w:val="24"/>
          <w:szCs w:val="24"/>
          <w:lang w:val="en-GB"/>
        </w:rPr>
        <w:t>Genetic dissimilarity</w:t>
      </w:r>
    </w:p>
    <w:p w14:paraId="7C372E9B" w14:textId="13720A45"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sz w:val="24"/>
          <w:szCs w:val="24"/>
          <w:lang w:val="en-GB"/>
        </w:rPr>
        <w:t>The Chord distance has been commonly used in both community ecology (</w:t>
      </w:r>
      <w:proofErr w:type="spellStart"/>
      <w:r w:rsidRPr="004C4000">
        <w:rPr>
          <w:rFonts w:ascii="Times New Roman" w:eastAsia="Times New Roman" w:hAnsi="Times New Roman" w:cs="Times New Roman"/>
          <w:sz w:val="24"/>
          <w:szCs w:val="24"/>
          <w:lang w:val="en-GB"/>
        </w:rPr>
        <w:t>Orlóci</w:t>
      </w:r>
      <w:proofErr w:type="spellEnd"/>
      <w:r w:rsidRPr="004C4000">
        <w:rPr>
          <w:rFonts w:ascii="Times New Roman" w:eastAsia="Times New Roman" w:hAnsi="Times New Roman" w:cs="Times New Roman"/>
          <w:sz w:val="24"/>
          <w:szCs w:val="24"/>
          <w:lang w:val="en-GB"/>
        </w:rPr>
        <w:t xml:space="preserve"> 1967; Legendre &amp; </w:t>
      </w:r>
      <w:proofErr w:type="spellStart"/>
      <w:r w:rsidRPr="004C4000">
        <w:rPr>
          <w:rFonts w:ascii="Times New Roman" w:eastAsia="Times New Roman" w:hAnsi="Times New Roman" w:cs="Times New Roman"/>
          <w:sz w:val="24"/>
          <w:szCs w:val="24"/>
          <w:lang w:val="en-GB"/>
        </w:rPr>
        <w:t>Borcard</w:t>
      </w:r>
      <w:proofErr w:type="spellEnd"/>
      <w:r w:rsidRPr="004C4000">
        <w:rPr>
          <w:rFonts w:ascii="Times New Roman" w:eastAsia="Times New Roman" w:hAnsi="Times New Roman" w:cs="Times New Roman"/>
          <w:sz w:val="24"/>
          <w:szCs w:val="24"/>
          <w:lang w:val="en-GB"/>
        </w:rPr>
        <w:t xml:space="preserve"> 2018) and population genetics (</w:t>
      </w:r>
      <w:proofErr w:type="spellStart"/>
      <w:r w:rsidRPr="004C4000">
        <w:rPr>
          <w:rFonts w:ascii="Times New Roman" w:eastAsia="Times New Roman" w:hAnsi="Times New Roman" w:cs="Times New Roman"/>
          <w:sz w:val="24"/>
          <w:szCs w:val="24"/>
          <w:lang w:val="en-GB"/>
        </w:rPr>
        <w:t>Cavalli</w:t>
      </w:r>
      <w:proofErr w:type="spellEnd"/>
      <w:r w:rsidRPr="004C4000">
        <w:rPr>
          <w:rFonts w:ascii="Times New Roman" w:eastAsia="Times New Roman" w:hAnsi="Times New Roman" w:cs="Times New Roman"/>
          <w:sz w:val="24"/>
          <w:szCs w:val="24"/>
          <w:lang w:val="en-GB"/>
        </w:rPr>
        <w:t xml:space="preserve">-Sforza &amp; Edwards 1967; </w:t>
      </w:r>
      <w:proofErr w:type="spellStart"/>
      <w:r w:rsidRPr="004C4000">
        <w:rPr>
          <w:rFonts w:ascii="Times New Roman" w:eastAsia="Times New Roman" w:hAnsi="Times New Roman" w:cs="Times New Roman"/>
          <w:sz w:val="24"/>
          <w:szCs w:val="24"/>
          <w:lang w:val="en-GB"/>
        </w:rPr>
        <w:t>Balkenhol</w:t>
      </w:r>
      <w:proofErr w:type="spellEnd"/>
      <w:r w:rsidRPr="004C4000">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 and because it may be more appropriate than other indices of genetic dissimilarity when most of the variation among populations is due to recent changes (</w:t>
      </w:r>
      <w:proofErr w:type="spellStart"/>
      <w:r w:rsidRPr="004C4000">
        <w:rPr>
          <w:rFonts w:ascii="Times New Roman" w:eastAsia="Times New Roman" w:hAnsi="Times New Roman" w:cs="Times New Roman"/>
          <w:sz w:val="24"/>
          <w:szCs w:val="24"/>
          <w:lang w:val="en-GB"/>
        </w:rPr>
        <w:t>Takezaki</w:t>
      </w:r>
      <w:proofErr w:type="spellEnd"/>
      <w:r w:rsidRPr="004C4000">
        <w:rPr>
          <w:rFonts w:ascii="Times New Roman" w:eastAsia="Times New Roman" w:hAnsi="Times New Roman" w:cs="Times New Roman"/>
          <w:sz w:val="24"/>
          <w:szCs w:val="24"/>
          <w:lang w:val="en-GB"/>
        </w:rPr>
        <w:t xml:space="preserve"> &amp; </w:t>
      </w:r>
      <w:proofErr w:type="spellStart"/>
      <w:r w:rsidRPr="004C4000">
        <w:rPr>
          <w:rFonts w:ascii="Times New Roman" w:eastAsia="Times New Roman" w:hAnsi="Times New Roman" w:cs="Times New Roman"/>
          <w:sz w:val="24"/>
          <w:szCs w:val="24"/>
          <w:lang w:val="en-GB"/>
        </w:rPr>
        <w:t>Nei</w:t>
      </w:r>
      <w:proofErr w:type="spellEnd"/>
      <w:r w:rsidRPr="004C4000">
        <w:rPr>
          <w:rFonts w:ascii="Times New Roman" w:eastAsia="Times New Roman" w:hAnsi="Times New Roman" w:cs="Times New Roman"/>
          <w:sz w:val="24"/>
          <w:szCs w:val="24"/>
          <w:lang w:val="en-GB"/>
        </w:rPr>
        <w:t xml:space="preserve"> 1996; </w:t>
      </w:r>
      <w:proofErr w:type="spellStart"/>
      <w:r w:rsidRPr="004C4000">
        <w:rPr>
          <w:rFonts w:ascii="Times New Roman" w:eastAsia="Times New Roman" w:hAnsi="Times New Roman" w:cs="Times New Roman"/>
          <w:sz w:val="24"/>
          <w:szCs w:val="24"/>
          <w:lang w:val="en-GB"/>
        </w:rPr>
        <w:t>Kalinowski</w:t>
      </w:r>
      <w:proofErr w:type="spellEnd"/>
      <w:r w:rsidRPr="004C4000">
        <w:rPr>
          <w:rFonts w:ascii="Times New Roman" w:eastAsia="Times New Roman" w:hAnsi="Times New Roman" w:cs="Times New Roman"/>
          <w:sz w:val="24"/>
          <w:szCs w:val="24"/>
          <w:lang w:val="en-GB"/>
        </w:rPr>
        <w:t xml:space="preserve"> 2002) as it does not assume populations are in drift-mutation equilibrium. Here we use the Chord distance to calculate genetic dissimilarity of a single site sampled at two differ</w:t>
      </w:r>
      <w:r w:rsidR="00754884">
        <w:rPr>
          <w:rFonts w:ascii="Times New Roman" w:eastAsia="Times New Roman" w:hAnsi="Times New Roman" w:cs="Times New Roman"/>
          <w:sz w:val="24"/>
          <w:szCs w:val="24"/>
          <w:lang w:val="en-GB"/>
        </w:rPr>
        <w:t>ent points in (simulated) time.</w:t>
      </w:r>
    </w:p>
    <w:p w14:paraId="6C03F00F" w14:textId="77777777" w:rsidR="004E13A5" w:rsidRPr="004C4000" w:rsidRDefault="004E13A5" w:rsidP="004E13A5">
      <w:pPr>
        <w:spacing w:after="240" w:line="480" w:lineRule="auto"/>
        <w:rPr>
          <w:rFonts w:ascii="Times New Roman" w:eastAsia="Times New Roman" w:hAnsi="Times New Roman" w:cs="Times New Roman"/>
          <w:iCs/>
          <w:sz w:val="24"/>
          <w:szCs w:val="24"/>
          <w:lang w:val="en-GB"/>
        </w:rPr>
      </w:pPr>
    </w:p>
    <w:p w14:paraId="6E1D641C" w14:textId="77777777" w:rsidR="004E13A5" w:rsidRPr="004C4000" w:rsidRDefault="004E13A5" w:rsidP="004E13A5">
      <w:pPr>
        <w:spacing w:after="240" w:line="480" w:lineRule="auto"/>
        <w:rPr>
          <w:rFonts w:ascii="Times New Roman" w:eastAsia="Times New Roman" w:hAnsi="Times New Roman" w:cs="Times New Roman"/>
          <w:i/>
          <w:sz w:val="24"/>
          <w:szCs w:val="24"/>
          <w:lang w:val="en-GB"/>
        </w:rPr>
      </w:pPr>
      <w:r w:rsidRPr="004C4000">
        <w:rPr>
          <w:rFonts w:ascii="Times New Roman" w:eastAsia="Times New Roman" w:hAnsi="Times New Roman" w:cs="Times New Roman"/>
          <w:i/>
          <w:sz w:val="24"/>
          <w:szCs w:val="24"/>
          <w:lang w:val="en-GB"/>
        </w:rPr>
        <w:t>Permutation approaches</w:t>
      </w:r>
    </w:p>
    <w:p w14:paraId="78967F54"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commentRangeStart w:id="22"/>
      <w:ins w:id="23" w:author="Patrick" w:date="2019-07-18T14:45:00Z">
        <w:r w:rsidRPr="004C4000">
          <w:rPr>
            <w:rFonts w:ascii="Times New Roman" w:eastAsia="Times New Roman" w:hAnsi="Times New Roman" w:cs="Times New Roman"/>
            <w:sz w:val="24"/>
            <w:szCs w:val="24"/>
            <w:lang w:val="en-GB"/>
          </w:rPr>
          <w:t>xxx.</w:t>
        </w:r>
        <w:commentRangeEnd w:id="22"/>
        <w:r w:rsidRPr="004C4000">
          <w:rPr>
            <w:rStyle w:val="Marquedecommentaire"/>
            <w:rFonts w:ascii="Times New Roman" w:hAnsi="Times New Roman" w:cs="Times New Roman"/>
            <w:sz w:val="24"/>
            <w:szCs w:val="24"/>
          </w:rPr>
          <w:commentReference w:id="22"/>
        </w:r>
        <w:r w:rsidRPr="004C4000">
          <w:rPr>
            <w:rFonts w:ascii="Times New Roman" w:eastAsia="Times New Roman" w:hAnsi="Times New Roman" w:cs="Times New Roman"/>
            <w:sz w:val="24"/>
            <w:szCs w:val="24"/>
            <w:lang w:val="en-GB"/>
          </w:rPr>
          <w:t xml:space="preserve"> </w:t>
        </w:r>
      </w:ins>
      <w:r w:rsidRPr="004C4000">
        <w:rPr>
          <w:rFonts w:ascii="Times New Roman" w:eastAsia="Times New Roman" w:hAnsi="Times New Roman" w:cs="Times New Roman"/>
          <w:sz w:val="24"/>
          <w:szCs w:val="24"/>
          <w:lang w:val="en-GB"/>
        </w:rPr>
        <w:t xml:space="preserve">Calculations used in this paper are based on the </w:t>
      </w:r>
      <w:r w:rsidRPr="004C4000">
        <w:rPr>
          <w:rFonts w:ascii="Times New Roman" w:eastAsia="Times New Roman" w:hAnsi="Times New Roman" w:cs="Times New Roman"/>
          <w:i/>
          <w:sz w:val="24"/>
          <w:szCs w:val="24"/>
          <w:lang w:val="en-GB"/>
        </w:rPr>
        <w:t>TBI()</w:t>
      </w:r>
      <w:r w:rsidRPr="004C4000">
        <w:rPr>
          <w:rFonts w:ascii="Times New Roman" w:eastAsia="Times New Roman" w:hAnsi="Times New Roman" w:cs="Times New Roman"/>
          <w:sz w:val="24"/>
          <w:szCs w:val="24"/>
          <w:lang w:val="en-GB"/>
        </w:rPr>
        <w:t xml:space="preserve"> function available in the </w:t>
      </w:r>
      <w:r w:rsidRPr="004C4000">
        <w:rPr>
          <w:rFonts w:ascii="Times New Roman" w:eastAsia="Times New Roman" w:hAnsi="Times New Roman" w:cs="Times New Roman"/>
          <w:i/>
          <w:sz w:val="24"/>
          <w:szCs w:val="24"/>
          <w:lang w:val="en-GB"/>
        </w:rPr>
        <w:t>R</w:t>
      </w:r>
      <w:r w:rsidRPr="004C4000">
        <w:rPr>
          <w:rFonts w:ascii="Times New Roman" w:eastAsia="Times New Roman" w:hAnsi="Times New Roman" w:cs="Times New Roman"/>
          <w:sz w:val="24"/>
          <w:szCs w:val="24"/>
          <w:lang w:val="en-GB"/>
        </w:rPr>
        <w:t xml:space="preserve"> package </w:t>
      </w:r>
      <w:proofErr w:type="spellStart"/>
      <w:r w:rsidRPr="004C4000">
        <w:rPr>
          <w:rFonts w:ascii="Times New Roman" w:eastAsia="Times New Roman" w:hAnsi="Times New Roman" w:cs="Times New Roman"/>
          <w:i/>
          <w:sz w:val="24"/>
          <w:szCs w:val="24"/>
          <w:lang w:val="en-GB"/>
        </w:rPr>
        <w:t>adespatial</w:t>
      </w:r>
      <w:proofErr w:type="spellEnd"/>
      <w:r w:rsidRPr="004C4000">
        <w:rPr>
          <w:rFonts w:ascii="Times New Roman" w:eastAsia="Times New Roman" w:hAnsi="Times New Roman" w:cs="Times New Roman"/>
          <w:sz w:val="24"/>
          <w:szCs w:val="24"/>
          <w:lang w:val="en-GB"/>
        </w:rPr>
        <w:t xml:space="preserve"> (Dray et al., 2019). Three permutation approaches were considered to test the significance of TBI </w:t>
      </w:r>
      <w:r w:rsidRPr="004C4000">
        <w:rPr>
          <w:rFonts w:ascii="Times New Roman" w:eastAsia="Times New Roman" w:hAnsi="Times New Roman" w:cs="Times New Roman"/>
          <w:sz w:val="24"/>
          <w:szCs w:val="24"/>
          <w:lang w:val="en-GB"/>
        </w:rPr>
        <w:fldChar w:fldCharType="begin" w:fldLock="1"/>
      </w:r>
      <w:r w:rsidRPr="004C4000">
        <w:rPr>
          <w:rFonts w:ascii="Times New Roman" w:eastAsia="Times New Roman" w:hAnsi="Times New Roman" w:cs="Times New Roman"/>
          <w:sz w:val="24"/>
          <w:szCs w:val="24"/>
          <w:lang w:val="en-GB"/>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Pr="004C4000">
        <w:rPr>
          <w:rFonts w:ascii="Times New Roman" w:eastAsia="Times New Roman" w:hAnsi="Times New Roman" w:cs="Times New Roman"/>
          <w:sz w:val="24"/>
          <w:szCs w:val="24"/>
          <w:lang w:val="en-GB"/>
        </w:rPr>
        <w:fldChar w:fldCharType="separate"/>
      </w:r>
      <w:r w:rsidRPr="004C4000">
        <w:rPr>
          <w:rFonts w:ascii="Times New Roman" w:eastAsia="Times New Roman" w:hAnsi="Times New Roman" w:cs="Times New Roman"/>
          <w:noProof/>
          <w:sz w:val="24"/>
          <w:szCs w:val="24"/>
          <w:lang w:val="en-GB"/>
        </w:rPr>
        <w:t>(Legendre, 2019)</w:t>
      </w:r>
      <w:r w:rsidRPr="004C4000">
        <w:rPr>
          <w:rFonts w:ascii="Times New Roman" w:eastAsia="Times New Roman" w:hAnsi="Times New Roman" w:cs="Times New Roman"/>
          <w:sz w:val="24"/>
          <w:szCs w:val="24"/>
          <w:lang w:val="en-GB"/>
        </w:rPr>
        <w:fldChar w:fldCharType="end"/>
      </w:r>
      <w:r w:rsidRPr="004C4000">
        <w:rPr>
          <w:rFonts w:ascii="Times New Roman" w:eastAsia="Times New Roman" w:hAnsi="Times New Roman" w:cs="Times New Roman"/>
          <w:sz w:val="24"/>
          <w:szCs w:val="24"/>
          <w:lang w:val="en-GB"/>
        </w:rPr>
        <w:t xml:space="preserve">. The first permutation approach consisted in permuting a locus in the same way in both (original sampling and resampling) gene frequency data frames. </w:t>
      </w:r>
      <w:r w:rsidRPr="004C4000">
        <w:rPr>
          <w:rFonts w:ascii="Times New Roman" w:eastAsia="Times New Roman" w:hAnsi="Times New Roman" w:cs="Times New Roman"/>
          <w:sz w:val="24"/>
          <w:szCs w:val="24"/>
          <w:lang w:val="en-GB"/>
        </w:rPr>
        <w:lastRenderedPageBreak/>
        <w:t>The second permutation approach consisted in permuting a locus independently in both data frames. The third permutation approach consisted in permuting sampling sites in both data frames. We summarized statistical performance per permutation approach, and used the best approach to answer the rest of the questions.</w:t>
      </w:r>
    </w:p>
    <w:p w14:paraId="409FAEC7"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4900EC79" w14:textId="77777777" w:rsidR="004E13A5" w:rsidRPr="004C4000" w:rsidRDefault="004E13A5" w:rsidP="004E13A5">
      <w:pPr>
        <w:spacing w:after="240" w:line="480" w:lineRule="auto"/>
        <w:rPr>
          <w:rFonts w:ascii="Times New Roman" w:eastAsia="Times New Roman" w:hAnsi="Times New Roman" w:cs="Times New Roman"/>
          <w:i/>
          <w:iCs/>
          <w:sz w:val="24"/>
          <w:szCs w:val="24"/>
          <w:lang w:val="en-GB"/>
        </w:rPr>
      </w:pPr>
      <w:r w:rsidRPr="004C4000">
        <w:rPr>
          <w:rFonts w:ascii="Times New Roman" w:eastAsia="Times New Roman" w:hAnsi="Times New Roman" w:cs="Times New Roman"/>
          <w:i/>
          <w:iCs/>
          <w:sz w:val="24"/>
          <w:szCs w:val="24"/>
          <w:lang w:val="en-GB"/>
        </w:rPr>
        <w:t>Statistical performance</w:t>
      </w:r>
    </w:p>
    <w:p w14:paraId="437CB22D"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r w:rsidRPr="004C4000">
        <w:rPr>
          <w:rFonts w:ascii="Times New Roman" w:eastAsia="Times New Roman" w:hAnsi="Times New Roman" w:cs="Times New Roman"/>
          <w:iCs/>
          <w:sz w:val="24"/>
          <w:szCs w:val="24"/>
          <w:lang w:val="en-GB"/>
        </w:rPr>
        <w:t xml:space="preserve">We used the False Positive Rate (FPR) and False Negative Rate (FNR) frameworks to assess statistical performance of the TBI testing procedure and to evaluate which of the permutation procedures, and permutation </w:t>
      </w:r>
      <w:proofErr w:type="spellStart"/>
      <w:r w:rsidRPr="004C4000">
        <w:rPr>
          <w:rFonts w:ascii="Times New Roman" w:eastAsia="Times New Roman" w:hAnsi="Times New Roman" w:cs="Times New Roman"/>
          <w:iCs/>
          <w:sz w:val="24"/>
          <w:szCs w:val="24"/>
          <w:lang w:val="en-GB"/>
        </w:rPr>
        <w:t>p.value</w:t>
      </w:r>
      <w:proofErr w:type="spellEnd"/>
      <w:r w:rsidRPr="004C4000">
        <w:rPr>
          <w:rFonts w:ascii="Times New Roman" w:eastAsia="Times New Roman" w:hAnsi="Times New Roman" w:cs="Times New Roman"/>
          <w:iCs/>
          <w:sz w:val="24"/>
          <w:szCs w:val="24"/>
          <w:lang w:val="en-GB"/>
        </w:rPr>
        <w:t xml:space="preserve"> thresholds, is most appropriate. A false positive is a population that we </w:t>
      </w:r>
      <w:r w:rsidRPr="004C4000">
        <w:rPr>
          <w:rFonts w:ascii="Times New Roman" w:eastAsia="Times New Roman" w:hAnsi="Times New Roman" w:cs="Times New Roman"/>
          <w:i/>
          <w:iCs/>
          <w:sz w:val="24"/>
          <w:szCs w:val="24"/>
          <w:lang w:val="en-GB"/>
        </w:rPr>
        <w:t>a priori</w:t>
      </w:r>
      <w:r w:rsidRPr="004C4000">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4C4000">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selectivity, we evaluated statistical performance across a range of thresholds: from 0.001 to 0.15.</w:t>
      </w:r>
    </w:p>
    <w:p w14:paraId="21CC487C" w14:textId="77777777" w:rsidR="004E13A5" w:rsidRPr="004C4000" w:rsidRDefault="004E13A5" w:rsidP="004E13A5">
      <w:pPr>
        <w:spacing w:after="240" w:line="480" w:lineRule="auto"/>
        <w:rPr>
          <w:rFonts w:ascii="Times New Roman" w:eastAsia="Times New Roman" w:hAnsi="Times New Roman" w:cs="Times New Roman"/>
          <w:sz w:val="24"/>
          <w:szCs w:val="24"/>
          <w:lang w:val="en-GB"/>
        </w:rPr>
      </w:pPr>
    </w:p>
    <w:p w14:paraId="3505723F" w14:textId="3112B8B5" w:rsidR="004E13A5" w:rsidRDefault="004E13A5" w:rsidP="004E13A5">
      <w:pPr>
        <w:spacing w:after="240" w:line="480" w:lineRule="auto"/>
        <w:rPr>
          <w:rFonts w:ascii="Times New Roman" w:eastAsia="Times New Roman" w:hAnsi="Times New Roman" w:cs="Times New Roman"/>
          <w:sz w:val="24"/>
          <w:szCs w:val="24"/>
          <w:lang w:val="en-GB"/>
        </w:rPr>
      </w:pPr>
    </w:p>
    <w:p w14:paraId="7416F444" w14:textId="64ECCC46" w:rsidR="00DE4C3E" w:rsidRDefault="00DE4C3E" w:rsidP="004E13A5">
      <w:pPr>
        <w:spacing w:after="240" w:line="480" w:lineRule="auto"/>
        <w:rPr>
          <w:rFonts w:ascii="Times New Roman" w:eastAsia="Times New Roman" w:hAnsi="Times New Roman" w:cs="Times New Roman"/>
          <w:sz w:val="24"/>
          <w:szCs w:val="24"/>
          <w:lang w:val="en-GB"/>
        </w:rPr>
      </w:pPr>
    </w:p>
    <w:p w14:paraId="6B6592E3" w14:textId="77777777" w:rsidR="00DE4C3E" w:rsidRPr="004C4000" w:rsidRDefault="00DE4C3E" w:rsidP="004E13A5">
      <w:pPr>
        <w:spacing w:after="240" w:line="480" w:lineRule="auto"/>
        <w:rPr>
          <w:rFonts w:ascii="Times New Roman" w:eastAsia="Times New Roman" w:hAnsi="Times New Roman" w:cs="Times New Roman"/>
          <w:sz w:val="24"/>
          <w:szCs w:val="24"/>
          <w:lang w:val="en-GB"/>
        </w:rPr>
      </w:pPr>
    </w:p>
    <w:p w14:paraId="2CFCB361" w14:textId="77777777" w:rsidR="004E13A5" w:rsidRPr="004C4000" w:rsidRDefault="004E13A5" w:rsidP="004E13A5">
      <w:pPr>
        <w:spacing w:after="240" w:line="480" w:lineRule="auto"/>
        <w:rPr>
          <w:rFonts w:ascii="Times New Roman" w:eastAsia="Times New Roman" w:hAnsi="Times New Roman" w:cs="Times New Roman"/>
          <w:b/>
          <w:sz w:val="24"/>
          <w:szCs w:val="24"/>
        </w:rPr>
      </w:pPr>
    </w:p>
    <w:p w14:paraId="757A5791" w14:textId="54CC0C20"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RESULTS </w:t>
      </w:r>
      <w:r w:rsidRPr="004C4000">
        <w:rPr>
          <w:rFonts w:ascii="Times New Roman" w:eastAsia="Times New Roman" w:hAnsi="Times New Roman" w:cs="Times New Roman"/>
          <w:b/>
          <w:sz w:val="24"/>
          <w:szCs w:val="24"/>
        </w:rPr>
        <w:br/>
      </w:r>
    </w:p>
    <w:p w14:paraId="41E01897" w14:textId="74E149C2"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 xml:space="preserve">Table 1. </w:t>
      </w:r>
      <w:r w:rsidRPr="004C4000">
        <w:rPr>
          <w:rFonts w:ascii="Times New Roman" w:eastAsia="Times New Roman" w:hAnsi="Times New Roman" w:cs="Times New Roman"/>
          <w:sz w:val="24"/>
          <w:szCs w:val="24"/>
        </w:rPr>
        <w:t xml:space="preserve">Mean and standard deviation of FPR and FNR associated with TBI permutation tests using three different permutation approaches, at two adjusted p-values thresholds. </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Feuil1!L1C1:L14C3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594C71CF" w14:textId="77777777" w:rsidR="004E13A5" w:rsidRPr="004C4000" w:rsidRDefault="004E13A5" w:rsidP="004E13A5">
      <w:pPr>
        <w:spacing w:after="240" w:line="480" w:lineRule="auto"/>
        <w:rPr>
          <w:rFonts w:ascii="Times New Roman" w:eastAsia="Times New Roman" w:hAnsi="Times New Roman" w:cs="Times New Roman"/>
          <w:sz w:val="24"/>
          <w:szCs w:val="24"/>
          <w:u w:val="single"/>
        </w:rPr>
      </w:pPr>
      <w:r w:rsidRPr="004C4000">
        <w:rPr>
          <w:rFonts w:ascii="Times New Roman" w:eastAsia="Times New Roman" w:hAnsi="Times New Roman" w:cs="Times New Roman"/>
          <w:sz w:val="24"/>
          <w:szCs w:val="24"/>
        </w:rPr>
        <w:fldChar w:fldCharType="end"/>
      </w:r>
      <w:r w:rsidRPr="004C4000">
        <w:rPr>
          <w:rFonts w:ascii="Times New Roman" w:eastAsia="Times New Roman" w:hAnsi="Times New Roman" w:cs="Times New Roman"/>
          <w:sz w:val="24"/>
          <w:szCs w:val="24"/>
          <w:u w:val="single"/>
        </w:rPr>
        <w:t xml:space="preserve"> </w:t>
      </w:r>
    </w:p>
    <w:p w14:paraId="64B6F9E6"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From Table 1 we can see that only the first permutation approach, that is permuting a locus in the same way in matrices from both samplings, gives usable FNR and FPR. This is true regardless of the threshold value chosen for the adjusted p-value. The first approach is the one suitable for genetic data and was therefore chosen for the rest of the analyses.</w:t>
      </w:r>
    </w:p>
    <w:p w14:paraId="5A9DD561" w14:textId="77777777" w:rsidR="004E13A5" w:rsidRPr="004C4000" w:rsidRDefault="004E13A5" w:rsidP="004E13A5">
      <w:pPr>
        <w:spacing w:after="240" w:line="480" w:lineRule="auto"/>
        <w:rPr>
          <w:rFonts w:ascii="Times New Roman" w:eastAsia="Times New Roman" w:hAnsi="Times New Roman" w:cs="Times New Roman"/>
          <w:sz w:val="24"/>
          <w:szCs w:val="24"/>
          <w:u w:val="single"/>
        </w:rPr>
      </w:pPr>
    </w:p>
    <w:p w14:paraId="362E681C" w14:textId="1EF1A54A"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Table 2.</w:t>
      </w:r>
      <w:r w:rsidRPr="004C4000">
        <w:rPr>
          <w:rFonts w:ascii="Times New Roman" w:eastAsia="Times New Roman" w:hAnsi="Times New Roman" w:cs="Times New Roman"/>
          <w:sz w:val="24"/>
          <w:szCs w:val="24"/>
        </w:rPr>
        <w:t xml:space="preserve"> Mean and standard deviation of FPR and FNR associated with TBI permutation tests at different adjusted p-values thresholds.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Feuil1!L1C1:L7C3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12F4FA23"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5B2CC53D"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Stricter values for the adjusted p-value threshold (0.001 and 0.01) expectedly bring a better FPR but also bring a pathological FNR (no power). From 0.025 and up, the FPR increases, eventually reaching the value of the higher adjusted p-value thresholds (0.1 and 0.15), whereas the power </w:t>
      </w:r>
      <w:r w:rsidRPr="004C4000">
        <w:rPr>
          <w:rFonts w:ascii="Times New Roman" w:eastAsia="Times New Roman" w:hAnsi="Times New Roman" w:cs="Times New Roman"/>
          <w:sz w:val="24"/>
          <w:szCs w:val="24"/>
        </w:rPr>
        <w:lastRenderedPageBreak/>
        <w:t>increases continuously. The increase in mean power is accompanied by a decrease of the associated standard variation, whereas the increase in mean FPR concurrent with an increasing of its variation. Depending on the relative costs and benefits or FP and FN, thresholds above 0.025 are suitable.</w:t>
      </w:r>
    </w:p>
    <w:p w14:paraId="427388AA" w14:textId="6968D422"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Table 3.</w:t>
      </w:r>
      <w:r w:rsidRPr="004C4000">
        <w:rPr>
          <w:rFonts w:ascii="Times New Roman" w:eastAsia="Times New Roman" w:hAnsi="Times New Roman" w:cs="Times New Roman"/>
          <w:sz w:val="24"/>
          <w:szCs w:val="24"/>
        </w:rPr>
        <w:t xml:space="preserve"> Mean and standard deviation of FPR and FNR associated with TBI permutation tests using four different post-event time lags, at an adjusted p-values threshold of 0.1.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Feuil1!L24C1:L27C3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04B397FF"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78DAD5BE"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As shown in Table 2, it seems that so far, in our high-dispersion bottleneck simulations, we miss the right population where the event occurred after 1 generation of random mating. In other words, demographic processes are quickly diluting the signal by transferring the initial effect on genetic diversity to other </w:t>
      </w:r>
      <w:commentRangeStart w:id="24"/>
      <w:r w:rsidRPr="004C4000">
        <w:rPr>
          <w:rFonts w:ascii="Times New Roman" w:eastAsia="Times New Roman" w:hAnsi="Times New Roman" w:cs="Times New Roman"/>
          <w:sz w:val="24"/>
          <w:szCs w:val="24"/>
        </w:rPr>
        <w:t>populations</w:t>
      </w:r>
      <w:commentRangeEnd w:id="24"/>
      <w:r w:rsidRPr="004C4000">
        <w:rPr>
          <w:rStyle w:val="Marquedecommentaire"/>
          <w:rFonts w:ascii="Times New Roman" w:hAnsi="Times New Roman" w:cs="Times New Roman"/>
          <w:sz w:val="24"/>
          <w:szCs w:val="24"/>
        </w:rPr>
        <w:commentReference w:id="24"/>
      </w:r>
      <w:r w:rsidRPr="004C4000">
        <w:rPr>
          <w:rFonts w:ascii="Times New Roman" w:eastAsia="Times New Roman" w:hAnsi="Times New Roman" w:cs="Times New Roman"/>
          <w:sz w:val="24"/>
          <w:szCs w:val="24"/>
        </w:rPr>
        <w:t>.</w:t>
      </w:r>
    </w:p>
    <w:p w14:paraId="79DB8A3C" w14:textId="59711B2A" w:rsidR="004E13A5" w:rsidRDefault="004E13A5" w:rsidP="004E13A5">
      <w:pPr>
        <w:spacing w:after="240" w:line="480" w:lineRule="auto"/>
        <w:rPr>
          <w:rFonts w:ascii="Times New Roman" w:eastAsia="Times New Roman" w:hAnsi="Times New Roman" w:cs="Times New Roman"/>
          <w:sz w:val="24"/>
          <w:szCs w:val="24"/>
          <w:u w:val="single"/>
        </w:rPr>
      </w:pPr>
    </w:p>
    <w:p w14:paraId="632BFA9D" w14:textId="77777777" w:rsidR="00CB0166" w:rsidRPr="004C4000" w:rsidRDefault="00CB0166" w:rsidP="004E13A5">
      <w:pPr>
        <w:spacing w:after="240" w:line="480" w:lineRule="auto"/>
        <w:rPr>
          <w:rFonts w:ascii="Times New Roman" w:eastAsia="Times New Roman" w:hAnsi="Times New Roman" w:cs="Times New Roman"/>
          <w:sz w:val="24"/>
          <w:szCs w:val="24"/>
          <w:u w:val="single"/>
        </w:rPr>
      </w:pPr>
    </w:p>
    <w:p w14:paraId="090D8BCA" w14:textId="664D229D" w:rsidR="00C422DB" w:rsidRPr="00C422DB" w:rsidRDefault="004E13A5" w:rsidP="004E13A5">
      <w:pPr>
        <w:spacing w:after="240" w:line="480" w:lineRule="auto"/>
        <w:rPr>
          <w:rFonts w:ascii="Times New Roman" w:hAnsi="Times New Roman" w:cs="Times New Roman"/>
          <w:sz w:val="24"/>
          <w:szCs w:val="24"/>
        </w:rPr>
      </w:pPr>
      <w:r w:rsidRPr="004C4000">
        <w:rPr>
          <w:rFonts w:ascii="Times New Roman" w:eastAsia="Times New Roman" w:hAnsi="Times New Roman" w:cs="Times New Roman"/>
          <w:sz w:val="24"/>
          <w:szCs w:val="24"/>
          <w:u w:val="single"/>
        </w:rPr>
        <w:t>Table 4.</w:t>
      </w:r>
      <w:r w:rsidRPr="004C4000">
        <w:rPr>
          <w:rFonts w:ascii="Times New Roman" w:eastAsia="Times New Roman" w:hAnsi="Times New Roman" w:cs="Times New Roman"/>
          <w:sz w:val="24"/>
          <w:szCs w:val="24"/>
        </w:rPr>
        <w:t xml:space="preserve"> Mean and standard deviation of FPR and FNR associated with TBI permutation tests using six different time lags between samplings, at an adjusted p-values threshold of 0.025. The first permutation approach was used.</w:t>
      </w:r>
      <w:r w:rsidRPr="004C4000">
        <w:rPr>
          <w:rFonts w:ascii="Times New Roman" w:eastAsia="Times New Roman" w:hAnsi="Times New Roman" w:cs="Times New Roman"/>
          <w:sz w:val="24"/>
          <w:szCs w:val="24"/>
        </w:rPr>
        <w:fldChar w:fldCharType="begin"/>
      </w:r>
      <w:r w:rsidRPr="004C4000">
        <w:rPr>
          <w:rFonts w:ascii="Times New Roman" w:eastAsia="Times New Roman" w:hAnsi="Times New Roman" w:cs="Times New Roman"/>
          <w:sz w:val="24"/>
          <w:szCs w:val="24"/>
        </w:rPr>
        <w:instrText xml:space="preserve"> LINK </w:instrText>
      </w:r>
      <w:r w:rsidR="00C422DB">
        <w:rPr>
          <w:rFonts w:ascii="Times New Roman" w:eastAsia="Times New Roman" w:hAnsi="Times New Roman" w:cs="Times New Roman"/>
          <w:sz w:val="24"/>
          <w:szCs w:val="24"/>
        </w:rPr>
        <w:instrText xml:space="preserve">Excel.Sheet.12 C:\\Users\\jwitt\\OneDrive\\Desktop\\Git_Projects\\Genetic_TBI_LCBD\\Results.xlsx Feuil1!L17C1:L22C3 </w:instrText>
      </w:r>
      <w:r w:rsidRPr="004C4000">
        <w:rPr>
          <w:rFonts w:ascii="Times New Roman" w:eastAsia="Times New Roman" w:hAnsi="Times New Roman" w:cs="Times New Roman"/>
          <w:sz w:val="24"/>
          <w:szCs w:val="24"/>
        </w:rPr>
        <w:instrText xml:space="preserve">\a \f 5 \h  \* MERGEFORMAT </w:instrText>
      </w:r>
      <w:r w:rsidR="00C422DB" w:rsidRPr="004C4000">
        <w:rPr>
          <w:rFonts w:ascii="Times New Roman" w:eastAsia="Times New Roman" w:hAnsi="Times New Roman" w:cs="Times New Roman"/>
          <w:sz w:val="24"/>
          <w:szCs w:val="24"/>
        </w:rPr>
        <w:fldChar w:fldCharType="separate"/>
      </w:r>
    </w:p>
    <w:p w14:paraId="29C490A0"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fldChar w:fldCharType="end"/>
      </w:r>
    </w:p>
    <w:p w14:paraId="74ED02D8" w14:textId="77777777" w:rsidR="004E13A5" w:rsidRPr="004C4000" w:rsidRDefault="004E13A5" w:rsidP="004E13A5">
      <w:p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We can see in </w:t>
      </w:r>
      <w:commentRangeStart w:id="25"/>
      <w:r w:rsidRPr="004C4000">
        <w:rPr>
          <w:rFonts w:ascii="Times New Roman" w:eastAsia="Times New Roman" w:hAnsi="Times New Roman" w:cs="Times New Roman"/>
          <w:sz w:val="24"/>
          <w:szCs w:val="24"/>
        </w:rPr>
        <w:t>Table 3</w:t>
      </w:r>
      <w:commentRangeEnd w:id="25"/>
      <w:r w:rsidRPr="004C4000">
        <w:rPr>
          <w:rStyle w:val="Marquedecommentaire"/>
          <w:rFonts w:ascii="Times New Roman" w:hAnsi="Times New Roman" w:cs="Times New Roman"/>
          <w:sz w:val="24"/>
          <w:szCs w:val="24"/>
        </w:rPr>
        <w:commentReference w:id="25"/>
      </w:r>
      <w:r w:rsidRPr="004C4000">
        <w:rPr>
          <w:rFonts w:ascii="Times New Roman" w:eastAsia="Times New Roman" w:hAnsi="Times New Roman" w:cs="Times New Roman"/>
          <w:sz w:val="24"/>
          <w:szCs w:val="24"/>
        </w:rPr>
        <w:t xml:space="preserve"> that the longest the pre-event sampling is from the event, the less power and the more false positives we get. In 6 years the performance as measured by FPR and power </w:t>
      </w:r>
      <w:r w:rsidRPr="004C4000">
        <w:rPr>
          <w:rFonts w:ascii="Times New Roman" w:eastAsia="Times New Roman" w:hAnsi="Times New Roman" w:cs="Times New Roman"/>
          <w:sz w:val="24"/>
          <w:szCs w:val="24"/>
        </w:rPr>
        <w:lastRenderedPageBreak/>
        <w:t>has almost been halved. The increase in mean FPR does not seem to be associated with a similar increase in variation, whereas the increase of FNR is associated with an increase in variation.</w:t>
      </w:r>
    </w:p>
    <w:p w14:paraId="43930590"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7A495122"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69BA6DCD"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DISCUSSION</w:t>
      </w:r>
    </w:p>
    <w:p w14:paraId="30133368" w14:textId="77777777" w:rsidR="004E13A5" w:rsidRPr="004C4000" w:rsidRDefault="004E13A5" w:rsidP="004E13A5">
      <w:pPr>
        <w:spacing w:after="240" w:line="480" w:lineRule="auto"/>
        <w:rPr>
          <w:rFonts w:ascii="Times New Roman" w:eastAsia="Times New Roman" w:hAnsi="Times New Roman" w:cs="Times New Roman"/>
          <w:i/>
          <w:sz w:val="24"/>
          <w:szCs w:val="24"/>
        </w:rPr>
      </w:pPr>
      <w:r w:rsidRPr="004C4000">
        <w:rPr>
          <w:rFonts w:ascii="Times New Roman" w:eastAsia="Times New Roman" w:hAnsi="Times New Roman" w:cs="Times New Roman"/>
          <w:i/>
          <w:sz w:val="24"/>
          <w:szCs w:val="24"/>
        </w:rPr>
        <w:t>(given the limited [only one scenario/one dispersal] set of simulations I have)</w:t>
      </w:r>
    </w:p>
    <w:p w14:paraId="6BA7DFC4" w14:textId="77777777" w:rsidR="004E13A5" w:rsidRPr="004C4000" w:rsidRDefault="004E13A5" w:rsidP="004E13A5">
      <w:pPr>
        <w:spacing w:after="240" w:line="480" w:lineRule="auto"/>
        <w:rPr>
          <w:rFonts w:ascii="Times New Roman" w:eastAsia="Times New Roman" w:hAnsi="Times New Roman" w:cs="Times New Roman"/>
          <w:b/>
          <w:sz w:val="24"/>
          <w:szCs w:val="24"/>
        </w:rPr>
      </w:pPr>
      <w:commentRangeStart w:id="26"/>
      <w:r w:rsidRPr="004C4000">
        <w:rPr>
          <w:rFonts w:ascii="Times New Roman" w:eastAsia="Times New Roman" w:hAnsi="Times New Roman" w:cs="Times New Roman"/>
          <w:b/>
          <w:sz w:val="24"/>
          <w:szCs w:val="24"/>
        </w:rPr>
        <w:t xml:space="preserve">TBI is applicable to </w:t>
      </w:r>
      <w:commentRangeEnd w:id="26"/>
      <w:r w:rsidRPr="004C4000">
        <w:rPr>
          <w:rStyle w:val="Marquedecommentaire"/>
          <w:rFonts w:ascii="Times New Roman" w:hAnsi="Times New Roman" w:cs="Times New Roman"/>
          <w:sz w:val="24"/>
          <w:szCs w:val="24"/>
        </w:rPr>
        <w:commentReference w:id="26"/>
      </w:r>
      <w:r w:rsidRPr="004C4000">
        <w:rPr>
          <w:rFonts w:ascii="Times New Roman" w:eastAsia="Times New Roman" w:hAnsi="Times New Roman" w:cs="Times New Roman"/>
          <w:b/>
          <w:sz w:val="24"/>
          <w:szCs w:val="24"/>
        </w:rPr>
        <w:t>genetic data under certain conditions.</w:t>
      </w:r>
    </w:p>
    <w:p w14:paraId="22404AE1"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The first permutation approach (same line swap across both genetic distance matrices) is the only suitable approach when using gene frequency </w:t>
      </w:r>
      <w:commentRangeStart w:id="27"/>
      <w:r w:rsidRPr="004C4000">
        <w:rPr>
          <w:rFonts w:ascii="Times New Roman" w:eastAsia="Times New Roman" w:hAnsi="Times New Roman" w:cs="Times New Roman"/>
          <w:sz w:val="24"/>
          <w:szCs w:val="24"/>
        </w:rPr>
        <w:t>data</w:t>
      </w:r>
      <w:commentRangeEnd w:id="27"/>
      <w:r w:rsidRPr="004C4000">
        <w:rPr>
          <w:rStyle w:val="Marquedecommentaire"/>
          <w:rFonts w:ascii="Times New Roman" w:hAnsi="Times New Roman" w:cs="Times New Roman"/>
          <w:sz w:val="24"/>
          <w:szCs w:val="24"/>
        </w:rPr>
        <w:commentReference w:id="27"/>
      </w:r>
      <w:r w:rsidRPr="004C4000">
        <w:rPr>
          <w:rFonts w:ascii="Times New Roman" w:eastAsia="Times New Roman" w:hAnsi="Times New Roman" w:cs="Times New Roman"/>
          <w:sz w:val="24"/>
          <w:szCs w:val="24"/>
        </w:rPr>
        <w:t>.</w:t>
      </w:r>
    </w:p>
    <w:p w14:paraId="17856A24"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Although signal of a past demographic event can be kept in richer genomic data (e.g.</w:t>
      </w:r>
      <w:r w:rsidRPr="004C4000">
        <w:rPr>
          <w:rFonts w:ascii="Times New Roman" w:hAnsi="Times New Roman" w:cs="Times New Roman"/>
          <w:sz w:val="24"/>
          <w:szCs w:val="24"/>
        </w:rPr>
        <w:t xml:space="preserve"> </w:t>
      </w:r>
      <w:r w:rsidRPr="004C4000">
        <w:rPr>
          <w:rFonts w:ascii="Times New Roman" w:eastAsia="Times New Roman" w:hAnsi="Times New Roman" w:cs="Times New Roman"/>
          <w:sz w:val="24"/>
          <w:szCs w:val="24"/>
        </w:rPr>
        <w:t xml:space="preserve">probability of mutational configurations in sequence blocks), gene frequency data in a high-dispersion species and connected landscape will not keep the signal beyond a year. To be investigated for non-SNP gene frequency </w:t>
      </w:r>
      <w:commentRangeStart w:id="28"/>
      <w:r w:rsidRPr="004C4000">
        <w:rPr>
          <w:rFonts w:ascii="Times New Roman" w:eastAsia="Times New Roman" w:hAnsi="Times New Roman" w:cs="Times New Roman"/>
          <w:sz w:val="24"/>
          <w:szCs w:val="24"/>
        </w:rPr>
        <w:t>data</w:t>
      </w:r>
      <w:commentRangeEnd w:id="28"/>
      <w:r w:rsidRPr="004C4000">
        <w:rPr>
          <w:rStyle w:val="Marquedecommentaire"/>
          <w:rFonts w:ascii="Times New Roman" w:hAnsi="Times New Roman" w:cs="Times New Roman"/>
          <w:sz w:val="24"/>
          <w:szCs w:val="24"/>
        </w:rPr>
        <w:commentReference w:id="28"/>
      </w:r>
      <w:r w:rsidRPr="004C4000">
        <w:rPr>
          <w:rFonts w:ascii="Times New Roman" w:eastAsia="Times New Roman" w:hAnsi="Times New Roman" w:cs="Times New Roman"/>
          <w:sz w:val="24"/>
          <w:szCs w:val="24"/>
        </w:rPr>
        <w:t>.</w:t>
      </w:r>
    </w:p>
    <w:p w14:paraId="744596B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 xml:space="preserve">Provided the landscape was resampled the year of the event, the closer the date of the first sampling, the better performance-wise. However, reasonable performance can be expected even if the first sampling was a few years before the </w:t>
      </w:r>
      <w:commentRangeStart w:id="29"/>
      <w:r w:rsidRPr="004C4000">
        <w:rPr>
          <w:rFonts w:ascii="Times New Roman" w:eastAsia="Times New Roman" w:hAnsi="Times New Roman" w:cs="Times New Roman"/>
          <w:sz w:val="24"/>
          <w:szCs w:val="24"/>
        </w:rPr>
        <w:t>event</w:t>
      </w:r>
      <w:commentRangeEnd w:id="29"/>
      <w:r w:rsidRPr="004C4000">
        <w:rPr>
          <w:rStyle w:val="Marquedecommentaire"/>
          <w:rFonts w:ascii="Times New Roman" w:hAnsi="Times New Roman" w:cs="Times New Roman"/>
          <w:sz w:val="24"/>
          <w:szCs w:val="24"/>
        </w:rPr>
        <w:commentReference w:id="29"/>
      </w:r>
      <w:r w:rsidRPr="004C4000">
        <w:rPr>
          <w:rFonts w:ascii="Times New Roman" w:eastAsia="Times New Roman" w:hAnsi="Times New Roman" w:cs="Times New Roman"/>
          <w:sz w:val="24"/>
          <w:szCs w:val="24"/>
        </w:rPr>
        <w:t>.</w:t>
      </w:r>
    </w:p>
    <w:p w14:paraId="2CB471DB" w14:textId="77777777" w:rsidR="004E13A5" w:rsidRPr="004C4000" w:rsidRDefault="004E13A5" w:rsidP="004E13A5">
      <w:pPr>
        <w:pStyle w:val="Paragraphedeliste"/>
        <w:numPr>
          <w:ilvl w:val="0"/>
          <w:numId w:val="1"/>
        </w:numPr>
        <w:spacing w:after="240" w:line="480" w:lineRule="auto"/>
        <w:rPr>
          <w:rFonts w:ascii="Times New Roman" w:eastAsia="Times New Roman" w:hAnsi="Times New Roman" w:cs="Times New Roman"/>
          <w:sz w:val="24"/>
          <w:szCs w:val="24"/>
        </w:rPr>
      </w:pPr>
      <w:r w:rsidRPr="004C4000">
        <w:rPr>
          <w:rFonts w:ascii="Times New Roman" w:eastAsia="Times New Roman" w:hAnsi="Times New Roman" w:cs="Times New Roman"/>
          <w:sz w:val="24"/>
          <w:szCs w:val="24"/>
        </w:rPr>
        <w:t>Liberal thresholds should be used in order to obtain reasonable statistical power, while keeping the FPR low.</w:t>
      </w:r>
    </w:p>
    <w:p w14:paraId="2180A405"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influence of dispersal on the detectability of demographic event from gene frequency data.</w:t>
      </w:r>
    </w:p>
    <w:p w14:paraId="5F2115E7"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lastRenderedPageBreak/>
        <w:t>Paragraph discussing the influence of the fraction of the landscape affected by a demographic event on the detectability of demographic event from gene frequency data.</w:t>
      </w:r>
    </w:p>
    <w:p w14:paraId="135220B4"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 xml:space="preserve">Paragraph discussing how we were able to use TBI to test and illustrate temporal change </w:t>
      </w:r>
      <w:r w:rsidRPr="004C4000">
        <w:rPr>
          <w:rFonts w:ascii="Times New Roman" w:eastAsia="Times New Roman" w:hAnsi="Times New Roman" w:cs="Times New Roman"/>
          <w:sz w:val="24"/>
          <w:szCs w:val="24"/>
        </w:rPr>
        <w:t>(results for empirical data not ready yet)</w:t>
      </w:r>
      <w:r w:rsidRPr="004C4000">
        <w:rPr>
          <w:rFonts w:ascii="Times New Roman" w:eastAsia="Times New Roman" w:hAnsi="Times New Roman" w:cs="Times New Roman"/>
          <w:b/>
          <w:sz w:val="24"/>
          <w:szCs w:val="24"/>
        </w:rPr>
        <w:t>.</w:t>
      </w:r>
    </w:p>
    <w:p w14:paraId="50BD4E70"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limits of TBI use on genetic data, including the fact that it may need to be parameterized (e.g. choosing a threshold) based on landscape or taxa characteristics.</w:t>
      </w:r>
    </w:p>
    <w:p w14:paraId="09770F9C"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further investigation of the relative importance of genetic drift, gene flow and other forces, in shaping temporal variation.</w:t>
      </w:r>
    </w:p>
    <w:p w14:paraId="379E7CE2" w14:textId="77777777" w:rsidR="004E13A5" w:rsidRPr="004C4000" w:rsidRDefault="004E13A5" w:rsidP="004E13A5">
      <w:pPr>
        <w:spacing w:after="240" w:line="480" w:lineRule="auto"/>
        <w:rPr>
          <w:rFonts w:ascii="Times New Roman" w:eastAsia="Times New Roman" w:hAnsi="Times New Roman" w:cs="Times New Roman"/>
          <w:b/>
          <w:sz w:val="24"/>
          <w:szCs w:val="24"/>
        </w:rPr>
      </w:pPr>
      <w:r w:rsidRPr="004C4000">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5629C031" w14:textId="77777777" w:rsidR="004E13A5" w:rsidRPr="004C4000" w:rsidRDefault="004E13A5" w:rsidP="004E13A5">
      <w:pPr>
        <w:spacing w:after="240" w:line="240" w:lineRule="auto"/>
        <w:rPr>
          <w:rFonts w:ascii="Times New Roman" w:eastAsia="Times New Roman" w:hAnsi="Times New Roman" w:cs="Times New Roman"/>
          <w:b/>
          <w:sz w:val="24"/>
          <w:szCs w:val="24"/>
        </w:rPr>
      </w:pPr>
      <w:r w:rsidRPr="004C4000">
        <w:rPr>
          <w:rFonts w:ascii="Times New Roman" w:hAnsi="Times New Roman" w:cs="Times New Roman"/>
          <w:sz w:val="24"/>
          <w:szCs w:val="24"/>
        </w:rPr>
        <w:br/>
      </w:r>
      <w:r w:rsidRPr="004C4000">
        <w:rPr>
          <w:rFonts w:ascii="Times New Roman" w:eastAsia="Times New Roman" w:hAnsi="Times New Roman" w:cs="Times New Roman"/>
          <w:b/>
          <w:sz w:val="24"/>
          <w:szCs w:val="24"/>
        </w:rPr>
        <w:t>REFERENCES</w:t>
      </w:r>
    </w:p>
    <w:p w14:paraId="20DE816A" w14:textId="38B9A262" w:rsidR="00E21228" w:rsidRPr="00E21228" w:rsidRDefault="004E13A5"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4C4000">
        <w:rPr>
          <w:rFonts w:ascii="Times New Roman" w:eastAsia="Times New Roman" w:hAnsi="Times New Roman" w:cs="Times New Roman"/>
          <w:sz w:val="24"/>
          <w:szCs w:val="24"/>
        </w:rPr>
        <w:fldChar w:fldCharType="begin" w:fldLock="1"/>
      </w:r>
      <w:r w:rsidRPr="004C4000">
        <w:rPr>
          <w:rFonts w:ascii="Times New Roman" w:eastAsia="Times New Roman" w:hAnsi="Times New Roman" w:cs="Times New Roman"/>
          <w:sz w:val="24"/>
          <w:szCs w:val="24"/>
        </w:rPr>
        <w:instrText xml:space="preserve">ADDIN Mendeley Bibliography CSL_BIBLIOGRAPHY </w:instrText>
      </w:r>
      <w:r w:rsidRPr="004C4000">
        <w:rPr>
          <w:rFonts w:ascii="Times New Roman" w:eastAsia="Times New Roman" w:hAnsi="Times New Roman" w:cs="Times New Roman"/>
          <w:sz w:val="24"/>
          <w:szCs w:val="24"/>
        </w:rPr>
        <w:fldChar w:fldCharType="separate"/>
      </w:r>
      <w:r w:rsidR="00E21228" w:rsidRPr="00E21228">
        <w:rPr>
          <w:rFonts w:ascii="Times New Roman" w:hAnsi="Times New Roman" w:cs="Times New Roman"/>
          <w:noProof/>
          <w:sz w:val="24"/>
          <w:szCs w:val="24"/>
        </w:rPr>
        <w:t xml:space="preserve">Allendorf, F. W., Hohenlohe, P. A., &amp; Luikart, G. (2010). Genomics and the future of conservation genetics. </w:t>
      </w:r>
      <w:r w:rsidR="00E21228" w:rsidRPr="00E21228">
        <w:rPr>
          <w:rFonts w:ascii="Times New Roman" w:hAnsi="Times New Roman" w:cs="Times New Roman"/>
          <w:i/>
          <w:iCs/>
          <w:noProof/>
          <w:sz w:val="24"/>
          <w:szCs w:val="24"/>
        </w:rPr>
        <w:t>Nature Reviews. Genetics</w:t>
      </w:r>
      <w:r w:rsidR="00E21228" w:rsidRPr="00E21228">
        <w:rPr>
          <w:rFonts w:ascii="Times New Roman" w:hAnsi="Times New Roman" w:cs="Times New Roman"/>
          <w:noProof/>
          <w:sz w:val="24"/>
          <w:szCs w:val="24"/>
        </w:rPr>
        <w:t xml:space="preserve">, </w:t>
      </w:r>
      <w:r w:rsidR="00E21228" w:rsidRPr="00E21228">
        <w:rPr>
          <w:rFonts w:ascii="Times New Roman" w:hAnsi="Times New Roman" w:cs="Times New Roman"/>
          <w:i/>
          <w:iCs/>
          <w:noProof/>
          <w:sz w:val="24"/>
          <w:szCs w:val="24"/>
        </w:rPr>
        <w:t>11</w:t>
      </w:r>
      <w:r w:rsidR="00E21228" w:rsidRPr="00E21228">
        <w:rPr>
          <w:rFonts w:ascii="Times New Roman" w:hAnsi="Times New Roman" w:cs="Times New Roman"/>
          <w:noProof/>
          <w:sz w:val="24"/>
          <w:szCs w:val="24"/>
        </w:rPr>
        <w:t>(10), 697–709. https://doi.org/10.1038/nrg2844</w:t>
      </w:r>
    </w:p>
    <w:p w14:paraId="13178CD6"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Balkenhol, N., Cushman, S., Storfer, A., &amp; Waits, L. (2015). </w:t>
      </w:r>
      <w:r w:rsidRPr="00E21228">
        <w:rPr>
          <w:rFonts w:ascii="Times New Roman" w:hAnsi="Times New Roman" w:cs="Times New Roman"/>
          <w:i/>
          <w:iCs/>
          <w:noProof/>
          <w:sz w:val="24"/>
          <w:szCs w:val="24"/>
        </w:rPr>
        <w:t>Landscape Genetics: Concepts, Methods, Applications</w:t>
      </w:r>
      <w:r w:rsidRPr="00E21228">
        <w:rPr>
          <w:rFonts w:ascii="Times New Roman" w:hAnsi="Times New Roman" w:cs="Times New Roman"/>
          <w:noProof/>
          <w:sz w:val="24"/>
          <w:szCs w:val="24"/>
        </w:rPr>
        <w:t>. Wiley-Blackwell.</w:t>
      </w:r>
    </w:p>
    <w:p w14:paraId="0982B29B"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Bellard, C., Bertelsmeier, C., Leadley, P., Thuiller, W., &amp; Courchamp, F. (2012). Impacts of climate change on the future of biodiversity. </w:t>
      </w:r>
      <w:r w:rsidRPr="00E21228">
        <w:rPr>
          <w:rFonts w:ascii="Times New Roman" w:hAnsi="Times New Roman" w:cs="Times New Roman"/>
          <w:i/>
          <w:iCs/>
          <w:noProof/>
          <w:sz w:val="24"/>
          <w:szCs w:val="24"/>
        </w:rPr>
        <w:t>Ecology Letters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(4), 365–377. https://doi.org/10.1111/j.1461-0248.2011.01736.x</w:t>
      </w:r>
    </w:p>
    <w:p w14:paraId="760A9502"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Bohonak, A. J. (1999). Dispersal, gene flow, and population structure. </w:t>
      </w:r>
      <w:r w:rsidRPr="00E21228">
        <w:rPr>
          <w:rFonts w:ascii="Times New Roman" w:hAnsi="Times New Roman" w:cs="Times New Roman"/>
          <w:i/>
          <w:iCs/>
          <w:noProof/>
          <w:sz w:val="24"/>
          <w:szCs w:val="24"/>
        </w:rPr>
        <w:t>Quarterly Review of Biology</w:t>
      </w:r>
      <w:r w:rsidRPr="00E21228">
        <w:rPr>
          <w:rFonts w:ascii="Times New Roman" w:hAnsi="Times New Roman" w:cs="Times New Roman"/>
          <w:noProof/>
          <w:sz w:val="24"/>
          <w:szCs w:val="24"/>
        </w:rPr>
        <w:t>, Vol. 74, pp. 21–45. https://doi.org/10.1086/392950</w:t>
      </w:r>
    </w:p>
    <w:p w14:paraId="0F03707B"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Brondizio, E. S., Settele, J., Díaz, S., &amp; Ngo, H. T. (editors). (2019). </w:t>
      </w:r>
      <w:r w:rsidRPr="00E21228">
        <w:rPr>
          <w:rFonts w:ascii="Times New Roman" w:hAnsi="Times New Roman" w:cs="Times New Roman"/>
          <w:i/>
          <w:iCs/>
          <w:noProof/>
          <w:sz w:val="24"/>
          <w:szCs w:val="24"/>
        </w:rPr>
        <w:t>Global assessment report on biodiversity and ecosystem services of the Intergovernmental Science- Policy Platform on Biodiversity and Ecosystem Services. , Bonn, Germany.IPBES. 2019.</w:t>
      </w:r>
      <w:r w:rsidRPr="00E21228">
        <w:rPr>
          <w:rFonts w:ascii="Times New Roman" w:hAnsi="Times New Roman" w:cs="Times New Roman"/>
          <w:noProof/>
          <w:sz w:val="24"/>
          <w:szCs w:val="24"/>
        </w:rPr>
        <w:t xml:space="preserve"> Bonn, Germany.</w:t>
      </w:r>
    </w:p>
    <w:p w14:paraId="11FED0D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lastRenderedPageBreak/>
        <w:t xml:space="preserve">Butchart, S. H. M., Walpole, M., Collen, B., von Strien, A., Scharlemann, J. P. W., Almond, R. E. A., … Carr, G. M. (2010). Global Biodiversity : Indicators of Recent Declines.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328</w:t>
      </w:r>
      <w:r w:rsidRPr="00E21228">
        <w:rPr>
          <w:rFonts w:ascii="Times New Roman" w:hAnsi="Times New Roman" w:cs="Times New Roman"/>
          <w:noProof/>
          <w:sz w:val="24"/>
          <w:szCs w:val="24"/>
        </w:rPr>
        <w:t>(1164). https://doi.org/10.1126/science.1187512</w:t>
      </w:r>
    </w:p>
    <w:p w14:paraId="779D82E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C422DB">
        <w:rPr>
          <w:rFonts w:ascii="Times New Roman" w:hAnsi="Times New Roman" w:cs="Times New Roman"/>
          <w:noProof/>
          <w:sz w:val="24"/>
          <w:szCs w:val="24"/>
          <w:lang w:val="fr-CA"/>
        </w:rPr>
        <w:t xml:space="preserve">Clobert, J., Le Galliard, J. F., Cote, J., Meylan, S., &amp; Massot, M. (2009). </w:t>
      </w:r>
      <w:r w:rsidRPr="00E21228">
        <w:rPr>
          <w:rFonts w:ascii="Times New Roman" w:hAnsi="Times New Roman" w:cs="Times New Roman"/>
          <w:noProof/>
          <w:sz w:val="24"/>
          <w:szCs w:val="24"/>
        </w:rPr>
        <w:t xml:space="preserve">Informed dispersal, heterogeneity in animal dispersal syndromes and the dynamics of spatially structured populations. </w:t>
      </w:r>
      <w:r w:rsidRPr="00E21228">
        <w:rPr>
          <w:rFonts w:ascii="Times New Roman" w:hAnsi="Times New Roman" w:cs="Times New Roman"/>
          <w:i/>
          <w:iCs/>
          <w:noProof/>
          <w:sz w:val="24"/>
          <w:szCs w:val="24"/>
        </w:rPr>
        <w:t>Ecology Letters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12</w:t>
      </w:r>
      <w:r w:rsidRPr="00E21228">
        <w:rPr>
          <w:rFonts w:ascii="Times New Roman" w:hAnsi="Times New Roman" w:cs="Times New Roman"/>
          <w:noProof/>
          <w:sz w:val="24"/>
          <w:szCs w:val="24"/>
        </w:rPr>
        <w:t>(3), 197–209. https://doi.org/10.1111/j.1461-0248.2008.01267.x</w:t>
      </w:r>
    </w:p>
    <w:p w14:paraId="70B36208"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Dirzo, R., Young, H. S., Galetti, M., Ceballos, G., Isaac, N. J. B., &amp; Collen, B. (2014). Defaunation in the Antrhopocene.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401</w:t>
      </w:r>
      <w:r w:rsidRPr="00E21228">
        <w:rPr>
          <w:rFonts w:ascii="Times New Roman" w:hAnsi="Times New Roman" w:cs="Times New Roman"/>
          <w:noProof/>
          <w:sz w:val="24"/>
          <w:szCs w:val="24"/>
        </w:rPr>
        <w:t>(6195), 401–406. https://doi.org/10.1126/science.1251817</w:t>
      </w:r>
    </w:p>
    <w:p w14:paraId="2CC4BAD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11</w:t>
      </w:r>
      <w:r w:rsidRPr="00E21228">
        <w:rPr>
          <w:rFonts w:ascii="Times New Roman" w:hAnsi="Times New Roman" w:cs="Times New Roman"/>
          <w:noProof/>
          <w:sz w:val="24"/>
          <w:szCs w:val="24"/>
        </w:rPr>
        <w:t>(8), 1219–1230. https://doi.org/10.1111/eva.12617</w:t>
      </w:r>
    </w:p>
    <w:p w14:paraId="12401C7A"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Fischer, J., &amp; Lindenmayer, D. B. (2007). Landscape modification and habitat fragmentation: a synthesis Joern Fischer* and David B. Lindenmayer Centre. </w:t>
      </w:r>
      <w:r w:rsidRPr="00E21228">
        <w:rPr>
          <w:rFonts w:ascii="Times New Roman" w:hAnsi="Times New Roman" w:cs="Times New Roman"/>
          <w:i/>
          <w:iCs/>
          <w:noProof/>
          <w:sz w:val="24"/>
          <w:szCs w:val="24"/>
        </w:rPr>
        <w:t>Global Ecology and Biogeography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 55–66. https://doi.org/10.1111/j.1466-8238.2006.00287.x</w:t>
      </w:r>
    </w:p>
    <w:p w14:paraId="40913668"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Gonzalez, A., Cardinale, B. J., Allington, G. R. H., Byrnes, J., Endsley, K. A., Brown, D. G., … LoreAu, M. (2016). Estimating local biodiversity change : a critique of papers claiming no net loss of local diversity. </w:t>
      </w:r>
      <w:r w:rsidRPr="00E21228">
        <w:rPr>
          <w:rFonts w:ascii="Times New Roman" w:hAnsi="Times New Roman" w:cs="Times New Roman"/>
          <w:i/>
          <w:iCs/>
          <w:noProof/>
          <w:sz w:val="24"/>
          <w:szCs w:val="24"/>
        </w:rPr>
        <w:t>Ecology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97</w:t>
      </w:r>
      <w:r w:rsidRPr="00E21228">
        <w:rPr>
          <w:rFonts w:ascii="Times New Roman" w:hAnsi="Times New Roman" w:cs="Times New Roman"/>
          <w:noProof/>
          <w:sz w:val="24"/>
          <w:szCs w:val="24"/>
        </w:rPr>
        <w:t>(8), 1949–1960.</w:t>
      </w:r>
    </w:p>
    <w:p w14:paraId="1DE11591"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7</w:t>
      </w:r>
      <w:r w:rsidRPr="00E21228">
        <w:rPr>
          <w:rFonts w:ascii="Times New Roman" w:hAnsi="Times New Roman" w:cs="Times New Roman"/>
          <w:noProof/>
          <w:sz w:val="24"/>
          <w:szCs w:val="24"/>
        </w:rPr>
        <w:t>(9), 1008–1025. https://doi.org/10.1111/eva.12149</w:t>
      </w:r>
    </w:p>
    <w:p w14:paraId="5F0510B9"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Janes, J. K., Li, Y., Keeling, C. I., Yuen, M. M. S. S., Boone, C. K., Cooke, J. E. K. K., … Sperling, F. A. H. H. (2014). How the mountain pine beetle (Dendroctonus ponderosae) breached the canadian rocky mountains. </w:t>
      </w:r>
      <w:r w:rsidRPr="00E21228">
        <w:rPr>
          <w:rFonts w:ascii="Times New Roman" w:hAnsi="Times New Roman" w:cs="Times New Roman"/>
          <w:i/>
          <w:iCs/>
          <w:noProof/>
          <w:sz w:val="24"/>
          <w:szCs w:val="24"/>
        </w:rPr>
        <w:t>Molecular Biology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31</w:t>
      </w:r>
      <w:r w:rsidRPr="00E21228">
        <w:rPr>
          <w:rFonts w:ascii="Times New Roman" w:hAnsi="Times New Roman" w:cs="Times New Roman"/>
          <w:noProof/>
          <w:sz w:val="24"/>
          <w:szCs w:val="24"/>
        </w:rPr>
        <w:t>(7), 1803–1815. https://doi.org/10.1093/molbev/msu135</w:t>
      </w:r>
    </w:p>
    <w:p w14:paraId="605F7A1F"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21228">
        <w:rPr>
          <w:rFonts w:ascii="Times New Roman" w:hAnsi="Times New Roman" w:cs="Times New Roman"/>
          <w:i/>
          <w:iCs/>
          <w:noProof/>
          <w:sz w:val="24"/>
          <w:szCs w:val="24"/>
        </w:rPr>
        <w:t>Methods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8</w:t>
      </w:r>
      <w:r w:rsidRPr="00E21228">
        <w:rPr>
          <w:rFonts w:ascii="Times New Roman" w:hAnsi="Times New Roman" w:cs="Times New Roman"/>
          <w:noProof/>
          <w:sz w:val="24"/>
          <w:szCs w:val="24"/>
        </w:rPr>
        <w:t>(1), 4–11. https://doi.org/10.1111/2041-210X.12608</w:t>
      </w:r>
    </w:p>
    <w:p w14:paraId="49DCED33"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Legendre, P. (2019). A temporal beta-diversity index to identify sites that have changed in exceptional ways in space–time surveys. </w:t>
      </w:r>
      <w:r w:rsidRPr="00E21228">
        <w:rPr>
          <w:rFonts w:ascii="Times New Roman" w:hAnsi="Times New Roman" w:cs="Times New Roman"/>
          <w:i/>
          <w:iCs/>
          <w:noProof/>
          <w:sz w:val="24"/>
          <w:szCs w:val="24"/>
        </w:rPr>
        <w:t>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9</w:t>
      </w:r>
      <w:r w:rsidRPr="00E21228">
        <w:rPr>
          <w:rFonts w:ascii="Times New Roman" w:hAnsi="Times New Roman" w:cs="Times New Roman"/>
          <w:noProof/>
          <w:sz w:val="24"/>
          <w:szCs w:val="24"/>
        </w:rPr>
        <w:t>(6), 3500–3514. https://doi.org/10.1002/ece3.4984</w:t>
      </w:r>
    </w:p>
    <w:p w14:paraId="3B84939F"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Legendre, P., &amp; Gauthier, O. (2014). Statistical methods for temporal and space-time analysis of community composition data. </w:t>
      </w:r>
      <w:r w:rsidRPr="00E21228">
        <w:rPr>
          <w:rFonts w:ascii="Times New Roman" w:hAnsi="Times New Roman" w:cs="Times New Roman"/>
          <w:i/>
          <w:iCs/>
          <w:noProof/>
          <w:sz w:val="24"/>
          <w:szCs w:val="24"/>
        </w:rPr>
        <w:t>Proceedings of the Royal Society B: Biological Sciences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281</w:t>
      </w:r>
      <w:r w:rsidRPr="00E21228">
        <w:rPr>
          <w:rFonts w:ascii="Times New Roman" w:hAnsi="Times New Roman" w:cs="Times New Roman"/>
          <w:noProof/>
          <w:sz w:val="24"/>
          <w:szCs w:val="24"/>
        </w:rPr>
        <w:t>(1778). https://doi.org/10.1098/rspb.2013.2728</w:t>
      </w:r>
    </w:p>
    <w:p w14:paraId="68200949"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Leigh, D. M., Hendry, A. P., Vázquez‐Domínguez, E., &amp; Friesen, V. L. (2019). Estimated six </w:t>
      </w:r>
      <w:r w:rsidRPr="00E21228">
        <w:rPr>
          <w:rFonts w:ascii="Times New Roman" w:hAnsi="Times New Roman" w:cs="Times New Roman"/>
          <w:noProof/>
          <w:sz w:val="24"/>
          <w:szCs w:val="24"/>
        </w:rPr>
        <w:lastRenderedPageBreak/>
        <w:t xml:space="preserve">percent loss of genetic variation in wild populations since the industrial revolution. </w:t>
      </w:r>
      <w:r w:rsidRPr="00E21228">
        <w:rPr>
          <w:rFonts w:ascii="Times New Roman" w:hAnsi="Times New Roman" w:cs="Times New Roman"/>
          <w:i/>
          <w:iCs/>
          <w:noProof/>
          <w:sz w:val="24"/>
          <w:szCs w:val="24"/>
        </w:rPr>
        <w:t>Evolutionary Applications</w:t>
      </w:r>
      <w:r w:rsidRPr="00E21228">
        <w:rPr>
          <w:rFonts w:ascii="Times New Roman" w:hAnsi="Times New Roman" w:cs="Times New Roman"/>
          <w:noProof/>
          <w:sz w:val="24"/>
          <w:szCs w:val="24"/>
        </w:rPr>
        <w:t>, (April), 1–8. https://doi.org/10.1111/eva.12810</w:t>
      </w:r>
    </w:p>
    <w:p w14:paraId="30111D26"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Manel, S., &amp; Holderegger, R. (2013). Ten years of landscape genetics. </w:t>
      </w:r>
      <w:r w:rsidRPr="00E21228">
        <w:rPr>
          <w:rFonts w:ascii="Times New Roman" w:hAnsi="Times New Roman" w:cs="Times New Roman"/>
          <w:i/>
          <w:iCs/>
          <w:noProof/>
          <w:sz w:val="24"/>
          <w:szCs w:val="24"/>
        </w:rPr>
        <w:t>Trends in Ecology &amp;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28</w:t>
      </w:r>
      <w:r w:rsidRPr="00E21228">
        <w:rPr>
          <w:rFonts w:ascii="Times New Roman" w:hAnsi="Times New Roman" w:cs="Times New Roman"/>
          <w:noProof/>
          <w:sz w:val="24"/>
          <w:szCs w:val="24"/>
        </w:rPr>
        <w:t>(10), 614–621. https://doi.org/10.1016/j.tree.2013.05.012</w:t>
      </w:r>
    </w:p>
    <w:p w14:paraId="1B97F64D"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Manel, S., Schwartz, M. K., Luikart, G., &amp; Taberlet, P. (2003). Landscape genetics: combining landscape ecology and population genetics. </w:t>
      </w:r>
      <w:r w:rsidRPr="00E21228">
        <w:rPr>
          <w:rFonts w:ascii="Times New Roman" w:hAnsi="Times New Roman" w:cs="Times New Roman"/>
          <w:i/>
          <w:iCs/>
          <w:noProof/>
          <w:sz w:val="24"/>
          <w:szCs w:val="24"/>
        </w:rPr>
        <w:t>Trends in Ecology &amp;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18</w:t>
      </w:r>
      <w:r w:rsidRPr="00E21228">
        <w:rPr>
          <w:rFonts w:ascii="Times New Roman" w:hAnsi="Times New Roman" w:cs="Times New Roman"/>
          <w:noProof/>
          <w:sz w:val="24"/>
          <w:szCs w:val="24"/>
        </w:rPr>
        <w:t>(4), 189–197. https://doi.org/10.1016/S0169-5347(03)00008-9</w:t>
      </w:r>
    </w:p>
    <w:p w14:paraId="2FD0A3FE"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Mouquet, N., Lagadeuc, Y., Devictor, V., Doyen, L., Duputié, A., Eveillard, D., … Loreau, M. (2015). Predictive ecology in a changing world. </w:t>
      </w:r>
      <w:r w:rsidRPr="00E21228">
        <w:rPr>
          <w:rFonts w:ascii="Times New Roman" w:hAnsi="Times New Roman" w:cs="Times New Roman"/>
          <w:i/>
          <w:iCs/>
          <w:noProof/>
          <w:sz w:val="24"/>
          <w:szCs w:val="24"/>
        </w:rPr>
        <w:t>Journal of Applied Ecology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52</w:t>
      </w:r>
      <w:r w:rsidRPr="00E21228">
        <w:rPr>
          <w:rFonts w:ascii="Times New Roman" w:hAnsi="Times New Roman" w:cs="Times New Roman"/>
          <w:noProof/>
          <w:sz w:val="24"/>
          <w:szCs w:val="24"/>
        </w:rPr>
        <w:t>(5), 1293–1310. https://doi.org/10.1111/1365-2664.12482</w:t>
      </w:r>
    </w:p>
    <w:p w14:paraId="72300DB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Pereira, H. M., Leadley, P. W., Proença, V., Alkemade, R., Scharlemann, J. P. W., Fernandez-Manjarrés, J. F., … Walpole, M. (2010). Scenarios for Global Biodiversity in the 21st Century. </w:t>
      </w:r>
      <w:r w:rsidRPr="00E21228">
        <w:rPr>
          <w:rFonts w:ascii="Times New Roman" w:hAnsi="Times New Roman" w:cs="Times New Roman"/>
          <w:i/>
          <w:iCs/>
          <w:noProof/>
          <w:sz w:val="24"/>
          <w:szCs w:val="24"/>
        </w:rPr>
        <w:t>Science</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330</w:t>
      </w:r>
      <w:r w:rsidRPr="00E21228">
        <w:rPr>
          <w:rFonts w:ascii="Times New Roman" w:hAnsi="Times New Roman" w:cs="Times New Roman"/>
          <w:noProof/>
          <w:sz w:val="24"/>
          <w:szCs w:val="24"/>
        </w:rPr>
        <w:t>(6010), 1496–1501. https://doi.org/10.1126/science.1196624</w:t>
      </w:r>
    </w:p>
    <w:p w14:paraId="388AA8B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Randin, C. F., Engler, R., Normand, S., Zappa, M., Zimmermann, N. E., Pearman, P. B., … Guisan, A. (2009). Climate change and plant distribution: Local models predict high-elevation persistence. </w:t>
      </w:r>
      <w:r w:rsidRPr="00E21228">
        <w:rPr>
          <w:rFonts w:ascii="Times New Roman" w:hAnsi="Times New Roman" w:cs="Times New Roman"/>
          <w:i/>
          <w:iCs/>
          <w:noProof/>
          <w:sz w:val="24"/>
          <w:szCs w:val="24"/>
        </w:rPr>
        <w:t>Global Change Biology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15</w:t>
      </w:r>
      <w:r w:rsidRPr="00E21228">
        <w:rPr>
          <w:rFonts w:ascii="Times New Roman" w:hAnsi="Times New Roman" w:cs="Times New Roman"/>
          <w:noProof/>
          <w:sz w:val="24"/>
          <w:szCs w:val="24"/>
        </w:rPr>
        <w:t>(6), 1557–1569. https://doi.org/10.1111/j.1365-2486.2008.01766.x</w:t>
      </w:r>
    </w:p>
    <w:p w14:paraId="3A76D40A" w14:textId="77777777" w:rsidR="00E21228" w:rsidRPr="00C422DB"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lang w:val="fr-CA"/>
        </w:rPr>
      </w:pPr>
      <w:r w:rsidRPr="00E21228">
        <w:rPr>
          <w:rFonts w:ascii="Times New Roman" w:hAnsi="Times New Roman" w:cs="Times New Roman"/>
          <w:noProof/>
          <w:sz w:val="24"/>
          <w:szCs w:val="24"/>
        </w:rPr>
        <w:t xml:space="preserve">Sala, O. E., Huber-Sanwald, E., Mooney, H. A., III, S. C., Laura F. Huenneke, ´n Oesterheld, Juan J. Armesto, N. L. P., … David M. Lodge, M. W. (2000). Global Biodiversity Scenarios for the Year 2100. </w:t>
      </w:r>
      <w:r w:rsidRPr="00C422DB">
        <w:rPr>
          <w:rFonts w:ascii="Times New Roman" w:hAnsi="Times New Roman" w:cs="Times New Roman"/>
          <w:i/>
          <w:iCs/>
          <w:noProof/>
          <w:sz w:val="24"/>
          <w:szCs w:val="24"/>
          <w:lang w:val="fr-CA"/>
        </w:rPr>
        <w:t>Science</w:t>
      </w:r>
      <w:r w:rsidRPr="00C422DB">
        <w:rPr>
          <w:rFonts w:ascii="Times New Roman" w:hAnsi="Times New Roman" w:cs="Times New Roman"/>
          <w:noProof/>
          <w:sz w:val="24"/>
          <w:szCs w:val="24"/>
          <w:lang w:val="fr-CA"/>
        </w:rPr>
        <w:t xml:space="preserve">, </w:t>
      </w:r>
      <w:r w:rsidRPr="00C422DB">
        <w:rPr>
          <w:rFonts w:ascii="Times New Roman" w:hAnsi="Times New Roman" w:cs="Times New Roman"/>
          <w:i/>
          <w:iCs/>
          <w:noProof/>
          <w:sz w:val="24"/>
          <w:szCs w:val="24"/>
          <w:lang w:val="fr-CA"/>
        </w:rPr>
        <w:t>287</w:t>
      </w:r>
      <w:r w:rsidRPr="00C422DB">
        <w:rPr>
          <w:rFonts w:ascii="Times New Roman" w:hAnsi="Times New Roman" w:cs="Times New Roman"/>
          <w:noProof/>
          <w:sz w:val="24"/>
          <w:szCs w:val="24"/>
          <w:lang w:val="fr-CA"/>
        </w:rPr>
        <w:t>(5459), 1770–1774. https://doi.org/10.1126/science.287.5459.1770</w:t>
      </w:r>
    </w:p>
    <w:p w14:paraId="7BB14484"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C422DB">
        <w:rPr>
          <w:rFonts w:ascii="Times New Roman" w:hAnsi="Times New Roman" w:cs="Times New Roman"/>
          <w:noProof/>
          <w:sz w:val="24"/>
          <w:szCs w:val="24"/>
          <w:lang w:val="fr-CA"/>
        </w:rPr>
        <w:t xml:space="preserve">Scholes, A. R. J., Mace, G. M., Turner, W., Geller, G. N., Jürgens, N., Larigauderie, A., … </w:t>
      </w:r>
      <w:r w:rsidRPr="00E21228">
        <w:rPr>
          <w:rFonts w:ascii="Times New Roman" w:hAnsi="Times New Roman" w:cs="Times New Roman"/>
          <w:noProof/>
          <w:sz w:val="24"/>
          <w:szCs w:val="24"/>
        </w:rPr>
        <w:t xml:space="preserve">Mooney, H. A. (2008). </w:t>
      </w:r>
      <w:r w:rsidRPr="00E21228">
        <w:rPr>
          <w:rFonts w:ascii="Times New Roman" w:hAnsi="Times New Roman" w:cs="Times New Roman"/>
          <w:i/>
          <w:iCs/>
          <w:noProof/>
          <w:sz w:val="24"/>
          <w:szCs w:val="24"/>
        </w:rPr>
        <w:t>Toward a Global Biodiversity</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321</w:t>
      </w:r>
      <w:r w:rsidRPr="00E21228">
        <w:rPr>
          <w:rFonts w:ascii="Times New Roman" w:hAnsi="Times New Roman" w:cs="Times New Roman"/>
          <w:noProof/>
          <w:sz w:val="24"/>
          <w:szCs w:val="24"/>
        </w:rPr>
        <w:t>(5892), 1044–1045.</w:t>
      </w:r>
    </w:p>
    <w:p w14:paraId="5A9E87B1"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E21228">
        <w:rPr>
          <w:rFonts w:ascii="Times New Roman" w:hAnsi="Times New Roman" w:cs="Times New Roman"/>
          <w:i/>
          <w:iCs/>
          <w:noProof/>
          <w:sz w:val="24"/>
          <w:szCs w:val="24"/>
        </w:rPr>
        <w:t>Conservation Genetics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11</w:t>
      </w:r>
      <w:r w:rsidRPr="00E21228">
        <w:rPr>
          <w:rFonts w:ascii="Times New Roman" w:hAnsi="Times New Roman" w:cs="Times New Roman"/>
          <w:noProof/>
          <w:sz w:val="24"/>
          <w:szCs w:val="24"/>
        </w:rPr>
        <w:t>(2), 375–385. https://doi.org/10.1007/s10592-009-0044-5</w:t>
      </w:r>
    </w:p>
    <w:p w14:paraId="0EC8885D"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Shimadzu, H., Dornelas, M., &amp; Magurran, A. E. (2015). Measuring temporal turnover in ecological communities. </w:t>
      </w:r>
      <w:r w:rsidRPr="00E21228">
        <w:rPr>
          <w:rFonts w:ascii="Times New Roman" w:hAnsi="Times New Roman" w:cs="Times New Roman"/>
          <w:i/>
          <w:iCs/>
          <w:noProof/>
          <w:sz w:val="24"/>
          <w:szCs w:val="24"/>
        </w:rPr>
        <w:t>Methods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6</w:t>
      </w:r>
      <w:r w:rsidRPr="00E21228">
        <w:rPr>
          <w:rFonts w:ascii="Times New Roman" w:hAnsi="Times New Roman" w:cs="Times New Roman"/>
          <w:noProof/>
          <w:sz w:val="24"/>
          <w:szCs w:val="24"/>
        </w:rPr>
        <w:t>(12), 1384–1394. https://doi.org/10.1111/2041-210X.12438</w:t>
      </w:r>
    </w:p>
    <w:p w14:paraId="3E24235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21228">
        <w:rPr>
          <w:rFonts w:ascii="Times New Roman" w:hAnsi="Times New Roman" w:cs="Times New Roman"/>
          <w:noProof/>
          <w:sz w:val="24"/>
          <w:szCs w:val="24"/>
        </w:rPr>
        <w:t xml:space="preserve">Wagner, H. H., &amp; Fortin, M.-J. (2013). A conceptual framework for the spatial analysis of landscape genetic data. </w:t>
      </w:r>
      <w:r w:rsidRPr="00E21228">
        <w:rPr>
          <w:rFonts w:ascii="Times New Roman" w:hAnsi="Times New Roman" w:cs="Times New Roman"/>
          <w:i/>
          <w:iCs/>
          <w:noProof/>
          <w:sz w:val="24"/>
          <w:szCs w:val="24"/>
        </w:rPr>
        <w:t>Conservation Genetics</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14</w:t>
      </w:r>
      <w:r w:rsidRPr="00E21228">
        <w:rPr>
          <w:rFonts w:ascii="Times New Roman" w:hAnsi="Times New Roman" w:cs="Times New Roman"/>
          <w:noProof/>
          <w:sz w:val="24"/>
          <w:szCs w:val="24"/>
        </w:rPr>
        <w:t>(2), 253–261. https://doi.org/10.1007/s10592-012-0391-5</w:t>
      </w:r>
    </w:p>
    <w:p w14:paraId="0B6B9180" w14:textId="77777777" w:rsidR="00E21228" w:rsidRPr="00E21228" w:rsidRDefault="00E21228" w:rsidP="00E21228">
      <w:pPr>
        <w:widowControl w:val="0"/>
        <w:autoSpaceDE w:val="0"/>
        <w:autoSpaceDN w:val="0"/>
        <w:adjustRightInd w:val="0"/>
        <w:spacing w:after="240" w:line="240" w:lineRule="auto"/>
        <w:ind w:left="480" w:hanging="480"/>
        <w:rPr>
          <w:rFonts w:ascii="Times New Roman" w:hAnsi="Times New Roman" w:cs="Times New Roman"/>
          <w:noProof/>
          <w:sz w:val="24"/>
        </w:rPr>
      </w:pPr>
      <w:r w:rsidRPr="00E21228">
        <w:rPr>
          <w:rFonts w:ascii="Times New Roman" w:hAnsi="Times New Roman" w:cs="Times New Roman"/>
          <w:noProof/>
          <w:sz w:val="24"/>
          <w:szCs w:val="24"/>
        </w:rPr>
        <w:t xml:space="preserve">Yates, K. L., Bouchet, P. J., Caley, M. J., Mengersen, K., Randin, C. F., Parnell, S., … Sequeira, A. M. M. (2018). Outstanding Challenges in the Transferability of Ecological Models. </w:t>
      </w:r>
      <w:r w:rsidRPr="00E21228">
        <w:rPr>
          <w:rFonts w:ascii="Times New Roman" w:hAnsi="Times New Roman" w:cs="Times New Roman"/>
          <w:i/>
          <w:iCs/>
          <w:noProof/>
          <w:sz w:val="24"/>
          <w:szCs w:val="24"/>
        </w:rPr>
        <w:t>Trends in Ecology and Evolution</w:t>
      </w:r>
      <w:r w:rsidRPr="00E21228">
        <w:rPr>
          <w:rFonts w:ascii="Times New Roman" w:hAnsi="Times New Roman" w:cs="Times New Roman"/>
          <w:noProof/>
          <w:sz w:val="24"/>
          <w:szCs w:val="24"/>
        </w:rPr>
        <w:t xml:space="preserve">, </w:t>
      </w:r>
      <w:r w:rsidRPr="00E21228">
        <w:rPr>
          <w:rFonts w:ascii="Times New Roman" w:hAnsi="Times New Roman" w:cs="Times New Roman"/>
          <w:i/>
          <w:iCs/>
          <w:noProof/>
          <w:sz w:val="24"/>
          <w:szCs w:val="24"/>
        </w:rPr>
        <w:t>33</w:t>
      </w:r>
      <w:r w:rsidRPr="00E21228">
        <w:rPr>
          <w:rFonts w:ascii="Times New Roman" w:hAnsi="Times New Roman" w:cs="Times New Roman"/>
          <w:noProof/>
          <w:sz w:val="24"/>
          <w:szCs w:val="24"/>
        </w:rPr>
        <w:t>(10), 790–802. https://doi.org/10.1016/j.tree.2018.08.001</w:t>
      </w:r>
    </w:p>
    <w:p w14:paraId="52BF2944" w14:textId="77777777" w:rsidR="004E13A5" w:rsidRPr="004C4000"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4C4000">
        <w:rPr>
          <w:rFonts w:ascii="Times New Roman" w:eastAsia="Times New Roman" w:hAnsi="Times New Roman" w:cs="Times New Roman"/>
          <w:sz w:val="24"/>
          <w:szCs w:val="24"/>
        </w:rPr>
        <w:lastRenderedPageBreak/>
        <w:fldChar w:fldCharType="end"/>
      </w:r>
    </w:p>
    <w:p w14:paraId="0A9EED4C"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4C4000"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Default="00480063"/>
    <w:sectPr w:rsidR="004800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trick" w:date="2019-08-04T18:08:00Z" w:initials="P">
    <w:p w14:paraId="43D82574" w14:textId="2938DB1F" w:rsidR="004E13A5" w:rsidRDefault="004E13A5" w:rsidP="004E13A5">
      <w:pPr>
        <w:pStyle w:val="Commentaire"/>
      </w:pPr>
      <w:r>
        <w:rPr>
          <w:rStyle w:val="Marquedecommentaire"/>
        </w:rPr>
        <w:annotationRef/>
      </w:r>
      <w:r>
        <w:t>Do you</w:t>
      </w:r>
      <w:r w:rsidR="004A38A8">
        <w:t xml:space="preserve"> </w:t>
      </w:r>
      <w:r>
        <w:t>mean more generally “landscape structure” or are you suggesting specifically that landscape genetics is the study of demographic event?</w:t>
      </w:r>
    </w:p>
  </w:comment>
  <w:comment w:id="1" w:author="Patrick" w:date="2019-08-04T18:08:00Z" w:initials="P">
    <w:p w14:paraId="5621AC4E" w14:textId="77777777" w:rsidR="004E13A5" w:rsidRDefault="004E13A5" w:rsidP="004E13A5">
      <w:pPr>
        <w:pStyle w:val="Commentaire"/>
      </w:pPr>
      <w:r>
        <w:rPr>
          <w:rStyle w:val="Marquedecommentaire"/>
        </w:rPr>
        <w:annotationRef/>
      </w:r>
      <w:r>
        <w:t xml:space="preserve">I wouldn’t consider gradual climate change as a demographic event </w:t>
      </w:r>
      <w:proofErr w:type="spellStart"/>
      <w:r>
        <w:t>perse</w:t>
      </w:r>
      <w:proofErr w:type="spellEnd"/>
      <w:r>
        <w:t xml:space="preserve">… </w:t>
      </w:r>
    </w:p>
  </w:comment>
  <w:comment w:id="3" w:author="Patrick" w:date="2019-07-18T14:47:00Z" w:initials="P">
    <w:p w14:paraId="64DC0C04" w14:textId="77777777" w:rsidR="004E13A5" w:rsidRDefault="004E13A5" w:rsidP="004E13A5">
      <w:pPr>
        <w:pStyle w:val="Commentaire"/>
      </w:pPr>
      <w:r>
        <w:rPr>
          <w:rStyle w:val="Marquedecommentaire"/>
        </w:rPr>
        <w:annotationRef/>
      </w:r>
      <w:r>
        <w:t xml:space="preserve">Julian – </w:t>
      </w:r>
      <w:proofErr w:type="spellStart"/>
      <w:r>
        <w:t>thi</w:t>
      </w:r>
      <w:proofErr w:type="spellEnd"/>
      <w:r>
        <w:t xml:space="preserve"> s is a bit all over the place. This introduction </w:t>
      </w:r>
      <w:proofErr w:type="spellStart"/>
      <w:r>
        <w:t>nees</w:t>
      </w:r>
      <w:proofErr w:type="spellEnd"/>
      <w:r>
        <w:t xml:space="preserve"> to be majorly restructured so that I can follow the argument,</w:t>
      </w:r>
    </w:p>
  </w:comment>
  <w:comment w:id="16" w:author="Patrick" w:date="2019-08-04T18:08:00Z" w:initials="P">
    <w:p w14:paraId="17931338" w14:textId="77777777" w:rsidR="004E13A5" w:rsidRDefault="004E13A5" w:rsidP="004E13A5">
      <w:pPr>
        <w:pStyle w:val="Commentaire"/>
      </w:pPr>
      <w:r>
        <w:rPr>
          <w:rStyle w:val="Marquedecommentaire"/>
        </w:rPr>
        <w:annotationRef/>
      </w:r>
      <w:r>
        <w:t>Yeah – this whole demographic event angle is unclear to me… you have to explain it.</w:t>
      </w:r>
    </w:p>
    <w:p w14:paraId="00551B5F" w14:textId="77777777" w:rsidR="004E13A5" w:rsidRDefault="004E13A5" w:rsidP="004E13A5">
      <w:pPr>
        <w:pStyle w:val="Commentaire"/>
      </w:pPr>
    </w:p>
    <w:p w14:paraId="5C07BEB0" w14:textId="77777777" w:rsidR="004E13A5" w:rsidRDefault="004E13A5" w:rsidP="004E13A5">
      <w:pPr>
        <w:pStyle w:val="Commentaire"/>
      </w:pPr>
      <w:r>
        <w:t xml:space="preserve">Fire? Harvesting? Wind? Ice? Insect outbreak? </w:t>
      </w:r>
    </w:p>
  </w:comment>
  <w:comment w:id="17" w:author="Patrick" w:date="2019-07-18T14:47:00Z" w:initials="P">
    <w:p w14:paraId="302B421A" w14:textId="77777777" w:rsidR="004E13A5" w:rsidRDefault="004E13A5" w:rsidP="004E13A5">
      <w:pPr>
        <w:pStyle w:val="Commentaire"/>
      </w:pPr>
      <w:r>
        <w:rPr>
          <w:rStyle w:val="Marquedecommentaire"/>
        </w:rPr>
        <w:annotationRef/>
      </w:r>
      <w:r>
        <w:t xml:space="preserve">where did this come from? This is a simulation parameter? </w:t>
      </w:r>
    </w:p>
  </w:comment>
  <w:comment w:id="18" w:author="Patrick" w:date="2019-07-18T14:47:00Z" w:initials="P">
    <w:p w14:paraId="0693B159" w14:textId="77777777" w:rsidR="004E13A5" w:rsidRDefault="004E13A5" w:rsidP="004E13A5">
      <w:pPr>
        <w:pStyle w:val="Commentaire"/>
      </w:pPr>
      <w:r>
        <w:rPr>
          <w:rStyle w:val="Marquedecommentaire"/>
        </w:rPr>
        <w:annotationRef/>
      </w:r>
      <w:r>
        <w:t xml:space="preserve">Why do we want to do this? I still don’t really understand…  I am concerned that this might be a case of the tail wagging the dog – that is a method driving the chapter, and not the other way around… we should </w:t>
      </w:r>
      <w:proofErr w:type="spellStart"/>
      <w:r>
        <w:t>tlak</w:t>
      </w:r>
      <w:proofErr w:type="spellEnd"/>
    </w:p>
  </w:comment>
  <w:comment w:id="21" w:author="Patrick" w:date="2019-08-04T18:08:00Z" w:initials="P">
    <w:p w14:paraId="6B0744E6" w14:textId="77777777" w:rsidR="004E13A5" w:rsidRDefault="004E13A5" w:rsidP="004E13A5">
      <w:pPr>
        <w:pStyle w:val="Commentaire"/>
      </w:pPr>
      <w:r>
        <w:rPr>
          <w:rStyle w:val="Marquedecommentaire"/>
        </w:rPr>
        <w:annotationRef/>
      </w:r>
      <w:r>
        <w:t>Ok, I understand better now – but you need to no longer refer to “demographic event” in this chapter</w:t>
      </w:r>
    </w:p>
    <w:p w14:paraId="10EB13C8" w14:textId="77777777" w:rsidR="004E13A5" w:rsidRDefault="004E13A5" w:rsidP="004E13A5">
      <w:pPr>
        <w:pStyle w:val="Commentaire"/>
      </w:pPr>
    </w:p>
    <w:p w14:paraId="2562AC9C" w14:textId="77777777" w:rsidR="004E13A5" w:rsidRDefault="004E13A5" w:rsidP="004E13A5">
      <w:pPr>
        <w:pStyle w:val="Commentaire"/>
      </w:pPr>
      <w:r>
        <w:t>It seems to me that you are trying to identify demographic histories using the TBI approach… right?</w:t>
      </w:r>
      <w:r>
        <w:br/>
      </w:r>
      <w:r>
        <w:br/>
        <w:t>Other methods do exist with which one can infer demographic history using (static) genetic data</w:t>
      </w:r>
      <w:r>
        <w:br/>
      </w:r>
      <w:r>
        <w:br/>
      </w:r>
      <w:hyperlink r:id="rId1" w:history="1">
        <w:r>
          <w:rPr>
            <w:rStyle w:val="Lienhypertexte"/>
          </w:rPr>
          <w:t>https://journals.plos.org/plosgenetics/article?id=10.1371/journal.pgen.1003905</w:t>
        </w:r>
      </w:hyperlink>
      <w:r>
        <w:br/>
      </w:r>
      <w:r>
        <w:br/>
        <w:t xml:space="preserve">I do appreciate that what </w:t>
      </w:r>
      <w:proofErr w:type="spellStart"/>
      <w:r>
        <w:t>youa</w:t>
      </w:r>
      <w:proofErr w:type="spellEnd"/>
      <w:r>
        <w:t xml:space="preserve"> re trying to do is a bit different, but I don’t totally understand how. </w:t>
      </w:r>
    </w:p>
  </w:comment>
  <w:comment w:id="22" w:author="Patrick" w:date="2019-07-18T14:47:00Z" w:initials="P">
    <w:p w14:paraId="41DF24EA" w14:textId="77777777" w:rsidR="004E13A5" w:rsidRDefault="004E13A5" w:rsidP="004E13A5">
      <w:pPr>
        <w:pStyle w:val="Commentaire"/>
      </w:pPr>
      <w:r>
        <w:rPr>
          <w:rStyle w:val="Marquedecommentaire"/>
        </w:rPr>
        <w:annotationRef/>
      </w:r>
      <w:r>
        <w:t xml:space="preserve">Suggest background on the importance of testing for differences that are :significant” and what sort of challenges that poses – such that one requires the use of an elegant </w:t>
      </w:r>
      <w:proofErr w:type="spellStart"/>
      <w:r>
        <w:t>permuation</w:t>
      </w:r>
      <w:proofErr w:type="spellEnd"/>
      <w:r>
        <w:t xml:space="preserve">  approach</w:t>
      </w:r>
      <w:r>
        <w:br/>
      </w:r>
      <w:r>
        <w:br/>
        <w:t xml:space="preserve">And in fact, because you are testing the three different permutation approaches, a central </w:t>
      </w:r>
      <w:proofErr w:type="spellStart"/>
      <w:r>
        <w:t>onjective</w:t>
      </w:r>
      <w:proofErr w:type="spellEnd"/>
      <w:r>
        <w:t xml:space="preserve"> of your chapter is to assess which is the most appropriate for genetic data and this type of question. So, this needs to be stated in the introduction as well. </w:t>
      </w:r>
    </w:p>
  </w:comment>
  <w:comment w:id="24" w:author="Patrick" w:date="2019-07-18T14:55:00Z" w:initials="P">
    <w:p w14:paraId="2897FFAC" w14:textId="77777777" w:rsidR="004E13A5" w:rsidRDefault="004E13A5" w:rsidP="004E13A5">
      <w:pPr>
        <w:pStyle w:val="Commentaire"/>
      </w:pPr>
      <w:r>
        <w:rPr>
          <w:rStyle w:val="Marquedecommentaire"/>
        </w:rPr>
        <w:annotationRef/>
      </w:r>
      <w:r>
        <w:t>Well explained – makes sense</w:t>
      </w:r>
    </w:p>
  </w:comment>
  <w:comment w:id="25" w:author="Patrick" w:date="2019-07-18T14:55:00Z" w:initials="P">
    <w:p w14:paraId="6A383B14" w14:textId="77777777" w:rsidR="004E13A5" w:rsidRDefault="004E13A5" w:rsidP="004E13A5">
      <w:pPr>
        <w:pStyle w:val="Commentaire"/>
      </w:pPr>
      <w:r>
        <w:rPr>
          <w:rStyle w:val="Marquedecommentaire"/>
        </w:rPr>
        <w:annotationRef/>
      </w:r>
      <w:r>
        <w:t>Maybe a graph would better illustrate these results?</w:t>
      </w:r>
    </w:p>
  </w:comment>
  <w:comment w:id="26" w:author="Patrick" w:date="2019-07-18T14:56:00Z" w:initials="P">
    <w:p w14:paraId="0A3F670E" w14:textId="77777777" w:rsidR="004E13A5" w:rsidRDefault="004E13A5" w:rsidP="004E13A5">
      <w:pPr>
        <w:pStyle w:val="Commentaire"/>
      </w:pPr>
      <w:r>
        <w:rPr>
          <w:rStyle w:val="Marquedecommentaire"/>
        </w:rPr>
        <w:annotationRef/>
      </w:r>
      <w:r>
        <w:t>Were you really unsure if it was?</w:t>
      </w:r>
    </w:p>
  </w:comment>
  <w:comment w:id="27" w:author="Patrick" w:date="2019-07-18T14:56:00Z" w:initials="P">
    <w:p w14:paraId="3D613012" w14:textId="77777777" w:rsidR="004E13A5" w:rsidRDefault="004E13A5" w:rsidP="004E13A5">
      <w:pPr>
        <w:pStyle w:val="Commentaire"/>
      </w:pPr>
      <w:r>
        <w:rPr>
          <w:rStyle w:val="Marquedecommentaire"/>
        </w:rPr>
        <w:annotationRef/>
      </w:r>
      <w:r>
        <w:t>Explain why the others are not as well please</w:t>
      </w:r>
    </w:p>
  </w:comment>
  <w:comment w:id="28" w:author="Patrick" w:date="2019-07-18T14:56:00Z" w:initials="P">
    <w:p w14:paraId="547DEDEA" w14:textId="77777777" w:rsidR="004E13A5" w:rsidRDefault="004E13A5" w:rsidP="004E13A5">
      <w:pPr>
        <w:pStyle w:val="Commentaire"/>
      </w:pPr>
      <w:r>
        <w:rPr>
          <w:rStyle w:val="Marquedecommentaire"/>
        </w:rPr>
        <w:annotationRef/>
      </w:r>
      <w:r>
        <w:t xml:space="preserve">How would population size or amount of genomic information affect results (recall the first review of Paul’s paper asked for other </w:t>
      </w:r>
      <w:proofErr w:type="spellStart"/>
      <w:r>
        <w:t>factos</w:t>
      </w:r>
      <w:proofErr w:type="spellEnd"/>
      <w:r>
        <w:t xml:space="preserve"> like this)</w:t>
      </w:r>
    </w:p>
  </w:comment>
  <w:comment w:id="29" w:author="Patrick" w:date="2019-07-18T14:57:00Z" w:initials="P">
    <w:p w14:paraId="7E1D1FDE" w14:textId="77777777" w:rsidR="004E13A5" w:rsidRDefault="004E13A5" w:rsidP="004E13A5">
      <w:pPr>
        <w:pStyle w:val="Commentaire"/>
      </w:pPr>
      <w:r>
        <w:rPr>
          <w:rStyle w:val="Marquedecommentaire"/>
        </w:rPr>
        <w:annotationRef/>
      </w:r>
      <w:r>
        <w:t>It would be good to explicitly quantify the decay rate of the signal of the previous demographic event under different demographic contexts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D82574" w15:done="0"/>
  <w15:commentEx w15:paraId="5621AC4E" w15:done="0"/>
  <w15:commentEx w15:paraId="64DC0C04" w15:done="0"/>
  <w15:commentEx w15:paraId="5C07BEB0" w15:done="0"/>
  <w15:commentEx w15:paraId="302B421A" w15:done="0"/>
  <w15:commentEx w15:paraId="0693B159" w15:done="0"/>
  <w15:commentEx w15:paraId="2562AC9C" w15:done="0"/>
  <w15:commentEx w15:paraId="41DF24EA" w15:done="0"/>
  <w15:commentEx w15:paraId="2897FFAC" w15:done="0"/>
  <w15:commentEx w15:paraId="6A383B14" w15:done="0"/>
  <w15:commentEx w15:paraId="0A3F670E" w15:done="0"/>
  <w15:commentEx w15:paraId="3D613012" w15:done="0"/>
  <w15:commentEx w15:paraId="547DEDEA" w15:done="0"/>
  <w15:commentEx w15:paraId="7E1D1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qgUAOSML6CwAAAA="/>
  </w:docVars>
  <w:rsids>
    <w:rsidRoot w:val="004E13A5"/>
    <w:rsid w:val="000E1A78"/>
    <w:rsid w:val="00127D3A"/>
    <w:rsid w:val="00140CCA"/>
    <w:rsid w:val="0023072B"/>
    <w:rsid w:val="00267018"/>
    <w:rsid w:val="002676EC"/>
    <w:rsid w:val="002D00E2"/>
    <w:rsid w:val="00480063"/>
    <w:rsid w:val="004A38A8"/>
    <w:rsid w:val="004E13A5"/>
    <w:rsid w:val="0050472E"/>
    <w:rsid w:val="005542C9"/>
    <w:rsid w:val="0059053F"/>
    <w:rsid w:val="005D6EA5"/>
    <w:rsid w:val="00611055"/>
    <w:rsid w:val="00654C24"/>
    <w:rsid w:val="006624C2"/>
    <w:rsid w:val="006A175B"/>
    <w:rsid w:val="006D0458"/>
    <w:rsid w:val="00736400"/>
    <w:rsid w:val="00754884"/>
    <w:rsid w:val="00764A61"/>
    <w:rsid w:val="00896E43"/>
    <w:rsid w:val="008D5B11"/>
    <w:rsid w:val="008E6B15"/>
    <w:rsid w:val="0090094F"/>
    <w:rsid w:val="00907699"/>
    <w:rsid w:val="009219AB"/>
    <w:rsid w:val="00960F8C"/>
    <w:rsid w:val="00992E41"/>
    <w:rsid w:val="009D181A"/>
    <w:rsid w:val="00A51228"/>
    <w:rsid w:val="00B00A89"/>
    <w:rsid w:val="00B238ED"/>
    <w:rsid w:val="00B70338"/>
    <w:rsid w:val="00B910E4"/>
    <w:rsid w:val="00C402B5"/>
    <w:rsid w:val="00C422DB"/>
    <w:rsid w:val="00CB0166"/>
    <w:rsid w:val="00D62AED"/>
    <w:rsid w:val="00DE4C3E"/>
    <w:rsid w:val="00DF5ADE"/>
    <w:rsid w:val="00E0779F"/>
    <w:rsid w:val="00E21228"/>
    <w:rsid w:val="00E43BA5"/>
    <w:rsid w:val="00EE7EE0"/>
    <w:rsid w:val="00F0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semiHidden/>
    <w:unhideWhenUsed/>
    <w:rsid w:val="004E13A5"/>
    <w:pPr>
      <w:spacing w:line="240" w:lineRule="auto"/>
    </w:pPr>
    <w:rPr>
      <w:sz w:val="20"/>
      <w:szCs w:val="20"/>
    </w:rPr>
  </w:style>
  <w:style w:type="character" w:customStyle="1" w:styleId="CommentaireCar">
    <w:name w:val="Commentaire Car"/>
    <w:basedOn w:val="Policepardfaut"/>
    <w:link w:val="Commentaire"/>
    <w:uiPriority w:val="99"/>
    <w:semiHidden/>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ournals.plos.org/plosgenetics/article?id=10.1371/journal.pgen.1003905"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ournals.plos.org/plosgenetics/article?id=10.1371/journal.pgen.100390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DB25C-7C7F-418A-BEA2-D3E179FB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3021</TotalTime>
  <Pages>18</Pages>
  <Words>17078</Words>
  <Characters>97347</Characters>
  <Application>Microsoft Office Word</Application>
  <DocSecurity>0</DocSecurity>
  <Lines>811</Lines>
  <Paragraphs>228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41</cp:revision>
  <dcterms:created xsi:type="dcterms:W3CDTF">2019-08-19T20:38:00Z</dcterms:created>
  <dcterms:modified xsi:type="dcterms:W3CDTF">2019-08-23T00:37:00Z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http://www.zotero.org/styles/global-change-biology</vt:lpwstr>
  </property>
</Properties>
</file>