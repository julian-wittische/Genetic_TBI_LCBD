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5535C" w14:textId="77777777" w:rsidR="004E13A5" w:rsidRPr="0007763B" w:rsidRDefault="004E13A5" w:rsidP="004E13A5">
      <w:pPr>
        <w:spacing w:after="240" w:line="480" w:lineRule="auto"/>
        <w:rPr>
          <w:rFonts w:ascii="Times New Roman" w:hAnsi="Times New Roman" w:cs="Times New Roman"/>
          <w:sz w:val="24"/>
          <w:szCs w:val="24"/>
        </w:rPr>
      </w:pPr>
      <w:r w:rsidRPr="0007763B">
        <w:rPr>
          <w:rFonts w:ascii="Times New Roman" w:eastAsia="Times New Roman" w:hAnsi="Times New Roman" w:cs="Times New Roman"/>
          <w:b/>
          <w:bCs/>
          <w:sz w:val="24"/>
          <w:szCs w:val="24"/>
        </w:rPr>
        <w:t>Detecting exceptional temporal changes in genetic diversity using limited information.</w:t>
      </w:r>
    </w:p>
    <w:p w14:paraId="211B947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A1B5ADE" w14:textId="5C6FE0B3" w:rsidR="004E13A5" w:rsidRPr="00F322CA" w:rsidRDefault="004E13A5" w:rsidP="004E13A5">
      <w:pPr>
        <w:spacing w:after="240" w:line="480" w:lineRule="auto"/>
        <w:rPr>
          <w:rFonts w:ascii="Times New Roman" w:eastAsia="Times New Roman" w:hAnsi="Times New Roman" w:cs="Times New Roman"/>
          <w:sz w:val="24"/>
          <w:szCs w:val="24"/>
          <w:vertAlign w:val="superscript"/>
        </w:rPr>
      </w:pPr>
      <w:r w:rsidRPr="0007763B">
        <w:rPr>
          <w:rFonts w:ascii="Times New Roman" w:eastAsia="Times New Roman" w:hAnsi="Times New Roman" w:cs="Times New Roman"/>
          <w:sz w:val="24"/>
          <w:szCs w:val="24"/>
        </w:rPr>
        <w:t>Julian Wittische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Pierre Legendre</w:t>
      </w:r>
      <w:r w:rsidR="00F322CA">
        <w:rPr>
          <w:rFonts w:ascii="Times New Roman" w:eastAsia="Times New Roman" w:hAnsi="Times New Roman" w:cs="Times New Roman"/>
          <w:sz w:val="24"/>
          <w:szCs w:val="24"/>
          <w:vertAlign w:val="superscript"/>
        </w:rPr>
        <w:t>1</w:t>
      </w:r>
      <w:r w:rsidRPr="0007763B">
        <w:rPr>
          <w:rFonts w:ascii="Times New Roman" w:eastAsia="Times New Roman" w:hAnsi="Times New Roman" w:cs="Times New Roman"/>
          <w:sz w:val="24"/>
          <w:szCs w:val="24"/>
        </w:rPr>
        <w:t>, Patrick M. A. James</w:t>
      </w:r>
      <w:r w:rsidR="00F322CA">
        <w:rPr>
          <w:rFonts w:ascii="Times New Roman" w:eastAsia="Times New Roman" w:hAnsi="Times New Roman" w:cs="Times New Roman"/>
          <w:sz w:val="24"/>
          <w:szCs w:val="24"/>
          <w:vertAlign w:val="superscript"/>
        </w:rPr>
        <w:t>1,2</w:t>
      </w:r>
    </w:p>
    <w:p w14:paraId="4679D4FC" w14:textId="77777777" w:rsidR="004E13A5" w:rsidRPr="0007763B" w:rsidRDefault="004E13A5" w:rsidP="004E13A5">
      <w:pPr>
        <w:spacing w:after="240" w:line="480" w:lineRule="auto"/>
        <w:rPr>
          <w:rFonts w:ascii="Times New Roman" w:eastAsia="Times New Roman" w:hAnsi="Times New Roman" w:cs="Times New Roman"/>
          <w:sz w:val="24"/>
          <w:szCs w:val="24"/>
        </w:rPr>
      </w:pPr>
      <w:bookmarkStart w:id="0" w:name="_GoBack"/>
      <w:bookmarkEnd w:id="0"/>
    </w:p>
    <w:p w14:paraId="4AEC9552" w14:textId="252FC0FB" w:rsidR="004E13A5" w:rsidRDefault="00F322CA" w:rsidP="004E13A5">
      <w:pPr>
        <w:spacing w:after="240" w:line="480" w:lineRule="auto"/>
        <w:rPr>
          <w:rFonts w:ascii="Times New Roman" w:eastAsia="Times New Roman" w:hAnsi="Times New Roman" w:cs="Times New Roman"/>
          <w:sz w:val="24"/>
          <w:szCs w:val="24"/>
          <w:lang w:val="fr-CA"/>
        </w:rPr>
      </w:pPr>
      <w:r>
        <w:rPr>
          <w:rFonts w:ascii="Times New Roman" w:eastAsia="Times New Roman" w:hAnsi="Times New Roman" w:cs="Times New Roman"/>
          <w:sz w:val="24"/>
          <w:szCs w:val="24"/>
          <w:vertAlign w:val="superscript"/>
          <w:lang w:val="fr-CA"/>
        </w:rPr>
        <w:t xml:space="preserve">1 </w:t>
      </w:r>
      <w:r w:rsidR="004E13A5" w:rsidRPr="0007763B">
        <w:rPr>
          <w:rFonts w:ascii="Times New Roman" w:eastAsia="Times New Roman" w:hAnsi="Times New Roman" w:cs="Times New Roman"/>
          <w:sz w:val="24"/>
          <w:szCs w:val="24"/>
          <w:lang w:val="fr-CA"/>
        </w:rPr>
        <w:t>Dépar</w:t>
      </w:r>
      <w:r>
        <w:rPr>
          <w:rFonts w:ascii="Times New Roman" w:eastAsia="Times New Roman" w:hAnsi="Times New Roman" w:cs="Times New Roman"/>
          <w:sz w:val="24"/>
          <w:szCs w:val="24"/>
          <w:lang w:val="fr-CA"/>
        </w:rPr>
        <w:t>tement de Sciences Biologiques</w:t>
      </w:r>
      <w:r w:rsidR="004E13A5" w:rsidRPr="0007763B">
        <w:rPr>
          <w:rFonts w:ascii="Times New Roman" w:eastAsia="Times New Roman" w:hAnsi="Times New Roman" w:cs="Times New Roman"/>
          <w:sz w:val="24"/>
          <w:szCs w:val="24"/>
          <w:lang w:val="fr-CA"/>
        </w:rPr>
        <w:t>, Université de Montréal, Pavillon Marie-Victorin, Montréal, QC, Canada, H3C 3J7</w:t>
      </w:r>
    </w:p>
    <w:p w14:paraId="43FF6B38" w14:textId="3657E14D" w:rsidR="00F322CA" w:rsidRPr="00F322CA" w:rsidRDefault="00F322CA" w:rsidP="00F322CA">
      <w:pPr>
        <w:spacing w:after="240" w:line="480" w:lineRule="auto"/>
        <w:rPr>
          <w:rFonts w:ascii="Times New Roman" w:eastAsia="Times New Roman" w:hAnsi="Times New Roman" w:cs="Times New Roman"/>
          <w:sz w:val="24"/>
          <w:szCs w:val="24"/>
        </w:rPr>
      </w:pPr>
      <w:r w:rsidRPr="00F322CA">
        <w:rPr>
          <w:rFonts w:ascii="Times New Roman" w:eastAsia="Times New Roman" w:hAnsi="Times New Roman" w:cs="Times New Roman"/>
          <w:sz w:val="24"/>
          <w:szCs w:val="24"/>
          <w:vertAlign w:val="superscript"/>
        </w:rPr>
        <w:t xml:space="preserve">2 </w:t>
      </w:r>
      <w:r w:rsidRPr="00F322CA">
        <w:rPr>
          <w:rFonts w:ascii="Times New Roman" w:eastAsia="Times New Roman" w:hAnsi="Times New Roman" w:cs="Times New Roman"/>
          <w:sz w:val="24"/>
          <w:szCs w:val="24"/>
        </w:rPr>
        <w:t>John H. Daniels Faculty of Architecture, Landscape, and Design</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University of Toronto</w:t>
      </w:r>
      <w:r>
        <w:rPr>
          <w:rFonts w:ascii="Times New Roman" w:eastAsia="Times New Roman" w:hAnsi="Times New Roman" w:cs="Times New Roman"/>
          <w:sz w:val="24"/>
          <w:szCs w:val="24"/>
        </w:rPr>
        <w:t xml:space="preserve">, </w:t>
      </w:r>
      <w:r w:rsidRPr="00F322CA">
        <w:rPr>
          <w:rFonts w:ascii="Times New Roman" w:eastAsia="Times New Roman" w:hAnsi="Times New Roman" w:cs="Times New Roman"/>
          <w:sz w:val="24"/>
          <w:szCs w:val="24"/>
        </w:rPr>
        <w:t>33 Willcocks St.</w:t>
      </w:r>
      <w:r>
        <w:rPr>
          <w:rFonts w:ascii="Times New Roman" w:eastAsia="Times New Roman" w:hAnsi="Times New Roman" w:cs="Times New Roman"/>
          <w:sz w:val="24"/>
          <w:szCs w:val="24"/>
        </w:rPr>
        <w:t>,</w:t>
      </w:r>
      <w:r w:rsidRPr="00F322CA">
        <w:rPr>
          <w:rFonts w:ascii="Times New Roman" w:eastAsia="Times New Roman" w:hAnsi="Times New Roman" w:cs="Times New Roman"/>
          <w:sz w:val="24"/>
          <w:szCs w:val="24"/>
        </w:rPr>
        <w:t xml:space="preserve"> Toronto, ON</w:t>
      </w:r>
      <w:r>
        <w:rPr>
          <w:rFonts w:ascii="Times New Roman" w:eastAsia="Times New Roman" w:hAnsi="Times New Roman" w:cs="Times New Roman"/>
          <w:sz w:val="24"/>
          <w:szCs w:val="24"/>
        </w:rPr>
        <w:t xml:space="preserve">, Canada, </w:t>
      </w:r>
      <w:r w:rsidRPr="00F322CA">
        <w:rPr>
          <w:rFonts w:ascii="Times New Roman" w:eastAsia="Times New Roman" w:hAnsi="Times New Roman" w:cs="Times New Roman"/>
          <w:sz w:val="24"/>
          <w:szCs w:val="24"/>
        </w:rPr>
        <w:t>M5S 2J5</w:t>
      </w:r>
    </w:p>
    <w:p w14:paraId="71295975" w14:textId="77777777" w:rsidR="004E13A5" w:rsidRPr="00F322CA" w:rsidRDefault="004E13A5" w:rsidP="004E13A5">
      <w:pPr>
        <w:spacing w:after="240" w:line="480" w:lineRule="auto"/>
        <w:rPr>
          <w:rFonts w:ascii="Times New Roman" w:eastAsia="Times New Roman" w:hAnsi="Times New Roman" w:cs="Times New Roman"/>
          <w:sz w:val="24"/>
          <w:szCs w:val="24"/>
        </w:rPr>
      </w:pPr>
    </w:p>
    <w:p w14:paraId="5A59C235"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Correspondence: Julian </w:t>
      </w:r>
      <w:proofErr w:type="spellStart"/>
      <w:r w:rsidRPr="0007763B">
        <w:rPr>
          <w:rFonts w:ascii="Times New Roman" w:eastAsia="Times New Roman" w:hAnsi="Times New Roman" w:cs="Times New Roman"/>
          <w:sz w:val="24"/>
          <w:szCs w:val="24"/>
        </w:rPr>
        <w:t>Wittische</w:t>
      </w:r>
      <w:proofErr w:type="spellEnd"/>
      <w:r w:rsidRPr="0007763B">
        <w:rPr>
          <w:rFonts w:ascii="Times New Roman" w:eastAsia="Times New Roman" w:hAnsi="Times New Roman" w:cs="Times New Roman"/>
          <w:sz w:val="24"/>
          <w:szCs w:val="24"/>
        </w:rPr>
        <w:t xml:space="preserve">; E-mail: </w:t>
      </w:r>
      <w:hyperlink r:id="rId6">
        <w:r w:rsidRPr="0007763B">
          <w:rPr>
            <w:rStyle w:val="Lienhypertexte"/>
            <w:rFonts w:ascii="Times New Roman" w:eastAsia="Times New Roman" w:hAnsi="Times New Roman" w:cs="Times New Roman"/>
            <w:sz w:val="24"/>
            <w:szCs w:val="24"/>
          </w:rPr>
          <w:t>jwittische@gmail.com</w:t>
        </w:r>
      </w:hyperlink>
    </w:p>
    <w:p w14:paraId="407C49E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7B2B731C" w14:textId="77777777"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Running title: Unique spatio-temporal genetic change</w:t>
      </w:r>
    </w:p>
    <w:p w14:paraId="4CEBFDB8"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47162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5CCE16C7"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694CB020"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3E0DA1AE"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C0052D3"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23762E7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19E2E3B5" w14:textId="77777777" w:rsidR="00053498" w:rsidRDefault="00053498" w:rsidP="004E13A5">
      <w:pPr>
        <w:spacing w:after="240" w:line="480" w:lineRule="auto"/>
        <w:rPr>
          <w:ins w:id="1" w:author="Patrick James" w:date="2019-10-12T11:18:00Z"/>
          <w:rFonts w:ascii="Times New Roman" w:eastAsia="Times New Roman" w:hAnsi="Times New Roman" w:cs="Times New Roman"/>
          <w:b/>
          <w:sz w:val="24"/>
          <w:szCs w:val="24"/>
        </w:rPr>
      </w:pPr>
      <w:ins w:id="2" w:author="Patrick James" w:date="2019-10-12T11:18:00Z">
        <w:r>
          <w:rPr>
            <w:rFonts w:ascii="Times New Roman" w:eastAsia="Times New Roman" w:hAnsi="Times New Roman" w:cs="Times New Roman"/>
            <w:b/>
            <w:sz w:val="24"/>
            <w:szCs w:val="24"/>
          </w:rPr>
          <w:t>ABSTRACT?</w:t>
        </w:r>
      </w:ins>
    </w:p>
    <w:p w14:paraId="07E22FFB" w14:textId="18F8BFCD"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INTRODUCTION</w:t>
      </w:r>
    </w:p>
    <w:p w14:paraId="037E773B" w14:textId="5888F5F9" w:rsidR="00CC1F19"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Spatial and temporal </w:t>
      </w:r>
      <w:ins w:id="3" w:author="Patrick James" w:date="2019-10-12T11:18:00Z">
        <w:r w:rsidR="002050D0">
          <w:rPr>
            <w:rFonts w:ascii="Times New Roman" w:eastAsia="Times New Roman" w:hAnsi="Times New Roman" w:cs="Times New Roman"/>
            <w:sz w:val="24"/>
            <w:szCs w:val="24"/>
          </w:rPr>
          <w:t xml:space="preserve">genetic </w:t>
        </w:r>
      </w:ins>
      <w:r w:rsidRPr="0007763B">
        <w:rPr>
          <w:rFonts w:ascii="Times New Roman" w:eastAsia="Times New Roman" w:hAnsi="Times New Roman" w:cs="Times New Roman"/>
          <w:sz w:val="24"/>
          <w:szCs w:val="24"/>
        </w:rPr>
        <w:t xml:space="preserve">variation </w:t>
      </w:r>
      <w:del w:id="4" w:author="Patrick James" w:date="2019-10-12T11:18:00Z">
        <w:r w:rsidRPr="0007763B" w:rsidDel="002050D0">
          <w:rPr>
            <w:rFonts w:ascii="Times New Roman" w:eastAsia="Times New Roman" w:hAnsi="Times New Roman" w:cs="Times New Roman"/>
            <w:sz w:val="24"/>
            <w:szCs w:val="24"/>
          </w:rPr>
          <w:delText xml:space="preserve">in genetic information </w:delText>
        </w:r>
      </w:del>
      <w:r w:rsidRPr="0007763B">
        <w:rPr>
          <w:rFonts w:ascii="Times New Roman" w:eastAsia="Times New Roman" w:hAnsi="Times New Roman" w:cs="Times New Roman"/>
          <w:sz w:val="24"/>
          <w:szCs w:val="24"/>
        </w:rPr>
        <w:t>can tell us a great deal about</w:t>
      </w:r>
      <w:r w:rsidRPr="0007763B">
        <w:rPr>
          <w:rFonts w:ascii="Times New Roman" w:hAnsi="Times New Roman" w:cs="Times New Roman"/>
          <w:sz w:val="24"/>
          <w:szCs w:val="24"/>
        </w:rPr>
        <w:t xml:space="preserve"> demography and </w:t>
      </w:r>
      <w:commentRangeStart w:id="5"/>
      <w:ins w:id="6" w:author="Patrick James" w:date="2019-10-12T11:18:00Z">
        <w:r w:rsidR="002050D0">
          <w:rPr>
            <w:rFonts w:ascii="Times New Roman" w:hAnsi="Times New Roman" w:cs="Times New Roman"/>
            <w:sz w:val="24"/>
            <w:szCs w:val="24"/>
          </w:rPr>
          <w:t xml:space="preserve">the </w:t>
        </w:r>
      </w:ins>
      <w:r w:rsidRPr="0007763B">
        <w:rPr>
          <w:rFonts w:ascii="Times New Roman" w:hAnsi="Times New Roman" w:cs="Times New Roman"/>
          <w:sz w:val="24"/>
          <w:szCs w:val="24"/>
        </w:rPr>
        <w:t>movement of pop</w:t>
      </w:r>
      <w:r w:rsidR="00E21228" w:rsidRPr="0007763B">
        <w:rPr>
          <w:rFonts w:ascii="Times New Roman" w:hAnsi="Times New Roman" w:cs="Times New Roman"/>
          <w:sz w:val="24"/>
          <w:szCs w:val="24"/>
        </w:rPr>
        <w:t>u</w:t>
      </w:r>
      <w:r w:rsidRPr="0007763B">
        <w:rPr>
          <w:rFonts w:ascii="Times New Roman" w:hAnsi="Times New Roman" w:cs="Times New Roman"/>
          <w:sz w:val="24"/>
          <w:szCs w:val="24"/>
        </w:rPr>
        <w:t>lations</w:t>
      </w:r>
      <w:commentRangeEnd w:id="5"/>
      <w:r w:rsidR="002050D0">
        <w:rPr>
          <w:rStyle w:val="Marquedecommentaire"/>
        </w:rPr>
        <w:commentReference w:id="5"/>
      </w:r>
      <w:r w:rsidR="00A11547" w:rsidRPr="0007763B">
        <w:rPr>
          <w:rFonts w:ascii="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616333" w:rsidRPr="0007763B">
        <w:rPr>
          <w:rFonts w:ascii="Times New Roman" w:eastAsia="Times New Roman" w:hAnsi="Times New Roman" w:cs="Times New Roman"/>
          <w:sz w:val="24"/>
          <w:szCs w:val="24"/>
        </w:rPr>
        <w:t>Population</w:t>
      </w:r>
      <w:r w:rsidRPr="0007763B">
        <w:rPr>
          <w:rFonts w:ascii="Times New Roman" w:eastAsia="Times New Roman" w:hAnsi="Times New Roman" w:cs="Times New Roman"/>
          <w:sz w:val="24"/>
          <w:szCs w:val="24"/>
        </w:rPr>
        <w:t xml:space="preserve"> genetics </w:t>
      </w:r>
      <w:ins w:id="7" w:author="Patrick James" w:date="2019-10-12T11:20:00Z">
        <w:r w:rsidR="002050D0">
          <w:rPr>
            <w:rFonts w:ascii="Times New Roman" w:eastAsia="Times New Roman" w:hAnsi="Times New Roman" w:cs="Times New Roman"/>
            <w:sz w:val="24"/>
            <w:szCs w:val="24"/>
          </w:rPr>
          <w:t xml:space="preserve">have proven to be essential to </w:t>
        </w:r>
      </w:ins>
      <w:ins w:id="8" w:author="Patrick James" w:date="2019-10-12T11:21:00Z">
        <w:r w:rsidR="002050D0">
          <w:rPr>
            <w:rFonts w:ascii="Times New Roman" w:eastAsia="Times New Roman" w:hAnsi="Times New Roman" w:cs="Times New Roman"/>
            <w:sz w:val="24"/>
            <w:szCs w:val="24"/>
          </w:rPr>
          <w:t>translating observed genetic variation into meaningful inferences regarding connectivity and demography that are essential for conservation efforts.</w:t>
        </w:r>
        <w:r w:rsidR="002050D0" w:rsidRPr="0007763B" w:rsidDel="002050D0">
          <w:rPr>
            <w:rFonts w:ascii="Times New Roman" w:eastAsia="Times New Roman" w:hAnsi="Times New Roman" w:cs="Times New Roman"/>
            <w:sz w:val="24"/>
            <w:szCs w:val="24"/>
          </w:rPr>
          <w:t xml:space="preserve"> </w:t>
        </w:r>
      </w:ins>
      <w:del w:id="9" w:author="Patrick James" w:date="2019-10-12T11:21:00Z">
        <w:r w:rsidRPr="0007763B" w:rsidDel="002050D0">
          <w:rPr>
            <w:rFonts w:ascii="Times New Roman" w:eastAsia="Times New Roman" w:hAnsi="Times New Roman" w:cs="Times New Roman"/>
            <w:sz w:val="24"/>
            <w:szCs w:val="24"/>
          </w:rPr>
          <w:delText xml:space="preserve">approaches are, and will continue to be, widely used for conservation purposes </w:delText>
        </w:r>
        <w:r w:rsidRPr="0007763B" w:rsidDel="002050D0">
          <w:rPr>
            <w:rFonts w:ascii="Times New Roman" w:hAnsi="Times New Roman" w:cs="Times New Roman"/>
            <w:sz w:val="24"/>
            <w:szCs w:val="24"/>
          </w:rPr>
          <w:delText xml:space="preserve">as the approach </w:delText>
        </w:r>
        <w:r w:rsidR="00290668" w:rsidDel="002050D0">
          <w:rPr>
            <w:rFonts w:ascii="Times New Roman" w:hAnsi="Times New Roman" w:cs="Times New Roman"/>
            <w:sz w:val="24"/>
            <w:szCs w:val="24"/>
          </w:rPr>
          <w:delText xml:space="preserve">is used to translate </w:delText>
        </w:r>
        <w:r w:rsidRPr="0007763B" w:rsidDel="002050D0">
          <w:rPr>
            <w:rFonts w:ascii="Times New Roman" w:hAnsi="Times New Roman" w:cs="Times New Roman"/>
            <w:sz w:val="24"/>
            <w:szCs w:val="24"/>
          </w:rPr>
          <w:delText xml:space="preserve">genetic data into meaningful </w:delText>
        </w:r>
        <w:commentRangeStart w:id="10"/>
        <w:r w:rsidRPr="0007763B" w:rsidDel="002050D0">
          <w:rPr>
            <w:rFonts w:ascii="Times New Roman" w:hAnsi="Times New Roman" w:cs="Times New Roman"/>
            <w:sz w:val="24"/>
            <w:szCs w:val="24"/>
          </w:rPr>
          <w:delText>inference</w:delText>
        </w:r>
        <w:r w:rsidRPr="0007763B" w:rsidDel="002050D0">
          <w:rPr>
            <w:rFonts w:ascii="Times New Roman" w:eastAsia="Times New Roman" w:hAnsi="Times New Roman" w:cs="Times New Roman"/>
            <w:sz w:val="24"/>
            <w:szCs w:val="24"/>
          </w:rPr>
          <w:delText xml:space="preserve"> </w:delText>
        </w:r>
        <w:commentRangeEnd w:id="10"/>
        <w:r w:rsidR="002050D0" w:rsidDel="002050D0">
          <w:rPr>
            <w:rStyle w:val="Marquedecommentaire"/>
          </w:rPr>
          <w:commentReference w:id="10"/>
        </w:r>
      </w:del>
      <w:r w:rsidRPr="0007763B">
        <w:rPr>
          <w:rFonts w:ascii="Times New Roman" w:eastAsia="Times New Roman" w:hAnsi="Times New Roman" w:cs="Times New Roman"/>
          <w:sz w:val="24"/>
          <w:szCs w:val="24"/>
        </w:rPr>
        <w:fldChar w:fldCharType="begin" w:fldLock="1"/>
      </w:r>
      <w:r w:rsidR="005D6EA5" w:rsidRPr="0007763B">
        <w:rPr>
          <w:rFonts w:ascii="Times New Roman" w:eastAsia="Times New Roman" w:hAnsi="Times New Roman" w:cs="Times New Roman"/>
          <w:sz w:val="24"/>
          <w:szCs w:val="24"/>
        </w:rPr>
        <w:instrText>ADDIN CSL_CITATION {"citationItems":[{"id":"ITEM-1","itemData":{"DOI":"10.1007/s10592-009-0044-5","ISSN":"15660621","abstract":"Landscape genetics plays an increasingly important role in the management and conservation of species. Here, we highlight some of the opportunities and challenges in using landscape genetic approaches in conservation biology. We first discuss challenges related to sampling design and introduce several recent methodological developments in landscape genetics (analyses based on pairwise relatedness, the application of Bayesian methods, inference from landscape resistance and a shift from population-based to individual-based analyses). We then show how simulations can foster the field of landscape genetics and, finally, elaborate on technical developments in sequencing techniques that will dramatically improve our ability to study genetic variation in wild species, opening up new and unprecedented avenues for genetic analysis in conservation biology.","author":[{"dropping-particle":"","family":"Segelbacher","given":"Gernot","non-dropping-particle":"","parse-names":false,"suffix":""},{"dropping-particle":"","family":"Cushman","given":"Samuel A.","non-dropping-particle":"","parse-names":false,"suffix":""},{"dropping-particle":"","family":"Epperson","given":"Bryan K.","non-dropping-particle":"","parse-names":false,"suffix":""},{"dropping-particle":"","family":"Fortin","given":"Marie Josée","non-dropping-particle":"","parse-names":false,"suffix":""},{"dropping-particle":"","family":"Francois","given":"Olivier","non-dropping-particle":"","parse-names":false,"suffix":""},{"dropping-particle":"","family":"Hardy","given":"Olivier J.","non-dropping-particle":"","parse-names":false,"suffix":""},{"dropping-particle":"","family":"Holderegger","given":"Rolf","non-dropping-particle":"","parse-names":false,"suffix":""},{"dropping-particle":"","family":"Taberlet","given":"Pierre","non-dropping-particle":"","parse-names":false,"suffix":""},{"dropping-particle":"","family":"Waits","given":"Lisette P.","non-dropping-particle":"","parse-names":false,"suffix":""},{"dropping-particle":"","family":"Manel","given":"Stéphanie","non-dropping-particle":"","parse-names":false,"suffix":""}],"container-title":"Conservation Genetics","id":"ITEM-1","issue":"2","issued":{"date-parts":[["2010"]]},"page":"375-385","title":"Applications of landscape genetics in conservation biology: Concepts and challenges","type":"article-journal","volume":"11"},"uris":["http://www.mendeley.com/documents/?uuid=246c5eae-f2d0-43c0-8dbd-cdd70de7e828"]},{"id":"ITEM-2","itemData":{"DOI":"10.1038/nrg2844","ISSN":"1471-0064","PMID":"20847747","abstract":"We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conservation.","author":[{"dropping-particle":"","family":"Allendorf","given":"Fred W","non-dropping-particle":"","parse-names":false,"suffix":""},{"dropping-particle":"","family":"Hohenlohe","given":"Paul A","non-dropping-particle":"","parse-names":false,"suffix":""},{"dropping-particle":"","family":"Luikart","given":"Gordon","non-dropping-particle":"","parse-names":false,"suffix":""}],"container-title":"Nature reviews. Genetics","id":"ITEM-2","issue":"10","issued":{"date-parts":[["2010"]]},"page":"697-709","publisher":"Nature Publishing Group","title":"Genomics and the future of conservation genetics.","type":"article-journal","volume":"11"},"uris":["http://www.mendeley.com/documents/?uuid=ddcf9cd8-4cae-476c-8278-1189fefa6bda"]},{"id":"ITEM-3","itemData":{"DOI":"10.1111/eva.12149","ISBN":"1752-4571","ISSN":"17524571","PMID":"25553064","abstract":"Genomics promises exciting advances towards the important conservation goal of maximizing evolutionary potential, notwithstanding associated challenges. Here, we explore some of the complexity of adaptation genetics and discuss the strengths and limitations of genomics as a tool for characterizing evolutionary potential in the context of conservation management. Many traits are polygenic and can be strongly influenced by minor differences in regulatory networks and by epigenetic variation not visible in DNA sequence. Much of this critical complexity is difficult to detect using methods commonly used to identify adaptive variation, and this needs appropriate consideration when planning genomic screens, and when basing management decisions on genomic data. When the genomic basis of adaptation and future threats are well understood, it may be appropriate to focus management on particular adaptive traits. For more typical conservations scenarios, we argue that screening genome-wide variation should be a sensible approach that may provide a generalized measure of evolutionary potential that accounts for the contributions of small-effect loci and cryptic variation and is robust to uncertainty about future change and required adaptive response(s). The best conservation outcomes should be achieved when genomic estimates of evolutionary potential are used within an adaptive management framework.","author":[{"dropping-particle":"","family":"Harrisson","given":"Katherine A.","non-dropping-particle":"","parse-names":false,"suffix":""},{"dropping-particle":"","family":"Pavlova","given":"Alexandra","non-dropping-particle":"","parse-names":false,"suffix":""},{"dropping-particle":"","family":"Telonis-Scott","given":"Marina","non-dropping-particle":"","parse-names":false,"suffix":""},{"dropping-particle":"","family":"Sunnucks","given":"Paul","non-dropping-particle":"","parse-names":false,"suffix":""}],"container-title":"Evolutionary Applications","id":"ITEM-3","issue":"9","issued":{"date-parts":[["2014"]]},"page":"1008-1025","title":"Using genomics to characterize evolutionary potential for conservation of wild populations","type":"article-journal","volume":"7"},"uris":["http://www.mendeley.com/documents/?uuid=aed8b163-ccec-4ea2-85f2-8575c5a66e5a"]}],"mendeley":{"formattedCitation":"(Allendorf, Hohenlohe, &amp; Luikart, 2010; Harrisson, Pavlova, Telonis-Scott, &amp; Sunnucks, 2014; Segelbacher et al., 2010)","plainTextFormattedCitation":"(Allendorf, Hohenlohe, &amp; Luikart, 2010; Harrisson, Pavlova, Telonis-Scott, &amp; Sunnucks, 2014; Segelbacher et al., 2010)","previouslyFormattedCitation":"(Allendorf, Hohenlohe, &amp; Luikart, 2010; Harrisson, Pavlova, Telonis-Scott, &amp; Sunnucks, 2014; Segelbacher et al., 2010)"},"properties":{"noteIndex":0},"schema":"https://github.com/citation-style-language/schema/raw/master/csl-citation.json"}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5D6EA5" w:rsidRPr="0007763B">
        <w:rPr>
          <w:rFonts w:ascii="Times New Roman" w:eastAsia="Times New Roman" w:hAnsi="Times New Roman" w:cs="Times New Roman"/>
          <w:noProof/>
          <w:sz w:val="24"/>
          <w:szCs w:val="24"/>
        </w:rPr>
        <w:t>(Allendorf, Hohenlohe, &amp; Luikart, 2010; Harrisson, Pavlova, Telonis-Scott, &amp; Sunnucks, 2014; Segelbacher et al., 2010)</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r w:rsidR="001F6EAC" w:rsidRPr="0007763B">
        <w:rPr>
          <w:rFonts w:ascii="Times New Roman" w:eastAsia="Times New Roman" w:hAnsi="Times New Roman" w:cs="Times New Roman"/>
          <w:sz w:val="24"/>
          <w:szCs w:val="24"/>
        </w:rPr>
        <w:t xml:space="preserve"> </w:t>
      </w:r>
      <w:del w:id="11" w:author="Patrick James" w:date="2019-10-12T11:21:00Z">
        <w:r w:rsidR="001F6EAC" w:rsidRPr="0007763B" w:rsidDel="002050D0">
          <w:rPr>
            <w:rFonts w:ascii="Times New Roman" w:eastAsia="Times New Roman" w:hAnsi="Times New Roman" w:cs="Times New Roman"/>
            <w:sz w:val="24"/>
            <w:szCs w:val="24"/>
          </w:rPr>
          <w:delText>Among population genetic approaches</w:delText>
        </w:r>
      </w:del>
      <w:ins w:id="12" w:author="Patrick James" w:date="2019-10-12T11:21:00Z">
        <w:r w:rsidR="002050D0">
          <w:rPr>
            <w:rFonts w:ascii="Times New Roman" w:eastAsia="Times New Roman" w:hAnsi="Times New Roman" w:cs="Times New Roman"/>
            <w:sz w:val="24"/>
            <w:szCs w:val="24"/>
          </w:rPr>
          <w:t>In par</w:t>
        </w:r>
      </w:ins>
      <w:ins w:id="13" w:author="Patrick James" w:date="2019-10-12T11:22:00Z">
        <w:r w:rsidR="002050D0">
          <w:rPr>
            <w:rFonts w:ascii="Times New Roman" w:eastAsia="Times New Roman" w:hAnsi="Times New Roman" w:cs="Times New Roman"/>
            <w:sz w:val="24"/>
            <w:szCs w:val="24"/>
          </w:rPr>
          <w:t>ticular</w:t>
        </w:r>
      </w:ins>
      <w:r w:rsidR="001F6EAC" w:rsidRPr="0007763B">
        <w:rPr>
          <w:rFonts w:ascii="Times New Roman" w:eastAsia="Times New Roman" w:hAnsi="Times New Roman" w:cs="Times New Roman"/>
          <w:sz w:val="24"/>
          <w:szCs w:val="24"/>
        </w:rPr>
        <w:t>, l</w:t>
      </w:r>
      <w:r w:rsidR="00616333" w:rsidRPr="0007763B">
        <w:rPr>
          <w:rFonts w:ascii="Times New Roman" w:eastAsia="Times New Roman" w:hAnsi="Times New Roman" w:cs="Times New Roman"/>
          <w:sz w:val="24"/>
          <w:szCs w:val="24"/>
        </w:rPr>
        <w:t>andscape genetics</w:t>
      </w:r>
      <w:r w:rsidR="001F6EAC" w:rsidRPr="0007763B">
        <w:rPr>
          <w:rFonts w:ascii="Times New Roman" w:eastAsia="Times New Roman" w:hAnsi="Times New Roman" w:cs="Times New Roman"/>
          <w:sz w:val="24"/>
          <w:szCs w:val="24"/>
        </w:rPr>
        <w:t xml:space="preserve"> </w:t>
      </w:r>
      <w:del w:id="14" w:author="Patrick James" w:date="2019-10-12T11:22:00Z">
        <w:r w:rsidR="001F6EAC" w:rsidRPr="0007763B" w:rsidDel="002050D0">
          <w:rPr>
            <w:rFonts w:ascii="Times New Roman" w:eastAsia="Times New Roman" w:hAnsi="Times New Roman" w:cs="Times New Roman"/>
            <w:sz w:val="24"/>
            <w:szCs w:val="24"/>
          </w:rPr>
          <w:delText>approaches</w:delText>
        </w:r>
        <w:r w:rsidRPr="0007763B" w:rsidDel="002050D0">
          <w:rPr>
            <w:rFonts w:ascii="Times New Roman" w:eastAsia="Times New Roman" w:hAnsi="Times New Roman" w:cs="Times New Roman"/>
            <w:sz w:val="24"/>
            <w:szCs w:val="24"/>
          </w:rPr>
          <w:delText xml:space="preserve"> </w:delText>
        </w:r>
        <w:r w:rsidR="001F6EAC" w:rsidRPr="0007763B" w:rsidDel="002050D0">
          <w:rPr>
            <w:rFonts w:ascii="Times New Roman" w:eastAsia="Times New Roman" w:hAnsi="Times New Roman" w:cs="Times New Roman"/>
            <w:sz w:val="24"/>
            <w:szCs w:val="24"/>
          </w:rPr>
          <w:delText xml:space="preserve">bridge an important gap in the field of molecular ecology </w:delText>
        </w:r>
        <w:r w:rsidR="009275A9" w:rsidRPr="0007763B" w:rsidDel="002050D0">
          <w:rPr>
            <w:rFonts w:ascii="Times New Roman" w:eastAsia="Times New Roman" w:hAnsi="Times New Roman" w:cs="Times New Roman"/>
            <w:sz w:val="24"/>
            <w:szCs w:val="24"/>
          </w:rPr>
          <w:delText xml:space="preserve">by </w:delText>
        </w:r>
        <w:r w:rsidRPr="0007763B" w:rsidDel="002050D0">
          <w:rPr>
            <w:rFonts w:ascii="Times New Roman" w:eastAsia="Times New Roman" w:hAnsi="Times New Roman" w:cs="Times New Roman"/>
            <w:sz w:val="24"/>
            <w:szCs w:val="24"/>
          </w:rPr>
          <w:delText xml:space="preserve">providing </w:delText>
        </w:r>
      </w:del>
      <w:ins w:id="15" w:author="Patrick James" w:date="2019-10-12T11:22:00Z">
        <w:r w:rsidR="002050D0" w:rsidRPr="0007763B">
          <w:rPr>
            <w:rFonts w:ascii="Times New Roman" w:eastAsia="Times New Roman" w:hAnsi="Times New Roman" w:cs="Times New Roman"/>
            <w:sz w:val="24"/>
            <w:szCs w:val="24"/>
          </w:rPr>
          <w:t>provid</w:t>
        </w:r>
        <w:r w:rsidR="002050D0">
          <w:rPr>
            <w:rFonts w:ascii="Times New Roman" w:eastAsia="Times New Roman" w:hAnsi="Times New Roman" w:cs="Times New Roman"/>
            <w:sz w:val="24"/>
            <w:szCs w:val="24"/>
          </w:rPr>
          <w:t>es</w:t>
        </w:r>
        <w:r w:rsidR="002050D0" w:rsidRPr="0007763B">
          <w:rPr>
            <w:rFonts w:ascii="Times New Roman" w:eastAsia="Times New Roman" w:hAnsi="Times New Roman" w:cs="Times New Roman"/>
            <w:sz w:val="24"/>
            <w:szCs w:val="24"/>
          </w:rPr>
          <w:t xml:space="preserve"> </w:t>
        </w:r>
      </w:ins>
      <w:r w:rsidRPr="0007763B">
        <w:rPr>
          <w:rFonts w:ascii="Times New Roman" w:eastAsia="Times New Roman" w:hAnsi="Times New Roman" w:cs="Times New Roman"/>
          <w:sz w:val="24"/>
          <w:szCs w:val="24"/>
        </w:rPr>
        <w:t>information about the interaction between micro-evolutionary p</w:t>
      </w:r>
      <w:r w:rsidR="009275A9" w:rsidRPr="0007763B">
        <w:rPr>
          <w:rFonts w:ascii="Times New Roman" w:eastAsia="Times New Roman" w:hAnsi="Times New Roman" w:cs="Times New Roman"/>
          <w:sz w:val="24"/>
          <w:szCs w:val="24"/>
        </w:rPr>
        <w:t xml:space="preserve">rocesses and landscape features </w:t>
      </w:r>
      <w:r w:rsidRPr="0007763B">
        <w:rPr>
          <w:rFonts w:ascii="Times New Roman" w:eastAsia="Times New Roman" w:hAnsi="Times New Roman" w:cs="Times New Roman"/>
          <w:sz w:val="24"/>
          <w:szCs w:val="24"/>
        </w:rPr>
        <w:fldChar w:fldCharType="begin" w:fldLock="1"/>
      </w:r>
      <w:r w:rsidR="004036B9" w:rsidRPr="0007763B">
        <w:rPr>
          <w:rFonts w:ascii="Times New Roman" w:eastAsia="Times New Roman" w:hAnsi="Times New Roman" w:cs="Times New Roman"/>
          <w:sz w:val="24"/>
          <w:szCs w:val="24"/>
        </w:rPr>
        <w:instrText>ADDIN CSL_CITATION {"citationItems":[{"id":"ITEM-1","itemData":{"DOI":"10.1016/S0169-5347(03)00008-9","ISSN":"01695347","author":[{"dropping-particle":"","family":"Manel","given":"Stéphanie","non-dropping-particle":"","parse-names":false,"suffix":""},{"dropping-particle":"","family":"Schwartz","given":"Michael K.","non-dropping-particle":"","parse-names":false,"suffix":""},{"dropping-particle":"","family":"Luikart","given":"Gordon","non-dropping-particle":"","parse-names":false,"suffix":""},{"dropping-particle":"","family":"Taberlet","given":"Pierre","non-dropping-particle":"","parse-names":false,"suffix":""}],"container-title":"Trends in Ecology &amp; Evolution","id":"ITEM-1","issue":"4","issued":{"date-parts":[["2003","4"]]},"page":"189-197","title":"Landscape genetics: combining landscape ecology and population genetics","type":"article-journal","volume":"18"},"uris":["http://www.mendeley.com/documents/?uuid=2b9fc2b6-f3ac-4f4c-b0ba-162dfec25630"]},{"id":"ITEM-2","itemData":{"DOI":"10.1016/j.tree.2013.05.012","ISSN":"1872-8383","PMID":"23769416","abstract":"Landscape genetics is now ten years old. It has stimulated research into the effect of landscapes on evolutionary processes. This review describes the main topics that have contributed most significantly to the progress of landscape genetics, such as conceptual and methodological developments in spatial and temporal patterns of gene flow, seascape genetics, and landscape genomics. We then suggest perspectives for the future, investigating what the field will contribute to the assessment of global change and conservation in general and to the management of tropical and urban areas in particular. To address these urgent topics, future work in landscape genetics should focus on a better integration of neutral and adaptive genetic variation and their interplay with species distribution and the environment.","author":[{"dropping-particle":"","family":"Manel","given":"Stéphanie","non-dropping-particle":"","parse-names":false,"suffix":""},{"dropping-particle":"","family":"Holderegger","given":"Rolf","non-dropping-particle":"","parse-names":false,"suffix":""}],"container-title":"Trends in ecology &amp; evolution","id":"ITEM-2","issue":"10","issued":{"date-parts":[["2013","10"]]},"page":"614-21","title":"Ten years of landscape genetics.","type":"article-journal","volume":"28"},"uris":["http://www.mendeley.com/documents/?uuid=962fe4e6-fd7a-469e-bd2c-de655f201f37"]},{"id":"ITEM-3","itemData":{"abstract":"Despite the substantial interest in landscape genetics from the scientific community, learning about the concepts and methods underlying the field remains very challenging. The reason for this is the highly interdisciplinary nature of the field, which combines population genetics, landscape ecology, and spatial statistics. These fields have traditionally been treated separately in classes and textbooks, and very few scientists have received the interdisciplinary training necessary to efficiently teach or apply the diversity of techniques encompassed by landscape genetics. To address the current knowledge gap, this book provides the first in depth treatment of landscape genetics in a single volume. Specifically, this book delivers fundamental concepts and methods underlying the field, covering particularly important analytical methods in detail, and presenting empirical and theoretical applications of landscape genetics for a variety of environments and species. Consistent with the interdisciplinary nature of landscape genetics, the book combines an introductory, textbook like section with additional sections on advanced topics and applications that are more typical of edited volumes. The chapter topics and the expertise of the authors and the editorial team make the book a standard reference for anyone interested in landscape genetics. The book includes contributions from many of the leading researchers in landscape genetics. The group of scientists we have assembled has worked on several collaborative projects over the last years, including a large number of peer reviewed papers, several landscape genetics workshops at international conferences, and a distributed graduate seminar on landscape genetics. Based on the experiences gained during these collaborative teaching and research activities, the book includes chapters that synthesize fundamental concepts and methods underlying landscape genetics (Part 1), chapters on advanced topics that deserve a more in depth treatment (Part 2), and chapters illustrating the use of concepts and methods in empirical applications (Part 3). This structure ensures a high usefulness of the book for beginning landscape geneticists and experienced researchers alike, so that it has a broad target audience. At least one of the four co editors is involved in almost every chapter of the book, thereby ensuring a high consistency and coherency among chapters.","author":[{"dropping-particle":"","family":"Balkenhol","given":"Niko","non-dropping-particle":"","parse-names":false,"suffix":""},{"dropping-particle":"","family":"Cushman","given":"Samuel","non-dropping-particle":"","parse-names":false,"suffix":""},{"dropping-particle":"","family":"Storfer","given":"Andrew","non-dropping-particle":"","parse-names":false,"suffix":""},{"dropping-particle":"","family":"Waits","given":"Lisette","non-dropping-particle":"","parse-names":false,"suffix":""}],"id":"ITEM-3","issued":{"date-parts":[["2015"]]},"publisher":"Wiley-Blackwell","title":"Landscape Genetics: Concepts, Methods, Applications","type":"book"},"uris":["http://www.mendeley.com/documents/?uuid=2f65a2ff-2354-4c2a-afdc-54399407d82f"]},{"id":"ITEM-4","itemData":{"DOI":"10.1007/s10592-012-0391-5","ISBN":"1566-0621","ISSN":"1566-0621","abstract":"Understanding how landscape heterogeneity constrains gene flow and the spread of adaptive genetic variation is important for biological conservation given current global change. However, the integration of population genetics, landscape ecology and spatial statistics remains an interdisciplinary challenge at the levels of concepts and methods. We present a conceptual framework to relate the spatial distribution of genetic variation to the processes of gene flow and adaptation as regulated by spatial heterogeneity of the environment, while explicitly considering the spatial and temporal dynamics of landscapes, organisms and their genes. When selecting the appropriate analytical methods, it is necessary to consider the effects of multiple processes and the nature of population genetic data. Our framework relates key landscape genetics questions to four levels of analysis: (i) node-based methods, which model the spatial distribution of alleles at sampling locations (nodes) from local site characteristics; these methods are suitable for modeling adaptive genetic variation while accounting for the presence of spatial autocorrelation. (ii) Link-based methods, which model the probability of gene flow between two patches (link) and relate neutral molecular marker data to landscape heterogeneity; these methods are suitable for modeling neutral genetic variation but are subject to inferential problems, which may be alleviated by reducing links based on a network model of the population. (iii) Neighborhood-based methods, which model the connectivity of a focal patch with all other patches in its local neighborhood; these methods provide a link to metapopulation theory and landscape connectivity modeling and may allow the integration of node- and link-based information, but applications in landscape genetics are still limited. (iv) Boundary-based methods, which delineate genetically homogeneous populations and infer the location of genetic boundaries; these methods are suitable for testing for barrier effects of landscape features in a hypothesis-testing framework. We conclude that the power to detect the effect of landscape heterogeneity on the spatial distribution of genetic variation can be increased by explicit consideration of underlying assumptions and choice of an appropriate analytical approach depending on the research question.","author":[{"dropping-particle":"","family":"Wagner","given":"Helene H.","non-dropping-particle":"","parse-names":false,"suffix":""},{"dropping-particle":"","family":"Fortin","given":"Marie-Josée","non-dropping-particle":"","parse-names":false,"suffix":""}],"container-title":"Conservation Genetics","id":"ITEM-4","issue":"2","issued":{"date-parts":[["2013","7","28"]]},"page":"253-261","title":"A conceptual framework for the spatial analysis of landscape genetic data","type":"article-journal","volume":"14"},"uris":["http://www.mendeley.com/documents/?uuid=17c3354d-b8cf-4f88-9484-a72ad721ebe2"]}],"mendeley":{"formattedCitation":"(Balkenhol, Cushman, Storfer, &amp; Waits, 2015; Manel &amp; Holderegger, 2013; Manel, Schwartz, Luikart, &amp; Taberlet, 2003; Wagner &amp; Fortin, 2013)","plainTextFormattedCitation":"(Balkenhol, Cushman, Storfer, &amp; Waits, 2015; Manel &amp; Holderegger, 2013; Manel, Schwartz, Luikart, &amp; Taberlet, 2003; Wagner &amp; Fortin, 2013)","previouslyFormattedCitation":"(Balkenhol, Cushman, Storfer, &amp; Waits, 2015; Manel &amp; Holderegger, 2013; Manel, Schwartz, Luikart, &amp; Taberlet, 2003; Wagner &amp; Fortin, 2013)"},"properties":{"noteIndex":0},"schema":"https://github.com/citation-style-language/schema/raw/master/csl-citation.json"}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00616333" w:rsidRPr="0007763B">
        <w:rPr>
          <w:rFonts w:ascii="Times New Roman" w:eastAsia="Times New Roman" w:hAnsi="Times New Roman" w:cs="Times New Roman"/>
          <w:noProof/>
          <w:sz w:val="24"/>
          <w:szCs w:val="24"/>
        </w:rPr>
        <w:t>(Balkenhol, Cushman, Storfer, &amp; Waits, 2015; Manel &amp; Holderegger, 2013; Manel, Schwartz, Luikart, &amp; Taberlet, 2003; Wagner &amp; Fortin, 2013)</w:t>
      </w:r>
      <w:r w:rsidRPr="0007763B">
        <w:rPr>
          <w:rFonts w:ascii="Times New Roman" w:eastAsia="Times New Roman" w:hAnsi="Times New Roman" w:cs="Times New Roman"/>
          <w:sz w:val="24"/>
          <w:szCs w:val="24"/>
        </w:rPr>
        <w:fldChar w:fldCharType="end"/>
      </w:r>
      <w:r w:rsidR="001F6EAC" w:rsidRPr="0007763B">
        <w:rPr>
          <w:rFonts w:ascii="Times New Roman" w:eastAsia="Times New Roman" w:hAnsi="Times New Roman" w:cs="Times New Roman"/>
          <w:sz w:val="24"/>
          <w:szCs w:val="24"/>
        </w:rPr>
        <w:t xml:space="preserve">. </w:t>
      </w:r>
      <w:ins w:id="16" w:author="Patrick James" w:date="2019-10-12T11:45:00Z">
        <w:r w:rsidR="00A1387D">
          <w:rPr>
            <w:rFonts w:ascii="Times New Roman" w:eastAsia="Times New Roman" w:hAnsi="Times New Roman" w:cs="Times New Roman"/>
            <w:sz w:val="24"/>
            <w:szCs w:val="24"/>
          </w:rPr>
          <w:t>The field of land</w:t>
        </w:r>
      </w:ins>
      <w:ins w:id="17" w:author="Patrick James" w:date="2019-10-12T11:47:00Z">
        <w:r w:rsidR="00077818">
          <w:rPr>
            <w:rFonts w:ascii="Times New Roman" w:eastAsia="Times New Roman" w:hAnsi="Times New Roman" w:cs="Times New Roman"/>
            <w:sz w:val="24"/>
            <w:szCs w:val="24"/>
          </w:rPr>
          <w:t>s</w:t>
        </w:r>
      </w:ins>
      <w:ins w:id="18" w:author="Patrick James" w:date="2019-10-12T11:45:00Z">
        <w:r w:rsidR="00A1387D">
          <w:rPr>
            <w:rFonts w:ascii="Times New Roman" w:eastAsia="Times New Roman" w:hAnsi="Times New Roman" w:cs="Times New Roman"/>
            <w:sz w:val="24"/>
            <w:szCs w:val="24"/>
          </w:rPr>
          <w:t xml:space="preserve">cape genetics has made enormous contributions to our understanding of how spatial heterogeneity </w:t>
        </w:r>
      </w:ins>
      <w:ins w:id="19" w:author="Patrick James" w:date="2019-10-12T11:46:00Z">
        <w:r w:rsidR="00077818">
          <w:rPr>
            <w:rFonts w:ascii="Times New Roman" w:eastAsia="Times New Roman" w:hAnsi="Times New Roman" w:cs="Times New Roman"/>
            <w:sz w:val="24"/>
            <w:szCs w:val="24"/>
          </w:rPr>
          <w:t xml:space="preserve">influences </w:t>
        </w:r>
      </w:ins>
      <w:ins w:id="20" w:author="Patrick James" w:date="2019-10-12T11:45:00Z">
        <w:r w:rsidR="00A1387D">
          <w:rPr>
            <w:rFonts w:ascii="Times New Roman" w:eastAsia="Times New Roman" w:hAnsi="Times New Roman" w:cs="Times New Roman"/>
            <w:sz w:val="24"/>
            <w:szCs w:val="24"/>
          </w:rPr>
          <w:t xml:space="preserve">population genetic </w:t>
        </w:r>
      </w:ins>
      <w:ins w:id="21" w:author="Patrick James" w:date="2019-10-12T11:46:00Z">
        <w:r w:rsidR="00077818">
          <w:rPr>
            <w:rFonts w:ascii="Times New Roman" w:eastAsia="Times New Roman" w:hAnsi="Times New Roman" w:cs="Times New Roman"/>
            <w:sz w:val="24"/>
            <w:szCs w:val="24"/>
          </w:rPr>
          <w:t>processes</w:t>
        </w:r>
      </w:ins>
      <w:del w:id="22" w:author="Patrick James" w:date="2019-10-12T11:46:00Z">
        <w:r w:rsidR="00CC1F19" w:rsidRPr="0007763B" w:rsidDel="00077818">
          <w:rPr>
            <w:rFonts w:ascii="Times New Roman" w:eastAsia="Times New Roman" w:hAnsi="Times New Roman" w:cs="Times New Roman"/>
            <w:sz w:val="24"/>
            <w:szCs w:val="24"/>
          </w:rPr>
          <w:delText>T</w:delText>
        </w:r>
      </w:del>
      <w:del w:id="23" w:author="Patrick James" w:date="2019-10-12T11:48:00Z">
        <w:r w:rsidR="001F6EAC" w:rsidRPr="0007763B" w:rsidDel="006F7782">
          <w:rPr>
            <w:rFonts w:ascii="Times New Roman" w:eastAsia="Times New Roman" w:hAnsi="Times New Roman" w:cs="Times New Roman"/>
            <w:sz w:val="24"/>
            <w:szCs w:val="24"/>
          </w:rPr>
          <w:delText xml:space="preserve">he </w:delText>
        </w:r>
      </w:del>
      <w:del w:id="24" w:author="Patrick James" w:date="2019-10-12T11:46:00Z">
        <w:r w:rsidR="001F6EAC" w:rsidRPr="0007763B" w:rsidDel="00077818">
          <w:rPr>
            <w:rFonts w:ascii="Times New Roman" w:eastAsia="Times New Roman" w:hAnsi="Times New Roman" w:cs="Times New Roman"/>
            <w:sz w:val="24"/>
            <w:szCs w:val="24"/>
          </w:rPr>
          <w:delText xml:space="preserve">vast </w:delText>
        </w:r>
      </w:del>
      <w:del w:id="25" w:author="Patrick James" w:date="2019-10-12T11:48:00Z">
        <w:r w:rsidR="001F6EAC" w:rsidRPr="0007763B" w:rsidDel="006F7782">
          <w:rPr>
            <w:rFonts w:ascii="Times New Roman" w:eastAsia="Times New Roman" w:hAnsi="Times New Roman" w:cs="Times New Roman"/>
            <w:sz w:val="24"/>
            <w:szCs w:val="24"/>
          </w:rPr>
          <w:delText>majority of</w:delText>
        </w:r>
        <w:r w:rsidR="00CC1F19" w:rsidRPr="0007763B" w:rsidDel="006F7782">
          <w:rPr>
            <w:rFonts w:ascii="Times New Roman" w:eastAsia="Times New Roman" w:hAnsi="Times New Roman" w:cs="Times New Roman"/>
            <w:sz w:val="24"/>
            <w:szCs w:val="24"/>
          </w:rPr>
          <w:delText xml:space="preserve"> studies </w:delText>
        </w:r>
      </w:del>
      <w:del w:id="26" w:author="Patrick James" w:date="2019-10-12T11:23:00Z">
        <w:r w:rsidR="00CC1F19" w:rsidRPr="0007763B" w:rsidDel="002050D0">
          <w:rPr>
            <w:rFonts w:ascii="Times New Roman" w:eastAsia="Times New Roman" w:hAnsi="Times New Roman" w:cs="Times New Roman"/>
            <w:sz w:val="24"/>
            <w:szCs w:val="24"/>
          </w:rPr>
          <w:delText xml:space="preserve">using these approaches </w:delText>
        </w:r>
      </w:del>
      <w:del w:id="27" w:author="Patrick James" w:date="2019-10-12T11:48:00Z">
        <w:r w:rsidR="00CC1F19" w:rsidRPr="0007763B" w:rsidDel="006F7782">
          <w:rPr>
            <w:rFonts w:ascii="Times New Roman" w:eastAsia="Times New Roman" w:hAnsi="Times New Roman" w:cs="Times New Roman"/>
            <w:sz w:val="24"/>
            <w:szCs w:val="24"/>
          </w:rPr>
          <w:delText xml:space="preserve">focus on </w:delText>
        </w:r>
      </w:del>
      <w:del w:id="28" w:author="Patrick James" w:date="2019-10-12T11:47:00Z">
        <w:r w:rsidR="00CC1F19" w:rsidRPr="0007763B" w:rsidDel="00077818">
          <w:rPr>
            <w:rFonts w:ascii="Times New Roman" w:eastAsia="Times New Roman" w:hAnsi="Times New Roman" w:cs="Times New Roman"/>
            <w:sz w:val="24"/>
            <w:szCs w:val="24"/>
          </w:rPr>
          <w:delText xml:space="preserve">explaining the </w:delText>
        </w:r>
      </w:del>
      <w:del w:id="29" w:author="Patrick James" w:date="2019-10-12T11:48:00Z">
        <w:r w:rsidR="00CC1F19" w:rsidRPr="0007763B" w:rsidDel="006F7782">
          <w:rPr>
            <w:rFonts w:ascii="Times New Roman" w:eastAsia="Times New Roman" w:hAnsi="Times New Roman" w:cs="Times New Roman"/>
            <w:sz w:val="24"/>
            <w:szCs w:val="24"/>
          </w:rPr>
          <w:delText xml:space="preserve">spatial variation </w:delText>
        </w:r>
      </w:del>
      <w:del w:id="30" w:author="Patrick James" w:date="2019-10-12T11:47:00Z">
        <w:r w:rsidR="00CC1F19" w:rsidRPr="0007763B" w:rsidDel="00077818">
          <w:rPr>
            <w:rFonts w:ascii="Times New Roman" w:eastAsia="Times New Roman" w:hAnsi="Times New Roman" w:cs="Times New Roman"/>
            <w:sz w:val="24"/>
            <w:szCs w:val="24"/>
          </w:rPr>
          <w:delText xml:space="preserve">rather than the temporal variation in </w:delText>
        </w:r>
      </w:del>
      <w:del w:id="31" w:author="Patrick James" w:date="2019-10-12T11:48:00Z">
        <w:r w:rsidR="00CC1F19" w:rsidRPr="0007763B" w:rsidDel="006F7782">
          <w:rPr>
            <w:rFonts w:ascii="Times New Roman" w:eastAsia="Times New Roman" w:hAnsi="Times New Roman" w:cs="Times New Roman"/>
            <w:sz w:val="24"/>
            <w:szCs w:val="24"/>
          </w:rPr>
          <w:delText>genetic diversity</w:delText>
        </w:r>
      </w:del>
      <w:r w:rsidR="00CC1F19" w:rsidRPr="0007763B">
        <w:rPr>
          <w:rFonts w:ascii="Times New Roman" w:eastAsia="Times New Roman" w:hAnsi="Times New Roman" w:cs="Times New Roman"/>
          <w:sz w:val="24"/>
          <w:szCs w:val="24"/>
        </w:rPr>
        <w:t xml:space="preserve">. However, </w:t>
      </w:r>
      <w:ins w:id="32" w:author="Patrick James" w:date="2019-10-12T11:49:00Z">
        <w:r w:rsidR="006F7782">
          <w:rPr>
            <w:rFonts w:ascii="Times New Roman" w:eastAsia="Times New Roman" w:hAnsi="Times New Roman" w:cs="Times New Roman"/>
            <w:sz w:val="24"/>
            <w:szCs w:val="24"/>
          </w:rPr>
          <w:t xml:space="preserve">the drivers of </w:t>
        </w:r>
      </w:ins>
      <w:r w:rsidR="00CC1F19" w:rsidRPr="0007763B">
        <w:rPr>
          <w:rFonts w:ascii="Times New Roman" w:eastAsia="Times New Roman" w:hAnsi="Times New Roman" w:cs="Times New Roman"/>
          <w:sz w:val="24"/>
          <w:szCs w:val="24"/>
        </w:rPr>
        <w:t xml:space="preserve">temporal </w:t>
      </w:r>
      <w:del w:id="33" w:author="Patrick James" w:date="2019-10-12T11:49:00Z">
        <w:r w:rsidR="00CC1F19" w:rsidRPr="0007763B" w:rsidDel="006F7782">
          <w:rPr>
            <w:rFonts w:ascii="Times New Roman" w:eastAsia="Times New Roman" w:hAnsi="Times New Roman" w:cs="Times New Roman"/>
            <w:sz w:val="24"/>
            <w:szCs w:val="24"/>
          </w:rPr>
          <w:delText>g</w:delText>
        </w:r>
        <w:r w:rsidR="001F6EAC" w:rsidRPr="0007763B" w:rsidDel="006F7782">
          <w:rPr>
            <w:rFonts w:ascii="Times New Roman" w:eastAsia="Times New Roman" w:hAnsi="Times New Roman" w:cs="Times New Roman"/>
            <w:sz w:val="24"/>
            <w:szCs w:val="24"/>
          </w:rPr>
          <w:delText>ains and losses of</w:delText>
        </w:r>
      </w:del>
      <w:ins w:id="34" w:author="Patrick James" w:date="2019-10-12T11:49:00Z">
        <w:r w:rsidR="006F7782">
          <w:rPr>
            <w:rFonts w:ascii="Times New Roman" w:eastAsia="Times New Roman" w:hAnsi="Times New Roman" w:cs="Times New Roman"/>
            <w:sz w:val="24"/>
            <w:szCs w:val="24"/>
          </w:rPr>
          <w:t>variation in</w:t>
        </w:r>
      </w:ins>
      <w:r w:rsidR="001F6EAC" w:rsidRPr="0007763B">
        <w:rPr>
          <w:rFonts w:ascii="Times New Roman" w:eastAsia="Times New Roman" w:hAnsi="Times New Roman" w:cs="Times New Roman"/>
          <w:sz w:val="24"/>
          <w:szCs w:val="24"/>
        </w:rPr>
        <w:t xml:space="preserve"> genetic diversity</w:t>
      </w:r>
      <w:r w:rsidR="00CC1F19" w:rsidRPr="0007763B">
        <w:rPr>
          <w:rFonts w:ascii="Times New Roman" w:eastAsia="Times New Roman" w:hAnsi="Times New Roman" w:cs="Times New Roman"/>
          <w:sz w:val="24"/>
          <w:szCs w:val="24"/>
        </w:rPr>
        <w:t xml:space="preserve"> are at the crux of many conservation issues</w:t>
      </w:r>
      <w:r w:rsidR="001F6EAC" w:rsidRPr="0007763B">
        <w:rPr>
          <w:rFonts w:ascii="Times New Roman" w:eastAsia="Times New Roman" w:hAnsi="Times New Roman" w:cs="Times New Roman"/>
          <w:sz w:val="24"/>
          <w:szCs w:val="24"/>
        </w:rPr>
        <w:t xml:space="preserve"> because they influence </w:t>
      </w:r>
      <w:r w:rsidR="00CC1F19" w:rsidRPr="0007763B">
        <w:rPr>
          <w:rFonts w:ascii="Times New Roman" w:eastAsia="Times New Roman" w:hAnsi="Times New Roman" w:cs="Times New Roman"/>
          <w:sz w:val="24"/>
          <w:szCs w:val="24"/>
        </w:rPr>
        <w:t>the evolution and persistence of a species through</w:t>
      </w:r>
      <w:r w:rsidR="001F6EAC" w:rsidRPr="0007763B">
        <w:rPr>
          <w:rFonts w:ascii="Times New Roman" w:eastAsia="Times New Roman" w:hAnsi="Times New Roman" w:cs="Times New Roman"/>
          <w:sz w:val="24"/>
          <w:szCs w:val="24"/>
        </w:rPr>
        <w:t xml:space="preserve"> processes such as local adaptation, maladaptation, or divergent natural </w:t>
      </w:r>
      <w:r w:rsidR="00CC1F19" w:rsidRPr="0007763B">
        <w:rPr>
          <w:rFonts w:ascii="Times New Roman" w:eastAsia="Times New Roman" w:hAnsi="Times New Roman" w:cs="Times New Roman"/>
          <w:sz w:val="24"/>
          <w:szCs w:val="24"/>
        </w:rPr>
        <w:t>selection.</w:t>
      </w:r>
      <w:ins w:id="35" w:author="Patrick James" w:date="2019-10-12T11:49:00Z">
        <w:r w:rsidR="006F7782">
          <w:rPr>
            <w:rFonts w:ascii="Times New Roman" w:eastAsia="Times New Roman" w:hAnsi="Times New Roman" w:cs="Times New Roman"/>
            <w:sz w:val="24"/>
            <w:szCs w:val="24"/>
          </w:rPr>
          <w:t xml:space="preserve"> </w:t>
        </w:r>
        <w:commentRangeStart w:id="36"/>
        <w:r w:rsidR="006F7782">
          <w:rPr>
            <w:rFonts w:ascii="Times New Roman" w:eastAsia="Times New Roman" w:hAnsi="Times New Roman" w:cs="Times New Roman"/>
            <w:sz w:val="24"/>
            <w:szCs w:val="24"/>
          </w:rPr>
          <w:t>XXX</w:t>
        </w:r>
        <w:commentRangeEnd w:id="36"/>
        <w:r w:rsidR="006F7782">
          <w:rPr>
            <w:rStyle w:val="Marquedecommentaire"/>
          </w:rPr>
          <w:commentReference w:id="36"/>
        </w:r>
      </w:ins>
    </w:p>
    <w:p w14:paraId="23324154" w14:textId="77777777" w:rsidR="00CF30F2" w:rsidRDefault="004E13A5" w:rsidP="004E13A5">
      <w:pPr>
        <w:spacing w:after="240" w:line="480" w:lineRule="auto"/>
        <w:rPr>
          <w:ins w:id="37" w:author="Patrick James" w:date="2019-10-12T14:25:00Z"/>
          <w:rFonts w:ascii="Times New Roman" w:eastAsia="Times New Roman" w:hAnsi="Times New Roman" w:cs="Times New Roman"/>
          <w:sz w:val="24"/>
          <w:szCs w:val="24"/>
        </w:rPr>
      </w:pPr>
      <w:del w:id="38" w:author="Patrick James" w:date="2019-10-12T11:55:00Z">
        <w:r w:rsidRPr="0007763B" w:rsidDel="002D2EEA">
          <w:rPr>
            <w:rFonts w:ascii="Times New Roman" w:eastAsia="Times New Roman" w:hAnsi="Times New Roman" w:cs="Times New Roman"/>
            <w:sz w:val="24"/>
            <w:szCs w:val="24"/>
          </w:rPr>
          <w:lastRenderedPageBreak/>
          <w:delText xml:space="preserve">One of the main ongoing challenges for </w:delText>
        </w:r>
        <w:r w:rsidR="00A11547" w:rsidRPr="0007763B" w:rsidDel="002D2EEA">
          <w:rPr>
            <w:rFonts w:ascii="Times New Roman" w:eastAsia="Times New Roman" w:hAnsi="Times New Roman" w:cs="Times New Roman"/>
            <w:sz w:val="24"/>
            <w:szCs w:val="24"/>
          </w:rPr>
          <w:delText>biologists</w:delText>
        </w:r>
        <w:r w:rsidRPr="0007763B" w:rsidDel="002D2EEA">
          <w:rPr>
            <w:rFonts w:ascii="Times New Roman" w:eastAsia="Times New Roman" w:hAnsi="Times New Roman" w:cs="Times New Roman"/>
            <w:sz w:val="24"/>
            <w:szCs w:val="24"/>
          </w:rPr>
          <w:delText xml:space="preserve"> is </w:delText>
        </w:r>
        <w:r w:rsidR="00CC1F19" w:rsidRPr="0007763B" w:rsidDel="002D2EEA">
          <w:rPr>
            <w:rFonts w:ascii="Times New Roman" w:eastAsia="Times New Roman" w:hAnsi="Times New Roman" w:cs="Times New Roman"/>
            <w:sz w:val="24"/>
            <w:szCs w:val="24"/>
          </w:rPr>
          <w:delText xml:space="preserve">therefore </w:delText>
        </w:r>
        <w:r w:rsidRPr="0007763B" w:rsidDel="002D2EEA">
          <w:rPr>
            <w:rFonts w:ascii="Times New Roman" w:eastAsia="Times New Roman" w:hAnsi="Times New Roman" w:cs="Times New Roman"/>
            <w:sz w:val="24"/>
            <w:szCs w:val="24"/>
          </w:rPr>
          <w:delText>to detect</w:delText>
        </w:r>
      </w:del>
      <w:ins w:id="39" w:author="Patrick James" w:date="2019-10-12T11:55:00Z">
        <w:r w:rsidR="002D2EEA">
          <w:rPr>
            <w:rFonts w:ascii="Times New Roman" w:eastAsia="Times New Roman" w:hAnsi="Times New Roman" w:cs="Times New Roman"/>
            <w:sz w:val="24"/>
            <w:szCs w:val="24"/>
          </w:rPr>
          <w:t>Detecting</w:t>
        </w:r>
      </w:ins>
      <w:r w:rsidR="006F04E2" w:rsidRPr="0007763B">
        <w:rPr>
          <w:rFonts w:ascii="Times New Roman" w:eastAsia="Times New Roman" w:hAnsi="Times New Roman" w:cs="Times New Roman"/>
          <w:sz w:val="24"/>
          <w:szCs w:val="24"/>
        </w:rPr>
        <w:t xml:space="preserve"> both</w:t>
      </w:r>
      <w:r w:rsidRPr="0007763B">
        <w:rPr>
          <w:rFonts w:ascii="Times New Roman" w:eastAsia="Times New Roman" w:hAnsi="Times New Roman" w:cs="Times New Roman"/>
          <w:sz w:val="24"/>
          <w:szCs w:val="24"/>
        </w:rPr>
        <w:t xml:space="preserve"> </w:t>
      </w:r>
      <w:r w:rsidR="006F04E2" w:rsidRPr="0007763B">
        <w:rPr>
          <w:rFonts w:ascii="Times New Roman" w:eastAsia="Times New Roman" w:hAnsi="Times New Roman" w:cs="Times New Roman"/>
          <w:sz w:val="24"/>
          <w:szCs w:val="24"/>
        </w:rPr>
        <w:t xml:space="preserve">when and where </w:t>
      </w:r>
      <w:del w:id="40" w:author="Patrick James" w:date="2019-10-12T11:55:00Z">
        <w:r w:rsidR="00D3019E" w:rsidRPr="0007763B" w:rsidDel="002D2EEA">
          <w:rPr>
            <w:rFonts w:ascii="Times New Roman" w:eastAsia="Times New Roman" w:hAnsi="Times New Roman" w:cs="Times New Roman"/>
            <w:sz w:val="24"/>
            <w:szCs w:val="24"/>
          </w:rPr>
          <w:delText xml:space="preserve">in the landscape, </w:delText>
        </w:r>
      </w:del>
      <w:r w:rsidR="00CC1F19" w:rsidRPr="0007763B">
        <w:rPr>
          <w:rFonts w:ascii="Times New Roman" w:eastAsia="Times New Roman" w:hAnsi="Times New Roman" w:cs="Times New Roman"/>
          <w:sz w:val="24"/>
          <w:szCs w:val="24"/>
        </w:rPr>
        <w:t xml:space="preserve">a significant </w:t>
      </w:r>
      <w:del w:id="41" w:author="Patrick James" w:date="2019-10-12T11:55:00Z">
        <w:r w:rsidR="00CC1F19" w:rsidRPr="0007763B" w:rsidDel="002D2EEA">
          <w:rPr>
            <w:rFonts w:ascii="Times New Roman" w:eastAsia="Times New Roman" w:hAnsi="Times New Roman" w:cs="Times New Roman"/>
            <w:sz w:val="24"/>
            <w:szCs w:val="24"/>
          </w:rPr>
          <w:delText xml:space="preserve">gain or loss </w:delText>
        </w:r>
      </w:del>
      <w:ins w:id="42" w:author="Patrick James" w:date="2019-10-12T11:55:00Z">
        <w:r w:rsidR="002D2EEA">
          <w:rPr>
            <w:rFonts w:ascii="Times New Roman" w:eastAsia="Times New Roman" w:hAnsi="Times New Roman" w:cs="Times New Roman"/>
            <w:sz w:val="24"/>
            <w:szCs w:val="24"/>
          </w:rPr>
          <w:t xml:space="preserve">changes in </w:t>
        </w:r>
      </w:ins>
      <w:del w:id="43" w:author="Patrick James" w:date="2019-10-12T11:55:00Z">
        <w:r w:rsidR="00CC1F19" w:rsidRPr="0007763B" w:rsidDel="002D2EEA">
          <w:rPr>
            <w:rFonts w:ascii="Times New Roman" w:eastAsia="Times New Roman" w:hAnsi="Times New Roman" w:cs="Times New Roman"/>
            <w:sz w:val="24"/>
            <w:szCs w:val="24"/>
          </w:rPr>
          <w:delText xml:space="preserve">of </w:delText>
        </w:r>
      </w:del>
      <w:r w:rsidR="00CC1F19" w:rsidRPr="0007763B">
        <w:rPr>
          <w:rFonts w:ascii="Times New Roman" w:eastAsia="Times New Roman" w:hAnsi="Times New Roman" w:cs="Times New Roman"/>
          <w:sz w:val="24"/>
          <w:szCs w:val="24"/>
        </w:rPr>
        <w:t>genetic</w:t>
      </w:r>
      <w:r w:rsidR="00A04F14" w:rsidRPr="0007763B">
        <w:rPr>
          <w:rFonts w:ascii="Times New Roman" w:eastAsia="Times New Roman" w:hAnsi="Times New Roman" w:cs="Times New Roman"/>
          <w:sz w:val="24"/>
          <w:szCs w:val="24"/>
        </w:rPr>
        <w:t xml:space="preserve"> divers</w:t>
      </w:r>
      <w:r w:rsidR="006F04E2" w:rsidRPr="0007763B">
        <w:rPr>
          <w:rFonts w:ascii="Times New Roman" w:eastAsia="Times New Roman" w:hAnsi="Times New Roman" w:cs="Times New Roman"/>
          <w:sz w:val="24"/>
          <w:szCs w:val="24"/>
        </w:rPr>
        <w:t>ity occur</w:t>
      </w:r>
      <w:ins w:id="44" w:author="Patrick James" w:date="2019-10-12T11:55:00Z">
        <w:r w:rsidR="002D2EEA">
          <w:rPr>
            <w:rFonts w:ascii="Times New Roman" w:eastAsia="Times New Roman" w:hAnsi="Times New Roman" w:cs="Times New Roman"/>
            <w:sz w:val="24"/>
            <w:szCs w:val="24"/>
          </w:rPr>
          <w:t xml:space="preserve"> is challenging</w:t>
        </w:r>
      </w:ins>
      <w:del w:id="45" w:author="Patrick James" w:date="2019-10-12T11:55:00Z">
        <w:r w:rsidR="006F04E2" w:rsidRPr="0007763B" w:rsidDel="002D2EEA">
          <w:rPr>
            <w:rFonts w:ascii="Times New Roman" w:eastAsia="Times New Roman" w:hAnsi="Times New Roman" w:cs="Times New Roman"/>
            <w:sz w:val="24"/>
            <w:szCs w:val="24"/>
          </w:rPr>
          <w:delText>s</w:delText>
        </w:r>
      </w:del>
      <w:r w:rsidR="00A04F14" w:rsidRPr="0007763B">
        <w:rPr>
          <w:rFonts w:ascii="Times New Roman" w:eastAsia="Times New Roman" w:hAnsi="Times New Roman" w:cs="Times New Roman"/>
          <w:sz w:val="24"/>
          <w:szCs w:val="24"/>
        </w:rPr>
        <w:t xml:space="preserve">. </w:t>
      </w:r>
      <w:commentRangeStart w:id="46"/>
      <w:ins w:id="47" w:author="Patrick James" w:date="2019-10-12T11:55:00Z">
        <w:r w:rsidR="002D2EEA">
          <w:rPr>
            <w:rFonts w:ascii="Times New Roman" w:eastAsia="Times New Roman" w:hAnsi="Times New Roman" w:cs="Times New Roman"/>
            <w:sz w:val="24"/>
            <w:szCs w:val="24"/>
          </w:rPr>
          <w:t>Why?</w:t>
        </w:r>
        <w:commentRangeEnd w:id="46"/>
        <w:r w:rsidR="002D2EEA">
          <w:rPr>
            <w:rStyle w:val="Marquedecommentaire"/>
          </w:rPr>
          <w:commentReference w:id="46"/>
        </w:r>
        <w:r w:rsidR="002D2EEA">
          <w:rPr>
            <w:rFonts w:ascii="Times New Roman" w:eastAsia="Times New Roman" w:hAnsi="Times New Roman" w:cs="Times New Roman"/>
            <w:sz w:val="24"/>
            <w:szCs w:val="24"/>
          </w:rPr>
          <w:t xml:space="preserve"> </w:t>
        </w:r>
      </w:ins>
      <w:del w:id="48" w:author="Patrick James" w:date="2019-10-12T14:21:00Z">
        <w:r w:rsidR="00A04F14" w:rsidRPr="0007763B" w:rsidDel="00CF30F2">
          <w:rPr>
            <w:rFonts w:ascii="Times New Roman" w:eastAsia="Times New Roman" w:hAnsi="Times New Roman" w:cs="Times New Roman"/>
            <w:sz w:val="24"/>
            <w:szCs w:val="24"/>
          </w:rPr>
          <w:delText>Once detected, those c</w:delText>
        </w:r>
      </w:del>
      <w:ins w:id="49" w:author="Patrick James" w:date="2019-10-12T14:21:00Z">
        <w:r w:rsidR="00CF30F2">
          <w:rPr>
            <w:rFonts w:ascii="Times New Roman" w:eastAsia="Times New Roman" w:hAnsi="Times New Roman" w:cs="Times New Roman"/>
            <w:sz w:val="24"/>
            <w:szCs w:val="24"/>
          </w:rPr>
          <w:t>C</w:t>
        </w:r>
      </w:ins>
      <w:r w:rsidR="00A04F14" w:rsidRPr="0007763B">
        <w:rPr>
          <w:rFonts w:ascii="Times New Roman" w:eastAsia="Times New Roman" w:hAnsi="Times New Roman" w:cs="Times New Roman"/>
          <w:sz w:val="24"/>
          <w:szCs w:val="24"/>
        </w:rPr>
        <w:t xml:space="preserve">hanges in genetic diversity </w:t>
      </w:r>
      <w:ins w:id="50" w:author="Patrick James" w:date="2019-10-12T14:21:00Z">
        <w:r w:rsidR="00CF30F2">
          <w:rPr>
            <w:rFonts w:ascii="Times New Roman" w:eastAsia="Times New Roman" w:hAnsi="Times New Roman" w:cs="Times New Roman"/>
            <w:sz w:val="24"/>
            <w:szCs w:val="24"/>
          </w:rPr>
          <w:t xml:space="preserve">through time </w:t>
        </w:r>
      </w:ins>
      <w:r w:rsidR="00A04F14" w:rsidRPr="0007763B">
        <w:rPr>
          <w:rFonts w:ascii="Times New Roman" w:eastAsia="Times New Roman" w:hAnsi="Times New Roman" w:cs="Times New Roman"/>
          <w:sz w:val="24"/>
          <w:szCs w:val="24"/>
        </w:rPr>
        <w:t xml:space="preserve">may be </w:t>
      </w:r>
      <w:del w:id="51" w:author="Patrick James" w:date="2019-10-12T14:21:00Z">
        <w:r w:rsidR="00A04F14" w:rsidRPr="0007763B" w:rsidDel="00CF30F2">
          <w:rPr>
            <w:rFonts w:ascii="Times New Roman" w:eastAsia="Times New Roman" w:hAnsi="Times New Roman" w:cs="Times New Roman"/>
            <w:sz w:val="24"/>
            <w:szCs w:val="24"/>
          </w:rPr>
          <w:delText xml:space="preserve">associated </w:delText>
        </w:r>
      </w:del>
      <w:ins w:id="52" w:author="Patrick James" w:date="2019-10-12T14:21:00Z">
        <w:r w:rsidR="00CF30F2">
          <w:rPr>
            <w:rFonts w:ascii="Times New Roman" w:eastAsia="Times New Roman" w:hAnsi="Times New Roman" w:cs="Times New Roman"/>
            <w:sz w:val="24"/>
            <w:szCs w:val="24"/>
          </w:rPr>
          <w:t xml:space="preserve">the result of </w:t>
        </w:r>
      </w:ins>
      <w:del w:id="53" w:author="Patrick James" w:date="2019-10-12T14:21:00Z">
        <w:r w:rsidR="00A04F14" w:rsidRPr="0007763B" w:rsidDel="00CF30F2">
          <w:rPr>
            <w:rFonts w:ascii="Times New Roman" w:eastAsia="Times New Roman" w:hAnsi="Times New Roman" w:cs="Times New Roman"/>
            <w:sz w:val="24"/>
            <w:szCs w:val="24"/>
          </w:rPr>
          <w:delText>with</w:delText>
        </w:r>
        <w:r w:rsidRPr="0007763B" w:rsidDel="00CF30F2">
          <w:rPr>
            <w:rFonts w:ascii="Times New Roman" w:eastAsia="Times New Roman" w:hAnsi="Times New Roman" w:cs="Times New Roman"/>
            <w:sz w:val="24"/>
            <w:szCs w:val="24"/>
          </w:rPr>
          <w:delText xml:space="preserve"> </w:delText>
        </w:r>
      </w:del>
      <w:r w:rsidRPr="0007763B">
        <w:rPr>
          <w:rFonts w:ascii="Times New Roman" w:eastAsia="Times New Roman" w:hAnsi="Times New Roman" w:cs="Times New Roman"/>
          <w:sz w:val="24"/>
          <w:szCs w:val="24"/>
        </w:rPr>
        <w:t xml:space="preserve">natural or anthropogenic </w:t>
      </w:r>
      <w:r w:rsidR="000C1EE3" w:rsidRPr="0007763B">
        <w:rPr>
          <w:rFonts w:ascii="Times New Roman" w:eastAsia="Times New Roman" w:hAnsi="Times New Roman" w:cs="Times New Roman"/>
          <w:sz w:val="24"/>
          <w:szCs w:val="24"/>
        </w:rPr>
        <w:t>landscape change</w:t>
      </w:r>
      <w:r w:rsidR="00A04F14" w:rsidRPr="0007763B">
        <w:rPr>
          <w:rFonts w:ascii="Times New Roman" w:eastAsia="Times New Roman" w:hAnsi="Times New Roman" w:cs="Times New Roman"/>
          <w:sz w:val="24"/>
          <w:szCs w:val="24"/>
        </w:rPr>
        <w:t>s</w:t>
      </w:r>
      <w:r w:rsidR="000C1EE3" w:rsidRPr="0007763B">
        <w:rPr>
          <w:rFonts w:ascii="Times New Roman" w:eastAsia="Times New Roman" w:hAnsi="Times New Roman" w:cs="Times New Roman"/>
          <w:sz w:val="24"/>
          <w:szCs w:val="24"/>
        </w:rPr>
        <w:t>, from</w:t>
      </w:r>
      <w:r w:rsidRPr="0007763B">
        <w:rPr>
          <w:rFonts w:ascii="Times New Roman" w:eastAsia="Times New Roman" w:hAnsi="Times New Roman" w:cs="Times New Roman"/>
          <w:sz w:val="24"/>
          <w:szCs w:val="24"/>
        </w:rPr>
        <w:t xml:space="preserve"> local and abrupt </w:t>
      </w:r>
      <w:r w:rsidR="000C1EE3" w:rsidRPr="0007763B">
        <w:rPr>
          <w:rFonts w:ascii="Times New Roman" w:eastAsia="Times New Roman" w:hAnsi="Times New Roman" w:cs="Times New Roman"/>
          <w:sz w:val="24"/>
          <w:szCs w:val="24"/>
        </w:rPr>
        <w:t xml:space="preserve">like a wildfire, to </w:t>
      </w:r>
      <w:r w:rsidRPr="0007763B">
        <w:rPr>
          <w:rFonts w:ascii="Times New Roman" w:eastAsia="Times New Roman" w:hAnsi="Times New Roman" w:cs="Times New Roman"/>
          <w:sz w:val="24"/>
          <w:szCs w:val="24"/>
        </w:rPr>
        <w:t xml:space="preserve">global </w:t>
      </w:r>
      <w:r w:rsidR="000C1EE3" w:rsidRPr="0007763B">
        <w:rPr>
          <w:rFonts w:ascii="Times New Roman" w:eastAsia="Times New Roman" w:hAnsi="Times New Roman" w:cs="Times New Roman"/>
          <w:sz w:val="24"/>
          <w:szCs w:val="24"/>
        </w:rPr>
        <w:t xml:space="preserve">and long-term like </w:t>
      </w:r>
      <w:r w:rsidRPr="0007763B">
        <w:rPr>
          <w:rFonts w:ascii="Times New Roman" w:eastAsia="Times New Roman" w:hAnsi="Times New Roman" w:cs="Times New Roman"/>
          <w:sz w:val="24"/>
          <w:szCs w:val="24"/>
        </w:rPr>
        <w:t xml:space="preserve">climate warming. </w:t>
      </w:r>
      <w:ins w:id="54" w:author="Patrick James" w:date="2019-10-12T14:22:00Z">
        <w:r w:rsidR="00CF30F2">
          <w:rPr>
            <w:rFonts w:ascii="Times New Roman" w:eastAsia="Times New Roman" w:hAnsi="Times New Roman" w:cs="Times New Roman"/>
            <w:sz w:val="24"/>
            <w:szCs w:val="24"/>
          </w:rPr>
          <w:t xml:space="preserve">Identifying meaningful and statistically significant relationships between temporal landscape-change and the spatial </w:t>
        </w:r>
      </w:ins>
      <w:ins w:id="55" w:author="Patrick James" w:date="2019-10-12T14:23:00Z">
        <w:r w:rsidR="00CF30F2">
          <w:rPr>
            <w:rFonts w:ascii="Times New Roman" w:eastAsia="Times New Roman" w:hAnsi="Times New Roman" w:cs="Times New Roman"/>
            <w:sz w:val="24"/>
            <w:szCs w:val="24"/>
          </w:rPr>
          <w:t xml:space="preserve">apportionment of spatial </w:t>
        </w:r>
      </w:ins>
      <w:ins w:id="56" w:author="Patrick James" w:date="2019-10-12T14:22:00Z">
        <w:r w:rsidR="00CF30F2">
          <w:rPr>
            <w:rFonts w:ascii="Times New Roman" w:eastAsia="Times New Roman" w:hAnsi="Times New Roman" w:cs="Times New Roman"/>
            <w:sz w:val="24"/>
            <w:szCs w:val="24"/>
          </w:rPr>
          <w:t xml:space="preserve">genetic </w:t>
        </w:r>
      </w:ins>
      <w:ins w:id="57" w:author="Patrick James" w:date="2019-10-12T14:23:00Z">
        <w:r w:rsidR="00CF30F2">
          <w:rPr>
            <w:rFonts w:ascii="Times New Roman" w:eastAsia="Times New Roman" w:hAnsi="Times New Roman" w:cs="Times New Roman"/>
            <w:sz w:val="24"/>
            <w:szCs w:val="24"/>
          </w:rPr>
          <w:t xml:space="preserve">variation can indicate … </w:t>
        </w:r>
        <w:commentRangeStart w:id="58"/>
        <w:r w:rsidR="00CF30F2">
          <w:rPr>
            <w:rFonts w:ascii="Times New Roman" w:eastAsia="Times New Roman" w:hAnsi="Times New Roman" w:cs="Times New Roman"/>
            <w:sz w:val="24"/>
            <w:szCs w:val="24"/>
          </w:rPr>
          <w:t xml:space="preserve">xyz </w:t>
        </w:r>
      </w:ins>
      <w:commentRangeEnd w:id="58"/>
      <w:ins w:id="59" w:author="Patrick James" w:date="2019-10-12T14:24:00Z">
        <w:r w:rsidR="00CF30F2">
          <w:rPr>
            <w:rStyle w:val="Marquedecommentaire"/>
          </w:rPr>
          <w:commentReference w:id="58"/>
        </w:r>
      </w:ins>
      <w:del w:id="60" w:author="Patrick James" w:date="2019-10-12T14:23:00Z">
        <w:r w:rsidR="005F6CBE" w:rsidDel="00CF30F2">
          <w:rPr>
            <w:rFonts w:ascii="Times New Roman" w:eastAsia="Times New Roman" w:hAnsi="Times New Roman" w:cs="Times New Roman"/>
            <w:sz w:val="24"/>
            <w:szCs w:val="24"/>
          </w:rPr>
          <w:delText>Such associations may d</w:delText>
        </w:r>
        <w:r w:rsidR="005F6CBE" w:rsidRPr="0007763B" w:rsidDel="00CF30F2">
          <w:rPr>
            <w:rFonts w:ascii="Times New Roman" w:eastAsia="Times New Roman" w:hAnsi="Times New Roman" w:cs="Times New Roman"/>
            <w:sz w:val="24"/>
            <w:szCs w:val="24"/>
          </w:rPr>
          <w:delText xml:space="preserve">escribe what is happening at the demographic level, and therefore serve as an </w:delText>
        </w:r>
        <w:commentRangeStart w:id="61"/>
        <w:r w:rsidR="005F6CBE" w:rsidRPr="0007763B" w:rsidDel="00CF30F2">
          <w:rPr>
            <w:rFonts w:ascii="Times New Roman" w:eastAsia="Times New Roman" w:hAnsi="Times New Roman" w:cs="Times New Roman"/>
            <w:sz w:val="24"/>
            <w:szCs w:val="24"/>
          </w:rPr>
          <w:delText>alarm for managers</w:delText>
        </w:r>
      </w:del>
      <w:commentRangeEnd w:id="61"/>
      <w:r w:rsidR="00CF30F2">
        <w:rPr>
          <w:rStyle w:val="Marquedecommentaire"/>
        </w:rPr>
        <w:commentReference w:id="61"/>
      </w:r>
      <w:del w:id="62" w:author="Patrick James" w:date="2019-10-12T14:23:00Z">
        <w:r w:rsidR="005F6CBE" w:rsidRPr="0007763B" w:rsidDel="00CF30F2">
          <w:rPr>
            <w:rFonts w:ascii="Times New Roman" w:eastAsia="Times New Roman" w:hAnsi="Times New Roman" w:cs="Times New Roman"/>
            <w:sz w:val="24"/>
            <w:szCs w:val="24"/>
          </w:rPr>
          <w:delText>.</w:delText>
        </w:r>
        <w:r w:rsidR="005F6CBE" w:rsidDel="00CF30F2">
          <w:rPr>
            <w:rFonts w:ascii="Times New Roman" w:eastAsia="Times New Roman" w:hAnsi="Times New Roman" w:cs="Times New Roman"/>
            <w:sz w:val="24"/>
            <w:szCs w:val="24"/>
          </w:rPr>
          <w:delText xml:space="preserve"> </w:delText>
        </w:r>
      </w:del>
    </w:p>
    <w:p w14:paraId="37A843A2" w14:textId="202DA7DE" w:rsidR="004E13A5" w:rsidRPr="0007763B" w:rsidRDefault="004E13A5" w:rsidP="004E13A5">
      <w:pPr>
        <w:spacing w:after="240" w:line="480" w:lineRule="auto"/>
        <w:rPr>
          <w:rFonts w:ascii="Times New Roman" w:eastAsia="Times New Roman" w:hAnsi="Times New Roman" w:cs="Times New Roman"/>
          <w:sz w:val="24"/>
          <w:szCs w:val="24"/>
        </w:rPr>
      </w:pPr>
      <w:commentRangeStart w:id="63"/>
      <w:r w:rsidRPr="0007763B">
        <w:rPr>
          <w:rFonts w:ascii="Times New Roman" w:eastAsia="Times New Roman" w:hAnsi="Times New Roman" w:cs="Times New Roman"/>
          <w:sz w:val="24"/>
          <w:szCs w:val="24"/>
        </w:rPr>
        <w:t>However</w:t>
      </w:r>
      <w:commentRangeEnd w:id="63"/>
      <w:r w:rsidR="00CF30F2">
        <w:rPr>
          <w:rStyle w:val="Marquedecommentaire"/>
        </w:rPr>
        <w:commentReference w:id="63"/>
      </w:r>
      <w:r w:rsidRPr="0007763B">
        <w:rPr>
          <w:rFonts w:ascii="Times New Roman" w:eastAsia="Times New Roman" w:hAnsi="Times New Roman" w:cs="Times New Roman"/>
          <w:sz w:val="24"/>
          <w:szCs w:val="24"/>
        </w:rPr>
        <w:t xml:space="preserve">, it is rarely possible to </w:t>
      </w:r>
      <w:ins w:id="64" w:author="Patrick James" w:date="2019-10-12T14:26:00Z">
        <w:r w:rsidR="00CF30F2">
          <w:rPr>
            <w:rFonts w:ascii="Times New Roman" w:eastAsia="Times New Roman" w:hAnsi="Times New Roman" w:cs="Times New Roman"/>
            <w:sz w:val="24"/>
            <w:szCs w:val="24"/>
          </w:rPr>
          <w:t xml:space="preserve">directly </w:t>
        </w:r>
      </w:ins>
      <w:r w:rsidRPr="0007763B">
        <w:rPr>
          <w:rFonts w:ascii="Times New Roman" w:eastAsia="Times New Roman" w:hAnsi="Times New Roman" w:cs="Times New Roman"/>
          <w:sz w:val="24"/>
          <w:szCs w:val="24"/>
        </w:rPr>
        <w:t xml:space="preserve">observe </w:t>
      </w:r>
      <w:commentRangeStart w:id="65"/>
      <w:r w:rsidRPr="0007763B">
        <w:rPr>
          <w:rFonts w:ascii="Times New Roman" w:eastAsia="Times New Roman" w:hAnsi="Times New Roman" w:cs="Times New Roman"/>
          <w:sz w:val="24"/>
          <w:szCs w:val="24"/>
        </w:rPr>
        <w:t xml:space="preserve">the effects </w:t>
      </w:r>
      <w:commentRangeEnd w:id="65"/>
      <w:r w:rsidR="00CF30F2">
        <w:rPr>
          <w:rStyle w:val="Marquedecommentaire"/>
        </w:rPr>
        <w:commentReference w:id="65"/>
      </w:r>
      <w:r w:rsidRPr="0007763B">
        <w:rPr>
          <w:rFonts w:ascii="Times New Roman" w:eastAsia="Times New Roman" w:hAnsi="Times New Roman" w:cs="Times New Roman"/>
          <w:sz w:val="24"/>
          <w:szCs w:val="24"/>
        </w:rPr>
        <w:t xml:space="preserve">of </w:t>
      </w:r>
      <w:del w:id="66" w:author="Patrick James" w:date="2019-10-12T14:26:00Z">
        <w:r w:rsidRPr="0007763B" w:rsidDel="00CF30F2">
          <w:rPr>
            <w:rFonts w:ascii="Times New Roman" w:eastAsia="Times New Roman" w:hAnsi="Times New Roman" w:cs="Times New Roman"/>
            <w:sz w:val="24"/>
            <w:szCs w:val="24"/>
          </w:rPr>
          <w:delText xml:space="preserve">these events </w:delText>
        </w:r>
      </w:del>
      <w:ins w:id="67" w:author="Patrick James" w:date="2019-10-12T14:26:00Z">
        <w:r w:rsidR="00CF30F2">
          <w:rPr>
            <w:rFonts w:ascii="Times New Roman" w:eastAsia="Times New Roman" w:hAnsi="Times New Roman" w:cs="Times New Roman"/>
            <w:sz w:val="24"/>
            <w:szCs w:val="24"/>
          </w:rPr>
          <w:t xml:space="preserve">landscape and climate change on spatial and temporal genetic variation. </w:t>
        </w:r>
      </w:ins>
      <w:proofErr w:type="spellStart"/>
      <w:ins w:id="68" w:author="Patrick James" w:date="2019-10-12T14:27:00Z">
        <w:r w:rsidR="00CF30F2">
          <w:rPr>
            <w:rFonts w:ascii="Times New Roman" w:eastAsia="Times New Roman" w:hAnsi="Times New Roman" w:cs="Times New Roman"/>
            <w:sz w:val="24"/>
            <w:szCs w:val="24"/>
          </w:rPr>
          <w:t>Althogh</w:t>
        </w:r>
        <w:proofErr w:type="spellEnd"/>
        <w:r w:rsidR="00CF30F2">
          <w:rPr>
            <w:rFonts w:ascii="Times New Roman" w:eastAsia="Times New Roman" w:hAnsi="Times New Roman" w:cs="Times New Roman"/>
            <w:sz w:val="24"/>
            <w:szCs w:val="24"/>
          </w:rPr>
          <w:t xml:space="preserve"> demographic data can illustrate XYZ, we are </w:t>
        </w:r>
        <w:proofErr w:type="spellStart"/>
        <w:proofErr w:type="gramStart"/>
        <w:r w:rsidR="00CF30F2">
          <w:rPr>
            <w:rFonts w:ascii="Times New Roman" w:eastAsia="Times New Roman" w:hAnsi="Times New Roman" w:cs="Times New Roman"/>
            <w:sz w:val="24"/>
            <w:szCs w:val="24"/>
          </w:rPr>
          <w:t>are</w:t>
        </w:r>
        <w:proofErr w:type="spellEnd"/>
        <w:proofErr w:type="gramEnd"/>
        <w:r w:rsidR="00CF30F2">
          <w:rPr>
            <w:rFonts w:ascii="Times New Roman" w:eastAsia="Times New Roman" w:hAnsi="Times New Roman" w:cs="Times New Roman"/>
            <w:sz w:val="24"/>
            <w:szCs w:val="24"/>
          </w:rPr>
          <w:t xml:space="preserve"> able to see the genetic consequences as rapidly. Instead…. </w:t>
        </w:r>
      </w:ins>
      <w:del w:id="69" w:author="Patrick James" w:date="2019-10-12T14:27:00Z">
        <w:r w:rsidRPr="0007763B" w:rsidDel="00CF30F2">
          <w:rPr>
            <w:rFonts w:ascii="Times New Roman" w:eastAsia="Times New Roman" w:hAnsi="Times New Roman" w:cs="Times New Roman"/>
            <w:sz w:val="24"/>
            <w:szCs w:val="24"/>
          </w:rPr>
          <w:delText xml:space="preserve">instantaneously and </w:delText>
        </w:r>
      </w:del>
      <w:r w:rsidRPr="0007763B">
        <w:rPr>
          <w:rFonts w:ascii="Times New Roman" w:eastAsia="Times New Roman" w:hAnsi="Times New Roman" w:cs="Times New Roman"/>
          <w:sz w:val="24"/>
          <w:szCs w:val="24"/>
        </w:rPr>
        <w:t xml:space="preserve">researchers are often left with spatial legacies </w:t>
      </w:r>
      <w:r w:rsidR="00290668">
        <w:rPr>
          <w:rFonts w:ascii="Times New Roman" w:eastAsia="Times New Roman" w:hAnsi="Times New Roman" w:cs="Times New Roman"/>
          <w:sz w:val="24"/>
          <w:szCs w:val="24"/>
        </w:rPr>
        <w:t xml:space="preserve">in </w:t>
      </w:r>
      <w:r w:rsidR="0007763B">
        <w:rPr>
          <w:rFonts w:ascii="Times New Roman" w:eastAsia="Times New Roman" w:hAnsi="Times New Roman" w:cs="Times New Roman"/>
          <w:sz w:val="24"/>
          <w:szCs w:val="24"/>
        </w:rPr>
        <w:t>genetic diversity,</w:t>
      </w:r>
      <w:r w:rsidRPr="0007763B">
        <w:rPr>
          <w:rFonts w:ascii="Times New Roman" w:eastAsia="Times New Roman" w:hAnsi="Times New Roman" w:cs="Times New Roman"/>
          <w:sz w:val="24"/>
          <w:szCs w:val="24"/>
        </w:rPr>
        <w:t xml:space="preserve"> </w:t>
      </w:r>
      <w:r w:rsidR="00290668">
        <w:rPr>
          <w:rFonts w:ascii="Times New Roman" w:eastAsia="Times New Roman" w:hAnsi="Times New Roman" w:cs="Times New Roman"/>
          <w:sz w:val="24"/>
          <w:szCs w:val="24"/>
        </w:rPr>
        <w:t>as these effects may not be</w:t>
      </w:r>
      <w:r w:rsidRPr="0007763B">
        <w:rPr>
          <w:rFonts w:ascii="Times New Roman" w:eastAsia="Times New Roman" w:hAnsi="Times New Roman" w:cs="Times New Roman"/>
          <w:sz w:val="24"/>
          <w:szCs w:val="24"/>
        </w:rPr>
        <w:t xml:space="preserve"> readily observable from demographic data alone. Common examples of </w:t>
      </w:r>
      <w:del w:id="70" w:author="Patrick James" w:date="2019-10-12T14:27:00Z">
        <w:r w:rsidRPr="0007763B" w:rsidDel="00CF30F2">
          <w:rPr>
            <w:rFonts w:ascii="Times New Roman" w:eastAsia="Times New Roman" w:hAnsi="Times New Roman" w:cs="Times New Roman"/>
            <w:sz w:val="24"/>
            <w:szCs w:val="24"/>
          </w:rPr>
          <w:delText xml:space="preserve">situations where </w:delText>
        </w:r>
      </w:del>
      <w:commentRangeStart w:id="71"/>
      <w:r w:rsidR="005F6CBE">
        <w:rPr>
          <w:rFonts w:ascii="Times New Roman" w:eastAsia="Times New Roman" w:hAnsi="Times New Roman" w:cs="Times New Roman"/>
          <w:sz w:val="24"/>
          <w:szCs w:val="24"/>
        </w:rPr>
        <w:t>spatial</w:t>
      </w:r>
      <w:ins w:id="72" w:author="Patrick James" w:date="2019-10-12T14:27:00Z">
        <w:r w:rsidR="00CF30F2">
          <w:rPr>
            <w:rFonts w:ascii="Times New Roman" w:eastAsia="Times New Roman" w:hAnsi="Times New Roman" w:cs="Times New Roman"/>
            <w:sz w:val="24"/>
            <w:szCs w:val="24"/>
          </w:rPr>
          <w:t>-temporal</w:t>
        </w:r>
      </w:ins>
      <w:r w:rsidR="005F6CBE">
        <w:rPr>
          <w:rFonts w:ascii="Times New Roman" w:eastAsia="Times New Roman" w:hAnsi="Times New Roman" w:cs="Times New Roman"/>
          <w:sz w:val="24"/>
          <w:szCs w:val="24"/>
        </w:rPr>
        <w:t xml:space="preserve"> </w:t>
      </w:r>
      <w:ins w:id="73" w:author="Patrick James" w:date="2019-10-12T14:29:00Z">
        <w:r w:rsidR="00CF30F2">
          <w:rPr>
            <w:rFonts w:ascii="Times New Roman" w:eastAsia="Times New Roman" w:hAnsi="Times New Roman" w:cs="Times New Roman"/>
            <w:sz w:val="24"/>
            <w:szCs w:val="24"/>
          </w:rPr>
          <w:t xml:space="preserve">population </w:t>
        </w:r>
      </w:ins>
      <w:ins w:id="74" w:author="Patrick James" w:date="2019-10-12T14:27:00Z">
        <w:r w:rsidR="00CF30F2">
          <w:rPr>
            <w:rFonts w:ascii="Times New Roman" w:eastAsia="Times New Roman" w:hAnsi="Times New Roman" w:cs="Times New Roman"/>
            <w:sz w:val="24"/>
            <w:szCs w:val="24"/>
          </w:rPr>
          <w:t xml:space="preserve">genetic </w:t>
        </w:r>
      </w:ins>
      <w:r w:rsidR="005F6CBE">
        <w:rPr>
          <w:rFonts w:ascii="Times New Roman" w:eastAsia="Times New Roman" w:hAnsi="Times New Roman" w:cs="Times New Roman"/>
          <w:sz w:val="24"/>
          <w:szCs w:val="24"/>
        </w:rPr>
        <w:t xml:space="preserve">legacies </w:t>
      </w:r>
      <w:commentRangeEnd w:id="71"/>
      <w:r w:rsidR="00CF30F2">
        <w:rPr>
          <w:rStyle w:val="Marquedecommentaire"/>
        </w:rPr>
        <w:commentReference w:id="71"/>
      </w:r>
      <w:del w:id="75" w:author="Patrick James" w:date="2019-10-12T14:29:00Z">
        <w:r w:rsidR="005F6CBE" w:rsidDel="00CF30F2">
          <w:rPr>
            <w:rFonts w:ascii="Times New Roman" w:eastAsia="Times New Roman" w:hAnsi="Times New Roman" w:cs="Times New Roman"/>
            <w:sz w:val="24"/>
            <w:szCs w:val="24"/>
          </w:rPr>
          <w:delText>may be left in the genetic make-up of populations</w:delText>
        </w:r>
      </w:del>
      <w:r w:rsidR="005F6CBE">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include geographic </w:t>
      </w:r>
      <w:commentRangeStart w:id="76"/>
      <w:r w:rsidRPr="0007763B">
        <w:rPr>
          <w:rFonts w:ascii="Times New Roman" w:eastAsia="Times New Roman" w:hAnsi="Times New Roman" w:cs="Times New Roman"/>
          <w:sz w:val="24"/>
          <w:szCs w:val="24"/>
        </w:rPr>
        <w:t>isolation</w:t>
      </w:r>
      <w:commentRangeEnd w:id="76"/>
      <w:r w:rsidR="00CF30F2">
        <w:rPr>
          <w:rStyle w:val="Marquedecommentaire"/>
        </w:rPr>
        <w:commentReference w:id="76"/>
      </w:r>
      <w:r w:rsidRPr="0007763B">
        <w:rPr>
          <w:rFonts w:ascii="Times New Roman" w:eastAsia="Times New Roman" w:hAnsi="Times New Roman" w:cs="Times New Roman"/>
          <w:sz w:val="24"/>
          <w:szCs w:val="24"/>
        </w:rPr>
        <w:t>, population bottleneck</w:t>
      </w:r>
      <w:ins w:id="77" w:author="Patrick James" w:date="2019-10-12T14:29:00Z">
        <w:r w:rsidR="00CF30F2">
          <w:rPr>
            <w:rFonts w:ascii="Times New Roman" w:eastAsia="Times New Roman" w:hAnsi="Times New Roman" w:cs="Times New Roman"/>
            <w:sz w:val="24"/>
            <w:szCs w:val="24"/>
          </w:rPr>
          <w:t>s,</w:t>
        </w:r>
      </w:ins>
      <w:r w:rsidRPr="0007763B">
        <w:rPr>
          <w:rFonts w:ascii="Times New Roman" w:eastAsia="Times New Roman" w:hAnsi="Times New Roman" w:cs="Times New Roman"/>
          <w:sz w:val="24"/>
          <w:szCs w:val="24"/>
        </w:rPr>
        <w:t xml:space="preserve"> and </w:t>
      </w:r>
      <w:del w:id="78" w:author="Patrick James" w:date="2019-10-12T14:29:00Z">
        <w:r w:rsidRPr="0007763B" w:rsidDel="00CF30F2">
          <w:rPr>
            <w:rFonts w:ascii="Times New Roman" w:eastAsia="Times New Roman" w:hAnsi="Times New Roman" w:cs="Times New Roman"/>
            <w:sz w:val="24"/>
            <w:szCs w:val="24"/>
          </w:rPr>
          <w:delText xml:space="preserve">massive </w:delText>
        </w:r>
      </w:del>
      <w:r w:rsidRPr="0007763B">
        <w:rPr>
          <w:rFonts w:ascii="Times New Roman" w:eastAsia="Times New Roman" w:hAnsi="Times New Roman" w:cs="Times New Roman"/>
          <w:sz w:val="24"/>
          <w:szCs w:val="24"/>
        </w:rPr>
        <w:t>migration</w:t>
      </w:r>
      <w:del w:id="79" w:author="Patrick James" w:date="2019-10-12T14:29:00Z">
        <w:r w:rsidRPr="0007763B" w:rsidDel="00CF30F2">
          <w:rPr>
            <w:rFonts w:ascii="Times New Roman" w:eastAsia="Times New Roman" w:hAnsi="Times New Roman" w:cs="Times New Roman"/>
            <w:sz w:val="24"/>
            <w:szCs w:val="24"/>
          </w:rPr>
          <w:delText>s</w:delText>
        </w:r>
      </w:del>
      <w:r w:rsidRPr="0007763B">
        <w:rPr>
          <w:rFonts w:ascii="Times New Roman" w:eastAsia="Times New Roman" w:hAnsi="Times New Roman" w:cs="Times New Roman"/>
          <w:sz w:val="24"/>
          <w:szCs w:val="24"/>
        </w:rPr>
        <w:t xml:space="preserve"> from previously isolated populations, </w:t>
      </w:r>
      <w:ins w:id="80" w:author="Patrick James" w:date="2019-10-12T14:30:00Z">
        <w:r w:rsidR="00CF30F2">
          <w:rPr>
            <w:rFonts w:ascii="Times New Roman" w:eastAsia="Times New Roman" w:hAnsi="Times New Roman" w:cs="Times New Roman"/>
            <w:sz w:val="24"/>
            <w:szCs w:val="24"/>
          </w:rPr>
          <w:t>and outbreak expansions?</w:t>
        </w:r>
      </w:ins>
      <w:del w:id="81" w:author="Patrick James" w:date="2019-10-12T14:30:00Z">
        <w:r w:rsidRPr="0007763B" w:rsidDel="00CF30F2">
          <w:rPr>
            <w:rFonts w:ascii="Times New Roman" w:eastAsia="Times New Roman" w:hAnsi="Times New Roman" w:cs="Times New Roman"/>
            <w:sz w:val="24"/>
            <w:szCs w:val="24"/>
          </w:rPr>
          <w:delText xml:space="preserve">which would substantially </w:delText>
        </w:r>
        <w:r w:rsidR="009A2299" w:rsidDel="00CF30F2">
          <w:rPr>
            <w:rFonts w:ascii="Times New Roman" w:eastAsia="Times New Roman" w:hAnsi="Times New Roman" w:cs="Times New Roman"/>
            <w:sz w:val="24"/>
            <w:szCs w:val="24"/>
          </w:rPr>
          <w:delText>alter local genetic variation</w:delText>
        </w:r>
      </w:del>
      <w:r w:rsidR="009A2299">
        <w:rPr>
          <w:rFonts w:ascii="Times New Roman" w:eastAsia="Times New Roman" w:hAnsi="Times New Roman" w:cs="Times New Roman"/>
          <w:sz w:val="24"/>
          <w:szCs w:val="24"/>
        </w:rPr>
        <w:t>.</w:t>
      </w:r>
    </w:p>
    <w:p w14:paraId="4D377D4F" w14:textId="739AF0F9" w:rsidR="004E13A5" w:rsidRPr="0007763B" w:rsidRDefault="00EE6000" w:rsidP="004E13A5">
      <w:pPr>
        <w:spacing w:after="240" w:line="480" w:lineRule="auto"/>
        <w:rPr>
          <w:rFonts w:ascii="Times New Roman" w:eastAsia="Times New Roman" w:hAnsi="Times New Roman" w:cs="Times New Roman"/>
          <w:sz w:val="24"/>
          <w:szCs w:val="24"/>
        </w:rPr>
      </w:pPr>
      <w:ins w:id="82" w:author="Patrick James" w:date="2019-10-12T14:34:00Z">
        <w:r>
          <w:rPr>
            <w:rFonts w:ascii="Times New Roman" w:eastAsia="Times New Roman" w:hAnsi="Times New Roman" w:cs="Times New Roman"/>
            <w:sz w:val="24"/>
            <w:szCs w:val="24"/>
          </w:rPr>
          <w:t xml:space="preserve">Currently, there are few </w:t>
        </w:r>
      </w:ins>
      <w:del w:id="83" w:author="Patrick James" w:date="2019-10-12T14:34:00Z">
        <w:r w:rsidR="004E13A5" w:rsidRPr="0007763B" w:rsidDel="00EE6000">
          <w:rPr>
            <w:rFonts w:ascii="Times New Roman" w:eastAsia="Times New Roman" w:hAnsi="Times New Roman" w:cs="Times New Roman"/>
            <w:sz w:val="24"/>
            <w:szCs w:val="24"/>
          </w:rPr>
          <w:delText>Few</w:delText>
        </w:r>
      </w:del>
      <w:r w:rsidR="004E13A5" w:rsidRPr="0007763B">
        <w:rPr>
          <w:rFonts w:ascii="Times New Roman" w:eastAsia="Times New Roman" w:hAnsi="Times New Roman" w:cs="Times New Roman"/>
          <w:sz w:val="24"/>
          <w:szCs w:val="24"/>
        </w:rPr>
        <w:t xml:space="preserve"> methods </w:t>
      </w:r>
      <w:del w:id="84" w:author="Patrick James" w:date="2019-10-12T14:34:00Z">
        <w:r w:rsidR="004E13A5" w:rsidRPr="0007763B" w:rsidDel="003C7909">
          <w:rPr>
            <w:rFonts w:ascii="Times New Roman" w:eastAsia="Times New Roman" w:hAnsi="Times New Roman" w:cs="Times New Roman"/>
            <w:sz w:val="24"/>
            <w:szCs w:val="24"/>
          </w:rPr>
          <w:delText xml:space="preserve">currently </w:delText>
        </w:r>
        <w:r w:rsidR="004E13A5" w:rsidRPr="0007763B" w:rsidDel="00EE6000">
          <w:rPr>
            <w:rFonts w:ascii="Times New Roman" w:eastAsia="Times New Roman" w:hAnsi="Times New Roman" w:cs="Times New Roman"/>
            <w:sz w:val="24"/>
            <w:szCs w:val="24"/>
          </w:rPr>
          <w:delText xml:space="preserve">exist </w:delText>
        </w:r>
      </w:del>
      <w:r w:rsidR="004E13A5" w:rsidRPr="0007763B">
        <w:rPr>
          <w:rFonts w:ascii="Times New Roman" w:eastAsia="Times New Roman" w:hAnsi="Times New Roman" w:cs="Times New Roman"/>
          <w:sz w:val="24"/>
          <w:szCs w:val="24"/>
        </w:rPr>
        <w:t xml:space="preserve">for </w:t>
      </w:r>
      <w:del w:id="85" w:author="Patrick James" w:date="2019-10-12T14:35:00Z">
        <w:r w:rsidR="004E13A5" w:rsidRPr="0007763B" w:rsidDel="00EE6000">
          <w:rPr>
            <w:rFonts w:ascii="Times New Roman" w:eastAsia="Times New Roman" w:hAnsi="Times New Roman" w:cs="Times New Roman"/>
            <w:sz w:val="24"/>
            <w:szCs w:val="24"/>
          </w:rPr>
          <w:delText xml:space="preserve">the temporal comparison </w:delText>
        </w:r>
      </w:del>
      <w:commentRangeStart w:id="86"/>
      <w:ins w:id="87" w:author="Patrick James" w:date="2019-10-12T14:35:00Z">
        <w:r>
          <w:rPr>
            <w:rFonts w:ascii="Times New Roman" w:eastAsia="Times New Roman" w:hAnsi="Times New Roman" w:cs="Times New Roman"/>
            <w:sz w:val="24"/>
            <w:szCs w:val="24"/>
          </w:rPr>
          <w:t xml:space="preserve">comparing </w:t>
        </w:r>
      </w:ins>
      <w:del w:id="88" w:author="Patrick James" w:date="2019-10-12T14:35:00Z">
        <w:r w:rsidR="00AA3A0B" w:rsidDel="00EE6000">
          <w:rPr>
            <w:rFonts w:ascii="Times New Roman" w:eastAsia="Times New Roman" w:hAnsi="Times New Roman" w:cs="Times New Roman"/>
            <w:sz w:val="24"/>
            <w:szCs w:val="24"/>
          </w:rPr>
          <w:delText xml:space="preserve">of </w:delText>
        </w:r>
      </w:del>
      <w:ins w:id="89" w:author="Patrick James" w:date="2019-10-12T14:35:00Z">
        <w:r>
          <w:rPr>
            <w:rFonts w:ascii="Times New Roman" w:eastAsia="Times New Roman" w:hAnsi="Times New Roman" w:cs="Times New Roman"/>
            <w:sz w:val="24"/>
            <w:szCs w:val="24"/>
          </w:rPr>
          <w:t xml:space="preserve">spatial patterns of </w:t>
        </w:r>
      </w:ins>
      <w:del w:id="90" w:author="Patrick James" w:date="2019-10-12T14:35:00Z">
        <w:r w:rsidR="004E13A5" w:rsidRPr="0007763B" w:rsidDel="00EE6000">
          <w:rPr>
            <w:rFonts w:ascii="Times New Roman" w:eastAsia="Times New Roman" w:hAnsi="Times New Roman" w:cs="Times New Roman"/>
            <w:sz w:val="24"/>
            <w:szCs w:val="24"/>
          </w:rPr>
          <w:delText xml:space="preserve">genetic </w:delText>
        </w:r>
      </w:del>
      <w:ins w:id="91" w:author="Patrick James" w:date="2019-10-12T14:35:00Z">
        <w:r>
          <w:rPr>
            <w:rFonts w:ascii="Times New Roman" w:eastAsia="Times New Roman" w:hAnsi="Times New Roman" w:cs="Times New Roman"/>
            <w:sz w:val="24"/>
            <w:szCs w:val="24"/>
          </w:rPr>
          <w:t>genetic variation through time</w:t>
        </w:r>
      </w:ins>
      <w:del w:id="92" w:author="Patrick James" w:date="2019-10-12T14:35:00Z">
        <w:r w:rsidR="004E13A5" w:rsidRPr="0007763B" w:rsidDel="00EE6000">
          <w:rPr>
            <w:rFonts w:ascii="Times New Roman" w:eastAsia="Times New Roman" w:hAnsi="Times New Roman" w:cs="Times New Roman"/>
            <w:sz w:val="24"/>
            <w:szCs w:val="24"/>
          </w:rPr>
          <w:delText>data</w:delText>
        </w:r>
      </w:del>
      <w:commentRangeEnd w:id="86"/>
      <w:r>
        <w:rPr>
          <w:rStyle w:val="Marquedecommentaire"/>
        </w:rPr>
        <w:commentReference w:id="86"/>
      </w:r>
      <w:r w:rsidR="004E13A5" w:rsidRPr="0007763B">
        <w:rPr>
          <w:rFonts w:ascii="Times New Roman" w:eastAsia="Times New Roman" w:hAnsi="Times New Roman" w:cs="Times New Roman"/>
          <w:sz w:val="24"/>
          <w:szCs w:val="24"/>
        </w:rPr>
        <w:t xml:space="preserve">. </w:t>
      </w:r>
      <w:del w:id="93" w:author="Patrick James" w:date="2019-10-12T14:36:00Z">
        <w:r w:rsidR="004E13A5" w:rsidRPr="0007763B" w:rsidDel="00EE6000">
          <w:rPr>
            <w:rFonts w:ascii="Times New Roman" w:eastAsia="Times New Roman" w:hAnsi="Times New Roman" w:cs="Times New Roman"/>
            <w:sz w:val="24"/>
            <w:szCs w:val="24"/>
          </w:rPr>
          <w:delText>For example</w:delText>
        </w:r>
        <w:r w:rsidR="00B0214F" w:rsidDel="00EE6000">
          <w:rPr>
            <w:rFonts w:ascii="Times New Roman" w:eastAsia="Times New Roman" w:hAnsi="Times New Roman" w:cs="Times New Roman"/>
            <w:sz w:val="24"/>
            <w:szCs w:val="24"/>
          </w:rPr>
          <w:delText>,</w:delText>
        </w:r>
        <w:r w:rsidR="006451B0" w:rsidRPr="0007763B" w:rsidDel="00EE6000">
          <w:rPr>
            <w:rFonts w:ascii="Times New Roman" w:hAnsi="Times New Roman" w:cs="Times New Roman"/>
            <w:sz w:val="24"/>
            <w:szCs w:val="24"/>
          </w:rPr>
          <w:delText xml:space="preserve"> </w:delText>
        </w:r>
        <w:r w:rsidR="00B0214F" w:rsidDel="00EE6000">
          <w:rPr>
            <w:rFonts w:ascii="Times New Roman" w:hAnsi="Times New Roman" w:cs="Times New Roman"/>
            <w:sz w:val="24"/>
            <w:szCs w:val="24"/>
          </w:rPr>
          <w:delText xml:space="preserve">very </w:delText>
        </w:r>
        <w:r w:rsidR="006451B0" w:rsidRPr="0007763B" w:rsidDel="00EE6000">
          <w:rPr>
            <w:rFonts w:ascii="Times New Roman" w:hAnsi="Times New Roman" w:cs="Times New Roman"/>
            <w:sz w:val="24"/>
            <w:szCs w:val="24"/>
          </w:rPr>
          <w:delText>sophisticated m</w:delText>
        </w:r>
      </w:del>
      <w:ins w:id="94" w:author="Patrick James" w:date="2019-10-12T14:36:00Z">
        <w:r>
          <w:rPr>
            <w:rFonts w:ascii="Times New Roman" w:eastAsia="Times New Roman" w:hAnsi="Times New Roman" w:cs="Times New Roman"/>
            <w:sz w:val="24"/>
            <w:szCs w:val="24"/>
          </w:rPr>
          <w:t>M</w:t>
        </w:r>
      </w:ins>
      <w:r w:rsidR="006451B0" w:rsidRPr="0007763B">
        <w:rPr>
          <w:rFonts w:ascii="Times New Roman" w:hAnsi="Times New Roman" w:cs="Times New Roman"/>
          <w:sz w:val="24"/>
          <w:szCs w:val="24"/>
        </w:rPr>
        <w:t>ethods exist to infer demographic history from genetic data</w:t>
      </w:r>
      <w:del w:id="95" w:author="Patrick James" w:date="2019-10-12T14:37:00Z">
        <w:r w:rsidR="006451B0" w:rsidRPr="0007763B" w:rsidDel="00EE6000">
          <w:rPr>
            <w:rFonts w:ascii="Times New Roman" w:hAnsi="Times New Roman" w:cs="Times New Roman"/>
            <w:sz w:val="24"/>
            <w:szCs w:val="24"/>
          </w:rPr>
          <w:delText xml:space="preserve">, even </w:delText>
        </w:r>
      </w:del>
      <w:ins w:id="96" w:author="Patrick James" w:date="2019-10-12T14:37:00Z">
        <w:r>
          <w:rPr>
            <w:rFonts w:ascii="Times New Roman" w:hAnsi="Times New Roman" w:cs="Times New Roman"/>
            <w:sz w:val="24"/>
            <w:szCs w:val="24"/>
          </w:rPr>
          <w:t xml:space="preserve"> </w:t>
        </w:r>
      </w:ins>
      <w:r w:rsidR="006451B0" w:rsidRPr="0007763B">
        <w:rPr>
          <w:rFonts w:ascii="Times New Roman" w:hAnsi="Times New Roman" w:cs="Times New Roman"/>
          <w:sz w:val="24"/>
          <w:szCs w:val="24"/>
        </w:rPr>
        <w:t>from static</w:t>
      </w:r>
      <w:ins w:id="97" w:author="Patrick James" w:date="2019-10-12T14:37:00Z">
        <w:r>
          <w:rPr>
            <w:rFonts w:ascii="Times New Roman" w:hAnsi="Times New Roman" w:cs="Times New Roman"/>
            <w:sz w:val="24"/>
            <w:szCs w:val="24"/>
          </w:rPr>
          <w:t xml:space="preserve"> collected at a single point in </w:t>
        </w:r>
      </w:ins>
      <w:del w:id="98" w:author="Patrick James" w:date="2019-10-12T14:37:00Z">
        <w:r w:rsidR="00F90329" w:rsidDel="00EE6000">
          <w:rPr>
            <w:rFonts w:ascii="Times New Roman" w:hAnsi="Times New Roman" w:cs="Times New Roman"/>
            <w:sz w:val="24"/>
            <w:szCs w:val="24"/>
          </w:rPr>
          <w:delText xml:space="preserve">, i.e. single </w:delText>
        </w:r>
      </w:del>
      <w:r w:rsidR="00F90329">
        <w:rPr>
          <w:rFonts w:ascii="Times New Roman" w:hAnsi="Times New Roman" w:cs="Times New Roman"/>
          <w:sz w:val="24"/>
          <w:szCs w:val="24"/>
        </w:rPr>
        <w:t>time</w:t>
      </w:r>
      <w:r w:rsidR="006451B0" w:rsidRPr="0007763B">
        <w:rPr>
          <w:rFonts w:ascii="Times New Roman" w:hAnsi="Times New Roman" w:cs="Times New Roman"/>
          <w:sz w:val="24"/>
          <w:szCs w:val="24"/>
        </w:rPr>
        <w:t xml:space="preserve"> </w:t>
      </w:r>
      <w:del w:id="99" w:author="Patrick James" w:date="2019-10-12T14:37:00Z">
        <w:r w:rsidR="006451B0" w:rsidRPr="0007763B" w:rsidDel="00EE6000">
          <w:rPr>
            <w:rFonts w:ascii="Times New Roman" w:hAnsi="Times New Roman" w:cs="Times New Roman"/>
            <w:sz w:val="24"/>
            <w:szCs w:val="24"/>
          </w:rPr>
          <w:delText>genetic data</w:delText>
        </w:r>
        <w:r w:rsidR="00F90329" w:rsidDel="00EE6000">
          <w:rPr>
            <w:rFonts w:ascii="Times New Roman" w:hAnsi="Times New Roman" w:cs="Times New Roman"/>
            <w:sz w:val="24"/>
            <w:szCs w:val="24"/>
          </w:rPr>
          <w:delText xml:space="preserve"> </w:delText>
        </w:r>
      </w:del>
      <w:r w:rsidR="00F90329">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{"citationItems":[{"id":"ITEM-1","itemData":{"DOI":"10.1371/journal.pgen.1003905","ISSN":"15537390","abstract":"We introduce a flexible and robust simulation-based framework to infer demographic parameters from the site frequency spectrum (SFS) computed on large genomic datasets. We show that our composite-likelihood approach allows one to study evolutionary models of arbitrary complexity, which cannot be tackled by other current likelihood-based methods. For simple scenarios, our approach compares favorably in terms of accuracy and speed with ∂a∂i, the current reference in the field, while showing better convergence properties for complex models. We first apply our methodology to non-coding genomic SNP data from four human populations. To infer their demographic history, we compare neutral evolutionary models of increasing complexity, including unsampled populations. We further show the versatility of our framework by extending it to the inference of demographic parameters from SNP chips with known ascertainment, such as that recently released by Affymetrix to study human origins. Whereas previous ways of handling ascertained SNPs were either restricted to a single population or only allowed the inference of divergence time between a pair of populations, our framework can correctly infer parameters of more complex models including the divergence of several populations, bottlenecks and migration. We apply this approach to the reconstruction of African demography using two distinct ascertained human SNP panels studied under two evolutionary models. The two SNP panels lead to globally very similar estimates and confidence intervals, and suggest an ancient divergence (&gt;110 Ky) between Yoruba and San populations. Our methodology appears well suited to the study of complex scenarios from large genomic data sets.","author":[{"dropping-particle":"","family":"Excoffier","given":"Laurent","non-dropping-particle":"","parse-names":false,"suffix":""},{"dropping-particle":"","family":"Dupanloup","given":"Isabelle","non-dropping-particle":"","parse-names":false,"suffix":""},{"dropping-particle":"","family":"Huerta-Sánchez","given":"Emilia","non-dropping-particle":"","parse-names":false,"suffix":""},{"dropping-particle":"","family":"Sousa","given":"Vitor C.","non-dropping-particle":"","parse-names":false,"suffix":""},{"dropping-particle":"","family":"Foll","given":"Matthieu","non-dropping-particle":"","parse-names":false,"suffix":""}],"container-title":"PLoS Genetics","id":"ITEM-1","issue":"10","issued":{"date-parts":[["2013"]]},"title":"Robust Demographic Inference from Genomic and SNP Data","type":"article-journal","volume":"9"},"uris":["http://www.mendeley.com/documents/?uuid=21e14d39-e6e9-40d6-ad28-e457893641ca"]},{"id":"ITEM-2","itemData":{"DOI":"10.1371/journal.pgen.1000695","ISSN":"15537390","abstract":"Demographic models built from genetic data play important roles in illuminating prehistorical events and serving as null models in genome scans for selection. We introduce an inference method based on the joint frequency spectrum of genetic variants within and between populations. For candidate models we numerically compute the expected spectrum using a diffusion approximation to the one-locus, two-allele Wright-Fisher process, involving up to three simultaneous populations. Our approach is a composite likelihood scheme, since linkage between neutral loci alters the variance but not the expectation of the frequency spectrum. We thus use bootstraps incorporating linkage to estimate uncertainties for parameters and significance values for hypothesis tests. Our method can also incorporate selection on single sites, predicting the joint distribution of selected alleles among populations experiencing a bevy of evolutionary forces, including expansions, contractions, migrations, and admixture. We model human expansion out of Africa and the settlement of the New World, using 5 Mb of noncoding DNA resequenced in 68 individuals from 4 populations (YRI, CHB, CEU, and MXL) by the Environmental Genome Project. We infer divergence between West African and Eurasian populations 140 thousand years ago (95% confidence interval: 40-270 kya). This is earlier than other genetic studies, in part because we incorporate migration. We estimate the European (CEU) and East Asian (CHB) divergence time to be 23 kya (95% c.i.: 17-43 kya), long after archeological evidence places modern humans in Europe. Finally, we estimate divergence between East Asians (CHB) and Mexican-Americans (MXL) of 22 kya (95% c.i.: 16.3-26.9 kya), and our analysis yields no evidence for subsequent migration. Furthermore, combining our demographic model with a previously estimated distribution of selective effects among newly arising amino acid mutations accurately predicts the frequency spectrum of nonsynonymous variants across three continental populations (YRI, CHB, CEU).","author":[{"dropping-particle":"","family":"Gutenkunst","given":"Ryan N.","non-dropping-particle":"","parse-names":false,"suffix":""},{"dropping-particle":"","family":"Hernandez","given":"Ryan D.","non-dropping-particle":"","parse-names":false,"suffix":""},{"dropping-particle":"","family":"Williamson","given":"Scott H.","non-dropping-particle":"","parse-names":false,"suffix":""},{"dropping-particle":"","family":"Bustamante","given":"Carlos D.","non-dropping-particle":"","parse-names":false,"suffix":""}],"container-title":"PLoS Genetics","id":"ITEM-2","issue":"10","issued":{"date-parts":[["2009"]]},"title":"Inferring the joint demographic history of multiple populations from multidimensional SNP frequency data","type":"article-journal","volume":"5"},"uris":["http://www.mendeley.com/documents/?uuid=c06f5592-1cb2-4a40-9677-0f7b5e875cc8"]},{"id":"ITEM-3","itemData":{"DOI":"10.1534/genetics.113.152462","ISBN":"1943-2631","ISSN":"00166731","PMID":"23821598","abstract":"Comparing allele frequencies among populations that differ in environment has long been a tool for detecting loci involved in local adaptation. However, such analyses are complicated by an imperfect knowledge of population allele frequencies and neutral correlations of allele frequencies among populations due to shared population history and gene flow. Here we develop a set of methods to robustly test for unusual allele frequency patterns, and correlations between environmental variables and allele frequencies while accounting for these complications based on a Bayesian model previously implemented in the software Bayenv. Using this model, we calculate a set of `standardized allele frequencies' that allows investigators to apply tests of their choice to multiple populations, while accounting for sampling and covariance due to population history. We illustrate this first by showing that these standardized frequencies can be used to calculate powerful tests to detect non-parametric correlations with environmental variables, which are also less prone to spurious results due to outlier populations. We then demonstrate how these standardized allele frequencies can be used to construct a test to detect SNPs that deviate strongly from neutral population structure. This test is conceptually related to FST but should be more powerful as we account for population history. We also extend the model to next-generation sequencing of population pools, which is a cost-efficient way to estimate population allele frequencies, but it implies an additional level of sampling noise. The utility of these methods is demonstrated in simulations and by re-analyzing human SNP data from the HGDP populations. An implementation of our method will be available from http://gcbias.org.","author":[{"dropping-particle":"","family":"Günther","given":"Torsten","non-dropping-particle":"","parse-names":false,"suffix":""},{"dropping-particle":"","family":"Coop","given":"Graham","non-dropping-particle":"","parse-names":false,"suffix":""}],"container-title":"Genetics","id":"ITEM-3","issue":"1","issued":{"date-parts":[["2013"]]},"page":"205-220","title":"Robust identification of local adaptation from allele frequencies","type":"article-journal","volume":"195"},"uris":["http://www.mendeley.com/documents/?uuid=1668280d-bfbb-4246-871e-34a8d138cb6b"]}],"mendeley":{"formattedCitation":"(Excoffier, Dupanloup, Huerta-Sánchez, Sousa, &amp; Foll, 2013; Günther &amp; Coop, 2013; Gutenkunst, Hernandez, Williamson, &amp; Bustamante, 2009)","plainTextFormattedCitation":"(Excoffier, Dupanloup, Huerta-Sánchez, Sousa, &amp; Foll, 2013; Günther &amp; Coop, 2013; Gutenkunst, Hernandez, Williamson, &amp; Bustamante, 2009)","previouslyFormattedCitation":"(Excoffier, Dupanloup, Huerta-Sánchez, Sousa, &amp; Foll, 2013; Günther &amp; Coop, 2013; Gutenkunst, Hernandez, Williamson, &amp; Bustamante, 2009)"},"properties":{"noteIndex":0},"schema":"https://github.com/citation-style-language/schema/raw/master/csl-citation.json"}</w:instrText>
      </w:r>
      <w:r w:rsidR="00F90329">
        <w:rPr>
          <w:rFonts w:ascii="Times New Roman" w:hAnsi="Times New Roman" w:cs="Times New Roman"/>
          <w:sz w:val="24"/>
          <w:szCs w:val="24"/>
        </w:rPr>
        <w:fldChar w:fldCharType="separate"/>
      </w:r>
      <w:r w:rsidR="00847992" w:rsidRPr="00847992">
        <w:rPr>
          <w:rFonts w:ascii="Times New Roman" w:hAnsi="Times New Roman" w:cs="Times New Roman"/>
          <w:noProof/>
          <w:sz w:val="24"/>
          <w:szCs w:val="24"/>
        </w:rPr>
        <w:t>(Excoffier, Dupanloup, Huerta-Sánchez, Sousa, &amp; Foll, 2013; Günther &amp; Coop, 2013; Gutenkunst, Hernandez, Williamson, &amp; Bustamante, 2009)</w:t>
      </w:r>
      <w:r w:rsidR="00F90329">
        <w:rPr>
          <w:rFonts w:ascii="Times New Roman" w:hAnsi="Times New Roman" w:cs="Times New Roman"/>
          <w:sz w:val="24"/>
          <w:szCs w:val="24"/>
        </w:rPr>
        <w:fldChar w:fldCharType="end"/>
      </w:r>
      <w:r w:rsidR="006451B0" w:rsidRPr="0007763B">
        <w:rPr>
          <w:rFonts w:ascii="Times New Roman" w:hAnsi="Times New Roman" w:cs="Times New Roman"/>
          <w:sz w:val="24"/>
          <w:szCs w:val="24"/>
        </w:rPr>
        <w:t xml:space="preserve">. </w:t>
      </w:r>
      <w:commentRangeStart w:id="100"/>
      <w:r w:rsidR="006451B0" w:rsidRPr="0007763B">
        <w:rPr>
          <w:rFonts w:ascii="Times New Roman" w:hAnsi="Times New Roman" w:cs="Times New Roman"/>
          <w:sz w:val="24"/>
          <w:szCs w:val="24"/>
        </w:rPr>
        <w:t>However</w:t>
      </w:r>
      <w:r w:rsidR="00EA515D">
        <w:rPr>
          <w:rFonts w:ascii="Times New Roman" w:hAnsi="Times New Roman" w:cs="Times New Roman"/>
          <w:sz w:val="24"/>
          <w:szCs w:val="24"/>
        </w:rPr>
        <w:t xml:space="preserve"> useful</w:t>
      </w:r>
      <w:r w:rsidR="006451B0" w:rsidRPr="0007763B">
        <w:rPr>
          <w:rFonts w:ascii="Times New Roman" w:hAnsi="Times New Roman" w:cs="Times New Roman"/>
          <w:sz w:val="24"/>
          <w:szCs w:val="24"/>
        </w:rPr>
        <w:t xml:space="preserve">, those methods are </w:t>
      </w:r>
      <w:r w:rsidR="00AA3A0B">
        <w:rPr>
          <w:rFonts w:ascii="Times New Roman" w:hAnsi="Times New Roman" w:cs="Times New Roman"/>
          <w:sz w:val="24"/>
          <w:szCs w:val="24"/>
        </w:rPr>
        <w:t xml:space="preserve">usually </w:t>
      </w:r>
      <w:r w:rsidR="00EA515D">
        <w:rPr>
          <w:rFonts w:ascii="Times New Roman" w:hAnsi="Times New Roman" w:cs="Times New Roman"/>
          <w:sz w:val="24"/>
          <w:szCs w:val="24"/>
        </w:rPr>
        <w:t>designed</w:t>
      </w:r>
      <w:r w:rsidR="006451B0" w:rsidRPr="0007763B">
        <w:rPr>
          <w:rFonts w:ascii="Times New Roman" w:hAnsi="Times New Roman" w:cs="Times New Roman"/>
          <w:sz w:val="24"/>
          <w:szCs w:val="24"/>
        </w:rPr>
        <w:t xml:space="preserve"> for very large genetic datasets</w:t>
      </w:r>
      <w:r w:rsidR="005B723C">
        <w:rPr>
          <w:rFonts w:ascii="Times New Roman" w:hAnsi="Times New Roman" w:cs="Times New Roman"/>
          <w:sz w:val="24"/>
          <w:szCs w:val="24"/>
        </w:rPr>
        <w:t xml:space="preserve">, which span </w:t>
      </w:r>
      <w:r w:rsidR="005B723C">
        <w:rPr>
          <w:rFonts w:ascii="Times New Roman" w:hAnsi="Times New Roman" w:cs="Times New Roman"/>
          <w:sz w:val="24"/>
          <w:szCs w:val="24"/>
        </w:rPr>
        <w:lastRenderedPageBreak/>
        <w:t xml:space="preserve">large sections or the whole genome, and need additional input such as information about </w:t>
      </w:r>
      <w:r w:rsidR="00777B9A">
        <w:rPr>
          <w:rFonts w:ascii="Times New Roman" w:hAnsi="Times New Roman" w:cs="Times New Roman"/>
          <w:sz w:val="24"/>
          <w:szCs w:val="24"/>
        </w:rPr>
        <w:t>recombination</w:t>
      </w:r>
      <w:r w:rsidR="005B723C">
        <w:rPr>
          <w:rFonts w:ascii="Times New Roman" w:hAnsi="Times New Roman" w:cs="Times New Roman"/>
          <w:sz w:val="24"/>
          <w:szCs w:val="24"/>
        </w:rPr>
        <w:t xml:space="preserve"> processes </w:t>
      </w:r>
      <w:r w:rsidR="00BC1041">
        <w:rPr>
          <w:rFonts w:ascii="Times New Roman" w:hAnsi="Times New Roman" w:cs="Times New Roman"/>
          <w:sz w:val="24"/>
          <w:szCs w:val="24"/>
        </w:rPr>
        <w:fldChar w:fldCharType="begin" w:fldLock="1"/>
      </w:r>
      <w:r w:rsidR="00BC1041">
        <w:rPr>
          <w:rFonts w:ascii="Times New Roman" w:hAnsi="Times New Roman" w:cs="Times New Roman"/>
          <w:sz w:val="24"/>
          <w:szCs w:val="24"/>
        </w:rPr>
        <w:instrText>ADDIN CSL_CITATION {"citationItems":[{"id":"ITEM-1","itemData":{"DOI":"10.1038/hdy.2012.120","ISSN":"0018067X","abstract":"Reconstructing historical variation of population size from sequence and single-nucleotide polymorphism (SNP) data is valuable for understanding the evolutionary history of species. Changes in the population size of humans have been thoroughly investigated, and we review different methodologies of demographic reconstruction, specifically focusing on human bottlenecks. In addition to the classical approaches based on the site-frequency spectrum (SFS) or based on linkage disequilibrium, we also review more recent approaches that utilize atypical shared genomic fragments, such as identical by descent or homozygous segments between or within individuals. Compared with methods based on the SFS, these methods are well suited for detecting recent bottlenecks. In general, all these various methods suffer from bias and dependencies on confounding factors such as population structure or poor specification of the mutational and recombination processes, which can affect the demographic reconstruction. With the exception of SFS-based methods, the effects of confounding factors on the inference methods remain poorly investigated. We conclude that an important step when investigating population size changes rests on validating the demographic model by investigating to what extent the fitted demographic model can reproduce the main features of the polymorphism data.","author":[{"dropping-particle":"","family":"Gattepaille","given":"L. M.","non-dropping-particle":"","parse-names":false,"suffix":""},{"dropping-particle":"","family":"Jakobsson","given":"M.","non-dropping-particle":"","parse-names":false,"suffix":""},{"dropping-particle":"","family":"Blum","given":"M. G.B.","non-dropping-particle":"","parse-names":false,"suffix":""}],"container-title":"Heredity","id":"ITEM-1","issue":"5","issued":{"date-parts":[["2013"]]},"page":"409-419","publisher":"Nature Publishing Group","title":"Inferring population size changes with sequence and SNP data: Lessons from human bottlenecks","type":"article-journal","volume":"110"},"uris":["http://www.mendeley.com/documents/?uuid=7a6aff89-2fdf-4dce-b807-21e5eb50e8a2"]}],"mendeley":{"formattedCitation":"(Gattepaille, Jakobsson, &amp; Blum, 2013)","plainTextFormattedCitation":"(Gattepaille, Jakobsson, &amp; Blum, 2013)","previouslyFormattedCitation":"(Gattepaille, Jakobsson, &amp; Blum, 2013)"},"properties":{"noteIndex":0},"schema":"https://github.com/citation-style-language/schema/raw/master/csl-citation.json"}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(Gattepaille, Jakobsson, &amp; Blum, 2013)</w:t>
      </w:r>
      <w:r w:rsidR="00BC1041">
        <w:rPr>
          <w:rFonts w:ascii="Times New Roman" w:hAnsi="Times New Roman" w:cs="Times New Roman"/>
          <w:sz w:val="24"/>
          <w:szCs w:val="24"/>
        </w:rPr>
        <w:fldChar w:fldCharType="end"/>
      </w:r>
      <w:r w:rsidR="005B723C">
        <w:rPr>
          <w:rFonts w:ascii="Times New Roman" w:hAnsi="Times New Roman" w:cs="Times New Roman"/>
          <w:sz w:val="24"/>
          <w:szCs w:val="24"/>
        </w:rPr>
        <w:t xml:space="preserve"> </w:t>
      </w:r>
      <w:r w:rsidR="00BC1041">
        <w:rPr>
          <w:rFonts w:ascii="Times New Roman" w:hAnsi="Times New Roman" w:cs="Times New Roman"/>
          <w:sz w:val="24"/>
          <w:szCs w:val="24"/>
        </w:rPr>
        <w:t xml:space="preserve">and </w:t>
      </w:r>
      <w:r w:rsidR="006451B0" w:rsidRPr="0007763B">
        <w:rPr>
          <w:rFonts w:ascii="Times New Roman" w:hAnsi="Times New Roman" w:cs="Times New Roman"/>
          <w:sz w:val="24"/>
          <w:szCs w:val="24"/>
        </w:rPr>
        <w:t>ascertainment</w:t>
      </w:r>
      <w:r w:rsidR="00BC1041">
        <w:rPr>
          <w:rFonts w:ascii="Times New Roman" w:hAnsi="Times New Roman" w:cs="Times New Roman"/>
          <w:sz w:val="24"/>
          <w:szCs w:val="24"/>
        </w:rPr>
        <w:t xml:space="preserve"> bias </w:t>
      </w:r>
      <w:r w:rsidR="00BC1041">
        <w:rPr>
          <w:rFonts w:ascii="Times New Roman" w:hAnsi="Times New Roman" w:cs="Times New Roman"/>
          <w:sz w:val="24"/>
          <w:szCs w:val="24"/>
        </w:rPr>
        <w:fldChar w:fldCharType="begin" w:fldLock="1"/>
      </w:r>
      <w:r w:rsidR="000673CD">
        <w:rPr>
          <w:rFonts w:ascii="Times New Roman" w:hAnsi="Times New Roman" w:cs="Times New Roman"/>
          <w:sz w:val="24"/>
          <w:szCs w:val="24"/>
        </w:rPr>
        <w:instrText>ADDIN CSL_CITATION {"citationItems":[{"id":"ITEM-1","itemData":{"DOI":"10.1534/genetics.166.1.351","ISSN":"00166731","abstract":"We have studied a genome-wide set of single-nucleotide polymorphism (SNP) allele frequency measures for African-American, East Asian, and European-American samples. For this analysis we derived a simple, closed mathematical formulation for the spectrum of expected allele frequencies when the sampled populations have experienced nonstationary demographic histories. The direct calculation generates the spectrum orders of magnitude faster than coalescent simulations do and allows us to generate spectra for a large number of alternative histories on a multidimensional parameter grid. Model-fitting experiments using this grid reveal significant population-specific differences among the demographic histories that best describe the observed allele frequency spectra. European and Asian spectra show a bottleneck-shaped history: a reduction of effective population size in the past followed by a recent phase of size recovery. In contrast, the African-American spectrum shows a history of moderate but uninterrupted population expansion. These differences are expected to have profound consequences for the design of medical association studies. The analytical methods developed for this study, i.e., a closed mathematical formulation for the allele frequency spectrum, correcting the ascertainment bias introduced by shallow SNP sampling, and dealing with variable sample sizes provide a general framework for the analysis of public variation data.","author":[{"dropping-particle":"","family":"Marth","given":"Gabor T.","non-dropping-particle":"","parse-names":false,"suffix":""},{"dropping-particle":"","family":"Czabarka","given":"Eva","non-dropping-particle":"","parse-names":false,"suffix":""},{"dropping-particle":"","family":"Murvai","given":"Janos","non-dropping-particle":"","parse-names":false,"suffix":""},{"dropping-particle":"","family":"Sherry","given":"Stephen T.","non-dropping-particle":"","parse-names":false,"suffix":""}],"container-title":"Genetics","id":"ITEM-1","issue":"1","issued":{"date-parts":[["2004"]]},"page":"351-372","title":"The Allele Frequency Spectrum in Genome-Wide Human Variation Data Reveals Signals of Differential Demographic History in Three Large World Populations","type":"article-journal","volume":"166"},"uris":["http://www.mendeley.com/documents/?uuid=221d0b34-8d4b-4e60-9acb-4b7b90de03c4"]}],"mendeley":{"formattedCitation":"(Marth, Czabarka, Murvai, &amp; Sherry, 2004)","plainTextFormattedCitation":"(Marth, Czabarka, Murvai, &amp; Sherry, 2004)","previouslyFormattedCitation":"(Marth, Czabarka, Murvai, &amp; Sherry, 2004)"},"properties":{"noteIndex":0},"schema":"https://github.com/citation-style-language/schema/raw/master/csl-citation.json"}</w:instrText>
      </w:r>
      <w:r w:rsidR="00BC1041">
        <w:rPr>
          <w:rFonts w:ascii="Times New Roman" w:hAnsi="Times New Roman" w:cs="Times New Roman"/>
          <w:sz w:val="24"/>
          <w:szCs w:val="24"/>
        </w:rPr>
        <w:fldChar w:fldCharType="separate"/>
      </w:r>
      <w:r w:rsidR="00BC1041" w:rsidRPr="00BC1041">
        <w:rPr>
          <w:rFonts w:ascii="Times New Roman" w:hAnsi="Times New Roman" w:cs="Times New Roman"/>
          <w:noProof/>
          <w:sz w:val="24"/>
          <w:szCs w:val="24"/>
        </w:rPr>
        <w:t>(Marth, Czabarka, Murvai, &amp; Sherry, 2004)</w:t>
      </w:r>
      <w:r w:rsidR="00BC1041">
        <w:rPr>
          <w:rFonts w:ascii="Times New Roman" w:hAnsi="Times New Roman" w:cs="Times New Roman"/>
          <w:sz w:val="24"/>
          <w:szCs w:val="24"/>
        </w:rPr>
        <w:fldChar w:fldCharType="end"/>
      </w:r>
      <w:commentRangeEnd w:id="100"/>
      <w:r>
        <w:rPr>
          <w:rStyle w:val="Marquedecommentaire"/>
        </w:rPr>
        <w:commentReference w:id="100"/>
      </w:r>
      <w:r w:rsidR="00BC1041">
        <w:rPr>
          <w:rFonts w:ascii="Times New Roman" w:hAnsi="Times New Roman" w:cs="Times New Roman"/>
          <w:sz w:val="24"/>
          <w:szCs w:val="24"/>
        </w:rPr>
        <w:t xml:space="preserve">. </w:t>
      </w:r>
      <w:commentRangeStart w:id="101"/>
      <w:r w:rsidR="004E13A5" w:rsidRPr="0007763B">
        <w:rPr>
          <w:rFonts w:ascii="Times New Roman" w:eastAsia="Times New Roman" w:hAnsi="Times New Roman" w:cs="Times New Roman"/>
          <w:sz w:val="24"/>
          <w:szCs w:val="24"/>
        </w:rPr>
        <w:t xml:space="preserve">The </w:t>
      </w:r>
      <w:r w:rsidR="00EA515D">
        <w:rPr>
          <w:rFonts w:ascii="Times New Roman" w:eastAsia="Times New Roman" w:hAnsi="Times New Roman" w:cs="Times New Roman"/>
          <w:sz w:val="24"/>
          <w:szCs w:val="24"/>
        </w:rPr>
        <w:t xml:space="preserve">conceptual relevance and </w:t>
      </w:r>
      <w:r w:rsidR="004E13A5" w:rsidRPr="0007763B">
        <w:rPr>
          <w:rFonts w:ascii="Times New Roman" w:eastAsia="Times New Roman" w:hAnsi="Times New Roman" w:cs="Times New Roman"/>
          <w:sz w:val="24"/>
          <w:szCs w:val="24"/>
        </w:rPr>
        <w:t xml:space="preserve">performance </w:t>
      </w:r>
      <w:r w:rsidR="00777B9A">
        <w:rPr>
          <w:rFonts w:ascii="Times New Roman" w:eastAsia="Times New Roman" w:hAnsi="Times New Roman" w:cs="Times New Roman"/>
          <w:sz w:val="24"/>
          <w:szCs w:val="24"/>
        </w:rPr>
        <w:t xml:space="preserve">of </w:t>
      </w:r>
      <w:r w:rsidR="00EA515D">
        <w:rPr>
          <w:rFonts w:ascii="Times New Roman" w:eastAsia="Times New Roman" w:hAnsi="Times New Roman" w:cs="Times New Roman"/>
          <w:sz w:val="24"/>
          <w:szCs w:val="24"/>
        </w:rPr>
        <w:t xml:space="preserve">other commonly used </w:t>
      </w:r>
      <w:r w:rsidR="004E13A5" w:rsidRPr="0007763B">
        <w:rPr>
          <w:rFonts w:ascii="Times New Roman" w:eastAsia="Times New Roman" w:hAnsi="Times New Roman" w:cs="Times New Roman"/>
          <w:sz w:val="24"/>
          <w:szCs w:val="24"/>
        </w:rPr>
        <w:t>approaches</w:t>
      </w:r>
      <w:r w:rsidR="00777B9A">
        <w:rPr>
          <w:rFonts w:ascii="Times New Roman" w:eastAsia="Times New Roman" w:hAnsi="Times New Roman" w:cs="Times New Roman"/>
          <w:sz w:val="24"/>
          <w:szCs w:val="24"/>
        </w:rPr>
        <w:t xml:space="preserve"> focusing on population structure</w:t>
      </w:r>
      <w:r w:rsidR="004E13A5" w:rsidRPr="0007763B">
        <w:rPr>
          <w:rFonts w:ascii="Times New Roman" w:eastAsia="Times New Roman" w:hAnsi="Times New Roman" w:cs="Times New Roman"/>
          <w:sz w:val="24"/>
          <w:szCs w:val="24"/>
        </w:rPr>
        <w:t xml:space="preserve"> (e.g. </w:t>
      </w:r>
      <w:r w:rsidR="005725C7">
        <w:rPr>
          <w:rFonts w:ascii="Times New Roman" w:eastAsia="Times New Roman" w:hAnsi="Times New Roman" w:cs="Times New Roman"/>
          <w:sz w:val="24"/>
          <w:szCs w:val="24"/>
        </w:rPr>
        <w:t>ordination</w:t>
      </w:r>
      <w:r w:rsidR="004E13A5" w:rsidRPr="0007763B">
        <w:rPr>
          <w:rFonts w:ascii="Times New Roman" w:eastAsia="Times New Roman" w:hAnsi="Times New Roman" w:cs="Times New Roman"/>
          <w:sz w:val="24"/>
          <w:szCs w:val="24"/>
        </w:rPr>
        <w:t xml:space="preserve">-based) </w:t>
      </w:r>
      <w:r w:rsidR="00EA515D">
        <w:rPr>
          <w:rFonts w:ascii="Times New Roman" w:eastAsia="Times New Roman" w:hAnsi="Times New Roman" w:cs="Times New Roman"/>
          <w:sz w:val="24"/>
          <w:szCs w:val="24"/>
        </w:rPr>
        <w:t>in</w:t>
      </w:r>
      <w:r w:rsidR="005725C7">
        <w:rPr>
          <w:rFonts w:ascii="Times New Roman" w:eastAsia="Times New Roman" w:hAnsi="Times New Roman" w:cs="Times New Roman"/>
          <w:sz w:val="24"/>
          <w:szCs w:val="24"/>
        </w:rPr>
        <w:t xml:space="preserve"> answer</w:t>
      </w:r>
      <w:r w:rsidR="00EA515D">
        <w:rPr>
          <w:rFonts w:ascii="Times New Roman" w:eastAsia="Times New Roman" w:hAnsi="Times New Roman" w:cs="Times New Roman"/>
          <w:sz w:val="24"/>
          <w:szCs w:val="24"/>
        </w:rPr>
        <w:t>ing</w:t>
      </w:r>
      <w:r w:rsidR="005725C7">
        <w:rPr>
          <w:rFonts w:ascii="Times New Roman" w:eastAsia="Times New Roman" w:hAnsi="Times New Roman" w:cs="Times New Roman"/>
          <w:sz w:val="24"/>
          <w:szCs w:val="24"/>
        </w:rPr>
        <w:t xml:space="preserve"> temporal questions</w:t>
      </w:r>
      <w:r w:rsidR="004E13A5" w:rsidRPr="0007763B">
        <w:rPr>
          <w:rFonts w:ascii="Times New Roman" w:eastAsia="Times New Roman" w:hAnsi="Times New Roman" w:cs="Times New Roman"/>
          <w:sz w:val="24"/>
          <w:szCs w:val="24"/>
        </w:rPr>
        <w:t>, where</w:t>
      </w:r>
      <w:r w:rsidR="005725C7">
        <w:rPr>
          <w:rFonts w:ascii="Times New Roman" w:eastAsia="Times New Roman" w:hAnsi="Times New Roman" w:cs="Times New Roman"/>
          <w:sz w:val="24"/>
          <w:szCs w:val="24"/>
        </w:rPr>
        <w:t xml:space="preserve"> one</w:t>
      </w:r>
      <w:r w:rsidR="004E13A5" w:rsidRPr="0007763B">
        <w:rPr>
          <w:rFonts w:ascii="Times New Roman" w:eastAsia="Times New Roman" w:hAnsi="Times New Roman" w:cs="Times New Roman"/>
          <w:sz w:val="24"/>
          <w:szCs w:val="24"/>
        </w:rPr>
        <w:t xml:space="preserve"> objective is to find which population has indeed changed more significantly than others in the landscape, has not been evaluated</w:t>
      </w:r>
      <w:r w:rsidR="00EA515D">
        <w:rPr>
          <w:rFonts w:ascii="Times New Roman" w:eastAsia="Times New Roman" w:hAnsi="Times New Roman" w:cs="Times New Roman"/>
          <w:sz w:val="24"/>
          <w:szCs w:val="24"/>
        </w:rPr>
        <w:t xml:space="preserve"> to our knowledge</w:t>
      </w:r>
      <w:r w:rsidR="004E13A5" w:rsidRPr="0007763B">
        <w:rPr>
          <w:rFonts w:ascii="Times New Roman" w:eastAsia="Times New Roman" w:hAnsi="Times New Roman" w:cs="Times New Roman"/>
          <w:sz w:val="24"/>
          <w:szCs w:val="24"/>
        </w:rPr>
        <w:t>.</w:t>
      </w:r>
      <w:commentRangeEnd w:id="101"/>
      <w:r>
        <w:rPr>
          <w:rStyle w:val="Marquedecommentaire"/>
        </w:rPr>
        <w:commentReference w:id="101"/>
      </w:r>
      <w:r w:rsidR="004E13A5" w:rsidRPr="0007763B">
        <w:rPr>
          <w:rFonts w:ascii="Times New Roman" w:eastAsia="Times New Roman" w:hAnsi="Times New Roman" w:cs="Times New Roman"/>
          <w:sz w:val="24"/>
          <w:szCs w:val="24"/>
        </w:rPr>
        <w:t xml:space="preserve"> </w:t>
      </w:r>
      <w:r w:rsidR="00EA515D">
        <w:rPr>
          <w:rFonts w:ascii="Times New Roman" w:eastAsia="Times New Roman" w:hAnsi="Times New Roman" w:cs="Times New Roman"/>
          <w:sz w:val="24"/>
          <w:szCs w:val="24"/>
        </w:rPr>
        <w:t xml:space="preserve">Some studies have directly used genetic differentiation metrics such as </w:t>
      </w:r>
      <w:proofErr w:type="spellStart"/>
      <w:r w:rsidR="00EA515D">
        <w:rPr>
          <w:rFonts w:ascii="Times New Roman" w:eastAsia="Times New Roman" w:hAnsi="Times New Roman" w:cs="Times New Roman"/>
          <w:sz w:val="24"/>
          <w:szCs w:val="24"/>
        </w:rPr>
        <w:t>Fst</w:t>
      </w:r>
      <w:proofErr w:type="spellEnd"/>
      <w:r w:rsidR="00EA515D">
        <w:rPr>
          <w:rFonts w:ascii="Times New Roman" w:eastAsia="Times New Roman" w:hAnsi="Times New Roman" w:cs="Times New Roman"/>
          <w:sz w:val="24"/>
          <w:szCs w:val="24"/>
        </w:rPr>
        <w:t>, to evaluate temporal change</w:t>
      </w:r>
      <w:r w:rsid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fldChar w:fldCharType="begin" w:fldLock="1"/>
      </w:r>
      <w:r w:rsidR="00347EEB">
        <w:rPr>
          <w:rFonts w:ascii="Times New Roman" w:eastAsia="Times New Roman" w:hAnsi="Times New Roman" w:cs="Times New Roman"/>
          <w:sz w:val="24"/>
          <w:szCs w:val="24"/>
        </w:rPr>
        <w:instrText>ADDIN CSL_CITATION {"citationItems":[{"id":"ITEM-1","itemData":{"DOI":"10.1038/s41598-019-43435-9","ISBN":"4159801943","ISSN":"20452322","abstract":"the assessment of the mechanisms and patterns of larval connectivity between geographically separated populations leads to a better understanding of benthic marine population dynamics, especially in commercially valuable species. This study investigated for the first time the fine-scale temporal genetic variability of new settlers and their origins in a benthic marine organism with one of the longest pelagic larval phases, the Caribbean spiny lobster (Panulirus argus). We genotyped newly settled postlarvae in the Florida Keys and adults of spiny lobster from the Florida Keys and throughout the Caribbean Sea. We identified strong larval connectivity between Dominican Republic, Belize, Nicaragua, the Florida Keys, and West-Florida. the larval dispersal modeling suggests that Florida’s lobster population could receive recruits from within and from other areas outside its state and national maritime boundaries. The genetic analyses refine the oceanographic model indicating that the connectivity patterns described could also result from unknown parental populations sourcing adults and postlarvae in different spawning seasons to the Florida Keys. We discuss the importance of small temporal scales to identify patterns in larval export. Our findings are significant on two levels. From the larval dispersal perspective, genetic results and biophysical modeling identify patterns of gene flow enhancing persistence of local populations. From an economic and fishery perspective, P. argus is the most important commercial species in the Caribbean and our results inform how considering larval source and sink dynamics across international boundaries could improve management plans at local, national, and regional levels.","author":[{"dropping-particle":"","family":"Segura-Gar</w:instrText>
      </w:r>
      <w:r w:rsidR="00347EEB" w:rsidRPr="00053498">
        <w:rPr>
          <w:rFonts w:ascii="Times New Roman" w:eastAsia="Times New Roman" w:hAnsi="Times New Roman" w:cs="Times New Roman"/>
          <w:sz w:val="24"/>
          <w:szCs w:val="24"/>
          <w:lang w:val="fr-CA"/>
        </w:rPr>
        <w:instrText>cía","given":"I.","non-dropping-particle":"","parse-names":false,"suffix":""},{"dropping-particle":"","family":"Garavelli","given":"L.","non-dropping-particle":"","parse-names":false,"suffix":""},{"dropping-particle":"","family":"Tringali","given":"M.","non-dropping-particle":"","parse-names":false,"suffix":""},{"dropping-particle":"","family":"Matthews","given":"T.","non-dropping-particle":"","parse-names":false,"suffix":""},{"dropping-particle":"","family":"Chérubin","given":"L. M.","non-dropping-particle":"","parse-names":false,"suffix":""},{"dropping-particle":"","family":"Hunt","given":"J.","non-dropping-particle":"","parse-names":false,"suffix":""},{"dropping-particle":"","family":"Box","given":"S. J.","non-dropping-particle":"","parse-names":false,"suffix":""}],"container-title":"Scientific Reports","id":"ITEM-1","issue":"1","issued":{"date-parts":[["2019"]]},"page":"1-9","title":"Reconstruction of larval origins based on genetic relatedness and biophysical modeling","type":"article-journal","volume":"9"},"uris":["http://www.mendeley.com/documents/?uuid=1a71448c-4e3e-4d57-a1ae-0d8e447e4885"]}],"mendeley":{"formattedCitation":"(Segura-García et al., 2019)","manualFormatting":"(e.g. Larroque et al 2019b; Segura-García et al., 2019)","plainTextFormattedCitation":"(Segura-García et al., 2019)","previouslyFormattedCitation":"(Segura-García et al., 2019)"},"properties":{"noteIndex":0},"schema":"https://github.com/citation-style-language/schema/raw/master/csl-citation.json"}</w:instrText>
      </w:r>
      <w:r w:rsidR="000673CD">
        <w:rPr>
          <w:rFonts w:ascii="Times New Roman" w:eastAsia="Times New Roman" w:hAnsi="Times New Roman" w:cs="Times New Roman"/>
          <w:sz w:val="24"/>
          <w:szCs w:val="24"/>
        </w:rPr>
        <w:fldChar w:fldCharType="separate"/>
      </w:r>
      <w:r w:rsidR="000673CD" w:rsidRPr="000673CD">
        <w:rPr>
          <w:rFonts w:ascii="Times New Roman" w:eastAsia="Times New Roman" w:hAnsi="Times New Roman" w:cs="Times New Roman"/>
          <w:noProof/>
          <w:sz w:val="24"/>
          <w:szCs w:val="24"/>
          <w:lang w:val="fr-CA"/>
        </w:rPr>
        <w:t>(e.g.</w:t>
      </w:r>
      <w:r w:rsidR="000673CD">
        <w:rPr>
          <w:rFonts w:ascii="Times New Roman" w:eastAsia="Times New Roman" w:hAnsi="Times New Roman" w:cs="Times New Roman"/>
          <w:noProof/>
          <w:sz w:val="24"/>
          <w:szCs w:val="24"/>
          <w:lang w:val="fr-CA"/>
        </w:rPr>
        <w:t xml:space="preserve"> Larroque et al 2019b; </w:t>
      </w:r>
      <w:r w:rsidR="000673CD" w:rsidRPr="000673CD">
        <w:rPr>
          <w:rFonts w:ascii="Times New Roman" w:eastAsia="Times New Roman" w:hAnsi="Times New Roman" w:cs="Times New Roman"/>
          <w:noProof/>
          <w:sz w:val="24"/>
          <w:szCs w:val="24"/>
          <w:lang w:val="fr-CA"/>
        </w:rPr>
        <w:t>Segura-García et al., 2019)</w:t>
      </w:r>
      <w:r w:rsidR="000673CD">
        <w:rPr>
          <w:rFonts w:ascii="Times New Roman" w:eastAsia="Times New Roman" w:hAnsi="Times New Roman" w:cs="Times New Roman"/>
          <w:sz w:val="24"/>
          <w:szCs w:val="24"/>
        </w:rPr>
        <w:fldChar w:fldCharType="end"/>
      </w:r>
      <w:r w:rsidR="00E455A2" w:rsidRPr="000673CD">
        <w:rPr>
          <w:rFonts w:ascii="Times New Roman" w:eastAsia="Times New Roman" w:hAnsi="Times New Roman" w:cs="Times New Roman"/>
          <w:sz w:val="24"/>
          <w:szCs w:val="24"/>
          <w:lang w:val="fr-CA"/>
        </w:rPr>
        <w:t xml:space="preserve">. </w:t>
      </w:r>
      <w:r w:rsidR="00E455A2">
        <w:rPr>
          <w:rFonts w:ascii="Times New Roman" w:eastAsia="Times New Roman" w:hAnsi="Times New Roman" w:cs="Times New Roman"/>
          <w:sz w:val="24"/>
          <w:szCs w:val="24"/>
        </w:rPr>
        <w:t xml:space="preserve">However, translating </w:t>
      </w:r>
      <w:commentRangeStart w:id="102"/>
      <w:r w:rsidR="00E455A2">
        <w:rPr>
          <w:rFonts w:ascii="Times New Roman" w:eastAsia="Times New Roman" w:hAnsi="Times New Roman" w:cs="Times New Roman"/>
          <w:sz w:val="24"/>
          <w:szCs w:val="24"/>
        </w:rPr>
        <w:t xml:space="preserve">biological assumptions and our spatial understanding </w:t>
      </w:r>
      <w:r w:rsidR="000673CD">
        <w:rPr>
          <w:rFonts w:ascii="Times New Roman" w:eastAsia="Times New Roman" w:hAnsi="Times New Roman" w:cs="Times New Roman"/>
          <w:sz w:val="24"/>
          <w:szCs w:val="24"/>
        </w:rPr>
        <w:t xml:space="preserve">of </w:t>
      </w:r>
      <w:proofErr w:type="spellStart"/>
      <w:r w:rsidR="00E455A2">
        <w:rPr>
          <w:rFonts w:ascii="Times New Roman" w:eastAsia="Times New Roman" w:hAnsi="Times New Roman" w:cs="Times New Roman"/>
          <w:sz w:val="24"/>
          <w:szCs w:val="24"/>
        </w:rPr>
        <w:t>Fst</w:t>
      </w:r>
      <w:proofErr w:type="spellEnd"/>
      <w:r w:rsidR="00E455A2">
        <w:rPr>
          <w:rFonts w:ascii="Times New Roman" w:eastAsia="Times New Roman" w:hAnsi="Times New Roman" w:cs="Times New Roman"/>
          <w:sz w:val="24"/>
          <w:szCs w:val="24"/>
        </w:rPr>
        <w:t>-based results to the temporal dimension</w:t>
      </w:r>
      <w:r w:rsidR="00771580">
        <w:rPr>
          <w:rFonts w:ascii="Times New Roman" w:eastAsia="Times New Roman" w:hAnsi="Times New Roman" w:cs="Times New Roman"/>
          <w:sz w:val="24"/>
          <w:szCs w:val="24"/>
        </w:rPr>
        <w:t xml:space="preserve"> is not straightforward</w:t>
      </w:r>
      <w:r w:rsidR="00E455A2">
        <w:rPr>
          <w:rFonts w:ascii="Times New Roman" w:eastAsia="Times New Roman" w:hAnsi="Times New Roman" w:cs="Times New Roman"/>
          <w:sz w:val="24"/>
          <w:szCs w:val="24"/>
        </w:rPr>
        <w:t xml:space="preserve">, </w:t>
      </w:r>
      <w:commentRangeEnd w:id="102"/>
      <w:r>
        <w:rPr>
          <w:rStyle w:val="Marquedecommentaire"/>
        </w:rPr>
        <w:commentReference w:id="102"/>
      </w:r>
      <w:r w:rsidR="00771580">
        <w:rPr>
          <w:rFonts w:ascii="Times New Roman" w:eastAsia="Times New Roman" w:hAnsi="Times New Roman" w:cs="Times New Roman"/>
          <w:sz w:val="24"/>
          <w:szCs w:val="24"/>
        </w:rPr>
        <w:t>as</w:t>
      </w:r>
      <w:r w:rsidR="00E455A2">
        <w:rPr>
          <w:rFonts w:ascii="Times New Roman" w:eastAsia="Times New Roman" w:hAnsi="Times New Roman" w:cs="Times New Roman"/>
          <w:sz w:val="24"/>
          <w:szCs w:val="24"/>
        </w:rPr>
        <w:t xml:space="preserve"> disentang</w:t>
      </w:r>
      <w:r w:rsidR="00771580">
        <w:rPr>
          <w:rFonts w:ascii="Times New Roman" w:eastAsia="Times New Roman" w:hAnsi="Times New Roman" w:cs="Times New Roman"/>
          <w:sz w:val="24"/>
          <w:szCs w:val="24"/>
        </w:rPr>
        <w:t>ling</w:t>
      </w:r>
      <w:r w:rsidR="00E455A2">
        <w:rPr>
          <w:rFonts w:ascii="Times New Roman" w:eastAsia="Times New Roman" w:hAnsi="Times New Roman" w:cs="Times New Roman"/>
          <w:sz w:val="24"/>
          <w:szCs w:val="24"/>
        </w:rPr>
        <w:t xml:space="preserve"> spatial from temporal effects is a challenge (Skoglund et al 2014)</w:t>
      </w:r>
      <w:r w:rsidR="00EA515D">
        <w:rPr>
          <w:rFonts w:ascii="Times New Roman" w:eastAsia="Times New Roman" w:hAnsi="Times New Roman" w:cs="Times New Roman"/>
          <w:sz w:val="24"/>
          <w:szCs w:val="24"/>
        </w:rPr>
        <w:t>.</w:t>
      </w:r>
      <w:r w:rsidR="00F62EA3">
        <w:rPr>
          <w:rFonts w:ascii="Times New Roman" w:eastAsia="Times New Roman" w:hAnsi="Times New Roman" w:cs="Times New Roman"/>
          <w:sz w:val="24"/>
          <w:szCs w:val="24"/>
        </w:rPr>
        <w:t xml:space="preserve"> </w:t>
      </w:r>
      <w:commentRangeStart w:id="103"/>
      <w:r w:rsidR="00F320FC">
        <w:rPr>
          <w:rFonts w:ascii="Times New Roman" w:eastAsia="Times New Roman" w:hAnsi="Times New Roman" w:cs="Times New Roman"/>
          <w:sz w:val="24"/>
          <w:szCs w:val="24"/>
        </w:rPr>
        <w:t>Nevertheless, t</w:t>
      </w:r>
      <w:r w:rsidR="004E13A5" w:rsidRPr="0007763B">
        <w:rPr>
          <w:rFonts w:ascii="Times New Roman" w:eastAsia="Times New Roman" w:hAnsi="Times New Roman" w:cs="Times New Roman"/>
          <w:sz w:val="24"/>
          <w:szCs w:val="24"/>
        </w:rPr>
        <w:t xml:space="preserve">he rapid pace of global loss of genetic diversity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{"citationItems":[{"id":"ITEM-1","itemData":{"DOI":"10.1111/eva.12810","ISSN":"1752-4571","abstract":"Genetic variation underpins population fitness and adaptive potential. Thus it plays a key role in any species&amp;#039; probability of long-term persistence, particularly under global climate change. Genetic variation can be lost in a single generation but its replenishment may take hundreds of generations. For that reason safeguarding genetic variation is considered fundamental to maintaining biodiversity, and is an Aichi Target for 2020. As human activities are driving declines in many wild populations, genetic variation is also likely declining. However the magnitude of ongoing genetic variation loss has not been assessed, despite its importance. Here we show a 6 percent decline in within-population genetic variation of wild organisms since the industrial revolution. The erosion of genetic variation has been most severe for island species, with an 18 percent average decline. We also identified several key taxonomic and geographic information gaps that must be urgently addressed. Our results are consistent with single time-point meta-analyses that indicated genetic variation is likely declining. However, our results represent the first confirmation of a global decline, and estimate of the magnitude of the genetic variation lost from wild populations.","author":[{"dropping-particle":"","family":"Leigh","given":"Deborah M.","non-dropping-particle":"","parse-names":false,"suffix":""},{"dropping-particle":"","family":"Hendry","given":"Andrew P.","non-dropping-particle":"","parse-names":false,"suffix":""},{"dropping-particle":"","family":"Vázquez‐Domínguez","given":"Ella","non-dropping-particle":"","parse-names":false,"suffix":""},{"dropping-particle":"","family":"Friesen","given":"Vicki L","non-dropping-particle":"","parse-names":false,"suffix":""}],"container-title":"Evolutionary Applications","id":"ITEM-1","issue":"April","issued":{"date-parts":[["2019"]]},"page":"1-8","title":"Estimated six percent loss of genetic variation in wild populations since the industrial revolution","type":"article-journal"},"uris":["http://www.mendeley.com/documents/?uuid=91c1cbbf-f655-49cd-8943-5c0a434cec6f"]}],"mendeley":{"formattedCitation":"(Leigh, Hendry, Vázquez‐Domínguez, &amp; Friesen, 2019)","plainTextFormattedCitation":"(Leigh, Hendry, Vázquez‐Domínguez, &amp; Friesen, 2019)","previouslyFormattedCitation":"(Leigh, Hendry, Vázquez‐Domínguez, &amp; Friesen, 2019)"},"properties":{"noteIndex":0},"schema":"https://github.com/citation-style-language/schema/raw/master/csl-citation.json"}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(Leigh, Hendry, Vázquez‐Domínguez, &amp; Friesen, 2019)</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 xml:space="preserve">, is making it increasingly important to move beyond, single sampling/time, snapshot research </w:t>
      </w:r>
      <w:r w:rsidR="004E13A5" w:rsidRPr="0007763B">
        <w:rPr>
          <w:rFonts w:ascii="Times New Roman" w:eastAsia="Times New Roman" w:hAnsi="Times New Roman" w:cs="Times New Roman"/>
          <w:sz w:val="24"/>
          <w:szCs w:val="24"/>
        </w:rPr>
        <w:fldChar w:fldCharType="begin" w:fldLock="1"/>
      </w:r>
      <w:r w:rsidR="004E13A5" w:rsidRPr="0007763B">
        <w:rPr>
          <w:rFonts w:ascii="Times New Roman" w:eastAsia="Times New Roman" w:hAnsi="Times New Roman" w:cs="Times New Roman"/>
          <w:sz w:val="24"/>
          <w:szCs w:val="24"/>
        </w:rPr>
        <w:instrText>ADDIN CSL_CITATION {"citationItems":[{"id":"ITEM-1","itemData":{"DOI":"10.1111/eva.12617","ISSN":"17524571","abstract":"© 2018 The Authors. Evolutionary Applications published by John Wiley  &amp;  Sons Ltd Landscape genetic studies typically focus on the evolutionary processes that give rise to spatial patterns that are quantified at a single point in time. Although landscape change is widely recognized as a strong driver of microevolutionary processes, few landscape genetic studies have directly evaluated the change in spatial genetic structure (SGS) over time with concurrent changes in landscape pattern. We introduce a novel approach to analyze landscape genetic data through time. We demonstrate this approach using genotyped samples (n = 569) from a large black bear (Ursus americanus) population in Michigan (USA) that were harvested during 3 years (2002, 2006, and 2010). We identified areas that were consistently occupied over this 9-year period and quantified temporal variation in SGS. Then, we evaluated alternative hypotheses about effects of changes in landscape features (e.g., deforestation or crop conversion) on fine-scale SGS among years using spatial autoregressive modeling and model selection. Relative measures of landscape change such as magnitude of landscape change (i.e., number of patches changing from suitable to unsuitable states or vice versa), and during later periods, measures of fragmentation (i.e., patch aggregation and cohesion) were associated with change in SGS. Our results stress the importance of conducting time series studies for the conservation and management of wildlife inhabiting rapidly changing landscapes.","author":[{"dropping-particle":"","family":"Draheim","given":"Hope M.","non-dropping-particle":"","parse-names":false,"suffix":""},{"dropping-particle":"","family":"Moore","given":"Jennifer A.","non-dropping-particle":"","parse-names":false,"suffix":""},{"dropping-particle":"","family":"Fortin","given":"Marie Josée","non-dropping-particle":"","parse-names":false,"suffix":""},{"dropping-particle":"","family":"Scribner","given":"Kim T.","non-dropping-particle":"","parse-names":false,"suffix":""}],"container-title":"Evolutionary Applications","id":"ITEM-1","issue":"8","issued":{"date-parts":[["2018"]]},"page":"1219-1230","title":"Beyond the snapshot: Landscape genetic analysis of time series data reveal responses of American black bears to landscape change","type":"article-journal","volume":"11"},"uris":["http://www.mendeley.com/documents/?uuid=40922df3-d52b-44b8-b962-974459281831"]}],"mendeley":{"formattedCitation":"(Draheim, Moore, Fortin, &amp; Scribner, 2018)","plainTextFormattedCitation":"(Draheim, Moore, Fortin, &amp; Scribner, 2018)","previouslyFormattedCitation":"(Draheim, Moore, Fortin, &amp; Scribner, 2018)"},"properties":{"noteIndex":0},"schema":"https://github.com/citation-style-language/schema/raw/master/csl-citation.json"}</w:instrText>
      </w:r>
      <w:r w:rsidR="004E13A5" w:rsidRPr="0007763B">
        <w:rPr>
          <w:rFonts w:ascii="Times New Roman" w:eastAsia="Times New Roman" w:hAnsi="Times New Roman" w:cs="Times New Roman"/>
          <w:sz w:val="24"/>
          <w:szCs w:val="24"/>
        </w:rPr>
        <w:fldChar w:fldCharType="separate"/>
      </w:r>
      <w:r w:rsidR="004E13A5" w:rsidRPr="0007763B">
        <w:rPr>
          <w:rFonts w:ascii="Times New Roman" w:eastAsia="Times New Roman" w:hAnsi="Times New Roman" w:cs="Times New Roman"/>
          <w:noProof/>
          <w:sz w:val="24"/>
          <w:szCs w:val="24"/>
        </w:rPr>
        <w:t>(Draheim, Moore, Fortin, &amp; Scribner, 2018)</w:t>
      </w:r>
      <w:r w:rsidR="004E13A5" w:rsidRPr="0007763B">
        <w:rPr>
          <w:rFonts w:ascii="Times New Roman" w:eastAsia="Times New Roman" w:hAnsi="Times New Roman" w:cs="Times New Roman"/>
          <w:sz w:val="24"/>
          <w:szCs w:val="24"/>
        </w:rPr>
        <w:fldChar w:fldCharType="end"/>
      </w:r>
      <w:r w:rsidR="004E13A5" w:rsidRPr="0007763B">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w:t>
      </w:r>
      <w:commentRangeEnd w:id="103"/>
      <w:r w:rsidR="002D2EEA">
        <w:rPr>
          <w:rStyle w:val="Marquedecommentaire"/>
        </w:rPr>
        <w:commentReference w:id="103"/>
      </w:r>
      <w:r w:rsidR="00F320FC">
        <w:rPr>
          <w:rFonts w:ascii="Times New Roman" w:eastAsia="Times New Roman" w:hAnsi="Times New Roman" w:cs="Times New Roman"/>
          <w:sz w:val="24"/>
          <w:szCs w:val="24"/>
        </w:rPr>
        <w:t xml:space="preserve">Testing whether significant </w:t>
      </w:r>
      <w:commentRangeStart w:id="104"/>
      <w:del w:id="105" w:author="Patrick James" w:date="2019-10-13T10:40:00Z">
        <w:r w:rsidR="00F320FC" w:rsidDel="00C5132F">
          <w:rPr>
            <w:rFonts w:ascii="Times New Roman" w:eastAsia="Times New Roman" w:hAnsi="Times New Roman" w:cs="Times New Roman"/>
            <w:sz w:val="24"/>
            <w:szCs w:val="24"/>
          </w:rPr>
          <w:delText xml:space="preserve">and atypical </w:delText>
        </w:r>
      </w:del>
      <w:r w:rsidR="00F320FC">
        <w:rPr>
          <w:rFonts w:ascii="Times New Roman" w:eastAsia="Times New Roman" w:hAnsi="Times New Roman" w:cs="Times New Roman"/>
          <w:sz w:val="24"/>
          <w:szCs w:val="24"/>
        </w:rPr>
        <w:t>change</w:t>
      </w:r>
      <w:r w:rsidR="00492594">
        <w:rPr>
          <w:rFonts w:ascii="Times New Roman" w:eastAsia="Times New Roman" w:hAnsi="Times New Roman" w:cs="Times New Roman"/>
          <w:sz w:val="24"/>
          <w:szCs w:val="24"/>
        </w:rPr>
        <w:t>, relative to the metapopulation</w:t>
      </w:r>
      <w:commentRangeEnd w:id="104"/>
      <w:r>
        <w:rPr>
          <w:rStyle w:val="Marquedecommentaire"/>
        </w:rPr>
        <w:commentReference w:id="104"/>
      </w:r>
      <w:r w:rsidR="00492594">
        <w:rPr>
          <w:rFonts w:ascii="Times New Roman" w:eastAsia="Times New Roman" w:hAnsi="Times New Roman" w:cs="Times New Roman"/>
          <w:sz w:val="24"/>
          <w:szCs w:val="24"/>
        </w:rPr>
        <w:t>,</w:t>
      </w:r>
      <w:r w:rsidR="00F320FC">
        <w:rPr>
          <w:rFonts w:ascii="Times New Roman" w:eastAsia="Times New Roman" w:hAnsi="Times New Roman" w:cs="Times New Roman"/>
          <w:sz w:val="24"/>
          <w:szCs w:val="24"/>
        </w:rPr>
        <w:t xml:space="preserve"> has occurred in a population based on </w:t>
      </w:r>
      <w:r w:rsidR="00492594">
        <w:rPr>
          <w:rFonts w:ascii="Times New Roman" w:eastAsia="Times New Roman" w:hAnsi="Times New Roman" w:cs="Times New Roman"/>
          <w:sz w:val="24"/>
          <w:szCs w:val="24"/>
        </w:rPr>
        <w:t>limited</w:t>
      </w:r>
      <w:r w:rsidR="000673CD" w:rsidRPr="000673CD">
        <w:rPr>
          <w:rFonts w:ascii="Times New Roman" w:eastAsia="Times New Roman" w:hAnsi="Times New Roman" w:cs="Times New Roman"/>
          <w:sz w:val="24"/>
          <w:szCs w:val="24"/>
        </w:rPr>
        <w:t xml:space="preserve"> </w:t>
      </w:r>
      <w:r w:rsidR="000673CD">
        <w:rPr>
          <w:rFonts w:ascii="Times New Roman" w:eastAsia="Times New Roman" w:hAnsi="Times New Roman" w:cs="Times New Roman"/>
          <w:sz w:val="24"/>
          <w:szCs w:val="24"/>
        </w:rPr>
        <w:t xml:space="preserve">time series </w:t>
      </w:r>
      <w:r w:rsidR="00F320FC">
        <w:rPr>
          <w:rFonts w:ascii="Times New Roman" w:eastAsia="Times New Roman" w:hAnsi="Times New Roman" w:cs="Times New Roman"/>
          <w:sz w:val="24"/>
          <w:szCs w:val="24"/>
        </w:rPr>
        <w:t>genetic data</w:t>
      </w:r>
      <w:r w:rsidR="00492594">
        <w:rPr>
          <w:rFonts w:ascii="Times New Roman" w:eastAsia="Times New Roman" w:hAnsi="Times New Roman" w:cs="Times New Roman"/>
          <w:sz w:val="24"/>
          <w:szCs w:val="24"/>
        </w:rPr>
        <w:t xml:space="preserve">, such as microsatellites or </w:t>
      </w:r>
      <w:commentRangeStart w:id="106"/>
      <w:r w:rsidR="00492594">
        <w:rPr>
          <w:rFonts w:ascii="Times New Roman" w:eastAsia="Times New Roman" w:hAnsi="Times New Roman" w:cs="Times New Roman"/>
          <w:sz w:val="24"/>
          <w:szCs w:val="24"/>
        </w:rPr>
        <w:t xml:space="preserve">unphased </w:t>
      </w:r>
      <w:commentRangeEnd w:id="106"/>
      <w:r w:rsidR="00C5132F">
        <w:rPr>
          <w:rStyle w:val="Marquedecommentaire"/>
        </w:rPr>
        <w:commentReference w:id="106"/>
      </w:r>
      <w:r w:rsidR="00492594">
        <w:rPr>
          <w:rFonts w:ascii="Times New Roman" w:eastAsia="Times New Roman" w:hAnsi="Times New Roman" w:cs="Times New Roman"/>
          <w:sz w:val="24"/>
          <w:szCs w:val="24"/>
        </w:rPr>
        <w:t>and patchy SNP datasets</w:t>
      </w:r>
      <w:r w:rsidR="00F320FC">
        <w:rPr>
          <w:rFonts w:ascii="Times New Roman" w:eastAsia="Times New Roman" w:hAnsi="Times New Roman" w:cs="Times New Roman"/>
          <w:sz w:val="24"/>
          <w:szCs w:val="24"/>
        </w:rPr>
        <w:t>, remains a challenge.</w:t>
      </w:r>
    </w:p>
    <w:p w14:paraId="2BC3A1E0" w14:textId="454D37B0" w:rsidR="000E1A78" w:rsidRPr="0007763B" w:rsidRDefault="004E13A5" w:rsidP="004E13A5">
      <w:pPr>
        <w:spacing w:after="240" w:line="480" w:lineRule="auto"/>
        <w:rPr>
          <w:rFonts w:ascii="Times New Roman" w:eastAsia="Times New Roman" w:hAnsi="Times New Roman" w:cs="Times New Roman"/>
          <w:sz w:val="24"/>
          <w:szCs w:val="24"/>
        </w:rPr>
      </w:pPr>
      <w:commentRangeStart w:id="107"/>
      <w:r w:rsidRPr="0007763B">
        <w:rPr>
          <w:rFonts w:ascii="Times New Roman" w:eastAsia="Times New Roman" w:hAnsi="Times New Roman" w:cs="Times New Roman"/>
          <w:sz w:val="24"/>
          <w:szCs w:val="24"/>
        </w:rPr>
        <w:t>A</w:t>
      </w:r>
      <w:commentRangeEnd w:id="107"/>
      <w:r w:rsidR="00C5132F">
        <w:rPr>
          <w:rStyle w:val="Marquedecommentaire"/>
        </w:rPr>
        <w:commentReference w:id="107"/>
      </w:r>
      <w:r w:rsidRPr="0007763B">
        <w:rPr>
          <w:rFonts w:ascii="Times New Roman" w:eastAsia="Times New Roman" w:hAnsi="Times New Roman" w:cs="Times New Roman"/>
          <w:sz w:val="24"/>
          <w:szCs w:val="24"/>
        </w:rPr>
        <w:t xml:space="preserve"> </w:t>
      </w:r>
      <w:commentRangeStart w:id="108"/>
      <w:r w:rsidRPr="0007763B">
        <w:rPr>
          <w:rFonts w:ascii="Times New Roman" w:eastAsia="Times New Roman" w:hAnsi="Times New Roman" w:cs="Times New Roman"/>
          <w:sz w:val="24"/>
          <w:szCs w:val="24"/>
        </w:rPr>
        <w:t xml:space="preserve">permutation-based </w:t>
      </w:r>
      <w:commentRangeEnd w:id="108"/>
      <w:r w:rsidR="007B0795">
        <w:rPr>
          <w:rStyle w:val="Marquedecommentaire"/>
        </w:rPr>
        <w:commentReference w:id="108"/>
      </w:r>
      <w:r w:rsidRPr="0007763B">
        <w:rPr>
          <w:rFonts w:ascii="Times New Roman" w:eastAsia="Times New Roman" w:hAnsi="Times New Roman" w:cs="Times New Roman"/>
          <w:sz w:val="24"/>
          <w:szCs w:val="24"/>
        </w:rPr>
        <w:t xml:space="preserve">statistical inference method for the analysis of spatial-temporal changes in community composition have recently been proposed </w:t>
      </w: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ADDIN CSL_CITATION {"citationItems":[{"id":"ITEM-1","itemData":{"DOI":"10.1098/rspb.2013.2728","ISSN":"14712954","abstract":"This review focuses on the analysis of temporal beta diversity, which is the variation in community composition along time in a study area. Temporal beta diversity is measured by the variance of the multivariate community composition time series and that variance can be partitioned using appropriate statistical methods. Some of these methods are classical, such as simple or canonical ordination, whereas others are recent, including the methods of temporal eigenfunction analysis developed for multiscale exploration (i.e. addressing several scales of variation) of univariate or multivariate response data, reviewed, to our knowledge for the first time in this review. These methods are illustrated with ecological data from 13 years of benthic surveys in Chesapeake Bay, USA. The following methods are applied to the Chesapeake data: distance-based Moran's eigenvector maps, asymmetric eigenvector maps, scalogram, variation partitioning, multivariate correlogram, multivariate regression tree, and two-way MANOVA to study temporal and space-time variability. Local (temporal) contributions to beta diversity (LCBD indices) are computed and analysed graphically and by regression against environmental variables, and the role of species in determining the LCBD values is analysed by correlation analysis. A tutorial detailing the analyses in the R language is provided in an appendix.","author":[{"dropping-particle":"","family":"Legendre","given":"Pierre","non-dropping-particle":"","parse-names":false,"suffix":""},{"dropping-particle":"","family":"Gauthier","given":"Olivier","non-dropping-particle":"","parse-names":false,"suffix":""}],"container-title":"Proceedings of the Royal Society B: Biological Sciences","id":"ITEM-1","issue":"1778","issued":{"date-parts":[["2014"]]},"title":"Statistical methods for temporal and space-time analysis of community composition data","type":"article-journal","volume":"281"},"uris":["http://www.mendeley.com/documents/?uuid=5f4e31e3-afb4-44a5-8731-826795640561"]},{"id":"ITEM-2","itemData":{"DOI":"10.1111/2041-210X.12438","ISSN":"2041210X","abstract":"Range migrations in response to climate change, invasive species and the emergence of novel ecosystems highlight the importance of temporal turnover in community composition as a fundamental part of global change in the Anthropocene. Temporal turnover is usually quantified using a variety of metrics initially developed to capture spatial change. However, temporal turnover is the consequence of unidirectional community dynamics resulting from processes such as population growth, colonisation and local extinction. Here, we develop a framework based on community dynamics, and propose a new temporal turnover measure. A simulation study and an analysis of an estuarine fish community both clearly demonstrate that our proposed turnover measure offers additional insights relative to spatial-context-based metrics. Our approach reveals whether community turnover is due to shifts in community composition or in community abundance, and identifies the species and/or environmental factors that are responsible for any change.","author":[{"dropping-particle":"","family":"Shimadzu","given":"Hideyasu","non-dropping-particle":"","parse-names":false,"suffix":""},{"dropping-particle":"","family":"Dornelas","given":"Maria","non-dropping-particle":"","parse-names":false,"suffix":""},{"dropping-particle":"","family":"Magurran","given":"Anne E.","non-dropping-particle":"","parse-names":false,"suffix":""}],"container-title":"Methods in Ecology and Evolution","id":"ITEM-2","issue":"12","issued":{"date-parts":[["2015"]]},"page":"1384-1394","title":"Measuring temporal turnover in ecological communities","type":"article-journal","volume":"6"},"uris":["http://www.mendeley.com/documents/?uuid=9e3c17bb-2e99-4c3e-8366-9fead25d46ff"]}],"mendeley":{"formattedCitation":"(Legendre &amp; Gauthier, 2014; Shimadzu, Dornelas, &amp; Magurran, 2015)","plainTextFormattedCitation":"(Legendre &amp; Gauthier, 2014; Shimadzu, Dornelas, &amp; Magurran, 2015)","previouslyFormattedCitation":"(Legendre &amp; Gauthier, 2014; Shimadzu, Dornelas, &amp; Magurran, 2015)"},"properties":{"noteIndex":0},"schema":"https://github.com/citation-style-language/schema/raw/master/csl-citation.json"}</w:instrText>
      </w:r>
      <w:r w:rsidRPr="0007763B">
        <w:rPr>
          <w:rFonts w:ascii="Times New Roman" w:eastAsia="Times New Roman" w:hAnsi="Times New Roman" w:cs="Times New Roman"/>
          <w:sz w:val="24"/>
          <w:szCs w:val="24"/>
        </w:rPr>
        <w:fldChar w:fldCharType="separate"/>
      </w:r>
      <w:r w:rsidRPr="0007763B">
        <w:rPr>
          <w:rFonts w:ascii="Times New Roman" w:eastAsia="Times New Roman" w:hAnsi="Times New Roman" w:cs="Times New Roman"/>
          <w:noProof/>
          <w:sz w:val="24"/>
          <w:szCs w:val="24"/>
        </w:rPr>
        <w:t>(Legendre &amp; Gauthier, 2014; Shimadzu, Dornelas, &amp; Magurran, 2015)</w:t>
      </w:r>
      <w:r w:rsidRPr="0007763B">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 Temporal Beta-diversity Indices (TB</w:t>
      </w:r>
      <w:r w:rsidR="00A538F0">
        <w:rPr>
          <w:rFonts w:ascii="Times New Roman" w:eastAsia="Times New Roman" w:hAnsi="Times New Roman" w:cs="Times New Roman"/>
          <w:sz w:val="24"/>
          <w:szCs w:val="24"/>
        </w:rPr>
        <w:t>I; Legendre 2019</w:t>
      </w:r>
      <w:r w:rsidRPr="0007763B">
        <w:rPr>
          <w:rFonts w:ascii="Times New Roman" w:eastAsia="Times New Roman" w:hAnsi="Times New Roman" w:cs="Times New Roman"/>
          <w:sz w:val="24"/>
          <w:szCs w:val="24"/>
        </w:rPr>
        <w:t xml:space="preserve">) </w:t>
      </w:r>
      <w:del w:id="109" w:author="Patrick James" w:date="2019-10-13T10:45:00Z">
        <w:r w:rsidRPr="0007763B" w:rsidDel="00C5132F">
          <w:rPr>
            <w:rFonts w:ascii="Times New Roman" w:eastAsia="Times New Roman" w:hAnsi="Times New Roman" w:cs="Times New Roman"/>
            <w:sz w:val="24"/>
            <w:szCs w:val="24"/>
          </w:rPr>
          <w:delText xml:space="preserve">were designed to </w:delText>
        </w:r>
      </w:del>
      <w:r w:rsidRPr="0007763B">
        <w:rPr>
          <w:rFonts w:ascii="Times New Roman" w:eastAsia="Times New Roman" w:hAnsi="Times New Roman" w:cs="Times New Roman"/>
          <w:sz w:val="24"/>
          <w:szCs w:val="24"/>
        </w:rPr>
        <w:t>asses</w:t>
      </w:r>
      <w:r w:rsidR="00E43BA5" w:rsidRPr="0007763B">
        <w:rPr>
          <w:rFonts w:ascii="Times New Roman" w:eastAsia="Times New Roman" w:hAnsi="Times New Roman" w:cs="Times New Roman"/>
          <w:sz w:val="24"/>
          <w:szCs w:val="24"/>
        </w:rPr>
        <w:t>s</w:t>
      </w:r>
      <w:r w:rsidRPr="0007763B">
        <w:rPr>
          <w:rFonts w:ascii="Times New Roman" w:eastAsia="Times New Roman" w:hAnsi="Times New Roman" w:cs="Times New Roman"/>
          <w:sz w:val="24"/>
          <w:szCs w:val="24"/>
        </w:rPr>
        <w:t xml:space="preserve"> </w:t>
      </w:r>
      <w:ins w:id="110" w:author="Patrick James" w:date="2019-10-13T10:46:00Z">
        <w:r w:rsidR="00C5132F">
          <w:rPr>
            <w:rFonts w:ascii="Times New Roman" w:eastAsia="Times New Roman" w:hAnsi="Times New Roman" w:cs="Times New Roman"/>
            <w:sz w:val="24"/>
            <w:szCs w:val="24"/>
          </w:rPr>
          <w:t xml:space="preserve">the significance of changes </w:t>
        </w:r>
      </w:ins>
      <w:del w:id="111" w:author="Patrick James" w:date="2019-10-13T10:46:00Z">
        <w:r w:rsidRPr="0007763B" w:rsidDel="00C5132F">
          <w:rPr>
            <w:rFonts w:ascii="Times New Roman" w:eastAsia="Times New Roman" w:hAnsi="Times New Roman" w:cs="Times New Roman"/>
            <w:sz w:val="24"/>
            <w:szCs w:val="24"/>
          </w:rPr>
          <w:delText xml:space="preserve">whether there are sites where the difference </w:delText>
        </w:r>
      </w:del>
      <w:r w:rsidRPr="0007763B">
        <w:rPr>
          <w:rFonts w:ascii="Times New Roman" w:eastAsia="Times New Roman" w:hAnsi="Times New Roman" w:cs="Times New Roman"/>
          <w:sz w:val="24"/>
          <w:szCs w:val="24"/>
        </w:rPr>
        <w:t xml:space="preserve">in community composition </w:t>
      </w:r>
      <w:del w:id="112" w:author="Patrick James" w:date="2019-10-13T10:46:00Z">
        <w:r w:rsidRPr="0007763B" w:rsidDel="00C5132F">
          <w:rPr>
            <w:rFonts w:ascii="Times New Roman" w:eastAsia="Times New Roman" w:hAnsi="Times New Roman" w:cs="Times New Roman"/>
            <w:sz w:val="24"/>
            <w:szCs w:val="24"/>
          </w:rPr>
          <w:delText>between survey times seems exceptionally large</w:delText>
        </w:r>
      </w:del>
      <w:ins w:id="113" w:author="Patrick James" w:date="2019-10-13T10:46:00Z">
        <w:r w:rsidR="00C5132F">
          <w:rPr>
            <w:rFonts w:ascii="Times New Roman" w:eastAsia="Times New Roman" w:hAnsi="Times New Roman" w:cs="Times New Roman"/>
            <w:sz w:val="24"/>
            <w:szCs w:val="24"/>
          </w:rPr>
          <w:t>through time</w:t>
        </w:r>
      </w:ins>
      <w:r w:rsidRPr="0007763B">
        <w:rPr>
          <w:rFonts w:ascii="Times New Roman" w:eastAsia="Times New Roman" w:hAnsi="Times New Roman" w:cs="Times New Roman"/>
          <w:sz w:val="24"/>
          <w:szCs w:val="24"/>
        </w:rPr>
        <w:t xml:space="preserve">. </w:t>
      </w:r>
      <w:del w:id="114" w:author="Patrick James" w:date="2019-10-13T10:52:00Z">
        <w:r w:rsidRPr="0007763B" w:rsidDel="005159F5">
          <w:rPr>
            <w:rFonts w:ascii="Times New Roman" w:eastAsia="Times New Roman" w:hAnsi="Times New Roman" w:cs="Times New Roman"/>
            <w:sz w:val="24"/>
            <w:szCs w:val="24"/>
          </w:rPr>
          <w:delText>This approach has not yet been tested nor applied to the question of temporal variation in genetic data</w:delText>
        </w:r>
        <w:r w:rsidR="00AA3A0B" w:rsidDel="005159F5">
          <w:rPr>
            <w:rFonts w:ascii="Times New Roman" w:eastAsia="Times New Roman" w:hAnsi="Times New Roman" w:cs="Times New Roman"/>
            <w:sz w:val="24"/>
            <w:szCs w:val="24"/>
          </w:rPr>
          <w:delText xml:space="preserve">, and could potentially help us achieve the goal of detecting genetic change from limited time </w:delText>
        </w:r>
        <w:r w:rsidR="00AA3A0B" w:rsidDel="005159F5">
          <w:rPr>
            <w:rFonts w:ascii="Times New Roman" w:eastAsia="Times New Roman" w:hAnsi="Times New Roman" w:cs="Times New Roman"/>
            <w:sz w:val="24"/>
            <w:szCs w:val="24"/>
          </w:rPr>
          <w:lastRenderedPageBreak/>
          <w:delText>series datasets</w:delText>
        </w:r>
        <w:r w:rsidRPr="0007763B" w:rsidDel="005159F5">
          <w:rPr>
            <w:rFonts w:ascii="Times New Roman" w:eastAsia="Times New Roman" w:hAnsi="Times New Roman" w:cs="Times New Roman"/>
            <w:sz w:val="24"/>
            <w:szCs w:val="24"/>
          </w:rPr>
          <w:delText xml:space="preserve">. </w:delText>
        </w:r>
      </w:del>
      <w:ins w:id="115" w:author="Patrick James" w:date="2019-10-13T10:52:00Z">
        <w:r w:rsidR="00074A90">
          <w:rPr>
            <w:rFonts w:ascii="Times New Roman" w:eastAsia="Times New Roman" w:hAnsi="Times New Roman" w:cs="Times New Roman"/>
            <w:sz w:val="24"/>
            <w:szCs w:val="24"/>
          </w:rPr>
          <w:t xml:space="preserve"> Given the conceptual similarity between </w:t>
        </w:r>
      </w:ins>
      <w:ins w:id="116" w:author="Patrick James" w:date="2019-10-13T10:53:00Z">
        <w:r w:rsidR="00074A90">
          <w:rPr>
            <w:rFonts w:ascii="Times New Roman" w:eastAsia="Times New Roman" w:hAnsi="Times New Roman" w:cs="Times New Roman"/>
            <w:sz w:val="24"/>
            <w:szCs w:val="24"/>
          </w:rPr>
          <w:t xml:space="preserve">the question of how </w:t>
        </w:r>
        <w:proofErr w:type="spellStart"/>
        <w:r w:rsidR="00074A90">
          <w:rPr>
            <w:rFonts w:ascii="Times New Roman" w:eastAsia="Times New Roman" w:hAnsi="Times New Roman" w:cs="Times New Roman"/>
            <w:sz w:val="24"/>
            <w:szCs w:val="24"/>
          </w:rPr>
          <w:t>mutli</w:t>
        </w:r>
        <w:proofErr w:type="spellEnd"/>
        <w:r w:rsidR="00074A90">
          <w:rPr>
            <w:rFonts w:ascii="Times New Roman" w:eastAsia="Times New Roman" w:hAnsi="Times New Roman" w:cs="Times New Roman"/>
            <w:sz w:val="24"/>
            <w:szCs w:val="24"/>
          </w:rPr>
          <w:t xml:space="preserve">-species communities might change through time and our </w:t>
        </w:r>
        <w:proofErr w:type="spellStart"/>
        <w:r w:rsidR="00074A90">
          <w:rPr>
            <w:rFonts w:ascii="Times New Roman" w:eastAsia="Times New Roman" w:hAnsi="Times New Roman" w:cs="Times New Roman"/>
            <w:sz w:val="24"/>
            <w:szCs w:val="24"/>
          </w:rPr>
          <w:t>quesitn</w:t>
        </w:r>
        <w:proofErr w:type="spellEnd"/>
        <w:r w:rsidR="00074A90">
          <w:rPr>
            <w:rFonts w:ascii="Times New Roman" w:eastAsia="Times New Roman" w:hAnsi="Times New Roman" w:cs="Times New Roman"/>
            <w:sz w:val="24"/>
            <w:szCs w:val="24"/>
          </w:rPr>
          <w:t xml:space="preserve"> of </w:t>
        </w:r>
      </w:ins>
      <w:proofErr w:type="spellStart"/>
      <w:ins w:id="117" w:author="Patrick James" w:date="2019-10-13T10:54:00Z">
        <w:r w:rsidR="00074A90">
          <w:rPr>
            <w:rFonts w:ascii="Times New Roman" w:eastAsia="Times New Roman" w:hAnsi="Times New Roman" w:cs="Times New Roman"/>
            <w:sz w:val="24"/>
            <w:szCs w:val="24"/>
          </w:rPr>
          <w:t>of</w:t>
        </w:r>
        <w:proofErr w:type="spellEnd"/>
        <w:r w:rsidR="00074A90">
          <w:rPr>
            <w:rFonts w:ascii="Times New Roman" w:eastAsia="Times New Roman" w:hAnsi="Times New Roman" w:cs="Times New Roman"/>
            <w:sz w:val="24"/>
            <w:szCs w:val="24"/>
          </w:rPr>
          <w:t xml:space="preserve"> monitoring genetic change through time, we expect that TBI can be applied/modified for the </w:t>
        </w:r>
      </w:ins>
      <w:ins w:id="118" w:author="Patrick James" w:date="2019-10-13T10:55:00Z">
        <w:r w:rsidR="00074A90">
          <w:rPr>
            <w:rFonts w:ascii="Times New Roman" w:eastAsia="Times New Roman" w:hAnsi="Times New Roman" w:cs="Times New Roman"/>
            <w:sz w:val="24"/>
            <w:szCs w:val="24"/>
          </w:rPr>
          <w:t>analysis</w:t>
        </w:r>
      </w:ins>
      <w:ins w:id="119" w:author="Patrick James" w:date="2019-10-13T10:54:00Z">
        <w:r w:rsidR="00074A90">
          <w:rPr>
            <w:rFonts w:ascii="Times New Roman" w:eastAsia="Times New Roman" w:hAnsi="Times New Roman" w:cs="Times New Roman"/>
            <w:sz w:val="24"/>
            <w:szCs w:val="24"/>
          </w:rPr>
          <w:t xml:space="preserve"> of multi-locus genotypic data. </w:t>
        </w:r>
      </w:ins>
      <w:r w:rsidRPr="0007763B">
        <w:rPr>
          <w:rFonts w:ascii="Times New Roman" w:eastAsia="Times New Roman" w:hAnsi="Times New Roman" w:cs="Times New Roman"/>
          <w:sz w:val="24"/>
          <w:szCs w:val="24"/>
        </w:rPr>
        <w:t>The method involves estimating temporal change in each sampling site between two dates using a dissimilarity index/distance,</w:t>
      </w:r>
      <w:r w:rsidR="00A538F0">
        <w:rPr>
          <w:rFonts w:ascii="Times New Roman" w:eastAsia="Times New Roman" w:hAnsi="Times New Roman" w:cs="Times New Roman"/>
          <w:sz w:val="24"/>
          <w:szCs w:val="24"/>
        </w:rPr>
        <w:t xml:space="preserve"> and</w:t>
      </w:r>
      <w:r w:rsidRPr="0007763B">
        <w:rPr>
          <w:rFonts w:ascii="Times New Roman" w:eastAsia="Times New Roman" w:hAnsi="Times New Roman" w:cs="Times New Roman"/>
          <w:sz w:val="24"/>
          <w:szCs w:val="24"/>
        </w:rPr>
        <w:t xml:space="preserve"> testing the significance of each change through permutations</w:t>
      </w:r>
      <w:r w:rsidR="00A538F0">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commentRangeStart w:id="120"/>
      <w:r w:rsidRPr="0007763B">
        <w:rPr>
          <w:rFonts w:ascii="Times New Roman" w:eastAsia="Times New Roman" w:hAnsi="Times New Roman" w:cs="Times New Roman"/>
          <w:sz w:val="24"/>
          <w:szCs w:val="24"/>
        </w:rPr>
        <w:t xml:space="preserve">Comparing genetic data at two different dates, whether or not they were separated by an </w:t>
      </w:r>
      <w:r w:rsidRPr="0007763B">
        <w:rPr>
          <w:rFonts w:ascii="Times New Roman" w:eastAsia="Times New Roman" w:hAnsi="Times New Roman" w:cs="Times New Roman"/>
          <w:i/>
          <w:sz w:val="24"/>
          <w:szCs w:val="24"/>
        </w:rPr>
        <w:t>a priori</w:t>
      </w:r>
      <w:r w:rsidRPr="0007763B">
        <w:rPr>
          <w:rFonts w:ascii="Times New Roman" w:eastAsia="Times New Roman" w:hAnsi="Times New Roman" w:cs="Times New Roman"/>
          <w:sz w:val="24"/>
          <w:szCs w:val="24"/>
        </w:rPr>
        <w:t xml:space="preserve"> known event, may help us understand more </w:t>
      </w:r>
      <w:commentRangeStart w:id="121"/>
      <w:r w:rsidRPr="0007763B">
        <w:rPr>
          <w:rFonts w:ascii="Times New Roman" w:eastAsia="Times New Roman" w:hAnsi="Times New Roman" w:cs="Times New Roman"/>
          <w:sz w:val="24"/>
          <w:szCs w:val="24"/>
        </w:rPr>
        <w:t>about the ecologica</w:t>
      </w:r>
      <w:r w:rsidR="005C6117">
        <w:rPr>
          <w:rFonts w:ascii="Times New Roman" w:eastAsia="Times New Roman" w:hAnsi="Times New Roman" w:cs="Times New Roman"/>
          <w:sz w:val="24"/>
          <w:szCs w:val="24"/>
        </w:rPr>
        <w:t>l processes shaping the system.</w:t>
      </w:r>
      <w:commentRangeEnd w:id="120"/>
      <w:r w:rsidR="00074A90">
        <w:rPr>
          <w:rStyle w:val="Marquedecommentaire"/>
        </w:rPr>
        <w:commentReference w:id="120"/>
      </w:r>
      <w:commentRangeEnd w:id="121"/>
      <w:r w:rsidR="00074A90">
        <w:rPr>
          <w:rStyle w:val="Marquedecommentaire"/>
        </w:rPr>
        <w:commentReference w:id="121"/>
      </w:r>
    </w:p>
    <w:p w14:paraId="749E51B2" w14:textId="4C26A895" w:rsidR="00965170" w:rsidRPr="0007763B" w:rsidRDefault="006F04E2" w:rsidP="0096517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In this study, we </w:t>
      </w:r>
      <w:ins w:id="122" w:author="Patrick James" w:date="2019-10-13T11:03:00Z">
        <w:r w:rsidR="001411DE">
          <w:rPr>
            <w:rFonts w:ascii="Times New Roman" w:eastAsia="Times New Roman" w:hAnsi="Times New Roman" w:cs="Times New Roman"/>
            <w:sz w:val="24"/>
            <w:szCs w:val="24"/>
          </w:rPr>
          <w:t>build up</w:t>
        </w:r>
      </w:ins>
      <w:ins w:id="123" w:author="Patrick James" w:date="2019-10-13T11:02:00Z">
        <w:r w:rsidR="001411DE">
          <w:rPr>
            <w:rFonts w:ascii="Times New Roman" w:eastAsia="Times New Roman" w:hAnsi="Times New Roman" w:cs="Times New Roman"/>
            <w:sz w:val="24"/>
            <w:szCs w:val="24"/>
          </w:rPr>
          <w:t xml:space="preserve">on </w:t>
        </w:r>
      </w:ins>
      <w:ins w:id="124" w:author="Patrick James" w:date="2019-10-13T11:03:00Z">
        <w:r w:rsidR="001411DE">
          <w:rPr>
            <w:rFonts w:ascii="Times New Roman" w:eastAsia="Times New Roman" w:hAnsi="Times New Roman" w:cs="Times New Roman"/>
            <w:sz w:val="24"/>
            <w:szCs w:val="24"/>
          </w:rPr>
          <w:t xml:space="preserve">the temporal beta diversity indices framework to </w:t>
        </w:r>
      </w:ins>
      <w:del w:id="125" w:author="Patrick James" w:date="2019-10-13T11:02:00Z">
        <w:r w:rsidR="004E13A5" w:rsidRPr="0007763B" w:rsidDel="00BF391B">
          <w:rPr>
            <w:rFonts w:ascii="Times New Roman" w:eastAsia="Times New Roman" w:hAnsi="Times New Roman" w:cs="Times New Roman"/>
            <w:sz w:val="24"/>
            <w:szCs w:val="24"/>
          </w:rPr>
          <w:delText>describe</w:delText>
        </w:r>
      </w:del>
      <w:del w:id="126" w:author="Patrick James" w:date="2019-10-13T10:56:00Z">
        <w:r w:rsidR="00962B5C" w:rsidRPr="0007763B" w:rsidDel="00074A90">
          <w:rPr>
            <w:rFonts w:ascii="Times New Roman" w:eastAsia="Times New Roman" w:hAnsi="Times New Roman" w:cs="Times New Roman"/>
            <w:sz w:val="24"/>
            <w:szCs w:val="24"/>
          </w:rPr>
          <w:delText>d</w:delText>
        </w:r>
      </w:del>
      <w:del w:id="127" w:author="Patrick James" w:date="2019-10-13T11:02:00Z">
        <w:r w:rsidR="004E13A5" w:rsidRPr="0007763B" w:rsidDel="00BF391B">
          <w:rPr>
            <w:rFonts w:ascii="Times New Roman" w:eastAsia="Times New Roman" w:hAnsi="Times New Roman" w:cs="Times New Roman"/>
            <w:sz w:val="24"/>
            <w:szCs w:val="24"/>
          </w:rPr>
          <w:delText xml:space="preserve"> a</w:delText>
        </w:r>
        <w:r w:rsidR="00962B5C" w:rsidRPr="0007763B" w:rsidDel="00BF391B">
          <w:rPr>
            <w:rFonts w:ascii="Times New Roman" w:eastAsia="Times New Roman" w:hAnsi="Times New Roman" w:cs="Times New Roman"/>
            <w:sz w:val="24"/>
            <w:szCs w:val="24"/>
          </w:rPr>
          <w:delText>nd test</w:delText>
        </w:r>
      </w:del>
      <w:del w:id="128" w:author="Patrick James" w:date="2019-10-13T10:56:00Z">
        <w:r w:rsidR="00962B5C" w:rsidRPr="0007763B" w:rsidDel="00074A90">
          <w:rPr>
            <w:rFonts w:ascii="Times New Roman" w:eastAsia="Times New Roman" w:hAnsi="Times New Roman" w:cs="Times New Roman"/>
            <w:sz w:val="24"/>
            <w:szCs w:val="24"/>
          </w:rPr>
          <w:delText>ed</w:delText>
        </w:r>
      </w:del>
      <w:del w:id="129" w:author="Patrick James" w:date="2019-10-13T11:02:00Z">
        <w:r w:rsidR="00962B5C" w:rsidRPr="0007763B" w:rsidDel="00BF391B">
          <w:rPr>
            <w:rFonts w:ascii="Times New Roman" w:eastAsia="Times New Roman" w:hAnsi="Times New Roman" w:cs="Times New Roman"/>
            <w:sz w:val="24"/>
            <w:szCs w:val="24"/>
          </w:rPr>
          <w:delText xml:space="preserve"> </w:delText>
        </w:r>
      </w:del>
      <w:ins w:id="130" w:author="Patrick James" w:date="2019-10-13T11:02:00Z">
        <w:r w:rsidR="00BF391B">
          <w:rPr>
            <w:rFonts w:ascii="Times New Roman" w:eastAsia="Times New Roman" w:hAnsi="Times New Roman" w:cs="Times New Roman"/>
            <w:sz w:val="24"/>
            <w:szCs w:val="24"/>
          </w:rPr>
          <w:t xml:space="preserve">develop and apply </w:t>
        </w:r>
      </w:ins>
      <w:r w:rsidR="00962B5C" w:rsidRPr="0007763B">
        <w:rPr>
          <w:rFonts w:ascii="Times New Roman" w:eastAsia="Times New Roman" w:hAnsi="Times New Roman" w:cs="Times New Roman"/>
          <w:sz w:val="24"/>
          <w:szCs w:val="24"/>
        </w:rPr>
        <w:t>a</w:t>
      </w:r>
      <w:r w:rsidR="004E13A5" w:rsidRPr="0007763B">
        <w:rPr>
          <w:rFonts w:ascii="Times New Roman" w:eastAsia="Times New Roman" w:hAnsi="Times New Roman" w:cs="Times New Roman"/>
          <w:sz w:val="24"/>
          <w:szCs w:val="24"/>
        </w:rPr>
        <w:t xml:space="preserve"> method to </w:t>
      </w:r>
      <w:ins w:id="131" w:author="Patrick James" w:date="2019-10-13T10:58:00Z">
        <w:r w:rsidR="00BF391B">
          <w:rPr>
            <w:rFonts w:ascii="Times New Roman" w:eastAsia="Times New Roman" w:hAnsi="Times New Roman" w:cs="Times New Roman"/>
            <w:sz w:val="24"/>
            <w:szCs w:val="24"/>
          </w:rPr>
          <w:t xml:space="preserve">quantify and statistically assess temporal variation </w:t>
        </w:r>
      </w:ins>
      <w:ins w:id="132" w:author="Patrick James" w:date="2019-10-13T10:59:00Z">
        <w:r w:rsidR="00BF391B">
          <w:rPr>
            <w:rFonts w:ascii="Times New Roman" w:eastAsia="Times New Roman" w:hAnsi="Times New Roman" w:cs="Times New Roman"/>
            <w:sz w:val="24"/>
            <w:szCs w:val="24"/>
          </w:rPr>
          <w:t xml:space="preserve">in (spatial?) genetic </w:t>
        </w:r>
      </w:ins>
      <w:ins w:id="133" w:author="Patrick James" w:date="2019-10-13T11:03:00Z">
        <w:r w:rsidR="001411DE">
          <w:rPr>
            <w:rFonts w:ascii="Times New Roman" w:eastAsia="Times New Roman" w:hAnsi="Times New Roman" w:cs="Times New Roman"/>
            <w:sz w:val="24"/>
            <w:szCs w:val="24"/>
          </w:rPr>
          <w:t xml:space="preserve">diversity </w:t>
        </w:r>
      </w:ins>
      <w:del w:id="134" w:author="Patrick James" w:date="2019-10-13T10:59:00Z">
        <w:r w:rsidR="004E13A5" w:rsidRPr="0007763B" w:rsidDel="00BF391B">
          <w:rPr>
            <w:rFonts w:ascii="Times New Roman" w:eastAsia="Times New Roman" w:hAnsi="Times New Roman" w:cs="Times New Roman"/>
            <w:sz w:val="24"/>
            <w:szCs w:val="24"/>
          </w:rPr>
          <w:delText>identify locations that have undergone significant genetic change through time</w:delText>
        </w:r>
      </w:del>
      <w:r w:rsidR="004E13A5" w:rsidRPr="0007763B">
        <w:rPr>
          <w:rFonts w:ascii="Times New Roman" w:eastAsia="Times New Roman" w:hAnsi="Times New Roman" w:cs="Times New Roman"/>
          <w:sz w:val="24"/>
          <w:szCs w:val="24"/>
        </w:rPr>
        <w:t xml:space="preserve">. </w:t>
      </w:r>
      <w:del w:id="135" w:author="Patrick James" w:date="2019-10-13T10:59:00Z">
        <w:r w:rsidR="004E13A5" w:rsidRPr="0007763B" w:rsidDel="00BF391B">
          <w:rPr>
            <w:rFonts w:ascii="Times New Roman" w:eastAsia="Times New Roman" w:hAnsi="Times New Roman" w:cs="Times New Roman"/>
            <w:sz w:val="24"/>
            <w:szCs w:val="24"/>
          </w:rPr>
          <w:delText>Identify</w:delText>
        </w:r>
        <w:r w:rsidR="001A5222" w:rsidDel="00BF391B">
          <w:rPr>
            <w:rFonts w:ascii="Times New Roman" w:eastAsia="Times New Roman" w:hAnsi="Times New Roman" w:cs="Times New Roman"/>
            <w:sz w:val="24"/>
            <w:szCs w:val="24"/>
          </w:rPr>
          <w:delText>ing</w:delText>
        </w:r>
        <w:r w:rsidR="004E13A5" w:rsidRPr="0007763B" w:rsidDel="00BF391B">
          <w:rPr>
            <w:rFonts w:ascii="Times New Roman" w:eastAsia="Times New Roman" w:hAnsi="Times New Roman" w:cs="Times New Roman"/>
            <w:sz w:val="24"/>
            <w:szCs w:val="24"/>
          </w:rPr>
          <w:delText xml:space="preserve"> such locations, and q</w:delText>
        </w:r>
      </w:del>
      <w:ins w:id="136" w:author="Patrick James" w:date="2019-10-13T10:59:00Z">
        <w:r w:rsidR="00BF391B">
          <w:rPr>
            <w:rFonts w:ascii="Times New Roman" w:eastAsia="Times New Roman" w:hAnsi="Times New Roman" w:cs="Times New Roman"/>
            <w:sz w:val="24"/>
            <w:szCs w:val="24"/>
          </w:rPr>
          <w:t>Q</w:t>
        </w:r>
      </w:ins>
      <w:r w:rsidR="004E13A5" w:rsidRPr="0007763B">
        <w:rPr>
          <w:rFonts w:ascii="Times New Roman" w:eastAsia="Times New Roman" w:hAnsi="Times New Roman" w:cs="Times New Roman"/>
          <w:sz w:val="24"/>
          <w:szCs w:val="24"/>
        </w:rPr>
        <w:t xml:space="preserve">uantifying </w:t>
      </w:r>
      <w:del w:id="137" w:author="Patrick James" w:date="2019-10-13T10:59:00Z">
        <w:r w:rsidR="004E13A5" w:rsidRPr="0007763B" w:rsidDel="00BF391B">
          <w:rPr>
            <w:rFonts w:ascii="Times New Roman" w:eastAsia="Times New Roman" w:hAnsi="Times New Roman" w:cs="Times New Roman"/>
            <w:sz w:val="24"/>
            <w:szCs w:val="24"/>
          </w:rPr>
          <w:delText xml:space="preserve">other locations </w:delText>
        </w:r>
      </w:del>
      <w:r w:rsidR="004E13A5" w:rsidRPr="0007763B">
        <w:rPr>
          <w:rFonts w:ascii="Times New Roman" w:eastAsia="Times New Roman" w:hAnsi="Times New Roman" w:cs="Times New Roman"/>
          <w:sz w:val="24"/>
          <w:szCs w:val="24"/>
        </w:rPr>
        <w:t>relative temporal genetic change</w:t>
      </w:r>
      <w:ins w:id="138" w:author="Patrick James" w:date="2019-10-13T10:59:00Z">
        <w:r w:rsidR="00BF391B">
          <w:rPr>
            <w:rFonts w:ascii="Times New Roman" w:eastAsia="Times New Roman" w:hAnsi="Times New Roman" w:cs="Times New Roman"/>
            <w:sz w:val="24"/>
            <w:szCs w:val="24"/>
          </w:rPr>
          <w:t xml:space="preserve"> among locations </w:t>
        </w:r>
      </w:ins>
      <w:del w:id="139" w:author="Patrick James" w:date="2019-10-13T10:59:00Z">
        <w:r w:rsidR="004E13A5" w:rsidRPr="0007763B" w:rsidDel="00BF391B">
          <w:rPr>
            <w:rFonts w:ascii="Times New Roman" w:eastAsia="Times New Roman" w:hAnsi="Times New Roman" w:cs="Times New Roman"/>
            <w:sz w:val="24"/>
            <w:szCs w:val="24"/>
          </w:rPr>
          <w:delText>, is important because</w:delText>
        </w:r>
        <w:r w:rsidR="001A5222" w:rsidDel="00BF391B">
          <w:rPr>
            <w:rFonts w:ascii="Times New Roman" w:eastAsia="Times New Roman" w:hAnsi="Times New Roman" w:cs="Times New Roman"/>
            <w:sz w:val="24"/>
            <w:szCs w:val="24"/>
          </w:rPr>
          <w:delText xml:space="preserve"> significant</w:delText>
        </w:r>
        <w:r w:rsidR="001A5222" w:rsidRPr="0007763B" w:rsidDel="00BF391B">
          <w:rPr>
            <w:rFonts w:ascii="Times New Roman" w:eastAsia="Times New Roman" w:hAnsi="Times New Roman" w:cs="Times New Roman"/>
            <w:sz w:val="24"/>
            <w:szCs w:val="24"/>
          </w:rPr>
          <w:delText xml:space="preserve"> genetic change </w:delText>
        </w:r>
        <w:r w:rsidR="001A5222" w:rsidDel="00BF391B">
          <w:rPr>
            <w:rFonts w:ascii="Times New Roman" w:eastAsia="Times New Roman" w:hAnsi="Times New Roman" w:cs="Times New Roman"/>
            <w:sz w:val="24"/>
            <w:szCs w:val="24"/>
          </w:rPr>
          <w:delText xml:space="preserve">could </w:delText>
        </w:r>
      </w:del>
      <w:ins w:id="140" w:author="Patrick James" w:date="2019-10-13T10:59:00Z">
        <w:r w:rsidR="00BF391B">
          <w:rPr>
            <w:rFonts w:ascii="Times New Roman" w:eastAsia="Times New Roman" w:hAnsi="Times New Roman" w:cs="Times New Roman"/>
            <w:sz w:val="24"/>
            <w:szCs w:val="24"/>
          </w:rPr>
          <w:t xml:space="preserve">will </w:t>
        </w:r>
      </w:ins>
      <w:del w:id="141" w:author="Patrick James" w:date="2019-10-13T10:57:00Z">
        <w:r w:rsidR="001A5222" w:rsidDel="00074A90">
          <w:rPr>
            <w:rFonts w:ascii="Times New Roman" w:eastAsia="Times New Roman" w:hAnsi="Times New Roman" w:cs="Times New Roman"/>
            <w:sz w:val="24"/>
            <w:szCs w:val="24"/>
          </w:rPr>
          <w:delText xml:space="preserve">unearth </w:delText>
        </w:r>
      </w:del>
      <w:ins w:id="142" w:author="Patrick James" w:date="2019-10-13T10:57:00Z">
        <w:r w:rsidR="00074A90">
          <w:rPr>
            <w:rFonts w:ascii="Times New Roman" w:eastAsia="Times New Roman" w:hAnsi="Times New Roman" w:cs="Times New Roman"/>
            <w:sz w:val="24"/>
            <w:szCs w:val="24"/>
          </w:rPr>
          <w:t xml:space="preserve">allow us to infer </w:t>
        </w:r>
      </w:ins>
      <w:del w:id="143" w:author="Patrick James" w:date="2019-10-13T10:57:00Z">
        <w:r w:rsidR="001A5222" w:rsidDel="00074A90">
          <w:rPr>
            <w:rFonts w:ascii="Times New Roman" w:eastAsia="Times New Roman" w:hAnsi="Times New Roman" w:cs="Times New Roman"/>
            <w:sz w:val="24"/>
            <w:szCs w:val="24"/>
          </w:rPr>
          <w:delText xml:space="preserve">the existence of a </w:delText>
        </w:r>
      </w:del>
      <w:r w:rsidR="001A5222">
        <w:rPr>
          <w:rFonts w:ascii="Times New Roman" w:eastAsia="Times New Roman" w:hAnsi="Times New Roman" w:cs="Times New Roman"/>
          <w:sz w:val="24"/>
          <w:szCs w:val="24"/>
        </w:rPr>
        <w:t xml:space="preserve">past </w:t>
      </w:r>
      <w:ins w:id="144" w:author="Patrick James" w:date="2019-10-13T10:57:00Z">
        <w:r w:rsidR="00074A90">
          <w:rPr>
            <w:rFonts w:ascii="Times New Roman" w:eastAsia="Times New Roman" w:hAnsi="Times New Roman" w:cs="Times New Roman"/>
            <w:sz w:val="24"/>
            <w:szCs w:val="24"/>
          </w:rPr>
          <w:t xml:space="preserve">demographic </w:t>
        </w:r>
      </w:ins>
      <w:r w:rsidR="001A5222">
        <w:rPr>
          <w:rFonts w:ascii="Times New Roman" w:eastAsia="Times New Roman" w:hAnsi="Times New Roman" w:cs="Times New Roman"/>
          <w:sz w:val="24"/>
          <w:szCs w:val="24"/>
        </w:rPr>
        <w:t>event</w:t>
      </w:r>
      <w:ins w:id="145" w:author="Patrick James" w:date="2019-10-13T10:57:00Z">
        <w:r w:rsidR="00074A90">
          <w:rPr>
            <w:rFonts w:ascii="Times New Roman" w:eastAsia="Times New Roman" w:hAnsi="Times New Roman" w:cs="Times New Roman"/>
            <w:sz w:val="24"/>
            <w:szCs w:val="24"/>
          </w:rPr>
          <w:t>s</w:t>
        </w:r>
      </w:ins>
      <w:ins w:id="146" w:author="Patrick James" w:date="2019-10-13T10:59:00Z">
        <w:r w:rsidR="00BF391B">
          <w:rPr>
            <w:rFonts w:ascii="Times New Roman" w:eastAsia="Times New Roman" w:hAnsi="Times New Roman" w:cs="Times New Roman"/>
            <w:sz w:val="24"/>
            <w:szCs w:val="24"/>
          </w:rPr>
          <w:t xml:space="preserve">. </w:t>
        </w:r>
      </w:ins>
      <w:ins w:id="147" w:author="Patrick James" w:date="2019-10-13T11:00:00Z">
        <w:r w:rsidR="00BF391B">
          <w:rPr>
            <w:rFonts w:ascii="Times New Roman" w:eastAsia="Times New Roman" w:hAnsi="Times New Roman" w:cs="Times New Roman"/>
            <w:sz w:val="24"/>
            <w:szCs w:val="24"/>
          </w:rPr>
          <w:t xml:space="preserve">Persisting </w:t>
        </w:r>
      </w:ins>
      <w:del w:id="148" w:author="Patrick James" w:date="2019-10-13T11:00:00Z">
        <w:r w:rsidR="001A5222" w:rsidDel="00BF391B">
          <w:rPr>
            <w:rFonts w:ascii="Times New Roman" w:eastAsia="Times New Roman" w:hAnsi="Times New Roman" w:cs="Times New Roman"/>
            <w:sz w:val="24"/>
            <w:szCs w:val="24"/>
          </w:rPr>
          <w:delText xml:space="preserve"> from </w:delText>
        </w:r>
      </w:del>
      <w:r w:rsidR="001A5222">
        <w:rPr>
          <w:rFonts w:ascii="Times New Roman" w:eastAsia="Times New Roman" w:hAnsi="Times New Roman" w:cs="Times New Roman"/>
          <w:sz w:val="24"/>
          <w:szCs w:val="24"/>
        </w:rPr>
        <w:t>spatial legacies in genetic diversity</w:t>
      </w:r>
      <w:ins w:id="149" w:author="Patrick James" w:date="2019-10-13T11:00:00Z">
        <w:r w:rsidR="00BF391B">
          <w:rPr>
            <w:rFonts w:ascii="Times New Roman" w:eastAsia="Times New Roman" w:hAnsi="Times New Roman" w:cs="Times New Roman"/>
            <w:sz w:val="24"/>
            <w:szCs w:val="24"/>
          </w:rPr>
          <w:t xml:space="preserve"> can also be used to </w:t>
        </w:r>
      </w:ins>
      <w:del w:id="150" w:author="Patrick James" w:date="2019-10-13T11:00:00Z">
        <w:r w:rsidR="001A5222" w:rsidDel="00BF391B">
          <w:rPr>
            <w:rFonts w:ascii="Times New Roman" w:eastAsia="Times New Roman" w:hAnsi="Times New Roman" w:cs="Times New Roman"/>
            <w:sz w:val="24"/>
            <w:szCs w:val="24"/>
          </w:rPr>
          <w:delText xml:space="preserve">, and would </w:delText>
        </w:r>
        <w:r w:rsidR="001A5222" w:rsidRPr="0007763B" w:rsidDel="00BF391B">
          <w:rPr>
            <w:rFonts w:ascii="Times New Roman" w:eastAsia="Times New Roman" w:hAnsi="Times New Roman" w:cs="Times New Roman"/>
            <w:sz w:val="24"/>
            <w:szCs w:val="24"/>
          </w:rPr>
          <w:delText xml:space="preserve">also indicate </w:delText>
        </w:r>
      </w:del>
      <w:ins w:id="151" w:author="Patrick James" w:date="2019-10-13T11:00:00Z">
        <w:r w:rsidR="00BF391B">
          <w:rPr>
            <w:rFonts w:ascii="Times New Roman" w:eastAsia="Times New Roman" w:hAnsi="Times New Roman" w:cs="Times New Roman"/>
            <w:sz w:val="24"/>
            <w:szCs w:val="24"/>
          </w:rPr>
          <w:t xml:space="preserve">identify </w:t>
        </w:r>
      </w:ins>
      <w:del w:id="152" w:author="Patrick James" w:date="2019-10-13T11:00:00Z">
        <w:r w:rsidR="001A5222" w:rsidRPr="0007763B" w:rsidDel="00BF391B">
          <w:rPr>
            <w:rFonts w:ascii="Times New Roman" w:eastAsia="Times New Roman" w:hAnsi="Times New Roman" w:cs="Times New Roman"/>
            <w:sz w:val="24"/>
            <w:szCs w:val="24"/>
          </w:rPr>
          <w:delText xml:space="preserve">the parts of the landscape </w:delText>
        </w:r>
      </w:del>
      <w:ins w:id="153" w:author="Patrick James" w:date="2019-10-13T11:00:00Z">
        <w:r w:rsidR="00BF391B">
          <w:rPr>
            <w:rFonts w:ascii="Times New Roman" w:eastAsia="Times New Roman" w:hAnsi="Times New Roman" w:cs="Times New Roman"/>
            <w:sz w:val="24"/>
            <w:szCs w:val="24"/>
          </w:rPr>
          <w:t xml:space="preserve">sites that were most strongly impacted </w:t>
        </w:r>
      </w:ins>
      <w:del w:id="154" w:author="Patrick James" w:date="2019-10-13T11:00:00Z">
        <w:r w:rsidR="001A5222" w:rsidRPr="0007763B" w:rsidDel="00BF391B">
          <w:rPr>
            <w:rFonts w:ascii="Times New Roman" w:eastAsia="Times New Roman" w:hAnsi="Times New Roman" w:cs="Times New Roman"/>
            <w:sz w:val="24"/>
            <w:szCs w:val="24"/>
          </w:rPr>
          <w:delText xml:space="preserve">where an </w:delText>
        </w:r>
      </w:del>
      <w:ins w:id="155" w:author="Patrick James" w:date="2019-10-13T11:00:00Z">
        <w:r w:rsidR="00BF391B">
          <w:rPr>
            <w:rFonts w:ascii="Times New Roman" w:eastAsia="Times New Roman" w:hAnsi="Times New Roman" w:cs="Times New Roman"/>
            <w:sz w:val="24"/>
            <w:szCs w:val="24"/>
          </w:rPr>
          <w:t xml:space="preserve">by previous demographic </w:t>
        </w:r>
      </w:ins>
      <w:r w:rsidR="001A5222">
        <w:rPr>
          <w:rFonts w:ascii="Times New Roman" w:eastAsia="Times New Roman" w:hAnsi="Times New Roman" w:cs="Times New Roman"/>
          <w:sz w:val="24"/>
          <w:szCs w:val="24"/>
        </w:rPr>
        <w:t>event</w:t>
      </w:r>
      <w:ins w:id="156" w:author="Patrick James" w:date="2019-10-13T11:00:00Z">
        <w:r w:rsidR="00BF391B">
          <w:rPr>
            <w:rFonts w:ascii="Times New Roman" w:eastAsia="Times New Roman" w:hAnsi="Times New Roman" w:cs="Times New Roman"/>
            <w:sz w:val="24"/>
            <w:szCs w:val="24"/>
          </w:rPr>
          <w:t>s</w:t>
        </w:r>
      </w:ins>
      <w:del w:id="157" w:author="Patrick James" w:date="2019-10-13T11:00:00Z">
        <w:r w:rsidR="001A5222" w:rsidDel="00BF391B">
          <w:rPr>
            <w:rFonts w:ascii="Times New Roman" w:eastAsia="Times New Roman" w:hAnsi="Times New Roman" w:cs="Times New Roman"/>
            <w:sz w:val="24"/>
            <w:szCs w:val="24"/>
          </w:rPr>
          <w:delText xml:space="preserve"> had the strongest effects</w:delText>
        </w:r>
      </w:del>
      <w:r w:rsidR="001A5222">
        <w:rPr>
          <w:rFonts w:ascii="Times New Roman" w:eastAsia="Times New Roman" w:hAnsi="Times New Roman" w:cs="Times New Roman"/>
          <w:sz w:val="24"/>
          <w:szCs w:val="24"/>
        </w:rPr>
        <w:t xml:space="preserve">. </w:t>
      </w:r>
      <w:commentRangeStart w:id="158"/>
      <w:r w:rsidR="001A5222">
        <w:rPr>
          <w:rFonts w:ascii="Times New Roman" w:eastAsia="Times New Roman" w:hAnsi="Times New Roman" w:cs="Times New Roman"/>
          <w:sz w:val="24"/>
          <w:szCs w:val="24"/>
        </w:rPr>
        <w:t xml:space="preserve">It </w:t>
      </w:r>
      <w:commentRangeEnd w:id="158"/>
      <w:r w:rsidR="00BF391B">
        <w:rPr>
          <w:rStyle w:val="Marquedecommentaire"/>
        </w:rPr>
        <w:commentReference w:id="158"/>
      </w:r>
      <w:r w:rsidR="001A5222">
        <w:rPr>
          <w:rFonts w:ascii="Times New Roman" w:eastAsia="Times New Roman" w:hAnsi="Times New Roman" w:cs="Times New Roman"/>
          <w:sz w:val="24"/>
          <w:szCs w:val="24"/>
        </w:rPr>
        <w:t xml:space="preserve">could also </w:t>
      </w:r>
      <w:r w:rsidR="001A5222" w:rsidRPr="0007763B">
        <w:rPr>
          <w:rFonts w:ascii="Times New Roman" w:eastAsia="Times New Roman" w:hAnsi="Times New Roman" w:cs="Times New Roman"/>
          <w:sz w:val="24"/>
          <w:szCs w:val="24"/>
        </w:rPr>
        <w:t xml:space="preserve">highlight which sites should be investigated if managers are not aware of an </w:t>
      </w:r>
      <w:r w:rsidR="001A5222" w:rsidRPr="0007763B">
        <w:rPr>
          <w:rFonts w:ascii="Times New Roman" w:eastAsia="Times New Roman" w:hAnsi="Times New Roman" w:cs="Times New Roman"/>
          <w:i/>
          <w:iCs/>
          <w:sz w:val="24"/>
          <w:szCs w:val="24"/>
        </w:rPr>
        <w:t xml:space="preserve">a priori </w:t>
      </w:r>
      <w:r w:rsidR="001A5222" w:rsidRPr="0007763B">
        <w:rPr>
          <w:rFonts w:ascii="Times New Roman" w:eastAsia="Times New Roman" w:hAnsi="Times New Roman" w:cs="Times New Roman"/>
          <w:iCs/>
          <w:sz w:val="24"/>
          <w:szCs w:val="24"/>
        </w:rPr>
        <w:t xml:space="preserve">known </w:t>
      </w:r>
      <w:commentRangeStart w:id="159"/>
      <w:r w:rsidR="001A5222" w:rsidRPr="0007763B">
        <w:rPr>
          <w:rFonts w:ascii="Times New Roman" w:eastAsia="Times New Roman" w:hAnsi="Times New Roman" w:cs="Times New Roman"/>
          <w:sz w:val="24"/>
          <w:szCs w:val="24"/>
        </w:rPr>
        <w:t>event</w:t>
      </w:r>
      <w:commentRangeEnd w:id="159"/>
      <w:r w:rsidR="00BF391B">
        <w:rPr>
          <w:rStyle w:val="Marquedecommentaire"/>
        </w:rPr>
        <w:commentReference w:id="159"/>
      </w:r>
      <w:r w:rsidR="001A5222" w:rsidRPr="0007763B">
        <w:rPr>
          <w:rFonts w:ascii="Times New Roman" w:eastAsia="Times New Roman" w:hAnsi="Times New Roman" w:cs="Times New Roman"/>
          <w:sz w:val="24"/>
          <w:szCs w:val="24"/>
        </w:rPr>
        <w:t>.</w:t>
      </w:r>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To demonstrate the effectiveness and applicability of the approach we use</w:t>
      </w:r>
      <w:r w:rsidR="001A5222">
        <w:rPr>
          <w:rFonts w:ascii="Times New Roman" w:eastAsia="Times New Roman" w:hAnsi="Times New Roman" w:cs="Times New Roman"/>
          <w:sz w:val="24"/>
          <w:szCs w:val="24"/>
        </w:rPr>
        <w:t>d</w:t>
      </w:r>
      <w:r w:rsidR="004E13A5" w:rsidRPr="0007763B">
        <w:rPr>
          <w:rFonts w:ascii="Times New Roman" w:eastAsia="Times New Roman" w:hAnsi="Times New Roman" w:cs="Times New Roman"/>
          <w:sz w:val="24"/>
          <w:szCs w:val="24"/>
        </w:rPr>
        <w:t xml:space="preserve"> </w:t>
      </w:r>
      <w:del w:id="160" w:author="Patrick James" w:date="2019-10-13T11:06:00Z">
        <w:r w:rsidR="001A5222" w:rsidDel="001411DE">
          <w:rPr>
            <w:rFonts w:ascii="Times New Roman" w:eastAsia="Times New Roman" w:hAnsi="Times New Roman" w:cs="Times New Roman"/>
            <w:sz w:val="24"/>
            <w:szCs w:val="24"/>
          </w:rPr>
          <w:delText xml:space="preserve">a large panel of </w:delText>
        </w:r>
        <w:r w:rsidR="004E13A5" w:rsidRPr="0007763B" w:rsidDel="001411DE">
          <w:rPr>
            <w:rFonts w:ascii="Times New Roman" w:eastAsia="Times New Roman" w:hAnsi="Times New Roman" w:cs="Times New Roman"/>
            <w:sz w:val="24"/>
            <w:szCs w:val="24"/>
          </w:rPr>
          <w:delText>simulation</w:delText>
        </w:r>
        <w:r w:rsidR="001A5222" w:rsidDel="001411DE">
          <w:rPr>
            <w:rFonts w:ascii="Times New Roman" w:eastAsia="Times New Roman" w:hAnsi="Times New Roman" w:cs="Times New Roman"/>
            <w:sz w:val="24"/>
            <w:szCs w:val="24"/>
          </w:rPr>
          <w:delText xml:space="preserve">s which were generated from a </w:delText>
        </w:r>
      </w:del>
      <w:r w:rsidR="001A5222">
        <w:rPr>
          <w:rFonts w:ascii="Times New Roman" w:eastAsia="Times New Roman" w:hAnsi="Times New Roman" w:cs="Times New Roman"/>
          <w:sz w:val="24"/>
          <w:szCs w:val="24"/>
        </w:rPr>
        <w:t>spatially-explicit gene flow simulator</w:t>
      </w:r>
      <w:ins w:id="161" w:author="Patrick James" w:date="2019-10-13T11:06:00Z">
        <w:r w:rsidR="001411DE">
          <w:rPr>
            <w:rFonts w:ascii="Times New Roman" w:eastAsia="Times New Roman" w:hAnsi="Times New Roman" w:cs="Times New Roman"/>
            <w:sz w:val="24"/>
            <w:szCs w:val="24"/>
          </w:rPr>
          <w:t xml:space="preserve"> (REF)</w:t>
        </w:r>
      </w:ins>
      <w:r w:rsidR="001A5222">
        <w:rPr>
          <w:rFonts w:ascii="Times New Roman" w:eastAsia="Times New Roman" w:hAnsi="Times New Roman" w:cs="Times New Roman"/>
          <w:sz w:val="24"/>
          <w:szCs w:val="24"/>
        </w:rPr>
        <w:t xml:space="preserve">. </w:t>
      </w:r>
      <w:r w:rsidR="004E13A5" w:rsidRPr="0007763B">
        <w:rPr>
          <w:rFonts w:ascii="Times New Roman" w:eastAsia="Times New Roman" w:hAnsi="Times New Roman" w:cs="Times New Roman"/>
          <w:sz w:val="24"/>
          <w:szCs w:val="24"/>
        </w:rPr>
        <w:t xml:space="preserve">We simulated </w:t>
      </w:r>
      <w:ins w:id="162" w:author="Patrick James" w:date="2019-10-13T11:06:00Z">
        <w:r w:rsidR="001411DE">
          <w:rPr>
            <w:rFonts w:ascii="Times New Roman" w:eastAsia="Times New Roman" w:hAnsi="Times New Roman" w:cs="Times New Roman"/>
            <w:sz w:val="24"/>
            <w:szCs w:val="24"/>
          </w:rPr>
          <w:t xml:space="preserve">multiple </w:t>
        </w:r>
      </w:ins>
      <w:r w:rsidR="004E13A5" w:rsidRPr="0007763B">
        <w:rPr>
          <w:rFonts w:ascii="Times New Roman" w:eastAsia="Times New Roman" w:hAnsi="Times New Roman" w:cs="Times New Roman"/>
          <w:sz w:val="24"/>
          <w:szCs w:val="24"/>
        </w:rPr>
        <w:t xml:space="preserve">scenarios </w:t>
      </w:r>
      <w:ins w:id="163" w:author="Patrick James" w:date="2019-10-13T11:06:00Z">
        <w:r w:rsidR="001411DE">
          <w:rPr>
            <w:rFonts w:ascii="Times New Roman" w:eastAsia="Times New Roman" w:hAnsi="Times New Roman" w:cs="Times New Roman"/>
            <w:sz w:val="24"/>
            <w:szCs w:val="24"/>
          </w:rPr>
          <w:t xml:space="preserve">in which </w:t>
        </w:r>
      </w:ins>
      <w:del w:id="164" w:author="Patrick James" w:date="2019-10-13T11:06:00Z">
        <w:r w:rsidR="004E13A5" w:rsidRPr="0007763B" w:rsidDel="001411DE">
          <w:rPr>
            <w:rFonts w:ascii="Times New Roman" w:eastAsia="Times New Roman" w:hAnsi="Times New Roman" w:cs="Times New Roman"/>
            <w:sz w:val="24"/>
            <w:szCs w:val="24"/>
          </w:rPr>
          <w:delText xml:space="preserve">where part </w:delText>
        </w:r>
      </w:del>
      <w:ins w:id="165" w:author="Patrick James" w:date="2019-10-13T11:06:00Z">
        <w:r w:rsidR="001411DE">
          <w:rPr>
            <w:rFonts w:ascii="Times New Roman" w:eastAsia="Times New Roman" w:hAnsi="Times New Roman" w:cs="Times New Roman"/>
            <w:sz w:val="24"/>
            <w:szCs w:val="24"/>
          </w:rPr>
          <w:t xml:space="preserve">portions of a </w:t>
        </w:r>
      </w:ins>
      <w:del w:id="166" w:author="Patrick James" w:date="2019-10-13T11:06:00Z">
        <w:r w:rsidR="004E13A5" w:rsidRPr="0007763B" w:rsidDel="001411DE">
          <w:rPr>
            <w:rFonts w:ascii="Times New Roman" w:eastAsia="Times New Roman" w:hAnsi="Times New Roman" w:cs="Times New Roman"/>
            <w:sz w:val="24"/>
            <w:szCs w:val="24"/>
          </w:rPr>
          <w:delText xml:space="preserve">of the </w:delText>
        </w:r>
      </w:del>
      <w:r w:rsidR="004E13A5" w:rsidRPr="0007763B">
        <w:rPr>
          <w:rFonts w:ascii="Times New Roman" w:eastAsia="Times New Roman" w:hAnsi="Times New Roman" w:cs="Times New Roman"/>
          <w:sz w:val="24"/>
          <w:szCs w:val="24"/>
        </w:rPr>
        <w:t xml:space="preserve">landscape </w:t>
      </w:r>
      <w:del w:id="167" w:author="Patrick James" w:date="2019-10-13T11:06:00Z">
        <w:r w:rsidR="004E13A5" w:rsidRPr="0007763B" w:rsidDel="001411DE">
          <w:rPr>
            <w:rFonts w:ascii="Times New Roman" w:eastAsia="Times New Roman" w:hAnsi="Times New Roman" w:cs="Times New Roman"/>
            <w:sz w:val="24"/>
            <w:szCs w:val="24"/>
          </w:rPr>
          <w:delText xml:space="preserve">is </w:delText>
        </w:r>
      </w:del>
      <w:ins w:id="168" w:author="Patrick James" w:date="2019-10-13T11:06:00Z">
        <w:r w:rsidR="001411DE">
          <w:rPr>
            <w:rFonts w:ascii="Times New Roman" w:eastAsia="Times New Roman" w:hAnsi="Times New Roman" w:cs="Times New Roman"/>
            <w:sz w:val="24"/>
            <w:szCs w:val="24"/>
          </w:rPr>
          <w:t xml:space="preserve">are </w:t>
        </w:r>
      </w:ins>
      <w:r w:rsidR="004E13A5" w:rsidRPr="0007763B">
        <w:rPr>
          <w:rFonts w:ascii="Times New Roman" w:eastAsia="Times New Roman" w:hAnsi="Times New Roman" w:cs="Times New Roman"/>
          <w:sz w:val="24"/>
          <w:szCs w:val="24"/>
        </w:rPr>
        <w:t xml:space="preserve">affected by </w:t>
      </w:r>
      <w:r w:rsidR="001A5222">
        <w:rPr>
          <w:rFonts w:ascii="Times New Roman" w:eastAsia="Times New Roman" w:hAnsi="Times New Roman" w:cs="Times New Roman"/>
          <w:sz w:val="24"/>
          <w:szCs w:val="24"/>
        </w:rPr>
        <w:t xml:space="preserve">different </w:t>
      </w:r>
      <w:r w:rsidR="004E13A5" w:rsidRPr="0007763B">
        <w:rPr>
          <w:rFonts w:ascii="Times New Roman" w:eastAsia="Times New Roman" w:hAnsi="Times New Roman" w:cs="Times New Roman"/>
          <w:sz w:val="24"/>
          <w:szCs w:val="24"/>
        </w:rPr>
        <w:t>non-selective demographic changes</w:t>
      </w:r>
      <w:r w:rsidR="001A5222">
        <w:rPr>
          <w:rStyle w:val="Marquedecommentaire"/>
          <w:rFonts w:ascii="Times New Roman" w:hAnsi="Times New Roman" w:cs="Times New Roman"/>
          <w:sz w:val="24"/>
          <w:szCs w:val="24"/>
        </w:rPr>
        <w:t>.</w:t>
      </w:r>
      <w:r w:rsidR="004E13A5" w:rsidRPr="0007763B">
        <w:rPr>
          <w:rFonts w:ascii="Times New Roman" w:eastAsia="Times New Roman" w:hAnsi="Times New Roman" w:cs="Times New Roman"/>
          <w:sz w:val="24"/>
          <w:szCs w:val="24"/>
        </w:rPr>
        <w:t xml:space="preserve"> We then used </w:t>
      </w:r>
      <w:commentRangeStart w:id="169"/>
      <w:r w:rsidR="004E13A5" w:rsidRPr="0007763B">
        <w:rPr>
          <w:rFonts w:ascii="Times New Roman" w:eastAsia="Times New Roman" w:hAnsi="Times New Roman" w:cs="Times New Roman"/>
          <w:sz w:val="24"/>
          <w:szCs w:val="24"/>
        </w:rPr>
        <w:t xml:space="preserve">TBI </w:t>
      </w:r>
      <w:commentRangeEnd w:id="169"/>
      <w:r w:rsidR="001411DE">
        <w:rPr>
          <w:rStyle w:val="Marquedecommentaire"/>
        </w:rPr>
        <w:commentReference w:id="169"/>
      </w:r>
      <w:r w:rsidR="004E13A5" w:rsidRPr="0007763B">
        <w:rPr>
          <w:rFonts w:ascii="Times New Roman" w:eastAsia="Times New Roman" w:hAnsi="Times New Roman" w:cs="Times New Roman"/>
          <w:sz w:val="24"/>
          <w:szCs w:val="24"/>
        </w:rPr>
        <w:t xml:space="preserve">to measure changes in genetic </w:t>
      </w:r>
      <w:r w:rsidR="006451B0" w:rsidRPr="0007763B">
        <w:rPr>
          <w:rFonts w:ascii="Times New Roman" w:eastAsia="Times New Roman" w:hAnsi="Times New Roman" w:cs="Times New Roman"/>
          <w:sz w:val="24"/>
          <w:szCs w:val="24"/>
        </w:rPr>
        <w:t>make-up</w:t>
      </w:r>
      <w:r w:rsidR="004E13A5" w:rsidRPr="0007763B">
        <w:rPr>
          <w:rFonts w:ascii="Times New Roman" w:eastAsia="Times New Roman" w:hAnsi="Times New Roman" w:cs="Times New Roman"/>
          <w:sz w:val="24"/>
          <w:szCs w:val="24"/>
        </w:rPr>
        <w:t xml:space="preserve"> of our populations, and evaluated the </w:t>
      </w:r>
      <w:commentRangeStart w:id="170"/>
      <w:r w:rsidR="004E13A5" w:rsidRPr="0007763B">
        <w:rPr>
          <w:rFonts w:ascii="Times New Roman" w:eastAsia="Times New Roman" w:hAnsi="Times New Roman" w:cs="Times New Roman"/>
          <w:sz w:val="24"/>
          <w:szCs w:val="24"/>
        </w:rPr>
        <w:t>power and error rates</w:t>
      </w:r>
      <w:r w:rsidR="00965170">
        <w:rPr>
          <w:rFonts w:ascii="Times New Roman" w:eastAsia="Times New Roman" w:hAnsi="Times New Roman" w:cs="Times New Roman"/>
          <w:sz w:val="24"/>
          <w:szCs w:val="24"/>
        </w:rPr>
        <w:t xml:space="preserve"> </w:t>
      </w:r>
      <w:commentRangeEnd w:id="170"/>
      <w:r w:rsidR="001411DE">
        <w:rPr>
          <w:rStyle w:val="Marquedecommentaire"/>
        </w:rPr>
        <w:commentReference w:id="170"/>
      </w:r>
      <w:r w:rsidR="00965170">
        <w:rPr>
          <w:rFonts w:ascii="Times New Roman" w:eastAsia="Times New Roman" w:hAnsi="Times New Roman" w:cs="Times New Roman"/>
          <w:sz w:val="24"/>
          <w:szCs w:val="24"/>
        </w:rPr>
        <w:t xml:space="preserve">associated with this approach. </w:t>
      </w:r>
      <w:del w:id="171" w:author="Patrick James" w:date="2019-10-13T11:08:00Z">
        <w:r w:rsidR="00965170" w:rsidRPr="0007763B" w:rsidDel="001411DE">
          <w:rPr>
            <w:rFonts w:ascii="Times New Roman" w:hAnsi="Times New Roman" w:cs="Times New Roman"/>
            <w:sz w:val="24"/>
            <w:szCs w:val="24"/>
          </w:rPr>
          <w:delText xml:space="preserve">This paper </w:delText>
        </w:r>
      </w:del>
      <w:ins w:id="172" w:author="Patrick James" w:date="2019-10-13T11:08:00Z">
        <w:r w:rsidR="001411DE">
          <w:rPr>
            <w:rFonts w:ascii="Times New Roman" w:hAnsi="Times New Roman" w:cs="Times New Roman"/>
            <w:sz w:val="24"/>
            <w:szCs w:val="24"/>
          </w:rPr>
          <w:t xml:space="preserve">The goal of our approach is </w:t>
        </w:r>
      </w:ins>
      <w:del w:id="173" w:author="Patrick James" w:date="2019-10-13T11:08:00Z">
        <w:r w:rsidR="00965170" w:rsidRPr="0007763B" w:rsidDel="001411DE">
          <w:rPr>
            <w:rFonts w:ascii="Times New Roman" w:hAnsi="Times New Roman" w:cs="Times New Roman"/>
            <w:sz w:val="24"/>
            <w:szCs w:val="24"/>
          </w:rPr>
          <w:delText xml:space="preserve">does not aim </w:delText>
        </w:r>
      </w:del>
      <w:ins w:id="174" w:author="Patrick James" w:date="2019-10-13T11:08:00Z">
        <w:r w:rsidR="001411DE">
          <w:rPr>
            <w:rFonts w:ascii="Times New Roman" w:hAnsi="Times New Roman" w:cs="Times New Roman"/>
            <w:sz w:val="24"/>
            <w:szCs w:val="24"/>
          </w:rPr>
          <w:t xml:space="preserve">not </w:t>
        </w:r>
      </w:ins>
      <w:r w:rsidR="00965170" w:rsidRPr="0007763B">
        <w:rPr>
          <w:rFonts w:ascii="Times New Roman" w:hAnsi="Times New Roman" w:cs="Times New Roman"/>
          <w:sz w:val="24"/>
          <w:szCs w:val="24"/>
        </w:rPr>
        <w:t xml:space="preserve">to </w:t>
      </w:r>
      <w:r w:rsidR="00965170" w:rsidRPr="0007763B">
        <w:rPr>
          <w:rFonts w:ascii="Times New Roman" w:hAnsi="Times New Roman" w:cs="Times New Roman"/>
          <w:sz w:val="24"/>
          <w:szCs w:val="24"/>
        </w:rPr>
        <w:lastRenderedPageBreak/>
        <w:t xml:space="preserve">infer demographic histories, rather </w:t>
      </w:r>
      <w:del w:id="175" w:author="Patrick James" w:date="2019-10-13T11:08:00Z">
        <w:r w:rsidR="00965170" w:rsidRPr="0007763B" w:rsidDel="001411DE">
          <w:rPr>
            <w:rFonts w:ascii="Times New Roman" w:hAnsi="Times New Roman" w:cs="Times New Roman"/>
            <w:sz w:val="24"/>
            <w:szCs w:val="24"/>
          </w:rPr>
          <w:delText xml:space="preserve">it </w:delText>
        </w:r>
      </w:del>
      <w:ins w:id="176" w:author="Patrick James" w:date="2019-10-13T11:08:00Z">
        <w:r w:rsidR="001411DE">
          <w:rPr>
            <w:rFonts w:ascii="Times New Roman" w:hAnsi="Times New Roman" w:cs="Times New Roman"/>
            <w:sz w:val="24"/>
            <w:szCs w:val="24"/>
          </w:rPr>
          <w:t>we</w:t>
        </w:r>
      </w:ins>
      <w:ins w:id="177" w:author="Patrick James" w:date="2019-10-13T11:09:00Z">
        <w:r w:rsidR="001411DE">
          <w:rPr>
            <w:rFonts w:ascii="Times New Roman" w:hAnsi="Times New Roman" w:cs="Times New Roman"/>
            <w:sz w:val="24"/>
            <w:szCs w:val="24"/>
          </w:rPr>
          <w:t xml:space="preserve"> </w:t>
        </w:r>
      </w:ins>
      <w:r w:rsidR="00965170" w:rsidRPr="0007763B">
        <w:rPr>
          <w:rFonts w:ascii="Times New Roman" w:hAnsi="Times New Roman" w:cs="Times New Roman"/>
          <w:sz w:val="24"/>
          <w:szCs w:val="24"/>
        </w:rPr>
        <w:t>aim</w:t>
      </w:r>
      <w:del w:id="178" w:author="Patrick James" w:date="2019-10-13T11:09:00Z">
        <w:r w:rsidR="00965170" w:rsidRPr="0007763B" w:rsidDel="001411DE">
          <w:rPr>
            <w:rFonts w:ascii="Times New Roman" w:hAnsi="Times New Roman" w:cs="Times New Roman"/>
            <w:sz w:val="24"/>
            <w:szCs w:val="24"/>
          </w:rPr>
          <w:delText>s</w:delText>
        </w:r>
      </w:del>
      <w:r w:rsidR="00965170" w:rsidRPr="0007763B">
        <w:rPr>
          <w:rFonts w:ascii="Times New Roman" w:hAnsi="Times New Roman" w:cs="Times New Roman"/>
          <w:sz w:val="24"/>
          <w:szCs w:val="24"/>
        </w:rPr>
        <w:t xml:space="preserve"> to help researchers with </w:t>
      </w:r>
      <w:r w:rsidR="00965170">
        <w:rPr>
          <w:rFonts w:ascii="Times New Roman" w:hAnsi="Times New Roman" w:cs="Times New Roman"/>
          <w:sz w:val="24"/>
          <w:szCs w:val="24"/>
        </w:rPr>
        <w:t xml:space="preserve">subsequent sets </w:t>
      </w:r>
      <w:r w:rsidR="00965170" w:rsidRPr="0007763B">
        <w:rPr>
          <w:rFonts w:ascii="Times New Roman" w:hAnsi="Times New Roman" w:cs="Times New Roman"/>
          <w:sz w:val="24"/>
          <w:szCs w:val="24"/>
        </w:rPr>
        <w:t xml:space="preserve">of </w:t>
      </w:r>
      <w:r w:rsidR="00965170">
        <w:rPr>
          <w:rFonts w:ascii="Times New Roman" w:hAnsi="Times New Roman" w:cs="Times New Roman"/>
          <w:sz w:val="24"/>
          <w:szCs w:val="24"/>
        </w:rPr>
        <w:t xml:space="preserve">limited </w:t>
      </w:r>
      <w:r w:rsidR="00965170" w:rsidRPr="0007763B">
        <w:rPr>
          <w:rFonts w:ascii="Times New Roman" w:hAnsi="Times New Roman" w:cs="Times New Roman"/>
          <w:sz w:val="24"/>
          <w:szCs w:val="24"/>
        </w:rPr>
        <w:t>genetic data</w:t>
      </w:r>
      <w:r w:rsidR="00965170">
        <w:rPr>
          <w:rFonts w:ascii="Times New Roman" w:hAnsi="Times New Roman" w:cs="Times New Roman"/>
          <w:sz w:val="24"/>
          <w:szCs w:val="24"/>
        </w:rPr>
        <w:t>,</w:t>
      </w:r>
      <w:r w:rsidR="00965170" w:rsidRPr="0007763B">
        <w:rPr>
          <w:rFonts w:ascii="Times New Roman" w:hAnsi="Times New Roman" w:cs="Times New Roman"/>
          <w:sz w:val="24"/>
          <w:szCs w:val="24"/>
        </w:rPr>
        <w:t xml:space="preserve"> to identify whether substantial change has occurred in one of the population they </w:t>
      </w:r>
      <w:commentRangeStart w:id="179"/>
      <w:r w:rsidR="00965170" w:rsidRPr="0007763B">
        <w:rPr>
          <w:rFonts w:ascii="Times New Roman" w:hAnsi="Times New Roman" w:cs="Times New Roman"/>
          <w:sz w:val="24"/>
          <w:szCs w:val="24"/>
        </w:rPr>
        <w:t>studied</w:t>
      </w:r>
      <w:commentRangeEnd w:id="179"/>
      <w:r w:rsidR="001411DE">
        <w:rPr>
          <w:rStyle w:val="Marquedecommentaire"/>
        </w:rPr>
        <w:commentReference w:id="179"/>
      </w:r>
      <w:r w:rsidR="00965170" w:rsidRPr="0007763B">
        <w:rPr>
          <w:rFonts w:ascii="Times New Roman" w:hAnsi="Times New Roman" w:cs="Times New Roman"/>
          <w:sz w:val="24"/>
          <w:szCs w:val="24"/>
        </w:rPr>
        <w:t>.</w:t>
      </w:r>
    </w:p>
    <w:p w14:paraId="4A04DFC6" w14:textId="2CFC5CB6" w:rsidR="00AA4E39" w:rsidRPr="0007763B" w:rsidRDefault="00276516" w:rsidP="004E13A5">
      <w:pPr>
        <w:spacing w:after="240" w:line="480" w:lineRule="auto"/>
        <w:rPr>
          <w:rFonts w:ascii="Times New Roman" w:eastAsia="Times New Roman" w:hAnsi="Times New Roman" w:cs="Times New Roman"/>
          <w:sz w:val="24"/>
          <w:szCs w:val="24"/>
        </w:rPr>
      </w:pPr>
      <w:del w:id="180" w:author="Patrick James" w:date="2019-10-13T11:10:00Z">
        <w:r w:rsidDel="00DA5888">
          <w:rPr>
            <w:rFonts w:ascii="Times New Roman" w:eastAsia="Times New Roman" w:hAnsi="Times New Roman" w:cs="Times New Roman"/>
            <w:sz w:val="24"/>
            <w:szCs w:val="24"/>
          </w:rPr>
          <w:delText xml:space="preserve">We notably </w:delText>
        </w:r>
      </w:del>
      <w:ins w:id="181" w:author="Patrick James" w:date="2019-10-13T11:10:00Z">
        <w:r w:rsidR="00DA5888">
          <w:rPr>
            <w:rFonts w:ascii="Times New Roman" w:eastAsia="Times New Roman" w:hAnsi="Times New Roman" w:cs="Times New Roman"/>
            <w:sz w:val="24"/>
            <w:szCs w:val="24"/>
          </w:rPr>
          <w:t xml:space="preserve">In testing the performance of </w:t>
        </w:r>
      </w:ins>
      <w:ins w:id="182" w:author="Patrick James" w:date="2019-10-13T11:11:00Z">
        <w:r w:rsidR="00DA5888">
          <w:rPr>
            <w:rFonts w:ascii="Times New Roman" w:eastAsia="Times New Roman" w:hAnsi="Times New Roman" w:cs="Times New Roman"/>
            <w:sz w:val="24"/>
            <w:szCs w:val="24"/>
          </w:rPr>
          <w:t xml:space="preserve">our </w:t>
        </w:r>
        <w:commentRangeStart w:id="183"/>
        <w:r w:rsidR="00DA5888">
          <w:rPr>
            <w:rFonts w:ascii="Times New Roman" w:eastAsia="Times New Roman" w:hAnsi="Times New Roman" w:cs="Times New Roman"/>
            <w:sz w:val="24"/>
            <w:szCs w:val="24"/>
          </w:rPr>
          <w:t>analytical framework</w:t>
        </w:r>
        <w:commentRangeEnd w:id="183"/>
        <w:r w:rsidR="00DA5888">
          <w:rPr>
            <w:rStyle w:val="Marquedecommentaire"/>
          </w:rPr>
          <w:commentReference w:id="183"/>
        </w:r>
        <w:r w:rsidR="00DA5888">
          <w:rPr>
            <w:rFonts w:ascii="Times New Roman" w:eastAsia="Times New Roman" w:hAnsi="Times New Roman" w:cs="Times New Roman"/>
            <w:sz w:val="24"/>
            <w:szCs w:val="24"/>
          </w:rPr>
          <w:t xml:space="preserve">, we </w:t>
        </w:r>
      </w:ins>
      <w:r>
        <w:rPr>
          <w:rFonts w:ascii="Times New Roman" w:eastAsia="Times New Roman" w:hAnsi="Times New Roman" w:cs="Times New Roman"/>
          <w:sz w:val="24"/>
          <w:szCs w:val="24"/>
        </w:rPr>
        <w:t>explore</w:t>
      </w:r>
      <w:del w:id="184" w:author="Patrick James" w:date="2019-10-13T11:11:00Z">
        <w:r w:rsidDel="00DA5888">
          <w:rPr>
            <w:rFonts w:ascii="Times New Roman" w:eastAsia="Times New Roman" w:hAnsi="Times New Roman" w:cs="Times New Roman"/>
            <w:sz w:val="24"/>
            <w:szCs w:val="24"/>
          </w:rPr>
          <w:delText>d</w:delText>
        </w:r>
      </w:del>
      <w:r>
        <w:rPr>
          <w:rFonts w:ascii="Times New Roman" w:eastAsia="Times New Roman" w:hAnsi="Times New Roman" w:cs="Times New Roman"/>
          <w:sz w:val="24"/>
          <w:szCs w:val="24"/>
        </w:rPr>
        <w:t xml:space="preserve"> how dispersal </w:t>
      </w:r>
      <w:r w:rsidR="00965170">
        <w:rPr>
          <w:rFonts w:ascii="Times New Roman" w:eastAsia="Times New Roman" w:hAnsi="Times New Roman" w:cs="Times New Roman"/>
          <w:sz w:val="24"/>
          <w:szCs w:val="24"/>
        </w:rPr>
        <w:t xml:space="preserve">ability, </w:t>
      </w:r>
      <w:r>
        <w:rPr>
          <w:rFonts w:ascii="Times New Roman" w:eastAsia="Times New Roman" w:hAnsi="Times New Roman" w:cs="Times New Roman"/>
          <w:sz w:val="24"/>
          <w:szCs w:val="24"/>
        </w:rPr>
        <w:t xml:space="preserve">the number of </w:t>
      </w:r>
      <w:commentRangeStart w:id="185"/>
      <w:r>
        <w:rPr>
          <w:rFonts w:ascii="Times New Roman" w:eastAsia="Times New Roman" w:hAnsi="Times New Roman" w:cs="Times New Roman"/>
          <w:sz w:val="24"/>
          <w:szCs w:val="24"/>
        </w:rPr>
        <w:t>affected populations</w:t>
      </w:r>
      <w:commentRangeEnd w:id="185"/>
      <w:r w:rsidR="00DA5888">
        <w:rPr>
          <w:rStyle w:val="Marquedecommentaire"/>
        </w:rPr>
        <w:commentReference w:id="185"/>
      </w:r>
      <w:r>
        <w:rPr>
          <w:rFonts w:ascii="Times New Roman" w:eastAsia="Times New Roman" w:hAnsi="Times New Roman" w:cs="Times New Roman"/>
          <w:sz w:val="24"/>
          <w:szCs w:val="24"/>
        </w:rPr>
        <w:t xml:space="preserve">, </w:t>
      </w:r>
      <w:r w:rsidR="00965170">
        <w:rPr>
          <w:rFonts w:ascii="Times New Roman" w:eastAsia="Times New Roman" w:hAnsi="Times New Roman" w:cs="Times New Roman"/>
          <w:sz w:val="24"/>
          <w:szCs w:val="24"/>
        </w:rPr>
        <w:t>time between two sampling</w:t>
      </w:r>
      <w:r w:rsidR="005F394B">
        <w:rPr>
          <w:rFonts w:ascii="Times New Roman" w:eastAsia="Times New Roman" w:hAnsi="Times New Roman" w:cs="Times New Roman"/>
          <w:sz w:val="24"/>
          <w:szCs w:val="24"/>
        </w:rPr>
        <w:t xml:space="preserve"> efforts</w:t>
      </w:r>
      <w:ins w:id="186" w:author="Patrick James" w:date="2019-10-13T11:11:00Z">
        <w:r w:rsidR="00DA5888">
          <w:rPr>
            <w:rFonts w:ascii="Times New Roman" w:eastAsia="Times New Roman" w:hAnsi="Times New Roman" w:cs="Times New Roman"/>
            <w:sz w:val="24"/>
            <w:szCs w:val="24"/>
          </w:rPr>
          <w:t xml:space="preserve"> affect </w:t>
        </w:r>
      </w:ins>
      <w:ins w:id="187" w:author="Patrick James" w:date="2019-10-13T11:12:00Z">
        <w:r w:rsidR="00DA5888">
          <w:rPr>
            <w:rFonts w:ascii="Times New Roman" w:eastAsia="Times New Roman" w:hAnsi="Times New Roman" w:cs="Times New Roman"/>
            <w:sz w:val="24"/>
            <w:szCs w:val="24"/>
          </w:rPr>
          <w:t xml:space="preserve">temporal variation in genetic diversity. </w:t>
        </w:r>
        <w:r w:rsidR="00C0184F">
          <w:rPr>
            <w:rFonts w:ascii="Times New Roman" w:eastAsia="Times New Roman" w:hAnsi="Times New Roman" w:cs="Times New Roman"/>
            <w:sz w:val="24"/>
            <w:szCs w:val="24"/>
          </w:rPr>
          <w:t xml:space="preserve">Then, we </w:t>
        </w:r>
      </w:ins>
      <w:ins w:id="188" w:author="Patrick James" w:date="2019-10-13T11:13:00Z">
        <w:r w:rsidR="00C0184F">
          <w:rPr>
            <w:rFonts w:ascii="Times New Roman" w:eastAsia="Times New Roman" w:hAnsi="Times New Roman" w:cs="Times New Roman"/>
            <w:sz w:val="24"/>
            <w:szCs w:val="24"/>
          </w:rPr>
          <w:t xml:space="preserve">explored how different </w:t>
        </w:r>
      </w:ins>
      <w:del w:id="189" w:author="Patrick James" w:date="2019-10-13T11:13:00Z">
        <w:r w:rsidR="00965170" w:rsidDel="00C0184F">
          <w:rPr>
            <w:rFonts w:ascii="Times New Roman" w:eastAsia="Times New Roman" w:hAnsi="Times New Roman" w:cs="Times New Roman"/>
            <w:sz w:val="24"/>
            <w:szCs w:val="24"/>
          </w:rPr>
          <w:delText>,</w:delText>
        </w:r>
        <w:r w:rsidR="005F394B" w:rsidDel="00C0184F">
          <w:rPr>
            <w:rFonts w:ascii="Times New Roman" w:eastAsia="Times New Roman" w:hAnsi="Times New Roman" w:cs="Times New Roman"/>
            <w:sz w:val="24"/>
            <w:szCs w:val="24"/>
          </w:rPr>
          <w:delText xml:space="preserve"> and </w:delText>
        </w:r>
      </w:del>
      <w:r w:rsidR="005F394B">
        <w:rPr>
          <w:rFonts w:ascii="Times New Roman" w:eastAsia="Times New Roman" w:hAnsi="Times New Roman" w:cs="Times New Roman"/>
          <w:sz w:val="24"/>
          <w:szCs w:val="24"/>
        </w:rPr>
        <w:t>permutation algorithms</w:t>
      </w:r>
      <w:ins w:id="190" w:author="Patrick James" w:date="2019-10-13T11:13:00Z">
        <w:r w:rsidR="00C0184F">
          <w:rPr>
            <w:rFonts w:ascii="Times New Roman" w:eastAsia="Times New Roman" w:hAnsi="Times New Roman" w:cs="Times New Roman"/>
            <w:sz w:val="24"/>
            <w:szCs w:val="24"/>
          </w:rPr>
          <w:t xml:space="preserve"> in our TBI framework</w:t>
        </w:r>
      </w:ins>
      <w:del w:id="191" w:author="Patrick James" w:date="2019-10-13T11:13:00Z">
        <w:r w:rsidR="005F394B" w:rsidDel="00C0184F">
          <w:rPr>
            <w:rFonts w:ascii="Times New Roman" w:eastAsia="Times New Roman" w:hAnsi="Times New Roman" w:cs="Times New Roman"/>
            <w:sz w:val="24"/>
            <w:szCs w:val="24"/>
          </w:rPr>
          <w:delText>,</w:delText>
        </w:r>
      </w:del>
      <w:r w:rsidR="00965170">
        <w:rPr>
          <w:rFonts w:ascii="Times New Roman" w:eastAsia="Times New Roman" w:hAnsi="Times New Roman" w:cs="Times New Roman"/>
          <w:sz w:val="24"/>
          <w:szCs w:val="24"/>
        </w:rPr>
        <w:t xml:space="preserve"> </w:t>
      </w:r>
      <w:del w:id="192" w:author="Patrick James" w:date="2019-10-13T11:13:00Z">
        <w:r w:rsidR="005F394B" w:rsidDel="00C0184F">
          <w:rPr>
            <w:rFonts w:ascii="Times New Roman" w:eastAsia="Times New Roman" w:hAnsi="Times New Roman" w:cs="Times New Roman"/>
            <w:sz w:val="24"/>
            <w:szCs w:val="24"/>
          </w:rPr>
          <w:delText xml:space="preserve">influence </w:delText>
        </w:r>
      </w:del>
      <w:ins w:id="193" w:author="Patrick James" w:date="2019-10-13T11:13:00Z">
        <w:r w:rsidR="00C0184F">
          <w:rPr>
            <w:rFonts w:ascii="Times New Roman" w:eastAsia="Times New Roman" w:hAnsi="Times New Roman" w:cs="Times New Roman"/>
            <w:sz w:val="24"/>
            <w:szCs w:val="24"/>
          </w:rPr>
          <w:t xml:space="preserve">affected </w:t>
        </w:r>
      </w:ins>
      <w:r w:rsidR="005F394B">
        <w:rPr>
          <w:rFonts w:ascii="Times New Roman" w:eastAsia="Times New Roman" w:hAnsi="Times New Roman" w:cs="Times New Roman"/>
          <w:sz w:val="24"/>
          <w:szCs w:val="24"/>
        </w:rPr>
        <w:t xml:space="preserve">our ability to </w:t>
      </w:r>
      <w:ins w:id="194" w:author="Patrick James" w:date="2019-10-13T11:13:00Z">
        <w:r w:rsidR="00C0184F">
          <w:rPr>
            <w:rFonts w:ascii="Times New Roman" w:eastAsia="Times New Roman" w:hAnsi="Times New Roman" w:cs="Times New Roman"/>
            <w:sz w:val="24"/>
            <w:szCs w:val="24"/>
          </w:rPr>
          <w:t xml:space="preserve">quantify </w:t>
        </w:r>
      </w:ins>
      <w:del w:id="195" w:author="Patrick James" w:date="2019-10-13T11:13:00Z">
        <w:r w:rsidR="005F394B" w:rsidDel="00C0184F">
          <w:rPr>
            <w:rFonts w:ascii="Times New Roman" w:eastAsia="Times New Roman" w:hAnsi="Times New Roman" w:cs="Times New Roman"/>
            <w:sz w:val="24"/>
            <w:szCs w:val="24"/>
          </w:rPr>
          <w:delText xml:space="preserve">detect exceptional </w:delText>
        </w:r>
      </w:del>
      <w:ins w:id="196" w:author="Patrick James" w:date="2019-10-13T11:13:00Z">
        <w:r w:rsidR="00C0184F">
          <w:rPr>
            <w:rFonts w:ascii="Times New Roman" w:eastAsia="Times New Roman" w:hAnsi="Times New Roman" w:cs="Times New Roman"/>
            <w:sz w:val="24"/>
            <w:szCs w:val="24"/>
          </w:rPr>
          <w:t xml:space="preserve">these </w:t>
        </w:r>
      </w:ins>
      <w:r w:rsidR="005F394B">
        <w:rPr>
          <w:rFonts w:ascii="Times New Roman" w:eastAsia="Times New Roman" w:hAnsi="Times New Roman" w:cs="Times New Roman"/>
          <w:sz w:val="24"/>
          <w:szCs w:val="24"/>
        </w:rPr>
        <w:t>temporal change</w:t>
      </w:r>
      <w:ins w:id="197" w:author="Patrick James" w:date="2019-10-13T11:13:00Z">
        <w:r w:rsidR="00C0184F">
          <w:rPr>
            <w:rFonts w:ascii="Times New Roman" w:eastAsia="Times New Roman" w:hAnsi="Times New Roman" w:cs="Times New Roman"/>
            <w:sz w:val="24"/>
            <w:szCs w:val="24"/>
          </w:rPr>
          <w:t xml:space="preserve">s and to identify statistically significant deviation from our </w:t>
        </w:r>
        <w:commentRangeStart w:id="198"/>
        <w:r w:rsidR="00C0184F">
          <w:rPr>
            <w:rFonts w:ascii="Times New Roman" w:eastAsia="Times New Roman" w:hAnsi="Times New Roman" w:cs="Times New Roman"/>
            <w:sz w:val="24"/>
            <w:szCs w:val="24"/>
          </w:rPr>
          <w:t>neutral expectation</w:t>
        </w:r>
        <w:commentRangeEnd w:id="198"/>
        <w:r w:rsidR="00C0184F">
          <w:rPr>
            <w:rStyle w:val="Marquedecommentaire"/>
          </w:rPr>
          <w:commentReference w:id="198"/>
        </w:r>
      </w:ins>
      <w:r>
        <w:rPr>
          <w:rFonts w:ascii="Times New Roman" w:eastAsia="Times New Roman" w:hAnsi="Times New Roman" w:cs="Times New Roman"/>
          <w:sz w:val="24"/>
          <w:szCs w:val="24"/>
        </w:rPr>
        <w:t xml:space="preserve">. We predict </w:t>
      </w:r>
      <w:commentRangeStart w:id="199"/>
      <w:r w:rsidR="005F394B">
        <w:rPr>
          <w:rFonts w:ascii="Times New Roman" w:eastAsia="Times New Roman" w:hAnsi="Times New Roman" w:cs="Times New Roman"/>
          <w:sz w:val="24"/>
          <w:szCs w:val="24"/>
        </w:rPr>
        <w:t xml:space="preserve">performance </w:t>
      </w:r>
      <w:commentRangeEnd w:id="199"/>
      <w:r w:rsidR="0024289D">
        <w:rPr>
          <w:rStyle w:val="Marquedecommentaire"/>
        </w:rPr>
        <w:commentReference w:id="199"/>
      </w:r>
      <w:r w:rsidR="005F394B">
        <w:rPr>
          <w:rFonts w:ascii="Times New Roman" w:eastAsia="Times New Roman" w:hAnsi="Times New Roman" w:cs="Times New Roman"/>
          <w:sz w:val="24"/>
          <w:szCs w:val="24"/>
        </w:rPr>
        <w:t xml:space="preserve">will </w:t>
      </w:r>
      <w:ins w:id="200" w:author="Patrick James" w:date="2019-10-13T11:14:00Z">
        <w:r w:rsidR="0024289D">
          <w:rPr>
            <w:rFonts w:ascii="Times New Roman" w:eastAsia="Times New Roman" w:hAnsi="Times New Roman" w:cs="Times New Roman"/>
            <w:sz w:val="24"/>
            <w:szCs w:val="24"/>
          </w:rPr>
          <w:t xml:space="preserve">be </w:t>
        </w:r>
      </w:ins>
      <w:r w:rsidR="005F394B">
        <w:rPr>
          <w:rFonts w:ascii="Times New Roman" w:eastAsia="Times New Roman" w:hAnsi="Times New Roman" w:cs="Times New Roman"/>
          <w:sz w:val="24"/>
          <w:szCs w:val="24"/>
        </w:rPr>
        <w:t xml:space="preserve">lower with increasing dispersal ability because of </w:t>
      </w:r>
      <w:r w:rsidR="00AA3A0B">
        <w:rPr>
          <w:rFonts w:ascii="Times New Roman" w:eastAsia="Times New Roman" w:hAnsi="Times New Roman" w:cs="Times New Roman"/>
          <w:sz w:val="24"/>
          <w:szCs w:val="24"/>
        </w:rPr>
        <w:t xml:space="preserve">the homogenizing effect of a </w:t>
      </w:r>
      <w:r w:rsidR="005F394B">
        <w:rPr>
          <w:rFonts w:ascii="Times New Roman" w:eastAsia="Times New Roman" w:hAnsi="Times New Roman" w:cs="Times New Roman"/>
          <w:sz w:val="24"/>
          <w:szCs w:val="24"/>
        </w:rPr>
        <w:t xml:space="preserve">higher gene flow. We </w:t>
      </w:r>
      <w:ins w:id="201" w:author="Patrick James" w:date="2019-10-13T11:14:00Z">
        <w:r w:rsidR="0024289D">
          <w:rPr>
            <w:rFonts w:ascii="Times New Roman" w:eastAsia="Times New Roman" w:hAnsi="Times New Roman" w:cs="Times New Roman"/>
            <w:sz w:val="24"/>
            <w:szCs w:val="24"/>
          </w:rPr>
          <w:t xml:space="preserve">also </w:t>
        </w:r>
      </w:ins>
      <w:r w:rsidR="005F394B">
        <w:rPr>
          <w:rFonts w:ascii="Times New Roman" w:eastAsia="Times New Roman" w:hAnsi="Times New Roman" w:cs="Times New Roman"/>
          <w:sz w:val="24"/>
          <w:szCs w:val="24"/>
        </w:rPr>
        <w:t xml:space="preserve">predict </w:t>
      </w:r>
      <w:ins w:id="202" w:author="Patrick James" w:date="2019-10-13T11:14:00Z">
        <w:r w:rsidR="0024289D">
          <w:rPr>
            <w:rFonts w:ascii="Times New Roman" w:eastAsia="Times New Roman" w:hAnsi="Times New Roman" w:cs="Times New Roman"/>
            <w:sz w:val="24"/>
            <w:szCs w:val="24"/>
          </w:rPr>
          <w:t xml:space="preserve">that </w:t>
        </w:r>
      </w:ins>
      <w:r w:rsidR="005F394B">
        <w:rPr>
          <w:rFonts w:ascii="Times New Roman" w:eastAsia="Times New Roman" w:hAnsi="Times New Roman" w:cs="Times New Roman"/>
          <w:sz w:val="24"/>
          <w:szCs w:val="24"/>
        </w:rPr>
        <w:t xml:space="preserve">performance will </w:t>
      </w:r>
      <w:del w:id="203" w:author="Patrick James" w:date="2019-10-13T11:14:00Z">
        <w:r w:rsidR="005F394B" w:rsidDel="0024289D">
          <w:rPr>
            <w:rFonts w:ascii="Times New Roman" w:eastAsia="Times New Roman" w:hAnsi="Times New Roman" w:cs="Times New Roman"/>
            <w:sz w:val="24"/>
            <w:szCs w:val="24"/>
          </w:rPr>
          <w:delText xml:space="preserve">also lower </w:delText>
        </w:r>
      </w:del>
      <w:ins w:id="204" w:author="Patrick James" w:date="2019-10-13T11:14:00Z">
        <w:r w:rsidR="0024289D">
          <w:rPr>
            <w:rFonts w:ascii="Times New Roman" w:eastAsia="Times New Roman" w:hAnsi="Times New Roman" w:cs="Times New Roman"/>
            <w:sz w:val="24"/>
            <w:szCs w:val="24"/>
          </w:rPr>
          <w:t xml:space="preserve">decrease as the </w:t>
        </w:r>
      </w:ins>
      <w:del w:id="205" w:author="Patrick James" w:date="2019-10-13T11:14:00Z">
        <w:r w:rsidR="005F394B" w:rsidDel="0024289D">
          <w:rPr>
            <w:rFonts w:ascii="Times New Roman" w:eastAsia="Times New Roman" w:hAnsi="Times New Roman" w:cs="Times New Roman"/>
            <w:sz w:val="24"/>
            <w:szCs w:val="24"/>
          </w:rPr>
          <w:delText xml:space="preserve">with the </w:delText>
        </w:r>
      </w:del>
      <w:r w:rsidR="005F394B">
        <w:rPr>
          <w:rFonts w:ascii="Times New Roman" w:eastAsia="Times New Roman" w:hAnsi="Times New Roman" w:cs="Times New Roman"/>
          <w:sz w:val="24"/>
          <w:szCs w:val="24"/>
        </w:rPr>
        <w:t>number of affected populations</w:t>
      </w:r>
      <w:ins w:id="206" w:author="Patrick James" w:date="2019-10-13T11:14:00Z">
        <w:r w:rsidR="0024289D">
          <w:rPr>
            <w:rFonts w:ascii="Times New Roman" w:eastAsia="Times New Roman" w:hAnsi="Times New Roman" w:cs="Times New Roman"/>
            <w:sz w:val="24"/>
            <w:szCs w:val="24"/>
          </w:rPr>
          <w:t xml:space="preserve"> increase</w:t>
        </w:r>
      </w:ins>
      <w:del w:id="207" w:author="Patrick James" w:date="2019-10-13T11:15:00Z">
        <w:r w:rsidR="005F394B" w:rsidDel="0024289D">
          <w:rPr>
            <w:rFonts w:ascii="Times New Roman" w:eastAsia="Times New Roman" w:hAnsi="Times New Roman" w:cs="Times New Roman"/>
            <w:sz w:val="24"/>
            <w:szCs w:val="24"/>
          </w:rPr>
          <w:delText xml:space="preserve">, because </w:delText>
        </w:r>
      </w:del>
      <w:ins w:id="208" w:author="Patrick James" w:date="2019-10-13T11:15:00Z">
        <w:r w:rsidR="0024289D">
          <w:rPr>
            <w:rFonts w:ascii="Times New Roman" w:eastAsia="Times New Roman" w:hAnsi="Times New Roman" w:cs="Times New Roman"/>
            <w:sz w:val="24"/>
            <w:szCs w:val="24"/>
          </w:rPr>
          <w:t xml:space="preserve"> as </w:t>
        </w:r>
      </w:ins>
      <w:commentRangeStart w:id="209"/>
      <w:r w:rsidR="005F394B">
        <w:rPr>
          <w:rFonts w:ascii="Times New Roman" w:eastAsia="Times New Roman" w:hAnsi="Times New Roman" w:cs="Times New Roman"/>
          <w:sz w:val="24"/>
          <w:szCs w:val="24"/>
        </w:rPr>
        <w:t>it would make permutations less effective</w:t>
      </w:r>
      <w:commentRangeEnd w:id="209"/>
      <w:r w:rsidR="0024289D">
        <w:rPr>
          <w:rStyle w:val="Marquedecommentaire"/>
        </w:rPr>
        <w:commentReference w:id="209"/>
      </w:r>
      <w:r w:rsidR="005F394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w:t>
      </w:r>
      <w:r w:rsidRPr="0007763B">
        <w:rPr>
          <w:rFonts w:ascii="Times New Roman" w:eastAsia="Times New Roman" w:hAnsi="Times New Roman" w:cs="Times New Roman"/>
          <w:sz w:val="24"/>
          <w:szCs w:val="24"/>
        </w:rPr>
        <w:t>e predict that the longer the time between samplings,</w:t>
      </w:r>
      <w:r w:rsidR="005F394B">
        <w:rPr>
          <w:rFonts w:ascii="Times New Roman" w:eastAsia="Times New Roman" w:hAnsi="Times New Roman" w:cs="Times New Roman"/>
          <w:sz w:val="24"/>
          <w:szCs w:val="24"/>
        </w:rPr>
        <w:t xml:space="preserve"> regardless of when an event occurred between them,</w:t>
      </w:r>
      <w:r w:rsidRPr="0007763B">
        <w:rPr>
          <w:rFonts w:ascii="Times New Roman" w:eastAsia="Times New Roman" w:hAnsi="Times New Roman" w:cs="Times New Roman"/>
          <w:sz w:val="24"/>
          <w:szCs w:val="24"/>
        </w:rPr>
        <w:t xml:space="preserve"> the harder it will be to identify where and when a demographic event occurred</w:t>
      </w:r>
      <w:r>
        <w:rPr>
          <w:rFonts w:ascii="Times New Roman" w:eastAsia="Times New Roman" w:hAnsi="Times New Roman" w:cs="Times New Roman"/>
          <w:sz w:val="24"/>
          <w:szCs w:val="24"/>
        </w:rPr>
        <w:t xml:space="preserve">. </w:t>
      </w:r>
      <w:ins w:id="210" w:author="Patrick James" w:date="2019-10-13T11:15:00Z">
        <w:r w:rsidR="0024289D">
          <w:rPr>
            <w:rFonts w:ascii="Times New Roman" w:eastAsia="Times New Roman" w:hAnsi="Times New Roman" w:cs="Times New Roman"/>
            <w:sz w:val="24"/>
            <w:szCs w:val="24"/>
          </w:rPr>
          <w:t xml:space="preserve">Finally, we </w:t>
        </w:r>
      </w:ins>
      <w:del w:id="211" w:author="Patrick James" w:date="2019-10-13T11:15:00Z">
        <w:r w:rsidDel="0024289D">
          <w:rPr>
            <w:rFonts w:ascii="Times New Roman" w:eastAsia="Times New Roman" w:hAnsi="Times New Roman" w:cs="Times New Roman"/>
            <w:sz w:val="24"/>
            <w:szCs w:val="24"/>
          </w:rPr>
          <w:delText>We also i</w:delText>
        </w:r>
        <w:r w:rsidR="005F394B" w:rsidDel="0024289D">
          <w:rPr>
            <w:rFonts w:ascii="Times New Roman" w:eastAsia="Times New Roman" w:hAnsi="Times New Roman" w:cs="Times New Roman"/>
            <w:sz w:val="24"/>
            <w:szCs w:val="24"/>
          </w:rPr>
          <w:delText xml:space="preserve">nvestigated the </w:delText>
        </w:r>
      </w:del>
      <w:ins w:id="212" w:author="Patrick James" w:date="2019-10-13T11:15:00Z">
        <w:r w:rsidR="0024289D">
          <w:rPr>
            <w:rFonts w:ascii="Times New Roman" w:eastAsia="Times New Roman" w:hAnsi="Times New Roman" w:cs="Times New Roman"/>
            <w:sz w:val="24"/>
            <w:szCs w:val="24"/>
          </w:rPr>
          <w:t xml:space="preserve"> demonstrate </w:t>
        </w:r>
      </w:ins>
      <w:del w:id="213" w:author="Patrick James" w:date="2019-10-13T11:15:00Z">
        <w:r w:rsidR="005F394B" w:rsidDel="0024289D">
          <w:rPr>
            <w:rFonts w:ascii="Times New Roman" w:eastAsia="Times New Roman" w:hAnsi="Times New Roman" w:cs="Times New Roman"/>
            <w:sz w:val="24"/>
            <w:szCs w:val="24"/>
          </w:rPr>
          <w:delText xml:space="preserve">performance of </w:delText>
        </w:r>
      </w:del>
      <w:del w:id="214" w:author="Patrick James" w:date="2019-10-13T11:16:00Z">
        <w:r w:rsidR="005F394B" w:rsidDel="0024289D">
          <w:rPr>
            <w:rFonts w:ascii="Times New Roman" w:eastAsia="Times New Roman" w:hAnsi="Times New Roman" w:cs="Times New Roman"/>
            <w:sz w:val="24"/>
            <w:szCs w:val="24"/>
          </w:rPr>
          <w:delText>our approach</w:delText>
        </w:r>
        <w:r w:rsidDel="0024289D">
          <w:rPr>
            <w:rFonts w:ascii="Times New Roman" w:eastAsia="Times New Roman" w:hAnsi="Times New Roman" w:cs="Times New Roman"/>
            <w:sz w:val="24"/>
            <w:szCs w:val="24"/>
          </w:rPr>
          <w:delText xml:space="preserve"> on microsatellite data.</w:delText>
        </w:r>
        <w:r w:rsidRPr="0007763B" w:rsidDel="0024289D">
          <w:rPr>
            <w:rFonts w:ascii="Times New Roman" w:eastAsia="Times New Roman" w:hAnsi="Times New Roman" w:cs="Times New Roman"/>
            <w:sz w:val="24"/>
            <w:szCs w:val="24"/>
          </w:rPr>
          <w:delText xml:space="preserve"> </w:delText>
        </w:r>
        <w:r w:rsidR="004E13A5" w:rsidRPr="0007763B" w:rsidDel="0024289D">
          <w:rPr>
            <w:rFonts w:ascii="Times New Roman" w:eastAsia="Times New Roman" w:hAnsi="Times New Roman" w:cs="Times New Roman"/>
            <w:sz w:val="24"/>
            <w:szCs w:val="24"/>
          </w:rPr>
          <w:delText xml:space="preserve">Finally, we illustrated the possibilities of this approach through applications </w:delText>
        </w:r>
      </w:del>
      <w:r w:rsidR="004E13A5" w:rsidRPr="0007763B">
        <w:rPr>
          <w:rFonts w:ascii="Times New Roman" w:eastAsia="Times New Roman" w:hAnsi="Times New Roman" w:cs="Times New Roman"/>
          <w:sz w:val="24"/>
          <w:szCs w:val="24"/>
        </w:rPr>
        <w:t xml:space="preserve">on </w:t>
      </w:r>
      <w:commentRangeStart w:id="215"/>
      <w:r w:rsidR="004E13A5" w:rsidRPr="0007763B">
        <w:rPr>
          <w:rFonts w:ascii="Times New Roman" w:eastAsia="Times New Roman" w:hAnsi="Times New Roman" w:cs="Times New Roman"/>
          <w:sz w:val="24"/>
          <w:szCs w:val="24"/>
        </w:rPr>
        <w:t>two</w:t>
      </w:r>
      <w:commentRangeEnd w:id="215"/>
      <w:r>
        <w:rPr>
          <w:rStyle w:val="Marquedecommentaire"/>
        </w:rPr>
        <w:commentReference w:id="215"/>
      </w:r>
      <w:r w:rsidR="00BC3881">
        <w:rPr>
          <w:rFonts w:ascii="Times New Roman" w:eastAsia="Times New Roman" w:hAnsi="Times New Roman" w:cs="Times New Roman"/>
          <w:sz w:val="24"/>
          <w:szCs w:val="24"/>
        </w:rPr>
        <w:t xml:space="preserve"> real genetic datasets.</w:t>
      </w:r>
    </w:p>
    <w:p w14:paraId="6382A033" w14:textId="77777777" w:rsidR="00AA4E39" w:rsidRPr="0007763B" w:rsidRDefault="00AA4E39" w:rsidP="004E13A5">
      <w:pPr>
        <w:spacing w:after="240" w:line="480" w:lineRule="auto"/>
        <w:rPr>
          <w:rFonts w:ascii="Times New Roman" w:eastAsia="Times New Roman" w:hAnsi="Times New Roman" w:cs="Times New Roman"/>
          <w:sz w:val="24"/>
          <w:szCs w:val="24"/>
        </w:rPr>
      </w:pPr>
    </w:p>
    <w:p w14:paraId="7FD0975B" w14:textId="283FBF36" w:rsidR="004E13A5" w:rsidRDefault="004E13A5" w:rsidP="004E13A5">
      <w:pPr>
        <w:spacing w:after="240" w:line="480" w:lineRule="auto"/>
        <w:rPr>
          <w:ins w:id="216" w:author="Patrick James" w:date="2019-10-16T10:59:00Z"/>
          <w:rFonts w:ascii="Times New Roman" w:eastAsia="Times New Roman" w:hAnsi="Times New Roman" w:cs="Times New Roman"/>
          <w:b/>
          <w:sz w:val="24"/>
          <w:szCs w:val="24"/>
        </w:rPr>
      </w:pPr>
      <w:commentRangeStart w:id="217"/>
      <w:r w:rsidRPr="0007763B">
        <w:rPr>
          <w:rFonts w:ascii="Times New Roman" w:eastAsia="Times New Roman" w:hAnsi="Times New Roman" w:cs="Times New Roman"/>
          <w:b/>
          <w:sz w:val="24"/>
          <w:szCs w:val="24"/>
        </w:rPr>
        <w:t>METHODS</w:t>
      </w:r>
      <w:commentRangeEnd w:id="217"/>
      <w:r w:rsidR="00B72DF0">
        <w:rPr>
          <w:rStyle w:val="Marquedecommentaire"/>
        </w:rPr>
        <w:commentReference w:id="217"/>
      </w:r>
    </w:p>
    <w:p w14:paraId="309755A8" w14:textId="57EC99AE" w:rsidR="00E97F87" w:rsidRPr="00E97F87" w:rsidRDefault="00E97F87" w:rsidP="004E13A5">
      <w:pPr>
        <w:spacing w:after="240" w:line="480" w:lineRule="auto"/>
        <w:rPr>
          <w:rFonts w:ascii="Times New Roman" w:eastAsia="Times New Roman" w:hAnsi="Times New Roman" w:cs="Times New Roman"/>
          <w:i/>
          <w:sz w:val="24"/>
          <w:szCs w:val="24"/>
          <w:rPrChange w:id="218" w:author="Patrick James" w:date="2019-10-16T10:59:00Z">
            <w:rPr>
              <w:rFonts w:ascii="Times New Roman" w:eastAsia="Times New Roman" w:hAnsi="Times New Roman" w:cs="Times New Roman"/>
              <w:b/>
              <w:sz w:val="24"/>
              <w:szCs w:val="24"/>
            </w:rPr>
          </w:rPrChange>
        </w:rPr>
      </w:pPr>
      <w:ins w:id="219" w:author="Patrick James" w:date="2019-10-16T10:59:00Z">
        <w:r w:rsidRPr="00E97F87">
          <w:rPr>
            <w:rFonts w:ascii="Times New Roman" w:eastAsia="Times New Roman" w:hAnsi="Times New Roman" w:cs="Times New Roman"/>
            <w:i/>
            <w:sz w:val="24"/>
            <w:szCs w:val="24"/>
            <w:rPrChange w:id="220" w:author="Patrick James" w:date="2019-10-16T10:59:00Z">
              <w:rPr>
                <w:rFonts w:ascii="Times New Roman" w:eastAsia="Times New Roman" w:hAnsi="Times New Roman" w:cs="Times New Roman"/>
                <w:b/>
                <w:sz w:val="24"/>
                <w:szCs w:val="24"/>
              </w:rPr>
            </w:rPrChange>
          </w:rPr>
          <w:t>Temporal Beta indices for genetic data</w:t>
        </w:r>
      </w:ins>
    </w:p>
    <w:p w14:paraId="004B8CF3" w14:textId="77777777" w:rsidR="004E13A5" w:rsidRPr="0007763B" w:rsidRDefault="004E13A5" w:rsidP="004E13A5">
      <w:pPr>
        <w:spacing w:line="480" w:lineRule="auto"/>
        <w:rPr>
          <w:rFonts w:ascii="Times New Roman" w:hAnsi="Times New Roman" w:cs="Times New Roman"/>
          <w:i/>
          <w:sz w:val="24"/>
          <w:szCs w:val="24"/>
          <w:lang w:val="en-CA"/>
        </w:rPr>
      </w:pPr>
      <w:bookmarkStart w:id="221" w:name="_Toc471728242"/>
      <w:bookmarkStart w:id="222" w:name="_Toc479591296"/>
      <w:r w:rsidRPr="0007763B">
        <w:rPr>
          <w:rFonts w:ascii="Times New Roman" w:hAnsi="Times New Roman" w:cs="Times New Roman"/>
          <w:i/>
          <w:sz w:val="24"/>
          <w:szCs w:val="24"/>
          <w:lang w:val="en-CA"/>
        </w:rPr>
        <w:t>Simulation framework</w:t>
      </w:r>
      <w:bookmarkEnd w:id="221"/>
      <w:bookmarkEnd w:id="222"/>
    </w:p>
    <w:p w14:paraId="6D6B08BC" w14:textId="6953E9C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CA"/>
        </w:rPr>
        <w:lastRenderedPageBreak/>
        <w:t>To simulate changes in genetic information through time, we used the</w:t>
      </w:r>
      <w:r w:rsidRPr="0007763B">
        <w:rPr>
          <w:rFonts w:ascii="Times New Roman" w:eastAsia="Times New Roman" w:hAnsi="Times New Roman" w:cs="Times New Roman"/>
          <w:sz w:val="24"/>
          <w:szCs w:val="24"/>
        </w:rPr>
        <w:t xml:space="preserve"> spatially-explicit gene flow simulation</w:t>
      </w:r>
      <w:r w:rsidRPr="0007763B">
        <w:rPr>
          <w:rFonts w:ascii="Times New Roman" w:eastAsia="Times New Roman" w:hAnsi="Times New Roman" w:cs="Times New Roman"/>
          <w:sz w:val="24"/>
          <w:szCs w:val="24"/>
          <w:lang w:val="en-CA"/>
        </w:rPr>
        <w:t xml:space="preserve"> software </w:t>
      </w:r>
      <w:proofErr w:type="spellStart"/>
      <w:r w:rsidRPr="0007763B">
        <w:rPr>
          <w:rFonts w:ascii="Times New Roman" w:eastAsia="Times New Roman" w:hAnsi="Times New Roman" w:cs="Times New Roman"/>
          <w:sz w:val="24"/>
          <w:szCs w:val="24"/>
          <w:lang w:val="en-CA"/>
        </w:rPr>
        <w:t>CDMetaPOP</w:t>
      </w:r>
      <w:proofErr w:type="spellEnd"/>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fldChar w:fldCharType="begin" w:fldLock="1"/>
      </w:r>
      <w:r w:rsidRPr="0007763B">
        <w:rPr>
          <w:rFonts w:ascii="Times New Roman" w:eastAsia="Times New Roman" w:hAnsi="Times New Roman" w:cs="Times New Roman"/>
          <w:sz w:val="24"/>
          <w:szCs w:val="24"/>
          <w:lang w:val="en-CA"/>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Day, &amp; Dunham, 2017)","plainTextFormattedCitation":"(Landguth, Bearlin, Day, &amp; Dunham, 2017)","previouslyFormattedCitation":"(Landguth, Bearlin, Day, &amp; Dunham, 2017)"},"properties":{"noteIndex":0},"schema":"https://github.com/citation-style-language/schema/raw/master/csl-citation.json"}</w:instrText>
      </w:r>
      <w:r w:rsidRPr="0007763B">
        <w:rPr>
          <w:rFonts w:ascii="Times New Roman" w:eastAsia="Times New Roman" w:hAnsi="Times New Roman" w:cs="Times New Roman"/>
          <w:sz w:val="24"/>
          <w:szCs w:val="24"/>
          <w:lang w:val="en-CA"/>
        </w:rPr>
        <w:fldChar w:fldCharType="separate"/>
      </w:r>
      <w:r w:rsidRPr="0007763B">
        <w:rPr>
          <w:rFonts w:ascii="Times New Roman" w:eastAsia="Times New Roman" w:hAnsi="Times New Roman" w:cs="Times New Roman"/>
          <w:noProof/>
          <w:sz w:val="24"/>
          <w:szCs w:val="24"/>
          <w:lang w:val="en-CA"/>
        </w:rPr>
        <w:t>(Landguth, Bearlin, Day, &amp; Dunham, 2017)</w:t>
      </w:r>
      <w:r w:rsidRPr="0007763B">
        <w:rPr>
          <w:rFonts w:ascii="Times New Roman" w:eastAsia="Times New Roman" w:hAnsi="Times New Roman" w:cs="Times New Roman"/>
          <w:sz w:val="24"/>
          <w:szCs w:val="24"/>
          <w:lang w:val="en-CA"/>
        </w:rPr>
        <w:fldChar w:fldCharType="end"/>
      </w:r>
      <w:r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GB"/>
        </w:rPr>
        <w:t xml:space="preserve">CDMetaPOP simulates dispersal and mating of individuals across a landscape, and allows </w:t>
      </w:r>
      <w:del w:id="223" w:author="Patrick James" w:date="2019-10-13T13:13:00Z">
        <w:r w:rsidRPr="0007763B" w:rsidDel="00DE0B71">
          <w:rPr>
            <w:rFonts w:ascii="Times New Roman" w:eastAsia="Times New Roman" w:hAnsi="Times New Roman" w:cs="Times New Roman"/>
            <w:sz w:val="24"/>
            <w:szCs w:val="24"/>
            <w:lang w:val="en-GB"/>
          </w:rPr>
          <w:delText xml:space="preserve">to </w:delText>
        </w:r>
      </w:del>
      <w:ins w:id="224" w:author="Patrick James" w:date="2019-10-13T13:13:00Z">
        <w:r w:rsidR="00DE0B71">
          <w:rPr>
            <w:rFonts w:ascii="Times New Roman" w:eastAsia="Times New Roman" w:hAnsi="Times New Roman" w:cs="Times New Roman"/>
            <w:sz w:val="24"/>
            <w:szCs w:val="24"/>
            <w:lang w:val="en-GB"/>
          </w:rPr>
          <w:t>the user to</w:t>
        </w:r>
        <w:r w:rsidR="00DE0B71" w:rsidRPr="0007763B">
          <w:rPr>
            <w:rFonts w:ascii="Times New Roman" w:eastAsia="Times New Roman" w:hAnsi="Times New Roman" w:cs="Times New Roman"/>
            <w:sz w:val="24"/>
            <w:szCs w:val="24"/>
            <w:lang w:val="en-GB"/>
          </w:rPr>
          <w:t xml:space="preserve"> </w:t>
        </w:r>
      </w:ins>
      <w:r w:rsidRPr="0007763B">
        <w:rPr>
          <w:rFonts w:ascii="Times New Roman" w:eastAsia="Times New Roman" w:hAnsi="Times New Roman" w:cs="Times New Roman"/>
          <w:sz w:val="24"/>
          <w:szCs w:val="24"/>
          <w:lang w:val="en-GB"/>
        </w:rPr>
        <w:t xml:space="preserve">define </w:t>
      </w:r>
      <w:del w:id="225" w:author="Patrick James" w:date="2019-10-13T13:13:00Z">
        <w:r w:rsidRPr="0007763B" w:rsidDel="00DE0B71">
          <w:rPr>
            <w:rFonts w:ascii="Times New Roman" w:eastAsia="Times New Roman" w:hAnsi="Times New Roman" w:cs="Times New Roman"/>
            <w:sz w:val="24"/>
            <w:szCs w:val="24"/>
            <w:lang w:val="en-GB"/>
          </w:rPr>
          <w:delText xml:space="preserve">the </w:delText>
        </w:r>
      </w:del>
      <w:r w:rsidRPr="0007763B">
        <w:rPr>
          <w:rFonts w:ascii="Times New Roman" w:eastAsia="Times New Roman" w:hAnsi="Times New Roman" w:cs="Times New Roman"/>
          <w:sz w:val="24"/>
          <w:szCs w:val="24"/>
          <w:lang w:val="en-GB"/>
        </w:rPr>
        <w:t xml:space="preserve">initial genetic structure, spatial distribution of individuals, dispersal characteristics, and life history traits of the population. </w:t>
      </w:r>
      <w:ins w:id="226" w:author="Patrick James" w:date="2019-10-13T13:14:00Z">
        <w:r w:rsidR="00DE0B71">
          <w:rPr>
            <w:rFonts w:ascii="Times New Roman" w:eastAsia="Times New Roman" w:hAnsi="Times New Roman" w:cs="Times New Roman"/>
            <w:sz w:val="24"/>
            <w:szCs w:val="24"/>
            <w:lang w:val="en-GB"/>
          </w:rPr>
          <w:t xml:space="preserve">All individuals were represented by their geographic location and their genotype represented as a </w:t>
        </w:r>
      </w:ins>
      <w:ins w:id="227" w:author="Patrick James" w:date="2019-10-13T13:15:00Z">
        <w:r w:rsidR="00DE0B71">
          <w:rPr>
            <w:rFonts w:ascii="Times New Roman" w:eastAsia="Times New Roman" w:hAnsi="Times New Roman" w:cs="Times New Roman"/>
            <w:sz w:val="24"/>
            <w:szCs w:val="24"/>
            <w:lang w:val="en-GB"/>
          </w:rPr>
          <w:t xml:space="preserve">set of 100 </w:t>
        </w:r>
        <w:proofErr w:type="gramStart"/>
        <w:r w:rsidR="00DE0B71">
          <w:rPr>
            <w:rFonts w:ascii="Times New Roman" w:eastAsia="Times New Roman" w:hAnsi="Times New Roman" w:cs="Times New Roman"/>
            <w:sz w:val="24"/>
            <w:szCs w:val="24"/>
            <w:lang w:val="en-GB"/>
          </w:rPr>
          <w:t>neutral</w:t>
        </w:r>
        <w:proofErr w:type="gramEnd"/>
        <w:r w:rsidR="00DE0B71">
          <w:rPr>
            <w:rFonts w:ascii="Times New Roman" w:eastAsia="Times New Roman" w:hAnsi="Times New Roman" w:cs="Times New Roman"/>
            <w:sz w:val="24"/>
            <w:szCs w:val="24"/>
            <w:lang w:val="en-GB"/>
          </w:rPr>
          <w:t>, unlinked,</w:t>
        </w:r>
      </w:ins>
      <w:ins w:id="228" w:author="Patrick James" w:date="2019-10-13T13:14:00Z">
        <w:r w:rsidR="00DE0B71">
          <w:rPr>
            <w:rFonts w:ascii="Times New Roman" w:eastAsia="Times New Roman" w:hAnsi="Times New Roman" w:cs="Times New Roman"/>
            <w:sz w:val="24"/>
            <w:szCs w:val="24"/>
            <w:lang w:val="en-GB"/>
          </w:rPr>
          <w:t xml:space="preserve"> bi-allelic SNP loci. </w:t>
        </w:r>
      </w:ins>
    </w:p>
    <w:p w14:paraId="3E3B18EC" w14:textId="10EBE258" w:rsidR="004E13A5" w:rsidRDefault="004E13A5" w:rsidP="004E13A5">
      <w:pPr>
        <w:spacing w:after="240" w:line="480" w:lineRule="auto"/>
        <w:rPr>
          <w:ins w:id="229" w:author="Patrick James" w:date="2019-10-13T13:21:00Z"/>
          <w:rFonts w:ascii="Times New Roman" w:eastAsia="Times New Roman" w:hAnsi="Times New Roman" w:cs="Times New Roman"/>
          <w:sz w:val="24"/>
          <w:szCs w:val="24"/>
          <w:lang w:val="en-GB"/>
        </w:rPr>
      </w:pPr>
      <w:del w:id="230" w:author="Patrick James" w:date="2019-10-13T13:15:00Z">
        <w:r w:rsidRPr="0007763B" w:rsidDel="00DE0B71">
          <w:rPr>
            <w:rFonts w:ascii="Times New Roman" w:eastAsia="Times New Roman" w:hAnsi="Times New Roman" w:cs="Times New Roman"/>
            <w:sz w:val="24"/>
            <w:szCs w:val="24"/>
            <w:lang w:val="en-GB"/>
          </w:rPr>
          <w:delText>Loci were modelled after single nuclear polymorphism (SNP) and therefore are bi-allel</w:delText>
        </w:r>
        <w:r w:rsidR="00AA3A0B" w:rsidDel="00DE0B71">
          <w:rPr>
            <w:rFonts w:ascii="Times New Roman" w:eastAsia="Times New Roman" w:hAnsi="Times New Roman" w:cs="Times New Roman"/>
            <w:sz w:val="24"/>
            <w:szCs w:val="24"/>
            <w:lang w:val="en-GB"/>
          </w:rPr>
          <w:delText xml:space="preserve">ic. </w:delText>
        </w:r>
      </w:del>
      <w:moveFromRangeStart w:id="231" w:author="Patrick James" w:date="2019-10-13T13:17:00Z" w:name="move21865052"/>
      <w:moveFrom w:id="232" w:author="Patrick James" w:date="2019-10-13T13:17:00Z">
        <w:r w:rsidR="00AA3A0B" w:rsidDel="00DE0B71">
          <w:rPr>
            <w:rFonts w:ascii="Times New Roman" w:eastAsia="Times New Roman" w:hAnsi="Times New Roman" w:cs="Times New Roman"/>
            <w:sz w:val="24"/>
            <w:szCs w:val="24"/>
            <w:lang w:val="en-GB"/>
          </w:rPr>
          <w:t>The mutation rate was set at 10</w:t>
        </w:r>
        <w:r w:rsidR="00AA3A0B" w:rsidDel="00DE0B71">
          <w:rPr>
            <w:rFonts w:ascii="Times New Roman" w:eastAsia="Times New Roman" w:hAnsi="Times New Roman" w:cs="Times New Roman"/>
            <w:sz w:val="24"/>
            <w:szCs w:val="24"/>
            <w:vertAlign w:val="superscript"/>
            <w:lang w:val="en-GB"/>
          </w:rPr>
          <w:t>-8</w:t>
        </w:r>
        <w:r w:rsidRPr="0007763B" w:rsidDel="00DE0B71">
          <w:rPr>
            <w:rFonts w:ascii="Times New Roman" w:eastAsia="Times New Roman" w:hAnsi="Times New Roman" w:cs="Times New Roman"/>
            <w:sz w:val="24"/>
            <w:szCs w:val="24"/>
            <w:lang w:val="en-GB"/>
          </w:rPr>
          <w:t xml:space="preserve"> to reflect empirically-derived mutation rates found in many taxa</w:t>
        </w:r>
        <w:r w:rsidR="00AA3A0B" w:rsidDel="00DE0B71">
          <w:rPr>
            <w:rFonts w:ascii="Times New Roman" w:eastAsia="Times New Roman" w:hAnsi="Times New Roman" w:cs="Times New Roman"/>
            <w:sz w:val="24"/>
            <w:szCs w:val="24"/>
            <w:lang w:val="en-GB"/>
          </w:rPr>
          <w:t xml:space="preserve">. </w:t>
        </w:r>
      </w:moveFrom>
      <w:moveFromRangeEnd w:id="231"/>
      <w:del w:id="233" w:author="Patrick James" w:date="2019-10-13T13:15:00Z">
        <w:r w:rsidRPr="0007763B" w:rsidDel="00DE0B71">
          <w:rPr>
            <w:rFonts w:ascii="Times New Roman" w:eastAsia="Times New Roman" w:hAnsi="Times New Roman" w:cs="Times New Roman"/>
            <w:sz w:val="24"/>
            <w:szCs w:val="24"/>
            <w:lang w:val="en-GB"/>
          </w:rPr>
          <w:delText>Simulated individuals each carried a genome of 100 neutral loci without linkage disequilibrium.</w:delText>
        </w:r>
      </w:del>
      <w:r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CA"/>
        </w:rPr>
        <w:t xml:space="preserve"> </w:t>
      </w:r>
      <w:commentRangeStart w:id="234"/>
      <w:r w:rsidRPr="0007763B">
        <w:rPr>
          <w:rFonts w:ascii="Times New Roman" w:eastAsia="Times New Roman" w:hAnsi="Times New Roman" w:cs="Times New Roman"/>
          <w:sz w:val="24"/>
          <w:szCs w:val="24"/>
          <w:lang w:val="en-CA"/>
        </w:rPr>
        <w:t>Each</w:t>
      </w:r>
      <w:commentRangeEnd w:id="234"/>
      <w:r w:rsidR="00DE0B71">
        <w:rPr>
          <w:rStyle w:val="Marquedecommentaire"/>
        </w:rPr>
        <w:commentReference w:id="234"/>
      </w:r>
      <w:r w:rsidRPr="0007763B">
        <w:rPr>
          <w:rFonts w:ascii="Times New Roman" w:eastAsia="Times New Roman" w:hAnsi="Times New Roman" w:cs="Times New Roman"/>
          <w:sz w:val="24"/>
          <w:szCs w:val="24"/>
          <w:lang w:val="en-CA"/>
        </w:rPr>
        <w:t xml:space="preserve"> simulated population in the landscape had a maximum carrying capacity of 50 individuals, and each simulated landscape comprised 25 (</w:t>
      </w:r>
      <w:commentRangeStart w:id="235"/>
      <w:r w:rsidRPr="0007763B">
        <w:rPr>
          <w:rFonts w:ascii="Times New Roman" w:eastAsia="Times New Roman" w:hAnsi="Times New Roman" w:cs="Times New Roman"/>
          <w:sz w:val="24"/>
          <w:szCs w:val="24"/>
          <w:lang w:val="en-CA"/>
        </w:rPr>
        <w:t xml:space="preserve">a </w:t>
      </w:r>
      <w:r w:rsidR="00D36BFD">
        <w:rPr>
          <w:rFonts w:ascii="Times New Roman" w:eastAsia="Times New Roman" w:hAnsi="Times New Roman" w:cs="Times New Roman"/>
          <w:sz w:val="24"/>
          <w:szCs w:val="24"/>
          <w:lang w:val="en-CA"/>
        </w:rPr>
        <w:t xml:space="preserve">square </w:t>
      </w:r>
      <w:r w:rsidRPr="0007763B">
        <w:rPr>
          <w:rFonts w:ascii="Times New Roman" w:eastAsia="Times New Roman" w:hAnsi="Times New Roman" w:cs="Times New Roman"/>
          <w:sz w:val="24"/>
          <w:szCs w:val="24"/>
          <w:lang w:val="en-CA"/>
        </w:rPr>
        <w:t>grid of 5 by 5</w:t>
      </w:r>
      <w:commentRangeEnd w:id="235"/>
      <w:r w:rsidR="008615D7">
        <w:rPr>
          <w:rStyle w:val="Marquedecommentaire"/>
        </w:rPr>
        <w:commentReference w:id="235"/>
      </w:r>
      <w:r w:rsidRPr="0007763B">
        <w:rPr>
          <w:rFonts w:ascii="Times New Roman" w:eastAsia="Times New Roman" w:hAnsi="Times New Roman" w:cs="Times New Roman"/>
          <w:sz w:val="24"/>
          <w:szCs w:val="24"/>
          <w:lang w:val="en-CA"/>
        </w:rPr>
        <w:t xml:space="preserve">) interconnected such populations with structural connectivity only reflecting geographical distance. That corresponds to a maximum of 1250 individuals in the landscape. Each simulation was run for 100 generations before a demographic event was </w:t>
      </w:r>
      <w:del w:id="236" w:author="Patrick James" w:date="2019-10-13T13:17:00Z">
        <w:r w:rsidRPr="0007763B" w:rsidDel="00DE0B71">
          <w:rPr>
            <w:rFonts w:ascii="Times New Roman" w:eastAsia="Times New Roman" w:hAnsi="Times New Roman" w:cs="Times New Roman"/>
            <w:sz w:val="24"/>
            <w:szCs w:val="24"/>
            <w:lang w:val="en-CA"/>
          </w:rPr>
          <w:delText xml:space="preserve">forced </w:delText>
        </w:r>
      </w:del>
      <w:ins w:id="237" w:author="Patrick James" w:date="2019-10-13T13:17:00Z">
        <w:r w:rsidR="00DE0B71">
          <w:rPr>
            <w:rFonts w:ascii="Times New Roman" w:eastAsia="Times New Roman" w:hAnsi="Times New Roman" w:cs="Times New Roman"/>
            <w:sz w:val="24"/>
            <w:szCs w:val="24"/>
            <w:lang w:val="en-CA"/>
          </w:rPr>
          <w:t>imposed</w:t>
        </w:r>
        <w:r w:rsidR="00DE0B71" w:rsidRPr="0007763B">
          <w:rPr>
            <w:rFonts w:ascii="Times New Roman" w:eastAsia="Times New Roman" w:hAnsi="Times New Roman" w:cs="Times New Roman"/>
            <w:sz w:val="24"/>
            <w:szCs w:val="24"/>
            <w:lang w:val="en-CA"/>
          </w:rPr>
          <w:t xml:space="preserve"> </w:t>
        </w:r>
      </w:ins>
      <w:r w:rsidRPr="0007763B">
        <w:rPr>
          <w:rFonts w:ascii="Times New Roman" w:eastAsia="Times New Roman" w:hAnsi="Times New Roman" w:cs="Times New Roman"/>
          <w:sz w:val="24"/>
          <w:szCs w:val="24"/>
          <w:lang w:val="en-CA"/>
        </w:rPr>
        <w:t>on up to three populations in the landscape. 10 more generations were simulated after the event.</w:t>
      </w:r>
      <w:ins w:id="238" w:author="Patrick James" w:date="2019-10-13T13:17:00Z">
        <w:r w:rsidR="00DE0B71">
          <w:rPr>
            <w:rFonts w:ascii="Times New Roman" w:eastAsia="Times New Roman" w:hAnsi="Times New Roman" w:cs="Times New Roman"/>
            <w:sz w:val="24"/>
            <w:szCs w:val="24"/>
            <w:lang w:val="en-CA"/>
          </w:rPr>
          <w:t xml:space="preserve"> </w:t>
        </w:r>
      </w:ins>
      <w:moveToRangeStart w:id="239" w:author="Patrick James" w:date="2019-10-13T13:17:00Z" w:name="move21865052"/>
      <w:moveTo w:id="240" w:author="Patrick James" w:date="2019-10-13T13:17:00Z">
        <w:r w:rsidR="00DE0B71">
          <w:rPr>
            <w:rFonts w:ascii="Times New Roman" w:eastAsia="Times New Roman" w:hAnsi="Times New Roman" w:cs="Times New Roman"/>
            <w:sz w:val="24"/>
            <w:szCs w:val="24"/>
            <w:lang w:val="en-GB"/>
          </w:rPr>
          <w:t>The mutation rate was set at 10</w:t>
        </w:r>
        <w:r w:rsidR="00DE0B71">
          <w:rPr>
            <w:rFonts w:ascii="Times New Roman" w:eastAsia="Times New Roman" w:hAnsi="Times New Roman" w:cs="Times New Roman"/>
            <w:sz w:val="24"/>
            <w:szCs w:val="24"/>
            <w:vertAlign w:val="superscript"/>
            <w:lang w:val="en-GB"/>
          </w:rPr>
          <w:t>-8</w:t>
        </w:r>
        <w:r w:rsidR="00DE0B71" w:rsidRPr="0007763B">
          <w:rPr>
            <w:rFonts w:ascii="Times New Roman" w:eastAsia="Times New Roman" w:hAnsi="Times New Roman" w:cs="Times New Roman"/>
            <w:sz w:val="24"/>
            <w:szCs w:val="24"/>
            <w:lang w:val="en-GB"/>
          </w:rPr>
          <w:t xml:space="preserve"> to reflect empirically-derived mutation rates found in many taxa</w:t>
        </w:r>
        <w:r w:rsidR="00DE0B71">
          <w:rPr>
            <w:rFonts w:ascii="Times New Roman" w:eastAsia="Times New Roman" w:hAnsi="Times New Roman" w:cs="Times New Roman"/>
            <w:sz w:val="24"/>
            <w:szCs w:val="24"/>
            <w:lang w:val="en-GB"/>
          </w:rPr>
          <w:t>.</w:t>
        </w:r>
      </w:moveTo>
      <w:moveToRangeEnd w:id="239"/>
    </w:p>
    <w:p w14:paraId="4457034A" w14:textId="0082FFE0" w:rsidR="00DE0B71" w:rsidRPr="0007763B" w:rsidRDefault="00DE0B71" w:rsidP="004E13A5">
      <w:pPr>
        <w:spacing w:after="240" w:line="480" w:lineRule="auto"/>
        <w:rPr>
          <w:rFonts w:ascii="Times New Roman" w:eastAsia="Times New Roman" w:hAnsi="Times New Roman" w:cs="Times New Roman"/>
          <w:sz w:val="24"/>
          <w:szCs w:val="24"/>
          <w:lang w:val="en-CA"/>
        </w:rPr>
      </w:pPr>
      <w:commentRangeStart w:id="241"/>
      <w:ins w:id="242" w:author="Patrick James" w:date="2019-10-13T13:22:00Z">
        <w:r>
          <w:rPr>
            <w:rFonts w:ascii="Times New Roman" w:eastAsia="Times New Roman" w:hAnsi="Times New Roman" w:cs="Times New Roman"/>
            <w:sz w:val="24"/>
            <w:szCs w:val="24"/>
            <w:lang w:val="en-GB"/>
          </w:rPr>
          <w:t xml:space="preserve">Demographic </w:t>
        </w:r>
      </w:ins>
      <w:ins w:id="243" w:author="Patrick James" w:date="2019-10-13T13:21:00Z">
        <w:r>
          <w:rPr>
            <w:rFonts w:ascii="Times New Roman" w:eastAsia="Times New Roman" w:hAnsi="Times New Roman" w:cs="Times New Roman"/>
            <w:sz w:val="24"/>
            <w:szCs w:val="24"/>
            <w:lang w:val="en-GB"/>
          </w:rPr>
          <w:t>event?</w:t>
        </w:r>
      </w:ins>
      <w:commentRangeEnd w:id="241"/>
      <w:ins w:id="244" w:author="Patrick James" w:date="2019-10-16T11:00:00Z">
        <w:r w:rsidR="00E97F87">
          <w:rPr>
            <w:rStyle w:val="Marquedecommentaire"/>
          </w:rPr>
          <w:commentReference w:id="241"/>
        </w:r>
      </w:ins>
    </w:p>
    <w:p w14:paraId="7C37EAED" w14:textId="5539C98A" w:rsidR="004E13A5" w:rsidRPr="0007763B" w:rsidRDefault="004E13A5" w:rsidP="004E13A5">
      <w:pPr>
        <w:spacing w:after="240" w:line="480" w:lineRule="auto"/>
        <w:rPr>
          <w:rFonts w:ascii="Times New Roman" w:hAnsi="Times New Roman" w:cs="Times New Roman"/>
          <w:sz w:val="24"/>
          <w:szCs w:val="24"/>
          <w:lang w:val="en-CA"/>
        </w:rPr>
      </w:pPr>
      <w:r w:rsidRPr="0007763B">
        <w:rPr>
          <w:rFonts w:ascii="Times New Roman" w:eastAsia="Times New Roman" w:hAnsi="Times New Roman" w:cs="Times New Roman"/>
          <w:sz w:val="24"/>
          <w:szCs w:val="24"/>
          <w:lang w:val="en-GB"/>
        </w:rPr>
        <w:t>W</w:t>
      </w:r>
      <w:r w:rsidRPr="0007763B">
        <w:rPr>
          <w:rFonts w:ascii="Times New Roman" w:eastAsia="Times New Roman" w:hAnsi="Times New Roman" w:cs="Times New Roman"/>
          <w:sz w:val="24"/>
          <w:szCs w:val="24"/>
          <w:lang w:val="en-CA"/>
        </w:rPr>
        <w:t xml:space="preserve">e simulated 180 replicates for each scenario, with the new </w:t>
      </w:r>
      <w:commentRangeStart w:id="245"/>
      <w:r w:rsidRPr="0007763B">
        <w:rPr>
          <w:rFonts w:ascii="Times New Roman" w:eastAsia="Times New Roman" w:hAnsi="Times New Roman" w:cs="Times New Roman"/>
          <w:sz w:val="24"/>
          <w:szCs w:val="24"/>
          <w:lang w:val="en-CA"/>
        </w:rPr>
        <w:t xml:space="preserve">allocation </w:t>
      </w:r>
      <w:commentRangeEnd w:id="245"/>
      <w:r w:rsidR="00E97F87">
        <w:rPr>
          <w:rStyle w:val="Marquedecommentaire"/>
        </w:rPr>
        <w:commentReference w:id="245"/>
      </w:r>
      <w:r w:rsidRPr="0007763B">
        <w:rPr>
          <w:rFonts w:ascii="Times New Roman" w:eastAsia="Times New Roman" w:hAnsi="Times New Roman" w:cs="Times New Roman"/>
          <w:sz w:val="24"/>
          <w:szCs w:val="24"/>
          <w:lang w:val="en-CA"/>
        </w:rPr>
        <w:t xml:space="preserve">of allelic frequencies for each replicate. Those parameters were chosen as a compromise between realism and computational time limitations, and </w:t>
      </w:r>
      <w:r w:rsidRPr="0007763B">
        <w:rPr>
          <w:rFonts w:ascii="Times New Roman" w:hAnsi="Times New Roman" w:cs="Times New Roman"/>
          <w:sz w:val="24"/>
          <w:szCs w:val="24"/>
          <w:lang w:val="en-CA"/>
        </w:rPr>
        <w:t xml:space="preserve">we believe they were appropriate to produce the complex evolutionary dynamics necessary to </w:t>
      </w:r>
      <w:r w:rsidR="00AA3A0B">
        <w:rPr>
          <w:rFonts w:ascii="Times New Roman" w:hAnsi="Times New Roman" w:cs="Times New Roman"/>
          <w:sz w:val="24"/>
          <w:szCs w:val="24"/>
          <w:lang w:val="en-CA"/>
        </w:rPr>
        <w:t xml:space="preserve">produce </w:t>
      </w:r>
      <w:commentRangeStart w:id="246"/>
      <w:r w:rsidRPr="0007763B">
        <w:rPr>
          <w:rFonts w:ascii="Times New Roman" w:hAnsi="Times New Roman" w:cs="Times New Roman"/>
          <w:sz w:val="24"/>
          <w:szCs w:val="24"/>
          <w:lang w:val="en-CA"/>
        </w:rPr>
        <w:t>reasonably realistic and useful genetic data</w:t>
      </w:r>
      <w:commentRangeEnd w:id="246"/>
      <w:r w:rsidR="00E97F87">
        <w:rPr>
          <w:rStyle w:val="Marquedecommentaire"/>
        </w:rPr>
        <w:commentReference w:id="246"/>
      </w:r>
      <w:r w:rsidRPr="0007763B">
        <w:rPr>
          <w:rFonts w:ascii="Times New Roman" w:hAnsi="Times New Roman" w:cs="Times New Roman"/>
          <w:sz w:val="24"/>
          <w:szCs w:val="24"/>
          <w:lang w:val="en-CA"/>
        </w:rPr>
        <w:t>.</w:t>
      </w:r>
    </w:p>
    <w:p w14:paraId="083C7419" w14:textId="1AC48593" w:rsidR="004E13A5" w:rsidRPr="0007763B" w:rsidRDefault="005542C9" w:rsidP="004E13A5">
      <w:pPr>
        <w:spacing w:after="240"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lastRenderedPageBreak/>
        <w:t>We</w:t>
      </w:r>
      <w:r w:rsidR="004E13A5" w:rsidRPr="0007763B">
        <w:rPr>
          <w:rFonts w:ascii="Times New Roman" w:hAnsi="Times New Roman" w:cs="Times New Roman"/>
          <w:sz w:val="24"/>
          <w:szCs w:val="24"/>
          <w:lang w:val="en-CA"/>
        </w:rPr>
        <w:t xml:space="preserve"> examined the influence of dispersal</w:t>
      </w:r>
      <w:del w:id="247" w:author="Patrick James" w:date="2019-10-13T13:23:00Z">
        <w:r w:rsidR="004E13A5" w:rsidRPr="0007763B" w:rsidDel="00DE0B71">
          <w:rPr>
            <w:rFonts w:ascii="Times New Roman" w:hAnsi="Times New Roman" w:cs="Times New Roman"/>
            <w:sz w:val="24"/>
            <w:szCs w:val="24"/>
            <w:lang w:val="en-CA"/>
          </w:rPr>
          <w:delText>,</w:delText>
        </w:r>
      </w:del>
      <w:r w:rsidR="004E13A5" w:rsidRPr="0007763B">
        <w:rPr>
          <w:rFonts w:ascii="Times New Roman" w:hAnsi="Times New Roman" w:cs="Times New Roman"/>
          <w:sz w:val="24"/>
          <w:szCs w:val="24"/>
          <w:lang w:val="en-CA"/>
        </w:rPr>
        <w:t xml:space="preserve"> and demographic event spatial extent </w:t>
      </w:r>
      <w:r w:rsidR="00AA3A0B">
        <w:rPr>
          <w:rFonts w:ascii="Times New Roman" w:hAnsi="Times New Roman" w:cs="Times New Roman"/>
          <w:sz w:val="24"/>
          <w:szCs w:val="24"/>
          <w:lang w:val="en-CA"/>
        </w:rPr>
        <w:t xml:space="preserve">(number of populations) </w:t>
      </w:r>
      <w:r w:rsidR="004E13A5" w:rsidRPr="0007763B">
        <w:rPr>
          <w:rFonts w:ascii="Times New Roman" w:hAnsi="Times New Roman" w:cs="Times New Roman"/>
          <w:sz w:val="24"/>
          <w:szCs w:val="24"/>
          <w:lang w:val="en-CA"/>
        </w:rPr>
        <w:t xml:space="preserve">on the persistence of genetic spatial legacies using this simulation model. </w:t>
      </w:r>
      <w:ins w:id="248" w:author="Patrick James" w:date="2019-10-13T13:23:00Z">
        <w:r w:rsidR="00540E32">
          <w:rPr>
            <w:rFonts w:ascii="Times New Roman" w:hAnsi="Times New Roman" w:cs="Times New Roman"/>
            <w:sz w:val="24"/>
            <w:szCs w:val="24"/>
            <w:lang w:val="en-CA"/>
          </w:rPr>
          <w:t xml:space="preserve">We </w:t>
        </w:r>
      </w:ins>
      <w:ins w:id="249" w:author="Patrick James" w:date="2019-10-13T13:24:00Z">
        <w:r w:rsidR="00540E32">
          <w:rPr>
            <w:rFonts w:ascii="Times New Roman" w:hAnsi="Times New Roman" w:cs="Times New Roman"/>
            <w:sz w:val="24"/>
            <w:szCs w:val="24"/>
            <w:lang w:val="en-CA"/>
          </w:rPr>
          <w:t>examined</w:t>
        </w:r>
      </w:ins>
      <w:ins w:id="250" w:author="Patrick James" w:date="2019-10-13T13:23:00Z">
        <w:r w:rsidR="00540E32">
          <w:rPr>
            <w:rFonts w:ascii="Times New Roman" w:hAnsi="Times New Roman" w:cs="Times New Roman"/>
            <w:sz w:val="24"/>
            <w:szCs w:val="24"/>
            <w:lang w:val="en-CA"/>
          </w:rPr>
          <w:t xml:space="preserve"> three levels of</w:t>
        </w:r>
      </w:ins>
      <w:ins w:id="251" w:author="Patrick James" w:date="2019-10-13T13:24:00Z">
        <w:r w:rsidR="00540E32">
          <w:rPr>
            <w:rFonts w:ascii="Times New Roman" w:hAnsi="Times New Roman" w:cs="Times New Roman"/>
            <w:sz w:val="24"/>
            <w:szCs w:val="24"/>
            <w:lang w:val="en-CA"/>
          </w:rPr>
          <w:t xml:space="preserve"> </w:t>
        </w:r>
      </w:ins>
      <w:del w:id="252" w:author="Patrick James" w:date="2019-10-13T13:24:00Z">
        <w:r w:rsidR="004E13A5" w:rsidRPr="0007763B" w:rsidDel="00540E32">
          <w:rPr>
            <w:rFonts w:ascii="Times New Roman" w:hAnsi="Times New Roman" w:cs="Times New Roman"/>
            <w:sz w:val="24"/>
            <w:szCs w:val="24"/>
            <w:lang w:val="en-CA"/>
          </w:rPr>
          <w:delText xml:space="preserve">With 3 </w:delText>
        </w:r>
      </w:del>
      <w:r w:rsidR="004E13A5" w:rsidRPr="0007763B">
        <w:rPr>
          <w:rFonts w:ascii="Times New Roman" w:hAnsi="Times New Roman" w:cs="Times New Roman"/>
          <w:sz w:val="24"/>
          <w:szCs w:val="24"/>
          <w:lang w:val="en-CA"/>
        </w:rPr>
        <w:t>dispersal</w:t>
      </w:r>
      <w:del w:id="253" w:author="Patrick James" w:date="2019-10-13T13:24:00Z">
        <w:r w:rsidR="004E13A5" w:rsidRPr="0007763B" w:rsidDel="00540E32">
          <w:rPr>
            <w:rFonts w:ascii="Times New Roman" w:hAnsi="Times New Roman" w:cs="Times New Roman"/>
            <w:sz w:val="24"/>
            <w:szCs w:val="24"/>
            <w:lang w:val="en-CA"/>
          </w:rPr>
          <w:delText xml:space="preserve"> regimes</w:delText>
        </w:r>
      </w:del>
      <w:r w:rsidR="004E13A5" w:rsidRPr="0007763B">
        <w:rPr>
          <w:rFonts w:ascii="Times New Roman" w:hAnsi="Times New Roman" w:cs="Times New Roman"/>
          <w:sz w:val="24"/>
          <w:szCs w:val="24"/>
          <w:lang w:val="en-CA"/>
        </w:rPr>
        <w:t xml:space="preserve">, </w:t>
      </w:r>
      <w:ins w:id="254" w:author="Patrick James" w:date="2019-10-13T13:24:00Z">
        <w:r w:rsidR="00540E32">
          <w:rPr>
            <w:rFonts w:ascii="Times New Roman" w:hAnsi="Times New Roman" w:cs="Times New Roman"/>
            <w:sz w:val="24"/>
            <w:szCs w:val="24"/>
            <w:lang w:val="en-CA"/>
          </w:rPr>
          <w:t xml:space="preserve">two </w:t>
        </w:r>
      </w:ins>
      <w:del w:id="255" w:author="Patrick James" w:date="2019-10-13T13:24:00Z">
        <w:r w:rsidR="004E13A5" w:rsidRPr="0007763B" w:rsidDel="00540E32">
          <w:rPr>
            <w:rFonts w:ascii="Times New Roman" w:hAnsi="Times New Roman" w:cs="Times New Roman"/>
            <w:sz w:val="24"/>
            <w:szCs w:val="24"/>
            <w:lang w:val="en-CA"/>
          </w:rPr>
          <w:delText xml:space="preserve">2 different </w:delText>
        </w:r>
      </w:del>
      <w:r w:rsidR="004E13A5" w:rsidRPr="0007763B">
        <w:rPr>
          <w:rFonts w:ascii="Times New Roman" w:hAnsi="Times New Roman" w:cs="Times New Roman"/>
          <w:sz w:val="24"/>
          <w:szCs w:val="24"/>
          <w:lang w:val="en-CA"/>
        </w:rPr>
        <w:t>demographic event types</w:t>
      </w:r>
      <w:ins w:id="256" w:author="Patrick James" w:date="2019-10-13T13:24:00Z">
        <w:r w:rsidR="00540E32">
          <w:rPr>
            <w:rFonts w:ascii="Times New Roman" w:hAnsi="Times New Roman" w:cs="Times New Roman"/>
            <w:sz w:val="24"/>
            <w:szCs w:val="24"/>
            <w:lang w:val="en-CA"/>
          </w:rPr>
          <w:t>,</w:t>
        </w:r>
      </w:ins>
      <w:r w:rsidR="004E13A5" w:rsidRPr="0007763B">
        <w:rPr>
          <w:rFonts w:ascii="Times New Roman" w:hAnsi="Times New Roman" w:cs="Times New Roman"/>
          <w:sz w:val="24"/>
          <w:szCs w:val="24"/>
          <w:lang w:val="en-CA"/>
        </w:rPr>
        <w:t xml:space="preserve"> and </w:t>
      </w:r>
      <w:del w:id="257" w:author="Patrick James" w:date="2019-10-13T13:24:00Z">
        <w:r w:rsidR="004E13A5" w:rsidRPr="0007763B" w:rsidDel="00540E32">
          <w:rPr>
            <w:rFonts w:ascii="Times New Roman" w:hAnsi="Times New Roman" w:cs="Times New Roman"/>
            <w:sz w:val="24"/>
            <w:szCs w:val="24"/>
            <w:lang w:val="en-CA"/>
          </w:rPr>
          <w:delText xml:space="preserve">3 </w:delText>
        </w:r>
      </w:del>
      <w:ins w:id="258" w:author="Patrick James" w:date="2019-10-13T13:24:00Z">
        <w:r w:rsidR="00540E32">
          <w:rPr>
            <w:rFonts w:ascii="Times New Roman" w:hAnsi="Times New Roman" w:cs="Times New Roman"/>
            <w:sz w:val="24"/>
            <w:szCs w:val="24"/>
            <w:lang w:val="en-CA"/>
          </w:rPr>
          <w:t>three</w:t>
        </w:r>
        <w:r w:rsidR="00540E32" w:rsidRPr="0007763B">
          <w:rPr>
            <w:rFonts w:ascii="Times New Roman" w:hAnsi="Times New Roman" w:cs="Times New Roman"/>
            <w:sz w:val="24"/>
            <w:szCs w:val="24"/>
            <w:lang w:val="en-CA"/>
          </w:rPr>
          <w:t xml:space="preserve"> </w:t>
        </w:r>
      </w:ins>
      <w:r w:rsidR="004E13A5" w:rsidRPr="0007763B">
        <w:rPr>
          <w:rFonts w:ascii="Times New Roman" w:hAnsi="Times New Roman" w:cs="Times New Roman"/>
          <w:sz w:val="24"/>
          <w:szCs w:val="24"/>
          <w:lang w:val="en-CA"/>
        </w:rPr>
        <w:t>different numbers of populations affected</w:t>
      </w:r>
      <w:ins w:id="259" w:author="Patrick James" w:date="2019-10-13T13:24:00Z">
        <w:r w:rsidR="00540E32">
          <w:rPr>
            <w:rFonts w:ascii="Times New Roman" w:hAnsi="Times New Roman" w:cs="Times New Roman"/>
            <w:sz w:val="24"/>
            <w:szCs w:val="24"/>
            <w:lang w:val="en-CA"/>
          </w:rPr>
          <w:t xml:space="preserve"> for a total of </w:t>
        </w:r>
      </w:ins>
      <w:del w:id="260" w:author="Patrick James" w:date="2019-10-13T13:24:00Z">
        <w:r w:rsidR="004E13A5" w:rsidRPr="0007763B" w:rsidDel="00540E32">
          <w:rPr>
            <w:rFonts w:ascii="Times New Roman" w:hAnsi="Times New Roman" w:cs="Times New Roman"/>
            <w:sz w:val="24"/>
            <w:szCs w:val="24"/>
            <w:lang w:val="en-CA"/>
          </w:rPr>
          <w:delText xml:space="preserve">, we have </w:delText>
        </w:r>
      </w:del>
      <w:r w:rsidR="004E13A5" w:rsidRPr="0007763B">
        <w:rPr>
          <w:rFonts w:ascii="Times New Roman" w:hAnsi="Times New Roman" w:cs="Times New Roman"/>
          <w:sz w:val="24"/>
          <w:szCs w:val="24"/>
          <w:lang w:val="en-CA"/>
        </w:rPr>
        <w:t xml:space="preserve">18 </w:t>
      </w:r>
      <w:del w:id="261" w:author="Patrick James" w:date="2019-10-13T13:24:00Z">
        <w:r w:rsidR="004E13A5" w:rsidRPr="0007763B" w:rsidDel="00540E32">
          <w:rPr>
            <w:rFonts w:ascii="Times New Roman" w:hAnsi="Times New Roman" w:cs="Times New Roman"/>
            <w:sz w:val="24"/>
            <w:szCs w:val="24"/>
            <w:lang w:val="en-CA"/>
          </w:rPr>
          <w:delText xml:space="preserve">different </w:delText>
        </w:r>
      </w:del>
      <w:ins w:id="262" w:author="Patrick James" w:date="2019-10-13T13:24:00Z">
        <w:r w:rsidR="00540E32">
          <w:rPr>
            <w:rFonts w:ascii="Times New Roman" w:hAnsi="Times New Roman" w:cs="Times New Roman"/>
            <w:sz w:val="24"/>
            <w:szCs w:val="24"/>
            <w:lang w:val="en-CA"/>
          </w:rPr>
          <w:t xml:space="preserve">unique </w:t>
        </w:r>
      </w:ins>
      <w:r w:rsidR="004E13A5" w:rsidRPr="0007763B">
        <w:rPr>
          <w:rFonts w:ascii="Times New Roman" w:hAnsi="Times New Roman" w:cs="Times New Roman"/>
          <w:sz w:val="24"/>
          <w:szCs w:val="24"/>
          <w:lang w:val="en-CA"/>
        </w:rPr>
        <w:t>scenarios</w:t>
      </w:r>
      <w:ins w:id="263" w:author="Patrick James" w:date="2019-10-13T13:25:00Z">
        <w:r w:rsidR="00540E32">
          <w:rPr>
            <w:rFonts w:ascii="Times New Roman" w:hAnsi="Times New Roman" w:cs="Times New Roman"/>
            <w:sz w:val="24"/>
            <w:szCs w:val="24"/>
            <w:lang w:val="en-CA"/>
          </w:rPr>
          <w:t xml:space="preserve">, each of which was replicated 180 times, for </w:t>
        </w:r>
      </w:ins>
      <w:del w:id="264" w:author="Patrick James" w:date="2019-10-13T13:25:00Z">
        <w:r w:rsidR="004E13A5" w:rsidRPr="0007763B" w:rsidDel="00540E32">
          <w:rPr>
            <w:rFonts w:ascii="Times New Roman" w:hAnsi="Times New Roman" w:cs="Times New Roman"/>
            <w:sz w:val="24"/>
            <w:szCs w:val="24"/>
            <w:lang w:val="en-CA"/>
          </w:rPr>
          <w:delText xml:space="preserve"> giving us </w:delText>
        </w:r>
      </w:del>
      <w:r w:rsidR="004E13A5" w:rsidRPr="0007763B">
        <w:rPr>
          <w:rFonts w:ascii="Times New Roman" w:hAnsi="Times New Roman" w:cs="Times New Roman"/>
          <w:sz w:val="24"/>
          <w:szCs w:val="24"/>
          <w:lang w:val="en-CA"/>
        </w:rPr>
        <w:t>a total of 3240</w:t>
      </w:r>
      <w:r w:rsidR="008E6B15" w:rsidRPr="0007763B">
        <w:rPr>
          <w:rFonts w:ascii="Times New Roman" w:hAnsi="Times New Roman" w:cs="Times New Roman"/>
          <w:sz w:val="24"/>
          <w:szCs w:val="24"/>
          <w:lang w:val="en-CA"/>
        </w:rPr>
        <w:t xml:space="preserve"> (18 </w:t>
      </w:r>
      <w:ins w:id="265" w:author="Patrick James" w:date="2019-10-13T13:23:00Z">
        <w:r w:rsidR="00DE0B71">
          <w:rPr>
            <w:rFonts w:ascii="Times New Roman" w:hAnsi="Times New Roman" w:cs="Times New Roman"/>
            <w:sz w:val="24"/>
            <w:szCs w:val="24"/>
            <w:lang w:val="en-CA"/>
          </w:rPr>
          <w:t>×</w:t>
        </w:r>
      </w:ins>
      <w:del w:id="266" w:author="Patrick James" w:date="2019-10-13T13:23:00Z">
        <w:r w:rsidR="008E6B15" w:rsidRPr="0007763B" w:rsidDel="00DE0B71">
          <w:rPr>
            <w:rFonts w:ascii="Times New Roman" w:hAnsi="Times New Roman" w:cs="Times New Roman"/>
            <w:sz w:val="24"/>
            <w:szCs w:val="24"/>
            <w:lang w:val="en-CA"/>
          </w:rPr>
          <w:delText>x</w:delText>
        </w:r>
      </w:del>
      <w:r w:rsidR="008E6B15" w:rsidRPr="0007763B">
        <w:rPr>
          <w:rFonts w:ascii="Times New Roman" w:hAnsi="Times New Roman" w:cs="Times New Roman"/>
          <w:sz w:val="24"/>
          <w:szCs w:val="24"/>
          <w:lang w:val="en-CA"/>
        </w:rPr>
        <w:t xml:space="preserve"> 180)</w:t>
      </w:r>
      <w:r w:rsidR="004E13A5" w:rsidRPr="0007763B">
        <w:rPr>
          <w:rFonts w:ascii="Times New Roman" w:hAnsi="Times New Roman" w:cs="Times New Roman"/>
          <w:sz w:val="24"/>
          <w:szCs w:val="24"/>
          <w:lang w:val="en-CA"/>
        </w:rPr>
        <w:t xml:space="preserve"> simulations. In the next sections, we detail how we modelled th</w:t>
      </w:r>
      <w:r w:rsidR="00D36BFD">
        <w:rPr>
          <w:rFonts w:ascii="Times New Roman" w:hAnsi="Times New Roman" w:cs="Times New Roman"/>
          <w:sz w:val="24"/>
          <w:szCs w:val="24"/>
          <w:lang w:val="en-CA"/>
        </w:rPr>
        <w:t>e</w:t>
      </w:r>
      <w:ins w:id="267" w:author="Patrick James" w:date="2019-10-13T13:23:00Z">
        <w:r w:rsidR="00540E32">
          <w:rPr>
            <w:rFonts w:ascii="Times New Roman" w:hAnsi="Times New Roman" w:cs="Times New Roman"/>
            <w:sz w:val="24"/>
            <w:szCs w:val="24"/>
            <w:lang w:val="en-CA"/>
          </w:rPr>
          <w:t>se</w:t>
        </w:r>
      </w:ins>
      <w:r w:rsidR="00D36BFD">
        <w:rPr>
          <w:rFonts w:ascii="Times New Roman" w:hAnsi="Times New Roman" w:cs="Times New Roman"/>
          <w:sz w:val="24"/>
          <w:szCs w:val="24"/>
          <w:lang w:val="en-CA"/>
        </w:rPr>
        <w:t xml:space="preserve"> </w:t>
      </w:r>
      <w:del w:id="268" w:author="Patrick James" w:date="2019-10-13T13:23:00Z">
        <w:r w:rsidR="00D36BFD" w:rsidDel="00540E32">
          <w:rPr>
            <w:rFonts w:ascii="Times New Roman" w:hAnsi="Times New Roman" w:cs="Times New Roman"/>
            <w:sz w:val="24"/>
            <w:szCs w:val="24"/>
            <w:lang w:val="en-CA"/>
          </w:rPr>
          <w:delText xml:space="preserve">aforementioned </w:delText>
        </w:r>
      </w:del>
      <w:r w:rsidR="00D36BFD">
        <w:rPr>
          <w:rFonts w:ascii="Times New Roman" w:hAnsi="Times New Roman" w:cs="Times New Roman"/>
          <w:sz w:val="24"/>
          <w:szCs w:val="24"/>
          <w:lang w:val="en-CA"/>
        </w:rPr>
        <w:t xml:space="preserve">three </w:t>
      </w:r>
      <w:ins w:id="269" w:author="Patrick James" w:date="2019-10-13T13:23:00Z">
        <w:r w:rsidR="00540E32">
          <w:rPr>
            <w:rFonts w:ascii="Times New Roman" w:hAnsi="Times New Roman" w:cs="Times New Roman"/>
            <w:sz w:val="24"/>
            <w:szCs w:val="24"/>
            <w:lang w:val="en-CA"/>
          </w:rPr>
          <w:t xml:space="preserve">experimental </w:t>
        </w:r>
      </w:ins>
      <w:r w:rsidR="00D36BFD">
        <w:rPr>
          <w:rFonts w:ascii="Times New Roman" w:hAnsi="Times New Roman" w:cs="Times New Roman"/>
          <w:sz w:val="24"/>
          <w:szCs w:val="24"/>
          <w:lang w:val="en-CA"/>
        </w:rPr>
        <w:t>factors.</w:t>
      </w:r>
    </w:p>
    <w:p w14:paraId="123E8913" w14:textId="77777777"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 </w:t>
      </w:r>
    </w:p>
    <w:p w14:paraId="041D54E7" w14:textId="78801362" w:rsidR="004E13A5" w:rsidRPr="0007763B" w:rsidRDefault="004E13A5" w:rsidP="004E13A5">
      <w:pPr>
        <w:spacing w:after="240"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Dispersal </w:t>
      </w:r>
      <w:commentRangeStart w:id="270"/>
      <w:del w:id="271" w:author="Patrick James" w:date="2019-10-13T13:26:00Z">
        <w:r w:rsidRPr="0007763B" w:rsidDel="00540E32">
          <w:rPr>
            <w:rFonts w:ascii="Times New Roman" w:eastAsia="Times New Roman" w:hAnsi="Times New Roman" w:cs="Times New Roman"/>
            <w:i/>
            <w:sz w:val="24"/>
            <w:szCs w:val="24"/>
            <w:lang w:val="en-CA"/>
          </w:rPr>
          <w:delText>regimes</w:delText>
        </w:r>
      </w:del>
      <w:commentRangeEnd w:id="270"/>
      <w:r w:rsidR="00540E32">
        <w:rPr>
          <w:rStyle w:val="Marquedecommentaire"/>
        </w:rPr>
        <w:commentReference w:id="270"/>
      </w:r>
    </w:p>
    <w:p w14:paraId="113A7FE6" w14:textId="6D100000" w:rsidR="004E13A5" w:rsidRPr="0007763B" w:rsidRDefault="004E13A5" w:rsidP="009279F4">
      <w:pPr>
        <w:spacing w:before="240" w:line="480" w:lineRule="auto"/>
        <w:rPr>
          <w:rFonts w:ascii="Times New Roman" w:eastAsiaTheme="minorEastAsia" w:hAnsi="Times New Roman" w:cs="Times New Roman"/>
          <w:sz w:val="24"/>
          <w:szCs w:val="24"/>
          <w:lang w:val="en-CA"/>
        </w:rPr>
      </w:pPr>
      <w:del w:id="272" w:author="Patrick James" w:date="2019-10-16T11:01:00Z">
        <w:r w:rsidRPr="0007763B" w:rsidDel="00E97F87">
          <w:rPr>
            <w:rFonts w:ascii="Times New Roman" w:eastAsia="Times New Roman" w:hAnsi="Times New Roman" w:cs="Times New Roman"/>
            <w:sz w:val="24"/>
            <w:szCs w:val="24"/>
            <w:lang w:val="en-CA"/>
          </w:rPr>
          <w:delText>The d</w:delText>
        </w:r>
      </w:del>
      <w:ins w:id="273" w:author="Patrick James" w:date="2019-10-16T11:01:00Z">
        <w:r w:rsidR="00E97F87">
          <w:rPr>
            <w:rFonts w:ascii="Times New Roman" w:eastAsia="Times New Roman" w:hAnsi="Times New Roman" w:cs="Times New Roman"/>
            <w:sz w:val="24"/>
            <w:szCs w:val="24"/>
            <w:lang w:val="en-CA"/>
          </w:rPr>
          <w:t>D</w:t>
        </w:r>
      </w:ins>
      <w:r w:rsidRPr="0007763B">
        <w:rPr>
          <w:rFonts w:ascii="Times New Roman" w:eastAsia="Times New Roman" w:hAnsi="Times New Roman" w:cs="Times New Roman"/>
          <w:sz w:val="24"/>
          <w:szCs w:val="24"/>
          <w:lang w:val="en-CA"/>
        </w:rPr>
        <w:t xml:space="preserve">ispersal </w:t>
      </w:r>
      <w:del w:id="274" w:author="Patrick James" w:date="2019-10-16T11:01:00Z">
        <w:r w:rsidRPr="0007763B" w:rsidDel="00E97F87">
          <w:rPr>
            <w:rFonts w:ascii="Times New Roman" w:eastAsia="Times New Roman" w:hAnsi="Times New Roman" w:cs="Times New Roman"/>
            <w:sz w:val="24"/>
            <w:szCs w:val="24"/>
            <w:lang w:val="en-CA"/>
          </w:rPr>
          <w:delText xml:space="preserve">of individuals </w:delText>
        </w:r>
      </w:del>
      <w:r w:rsidRPr="0007763B">
        <w:rPr>
          <w:rFonts w:ascii="Times New Roman" w:eastAsia="Times New Roman" w:hAnsi="Times New Roman" w:cs="Times New Roman"/>
          <w:sz w:val="24"/>
          <w:szCs w:val="24"/>
          <w:lang w:val="en-CA"/>
        </w:rPr>
        <w:t>was controlled through a dispersal kernel based on a negative exponential distribution</w:t>
      </w:r>
      <w:ins w:id="275" w:author="Patrick James" w:date="2019-10-16T11:02:00Z">
        <w:r w:rsidR="00E97F87">
          <w:rPr>
            <w:rFonts w:ascii="Times New Roman" w:eastAsia="Times New Roman" w:hAnsi="Times New Roman" w:cs="Times New Roman"/>
            <w:sz w:val="24"/>
            <w:szCs w:val="24"/>
            <w:lang w:val="en-CA"/>
          </w:rPr>
          <w:t xml:space="preserve"> </w:t>
        </w:r>
      </w:ins>
      <w:ins w:id="276" w:author="Patrick James" w:date="2019-10-16T11:03:00Z">
        <w:r w:rsidR="00E97F87">
          <w:rPr>
            <w:rFonts w:ascii="Times New Roman" w:eastAsia="Times New Roman" w:hAnsi="Times New Roman" w:cs="Times New Roman"/>
            <w:sz w:val="24"/>
            <w:szCs w:val="24"/>
            <w:lang w:val="en-CA"/>
          </w:rPr>
          <w:t>in which the probability of dispersing a given distance is simply a function of geographic distance</w:t>
        </w:r>
      </w:ins>
      <w:ins w:id="277" w:author="Patrick James" w:date="2019-10-16T11:02:00Z">
        <w:r w:rsidR="00E97F87">
          <w:rPr>
            <w:rFonts w:ascii="Times New Roman" w:eastAsia="Times New Roman" w:hAnsi="Times New Roman" w:cs="Times New Roman"/>
            <w:sz w:val="24"/>
            <w:szCs w:val="24"/>
            <w:lang w:val="en-CA"/>
          </w:rPr>
          <w:t xml:space="preserve">. For each individual dispersal event, </w:t>
        </w:r>
      </w:ins>
      <w:del w:id="278" w:author="Patrick James" w:date="2019-10-16T11:02:00Z">
        <w:r w:rsidRPr="0007763B" w:rsidDel="00E97F87">
          <w:rPr>
            <w:rFonts w:ascii="Times New Roman" w:eastAsia="Times New Roman" w:hAnsi="Times New Roman" w:cs="Times New Roman"/>
            <w:sz w:val="24"/>
            <w:szCs w:val="24"/>
            <w:lang w:val="en-CA"/>
          </w:rPr>
          <w:delText xml:space="preserve"> from which the distance realised </w:delText>
        </w:r>
      </w:del>
      <w:ins w:id="279" w:author="Patrick James" w:date="2019-10-16T11:02:00Z">
        <w:r w:rsidR="00E97F87">
          <w:rPr>
            <w:rFonts w:ascii="Times New Roman" w:eastAsia="Times New Roman" w:hAnsi="Times New Roman" w:cs="Times New Roman"/>
            <w:sz w:val="24"/>
            <w:szCs w:val="24"/>
            <w:lang w:val="en-CA"/>
          </w:rPr>
          <w:t xml:space="preserve">a dispersal distance </w:t>
        </w:r>
        <w:r w:rsidR="00E97F87" w:rsidRPr="0007763B">
          <w:rPr>
            <w:rFonts w:ascii="Times New Roman" w:eastAsia="Times New Roman" w:hAnsi="Times New Roman" w:cs="Times New Roman"/>
            <w:sz w:val="24"/>
            <w:szCs w:val="24"/>
            <w:lang w:val="en-CA"/>
          </w:rPr>
          <w:t>(</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E97F87" w:rsidRPr="0007763B">
          <w:rPr>
            <w:rFonts w:ascii="Times New Roman" w:eastAsia="Times New Roman" w:hAnsi="Times New Roman" w:cs="Times New Roman"/>
            <w:sz w:val="24"/>
            <w:szCs w:val="24"/>
            <w:lang w:val="en-CA"/>
          </w:rPr>
          <w:t>)</w:t>
        </w:r>
        <w:r w:rsidR="00E97F87">
          <w:rPr>
            <w:rFonts w:ascii="Times New Roman" w:eastAsia="Times New Roman" w:hAnsi="Times New Roman" w:cs="Times New Roman"/>
            <w:sz w:val="24"/>
            <w:szCs w:val="24"/>
            <w:lang w:val="en-CA"/>
          </w:rPr>
          <w:t xml:space="preserve"> was sampled from this distribution. </w:t>
        </w:r>
      </w:ins>
      <w:del w:id="280" w:author="Patrick James" w:date="2019-10-16T11:02:00Z">
        <w:r w:rsidRPr="0007763B" w:rsidDel="00E97F87">
          <w:rPr>
            <w:rFonts w:ascii="Times New Roman" w:eastAsia="Times New Roman" w:hAnsi="Times New Roman" w:cs="Times New Roman"/>
            <w:sz w:val="24"/>
            <w:szCs w:val="24"/>
            <w:lang w:val="en-CA"/>
          </w:rPr>
          <w:delText>by an individual (</w:delTex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00C402B5" w:rsidRPr="0007763B" w:rsidDel="00E97F87">
          <w:rPr>
            <w:rFonts w:ascii="Times New Roman" w:eastAsia="Times New Roman" w:hAnsi="Times New Roman" w:cs="Times New Roman"/>
            <w:sz w:val="24"/>
            <w:szCs w:val="24"/>
            <w:lang w:val="en-CA"/>
          </w:rPr>
          <w:delText>) is sampled</w:delText>
        </w:r>
        <w:r w:rsidRPr="0007763B" w:rsidDel="00E97F87">
          <w:rPr>
            <w:rFonts w:ascii="Times New Roman" w:eastAsia="Times New Roman" w:hAnsi="Times New Roman" w:cs="Times New Roman"/>
            <w:sz w:val="24"/>
            <w:szCs w:val="24"/>
            <w:lang w:val="en-CA"/>
          </w:rPr>
          <w:delText xml:space="preserve">. </w:delText>
        </w:r>
      </w:del>
      <w:r w:rsidRPr="0007763B">
        <w:rPr>
          <w:rFonts w:ascii="Times New Roman" w:eastAsia="Times New Roman" w:hAnsi="Times New Roman" w:cs="Times New Roman"/>
          <w:sz w:val="24"/>
          <w:szCs w:val="24"/>
          <w:lang w:val="en-CA"/>
        </w:rPr>
        <w:t>This distribution transforms the cost distance of travel (CD) between cells according to a single parameter (</w:t>
      </w:r>
      <w:r w:rsidRPr="0007763B">
        <w:rPr>
          <w:rFonts w:ascii="Times New Roman" w:eastAsia="Times New Roman" w:hAnsi="Times New Roman" w:cs="Times New Roman"/>
          <w:i/>
          <w:sz w:val="24"/>
          <w:szCs w:val="24"/>
          <w:lang w:val="en-CA"/>
        </w:rPr>
        <w:t>B</w:t>
      </w:r>
      <w:r w:rsidRPr="0007763B">
        <w:rPr>
          <w:rFonts w:ascii="Times New Roman" w:eastAsia="Times New Roman" w:hAnsi="Times New Roman" w:cs="Times New Roman"/>
          <w:sz w:val="24"/>
          <w:szCs w:val="24"/>
          <w:lang w:val="en-CA"/>
        </w:rPr>
        <w:t xml:space="preserve">): </w:t>
      </w:r>
      <m:oMath>
        <m:sSup>
          <m:sSupPr>
            <m:ctrlPr>
              <w:rPr>
                <w:rFonts w:ascii="Cambria Math" w:eastAsia="Times New Roman" w:hAnsi="Cambria Math" w:cs="Times New Roman"/>
                <w:i/>
                <w:sz w:val="24"/>
                <w:szCs w:val="24"/>
                <w:lang w:val="en-CA"/>
              </w:rPr>
            </m:ctrlPr>
          </m:sSupPr>
          <m:e>
            <m:r>
              <w:rPr>
                <w:rFonts w:ascii="Cambria Math" w:eastAsia="Times New Roman" w:hAnsi="Cambria Math" w:cs="Times New Roman"/>
                <w:sz w:val="24"/>
                <w:szCs w:val="24"/>
                <w:lang w:val="en-CA"/>
              </w:rPr>
              <m:t>y=10</m:t>
            </m:r>
          </m:e>
          <m:sup>
            <m:r>
              <w:rPr>
                <w:rFonts w:ascii="Cambria Math" w:eastAsia="Times New Roman" w:hAnsi="Cambria Math" w:cs="Times New Roman"/>
                <w:sz w:val="24"/>
                <w:szCs w:val="24"/>
                <w:lang w:val="en-CA"/>
              </w:rPr>
              <m:t>-B*CD</m:t>
            </m:r>
          </m:sup>
        </m:sSup>
      </m:oMath>
      <w:r w:rsidRPr="0007763B">
        <w:rPr>
          <w:rFonts w:ascii="Times New Roman" w:eastAsia="Times New Roman" w:hAnsi="Times New Roman" w:cs="Times New Roman"/>
          <w:sz w:val="24"/>
          <w:szCs w:val="24"/>
          <w:lang w:val="en-CA"/>
        </w:rPr>
        <w:t xml:space="preserve">. </w:t>
      </w:r>
      <w:commentRangeStart w:id="281"/>
      <w:r w:rsidRPr="0007763B">
        <w:rPr>
          <w:rFonts w:ascii="Times New Roman" w:eastAsia="Times New Roman" w:hAnsi="Times New Roman" w:cs="Times New Roman"/>
          <w:sz w:val="24"/>
          <w:szCs w:val="24"/>
          <w:lang w:val="en-CA"/>
        </w:rPr>
        <w:t>Cost distances used here are simply the geographical distances between the centroids of the populations</w:t>
      </w:r>
      <w:commentRangeEnd w:id="281"/>
      <w:r w:rsidR="00E97F87">
        <w:rPr>
          <w:rStyle w:val="Marquedecommentaire"/>
        </w:rPr>
        <w:commentReference w:id="281"/>
      </w:r>
      <w:r w:rsidRPr="0007763B">
        <w:rPr>
          <w:rFonts w:ascii="Times New Roman" w:eastAsia="Times New Roman" w:hAnsi="Times New Roman" w:cs="Times New Roman"/>
          <w:sz w:val="24"/>
          <w:szCs w:val="24"/>
          <w:lang w:val="en-CA"/>
        </w:rPr>
        <w:t xml:space="preserve">. The values created through the use of the </w:t>
      </w:r>
      <w:commentRangeStart w:id="282"/>
      <w:r w:rsidRPr="0007763B">
        <w:rPr>
          <w:rFonts w:ascii="Times New Roman" w:eastAsia="Times New Roman" w:hAnsi="Times New Roman" w:cs="Times New Roman"/>
          <w:sz w:val="24"/>
          <w:szCs w:val="24"/>
          <w:lang w:val="en-CA"/>
        </w:rPr>
        <w:t xml:space="preserve">negative exponential distribution </w:t>
      </w:r>
      <w:commentRangeEnd w:id="282"/>
      <w:r w:rsidR="00B43648">
        <w:rPr>
          <w:rStyle w:val="Marquedecommentaire"/>
        </w:rPr>
        <w:commentReference w:id="282"/>
      </w:r>
      <w:r w:rsidRPr="0007763B">
        <w:rPr>
          <w:rFonts w:ascii="Times New Roman" w:eastAsia="Times New Roman" w:hAnsi="Times New Roman" w:cs="Times New Roman"/>
          <w:sz w:val="24"/>
          <w:szCs w:val="24"/>
          <w:lang w:val="en-CA"/>
        </w:rPr>
        <w:t xml:space="preserve">can then be rescaled using the maximum and the minimum distance possible in the landscape, which gives us the probability that an individual </w:t>
      </w:r>
      <w:r w:rsidR="00F06536" w:rsidRPr="0007763B">
        <w:rPr>
          <w:rFonts w:ascii="Times New Roman" w:eastAsia="Times New Roman" w:hAnsi="Times New Roman" w:cs="Times New Roman"/>
          <w:sz w:val="24"/>
          <w:szCs w:val="24"/>
          <w:lang w:val="en-CA"/>
        </w:rPr>
        <w:t xml:space="preserve">reaches a population beyond a certain </w:t>
      </w:r>
      <w:commentRangeStart w:id="283"/>
      <w:r w:rsidR="00F06536" w:rsidRPr="0007763B">
        <w:rPr>
          <w:rFonts w:ascii="Times New Roman" w:eastAsia="Times New Roman" w:hAnsi="Times New Roman" w:cs="Times New Roman"/>
          <w:sz w:val="24"/>
          <w:szCs w:val="24"/>
          <w:lang w:val="en-CA"/>
        </w:rPr>
        <w:t>CD</w:t>
      </w:r>
      <w:commentRangeEnd w:id="283"/>
      <w:r w:rsidR="00136405">
        <w:rPr>
          <w:rStyle w:val="Marquedecommentaire"/>
        </w:rPr>
        <w:commentReference w:id="283"/>
      </w:r>
      <w:r w:rsidRPr="0007763B">
        <w:rPr>
          <w:rFonts w:ascii="Times New Roman" w:eastAsia="Times New Roman" w:hAnsi="Times New Roman" w:cs="Times New Roman"/>
          <w:sz w:val="24"/>
          <w:szCs w:val="24"/>
          <w:lang w:val="en-CA"/>
        </w:rPr>
        <w:t>:</w:t>
      </w:r>
      <w:r w:rsidR="009279F4" w:rsidRPr="0007763B">
        <w:rPr>
          <w:rFonts w:ascii="Times New Roman" w:eastAsia="Times New Roman" w:hAnsi="Times New Roman" w:cs="Times New Roman"/>
          <w:sz w:val="24"/>
          <w:szCs w:val="24"/>
          <w:lang w:val="en-CA"/>
        </w:rPr>
        <w:t xml:space="preserve"> </w:t>
      </w:r>
      <m:oMath>
        <m:r>
          <w:rPr>
            <w:rFonts w:ascii="Cambria Math" w:hAnsi="Cambria Math" w:cs="Times New Roman"/>
            <w:sz w:val="24"/>
            <w:szCs w:val="24"/>
            <w:lang w:val="en-CA"/>
          </w:rPr>
          <m:t>p(movement to population at CD)=</m:t>
        </m:r>
        <m:f>
          <m:fPr>
            <m:ctrlPr>
              <w:rPr>
                <w:rFonts w:ascii="Cambria Math" w:hAnsi="Cambria Math" w:cs="Times New Roman"/>
                <w:i/>
                <w:sz w:val="24"/>
                <w:szCs w:val="24"/>
                <w:lang w:val="en-CA"/>
              </w:rPr>
            </m:ctrlPr>
          </m:fPr>
          <m:num>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B*CD</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num>
          <m:den>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B*max</m:t>
                </m:r>
              </m:sup>
            </m:sSup>
            <m:r>
              <w:rPr>
                <w:rFonts w:ascii="Cambria Math" w:hAnsi="Cambria Math" w:cs="Times New Roman"/>
                <w:sz w:val="24"/>
                <w:szCs w:val="24"/>
                <w:lang w:val="en-CA"/>
              </w:rPr>
              <m:t>-</m:t>
            </m:r>
            <m:sSup>
              <m:sSupPr>
                <m:ctrlPr>
                  <w:rPr>
                    <w:rFonts w:ascii="Cambria Math" w:hAnsi="Cambria Math" w:cs="Times New Roman"/>
                    <w:i/>
                    <w:sz w:val="24"/>
                    <w:szCs w:val="24"/>
                    <w:lang w:val="en-CA"/>
                  </w:rPr>
                </m:ctrlPr>
              </m:sSupPr>
              <m:e>
                <m:r>
                  <w:rPr>
                    <w:rFonts w:ascii="Cambria Math" w:hAnsi="Cambria Math" w:cs="Times New Roman"/>
                    <w:sz w:val="24"/>
                    <w:szCs w:val="24"/>
                    <w:lang w:val="en-CA"/>
                  </w:rPr>
                  <m:t>10</m:t>
                </m:r>
              </m:e>
              <m:sup>
                <m:r>
                  <w:rPr>
                    <w:rFonts w:ascii="Cambria Math" w:hAnsi="Cambria Math" w:cs="Times New Roman"/>
                    <w:sz w:val="24"/>
                    <w:szCs w:val="24"/>
                    <w:lang w:val="en-CA"/>
                  </w:rPr>
                  <m:t>- B*min</m:t>
                </m:r>
              </m:sup>
            </m:sSup>
            <m:r>
              <m:rPr>
                <m:sty m:val="p"/>
              </m:rPr>
              <w:rPr>
                <w:rStyle w:val="Marquedecommentaire"/>
              </w:rPr>
              <w:commentReference w:id="284"/>
            </m:r>
          </m:den>
        </m:f>
      </m:oMath>
      <w:r w:rsidRPr="0007763B">
        <w:rPr>
          <w:rFonts w:ascii="Times New Roman" w:eastAsiaTheme="minorEastAsia" w:hAnsi="Times New Roman" w:cs="Times New Roman"/>
          <w:sz w:val="24"/>
          <w:szCs w:val="24"/>
          <w:lang w:val="en-CA"/>
        </w:rPr>
        <w:t xml:space="preserve"> </w:t>
      </w:r>
    </w:p>
    <w:p w14:paraId="0C495407" w14:textId="2AF23F26"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When </w:t>
      </w:r>
      <m:oMath>
        <m:sSub>
          <m:sSubPr>
            <m:ctrlPr>
              <w:rPr>
                <w:rFonts w:ascii="Cambria Math" w:hAnsi="Cambria Math" w:cs="Times New Roman"/>
                <w:i/>
                <w:sz w:val="24"/>
                <w:szCs w:val="24"/>
                <w:lang w:val="en-CA"/>
              </w:rPr>
            </m:ctrlPr>
          </m:sSubPr>
          <m:e>
            <m:r>
              <w:rPr>
                <w:rFonts w:ascii="Cambria Math" w:hAnsi="Cambria Math" w:cs="Times New Roman"/>
                <w:sz w:val="24"/>
                <w:szCs w:val="24"/>
                <w:lang w:val="en-CA"/>
              </w:rPr>
              <m:t>d</m:t>
            </m:r>
          </m:e>
          <m:sub>
            <m:r>
              <w:rPr>
                <w:rFonts w:ascii="Cambria Math" w:hAnsi="Cambria Math" w:cs="Times New Roman"/>
                <w:sz w:val="24"/>
                <w:szCs w:val="24"/>
                <w:lang w:val="en-CA"/>
              </w:rPr>
              <m:t>ind</m:t>
            </m:r>
          </m:sub>
        </m:sSub>
      </m:oMath>
      <w:r w:rsidRPr="0007763B">
        <w:rPr>
          <w:rFonts w:ascii="Times New Roman" w:eastAsia="Times New Roman" w:hAnsi="Times New Roman" w:cs="Times New Roman"/>
          <w:sz w:val="24"/>
          <w:szCs w:val="24"/>
          <w:lang w:val="en-CA"/>
        </w:rPr>
        <w:t xml:space="preserve"> is randomly sampled as being higher than 1, t</w:t>
      </w:r>
      <w:r w:rsidRPr="0007763B">
        <w:rPr>
          <w:rFonts w:ascii="Times New Roman" w:hAnsi="Times New Roman" w:cs="Times New Roman"/>
          <w:sz w:val="24"/>
          <w:szCs w:val="24"/>
          <w:lang w:val="en-CA"/>
        </w:rPr>
        <w:t xml:space="preserve">he target population to which an individual travels, was selected randomly from the set of populations available at the distance </w:t>
      </w:r>
      <w:r w:rsidRPr="0007763B">
        <w:rPr>
          <w:rFonts w:ascii="Times New Roman" w:hAnsi="Times New Roman" w:cs="Times New Roman"/>
          <w:sz w:val="24"/>
          <w:szCs w:val="24"/>
          <w:lang w:val="en-CA"/>
        </w:rPr>
        <w:lastRenderedPageBreak/>
        <w:t>selected in the previous step</w:t>
      </w:r>
      <w:r w:rsidRPr="0007763B">
        <w:rPr>
          <w:rFonts w:ascii="Times New Roman" w:eastAsia="Times New Roman" w:hAnsi="Times New Roman" w:cs="Times New Roman"/>
          <w:sz w:val="24"/>
          <w:szCs w:val="24"/>
          <w:lang w:val="en-CA"/>
        </w:rPr>
        <w:t xml:space="preserve">. Otherwise, the individual stays within its original population. We chose this way of modelling dispersal so that </w:t>
      </w:r>
      <w:commentRangeStart w:id="285"/>
      <w:r w:rsidRPr="0007763B">
        <w:rPr>
          <w:rFonts w:ascii="Times New Roman" w:eastAsia="Times New Roman" w:hAnsi="Times New Roman" w:cs="Times New Roman"/>
          <w:sz w:val="24"/>
          <w:szCs w:val="24"/>
          <w:lang w:val="en-CA"/>
        </w:rPr>
        <w:t>most individuals stay within their original population</w:t>
      </w:r>
      <w:commentRangeEnd w:id="285"/>
      <w:r w:rsidR="00136405">
        <w:rPr>
          <w:rStyle w:val="Marquedecommentaire"/>
        </w:rPr>
        <w:commentReference w:id="285"/>
      </w:r>
      <w:r w:rsidRPr="0007763B">
        <w:rPr>
          <w:rFonts w:ascii="Times New Roman" w:eastAsia="Times New Roman" w:hAnsi="Times New Roman" w:cs="Times New Roman"/>
          <w:sz w:val="24"/>
          <w:szCs w:val="24"/>
          <w:lang w:val="en-CA"/>
        </w:rPr>
        <w:t>, that is more individuals randomly travel a distance below 1 than higher, while keeping opportunities for occa</w:t>
      </w:r>
      <w:r w:rsidR="006C6F92">
        <w:rPr>
          <w:rFonts w:ascii="Times New Roman" w:eastAsia="Times New Roman" w:hAnsi="Times New Roman" w:cs="Times New Roman"/>
          <w:sz w:val="24"/>
          <w:szCs w:val="24"/>
          <w:lang w:val="en-CA"/>
        </w:rPr>
        <w:t>sional long distance dispersal.</w:t>
      </w:r>
    </w:p>
    <w:p w14:paraId="7429503B" w14:textId="72879CAE" w:rsidR="004E13A5" w:rsidRPr="0007763B" w:rsidRDefault="004E13A5" w:rsidP="004E13A5">
      <w:pPr>
        <w:spacing w:line="480" w:lineRule="auto"/>
        <w:rPr>
          <w:rFonts w:ascii="Times New Roman" w:hAnsi="Times New Roman" w:cs="Times New Roman"/>
          <w:sz w:val="24"/>
          <w:szCs w:val="24"/>
          <w:lang w:val="en-CA"/>
        </w:rPr>
      </w:pPr>
      <w:r w:rsidRPr="0007763B">
        <w:rPr>
          <w:rFonts w:ascii="Times New Roman" w:hAnsi="Times New Roman" w:cs="Times New Roman"/>
          <w:sz w:val="24"/>
          <w:szCs w:val="24"/>
          <w:lang w:val="en-CA"/>
        </w:rPr>
        <w:t>In order to investigate the effect of different levels of dispersal, we c</w:t>
      </w:r>
      <w:r w:rsidR="007729F2">
        <w:rPr>
          <w:rFonts w:ascii="Times New Roman" w:hAnsi="Times New Roman" w:cs="Times New Roman"/>
          <w:sz w:val="24"/>
          <w:szCs w:val="24"/>
          <w:lang w:val="en-CA"/>
        </w:rPr>
        <w:t xml:space="preserve">hanged the dispersal model </w:t>
      </w:r>
      <w:r w:rsidRPr="0007763B">
        <w:rPr>
          <w:rFonts w:ascii="Times New Roman" w:hAnsi="Times New Roman" w:cs="Times New Roman"/>
          <w:sz w:val="24"/>
          <w:szCs w:val="24"/>
          <w:lang w:val="en-CA"/>
        </w:rPr>
        <w:t xml:space="preserve">by choosing values of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which would give us low, intermediate and high dispersal</w:t>
      </w:r>
      <w:r w:rsidR="00C402B5" w:rsidRPr="0007763B">
        <w:rPr>
          <w:rFonts w:ascii="Times New Roman" w:hAnsi="Times New Roman" w:cs="Times New Roman"/>
          <w:sz w:val="24"/>
          <w:szCs w:val="24"/>
          <w:lang w:val="en-CA"/>
        </w:rPr>
        <w:t xml:space="preserve"> (Fig.1)</w:t>
      </w:r>
      <w:r w:rsidRPr="0007763B">
        <w:rPr>
          <w:rFonts w:ascii="Times New Roman" w:hAnsi="Times New Roman" w:cs="Times New Roman"/>
          <w:sz w:val="24"/>
          <w:szCs w:val="24"/>
          <w:lang w:val="en-CA"/>
        </w:rPr>
        <w:t xml:space="preserve">. We considered the % </w:t>
      </w:r>
      <w:r w:rsidRPr="0007763B">
        <w:rPr>
          <w:rFonts w:ascii="Times New Roman" w:eastAsia="Times New Roman" w:hAnsi="Times New Roman" w:cs="Times New Roman"/>
          <w:sz w:val="24"/>
          <w:szCs w:val="24"/>
          <w:lang w:val="en-CA"/>
        </w:rPr>
        <w:t xml:space="preserve">of individuals </w:t>
      </w:r>
      <w:r w:rsidR="00907699" w:rsidRPr="0007763B">
        <w:rPr>
          <w:rFonts w:ascii="Times New Roman" w:eastAsia="Times New Roman" w:hAnsi="Times New Roman" w:cs="Times New Roman"/>
          <w:sz w:val="24"/>
          <w:szCs w:val="24"/>
          <w:lang w:val="en-CA"/>
        </w:rPr>
        <w:t>reaching an adjacent population</w:t>
      </w:r>
      <w:r w:rsidRPr="0007763B">
        <w:rPr>
          <w:rFonts w:ascii="Times New Roman" w:eastAsia="Times New Roman" w:hAnsi="Times New Roman" w:cs="Times New Roman"/>
          <w:sz w:val="24"/>
          <w:szCs w:val="24"/>
          <w:lang w:val="en-CA"/>
        </w:rPr>
        <w:t xml:space="preserve"> as an indicator of the intensity of dispersal. We therefore respectively chose 1% </w:t>
      </w:r>
      <w:r w:rsidRPr="0007763B">
        <w:rPr>
          <w:rFonts w:ascii="Times New Roman" w:hAnsi="Times New Roman" w:cs="Times New Roman"/>
          <w:sz w:val="24"/>
          <w:szCs w:val="24"/>
          <w:lang w:val="en-CA"/>
        </w:rPr>
        <w:t>(</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2), 5% (</w:t>
      </w:r>
      <w:r w:rsidRPr="0007763B">
        <w:rPr>
          <w:rFonts w:ascii="Times New Roman" w:hAnsi="Times New Roman" w:cs="Times New Roman"/>
          <w:i/>
          <w:sz w:val="24"/>
          <w:szCs w:val="24"/>
          <w:lang w:val="en-CA"/>
        </w:rPr>
        <w:t>B</w:t>
      </w:r>
      <w:r w:rsidRPr="0007763B">
        <w:rPr>
          <w:rFonts w:ascii="Times New Roman" w:hAnsi="Times New Roman" w:cs="Times New Roman"/>
          <w:sz w:val="24"/>
          <w:szCs w:val="24"/>
          <w:lang w:val="en-CA"/>
        </w:rPr>
        <w:t xml:space="preserve"> = 1.301), and 25% (</w:t>
      </w:r>
      <w:r w:rsidRPr="0007763B">
        <w:rPr>
          <w:rFonts w:ascii="Times New Roman" w:hAnsi="Times New Roman" w:cs="Times New Roman"/>
          <w:i/>
          <w:sz w:val="24"/>
          <w:szCs w:val="24"/>
          <w:lang w:val="en-CA"/>
        </w:rPr>
        <w:t>B</w:t>
      </w:r>
      <w:r w:rsidR="00960F8C" w:rsidRPr="0007763B">
        <w:rPr>
          <w:rFonts w:ascii="Times New Roman" w:hAnsi="Times New Roman" w:cs="Times New Roman"/>
          <w:sz w:val="24"/>
          <w:szCs w:val="24"/>
          <w:lang w:val="en-CA"/>
        </w:rPr>
        <w:t xml:space="preserve"> = 0.601</w:t>
      </w:r>
      <w:r w:rsidRPr="0007763B">
        <w:rPr>
          <w:rFonts w:ascii="Times New Roman" w:hAnsi="Times New Roman" w:cs="Times New Roman"/>
          <w:sz w:val="24"/>
          <w:szCs w:val="24"/>
          <w:lang w:val="en-CA"/>
        </w:rPr>
        <w:t>5)</w:t>
      </w:r>
      <w:r w:rsidR="00B00A89" w:rsidRPr="0007763B">
        <w:rPr>
          <w:rFonts w:ascii="Times New Roman" w:hAnsi="Times New Roman" w:cs="Times New Roman"/>
          <w:sz w:val="24"/>
          <w:szCs w:val="24"/>
          <w:lang w:val="en-CA"/>
        </w:rPr>
        <w:t>.</w:t>
      </w:r>
    </w:p>
    <w:p w14:paraId="7E9691E2" w14:textId="33302110" w:rsidR="00B00A89" w:rsidRPr="0007763B" w:rsidRDefault="006A175B" w:rsidP="004E13A5">
      <w:pPr>
        <w:spacing w:line="480" w:lineRule="auto"/>
        <w:rPr>
          <w:rFonts w:ascii="Times New Roman" w:hAnsi="Times New Roman" w:cs="Times New Roman"/>
          <w:sz w:val="24"/>
          <w:szCs w:val="24"/>
          <w:lang w:val="en-CA"/>
        </w:rPr>
      </w:pPr>
      <w:r w:rsidRPr="0007763B">
        <w:rPr>
          <w:rFonts w:ascii="Times New Roman" w:hAnsi="Times New Roman" w:cs="Times New Roman"/>
          <w:noProof/>
          <w:sz w:val="24"/>
          <w:szCs w:val="24"/>
        </w:rPr>
        <w:drawing>
          <wp:inline distT="0" distB="0" distL="0" distR="0" wp14:anchorId="581F9A73" wp14:editId="7BA674B4">
            <wp:extent cx="5943600" cy="3779168"/>
            <wp:effectExtent l="0" t="0" r="0" b="0"/>
            <wp:docPr id="4" name="Image 4" descr="C:\Users\jwitt\OneDrive\Desktop\Git_Projects\Genetic_TBI_LCBD\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Fi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779168"/>
                    </a:xfrm>
                    <a:prstGeom prst="rect">
                      <a:avLst/>
                    </a:prstGeom>
                    <a:noFill/>
                    <a:ln>
                      <a:noFill/>
                    </a:ln>
                  </pic:spPr>
                </pic:pic>
              </a:graphicData>
            </a:graphic>
          </wp:inline>
        </w:drawing>
      </w:r>
    </w:p>
    <w:p w14:paraId="6FF7D068" w14:textId="64155941" w:rsidR="004E13A5" w:rsidRPr="0007763B" w:rsidRDefault="00B00A89" w:rsidP="004E13A5">
      <w:pPr>
        <w:spacing w:line="480" w:lineRule="auto"/>
        <w:rPr>
          <w:rFonts w:ascii="Times New Roman" w:hAnsi="Times New Roman" w:cs="Times New Roman"/>
          <w:sz w:val="24"/>
          <w:szCs w:val="24"/>
          <w:lang w:val="en-CA"/>
        </w:rPr>
      </w:pPr>
      <w:r w:rsidRPr="0007763B">
        <w:rPr>
          <w:rFonts w:ascii="Times New Roman" w:hAnsi="Times New Roman" w:cs="Times New Roman"/>
          <w:b/>
          <w:sz w:val="24"/>
          <w:szCs w:val="24"/>
          <w:lang w:val="en-CA"/>
        </w:rPr>
        <w:t xml:space="preserve">Fig.1: </w:t>
      </w:r>
      <w:r w:rsidR="009219AB" w:rsidRPr="0007763B">
        <w:rPr>
          <w:rFonts w:ascii="Times New Roman" w:hAnsi="Times New Roman" w:cs="Times New Roman"/>
          <w:sz w:val="24"/>
          <w:szCs w:val="24"/>
          <w:lang w:val="en-CA"/>
        </w:rPr>
        <w:t xml:space="preserve">Probability of dispersal </w:t>
      </w:r>
      <w:r w:rsidR="00EE7EE0" w:rsidRPr="0007763B">
        <w:rPr>
          <w:rFonts w:ascii="Times New Roman" w:hAnsi="Times New Roman" w:cs="Times New Roman"/>
          <w:sz w:val="24"/>
          <w:szCs w:val="24"/>
          <w:lang w:val="en-CA"/>
        </w:rPr>
        <w:t xml:space="preserve">of an individual at all possible distances in the landscape, for three different dispersal scenarios. If an individual disperse below a distance of 1 (dashed line), then </w:t>
      </w:r>
      <w:r w:rsidR="00DF5ADE" w:rsidRPr="0007763B">
        <w:rPr>
          <w:rFonts w:ascii="Times New Roman" w:hAnsi="Times New Roman" w:cs="Times New Roman"/>
          <w:sz w:val="24"/>
          <w:szCs w:val="24"/>
          <w:lang w:val="en-CA"/>
        </w:rPr>
        <w:t xml:space="preserve">it does not leave its original </w:t>
      </w:r>
      <w:commentRangeStart w:id="286"/>
      <w:r w:rsidR="00DF5ADE" w:rsidRPr="0007763B">
        <w:rPr>
          <w:rFonts w:ascii="Times New Roman" w:hAnsi="Times New Roman" w:cs="Times New Roman"/>
          <w:sz w:val="24"/>
          <w:szCs w:val="24"/>
          <w:lang w:val="en-CA"/>
        </w:rPr>
        <w:t>p</w:t>
      </w:r>
      <w:r w:rsidR="00EE7EE0" w:rsidRPr="0007763B">
        <w:rPr>
          <w:rFonts w:ascii="Times New Roman" w:hAnsi="Times New Roman" w:cs="Times New Roman"/>
          <w:sz w:val="24"/>
          <w:szCs w:val="24"/>
          <w:lang w:val="en-CA"/>
        </w:rPr>
        <w:t>opulation</w:t>
      </w:r>
      <w:commentRangeEnd w:id="286"/>
      <w:r w:rsidR="00B43648">
        <w:rPr>
          <w:rStyle w:val="Marquedecommentaire"/>
        </w:rPr>
        <w:commentReference w:id="286"/>
      </w:r>
      <w:r w:rsidR="00EE7EE0" w:rsidRPr="0007763B">
        <w:rPr>
          <w:rFonts w:ascii="Times New Roman" w:hAnsi="Times New Roman" w:cs="Times New Roman"/>
          <w:sz w:val="24"/>
          <w:szCs w:val="24"/>
          <w:lang w:val="en-CA"/>
        </w:rPr>
        <w:t>.</w:t>
      </w:r>
    </w:p>
    <w:p w14:paraId="220E0D59" w14:textId="77777777" w:rsidR="008D5B11" w:rsidRPr="0007763B" w:rsidRDefault="008D5B11" w:rsidP="004E13A5">
      <w:pPr>
        <w:spacing w:line="480" w:lineRule="auto"/>
        <w:rPr>
          <w:rFonts w:ascii="Times New Roman" w:hAnsi="Times New Roman" w:cs="Times New Roman"/>
          <w:sz w:val="24"/>
          <w:szCs w:val="24"/>
          <w:lang w:val="en-CA"/>
        </w:rPr>
      </w:pPr>
    </w:p>
    <w:p w14:paraId="1103120E" w14:textId="77777777" w:rsidR="004E13A5" w:rsidRPr="0007763B" w:rsidRDefault="004E13A5" w:rsidP="004E13A5">
      <w:pPr>
        <w:spacing w:line="480" w:lineRule="auto"/>
        <w:rPr>
          <w:rFonts w:ascii="Times New Roman" w:hAnsi="Times New Roman" w:cs="Times New Roman"/>
          <w:i/>
          <w:sz w:val="24"/>
          <w:szCs w:val="24"/>
          <w:lang w:val="en-CA"/>
        </w:rPr>
      </w:pPr>
      <w:r w:rsidRPr="0007763B">
        <w:rPr>
          <w:rFonts w:ascii="Times New Roman" w:hAnsi="Times New Roman" w:cs="Times New Roman"/>
          <w:i/>
          <w:sz w:val="24"/>
          <w:szCs w:val="24"/>
          <w:lang w:val="en-CA"/>
        </w:rPr>
        <w:t>Demographic events design</w:t>
      </w:r>
    </w:p>
    <w:p w14:paraId="3DD868B2" w14:textId="01EEF710" w:rsidR="004E13A5" w:rsidRPr="0007763B" w:rsidRDefault="00B43648" w:rsidP="004E13A5">
      <w:pPr>
        <w:spacing w:after="240" w:line="480" w:lineRule="auto"/>
        <w:rPr>
          <w:rFonts w:ascii="Times New Roman" w:eastAsia="Times New Roman" w:hAnsi="Times New Roman" w:cs="Times New Roman"/>
          <w:sz w:val="24"/>
          <w:szCs w:val="24"/>
          <w:lang w:val="en-GB"/>
        </w:rPr>
      </w:pPr>
      <w:ins w:id="287" w:author="Patrick James" w:date="2019-10-16T12:51:00Z">
        <w:r>
          <w:rPr>
            <w:rFonts w:ascii="Times New Roman" w:eastAsia="Times New Roman" w:hAnsi="Times New Roman" w:cs="Times New Roman"/>
            <w:sz w:val="24"/>
            <w:szCs w:val="24"/>
            <w:lang w:val="en-GB"/>
          </w:rPr>
          <w:t xml:space="preserve">We simulated two different </w:t>
        </w:r>
      </w:ins>
      <w:ins w:id="288" w:author="Patrick James" w:date="2019-10-16T12:52:00Z">
        <w:r w:rsidRPr="0007763B">
          <w:rPr>
            <w:rFonts w:ascii="Times New Roman" w:eastAsia="Times New Roman" w:hAnsi="Times New Roman" w:cs="Times New Roman"/>
            <w:sz w:val="24"/>
            <w:szCs w:val="24"/>
            <w:lang w:val="en-GB"/>
          </w:rPr>
          <w:t xml:space="preserve">demographic </w:t>
        </w:r>
      </w:ins>
      <w:ins w:id="289" w:author="Patrick James" w:date="2019-10-16T12:51:00Z">
        <w:r>
          <w:rPr>
            <w:rFonts w:ascii="Times New Roman" w:eastAsia="Times New Roman" w:hAnsi="Times New Roman" w:cs="Times New Roman"/>
            <w:sz w:val="24"/>
            <w:szCs w:val="24"/>
            <w:lang w:val="en-GB"/>
          </w:rPr>
          <w:t>events within our simulation framework</w:t>
        </w:r>
      </w:ins>
      <w:ins w:id="290" w:author="Patrick James" w:date="2019-10-16T12:52:00Z">
        <w:r>
          <w:rPr>
            <w:rFonts w:ascii="Times New Roman" w:eastAsia="Times New Roman" w:hAnsi="Times New Roman" w:cs="Times New Roman"/>
            <w:sz w:val="24"/>
            <w:szCs w:val="24"/>
            <w:lang w:val="en-GB"/>
          </w:rPr>
          <w:t xml:space="preserve">: population </w:t>
        </w:r>
        <w:r w:rsidR="002C3535">
          <w:rPr>
            <w:rFonts w:ascii="Times New Roman" w:eastAsia="Times New Roman" w:hAnsi="Times New Roman" w:cs="Times New Roman"/>
            <w:sz w:val="24"/>
            <w:szCs w:val="24"/>
            <w:lang w:val="en-GB"/>
          </w:rPr>
          <w:t>immigration, and a population bottleneck</w:t>
        </w:r>
      </w:ins>
      <w:ins w:id="291" w:author="Patrick James" w:date="2019-10-16T12:51:00Z">
        <w:r>
          <w:rPr>
            <w:rFonts w:ascii="Times New Roman" w:eastAsia="Times New Roman" w:hAnsi="Times New Roman" w:cs="Times New Roman"/>
            <w:sz w:val="24"/>
            <w:szCs w:val="24"/>
            <w:lang w:val="en-GB"/>
          </w:rPr>
          <w:t xml:space="preserve">. Our goal through these simulated events was to test the capacity of the TBU approach to detect these changes in </w:t>
        </w:r>
      </w:ins>
      <w:ins w:id="292" w:author="Patrick James" w:date="2019-10-16T12:52:00Z">
        <w:r>
          <w:rPr>
            <w:rFonts w:ascii="Times New Roman" w:eastAsia="Times New Roman" w:hAnsi="Times New Roman" w:cs="Times New Roman"/>
            <w:sz w:val="24"/>
            <w:szCs w:val="24"/>
            <w:lang w:val="en-GB"/>
          </w:rPr>
          <w:t xml:space="preserve">population density. </w:t>
        </w:r>
      </w:ins>
      <w:ins w:id="293" w:author="Patrick James" w:date="2019-10-16T12:53:00Z">
        <w:r w:rsidR="002C3535">
          <w:rPr>
            <w:rFonts w:ascii="Times New Roman" w:eastAsia="Times New Roman" w:hAnsi="Times New Roman" w:cs="Times New Roman"/>
            <w:sz w:val="24"/>
            <w:szCs w:val="24"/>
            <w:lang w:val="en-GB"/>
          </w:rPr>
          <w:t xml:space="preserve">In simulating </w:t>
        </w:r>
      </w:ins>
      <w:del w:id="294" w:author="Patrick James" w:date="2019-10-16T12:53:00Z">
        <w:r w:rsidR="004E13A5" w:rsidRPr="0007763B" w:rsidDel="002C3535">
          <w:rPr>
            <w:rFonts w:ascii="Times New Roman" w:eastAsia="Times New Roman" w:hAnsi="Times New Roman" w:cs="Times New Roman"/>
            <w:sz w:val="24"/>
            <w:szCs w:val="24"/>
            <w:lang w:val="en-GB"/>
          </w:rPr>
          <w:delText>The first demographic event we considered involves modelling a</w:delText>
        </w:r>
        <w:r w:rsidR="0019294D" w:rsidRPr="0007763B" w:rsidDel="002C3535">
          <w:rPr>
            <w:rFonts w:ascii="Times New Roman" w:eastAsia="Times New Roman" w:hAnsi="Times New Roman" w:cs="Times New Roman"/>
            <w:sz w:val="24"/>
            <w:szCs w:val="24"/>
            <w:lang w:val="en-GB"/>
          </w:rPr>
          <w:delText>n</w:delText>
        </w:r>
        <w:r w:rsidR="004E13A5" w:rsidRPr="0007763B" w:rsidDel="002C3535">
          <w:rPr>
            <w:rFonts w:ascii="Times New Roman" w:eastAsia="Times New Roman" w:hAnsi="Times New Roman" w:cs="Times New Roman"/>
            <w:sz w:val="24"/>
            <w:szCs w:val="24"/>
            <w:lang w:val="en-GB"/>
          </w:rPr>
          <w:delText xml:space="preserve"> ex</w:delText>
        </w:r>
        <w:r w:rsidR="003D72B7" w:rsidRPr="0007763B" w:rsidDel="002C3535">
          <w:rPr>
            <w:rFonts w:ascii="Times New Roman" w:eastAsia="Times New Roman" w:hAnsi="Times New Roman" w:cs="Times New Roman"/>
            <w:sz w:val="24"/>
            <w:szCs w:val="24"/>
            <w:lang w:val="en-GB"/>
          </w:rPr>
          <w:delText>ogen</w:delText>
        </w:r>
        <w:r w:rsidR="004E13A5" w:rsidRPr="0007763B" w:rsidDel="002C3535">
          <w:rPr>
            <w:rFonts w:ascii="Times New Roman" w:eastAsia="Times New Roman" w:hAnsi="Times New Roman" w:cs="Times New Roman"/>
            <w:sz w:val="24"/>
            <w:szCs w:val="24"/>
            <w:lang w:val="en-GB"/>
          </w:rPr>
          <w:delText xml:space="preserve">eous </w:delText>
        </w:r>
      </w:del>
      <w:r w:rsidR="004E13A5" w:rsidRPr="0007763B">
        <w:rPr>
          <w:rFonts w:ascii="Times New Roman" w:eastAsia="Times New Roman" w:hAnsi="Times New Roman" w:cs="Times New Roman"/>
          <w:sz w:val="24"/>
          <w:szCs w:val="24"/>
          <w:lang w:val="en-GB"/>
        </w:rPr>
        <w:t>immigration</w:t>
      </w:r>
      <w:ins w:id="295" w:author="Patrick James" w:date="2019-10-16T12:53:00Z">
        <w:r w:rsidR="002C3535">
          <w:rPr>
            <w:rFonts w:ascii="Times New Roman" w:eastAsia="Times New Roman" w:hAnsi="Times New Roman" w:cs="Times New Roman"/>
            <w:sz w:val="24"/>
            <w:szCs w:val="24"/>
            <w:lang w:val="en-GB"/>
          </w:rPr>
          <w:t xml:space="preserve">, we allowed a large </w:t>
        </w:r>
        <w:commentRangeStart w:id="296"/>
        <w:r w:rsidR="002C3535">
          <w:rPr>
            <w:rFonts w:ascii="Times New Roman" w:eastAsia="Times New Roman" w:hAnsi="Times New Roman" w:cs="Times New Roman"/>
            <w:sz w:val="24"/>
            <w:szCs w:val="24"/>
            <w:lang w:val="en-GB"/>
          </w:rPr>
          <w:t xml:space="preserve">number of individuals </w:t>
        </w:r>
      </w:ins>
      <w:del w:id="297" w:author="Patrick James" w:date="2019-10-16T12:53:00Z">
        <w:r w:rsidR="004E13A5" w:rsidRPr="0007763B" w:rsidDel="002C3535">
          <w:rPr>
            <w:rFonts w:ascii="Times New Roman" w:eastAsia="Times New Roman" w:hAnsi="Times New Roman" w:cs="Times New Roman"/>
            <w:sz w:val="24"/>
            <w:szCs w:val="24"/>
            <w:lang w:val="en-GB"/>
          </w:rPr>
          <w:delText xml:space="preserve"> </w:delText>
        </w:r>
      </w:del>
      <w:commentRangeEnd w:id="296"/>
      <w:r w:rsidR="002C3535">
        <w:rPr>
          <w:rStyle w:val="Marquedecommentaire"/>
        </w:rPr>
        <w:commentReference w:id="296"/>
      </w:r>
      <w:r w:rsidR="004E13A5" w:rsidRPr="0007763B">
        <w:rPr>
          <w:rFonts w:ascii="Times New Roman" w:eastAsia="Times New Roman" w:hAnsi="Times New Roman" w:cs="Times New Roman"/>
          <w:sz w:val="24"/>
          <w:szCs w:val="24"/>
          <w:lang w:val="en-GB"/>
        </w:rPr>
        <w:t>from a</w:t>
      </w:r>
      <w:ins w:id="298" w:author="Patrick James" w:date="2019-10-16T12:53:00Z">
        <w:r w:rsidR="002C3535">
          <w:rPr>
            <w:rFonts w:ascii="Times New Roman" w:eastAsia="Times New Roman" w:hAnsi="Times New Roman" w:cs="Times New Roman"/>
            <w:sz w:val="24"/>
            <w:szCs w:val="24"/>
            <w:lang w:val="en-GB"/>
          </w:rPr>
          <w:t xml:space="preserve"> separate </w:t>
        </w:r>
      </w:ins>
      <w:del w:id="299" w:author="Patrick James" w:date="2019-10-16T12:53:00Z">
        <w:r w:rsidR="004E13A5" w:rsidRPr="0007763B" w:rsidDel="002C3535">
          <w:rPr>
            <w:rFonts w:ascii="Times New Roman" w:eastAsia="Times New Roman" w:hAnsi="Times New Roman" w:cs="Times New Roman"/>
            <w:sz w:val="24"/>
            <w:szCs w:val="24"/>
            <w:lang w:val="en-GB"/>
          </w:rPr>
          <w:delText xml:space="preserve"> previously isolated </w:delText>
        </w:r>
      </w:del>
      <w:r w:rsidR="004E13A5" w:rsidRPr="0007763B">
        <w:rPr>
          <w:rFonts w:ascii="Times New Roman" w:eastAsia="Times New Roman" w:hAnsi="Times New Roman" w:cs="Times New Roman"/>
          <w:sz w:val="24"/>
          <w:szCs w:val="24"/>
          <w:lang w:val="en-GB"/>
        </w:rPr>
        <w:t xml:space="preserve">population </w:t>
      </w:r>
      <w:ins w:id="300" w:author="Patrick James" w:date="2019-10-16T12:54:00Z">
        <w:r w:rsidR="002C3535">
          <w:rPr>
            <w:rFonts w:ascii="Times New Roman" w:eastAsia="Times New Roman" w:hAnsi="Times New Roman" w:cs="Times New Roman"/>
            <w:sz w:val="24"/>
            <w:szCs w:val="24"/>
            <w:lang w:val="en-GB"/>
          </w:rPr>
          <w:t xml:space="preserve">to be added to our study area. This immigrating population had developed in isolation and had never exchanges </w:t>
        </w:r>
        <w:proofErr w:type="spellStart"/>
        <w:r w:rsidR="002C3535">
          <w:rPr>
            <w:rFonts w:ascii="Times New Roman" w:eastAsia="Times New Roman" w:hAnsi="Times New Roman" w:cs="Times New Roman"/>
            <w:sz w:val="24"/>
            <w:szCs w:val="24"/>
            <w:lang w:val="en-GB"/>
          </w:rPr>
          <w:t>individauls</w:t>
        </w:r>
        <w:proofErr w:type="spellEnd"/>
        <w:r w:rsidR="002C3535">
          <w:rPr>
            <w:rFonts w:ascii="Times New Roman" w:eastAsia="Times New Roman" w:hAnsi="Times New Roman" w:cs="Times New Roman"/>
            <w:sz w:val="24"/>
            <w:szCs w:val="24"/>
            <w:lang w:val="en-GB"/>
          </w:rPr>
          <w:t xml:space="preserve"> with the focal population before. </w:t>
        </w:r>
      </w:ins>
      <w:del w:id="301" w:author="Patrick James" w:date="2019-10-16T12:54:00Z">
        <w:r w:rsidR="004E13A5" w:rsidRPr="0007763B" w:rsidDel="002C3535">
          <w:rPr>
            <w:rFonts w:ascii="Times New Roman" w:eastAsia="Times New Roman" w:hAnsi="Times New Roman" w:cs="Times New Roman"/>
            <w:sz w:val="24"/>
            <w:szCs w:val="24"/>
            <w:lang w:val="en-GB"/>
          </w:rPr>
          <w:delText>o</w:delText>
        </w:r>
      </w:del>
      <w:ins w:id="302" w:author="Patrick James" w:date="2019-10-16T12:54:00Z">
        <w:r w:rsidR="002C3535">
          <w:rPr>
            <w:rFonts w:ascii="Times New Roman" w:eastAsia="Times New Roman" w:hAnsi="Times New Roman" w:cs="Times New Roman"/>
            <w:sz w:val="24"/>
            <w:szCs w:val="24"/>
            <w:lang w:val="en-GB"/>
          </w:rPr>
          <w:t>O</w:t>
        </w:r>
      </w:ins>
      <w:r w:rsidR="004E13A5" w:rsidRPr="0007763B">
        <w:rPr>
          <w:rFonts w:ascii="Times New Roman" w:eastAsia="Times New Roman" w:hAnsi="Times New Roman" w:cs="Times New Roman"/>
          <w:sz w:val="24"/>
          <w:szCs w:val="24"/>
          <w:lang w:val="en-GB"/>
        </w:rPr>
        <w:t>therwise</w:t>
      </w:r>
      <w:ins w:id="303" w:author="Patrick James" w:date="2019-10-16T12:54:00Z">
        <w:r w:rsidR="002C3535">
          <w:rPr>
            <w:rFonts w:ascii="Times New Roman" w:eastAsia="Times New Roman" w:hAnsi="Times New Roman" w:cs="Times New Roman"/>
            <w:sz w:val="24"/>
            <w:szCs w:val="24"/>
            <w:lang w:val="en-GB"/>
          </w:rPr>
          <w:t xml:space="preserve">, the immigrating population shared </w:t>
        </w:r>
      </w:ins>
      <w:del w:id="304" w:author="Patrick James" w:date="2019-10-16T12:54:00Z">
        <w:r w:rsidR="004E13A5" w:rsidRPr="0007763B" w:rsidDel="002C3535">
          <w:rPr>
            <w:rFonts w:ascii="Times New Roman" w:eastAsia="Times New Roman" w:hAnsi="Times New Roman" w:cs="Times New Roman"/>
            <w:sz w:val="24"/>
            <w:szCs w:val="24"/>
            <w:lang w:val="en-GB"/>
          </w:rPr>
          <w:delText xml:space="preserve"> sharing </w:delText>
        </w:r>
      </w:del>
      <w:ins w:id="305" w:author="Patrick James" w:date="2019-10-16T12:54:00Z">
        <w:r w:rsidR="002C3535">
          <w:rPr>
            <w:rFonts w:ascii="Times New Roman" w:eastAsia="Times New Roman" w:hAnsi="Times New Roman" w:cs="Times New Roman"/>
            <w:sz w:val="24"/>
            <w:szCs w:val="24"/>
            <w:lang w:val="en-GB"/>
          </w:rPr>
          <w:t xml:space="preserve">all of </w:t>
        </w:r>
      </w:ins>
      <w:r w:rsidR="004E13A5" w:rsidRPr="0007763B">
        <w:rPr>
          <w:rFonts w:ascii="Times New Roman" w:eastAsia="Times New Roman" w:hAnsi="Times New Roman" w:cs="Times New Roman"/>
          <w:sz w:val="24"/>
          <w:szCs w:val="24"/>
          <w:lang w:val="en-GB"/>
        </w:rPr>
        <w:t xml:space="preserve">the same characteristics as other </w:t>
      </w:r>
      <w:commentRangeStart w:id="306"/>
      <w:r w:rsidR="004E13A5" w:rsidRPr="0007763B">
        <w:rPr>
          <w:rFonts w:ascii="Times New Roman" w:eastAsia="Times New Roman" w:hAnsi="Times New Roman" w:cs="Times New Roman"/>
          <w:sz w:val="24"/>
          <w:szCs w:val="24"/>
          <w:lang w:val="en-GB"/>
        </w:rPr>
        <w:t>populations</w:t>
      </w:r>
      <w:commentRangeEnd w:id="306"/>
      <w:r w:rsidR="002C3535">
        <w:rPr>
          <w:rStyle w:val="Marquedecommentaire"/>
        </w:rPr>
        <w:commentReference w:id="306"/>
      </w:r>
      <w:r w:rsidR="004E13A5" w:rsidRPr="0007763B">
        <w:rPr>
          <w:rFonts w:ascii="Times New Roman" w:eastAsia="Times New Roman" w:hAnsi="Times New Roman" w:cs="Times New Roman"/>
          <w:sz w:val="24"/>
          <w:szCs w:val="24"/>
          <w:lang w:val="en-GB"/>
        </w:rPr>
        <w:t xml:space="preserve">. This population was simulated during the same number of generations and the cost distance from the isolated </w:t>
      </w:r>
      <w:commentRangeStart w:id="307"/>
      <w:r w:rsidR="004E13A5" w:rsidRPr="0007763B">
        <w:rPr>
          <w:rFonts w:ascii="Times New Roman" w:eastAsia="Times New Roman" w:hAnsi="Times New Roman" w:cs="Times New Roman"/>
          <w:sz w:val="24"/>
          <w:szCs w:val="24"/>
          <w:lang w:val="en-GB"/>
        </w:rPr>
        <w:t xml:space="preserve">population to the target population(s) and was set to 0 between the </w:t>
      </w:r>
      <w:r w:rsidR="0023072B" w:rsidRPr="0007763B">
        <w:rPr>
          <w:rFonts w:ascii="Times New Roman" w:eastAsia="Times New Roman" w:hAnsi="Times New Roman" w:cs="Times New Roman"/>
          <w:sz w:val="24"/>
          <w:szCs w:val="24"/>
          <w:lang w:val="en-GB"/>
        </w:rPr>
        <w:t>1</w:t>
      </w:r>
      <w:r w:rsidR="004E13A5" w:rsidRPr="0007763B">
        <w:rPr>
          <w:rFonts w:ascii="Times New Roman" w:eastAsia="Times New Roman" w:hAnsi="Times New Roman" w:cs="Times New Roman"/>
          <w:sz w:val="24"/>
          <w:szCs w:val="24"/>
          <w:lang w:val="en-GB"/>
        </w:rPr>
        <w:t>00</w:t>
      </w:r>
      <w:r w:rsidR="004E13A5" w:rsidRPr="0007763B">
        <w:rPr>
          <w:rFonts w:ascii="Times New Roman" w:eastAsia="Times New Roman" w:hAnsi="Times New Roman" w:cs="Times New Roman"/>
          <w:sz w:val="24"/>
          <w:szCs w:val="24"/>
          <w:vertAlign w:val="superscript"/>
          <w:lang w:val="en-GB"/>
        </w:rPr>
        <w:t>th</w:t>
      </w:r>
      <w:r w:rsidR="0023072B" w:rsidRPr="0007763B">
        <w:rPr>
          <w:rFonts w:ascii="Times New Roman" w:eastAsia="Times New Roman" w:hAnsi="Times New Roman" w:cs="Times New Roman"/>
          <w:sz w:val="24"/>
          <w:szCs w:val="24"/>
          <w:lang w:val="en-GB"/>
        </w:rPr>
        <w:t xml:space="preserve"> and 1</w:t>
      </w:r>
      <w:r w:rsidR="004E13A5" w:rsidRPr="0007763B">
        <w:rPr>
          <w:rFonts w:ascii="Times New Roman" w:eastAsia="Times New Roman" w:hAnsi="Times New Roman" w:cs="Times New Roman"/>
          <w:sz w:val="24"/>
          <w:szCs w:val="24"/>
          <w:lang w:val="en-GB"/>
        </w:rPr>
        <w:t>01</w:t>
      </w:r>
      <w:r w:rsidR="004E13A5" w:rsidRPr="0007763B">
        <w:rPr>
          <w:rFonts w:ascii="Times New Roman" w:eastAsia="Times New Roman" w:hAnsi="Times New Roman" w:cs="Times New Roman"/>
          <w:sz w:val="24"/>
          <w:szCs w:val="24"/>
          <w:vertAlign w:val="superscript"/>
          <w:lang w:val="en-GB"/>
        </w:rPr>
        <w:t>st</w:t>
      </w:r>
      <w:r w:rsidR="004E13A5" w:rsidRPr="0007763B">
        <w:rPr>
          <w:rFonts w:ascii="Times New Roman" w:eastAsia="Times New Roman" w:hAnsi="Times New Roman" w:cs="Times New Roman"/>
          <w:sz w:val="24"/>
          <w:szCs w:val="24"/>
          <w:lang w:val="en-GB"/>
        </w:rPr>
        <w:t xml:space="preserve"> generations, mimicking a mass immigration event between the two. The cost distances are then set back to normal.</w:t>
      </w:r>
      <w:commentRangeEnd w:id="307"/>
      <w:r w:rsidR="002C3535">
        <w:rPr>
          <w:rStyle w:val="Marquedecommentaire"/>
        </w:rPr>
        <w:commentReference w:id="307"/>
      </w:r>
    </w:p>
    <w:p w14:paraId="323544B0" w14:textId="52C46228"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The second scenario involves a demographic bottleneck through massive mortality. To do that, the carrying capacity of the d</w:t>
      </w:r>
      <w:r w:rsidR="00B70338" w:rsidRPr="0007763B">
        <w:rPr>
          <w:rFonts w:ascii="Times New Roman" w:eastAsia="Times New Roman" w:hAnsi="Times New Roman" w:cs="Times New Roman"/>
          <w:sz w:val="24"/>
          <w:szCs w:val="24"/>
          <w:lang w:val="en-GB"/>
        </w:rPr>
        <w:t>isturbed population was set to 2</w:t>
      </w:r>
      <w:r w:rsidRPr="0007763B">
        <w:rPr>
          <w:rFonts w:ascii="Times New Roman" w:eastAsia="Times New Roman" w:hAnsi="Times New Roman" w:cs="Times New Roman"/>
          <w:sz w:val="24"/>
          <w:szCs w:val="24"/>
          <w:lang w:val="en-GB"/>
        </w:rPr>
        <w:t xml:space="preserve">0% of </w:t>
      </w:r>
      <w:r w:rsidR="00B70338" w:rsidRPr="0007763B">
        <w:rPr>
          <w:rFonts w:ascii="Times New Roman" w:eastAsia="Times New Roman" w:hAnsi="Times New Roman" w:cs="Times New Roman"/>
          <w:sz w:val="24"/>
          <w:szCs w:val="24"/>
          <w:lang w:val="en-GB"/>
        </w:rPr>
        <w:t xml:space="preserve">its original value between the </w:t>
      </w:r>
      <w:commentRangeStart w:id="308"/>
      <w:r w:rsidR="00B70338" w:rsidRPr="0007763B">
        <w:rPr>
          <w:rFonts w:ascii="Times New Roman" w:eastAsia="Times New Roman" w:hAnsi="Times New Roman" w:cs="Times New Roman"/>
          <w:sz w:val="24"/>
          <w:szCs w:val="24"/>
          <w:lang w:val="en-GB"/>
        </w:rPr>
        <w:t>1</w:t>
      </w:r>
      <w:r w:rsidRPr="0007763B">
        <w:rPr>
          <w:rFonts w:ascii="Times New Roman" w:eastAsia="Times New Roman" w:hAnsi="Times New Roman" w:cs="Times New Roman"/>
          <w:sz w:val="24"/>
          <w:szCs w:val="24"/>
          <w:lang w:val="en-GB"/>
        </w:rPr>
        <w:t>00</w:t>
      </w:r>
      <w:r w:rsidRPr="0007763B">
        <w:rPr>
          <w:rFonts w:ascii="Times New Roman" w:eastAsia="Times New Roman" w:hAnsi="Times New Roman" w:cs="Times New Roman"/>
          <w:sz w:val="24"/>
          <w:szCs w:val="24"/>
          <w:vertAlign w:val="superscript"/>
          <w:lang w:val="en-GB"/>
        </w:rPr>
        <w:t>th</w:t>
      </w:r>
      <w:r w:rsidR="00B70338" w:rsidRPr="0007763B">
        <w:rPr>
          <w:rFonts w:ascii="Times New Roman" w:eastAsia="Times New Roman" w:hAnsi="Times New Roman" w:cs="Times New Roman"/>
          <w:sz w:val="24"/>
          <w:szCs w:val="24"/>
          <w:lang w:val="en-GB"/>
        </w:rPr>
        <w:t xml:space="preserve"> and 1</w:t>
      </w:r>
      <w:r w:rsidRPr="0007763B">
        <w:rPr>
          <w:rFonts w:ascii="Times New Roman" w:eastAsia="Times New Roman" w:hAnsi="Times New Roman" w:cs="Times New Roman"/>
          <w:sz w:val="24"/>
          <w:szCs w:val="24"/>
          <w:lang w:val="en-GB"/>
        </w:rPr>
        <w:t>01</w:t>
      </w:r>
      <w:r w:rsidRPr="0007763B">
        <w:rPr>
          <w:rFonts w:ascii="Times New Roman" w:eastAsia="Times New Roman" w:hAnsi="Times New Roman" w:cs="Times New Roman"/>
          <w:sz w:val="24"/>
          <w:szCs w:val="24"/>
          <w:vertAlign w:val="superscript"/>
          <w:lang w:val="en-GB"/>
        </w:rPr>
        <w:t>st</w:t>
      </w:r>
      <w:r w:rsidRPr="0007763B">
        <w:rPr>
          <w:rFonts w:ascii="Times New Roman" w:eastAsia="Times New Roman" w:hAnsi="Times New Roman" w:cs="Times New Roman"/>
          <w:sz w:val="24"/>
          <w:szCs w:val="24"/>
          <w:lang w:val="en-GB"/>
        </w:rPr>
        <w:t xml:space="preserve"> generations</w:t>
      </w:r>
      <w:commentRangeEnd w:id="308"/>
      <w:r w:rsidR="002C3535">
        <w:rPr>
          <w:rStyle w:val="Marquedecommentaire"/>
        </w:rPr>
        <w:commentReference w:id="308"/>
      </w:r>
      <w:r w:rsidRPr="0007763B">
        <w:rPr>
          <w:rFonts w:ascii="Times New Roman" w:eastAsia="Times New Roman" w:hAnsi="Times New Roman" w:cs="Times New Roman"/>
          <w:sz w:val="24"/>
          <w:szCs w:val="24"/>
          <w:lang w:val="en-GB"/>
        </w:rPr>
        <w:t>.</w:t>
      </w:r>
    </w:p>
    <w:p w14:paraId="4098ED7A"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p>
    <w:p w14:paraId="45DB3D7B" w14:textId="51E88B20" w:rsidR="004E13A5" w:rsidRPr="0007763B" w:rsidRDefault="004E13A5"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 xml:space="preserve">Number and position of </w:t>
      </w:r>
      <w:r w:rsidR="00611055" w:rsidRPr="0007763B">
        <w:rPr>
          <w:rFonts w:ascii="Times New Roman" w:eastAsia="Times New Roman" w:hAnsi="Times New Roman" w:cs="Times New Roman"/>
          <w:i/>
          <w:sz w:val="24"/>
          <w:szCs w:val="24"/>
          <w:lang w:val="en-CA"/>
        </w:rPr>
        <w:t xml:space="preserve">target </w:t>
      </w:r>
      <w:r w:rsidRPr="0007763B">
        <w:rPr>
          <w:rFonts w:ascii="Times New Roman" w:eastAsia="Times New Roman" w:hAnsi="Times New Roman" w:cs="Times New Roman"/>
          <w:i/>
          <w:sz w:val="24"/>
          <w:szCs w:val="24"/>
          <w:lang w:val="en-CA"/>
        </w:rPr>
        <w:t>populations</w:t>
      </w:r>
    </w:p>
    <w:p w14:paraId="06D28190" w14:textId="3C5A9343" w:rsidR="004E13A5" w:rsidRPr="0007763B" w:rsidRDefault="004E13A5" w:rsidP="004E13A5">
      <w:pPr>
        <w:spacing w:line="480" w:lineRule="auto"/>
        <w:rPr>
          <w:rFonts w:ascii="Times New Roman" w:eastAsia="Times New Roman" w:hAnsi="Times New Roman" w:cs="Times New Roman"/>
          <w:sz w:val="24"/>
          <w:szCs w:val="24"/>
          <w:lang w:val="en-CA"/>
        </w:rPr>
      </w:pPr>
      <w:r w:rsidRPr="0007763B">
        <w:rPr>
          <w:rFonts w:ascii="Times New Roman" w:eastAsia="Times New Roman" w:hAnsi="Times New Roman" w:cs="Times New Roman"/>
          <w:sz w:val="24"/>
          <w:szCs w:val="24"/>
          <w:lang w:val="en-CA"/>
        </w:rPr>
        <w:t xml:space="preserve">Beyond the dispersal </w:t>
      </w:r>
      <w:commentRangeStart w:id="309"/>
      <w:r w:rsidRPr="0007763B">
        <w:rPr>
          <w:rFonts w:ascii="Times New Roman" w:eastAsia="Times New Roman" w:hAnsi="Times New Roman" w:cs="Times New Roman"/>
          <w:sz w:val="24"/>
          <w:szCs w:val="24"/>
          <w:lang w:val="en-CA"/>
        </w:rPr>
        <w:t xml:space="preserve">intensity </w:t>
      </w:r>
      <w:commentRangeEnd w:id="309"/>
      <w:r w:rsidR="008615D7">
        <w:rPr>
          <w:rStyle w:val="Marquedecommentaire"/>
        </w:rPr>
        <w:commentReference w:id="309"/>
      </w:r>
      <w:r w:rsidRPr="0007763B">
        <w:rPr>
          <w:rFonts w:ascii="Times New Roman" w:eastAsia="Times New Roman" w:hAnsi="Times New Roman" w:cs="Times New Roman"/>
          <w:sz w:val="24"/>
          <w:szCs w:val="24"/>
          <w:lang w:val="en-CA"/>
        </w:rPr>
        <w:t xml:space="preserve">and the demographic event type, we wanted to evaluate how the number of </w:t>
      </w:r>
      <w:r w:rsidR="00611055" w:rsidRPr="008615D7">
        <w:rPr>
          <w:rFonts w:ascii="Times New Roman" w:eastAsia="Times New Roman" w:hAnsi="Times New Roman" w:cs="Times New Roman"/>
          <w:sz w:val="24"/>
          <w:szCs w:val="24"/>
          <w:highlight w:val="yellow"/>
          <w:lang w:val="en-CA"/>
          <w:rPrChange w:id="310" w:author="Patrick James" w:date="2019-10-16T12:57:00Z">
            <w:rPr>
              <w:rFonts w:ascii="Times New Roman" w:eastAsia="Times New Roman" w:hAnsi="Times New Roman" w:cs="Times New Roman"/>
              <w:sz w:val="24"/>
              <w:szCs w:val="24"/>
              <w:lang w:val="en-CA"/>
            </w:rPr>
          </w:rPrChange>
        </w:rPr>
        <w:t xml:space="preserve">target </w:t>
      </w:r>
      <w:r w:rsidRPr="008615D7">
        <w:rPr>
          <w:rFonts w:ascii="Times New Roman" w:eastAsia="Times New Roman" w:hAnsi="Times New Roman" w:cs="Times New Roman"/>
          <w:sz w:val="24"/>
          <w:szCs w:val="24"/>
          <w:highlight w:val="yellow"/>
          <w:lang w:val="en-CA"/>
          <w:rPrChange w:id="311" w:author="Patrick James" w:date="2019-10-16T12:57:00Z">
            <w:rPr>
              <w:rFonts w:ascii="Times New Roman" w:eastAsia="Times New Roman" w:hAnsi="Times New Roman" w:cs="Times New Roman"/>
              <w:sz w:val="24"/>
              <w:szCs w:val="24"/>
              <w:lang w:val="en-CA"/>
            </w:rPr>
          </w:rPrChange>
        </w:rPr>
        <w:t>populations</w:t>
      </w:r>
      <w:r w:rsidRPr="008615D7">
        <w:rPr>
          <w:rFonts w:ascii="Times New Roman" w:eastAsia="Times New Roman" w:hAnsi="Times New Roman" w:cs="Times New Roman"/>
          <w:sz w:val="24"/>
          <w:szCs w:val="24"/>
          <w:lang w:val="en-CA"/>
        </w:rPr>
        <w:t xml:space="preserve"> </w:t>
      </w:r>
      <w:r w:rsidR="006624C2" w:rsidRPr="0007763B">
        <w:rPr>
          <w:rFonts w:ascii="Times New Roman" w:eastAsia="Times New Roman" w:hAnsi="Times New Roman" w:cs="Times New Roman"/>
          <w:sz w:val="24"/>
          <w:szCs w:val="24"/>
          <w:lang w:val="en-CA"/>
        </w:rPr>
        <w:t>affected</w:t>
      </w:r>
      <w:r w:rsidRPr="0007763B">
        <w:rPr>
          <w:rFonts w:ascii="Times New Roman" w:eastAsia="Times New Roman" w:hAnsi="Times New Roman" w:cs="Times New Roman"/>
          <w:sz w:val="24"/>
          <w:szCs w:val="24"/>
          <w:lang w:val="en-CA"/>
        </w:rPr>
        <w:t xml:space="preserve"> the performance of our testing procedure. To achieve this, </w:t>
      </w:r>
      <w:r w:rsidRPr="0007763B">
        <w:rPr>
          <w:rFonts w:ascii="Times New Roman" w:eastAsia="Times New Roman" w:hAnsi="Times New Roman" w:cs="Times New Roman"/>
          <w:sz w:val="24"/>
          <w:szCs w:val="24"/>
          <w:lang w:val="en-CA"/>
        </w:rPr>
        <w:lastRenderedPageBreak/>
        <w:t xml:space="preserve">we </w:t>
      </w:r>
      <w:r w:rsidRPr="008615D7">
        <w:rPr>
          <w:rFonts w:ascii="Times New Roman" w:eastAsia="Times New Roman" w:hAnsi="Times New Roman" w:cs="Times New Roman"/>
          <w:sz w:val="24"/>
          <w:szCs w:val="24"/>
          <w:highlight w:val="yellow"/>
          <w:lang w:val="en-CA"/>
          <w:rPrChange w:id="312"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from 1 to </w:t>
      </w:r>
      <w:r w:rsidR="004A38A8" w:rsidRPr="0007763B">
        <w:rPr>
          <w:rFonts w:ascii="Times New Roman" w:eastAsia="Times New Roman" w:hAnsi="Times New Roman" w:cs="Times New Roman"/>
          <w:sz w:val="24"/>
          <w:szCs w:val="24"/>
          <w:lang w:val="en-CA"/>
        </w:rPr>
        <w:t>3</w:t>
      </w:r>
      <w:r w:rsidRPr="0007763B">
        <w:rPr>
          <w:rFonts w:ascii="Times New Roman" w:eastAsia="Times New Roman" w:hAnsi="Times New Roman" w:cs="Times New Roman"/>
          <w:sz w:val="24"/>
          <w:szCs w:val="24"/>
          <w:lang w:val="en-CA"/>
        </w:rPr>
        <w:t xml:space="preserve"> populations among the 25. When only 1 population was </w:t>
      </w:r>
      <w:r w:rsidRPr="008615D7">
        <w:rPr>
          <w:rFonts w:ascii="Times New Roman" w:eastAsia="Times New Roman" w:hAnsi="Times New Roman" w:cs="Times New Roman"/>
          <w:sz w:val="24"/>
          <w:szCs w:val="24"/>
          <w:highlight w:val="yellow"/>
          <w:lang w:val="en-CA"/>
          <w:rPrChange w:id="313" w:author="Patrick James" w:date="2019-10-16T12:57:00Z">
            <w:rPr>
              <w:rFonts w:ascii="Times New Roman" w:eastAsia="Times New Roman" w:hAnsi="Times New Roman" w:cs="Times New Roman"/>
              <w:sz w:val="24"/>
              <w:szCs w:val="24"/>
              <w:lang w:val="en-CA"/>
            </w:rPr>
          </w:rPrChange>
        </w:rPr>
        <w:t>disturbed</w:t>
      </w:r>
      <w:r w:rsidRPr="0007763B">
        <w:rPr>
          <w:rFonts w:ascii="Times New Roman" w:eastAsia="Times New Roman" w:hAnsi="Times New Roman" w:cs="Times New Roman"/>
          <w:sz w:val="24"/>
          <w:szCs w:val="24"/>
          <w:lang w:val="en-CA"/>
        </w:rPr>
        <w:t xml:space="preserve"> we partitioned the 180 replicates of that scenario equally among 6 populations in the landscape</w:t>
      </w:r>
      <w:r w:rsidR="004A38A8" w:rsidRPr="0007763B">
        <w:rPr>
          <w:rFonts w:ascii="Times New Roman" w:eastAsia="Times New Roman" w:hAnsi="Times New Roman" w:cs="Times New Roman"/>
          <w:sz w:val="24"/>
          <w:szCs w:val="24"/>
          <w:lang w:val="en-CA"/>
        </w:rPr>
        <w:t xml:space="preserve">. </w:t>
      </w:r>
      <w:r w:rsidRPr="0007763B">
        <w:rPr>
          <w:rFonts w:ascii="Times New Roman" w:eastAsia="Times New Roman" w:hAnsi="Times New Roman" w:cs="Times New Roman"/>
          <w:sz w:val="24"/>
          <w:szCs w:val="24"/>
          <w:lang w:val="en-CA"/>
        </w:rPr>
        <w:t xml:space="preserve">Because our landscape is </w:t>
      </w:r>
      <w:r w:rsidR="007729F2">
        <w:rPr>
          <w:rFonts w:ascii="Times New Roman" w:eastAsia="Times New Roman" w:hAnsi="Times New Roman" w:cs="Times New Roman"/>
          <w:sz w:val="24"/>
          <w:szCs w:val="24"/>
          <w:lang w:val="en-CA"/>
        </w:rPr>
        <w:t xml:space="preserve">square and </w:t>
      </w:r>
      <w:r w:rsidRPr="0007763B">
        <w:rPr>
          <w:rFonts w:ascii="Times New Roman" w:eastAsia="Times New Roman" w:hAnsi="Times New Roman" w:cs="Times New Roman"/>
          <w:sz w:val="24"/>
          <w:szCs w:val="24"/>
          <w:lang w:val="en-CA"/>
        </w:rPr>
        <w:t>homogenous</w:t>
      </w:r>
      <w:r w:rsidR="007729F2">
        <w:rPr>
          <w:rFonts w:ascii="Times New Roman" w:eastAsia="Times New Roman" w:hAnsi="Times New Roman" w:cs="Times New Roman"/>
          <w:sz w:val="24"/>
          <w:szCs w:val="24"/>
          <w:lang w:val="en-CA"/>
        </w:rPr>
        <w:t>,</w:t>
      </w:r>
      <w:r w:rsidRPr="0007763B">
        <w:rPr>
          <w:rFonts w:ascii="Times New Roman" w:eastAsia="Times New Roman" w:hAnsi="Times New Roman" w:cs="Times New Roman"/>
          <w:sz w:val="24"/>
          <w:szCs w:val="24"/>
          <w:lang w:val="en-CA"/>
        </w:rPr>
        <w:t xml:space="preserve"> and </w:t>
      </w:r>
      <w:r w:rsidR="007729F2">
        <w:rPr>
          <w:rFonts w:ascii="Times New Roman" w:eastAsia="Times New Roman" w:hAnsi="Times New Roman" w:cs="Times New Roman"/>
          <w:sz w:val="24"/>
          <w:szCs w:val="24"/>
          <w:lang w:val="en-CA"/>
        </w:rPr>
        <w:t xml:space="preserve">therefore </w:t>
      </w:r>
      <w:r w:rsidRPr="0007763B">
        <w:rPr>
          <w:rFonts w:ascii="Times New Roman" w:eastAsia="Times New Roman" w:hAnsi="Times New Roman" w:cs="Times New Roman"/>
          <w:sz w:val="24"/>
          <w:szCs w:val="24"/>
          <w:lang w:val="en-CA"/>
        </w:rPr>
        <w:t>symmetric, only 6 po</w:t>
      </w:r>
      <w:r w:rsidR="004A38A8" w:rsidRPr="0007763B">
        <w:rPr>
          <w:rFonts w:ascii="Times New Roman" w:eastAsia="Times New Roman" w:hAnsi="Times New Roman" w:cs="Times New Roman"/>
          <w:sz w:val="24"/>
          <w:szCs w:val="24"/>
          <w:lang w:val="en-CA"/>
        </w:rPr>
        <w:t>sitions ne</w:t>
      </w:r>
      <w:r w:rsidR="007729F2">
        <w:rPr>
          <w:rFonts w:ascii="Times New Roman" w:eastAsia="Times New Roman" w:hAnsi="Times New Roman" w:cs="Times New Roman"/>
          <w:sz w:val="24"/>
          <w:szCs w:val="24"/>
          <w:lang w:val="en-CA"/>
        </w:rPr>
        <w:t>ed to be assessed</w:t>
      </w:r>
      <w:r w:rsidRPr="0007763B">
        <w:rPr>
          <w:rFonts w:ascii="Times New Roman" w:eastAsia="Times New Roman" w:hAnsi="Times New Roman" w:cs="Times New Roman"/>
          <w:sz w:val="24"/>
          <w:szCs w:val="24"/>
          <w:lang w:val="en-CA"/>
        </w:rPr>
        <w:t>. When several (</w:t>
      </w:r>
      <w:r w:rsidRPr="0007763B">
        <w:rPr>
          <w:rFonts w:ascii="Times New Roman" w:eastAsia="Times New Roman" w:hAnsi="Times New Roman" w:cs="Times New Roman"/>
          <w:i/>
          <w:sz w:val="24"/>
          <w:szCs w:val="24"/>
          <w:lang w:val="en-CA"/>
        </w:rPr>
        <w:t>k</w:t>
      </w:r>
      <w:r w:rsidRPr="0007763B">
        <w:rPr>
          <w:rFonts w:ascii="Times New Roman" w:eastAsia="Times New Roman" w:hAnsi="Times New Roman" w:cs="Times New Roman"/>
          <w:sz w:val="24"/>
          <w:szCs w:val="24"/>
          <w:lang w:val="en-CA"/>
        </w:rPr>
        <w:t xml:space="preserve">) populations were disturbed, we randomly </w:t>
      </w:r>
      <w:r w:rsidR="004A38A8" w:rsidRPr="0007763B">
        <w:rPr>
          <w:rFonts w:ascii="Times New Roman" w:eastAsia="Times New Roman" w:hAnsi="Times New Roman" w:cs="Times New Roman"/>
          <w:sz w:val="24"/>
          <w:szCs w:val="24"/>
          <w:lang w:val="en-CA"/>
        </w:rPr>
        <w:t xml:space="preserve">sampled 1 position among the 6 previously described and randomly picked 1 or 2 additional populations directly adjacent (when possible) to it. We did this 6 times </w:t>
      </w:r>
      <w:r w:rsidRPr="0007763B">
        <w:rPr>
          <w:rFonts w:ascii="Times New Roman" w:eastAsia="Times New Roman" w:hAnsi="Times New Roman" w:cs="Times New Roman"/>
          <w:sz w:val="24"/>
          <w:szCs w:val="24"/>
          <w:lang w:val="en-CA"/>
        </w:rPr>
        <w:t>(30 replicates</w:t>
      </w:r>
      <w:r w:rsidR="004A38A8" w:rsidRPr="0007763B">
        <w:rPr>
          <w:rFonts w:ascii="Times New Roman" w:eastAsia="Times New Roman" w:hAnsi="Times New Roman" w:cs="Times New Roman"/>
          <w:sz w:val="24"/>
          <w:szCs w:val="24"/>
          <w:lang w:val="en-CA"/>
        </w:rPr>
        <w:t xml:space="preserve"> for each set of targeted populations</w:t>
      </w:r>
      <w:r w:rsidRPr="0007763B">
        <w:rPr>
          <w:rFonts w:ascii="Times New Roman" w:eastAsia="Times New Roman" w:hAnsi="Times New Roman" w:cs="Times New Roman"/>
          <w:sz w:val="24"/>
          <w:szCs w:val="24"/>
          <w:lang w:val="en-CA"/>
        </w:rPr>
        <w:t>).</w:t>
      </w:r>
      <w:r w:rsidR="004A38A8" w:rsidRPr="0007763B">
        <w:rPr>
          <w:rFonts w:ascii="Times New Roman" w:eastAsia="Times New Roman" w:hAnsi="Times New Roman" w:cs="Times New Roman"/>
          <w:sz w:val="24"/>
          <w:szCs w:val="24"/>
          <w:lang w:val="en-CA"/>
        </w:rPr>
        <w:t xml:space="preserve"> We choose to pick target populations this way to respect </w:t>
      </w:r>
      <w:r w:rsidR="005D5434" w:rsidRPr="0007763B">
        <w:rPr>
          <w:rFonts w:ascii="Times New Roman" w:eastAsia="Times New Roman" w:hAnsi="Times New Roman" w:cs="Times New Roman"/>
          <w:sz w:val="24"/>
          <w:szCs w:val="24"/>
          <w:lang w:val="en-CA"/>
        </w:rPr>
        <w:t>the</w:t>
      </w:r>
      <w:r w:rsidR="004A38A8" w:rsidRPr="0007763B">
        <w:rPr>
          <w:rFonts w:ascii="Times New Roman" w:eastAsia="Times New Roman" w:hAnsi="Times New Roman" w:cs="Times New Roman"/>
          <w:sz w:val="24"/>
          <w:szCs w:val="24"/>
          <w:lang w:val="en-CA"/>
        </w:rPr>
        <w:t xml:space="preserve"> spatial autocorrelation often exhibited in demographic events.</w:t>
      </w:r>
    </w:p>
    <w:p w14:paraId="6BEBF78D" w14:textId="77777777" w:rsidR="003F114F" w:rsidRPr="0007763B" w:rsidRDefault="003F114F" w:rsidP="004E13A5">
      <w:pPr>
        <w:spacing w:line="480" w:lineRule="auto"/>
        <w:rPr>
          <w:rFonts w:ascii="Times New Roman" w:eastAsia="Times New Roman" w:hAnsi="Times New Roman" w:cs="Times New Roman"/>
          <w:sz w:val="24"/>
          <w:szCs w:val="24"/>
          <w:lang w:val="en-CA"/>
        </w:rPr>
      </w:pPr>
    </w:p>
    <w:p w14:paraId="06DDDCCD" w14:textId="34A3C712" w:rsidR="009507E1" w:rsidRPr="0007763B" w:rsidRDefault="009507E1" w:rsidP="004E13A5">
      <w:pPr>
        <w:spacing w:line="480" w:lineRule="auto"/>
        <w:rPr>
          <w:rFonts w:ascii="Times New Roman" w:eastAsia="Times New Roman" w:hAnsi="Times New Roman" w:cs="Times New Roman"/>
          <w:i/>
          <w:sz w:val="24"/>
          <w:szCs w:val="24"/>
          <w:lang w:val="en-CA"/>
        </w:rPr>
      </w:pPr>
      <w:r w:rsidRPr="0007763B">
        <w:rPr>
          <w:rFonts w:ascii="Times New Roman" w:eastAsia="Times New Roman" w:hAnsi="Times New Roman" w:cs="Times New Roman"/>
          <w:i/>
          <w:sz w:val="24"/>
          <w:szCs w:val="24"/>
          <w:lang w:val="en-CA"/>
        </w:rPr>
        <w:t>Controls</w:t>
      </w:r>
    </w:p>
    <w:p w14:paraId="0A18CB51" w14:textId="468837A1" w:rsidR="009507E1" w:rsidRPr="0007763B" w:rsidRDefault="009507E1" w:rsidP="004E13A5">
      <w:pPr>
        <w:spacing w:line="480" w:lineRule="auto"/>
        <w:rPr>
          <w:rFonts w:ascii="Times New Roman" w:eastAsia="Times New Roman" w:hAnsi="Times New Roman" w:cs="Times New Roman"/>
          <w:sz w:val="24"/>
          <w:szCs w:val="24"/>
          <w:lang w:val="en-CA"/>
        </w:rPr>
      </w:pPr>
      <w:del w:id="314" w:author="Patrick James" w:date="2019-10-13T13:30:00Z">
        <w:r w:rsidRPr="0007763B" w:rsidDel="00540E32">
          <w:rPr>
            <w:rFonts w:ascii="Times New Roman" w:eastAsia="Times New Roman" w:hAnsi="Times New Roman" w:cs="Times New Roman"/>
            <w:sz w:val="24"/>
            <w:szCs w:val="24"/>
            <w:lang w:val="en-CA"/>
          </w:rPr>
          <w:delText>To further the quality and transparency of our simulation experiments, we used simulations designed to serve as controls for the rest of the scenarios. Those c</w:delText>
        </w:r>
      </w:del>
      <w:ins w:id="315" w:author="Patrick James" w:date="2019-10-13T13:30:00Z">
        <w:r w:rsidR="00540E32">
          <w:rPr>
            <w:rFonts w:ascii="Times New Roman" w:eastAsia="Times New Roman" w:hAnsi="Times New Roman" w:cs="Times New Roman"/>
            <w:sz w:val="24"/>
            <w:szCs w:val="24"/>
            <w:lang w:val="en-CA"/>
          </w:rPr>
          <w:t>C</w:t>
        </w:r>
      </w:ins>
      <w:r w:rsidRPr="0007763B">
        <w:rPr>
          <w:rFonts w:ascii="Times New Roman" w:eastAsia="Times New Roman" w:hAnsi="Times New Roman" w:cs="Times New Roman"/>
          <w:sz w:val="24"/>
          <w:szCs w:val="24"/>
          <w:lang w:val="en-CA"/>
        </w:rPr>
        <w:t xml:space="preserve">ontrol populations are never affected by any event and therefore only display </w:t>
      </w:r>
      <w:r w:rsidR="003422BA" w:rsidRPr="0007763B">
        <w:rPr>
          <w:rFonts w:ascii="Times New Roman" w:eastAsia="Times New Roman" w:hAnsi="Times New Roman" w:cs="Times New Roman"/>
          <w:sz w:val="24"/>
          <w:szCs w:val="24"/>
          <w:lang w:val="en-CA"/>
        </w:rPr>
        <w:t>other</w:t>
      </w:r>
      <w:r w:rsidRPr="0007763B">
        <w:rPr>
          <w:rFonts w:ascii="Times New Roman" w:eastAsia="Times New Roman" w:hAnsi="Times New Roman" w:cs="Times New Roman"/>
          <w:sz w:val="24"/>
          <w:szCs w:val="24"/>
          <w:lang w:val="en-CA"/>
        </w:rPr>
        <w:t xml:space="preserve"> sources of gene</w:t>
      </w:r>
      <w:r w:rsidR="003422BA" w:rsidRPr="0007763B">
        <w:rPr>
          <w:rFonts w:ascii="Times New Roman" w:eastAsia="Times New Roman" w:hAnsi="Times New Roman" w:cs="Times New Roman"/>
          <w:sz w:val="24"/>
          <w:szCs w:val="24"/>
          <w:lang w:val="en-CA"/>
        </w:rPr>
        <w:t>tic variation such as gene flow, drift, and mutation. Dispersal ability was therefore the only parameter to change for the controls, giving us 3 control scenarios. We evaluated the FPR of those three control scenarios (no need for FNR because there are no true positives/false negatives so it was always equal to 0). When describing the performance of other scenarios with similar dispersal parameters, we always put control values as a reference.</w:t>
      </w:r>
    </w:p>
    <w:p w14:paraId="54C117AD"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CA"/>
        </w:rPr>
      </w:pPr>
    </w:p>
    <w:p w14:paraId="0EB621B1" w14:textId="77777777"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iCs/>
          <w:sz w:val="24"/>
          <w:szCs w:val="24"/>
          <w:lang w:val="en-GB"/>
        </w:rPr>
        <w:t xml:space="preserve">Genetic </w:t>
      </w:r>
      <w:commentRangeStart w:id="316"/>
      <w:r w:rsidRPr="0007763B">
        <w:rPr>
          <w:rFonts w:ascii="Times New Roman" w:eastAsia="Times New Roman" w:hAnsi="Times New Roman" w:cs="Times New Roman"/>
          <w:i/>
          <w:iCs/>
          <w:sz w:val="24"/>
          <w:szCs w:val="24"/>
          <w:lang w:val="en-GB"/>
        </w:rPr>
        <w:t>dissimilarity</w:t>
      </w:r>
      <w:commentRangeEnd w:id="316"/>
      <w:r w:rsidR="00540E32">
        <w:rPr>
          <w:rStyle w:val="Marquedecommentaire"/>
        </w:rPr>
        <w:commentReference w:id="316"/>
      </w:r>
    </w:p>
    <w:p w14:paraId="7C372E9B" w14:textId="11A0AB2D" w:rsidR="004E13A5" w:rsidRPr="0007763B" w:rsidRDefault="004E13A5"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lastRenderedPageBreak/>
        <w:t>The Chord distance has been commonly used in both community ecology (</w:t>
      </w:r>
      <w:proofErr w:type="spellStart"/>
      <w:r w:rsidRPr="0007763B">
        <w:rPr>
          <w:rFonts w:ascii="Times New Roman" w:eastAsia="Times New Roman" w:hAnsi="Times New Roman" w:cs="Times New Roman"/>
          <w:sz w:val="24"/>
          <w:szCs w:val="24"/>
          <w:lang w:val="en-GB"/>
        </w:rPr>
        <w:t>Orlóci</w:t>
      </w:r>
      <w:proofErr w:type="spellEnd"/>
      <w:r w:rsidRPr="0007763B">
        <w:rPr>
          <w:rFonts w:ascii="Times New Roman" w:eastAsia="Times New Roman" w:hAnsi="Times New Roman" w:cs="Times New Roman"/>
          <w:sz w:val="24"/>
          <w:szCs w:val="24"/>
          <w:lang w:val="en-GB"/>
        </w:rPr>
        <w:t xml:space="preserve"> 1967; Legendre &amp; </w:t>
      </w:r>
      <w:proofErr w:type="spellStart"/>
      <w:r w:rsidRPr="0007763B">
        <w:rPr>
          <w:rFonts w:ascii="Times New Roman" w:eastAsia="Times New Roman" w:hAnsi="Times New Roman" w:cs="Times New Roman"/>
          <w:sz w:val="24"/>
          <w:szCs w:val="24"/>
          <w:lang w:val="en-GB"/>
        </w:rPr>
        <w:t>Borcard</w:t>
      </w:r>
      <w:proofErr w:type="spellEnd"/>
      <w:r w:rsidRPr="0007763B">
        <w:rPr>
          <w:rFonts w:ascii="Times New Roman" w:eastAsia="Times New Roman" w:hAnsi="Times New Roman" w:cs="Times New Roman"/>
          <w:sz w:val="24"/>
          <w:szCs w:val="24"/>
          <w:lang w:val="en-GB"/>
        </w:rPr>
        <w:t xml:space="preserve"> 2018) and population genetics (Cavalli-Sforza &amp; Edwards 1967; </w:t>
      </w:r>
      <w:proofErr w:type="spellStart"/>
      <w:r w:rsidRPr="0007763B">
        <w:rPr>
          <w:rFonts w:ascii="Times New Roman" w:eastAsia="Times New Roman" w:hAnsi="Times New Roman" w:cs="Times New Roman"/>
          <w:sz w:val="24"/>
          <w:szCs w:val="24"/>
          <w:lang w:val="en-GB"/>
        </w:rPr>
        <w:t>Balkenhol</w:t>
      </w:r>
      <w:proofErr w:type="spellEnd"/>
      <w:r w:rsidRPr="0007763B">
        <w:rPr>
          <w:rFonts w:ascii="Times New Roman" w:eastAsia="Times New Roman" w:hAnsi="Times New Roman" w:cs="Times New Roman"/>
          <w:sz w:val="24"/>
          <w:szCs w:val="24"/>
          <w:lang w:val="en-GB"/>
        </w:rPr>
        <w:t xml:space="preserve"> et al. 2016). We chose chord distance because it has already been tested for use with TBI with non-genetic data (Legendre 2019)</w:t>
      </w:r>
      <w:del w:id="317" w:author="Patrick James" w:date="2019-10-13T13:31:00Z">
        <w:r w:rsidR="007729F2" w:rsidDel="00540E32">
          <w:rPr>
            <w:rFonts w:ascii="Times New Roman" w:eastAsia="Times New Roman" w:hAnsi="Times New Roman" w:cs="Times New Roman"/>
            <w:sz w:val="24"/>
            <w:szCs w:val="24"/>
            <w:lang w:val="en-GB"/>
          </w:rPr>
          <w:delText>,</w:delText>
        </w:r>
      </w:del>
      <w:r w:rsidR="007729F2">
        <w:rPr>
          <w:rFonts w:ascii="Times New Roman" w:eastAsia="Times New Roman" w:hAnsi="Times New Roman" w:cs="Times New Roman"/>
          <w:sz w:val="24"/>
          <w:szCs w:val="24"/>
          <w:lang w:val="en-GB"/>
        </w:rPr>
        <w:t xml:space="preserve"> </w:t>
      </w:r>
      <w:del w:id="318" w:author="Patrick James" w:date="2019-10-13T13:31:00Z">
        <w:r w:rsidR="007729F2" w:rsidDel="00540E32">
          <w:rPr>
            <w:rFonts w:ascii="Times New Roman" w:eastAsia="Times New Roman" w:hAnsi="Times New Roman" w:cs="Times New Roman"/>
            <w:sz w:val="24"/>
            <w:szCs w:val="24"/>
            <w:lang w:val="en-GB"/>
          </w:rPr>
          <w:delText>because it was readily available in the function,</w:delText>
        </w:r>
        <w:r w:rsidRPr="0007763B" w:rsidDel="00540E32">
          <w:rPr>
            <w:rFonts w:ascii="Times New Roman" w:eastAsia="Times New Roman" w:hAnsi="Times New Roman" w:cs="Times New Roman"/>
            <w:sz w:val="24"/>
            <w:szCs w:val="24"/>
            <w:lang w:val="en-GB"/>
          </w:rPr>
          <w:delText xml:space="preserve"> </w:delText>
        </w:r>
      </w:del>
      <w:r w:rsidRPr="0007763B">
        <w:rPr>
          <w:rFonts w:ascii="Times New Roman" w:eastAsia="Times New Roman" w:hAnsi="Times New Roman" w:cs="Times New Roman"/>
          <w:sz w:val="24"/>
          <w:szCs w:val="24"/>
          <w:lang w:val="en-GB"/>
        </w:rPr>
        <w:t>and because it may be more appropriate than other indices of genetic dissimilarity when most of the variation among populations is due to recent changes (</w:t>
      </w:r>
      <w:proofErr w:type="spellStart"/>
      <w:r w:rsidRPr="0007763B">
        <w:rPr>
          <w:rFonts w:ascii="Times New Roman" w:eastAsia="Times New Roman" w:hAnsi="Times New Roman" w:cs="Times New Roman"/>
          <w:sz w:val="24"/>
          <w:szCs w:val="24"/>
          <w:lang w:val="en-GB"/>
        </w:rPr>
        <w:t>Takezaki</w:t>
      </w:r>
      <w:proofErr w:type="spellEnd"/>
      <w:r w:rsidRPr="0007763B">
        <w:rPr>
          <w:rFonts w:ascii="Times New Roman" w:eastAsia="Times New Roman" w:hAnsi="Times New Roman" w:cs="Times New Roman"/>
          <w:sz w:val="24"/>
          <w:szCs w:val="24"/>
          <w:lang w:val="en-GB"/>
        </w:rPr>
        <w:t xml:space="preserve"> &amp; </w:t>
      </w:r>
      <w:proofErr w:type="spellStart"/>
      <w:r w:rsidRPr="0007763B">
        <w:rPr>
          <w:rFonts w:ascii="Times New Roman" w:eastAsia="Times New Roman" w:hAnsi="Times New Roman" w:cs="Times New Roman"/>
          <w:sz w:val="24"/>
          <w:szCs w:val="24"/>
          <w:lang w:val="en-GB"/>
        </w:rPr>
        <w:t>Nei</w:t>
      </w:r>
      <w:proofErr w:type="spellEnd"/>
      <w:r w:rsidRPr="0007763B">
        <w:rPr>
          <w:rFonts w:ascii="Times New Roman" w:eastAsia="Times New Roman" w:hAnsi="Times New Roman" w:cs="Times New Roman"/>
          <w:sz w:val="24"/>
          <w:szCs w:val="24"/>
          <w:lang w:val="en-GB"/>
        </w:rPr>
        <w:t xml:space="preserve"> 1996; Kalinowski 2002) as it does not assume populations are in drift-mutation equilibrium. Here we use the Chord distance to calculate genetic dissimilarity of a single site sampled at two differ</w:t>
      </w:r>
      <w:r w:rsidR="00754884" w:rsidRPr="0007763B">
        <w:rPr>
          <w:rFonts w:ascii="Times New Roman" w:eastAsia="Times New Roman" w:hAnsi="Times New Roman" w:cs="Times New Roman"/>
          <w:sz w:val="24"/>
          <w:szCs w:val="24"/>
          <w:lang w:val="en-GB"/>
        </w:rPr>
        <w:t>ent points in (simulated) time.</w:t>
      </w:r>
    </w:p>
    <w:p w14:paraId="5C2A6F0E" w14:textId="77777777" w:rsidR="00635445" w:rsidRPr="0007763B" w:rsidRDefault="00635445" w:rsidP="004E13A5">
      <w:pPr>
        <w:spacing w:after="240" w:line="480" w:lineRule="auto"/>
        <w:rPr>
          <w:rFonts w:ascii="Times New Roman" w:eastAsia="Times New Roman" w:hAnsi="Times New Roman" w:cs="Times New Roman"/>
          <w:sz w:val="24"/>
          <w:szCs w:val="24"/>
          <w:lang w:val="en-GB"/>
        </w:rPr>
      </w:pPr>
    </w:p>
    <w:p w14:paraId="6C03F00F" w14:textId="688A3F87" w:rsidR="004E13A5" w:rsidRPr="0007763B" w:rsidRDefault="003F114F"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Tim</w:t>
      </w:r>
      <w:ins w:id="319" w:author="Patrick James" w:date="2019-10-16T12:59:00Z">
        <w:r w:rsidR="008615D7">
          <w:rPr>
            <w:rFonts w:ascii="Times New Roman" w:eastAsia="Times New Roman" w:hAnsi="Times New Roman" w:cs="Times New Roman"/>
            <w:i/>
            <w:iCs/>
            <w:sz w:val="24"/>
            <w:szCs w:val="24"/>
            <w:lang w:val="en-GB"/>
          </w:rPr>
          <w:t>e since demographic change</w:t>
        </w:r>
      </w:ins>
      <w:del w:id="320" w:author="Patrick James" w:date="2019-10-16T12:59:00Z">
        <w:r w:rsidRPr="0007763B" w:rsidDel="008615D7">
          <w:rPr>
            <w:rFonts w:ascii="Times New Roman" w:eastAsia="Times New Roman" w:hAnsi="Times New Roman" w:cs="Times New Roman"/>
            <w:i/>
            <w:iCs/>
            <w:sz w:val="24"/>
            <w:szCs w:val="24"/>
            <w:lang w:val="en-GB"/>
          </w:rPr>
          <w:delText>ing</w:delText>
        </w:r>
      </w:del>
    </w:p>
    <w:p w14:paraId="60D4FBF6" w14:textId="0FCCEC06" w:rsidR="003F114F" w:rsidRPr="0007763B" w:rsidRDefault="003F114F" w:rsidP="004E13A5">
      <w:pPr>
        <w:spacing w:after="240" w:line="480" w:lineRule="auto"/>
        <w:rPr>
          <w:rFonts w:ascii="Times New Roman" w:eastAsia="Times New Roman" w:hAnsi="Times New Roman" w:cs="Times New Roman"/>
          <w:iCs/>
          <w:sz w:val="24"/>
          <w:szCs w:val="24"/>
          <w:lang w:val="en-GB"/>
        </w:rPr>
      </w:pPr>
      <w:r w:rsidRPr="0007763B">
        <w:rPr>
          <w:rFonts w:ascii="Times New Roman" w:eastAsia="Times New Roman" w:hAnsi="Times New Roman" w:cs="Times New Roman"/>
          <w:iCs/>
          <w:sz w:val="24"/>
          <w:szCs w:val="24"/>
          <w:lang w:val="en-GB"/>
        </w:rPr>
        <w:t xml:space="preserve">To assess </w:t>
      </w:r>
      <w:del w:id="321" w:author="Patrick James" w:date="2019-10-16T12:59:00Z">
        <w:r w:rsidRPr="0007763B" w:rsidDel="008615D7">
          <w:rPr>
            <w:rFonts w:ascii="Times New Roman" w:eastAsia="Times New Roman" w:hAnsi="Times New Roman" w:cs="Times New Roman"/>
            <w:iCs/>
            <w:sz w:val="24"/>
            <w:szCs w:val="24"/>
            <w:lang w:val="en-GB"/>
          </w:rPr>
          <w:delText xml:space="preserve">the </w:delText>
        </w:r>
      </w:del>
      <w:ins w:id="322" w:author="Patrick James" w:date="2019-10-16T12:59:00Z">
        <w:r w:rsidR="008615D7">
          <w:rPr>
            <w:rFonts w:ascii="Times New Roman" w:eastAsia="Times New Roman" w:hAnsi="Times New Roman" w:cs="Times New Roman"/>
            <w:iCs/>
            <w:sz w:val="24"/>
            <w:szCs w:val="24"/>
            <w:lang w:val="en-GB"/>
          </w:rPr>
          <w:t xml:space="preserve">how the time since the simulated demographic event </w:t>
        </w:r>
      </w:ins>
      <w:del w:id="323" w:author="Patrick James" w:date="2019-10-16T13:00:00Z">
        <w:r w:rsidRPr="0007763B" w:rsidDel="008615D7">
          <w:rPr>
            <w:rFonts w:ascii="Times New Roman" w:eastAsia="Times New Roman" w:hAnsi="Times New Roman" w:cs="Times New Roman"/>
            <w:iCs/>
            <w:sz w:val="24"/>
            <w:szCs w:val="24"/>
            <w:lang w:val="en-GB"/>
          </w:rPr>
          <w:delText xml:space="preserve">influence of the timing of sampling on </w:delText>
        </w:r>
      </w:del>
      <w:ins w:id="324" w:author="Patrick James" w:date="2019-10-16T13:00:00Z">
        <w:r w:rsidR="008615D7">
          <w:rPr>
            <w:rFonts w:ascii="Times New Roman" w:eastAsia="Times New Roman" w:hAnsi="Times New Roman" w:cs="Times New Roman"/>
            <w:iCs/>
            <w:sz w:val="24"/>
            <w:szCs w:val="24"/>
            <w:lang w:val="en-GB"/>
          </w:rPr>
          <w:t xml:space="preserve">affects </w:t>
        </w:r>
      </w:ins>
      <w:r w:rsidRPr="0007763B">
        <w:rPr>
          <w:rFonts w:ascii="Times New Roman" w:eastAsia="Times New Roman" w:hAnsi="Times New Roman" w:cs="Times New Roman"/>
          <w:iCs/>
          <w:sz w:val="24"/>
          <w:szCs w:val="24"/>
          <w:lang w:val="en-GB"/>
        </w:rPr>
        <w:t xml:space="preserve">our ability to detect </w:t>
      </w:r>
      <w:del w:id="325" w:author="Patrick James" w:date="2019-10-16T13:00:00Z">
        <w:r w:rsidRPr="0007763B" w:rsidDel="008615D7">
          <w:rPr>
            <w:rFonts w:ascii="Times New Roman" w:eastAsia="Times New Roman" w:hAnsi="Times New Roman" w:cs="Times New Roman"/>
            <w:iCs/>
            <w:sz w:val="24"/>
            <w:szCs w:val="24"/>
            <w:lang w:val="en-GB"/>
          </w:rPr>
          <w:delText xml:space="preserve">significant temporal </w:delText>
        </w:r>
      </w:del>
      <w:ins w:id="326" w:author="Patrick James" w:date="2019-10-16T13:00:00Z">
        <w:r w:rsidR="008615D7">
          <w:rPr>
            <w:rFonts w:ascii="Times New Roman" w:eastAsia="Times New Roman" w:hAnsi="Times New Roman" w:cs="Times New Roman"/>
            <w:iCs/>
            <w:sz w:val="24"/>
            <w:szCs w:val="24"/>
            <w:lang w:val="en-GB"/>
          </w:rPr>
          <w:t xml:space="preserve">genetic </w:t>
        </w:r>
      </w:ins>
      <w:r w:rsidRPr="0007763B">
        <w:rPr>
          <w:rFonts w:ascii="Times New Roman" w:eastAsia="Times New Roman" w:hAnsi="Times New Roman" w:cs="Times New Roman"/>
          <w:iCs/>
          <w:sz w:val="24"/>
          <w:szCs w:val="24"/>
          <w:lang w:val="en-GB"/>
        </w:rPr>
        <w:t xml:space="preserve">change, we used TBI on simulation data collected each year, up to </w:t>
      </w:r>
      <w:del w:id="327" w:author="Patrick James" w:date="2019-10-16T13:00:00Z">
        <w:r w:rsidR="00C61BAE" w:rsidRPr="0007763B" w:rsidDel="008615D7">
          <w:rPr>
            <w:rFonts w:ascii="Times New Roman" w:eastAsia="Times New Roman" w:hAnsi="Times New Roman" w:cs="Times New Roman"/>
            <w:iCs/>
            <w:sz w:val="24"/>
            <w:szCs w:val="24"/>
            <w:lang w:val="en-GB"/>
          </w:rPr>
          <w:delText>5</w:delText>
        </w:r>
        <w:r w:rsidRPr="0007763B" w:rsidDel="008615D7">
          <w:rPr>
            <w:rFonts w:ascii="Times New Roman" w:eastAsia="Times New Roman" w:hAnsi="Times New Roman" w:cs="Times New Roman"/>
            <w:iCs/>
            <w:sz w:val="24"/>
            <w:szCs w:val="24"/>
            <w:lang w:val="en-GB"/>
          </w:rPr>
          <w:delText xml:space="preserve"> </w:delText>
        </w:r>
      </w:del>
      <w:commentRangeStart w:id="328"/>
      <w:ins w:id="329" w:author="Patrick James" w:date="2019-10-16T13:00:00Z">
        <w:r w:rsidR="008615D7">
          <w:rPr>
            <w:rFonts w:ascii="Times New Roman" w:eastAsia="Times New Roman" w:hAnsi="Times New Roman" w:cs="Times New Roman"/>
            <w:iCs/>
            <w:sz w:val="24"/>
            <w:szCs w:val="24"/>
            <w:lang w:val="en-GB"/>
          </w:rPr>
          <w:t xml:space="preserve">five </w:t>
        </w:r>
        <w:commentRangeEnd w:id="328"/>
        <w:r w:rsidR="008615D7">
          <w:rPr>
            <w:rStyle w:val="Marquedecommentaire"/>
          </w:rPr>
          <w:commentReference w:id="328"/>
        </w:r>
      </w:ins>
      <w:r w:rsidRPr="0007763B">
        <w:rPr>
          <w:rFonts w:ascii="Times New Roman" w:eastAsia="Times New Roman" w:hAnsi="Times New Roman" w:cs="Times New Roman"/>
          <w:iCs/>
          <w:sz w:val="24"/>
          <w:szCs w:val="24"/>
          <w:lang w:val="en-GB"/>
        </w:rPr>
        <w:t xml:space="preserve">years after the event, and compared them with data from the event year. </w:t>
      </w:r>
      <w:commentRangeStart w:id="330"/>
      <w:r w:rsidRPr="0007763B">
        <w:rPr>
          <w:rFonts w:ascii="Times New Roman" w:eastAsia="Times New Roman" w:hAnsi="Times New Roman" w:cs="Times New Roman"/>
          <w:iCs/>
          <w:sz w:val="24"/>
          <w:szCs w:val="24"/>
          <w:lang w:val="en-GB"/>
        </w:rPr>
        <w:t xml:space="preserve">We did the same with the earliest sampling period, that is </w:t>
      </w:r>
      <w:r w:rsidR="00C61BAE" w:rsidRPr="0007763B">
        <w:rPr>
          <w:rFonts w:ascii="Times New Roman" w:eastAsia="Times New Roman" w:hAnsi="Times New Roman" w:cs="Times New Roman"/>
          <w:iCs/>
          <w:sz w:val="24"/>
          <w:szCs w:val="24"/>
          <w:lang w:val="en-GB"/>
        </w:rPr>
        <w:t>we used simulation data dating 5</w:t>
      </w:r>
      <w:r w:rsidRPr="0007763B">
        <w:rPr>
          <w:rFonts w:ascii="Times New Roman" w:eastAsia="Times New Roman" w:hAnsi="Times New Roman" w:cs="Times New Roman"/>
          <w:iCs/>
          <w:sz w:val="24"/>
          <w:szCs w:val="24"/>
          <w:lang w:val="en-GB"/>
        </w:rPr>
        <w:t xml:space="preserve"> years before the event, as well as each year until the event. We used two out of the eighteen scenarios, in order to save computation time, and chose the most extreme according to the </w:t>
      </w:r>
      <w:r w:rsidR="007729F2">
        <w:rPr>
          <w:rFonts w:ascii="Times New Roman" w:eastAsia="Times New Roman" w:hAnsi="Times New Roman" w:cs="Times New Roman"/>
          <w:iCs/>
          <w:sz w:val="24"/>
          <w:szCs w:val="24"/>
          <w:lang w:val="en-GB"/>
        </w:rPr>
        <w:t xml:space="preserve">previous </w:t>
      </w:r>
      <w:r w:rsidRPr="0007763B">
        <w:rPr>
          <w:rFonts w:ascii="Times New Roman" w:eastAsia="Times New Roman" w:hAnsi="Times New Roman" w:cs="Times New Roman"/>
          <w:iCs/>
          <w:sz w:val="24"/>
          <w:szCs w:val="24"/>
          <w:lang w:val="en-GB"/>
        </w:rPr>
        <w:t xml:space="preserve">results, to represent the “easiest” and “hardest” </w:t>
      </w:r>
      <w:r w:rsidR="001F3196" w:rsidRPr="0007763B">
        <w:rPr>
          <w:rFonts w:ascii="Times New Roman" w:eastAsia="Times New Roman" w:hAnsi="Times New Roman" w:cs="Times New Roman"/>
          <w:iCs/>
          <w:sz w:val="24"/>
          <w:szCs w:val="24"/>
          <w:lang w:val="en-GB"/>
        </w:rPr>
        <w:t>contexts to detect change.</w:t>
      </w:r>
      <w:r w:rsidR="00D8326B" w:rsidRPr="0007763B">
        <w:rPr>
          <w:rFonts w:ascii="Times New Roman" w:eastAsia="Times New Roman" w:hAnsi="Times New Roman" w:cs="Times New Roman"/>
          <w:iCs/>
          <w:sz w:val="24"/>
          <w:szCs w:val="24"/>
          <w:lang w:val="en-GB"/>
        </w:rPr>
        <w:t xml:space="preserve"> </w:t>
      </w:r>
      <w:r w:rsidR="007729F2">
        <w:rPr>
          <w:rFonts w:ascii="Times New Roman" w:eastAsia="Times New Roman" w:hAnsi="Times New Roman" w:cs="Times New Roman"/>
          <w:iCs/>
          <w:sz w:val="24"/>
          <w:szCs w:val="24"/>
          <w:lang w:val="en-GB"/>
        </w:rPr>
        <w:t>We show</w:t>
      </w:r>
      <w:r w:rsidR="00D8326B" w:rsidRPr="0007763B">
        <w:rPr>
          <w:rFonts w:ascii="Times New Roman" w:eastAsia="Times New Roman" w:hAnsi="Times New Roman" w:cs="Times New Roman"/>
          <w:iCs/>
          <w:sz w:val="24"/>
          <w:szCs w:val="24"/>
          <w:lang w:val="en-GB"/>
        </w:rPr>
        <w:t xml:space="preserve">ed </w:t>
      </w:r>
      <w:r w:rsidR="007729F2">
        <w:rPr>
          <w:rFonts w:ascii="Times New Roman" w:eastAsia="Times New Roman" w:hAnsi="Times New Roman" w:cs="Times New Roman"/>
          <w:iCs/>
          <w:sz w:val="24"/>
          <w:szCs w:val="24"/>
          <w:lang w:val="en-GB"/>
        </w:rPr>
        <w:t xml:space="preserve">results for </w:t>
      </w:r>
      <w:r w:rsidR="00D8326B" w:rsidRPr="0007763B">
        <w:rPr>
          <w:rFonts w:ascii="Times New Roman" w:eastAsia="Times New Roman" w:hAnsi="Times New Roman" w:cs="Times New Roman"/>
          <w:iCs/>
          <w:sz w:val="24"/>
          <w:szCs w:val="24"/>
          <w:lang w:val="en-GB"/>
        </w:rPr>
        <w:t>the 0.05 p-value threshold as it was a good compromise between decent FPR and FNR in our initial results</w:t>
      </w:r>
      <w:r w:rsidR="007729F2">
        <w:rPr>
          <w:rFonts w:ascii="Times New Roman" w:eastAsia="Times New Roman" w:hAnsi="Times New Roman" w:cs="Times New Roman"/>
          <w:iCs/>
          <w:sz w:val="24"/>
          <w:szCs w:val="24"/>
          <w:lang w:val="en-GB"/>
        </w:rPr>
        <w:t>.</w:t>
      </w:r>
      <w:commentRangeEnd w:id="330"/>
      <w:r w:rsidR="008615D7">
        <w:rPr>
          <w:rStyle w:val="Marquedecommentaire"/>
        </w:rPr>
        <w:commentReference w:id="330"/>
      </w:r>
    </w:p>
    <w:p w14:paraId="6E1D641C" w14:textId="77777777" w:rsidR="004E13A5" w:rsidRPr="0007763B" w:rsidRDefault="004E13A5" w:rsidP="004E13A5">
      <w:pPr>
        <w:spacing w:after="240" w:line="480" w:lineRule="auto"/>
        <w:rPr>
          <w:rFonts w:ascii="Times New Roman" w:eastAsia="Times New Roman" w:hAnsi="Times New Roman" w:cs="Times New Roman"/>
          <w:i/>
          <w:sz w:val="24"/>
          <w:szCs w:val="24"/>
          <w:lang w:val="en-GB"/>
        </w:rPr>
      </w:pPr>
      <w:r w:rsidRPr="0007763B">
        <w:rPr>
          <w:rFonts w:ascii="Times New Roman" w:eastAsia="Times New Roman" w:hAnsi="Times New Roman" w:cs="Times New Roman"/>
          <w:i/>
          <w:sz w:val="24"/>
          <w:szCs w:val="24"/>
          <w:lang w:val="en-GB"/>
        </w:rPr>
        <w:t>Permutation approaches</w:t>
      </w:r>
    </w:p>
    <w:p w14:paraId="78967F54" w14:textId="67733D7F" w:rsidR="004E13A5" w:rsidRPr="0007763B" w:rsidRDefault="008617EB"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lastRenderedPageBreak/>
        <w:t xml:space="preserve">One of the most crucial steps in describing change is to evaluate the significance of the change. Indeed, without a mean to </w:t>
      </w:r>
      <w:commentRangeStart w:id="331"/>
      <w:r w:rsidRPr="0007763B">
        <w:rPr>
          <w:rFonts w:ascii="Times New Roman" w:eastAsia="Times New Roman" w:hAnsi="Times New Roman" w:cs="Times New Roman"/>
          <w:sz w:val="24"/>
          <w:szCs w:val="24"/>
          <w:lang w:val="en-GB"/>
        </w:rPr>
        <w:t>distinguish typical variation from truly atypical change</w:t>
      </w:r>
      <w:commentRangeEnd w:id="331"/>
      <w:r w:rsidR="00391295">
        <w:rPr>
          <w:rStyle w:val="Marquedecommentaire"/>
        </w:rPr>
        <w:commentReference w:id="331"/>
      </w:r>
      <w:r w:rsidRPr="0007763B">
        <w:rPr>
          <w:rFonts w:ascii="Times New Roman" w:eastAsia="Times New Roman" w:hAnsi="Times New Roman" w:cs="Times New Roman"/>
          <w:sz w:val="24"/>
          <w:szCs w:val="24"/>
          <w:lang w:val="en-GB"/>
        </w:rPr>
        <w:t xml:space="preserve">, decision makers and researchers would be left to arbitrarily set thresholds for what constitute change. Permutation-based </w:t>
      </w:r>
      <w:proofErr w:type="spellStart"/>
      <w:r w:rsidRPr="0007763B">
        <w:rPr>
          <w:rFonts w:ascii="Times New Roman" w:eastAsia="Times New Roman" w:hAnsi="Times New Roman" w:cs="Times New Roman"/>
          <w:sz w:val="24"/>
          <w:szCs w:val="24"/>
          <w:lang w:val="en-GB"/>
        </w:rPr>
        <w:t>approaches</w:t>
      </w:r>
      <w:del w:id="332" w:author="Patrick James" w:date="2019-10-16T13:04:00Z">
        <w:r w:rsidRPr="0007763B" w:rsidDel="00391295">
          <w:rPr>
            <w:rFonts w:ascii="Times New Roman" w:eastAsia="Times New Roman" w:hAnsi="Times New Roman" w:cs="Times New Roman"/>
            <w:sz w:val="24"/>
            <w:szCs w:val="24"/>
            <w:lang w:val="en-GB"/>
          </w:rPr>
          <w:delText xml:space="preserve"> </w:delText>
        </w:r>
        <w:r w:rsidR="001E16C9" w:rsidRPr="0007763B" w:rsidDel="00391295">
          <w:rPr>
            <w:rFonts w:ascii="Times New Roman" w:eastAsia="Times New Roman" w:hAnsi="Times New Roman" w:cs="Times New Roman"/>
            <w:sz w:val="24"/>
            <w:szCs w:val="24"/>
            <w:lang w:val="en-GB"/>
          </w:rPr>
          <w:delText xml:space="preserve">may help us to achieve this by </w:delText>
        </w:r>
      </w:del>
      <w:ins w:id="333" w:author="Patrick James" w:date="2019-10-16T13:04:00Z">
        <w:r w:rsidR="00391295">
          <w:rPr>
            <w:rFonts w:ascii="Times New Roman" w:eastAsia="Times New Roman" w:hAnsi="Times New Roman" w:cs="Times New Roman"/>
            <w:sz w:val="24"/>
            <w:szCs w:val="24"/>
            <w:lang w:val="en-GB"/>
          </w:rPr>
          <w:t>can</w:t>
        </w:r>
        <w:proofErr w:type="spellEnd"/>
        <w:r w:rsidR="00391295">
          <w:rPr>
            <w:rFonts w:ascii="Times New Roman" w:eastAsia="Times New Roman" w:hAnsi="Times New Roman" w:cs="Times New Roman"/>
            <w:sz w:val="24"/>
            <w:szCs w:val="24"/>
            <w:lang w:val="en-GB"/>
          </w:rPr>
          <w:t xml:space="preserve"> be used to generate </w:t>
        </w:r>
      </w:ins>
      <w:del w:id="334" w:author="Patrick James" w:date="2019-10-16T13:04:00Z">
        <w:r w:rsidR="001E16C9" w:rsidRPr="0007763B" w:rsidDel="00391295">
          <w:rPr>
            <w:rFonts w:ascii="Times New Roman" w:eastAsia="Times New Roman" w:hAnsi="Times New Roman" w:cs="Times New Roman"/>
            <w:sz w:val="24"/>
            <w:szCs w:val="24"/>
            <w:lang w:val="en-GB"/>
          </w:rPr>
          <w:delText xml:space="preserve">creating </w:delText>
        </w:r>
      </w:del>
      <w:r w:rsidR="001E16C9" w:rsidRPr="0007763B">
        <w:rPr>
          <w:rFonts w:ascii="Times New Roman" w:eastAsia="Times New Roman" w:hAnsi="Times New Roman" w:cs="Times New Roman"/>
          <w:sz w:val="24"/>
          <w:szCs w:val="24"/>
          <w:lang w:val="en-GB"/>
        </w:rPr>
        <w:t xml:space="preserve">a distribution of values </w:t>
      </w:r>
      <w:ins w:id="335" w:author="Patrick James" w:date="2019-10-16T13:04:00Z">
        <w:r w:rsidR="00391295">
          <w:rPr>
            <w:rFonts w:ascii="Times New Roman" w:eastAsia="Times New Roman" w:hAnsi="Times New Roman" w:cs="Times New Roman"/>
            <w:sz w:val="24"/>
            <w:szCs w:val="24"/>
            <w:lang w:val="en-GB"/>
          </w:rPr>
          <w:t xml:space="preserve">against which an observed value (here temporal change in genetic diversity) </w:t>
        </w:r>
      </w:ins>
      <w:del w:id="336" w:author="Patrick James" w:date="2019-10-16T13:04:00Z">
        <w:r w:rsidR="001E16C9" w:rsidRPr="0007763B" w:rsidDel="00391295">
          <w:rPr>
            <w:rFonts w:ascii="Times New Roman" w:eastAsia="Times New Roman" w:hAnsi="Times New Roman" w:cs="Times New Roman"/>
            <w:sz w:val="24"/>
            <w:szCs w:val="24"/>
            <w:lang w:val="en-GB"/>
          </w:rPr>
          <w:delText xml:space="preserve">which </w:delText>
        </w:r>
      </w:del>
      <w:r w:rsidR="001E16C9" w:rsidRPr="0007763B">
        <w:rPr>
          <w:rFonts w:ascii="Times New Roman" w:eastAsia="Times New Roman" w:hAnsi="Times New Roman" w:cs="Times New Roman"/>
          <w:sz w:val="24"/>
          <w:szCs w:val="24"/>
          <w:lang w:val="en-GB"/>
        </w:rPr>
        <w:t xml:space="preserve">can </w:t>
      </w:r>
      <w:del w:id="337" w:author="Patrick James" w:date="2019-10-16T13:04:00Z">
        <w:r w:rsidR="001E16C9" w:rsidRPr="0007763B" w:rsidDel="00391295">
          <w:rPr>
            <w:rFonts w:ascii="Times New Roman" w:eastAsia="Times New Roman" w:hAnsi="Times New Roman" w:cs="Times New Roman"/>
            <w:sz w:val="24"/>
            <w:szCs w:val="24"/>
            <w:lang w:val="en-GB"/>
          </w:rPr>
          <w:delText xml:space="preserve">then be </w:delText>
        </w:r>
      </w:del>
      <w:r w:rsidR="001E16C9" w:rsidRPr="0007763B">
        <w:rPr>
          <w:rFonts w:ascii="Times New Roman" w:eastAsia="Times New Roman" w:hAnsi="Times New Roman" w:cs="Times New Roman"/>
          <w:sz w:val="24"/>
          <w:szCs w:val="24"/>
          <w:lang w:val="en-GB"/>
        </w:rPr>
        <w:t>compared</w:t>
      </w:r>
      <w:del w:id="338" w:author="Patrick James" w:date="2019-10-16T13:04:00Z">
        <w:r w:rsidR="001E16C9" w:rsidRPr="0007763B" w:rsidDel="00391295">
          <w:rPr>
            <w:rFonts w:ascii="Times New Roman" w:eastAsia="Times New Roman" w:hAnsi="Times New Roman" w:cs="Times New Roman"/>
            <w:sz w:val="24"/>
            <w:szCs w:val="24"/>
            <w:lang w:val="en-GB"/>
          </w:rPr>
          <w:delText xml:space="preserve"> to the measured value of change</w:delText>
        </w:r>
      </w:del>
      <w:r w:rsidR="001E16C9" w:rsidRPr="0007763B">
        <w:rPr>
          <w:rFonts w:ascii="Times New Roman" w:eastAsia="Times New Roman" w:hAnsi="Times New Roman" w:cs="Times New Roman"/>
          <w:sz w:val="24"/>
          <w:szCs w:val="24"/>
          <w:lang w:val="en-GB"/>
        </w:rPr>
        <w:t xml:space="preserve">. </w:t>
      </w:r>
      <w:ins w:id="339" w:author="Patrick James" w:date="2019-10-16T13:05:00Z">
        <w:r w:rsidR="00391295">
          <w:rPr>
            <w:rFonts w:ascii="Times New Roman" w:eastAsia="Times New Roman" w:hAnsi="Times New Roman" w:cs="Times New Roman"/>
            <w:sz w:val="24"/>
            <w:szCs w:val="24"/>
            <w:lang w:val="en-GB"/>
          </w:rPr>
          <w:t xml:space="preserve">There are several different ways that one can permute spatial-temporal genetic data. </w:t>
        </w:r>
      </w:ins>
      <w:ins w:id="340" w:author="Patrick James" w:date="2019-10-16T13:06:00Z">
        <w:r w:rsidR="00391295">
          <w:rPr>
            <w:rFonts w:ascii="Times New Roman" w:eastAsia="Times New Roman" w:hAnsi="Times New Roman" w:cs="Times New Roman"/>
            <w:sz w:val="24"/>
            <w:szCs w:val="24"/>
            <w:lang w:val="en-GB"/>
          </w:rPr>
          <w:t xml:space="preserve">For example, one can permute… </w:t>
        </w:r>
      </w:ins>
      <w:moveToRangeStart w:id="341" w:author="Patrick James" w:date="2019-10-16T13:10:00Z" w:name="move22123844"/>
      <w:moveTo w:id="342" w:author="Patrick James" w:date="2019-10-16T13:10:00Z">
        <w:del w:id="343" w:author="Patrick James" w:date="2019-10-16T13:10:00Z">
          <w:r w:rsidR="00E46AFF" w:rsidRPr="0007763B" w:rsidDel="00E46AFF">
            <w:rPr>
              <w:rFonts w:ascii="Times New Roman" w:eastAsia="Times New Roman" w:hAnsi="Times New Roman" w:cs="Times New Roman"/>
              <w:sz w:val="24"/>
              <w:szCs w:val="24"/>
              <w:lang w:val="en-GB"/>
            </w:rPr>
            <w:delText xml:space="preserve">The first permutation approach consisted in permuting </w:delText>
          </w:r>
        </w:del>
        <w:r w:rsidR="00E46AFF" w:rsidRPr="0007763B">
          <w:rPr>
            <w:rFonts w:ascii="Times New Roman" w:eastAsia="Times New Roman" w:hAnsi="Times New Roman" w:cs="Times New Roman"/>
            <w:sz w:val="24"/>
            <w:szCs w:val="24"/>
            <w:lang w:val="en-GB"/>
          </w:rPr>
          <w:t xml:space="preserve">a locus in the same way in both (original sampling and resampling) gene frequency </w:t>
        </w:r>
        <w:commentRangeStart w:id="344"/>
        <w:r w:rsidR="00E46AFF" w:rsidRPr="0007763B">
          <w:rPr>
            <w:rFonts w:ascii="Times New Roman" w:eastAsia="Times New Roman" w:hAnsi="Times New Roman" w:cs="Times New Roman"/>
            <w:sz w:val="24"/>
            <w:szCs w:val="24"/>
            <w:lang w:val="en-GB"/>
          </w:rPr>
          <w:t>data frames</w:t>
        </w:r>
      </w:moveTo>
      <w:commentRangeEnd w:id="344"/>
      <w:r w:rsidR="00E46AFF">
        <w:rPr>
          <w:rStyle w:val="Marquedecommentaire"/>
        </w:rPr>
        <w:commentReference w:id="344"/>
      </w:r>
      <w:moveTo w:id="345" w:author="Patrick James" w:date="2019-10-16T13:10:00Z">
        <w:r w:rsidR="00E46AFF" w:rsidRPr="0007763B">
          <w:rPr>
            <w:rFonts w:ascii="Times New Roman" w:eastAsia="Times New Roman" w:hAnsi="Times New Roman" w:cs="Times New Roman"/>
            <w:sz w:val="24"/>
            <w:szCs w:val="24"/>
            <w:lang w:val="en-GB"/>
          </w:rPr>
          <w:t>. The second permutation approac</w:t>
        </w:r>
        <w:r w:rsidR="00E46AFF">
          <w:rPr>
            <w:rFonts w:ascii="Times New Roman" w:eastAsia="Times New Roman" w:hAnsi="Times New Roman" w:cs="Times New Roman"/>
            <w:sz w:val="24"/>
            <w:szCs w:val="24"/>
            <w:lang w:val="en-GB"/>
          </w:rPr>
          <w:t>h consisted in permuting loci</w:t>
        </w:r>
        <w:r w:rsidR="00E46AFF" w:rsidRPr="0007763B">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w:t>
        </w:r>
        <w:proofErr w:type="gramStart"/>
        <w:r w:rsidR="00E46AFF" w:rsidRPr="0007763B">
          <w:rPr>
            <w:rFonts w:ascii="Times New Roman" w:eastAsia="Times New Roman" w:hAnsi="Times New Roman" w:cs="Times New Roman"/>
            <w:sz w:val="24"/>
            <w:szCs w:val="24"/>
            <w:lang w:val="en-GB"/>
          </w:rPr>
          <w:t>frames.</w:t>
        </w:r>
      </w:moveTo>
      <w:moveToRangeEnd w:id="341"/>
      <w:ins w:id="346" w:author="Patrick James" w:date="2019-10-16T13:06:00Z">
        <w:r w:rsidR="00391295">
          <w:rPr>
            <w:rFonts w:ascii="Times New Roman" w:eastAsia="Times New Roman" w:hAnsi="Times New Roman" w:cs="Times New Roman"/>
            <w:sz w:val="24"/>
            <w:szCs w:val="24"/>
            <w:lang w:val="en-GB"/>
          </w:rPr>
          <w:t>.</w:t>
        </w:r>
        <w:proofErr w:type="gramEnd"/>
        <w:r w:rsidR="00391295">
          <w:rPr>
            <w:rFonts w:ascii="Times New Roman" w:eastAsia="Times New Roman" w:hAnsi="Times New Roman" w:cs="Times New Roman"/>
            <w:sz w:val="24"/>
            <w:szCs w:val="24"/>
            <w:lang w:val="en-GB"/>
          </w:rPr>
          <w:t xml:space="preserve"> </w:t>
        </w:r>
      </w:ins>
      <w:ins w:id="347" w:author="Patrick James" w:date="2019-10-16T13:05:00Z">
        <w:r w:rsidR="00391295">
          <w:rPr>
            <w:rFonts w:ascii="Times New Roman" w:eastAsia="Times New Roman" w:hAnsi="Times New Roman" w:cs="Times New Roman"/>
            <w:sz w:val="24"/>
            <w:szCs w:val="24"/>
            <w:lang w:val="en-GB"/>
          </w:rPr>
          <w:t xml:space="preserve">However, it is uncertain which type of approach produces the lowest </w:t>
        </w:r>
        <w:commentRangeStart w:id="348"/>
        <w:r w:rsidR="00391295">
          <w:rPr>
            <w:rFonts w:ascii="Times New Roman" w:eastAsia="Times New Roman" w:hAnsi="Times New Roman" w:cs="Times New Roman"/>
            <w:sz w:val="24"/>
            <w:szCs w:val="24"/>
            <w:lang w:val="en-GB"/>
          </w:rPr>
          <w:t>FN</w:t>
        </w:r>
      </w:ins>
      <w:commentRangeEnd w:id="348"/>
      <w:ins w:id="349" w:author="Patrick James" w:date="2019-10-16T13:06:00Z">
        <w:r w:rsidR="00391295">
          <w:rPr>
            <w:rStyle w:val="Marquedecommentaire"/>
          </w:rPr>
          <w:commentReference w:id="348"/>
        </w:r>
      </w:ins>
      <w:ins w:id="350" w:author="Patrick James" w:date="2019-10-16T13:05:00Z">
        <w:r w:rsidR="00391295">
          <w:rPr>
            <w:rFonts w:ascii="Times New Roman" w:eastAsia="Times New Roman" w:hAnsi="Times New Roman" w:cs="Times New Roman"/>
            <w:sz w:val="24"/>
            <w:szCs w:val="24"/>
            <w:lang w:val="en-GB"/>
          </w:rPr>
          <w:t>R</w:t>
        </w:r>
      </w:ins>
      <w:ins w:id="351" w:author="Patrick James" w:date="2019-10-16T13:06:00Z">
        <w:r w:rsidR="00391295">
          <w:rPr>
            <w:rFonts w:ascii="Times New Roman" w:eastAsia="Times New Roman" w:hAnsi="Times New Roman" w:cs="Times New Roman"/>
            <w:sz w:val="24"/>
            <w:szCs w:val="24"/>
            <w:lang w:val="en-GB"/>
          </w:rPr>
          <w:t xml:space="preserve">. TBI as implemented in the </w:t>
        </w:r>
        <w:proofErr w:type="spellStart"/>
        <w:r w:rsidR="00391295" w:rsidRPr="00391295">
          <w:rPr>
            <w:rFonts w:ascii="Times New Roman" w:eastAsia="Times New Roman" w:hAnsi="Times New Roman" w:cs="Times New Roman"/>
            <w:i/>
            <w:sz w:val="24"/>
            <w:szCs w:val="24"/>
            <w:lang w:val="en-GB"/>
            <w:rPrChange w:id="352" w:author="Patrick James" w:date="2019-10-16T13:06:00Z">
              <w:rPr>
                <w:rFonts w:ascii="Times New Roman" w:eastAsia="Times New Roman" w:hAnsi="Times New Roman" w:cs="Times New Roman"/>
                <w:sz w:val="24"/>
                <w:szCs w:val="24"/>
                <w:lang w:val="en-GB"/>
              </w:rPr>
            </w:rPrChange>
          </w:rPr>
          <w:t>adepsatial</w:t>
        </w:r>
        <w:proofErr w:type="spellEnd"/>
        <w:r w:rsidR="00391295">
          <w:rPr>
            <w:rFonts w:ascii="Times New Roman" w:eastAsia="Times New Roman" w:hAnsi="Times New Roman" w:cs="Times New Roman"/>
            <w:sz w:val="24"/>
            <w:szCs w:val="24"/>
            <w:lang w:val="en-GB"/>
          </w:rPr>
          <w:t xml:space="preserve"> package  </w:t>
        </w:r>
      </w:ins>
      <w:ins w:id="353" w:author="Patrick James" w:date="2019-10-16T13:07:00Z">
        <w:r w:rsidR="00391295">
          <w:rPr>
            <w:rFonts w:ascii="Times New Roman" w:eastAsia="Times New Roman" w:hAnsi="Times New Roman" w:cs="Times New Roman"/>
            <w:sz w:val="24"/>
            <w:szCs w:val="24"/>
            <w:lang w:val="en-GB"/>
          </w:rPr>
          <w:t xml:space="preserve">permutes based on …. </w:t>
        </w:r>
      </w:ins>
      <w:del w:id="354" w:author="Patrick James" w:date="2019-10-16T13:05:00Z">
        <w:r w:rsidR="003D41F3" w:rsidRPr="0007763B" w:rsidDel="00391295">
          <w:rPr>
            <w:rFonts w:ascii="Times New Roman" w:eastAsia="Times New Roman" w:hAnsi="Times New Roman" w:cs="Times New Roman"/>
            <w:sz w:val="24"/>
            <w:szCs w:val="24"/>
            <w:lang w:val="en-GB"/>
          </w:rPr>
          <w:delText>Most c</w:delText>
        </w:r>
        <w:r w:rsidR="004E13A5" w:rsidRPr="0007763B" w:rsidDel="00391295">
          <w:rPr>
            <w:rFonts w:ascii="Times New Roman" w:eastAsia="Times New Roman" w:hAnsi="Times New Roman" w:cs="Times New Roman"/>
            <w:sz w:val="24"/>
            <w:szCs w:val="24"/>
            <w:lang w:val="en-GB"/>
          </w:rPr>
          <w:delText>alculations used in this paper are based on the</w:delText>
        </w:r>
        <w:r w:rsidR="00E45849" w:rsidRPr="0007763B" w:rsidDel="00391295">
          <w:rPr>
            <w:rFonts w:ascii="Times New Roman" w:eastAsia="Times New Roman" w:hAnsi="Times New Roman" w:cs="Times New Roman"/>
            <w:sz w:val="24"/>
            <w:szCs w:val="24"/>
            <w:lang w:val="en-GB"/>
          </w:rPr>
          <w:delText xml:space="preserve"> TBI</w:delText>
        </w:r>
        <w:r w:rsidR="004E13A5" w:rsidRPr="0007763B" w:rsidDel="00391295">
          <w:rPr>
            <w:rFonts w:ascii="Times New Roman" w:eastAsia="Times New Roman" w:hAnsi="Times New Roman" w:cs="Times New Roman"/>
            <w:sz w:val="24"/>
            <w:szCs w:val="24"/>
            <w:lang w:val="en-GB"/>
          </w:rPr>
          <w:delText xml:space="preserve"> function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w:delText>
        </w:r>
        <w:r w:rsidR="00E45849" w:rsidRPr="0007763B" w:rsidDel="00391295">
          <w:rPr>
            <w:rFonts w:ascii="Times New Roman" w:eastAsia="Times New Roman" w:hAnsi="Times New Roman" w:cs="Times New Roman"/>
            <w:sz w:val="24"/>
            <w:szCs w:val="24"/>
            <w:lang w:val="en-GB"/>
          </w:rPr>
          <w:delText>)</w:delText>
        </w:r>
        <w:r w:rsidR="004E13A5" w:rsidRPr="0007763B" w:rsidDel="00391295">
          <w:rPr>
            <w:rFonts w:ascii="Times New Roman" w:eastAsia="Times New Roman" w:hAnsi="Times New Roman" w:cs="Times New Roman"/>
            <w:sz w:val="24"/>
            <w:szCs w:val="24"/>
            <w:lang w:val="en-GB"/>
          </w:rPr>
          <w:delText xml:space="preserve">available in the </w:delText>
        </w:r>
        <w:r w:rsidR="004E13A5" w:rsidRPr="0007763B" w:rsidDel="00391295">
          <w:rPr>
            <w:rFonts w:ascii="Times New Roman" w:eastAsia="Times New Roman" w:hAnsi="Times New Roman" w:cs="Times New Roman"/>
            <w:i/>
            <w:sz w:val="24"/>
            <w:szCs w:val="24"/>
            <w:lang w:val="en-GB"/>
          </w:rPr>
          <w:delText>R</w:delText>
        </w:r>
        <w:r w:rsidR="004E13A5" w:rsidRPr="0007763B" w:rsidDel="00391295">
          <w:rPr>
            <w:rFonts w:ascii="Times New Roman" w:eastAsia="Times New Roman" w:hAnsi="Times New Roman" w:cs="Times New Roman"/>
            <w:sz w:val="24"/>
            <w:szCs w:val="24"/>
            <w:lang w:val="en-GB"/>
          </w:rPr>
          <w:delText xml:space="preserve"> package </w:delText>
        </w:r>
        <w:r w:rsidR="004E13A5" w:rsidRPr="0007763B" w:rsidDel="00391295">
          <w:rPr>
            <w:rFonts w:ascii="Times New Roman" w:eastAsia="Times New Roman" w:hAnsi="Times New Roman" w:cs="Times New Roman"/>
            <w:i/>
            <w:sz w:val="24"/>
            <w:szCs w:val="24"/>
            <w:lang w:val="en-GB"/>
          </w:rPr>
          <w:delText>adespatial</w:delText>
        </w:r>
        <w:r w:rsidR="004E13A5" w:rsidRPr="0007763B" w:rsidDel="00391295">
          <w:rPr>
            <w:rFonts w:ascii="Times New Roman" w:eastAsia="Times New Roman" w:hAnsi="Times New Roman" w:cs="Times New Roman"/>
            <w:sz w:val="24"/>
            <w:szCs w:val="24"/>
            <w:lang w:val="en-GB"/>
          </w:rPr>
          <w:delText xml:space="preserve"> (Dray et al., 2019). Three permutation approaches were considered to test the significance of TBI</w:delText>
        </w:r>
        <w:r w:rsidR="003D41F3" w:rsidRPr="0007763B" w:rsidDel="00391295">
          <w:rPr>
            <w:rFonts w:ascii="Times New Roman" w:eastAsia="Times New Roman" w:hAnsi="Times New Roman" w:cs="Times New Roman"/>
            <w:sz w:val="24"/>
            <w:szCs w:val="24"/>
            <w:lang w:val="en-GB"/>
          </w:rPr>
          <w:delText xml:space="preserve">, but only one was kept in the final version of </w:delText>
        </w:r>
        <w:r w:rsidR="00E45849" w:rsidRPr="0007763B" w:rsidDel="00391295">
          <w:rPr>
            <w:rFonts w:ascii="Times New Roman" w:eastAsia="Times New Roman" w:hAnsi="Times New Roman" w:cs="Times New Roman"/>
            <w:i/>
            <w:sz w:val="24"/>
            <w:szCs w:val="24"/>
            <w:lang w:val="en-GB"/>
          </w:rPr>
          <w:delText xml:space="preserve">TBI() </w:delText>
        </w:r>
        <w:r w:rsidR="004E13A5" w:rsidRPr="0007763B" w:rsidDel="00391295">
          <w:rPr>
            <w:rFonts w:ascii="Times New Roman" w:eastAsia="Times New Roman" w:hAnsi="Times New Roman" w:cs="Times New Roman"/>
            <w:sz w:val="24"/>
            <w:szCs w:val="24"/>
            <w:lang w:val="en-GB"/>
          </w:rPr>
          <w:fldChar w:fldCharType="begin" w:fldLock="1"/>
        </w:r>
        <w:r w:rsidR="00006829" w:rsidDel="00391295">
          <w:rPr>
            <w:rFonts w:ascii="Times New Roman" w:eastAsia="Times New Roman" w:hAnsi="Times New Roman" w:cs="Times New Roman"/>
            <w:sz w:val="24"/>
            <w:szCs w:val="24"/>
            <w:lang w:val="en-GB"/>
          </w:rPr>
          <w:del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delInstrText>
        </w:r>
        <w:r w:rsidR="004E13A5" w:rsidRPr="0007763B" w:rsidDel="00391295">
          <w:rPr>
            <w:rFonts w:ascii="Times New Roman" w:eastAsia="Times New Roman" w:hAnsi="Times New Roman" w:cs="Times New Roman"/>
            <w:sz w:val="24"/>
            <w:szCs w:val="24"/>
            <w:lang w:val="en-GB"/>
          </w:rPr>
          <w:fldChar w:fldCharType="separate"/>
        </w:r>
        <w:r w:rsidR="00006829" w:rsidRPr="00006829" w:rsidDel="00391295">
          <w:rPr>
            <w:rFonts w:ascii="Times New Roman" w:eastAsia="Times New Roman" w:hAnsi="Times New Roman" w:cs="Times New Roman"/>
            <w:noProof/>
            <w:sz w:val="24"/>
            <w:szCs w:val="24"/>
            <w:lang w:val="en-GB"/>
          </w:rPr>
          <w:delText>(Legendre, 2019)</w:delText>
        </w:r>
        <w:r w:rsidR="004E13A5" w:rsidRPr="0007763B" w:rsidDel="00391295">
          <w:rPr>
            <w:rFonts w:ascii="Times New Roman" w:eastAsia="Times New Roman" w:hAnsi="Times New Roman" w:cs="Times New Roman"/>
            <w:sz w:val="24"/>
            <w:szCs w:val="24"/>
            <w:lang w:val="en-GB"/>
          </w:rPr>
          <w:fldChar w:fldCharType="end"/>
        </w:r>
        <w:r w:rsidR="004E13A5"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sz w:val="24"/>
            <w:szCs w:val="24"/>
            <w:lang w:val="en-GB"/>
          </w:rPr>
          <w:delText>Because they were tested on very a different type of data,</w:delText>
        </w:r>
        <w:r w:rsidR="00E45849" w:rsidRPr="0007763B" w:rsidDel="00391295">
          <w:rPr>
            <w:rFonts w:ascii="Times New Roman" w:eastAsia="Times New Roman" w:hAnsi="Times New Roman" w:cs="Times New Roman"/>
            <w:sz w:val="24"/>
            <w:szCs w:val="24"/>
            <w:lang w:val="en-GB"/>
          </w:rPr>
          <w:delText xml:space="preserve"> we used an older version of</w:delText>
        </w:r>
        <w:r w:rsidR="003D41F3" w:rsidRPr="0007763B" w:rsidDel="00391295">
          <w:rPr>
            <w:rFonts w:ascii="Times New Roman" w:eastAsia="Times New Roman" w:hAnsi="Times New Roman" w:cs="Times New Roman"/>
            <w:sz w:val="24"/>
            <w:szCs w:val="24"/>
            <w:lang w:val="en-GB"/>
          </w:rPr>
          <w:delText xml:space="preserve"> </w:delText>
        </w:r>
        <w:r w:rsidR="003D41F3" w:rsidRPr="0007763B" w:rsidDel="00391295">
          <w:rPr>
            <w:rFonts w:ascii="Times New Roman" w:eastAsia="Times New Roman" w:hAnsi="Times New Roman" w:cs="Times New Roman"/>
            <w:i/>
            <w:sz w:val="24"/>
            <w:szCs w:val="24"/>
            <w:lang w:val="en-GB"/>
          </w:rPr>
          <w:delText xml:space="preserve">TBI() </w:delText>
        </w:r>
        <w:r w:rsidR="00E45849" w:rsidRPr="0007763B" w:rsidDel="00391295">
          <w:rPr>
            <w:rFonts w:ascii="Times New Roman" w:eastAsia="Times New Roman" w:hAnsi="Times New Roman" w:cs="Times New Roman"/>
            <w:sz w:val="24"/>
            <w:szCs w:val="24"/>
            <w:lang w:val="en-GB"/>
          </w:rPr>
          <w:delText>(</w:delText>
        </w:r>
        <w:r w:rsidR="00E45849" w:rsidRPr="0007763B" w:rsidDel="00391295">
          <w:rPr>
            <w:rFonts w:ascii="Times New Roman" w:eastAsia="Times New Roman" w:hAnsi="Times New Roman" w:cs="Times New Roman"/>
            <w:i/>
            <w:sz w:val="24"/>
            <w:szCs w:val="24"/>
            <w:lang w:val="en-GB"/>
          </w:rPr>
          <w:delText>TBIold()</w:delText>
        </w:r>
        <w:r w:rsidR="00E45849" w:rsidRPr="0007763B" w:rsidDel="00391295">
          <w:rPr>
            <w:rFonts w:ascii="Times New Roman" w:eastAsia="Times New Roman" w:hAnsi="Times New Roman" w:cs="Times New Roman"/>
            <w:sz w:val="24"/>
            <w:szCs w:val="24"/>
            <w:lang w:val="en-GB"/>
          </w:rPr>
          <w:delText>)</w:delText>
        </w:r>
        <w:r w:rsidR="003D41F3" w:rsidRPr="0007763B" w:rsidDel="00391295">
          <w:rPr>
            <w:rFonts w:ascii="Times New Roman" w:eastAsia="Times New Roman" w:hAnsi="Times New Roman" w:cs="Times New Roman"/>
            <w:sz w:val="24"/>
            <w:szCs w:val="24"/>
            <w:lang w:val="en-GB"/>
          </w:rPr>
          <w:delText xml:space="preserve"> to tests which one should be kept for genetic data. </w:delText>
        </w:r>
      </w:del>
      <w:ins w:id="355" w:author="Patrick James" w:date="2019-10-16T13:07:00Z">
        <w:r w:rsidR="00391295">
          <w:rPr>
            <w:rFonts w:ascii="Times New Roman" w:eastAsia="Times New Roman" w:hAnsi="Times New Roman" w:cs="Times New Roman"/>
            <w:sz w:val="24"/>
            <w:szCs w:val="24"/>
            <w:lang w:val="en-GB"/>
          </w:rPr>
          <w:t xml:space="preserve">Here, we explicitly test the </w:t>
        </w:r>
      </w:ins>
      <w:ins w:id="356" w:author="Patrick James" w:date="2019-10-16T13:08:00Z">
        <w:r w:rsidR="00391295">
          <w:rPr>
            <w:rFonts w:ascii="Times New Roman" w:eastAsia="Times New Roman" w:hAnsi="Times New Roman" w:cs="Times New Roman"/>
            <w:sz w:val="24"/>
            <w:szCs w:val="24"/>
            <w:lang w:val="en-GB"/>
          </w:rPr>
          <w:t>performance</w:t>
        </w:r>
      </w:ins>
      <w:ins w:id="357" w:author="Patrick James" w:date="2019-10-16T13:07:00Z">
        <w:r w:rsidR="00391295">
          <w:rPr>
            <w:rFonts w:ascii="Times New Roman" w:eastAsia="Times New Roman" w:hAnsi="Times New Roman" w:cs="Times New Roman"/>
            <w:sz w:val="24"/>
            <w:szCs w:val="24"/>
            <w:lang w:val="en-GB"/>
          </w:rPr>
          <w:t xml:space="preserve"> of </w:t>
        </w:r>
      </w:ins>
      <w:ins w:id="358" w:author="Patrick James" w:date="2019-10-16T13:10:00Z">
        <w:r w:rsidR="00E46AFF">
          <w:rPr>
            <w:rFonts w:ascii="Times New Roman" w:eastAsia="Times New Roman" w:hAnsi="Times New Roman" w:cs="Times New Roman"/>
            <w:sz w:val="24"/>
            <w:szCs w:val="24"/>
            <w:lang w:val="en-GB"/>
          </w:rPr>
          <w:t xml:space="preserve">these </w:t>
        </w:r>
      </w:ins>
      <w:ins w:id="359" w:author="Patrick James" w:date="2019-10-16T13:07:00Z">
        <w:r w:rsidR="00391295">
          <w:rPr>
            <w:rFonts w:ascii="Times New Roman" w:eastAsia="Times New Roman" w:hAnsi="Times New Roman" w:cs="Times New Roman"/>
            <w:sz w:val="24"/>
            <w:szCs w:val="24"/>
            <w:lang w:val="en-GB"/>
          </w:rPr>
          <w:t xml:space="preserve">three permutation approaches to identify statistically significant temporal change in genetic </w:t>
        </w:r>
        <w:commentRangeStart w:id="360"/>
        <w:r w:rsidR="00391295">
          <w:rPr>
            <w:rFonts w:ascii="Times New Roman" w:eastAsia="Times New Roman" w:hAnsi="Times New Roman" w:cs="Times New Roman"/>
            <w:sz w:val="24"/>
            <w:szCs w:val="24"/>
            <w:lang w:val="en-GB"/>
          </w:rPr>
          <w:t xml:space="preserve">diversity. </w:t>
        </w:r>
        <w:commentRangeEnd w:id="360"/>
        <w:r w:rsidR="00391295">
          <w:rPr>
            <w:rStyle w:val="Marquedecommentaire"/>
          </w:rPr>
          <w:commentReference w:id="360"/>
        </w:r>
      </w:ins>
      <w:moveFromRangeStart w:id="361" w:author="Patrick James" w:date="2019-10-16T13:10:00Z" w:name="move22123844"/>
      <w:moveFrom w:id="362" w:author="Patrick James" w:date="2019-10-16T13:10:00Z">
        <w:r w:rsidR="004E13A5" w:rsidRPr="0007763B" w:rsidDel="00E46AFF">
          <w:rPr>
            <w:rFonts w:ascii="Times New Roman" w:eastAsia="Times New Roman" w:hAnsi="Times New Roman" w:cs="Times New Roman"/>
            <w:sz w:val="24"/>
            <w:szCs w:val="24"/>
            <w:lang w:val="en-GB"/>
          </w:rPr>
          <w:t>The first permutation approach consisted in permuting a locus in the same way in both (original sampling and resampling) gene frequency data frames. The second permutation approac</w:t>
        </w:r>
        <w:r w:rsidR="0070692F" w:rsidDel="00E46AFF">
          <w:rPr>
            <w:rFonts w:ascii="Times New Roman" w:eastAsia="Times New Roman" w:hAnsi="Times New Roman" w:cs="Times New Roman"/>
            <w:sz w:val="24"/>
            <w:szCs w:val="24"/>
            <w:lang w:val="en-GB"/>
          </w:rPr>
          <w:t>h consisted in permuting loci</w:t>
        </w:r>
        <w:r w:rsidR="004E13A5" w:rsidRPr="0007763B" w:rsidDel="00E46AFF">
          <w:rPr>
            <w:rFonts w:ascii="Times New Roman" w:eastAsia="Times New Roman" w:hAnsi="Times New Roman" w:cs="Times New Roman"/>
            <w:sz w:val="24"/>
            <w:szCs w:val="24"/>
            <w:lang w:val="en-GB"/>
          </w:rPr>
          <w:t xml:space="preserve"> independently in both data frames. The third permutation approach consisted in permuting sampling sites in both data frames.</w:t>
        </w:r>
      </w:moveFrom>
      <w:moveFromRangeEnd w:id="361"/>
      <w:r w:rsidR="004E13A5" w:rsidRPr="0007763B">
        <w:rPr>
          <w:rFonts w:ascii="Times New Roman" w:eastAsia="Times New Roman" w:hAnsi="Times New Roman" w:cs="Times New Roman"/>
          <w:sz w:val="24"/>
          <w:szCs w:val="24"/>
          <w:lang w:val="en-GB"/>
        </w:rPr>
        <w:t xml:space="preserve"> We summarized </w:t>
      </w:r>
      <w:ins w:id="363" w:author="Patrick James" w:date="2019-10-16T13:11:00Z">
        <w:r w:rsidR="00E46AFF">
          <w:rPr>
            <w:rFonts w:ascii="Times New Roman" w:eastAsia="Times New Roman" w:hAnsi="Times New Roman" w:cs="Times New Roman"/>
            <w:sz w:val="24"/>
            <w:szCs w:val="24"/>
            <w:lang w:val="en-GB"/>
          </w:rPr>
          <w:t xml:space="preserve">the </w:t>
        </w:r>
      </w:ins>
      <w:r w:rsidR="004E13A5" w:rsidRPr="0007763B">
        <w:rPr>
          <w:rFonts w:ascii="Times New Roman" w:eastAsia="Times New Roman" w:hAnsi="Times New Roman" w:cs="Times New Roman"/>
          <w:sz w:val="24"/>
          <w:szCs w:val="24"/>
          <w:lang w:val="en-GB"/>
        </w:rPr>
        <w:t xml:space="preserve">statistical performance </w:t>
      </w:r>
      <w:del w:id="364" w:author="Patrick James" w:date="2019-10-16T13:11:00Z">
        <w:r w:rsidR="004E13A5" w:rsidRPr="0007763B" w:rsidDel="00E46AFF">
          <w:rPr>
            <w:rFonts w:ascii="Times New Roman" w:eastAsia="Times New Roman" w:hAnsi="Times New Roman" w:cs="Times New Roman"/>
            <w:sz w:val="24"/>
            <w:szCs w:val="24"/>
            <w:lang w:val="en-GB"/>
          </w:rPr>
          <w:delText xml:space="preserve">per </w:delText>
        </w:r>
      </w:del>
      <w:ins w:id="365" w:author="Patrick James" w:date="2019-10-16T13:11:00Z">
        <w:r w:rsidR="00E46AFF">
          <w:rPr>
            <w:rFonts w:ascii="Times New Roman" w:eastAsia="Times New Roman" w:hAnsi="Times New Roman" w:cs="Times New Roman"/>
            <w:sz w:val="24"/>
            <w:szCs w:val="24"/>
            <w:lang w:val="en-GB"/>
          </w:rPr>
          <w:t xml:space="preserve">of each </w:t>
        </w:r>
      </w:ins>
      <w:r w:rsidR="004E13A5" w:rsidRPr="0007763B">
        <w:rPr>
          <w:rFonts w:ascii="Times New Roman" w:eastAsia="Times New Roman" w:hAnsi="Times New Roman" w:cs="Times New Roman"/>
          <w:sz w:val="24"/>
          <w:szCs w:val="24"/>
          <w:lang w:val="en-GB"/>
        </w:rPr>
        <w:t xml:space="preserve">permutation approach, and used </w:t>
      </w:r>
      <w:r w:rsidR="004E13A5" w:rsidRPr="0007763B">
        <w:rPr>
          <w:rFonts w:ascii="Times New Roman" w:eastAsia="Times New Roman" w:hAnsi="Times New Roman" w:cs="Times New Roman"/>
          <w:sz w:val="24"/>
          <w:szCs w:val="24"/>
          <w:lang w:val="en-GB"/>
        </w:rPr>
        <w:lastRenderedPageBreak/>
        <w:t xml:space="preserve">the best approach to answer </w:t>
      </w:r>
      <w:r w:rsidR="003D41F3" w:rsidRPr="0007763B">
        <w:rPr>
          <w:rFonts w:ascii="Times New Roman" w:eastAsia="Times New Roman" w:hAnsi="Times New Roman" w:cs="Times New Roman"/>
          <w:sz w:val="24"/>
          <w:szCs w:val="24"/>
          <w:lang w:val="en-GB"/>
        </w:rPr>
        <w:t>all other</w:t>
      </w:r>
      <w:r w:rsidR="004E13A5" w:rsidRPr="0007763B">
        <w:rPr>
          <w:rFonts w:ascii="Times New Roman" w:eastAsia="Times New Roman" w:hAnsi="Times New Roman" w:cs="Times New Roman"/>
          <w:sz w:val="24"/>
          <w:szCs w:val="24"/>
          <w:lang w:val="en-GB"/>
        </w:rPr>
        <w:t xml:space="preserve"> questions.</w:t>
      </w:r>
      <w:r w:rsidR="00635445" w:rsidRPr="0007763B">
        <w:rPr>
          <w:rFonts w:ascii="Times New Roman" w:eastAsia="Times New Roman" w:hAnsi="Times New Roman" w:cs="Times New Roman"/>
          <w:sz w:val="24"/>
          <w:szCs w:val="24"/>
          <w:lang w:val="en-GB"/>
        </w:rPr>
        <w:t xml:space="preserve"> We used 999 permutations in all analyses</w:t>
      </w:r>
      <w:r w:rsidR="00D87DAF" w:rsidRPr="0007763B">
        <w:rPr>
          <w:rFonts w:ascii="Times New Roman" w:eastAsia="Times New Roman" w:hAnsi="Times New Roman" w:cs="Times New Roman"/>
          <w:sz w:val="24"/>
          <w:szCs w:val="24"/>
          <w:lang w:val="en-GB"/>
        </w:rPr>
        <w:t>, unless specified</w:t>
      </w:r>
      <w:r w:rsidR="00635445" w:rsidRPr="0007763B">
        <w:rPr>
          <w:rFonts w:ascii="Times New Roman" w:eastAsia="Times New Roman" w:hAnsi="Times New Roman" w:cs="Times New Roman"/>
          <w:sz w:val="24"/>
          <w:szCs w:val="24"/>
          <w:lang w:val="en-GB"/>
        </w:rPr>
        <w:t>.</w:t>
      </w:r>
    </w:p>
    <w:p w14:paraId="409FAEC7" w14:textId="0D161F1C" w:rsidR="004E13A5" w:rsidRPr="0007763B" w:rsidRDefault="00D21628" w:rsidP="004E13A5">
      <w:pPr>
        <w:spacing w:after="240" w:line="480" w:lineRule="auto"/>
        <w:rPr>
          <w:rFonts w:ascii="Times New Roman" w:eastAsia="Times New Roman" w:hAnsi="Times New Roman" w:cs="Times New Roman"/>
          <w:i/>
          <w:sz w:val="24"/>
          <w:szCs w:val="24"/>
          <w:lang w:val="en-GB"/>
        </w:rPr>
      </w:pPr>
      <w:commentRangeStart w:id="366"/>
      <w:r w:rsidRPr="0007763B">
        <w:rPr>
          <w:rFonts w:ascii="Times New Roman" w:eastAsia="Times New Roman" w:hAnsi="Times New Roman" w:cs="Times New Roman"/>
          <w:i/>
          <w:sz w:val="24"/>
          <w:szCs w:val="24"/>
          <w:lang w:val="en-GB"/>
        </w:rPr>
        <w:t>Microsatellites</w:t>
      </w:r>
      <w:commentRangeEnd w:id="366"/>
      <w:r w:rsidR="00E46AFF">
        <w:rPr>
          <w:rStyle w:val="Marquedecommentaire"/>
        </w:rPr>
        <w:commentReference w:id="366"/>
      </w:r>
    </w:p>
    <w:p w14:paraId="24B41ED6" w14:textId="5292E367" w:rsidR="00D21628" w:rsidRPr="0007763B" w:rsidRDefault="00D21628" w:rsidP="00D2425A">
      <w:pPr>
        <w:spacing w:before="240"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Although we investigated several aspects of</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TBI application on geneti</w:t>
      </w:r>
      <w:r w:rsidR="004036B9" w:rsidRPr="0007763B">
        <w:rPr>
          <w:rFonts w:ascii="Times New Roman" w:eastAsia="Times New Roman" w:hAnsi="Times New Roman" w:cs="Times New Roman"/>
          <w:sz w:val="24"/>
          <w:szCs w:val="24"/>
          <w:lang w:val="en-GB"/>
        </w:rPr>
        <w:t>c data on SNP, we also simulated</w:t>
      </w:r>
      <w:r w:rsidRPr="0007763B">
        <w:rPr>
          <w:rFonts w:ascii="Times New Roman" w:eastAsia="Times New Roman" w:hAnsi="Times New Roman" w:cs="Times New Roman"/>
          <w:sz w:val="24"/>
          <w:szCs w:val="24"/>
          <w:lang w:val="en-GB"/>
        </w:rPr>
        <w:t xml:space="preserve"> one scenario</w:t>
      </w:r>
      <w:r w:rsidR="004036B9"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modelling microsatellites markers</w:t>
      </w:r>
      <w:r w:rsidR="004036B9" w:rsidRPr="0007763B">
        <w:rPr>
          <w:rFonts w:ascii="Times New Roman" w:eastAsia="Times New Roman" w:hAnsi="Times New Roman" w:cs="Times New Roman"/>
          <w:sz w:val="24"/>
          <w:szCs w:val="24"/>
          <w:lang w:val="en-GB"/>
        </w:rPr>
        <w:t xml:space="preserve"> (low dispersal, one affected population, bottleneck). We chose to do this because microsatellites are still relevant in molecular ecology </w:t>
      </w:r>
      <w:r w:rsidR="009E0DF8" w:rsidRPr="0007763B">
        <w:rPr>
          <w:rFonts w:ascii="Times New Roman" w:eastAsia="Times New Roman" w:hAnsi="Times New Roman" w:cs="Times New Roman"/>
          <w:sz w:val="24"/>
          <w:szCs w:val="24"/>
          <w:lang w:val="en-GB"/>
        </w:rPr>
        <w:t>in the age of</w:t>
      </w:r>
      <w:r w:rsidR="004036B9" w:rsidRPr="0007763B">
        <w:rPr>
          <w:rFonts w:ascii="Times New Roman" w:eastAsia="Times New Roman" w:hAnsi="Times New Roman" w:cs="Times New Roman"/>
          <w:sz w:val="24"/>
          <w:szCs w:val="24"/>
          <w:lang w:val="en-GB"/>
        </w:rPr>
        <w:t xml:space="preserve"> whole genome sequencing </w:t>
      </w:r>
      <w:r w:rsidR="004036B9" w:rsidRPr="0007763B">
        <w:rPr>
          <w:rFonts w:ascii="Times New Roman" w:eastAsia="Times New Roman" w:hAnsi="Times New Roman" w:cs="Times New Roman"/>
          <w:sz w:val="24"/>
          <w:szCs w:val="24"/>
          <w:lang w:val="en-GB"/>
        </w:rPr>
        <w:fldChar w:fldCharType="begin" w:fldLock="1"/>
      </w:r>
      <w:r w:rsidR="009E0DF8" w:rsidRPr="0007763B">
        <w:rPr>
          <w:rFonts w:ascii="Times New Roman" w:eastAsia="Times New Roman" w:hAnsi="Times New Roman" w:cs="Times New Roman"/>
          <w:sz w:val="24"/>
          <w:szCs w:val="24"/>
          <w:lang w:val="en-GB"/>
        </w:rPr>
        <w:instrText>ADDIN CSL_CITATION {"citationItems":[{"id":"ITEM-1","itemData":{"DOI":"10.1111/mec.15164","ISSN":"1365294X","author":[{"dropping-particle":"","family":"Bezemer","given":"Nicole","non-dropping-particle":"","parse-names":false,"suffix":""},{"dropping-particle":"","family":"Krauss","given":"Siegfried L.","non-dropping-particle":"","parse-names":false,"suffix":""},{"dropping-particle":"","family":"Roberts","given":"David G.","non-dropping-particle":"","parse-names":false,"suffix":""},{"dropping-particle":"","family":"Hopper","given":"Stephen D.","non-dropping-particle":"","parse-names":false,"suffix":""}],"container-title":"Molecular Ecology","id":"ITEM-1","issue":"January","issued":{"date-parts":[["2019"]]},"page":"3339-3357","title":"Conservation of old individual trees and small populations is integral to maintain species' genetic diversity of a historically fragmented woody perennial","type":"article-journal"},"uris":["http://www.mendeley.com/documents/?uuid=9f3c626e-abbe-421a-8574-24de090e77a5"]}],"mendeley":{"formattedCitation":"(Bezemer, Krauss, Roberts, &amp; Hopper, 2019)","manualFormatting":"(e.g. Bezemer, Krauss, Roberts, &amp; Hopper, 2019)","plainTextFormattedCitation":"(Bezemer, Krauss, Roberts, &amp; Hopper, 2019)","previouslyFormattedCitation":"(Bezemer, Krauss, Roberts, &amp; Hopper,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Bezemer, Krauss, Roberts, &amp; Hopper,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 and because technology keeps being developed and imp</w:t>
      </w:r>
      <w:r w:rsidR="009E0DF8" w:rsidRPr="0007763B">
        <w:rPr>
          <w:rFonts w:ascii="Times New Roman" w:eastAsia="Times New Roman" w:hAnsi="Times New Roman" w:cs="Times New Roman"/>
          <w:sz w:val="24"/>
          <w:szCs w:val="24"/>
          <w:lang w:val="en-GB"/>
        </w:rPr>
        <w:t>r</w:t>
      </w:r>
      <w:r w:rsidR="004036B9" w:rsidRPr="0007763B">
        <w:rPr>
          <w:rFonts w:ascii="Times New Roman" w:eastAsia="Times New Roman" w:hAnsi="Times New Roman" w:cs="Times New Roman"/>
          <w:sz w:val="24"/>
          <w:szCs w:val="24"/>
          <w:lang w:val="en-GB"/>
        </w:rPr>
        <w:t xml:space="preserve">oved for them </w:t>
      </w:r>
      <w:r w:rsidR="004036B9" w:rsidRPr="0007763B">
        <w:rPr>
          <w:rFonts w:ascii="Times New Roman" w:eastAsia="Times New Roman" w:hAnsi="Times New Roman" w:cs="Times New Roman"/>
          <w:sz w:val="24"/>
          <w:szCs w:val="24"/>
          <w:lang w:val="en-GB"/>
        </w:rPr>
        <w:fldChar w:fldCharType="begin" w:fldLock="1"/>
      </w:r>
      <w:r w:rsidR="00D2425A" w:rsidRPr="0007763B">
        <w:rPr>
          <w:rFonts w:ascii="Times New Roman" w:eastAsia="Times New Roman" w:hAnsi="Times New Roman" w:cs="Times New Roman"/>
          <w:sz w:val="24"/>
          <w:szCs w:val="24"/>
          <w:lang w:val="en-GB"/>
        </w:rPr>
        <w:instrText>ADDIN CSL_CITATION {"citationItems":[{"id":"ITEM-1","itemData":{"DOI":"10.1101/649772","abstract":"Application of high-throughput sequencing technologies to microsatellite genotyping (SSRseq) has been shown to remove many of the limitations of electrophoresis-based methods and to refine inference of population genetic diversity and structure. However, early proof of concept and species specific development studies resulted in dispersed information making it cumbersome for prospective users to identify a clear path to SSRseq approach set up in species of new interest. To overcome these difficulties, we present here a streamlined SSRseq development workflow that includes microsatellite development, multiplexed marker amplification and sequencing, and automated bioinformatics data analysis. We demonstrate its application to five groups of species across kingdoms (fungi, plant, insect and fish) with different levels of polymorphism and genomic resource availability. We found that relying on previously developed microsatellite assay is not optimal and leads to a resulting low number of reliable locus being genotyped. In contrast, de novo ad hoc primer designs gives highly multiplexed microsatellite assays that can be sequenced to produce high quality genotypes for 20 to 40 loci. We highlight critical upfront development factors to consider for effective SSRseq setup in a wide range of situations. The automated sequence analysis pipeline, which accounts for all linked polymorphisms along the sequence, quickly generates a powerful multi-allelic haplotype-based genotypic dataset. Cost and time effective application of SSRseq approaches are within reach for any species, calling to new theoretical and analytical frameworks to extract more information from multi-nucleotide polymorphism marker systems.","author":[{"dropping-particle":"","family":"Lepais","given":"Olivier","non-dropping-particle":"","parse-names":false,"suffix":""},{"dropping-particle":"","family":"Chancerel","given":"Emilie","non-dropping-particle":"","parse-names":false,"suffix":""},{"dropping-particle":"","family":"Boury","given":"Christophe","non-dropping-particle":"","parse-names":false,"suffix":""},{"dropping-particle":"","family":"Salin","given":"Franck","non-dropping-particle":"","parse-names":false,"suffix":""},{"dropping-particle":"","family":"Manicki","given":"Aurélie","non-dropping-particle":"","parse-names":false,"suffix":""},{"dropping-particle":"","family":"Taillebois","given":"Laura","non-dropping-particle":"","parse-names":false,"suffix":""},{"dropping-particle":"","family":"Dutech","given":"Cyril","non-dropping-particle":"","parse-names":false,"suffix":""},{"dropping-particle":"","family":"Aissi","given":"Abdeldjalil","non-dropping-particle":"","parse-names":false,"suffix":""},{"dropping-particle":"","family":"Bacles","given":"Cecile F. E.","non-dropping-particle":"","parse-names":false,"suffix":""},{"dropping-particle":"","family":"Daverat","given":"Françoise","non-dropping-particle":"","parse-names":false,"suffix":""},{"dropping-particle":"","family":"Launey","given":"Sophie","non-dropping-particle":"","parse-names":false,"suffix":""},{"dropping-particle":"","family":"Guichoux","given":"Erwan","non-dropping-particle":"","parse-names":false,"suffix":""}],"container-title":"bioRxiv","id":"ITEM-1","issued":{"date-parts":[["2019"]]},"page":"649772","title":"Fast sequence-based microsatellite genotyping development workflow for any non-model species","type":"article-journal"},"uris":["http://www.mendeley.com/documents/?uuid=5f649c4b-ffb6-4529-a91c-29c1423b913f"]}],"mendeley":{"formattedCitation":"(Lepais et al., 2019)","manualFormatting":"(e.g. Lepais et al., 2019)","plainTextFormattedCitation":"(Lepais et al., 2019)","previouslyFormattedCitation":"(Lepais et al., 2019)"},"properties":{"noteIndex":0},"schema":"https://github.com/citation-style-language/schema/raw/master/csl-citation.json"}</w:instrText>
      </w:r>
      <w:r w:rsidR="004036B9" w:rsidRPr="0007763B">
        <w:rPr>
          <w:rFonts w:ascii="Times New Roman" w:eastAsia="Times New Roman" w:hAnsi="Times New Roman" w:cs="Times New Roman"/>
          <w:sz w:val="24"/>
          <w:szCs w:val="24"/>
          <w:lang w:val="en-GB"/>
        </w:rPr>
        <w:fldChar w:fldCharType="separate"/>
      </w:r>
      <w:r w:rsidR="004036B9" w:rsidRPr="0007763B">
        <w:rPr>
          <w:rFonts w:ascii="Times New Roman" w:eastAsia="Times New Roman" w:hAnsi="Times New Roman" w:cs="Times New Roman"/>
          <w:noProof/>
          <w:sz w:val="24"/>
          <w:szCs w:val="24"/>
          <w:lang w:val="en-GB"/>
        </w:rPr>
        <w:t>(</w:t>
      </w:r>
      <w:r w:rsidR="009E0DF8" w:rsidRPr="0007763B">
        <w:rPr>
          <w:rFonts w:ascii="Times New Roman" w:eastAsia="Times New Roman" w:hAnsi="Times New Roman" w:cs="Times New Roman"/>
          <w:noProof/>
          <w:sz w:val="24"/>
          <w:szCs w:val="24"/>
          <w:lang w:val="en-GB"/>
        </w:rPr>
        <w:t xml:space="preserve">e.g. </w:t>
      </w:r>
      <w:r w:rsidR="004036B9" w:rsidRPr="0007763B">
        <w:rPr>
          <w:rFonts w:ascii="Times New Roman" w:eastAsia="Times New Roman" w:hAnsi="Times New Roman" w:cs="Times New Roman"/>
          <w:noProof/>
          <w:sz w:val="24"/>
          <w:szCs w:val="24"/>
          <w:lang w:val="en-GB"/>
        </w:rPr>
        <w:t>Lepais et al., 2019)</w:t>
      </w:r>
      <w:r w:rsidR="004036B9" w:rsidRPr="0007763B">
        <w:rPr>
          <w:rFonts w:ascii="Times New Roman" w:eastAsia="Times New Roman" w:hAnsi="Times New Roman" w:cs="Times New Roman"/>
          <w:sz w:val="24"/>
          <w:szCs w:val="24"/>
          <w:lang w:val="en-GB"/>
        </w:rPr>
        <w:fldChar w:fldCharType="end"/>
      </w:r>
      <w:r w:rsidR="004036B9" w:rsidRPr="0007763B">
        <w:rPr>
          <w:rFonts w:ascii="Times New Roman" w:eastAsia="Times New Roman" w:hAnsi="Times New Roman" w:cs="Times New Roman"/>
          <w:sz w:val="24"/>
          <w:szCs w:val="24"/>
          <w:lang w:val="en-GB"/>
        </w:rPr>
        <w:t>.</w:t>
      </w:r>
      <w:r w:rsidR="009E0DF8" w:rsidRPr="0007763B">
        <w:rPr>
          <w:rFonts w:ascii="Times New Roman" w:eastAsia="Times New Roman" w:hAnsi="Times New Roman" w:cs="Times New Roman"/>
          <w:sz w:val="24"/>
          <w:szCs w:val="24"/>
          <w:lang w:val="en-GB"/>
        </w:rPr>
        <w:t xml:space="preserve"> We change</w:t>
      </w:r>
      <w:r w:rsidR="00E45849" w:rsidRPr="0007763B">
        <w:rPr>
          <w:rFonts w:ascii="Times New Roman" w:eastAsia="Times New Roman" w:hAnsi="Times New Roman" w:cs="Times New Roman"/>
          <w:sz w:val="24"/>
          <w:szCs w:val="24"/>
          <w:lang w:val="en-GB"/>
        </w:rPr>
        <w:t>d</w:t>
      </w:r>
      <w:r w:rsidR="009E0DF8" w:rsidRPr="0007763B">
        <w:rPr>
          <w:rFonts w:ascii="Times New Roman" w:eastAsia="Times New Roman" w:hAnsi="Times New Roman" w:cs="Times New Roman"/>
          <w:sz w:val="24"/>
          <w:szCs w:val="24"/>
          <w:lang w:val="en-GB"/>
        </w:rPr>
        <w:t xml:space="preserve"> the simulation parameters to have 10 microsatellite loci, with 10 alleles each.</w:t>
      </w:r>
      <w:r w:rsidR="00E45849" w:rsidRPr="0007763B">
        <w:rPr>
          <w:rFonts w:ascii="Times New Roman" w:eastAsia="Times New Roman" w:hAnsi="Times New Roman" w:cs="Times New Roman"/>
          <w:sz w:val="24"/>
          <w:szCs w:val="24"/>
          <w:lang w:val="en-GB"/>
        </w:rPr>
        <w:t xml:space="preserve"> We also had to change the way we calcu</w:t>
      </w:r>
      <w:r w:rsidR="00D2425A" w:rsidRPr="0007763B">
        <w:rPr>
          <w:rFonts w:ascii="Times New Roman" w:eastAsia="Times New Roman" w:hAnsi="Times New Roman" w:cs="Times New Roman"/>
          <w:sz w:val="24"/>
          <w:szCs w:val="24"/>
          <w:lang w:val="en-GB"/>
        </w:rPr>
        <w:t>late the genetic dissimilarities. For that matter we created a new TBI function dedicated to microsatellite data (</w:t>
      </w:r>
      <w:proofErr w:type="spellStart"/>
      <w:r w:rsidR="00D2425A" w:rsidRPr="0007763B">
        <w:rPr>
          <w:rFonts w:ascii="Times New Roman" w:eastAsia="Times New Roman" w:hAnsi="Times New Roman" w:cs="Times New Roman"/>
          <w:i/>
          <w:sz w:val="24"/>
          <w:szCs w:val="24"/>
          <w:lang w:val="en-GB"/>
        </w:rPr>
        <w:t>TBImicro</w:t>
      </w:r>
      <w:proofErr w:type="spellEnd"/>
      <w:del w:id="367" w:author="Patrick James" w:date="2019-10-13T13:32:00Z">
        <w:r w:rsidR="00D2425A" w:rsidRPr="0007763B" w:rsidDel="00540E32">
          <w:rPr>
            <w:rFonts w:ascii="Times New Roman" w:eastAsia="Times New Roman" w:hAnsi="Times New Roman" w:cs="Times New Roman"/>
            <w:i/>
            <w:sz w:val="24"/>
            <w:szCs w:val="24"/>
            <w:lang w:val="en-GB"/>
          </w:rPr>
          <w:delText>()</w:delText>
        </w:r>
      </w:del>
      <w:r w:rsidR="00D2425A"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and used</w:t>
      </w:r>
      <w:r w:rsidR="00D2425A" w:rsidRPr="0007763B">
        <w:rPr>
          <w:rFonts w:ascii="Times New Roman" w:eastAsia="Times New Roman" w:hAnsi="Times New Roman" w:cs="Times New Roman"/>
          <w:sz w:val="24"/>
          <w:szCs w:val="24"/>
          <w:lang w:val="en-GB"/>
        </w:rPr>
        <w:t xml:space="preserve"> </w:t>
      </w:r>
      <w:proofErr w:type="spellStart"/>
      <w:r w:rsidR="00D2425A" w:rsidRPr="0007763B">
        <w:rPr>
          <w:rFonts w:ascii="Times New Roman" w:eastAsia="Times New Roman" w:hAnsi="Times New Roman" w:cs="Times New Roman"/>
          <w:i/>
          <w:sz w:val="24"/>
          <w:szCs w:val="24"/>
          <w:lang w:val="en-GB"/>
        </w:rPr>
        <w:t>dist.genpop</w:t>
      </w:r>
      <w:proofErr w:type="spellEnd"/>
      <w:del w:id="368" w:author="Patrick James" w:date="2019-10-13T13:32:00Z">
        <w:r w:rsidR="00D2425A" w:rsidRPr="0007763B" w:rsidDel="00540E32">
          <w:rPr>
            <w:rFonts w:ascii="Times New Roman" w:eastAsia="Times New Roman" w:hAnsi="Times New Roman" w:cs="Times New Roman"/>
            <w:i/>
            <w:sz w:val="24"/>
            <w:szCs w:val="24"/>
            <w:lang w:val="en-GB"/>
          </w:rPr>
          <w:delText>()</w:delText>
        </w:r>
      </w:del>
      <w:r w:rsidR="00D2425A" w:rsidRPr="0007763B">
        <w:rPr>
          <w:rFonts w:ascii="Times New Roman" w:eastAsia="Times New Roman" w:hAnsi="Times New Roman" w:cs="Times New Roman"/>
          <w:sz w:val="24"/>
          <w:szCs w:val="24"/>
          <w:lang w:val="en-GB"/>
        </w:rPr>
        <w:t xml:space="preserve"> from the </w:t>
      </w:r>
      <w:proofErr w:type="spellStart"/>
      <w:r w:rsidR="00D2425A" w:rsidRPr="0007763B">
        <w:rPr>
          <w:rFonts w:ascii="Times New Roman" w:eastAsia="Times New Roman" w:hAnsi="Times New Roman" w:cs="Times New Roman"/>
          <w:i/>
          <w:sz w:val="24"/>
          <w:szCs w:val="24"/>
          <w:lang w:val="en-GB"/>
        </w:rPr>
        <w:t>adegenet</w:t>
      </w:r>
      <w:proofErr w:type="spellEnd"/>
      <w:del w:id="369" w:author="Patrick James" w:date="2019-10-13T13:32:00Z">
        <w:r w:rsidR="00D2425A" w:rsidRPr="0007763B" w:rsidDel="00540E32">
          <w:rPr>
            <w:rFonts w:ascii="Times New Roman" w:eastAsia="Times New Roman" w:hAnsi="Times New Roman" w:cs="Times New Roman"/>
            <w:i/>
            <w:sz w:val="24"/>
            <w:szCs w:val="24"/>
            <w:lang w:val="en-GB"/>
          </w:rPr>
          <w:delText>()</w:delText>
        </w:r>
      </w:del>
      <w:r w:rsidR="00D2425A" w:rsidRPr="0007763B">
        <w:rPr>
          <w:rFonts w:ascii="Times New Roman" w:eastAsia="Times New Roman" w:hAnsi="Times New Roman" w:cs="Times New Roman"/>
          <w:i/>
          <w:sz w:val="24"/>
          <w:szCs w:val="24"/>
          <w:lang w:val="en-GB"/>
        </w:rPr>
        <w:t xml:space="preserve"> </w:t>
      </w:r>
      <w:r w:rsidR="00D2425A" w:rsidRPr="0007763B">
        <w:rPr>
          <w:rFonts w:ascii="Times New Roman" w:eastAsia="Times New Roman" w:hAnsi="Times New Roman" w:cs="Times New Roman"/>
          <w:sz w:val="24"/>
          <w:szCs w:val="24"/>
          <w:lang w:val="en-GB"/>
        </w:rPr>
        <w:t>R package</w:t>
      </w:r>
      <w:r w:rsidR="0084240D" w:rsidRPr="0007763B">
        <w:rPr>
          <w:rFonts w:ascii="Times New Roman" w:eastAsia="Times New Roman" w:hAnsi="Times New Roman" w:cs="Times New Roman"/>
          <w:sz w:val="24"/>
          <w:szCs w:val="24"/>
          <w:lang w:val="en-GB"/>
        </w:rPr>
        <w:t xml:space="preserve"> (see </w:t>
      </w:r>
      <w:r w:rsidR="0084240D" w:rsidRPr="0007763B">
        <w:rPr>
          <w:rFonts w:ascii="Times New Roman" w:eastAsia="Times New Roman" w:hAnsi="Times New Roman" w:cs="Times New Roman"/>
          <w:i/>
          <w:sz w:val="24"/>
          <w:szCs w:val="24"/>
          <w:lang w:val="en-GB"/>
        </w:rPr>
        <w:t>Software</w:t>
      </w:r>
      <w:r w:rsidR="0084240D" w:rsidRPr="0007763B">
        <w:rPr>
          <w:rFonts w:ascii="Times New Roman" w:eastAsia="Times New Roman" w:hAnsi="Times New Roman" w:cs="Times New Roman"/>
          <w:sz w:val="24"/>
          <w:szCs w:val="24"/>
          <w:lang w:val="en-GB"/>
        </w:rPr>
        <w:t>) to calculate dissimilarities</w:t>
      </w:r>
      <w:r w:rsidR="00D2425A" w:rsidRPr="0007763B">
        <w:rPr>
          <w:rFonts w:ascii="Times New Roman" w:eastAsia="Times New Roman" w:hAnsi="Times New Roman" w:cs="Times New Roman"/>
          <w:sz w:val="24"/>
          <w:szCs w:val="24"/>
          <w:lang w:val="en-GB"/>
        </w:rPr>
        <w:t>.</w:t>
      </w:r>
      <w:r w:rsidR="0084240D" w:rsidRPr="0007763B">
        <w:rPr>
          <w:rFonts w:ascii="Times New Roman" w:eastAsia="Times New Roman" w:hAnsi="Times New Roman" w:cs="Times New Roman"/>
          <w:sz w:val="24"/>
          <w:szCs w:val="24"/>
          <w:lang w:val="en-GB"/>
        </w:rPr>
        <w:t xml:space="preserve"> Among the metrics it offers, we chose the Roger’</w:t>
      </w:r>
      <w:r w:rsidR="00335E2F" w:rsidRPr="0007763B">
        <w:rPr>
          <w:rFonts w:ascii="Times New Roman" w:eastAsia="Times New Roman" w:hAnsi="Times New Roman" w:cs="Times New Roman"/>
          <w:sz w:val="24"/>
          <w:szCs w:val="24"/>
          <w:lang w:val="en-GB"/>
        </w:rPr>
        <w:t xml:space="preserve">s </w:t>
      </w:r>
      <w:r w:rsidR="0084240D" w:rsidRPr="0007763B">
        <w:rPr>
          <w:rFonts w:ascii="Times New Roman" w:eastAsia="Times New Roman" w:hAnsi="Times New Roman" w:cs="Times New Roman"/>
          <w:sz w:val="24"/>
          <w:szCs w:val="24"/>
          <w:lang w:val="en-GB"/>
        </w:rPr>
        <w:t>distance</w:t>
      </w:r>
      <w:r w:rsidR="00335E2F" w:rsidRPr="0007763B">
        <w:rPr>
          <w:rFonts w:ascii="Times New Roman" w:eastAsia="Times New Roman" w:hAnsi="Times New Roman" w:cs="Times New Roman"/>
          <w:sz w:val="24"/>
          <w:szCs w:val="24"/>
          <w:lang w:val="en-GB"/>
        </w:rPr>
        <w:t xml:space="preserve"> because it is a </w:t>
      </w:r>
      <w:r w:rsidR="004B600A" w:rsidRPr="0007763B">
        <w:rPr>
          <w:rFonts w:ascii="Times New Roman" w:eastAsia="Times New Roman" w:hAnsi="Times New Roman" w:cs="Times New Roman"/>
          <w:sz w:val="24"/>
          <w:szCs w:val="24"/>
          <w:lang w:val="en-GB"/>
        </w:rPr>
        <w:t xml:space="preserve">Euclidean </w:t>
      </w:r>
      <w:r w:rsidR="00335E2F" w:rsidRPr="0007763B">
        <w:rPr>
          <w:rFonts w:ascii="Times New Roman" w:eastAsia="Times New Roman" w:hAnsi="Times New Roman" w:cs="Times New Roman"/>
          <w:sz w:val="24"/>
          <w:szCs w:val="24"/>
          <w:lang w:val="en-GB"/>
        </w:rPr>
        <w:t>genetic dissimilarity metric which does not make biological assumptions</w:t>
      </w:r>
      <w:r w:rsidR="004B600A" w:rsidRPr="0007763B">
        <w:rPr>
          <w:rFonts w:ascii="Times New Roman" w:eastAsia="Times New Roman" w:hAnsi="Times New Roman" w:cs="Times New Roman"/>
          <w:sz w:val="24"/>
          <w:szCs w:val="24"/>
          <w:lang w:val="en-GB"/>
        </w:rPr>
        <w:t xml:space="preserve"> and therefore would apply to many </w:t>
      </w:r>
      <w:r w:rsidR="0070692F">
        <w:rPr>
          <w:rFonts w:ascii="Times New Roman" w:eastAsia="Times New Roman" w:hAnsi="Times New Roman" w:cs="Times New Roman"/>
          <w:sz w:val="24"/>
          <w:szCs w:val="24"/>
          <w:lang w:val="en-GB"/>
        </w:rPr>
        <w:t>empirical cases</w:t>
      </w:r>
      <w:r w:rsidR="0084240D" w:rsidRPr="0007763B">
        <w:rPr>
          <w:rFonts w:ascii="Times New Roman" w:eastAsia="Times New Roman" w:hAnsi="Times New Roman" w:cs="Times New Roman"/>
          <w:sz w:val="24"/>
          <w:szCs w:val="24"/>
          <w:lang w:val="en-GB"/>
        </w:rPr>
        <w:t>.</w:t>
      </w:r>
      <w:r w:rsidR="00E46177" w:rsidRPr="0007763B">
        <w:rPr>
          <w:rFonts w:ascii="Times New Roman" w:eastAsia="Times New Roman" w:hAnsi="Times New Roman" w:cs="Times New Roman"/>
          <w:sz w:val="24"/>
          <w:szCs w:val="24"/>
          <w:lang w:val="en-GB"/>
        </w:rPr>
        <w:t xml:space="preserve"> Because </w:t>
      </w:r>
      <w:proofErr w:type="spellStart"/>
      <w:r w:rsidR="00E46177" w:rsidRPr="0007763B">
        <w:rPr>
          <w:rFonts w:ascii="Times New Roman" w:eastAsia="Times New Roman" w:hAnsi="Times New Roman" w:cs="Times New Roman"/>
          <w:i/>
          <w:sz w:val="24"/>
          <w:szCs w:val="24"/>
          <w:lang w:val="en-GB"/>
        </w:rPr>
        <w:t>TBImicro</w:t>
      </w:r>
      <w:proofErr w:type="spellEnd"/>
      <w:del w:id="370" w:author="Patrick James" w:date="2019-10-13T13:32:00Z">
        <w:r w:rsidR="00E46177" w:rsidRPr="0007763B" w:rsidDel="00540E32">
          <w:rPr>
            <w:rFonts w:ascii="Times New Roman" w:eastAsia="Times New Roman" w:hAnsi="Times New Roman" w:cs="Times New Roman"/>
            <w:i/>
            <w:sz w:val="24"/>
            <w:szCs w:val="24"/>
            <w:lang w:val="en-GB"/>
          </w:rPr>
          <w:delText>()</w:delText>
        </w:r>
      </w:del>
      <w:r w:rsidR="00E46177" w:rsidRPr="0007763B">
        <w:rPr>
          <w:rFonts w:ascii="Times New Roman" w:eastAsia="Times New Roman" w:hAnsi="Times New Roman" w:cs="Times New Roman"/>
          <w:i/>
          <w:sz w:val="24"/>
          <w:szCs w:val="24"/>
          <w:lang w:val="en-GB"/>
        </w:rPr>
        <w:t xml:space="preserve"> </w:t>
      </w:r>
      <w:r w:rsidR="00E46177" w:rsidRPr="0007763B">
        <w:rPr>
          <w:rFonts w:ascii="Times New Roman" w:eastAsia="Times New Roman" w:hAnsi="Times New Roman" w:cs="Times New Roman"/>
          <w:sz w:val="24"/>
          <w:szCs w:val="24"/>
          <w:lang w:val="en-GB"/>
        </w:rPr>
        <w:t>is slower</w:t>
      </w:r>
      <w:r w:rsidR="008D6209" w:rsidRPr="0007763B">
        <w:rPr>
          <w:rFonts w:ascii="Times New Roman" w:eastAsia="Times New Roman" w:hAnsi="Times New Roman" w:cs="Times New Roman"/>
          <w:sz w:val="24"/>
          <w:szCs w:val="24"/>
          <w:lang w:val="en-GB"/>
        </w:rPr>
        <w:t xml:space="preserve"> than </w:t>
      </w:r>
      <w:r w:rsidR="008D6209" w:rsidRPr="0007763B">
        <w:rPr>
          <w:rFonts w:ascii="Times New Roman" w:eastAsia="Times New Roman" w:hAnsi="Times New Roman" w:cs="Times New Roman"/>
          <w:i/>
          <w:sz w:val="24"/>
          <w:szCs w:val="24"/>
          <w:lang w:val="en-GB"/>
        </w:rPr>
        <w:t>TBI</w:t>
      </w:r>
      <w:del w:id="371" w:author="Patrick James" w:date="2019-10-13T13:32:00Z">
        <w:r w:rsidR="008D6209" w:rsidRPr="0007763B" w:rsidDel="00540E32">
          <w:rPr>
            <w:rFonts w:ascii="Times New Roman" w:eastAsia="Times New Roman" w:hAnsi="Times New Roman" w:cs="Times New Roman"/>
            <w:i/>
            <w:sz w:val="24"/>
            <w:szCs w:val="24"/>
            <w:lang w:val="en-GB"/>
          </w:rPr>
          <w:delText>()</w:delText>
        </w:r>
      </w:del>
      <w:r w:rsidR="00E46177" w:rsidRPr="0007763B">
        <w:rPr>
          <w:rFonts w:ascii="Times New Roman" w:eastAsia="Times New Roman" w:hAnsi="Times New Roman" w:cs="Times New Roman"/>
          <w:sz w:val="24"/>
          <w:szCs w:val="24"/>
          <w:lang w:val="en-GB"/>
        </w:rPr>
        <w:t xml:space="preserve">, we limited </w:t>
      </w:r>
      <w:r w:rsidR="008D6209" w:rsidRPr="0007763B">
        <w:rPr>
          <w:rFonts w:ascii="Times New Roman" w:eastAsia="Times New Roman" w:hAnsi="Times New Roman" w:cs="Times New Roman"/>
          <w:sz w:val="24"/>
          <w:szCs w:val="24"/>
          <w:lang w:val="en-GB"/>
        </w:rPr>
        <w:t xml:space="preserve">the number of permutations to </w:t>
      </w:r>
      <w:r w:rsidR="00635445" w:rsidRPr="0007763B">
        <w:rPr>
          <w:rFonts w:ascii="Times New Roman" w:eastAsia="Times New Roman" w:hAnsi="Times New Roman" w:cs="Times New Roman"/>
          <w:sz w:val="24"/>
          <w:szCs w:val="24"/>
          <w:lang w:val="en-GB"/>
        </w:rPr>
        <w:t>99.</w:t>
      </w:r>
    </w:p>
    <w:p w14:paraId="4900EC79" w14:textId="77777777" w:rsidR="004E13A5" w:rsidRPr="0007763B" w:rsidRDefault="004E13A5" w:rsidP="004E13A5">
      <w:pPr>
        <w:spacing w:after="240" w:line="480" w:lineRule="auto"/>
        <w:rPr>
          <w:rFonts w:ascii="Times New Roman" w:eastAsia="Times New Roman" w:hAnsi="Times New Roman" w:cs="Times New Roman"/>
          <w:i/>
          <w:iCs/>
          <w:sz w:val="24"/>
          <w:szCs w:val="24"/>
          <w:lang w:val="en-GB"/>
        </w:rPr>
      </w:pPr>
      <w:r w:rsidRPr="0007763B">
        <w:rPr>
          <w:rFonts w:ascii="Times New Roman" w:eastAsia="Times New Roman" w:hAnsi="Times New Roman" w:cs="Times New Roman"/>
          <w:i/>
          <w:iCs/>
          <w:sz w:val="24"/>
          <w:szCs w:val="24"/>
          <w:lang w:val="en-GB"/>
        </w:rPr>
        <w:t>Statistical performance</w:t>
      </w:r>
    </w:p>
    <w:p w14:paraId="3505723F" w14:textId="77057B1C" w:rsidR="004E13A5" w:rsidRPr="0007763B" w:rsidRDefault="004E13A5"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Cs/>
          <w:sz w:val="24"/>
          <w:szCs w:val="24"/>
          <w:lang w:val="en-GB"/>
        </w:rPr>
        <w:t xml:space="preserve">We used the False Positive Rate (FPR) and False Negative Rate (FNR) frameworks to assess statistical performance of the TBI testing procedure and to evaluate which of the permutation procedures, and permutation </w:t>
      </w:r>
      <w:r w:rsidRPr="00540E32">
        <w:rPr>
          <w:rFonts w:ascii="Times New Roman" w:eastAsia="Times New Roman" w:hAnsi="Times New Roman" w:cs="Times New Roman"/>
          <w:i/>
          <w:iCs/>
          <w:sz w:val="24"/>
          <w:szCs w:val="24"/>
          <w:lang w:val="en-GB"/>
          <w:rPrChange w:id="372" w:author="Patrick James" w:date="2019-10-13T13:33:00Z">
            <w:rPr>
              <w:rFonts w:ascii="Times New Roman" w:eastAsia="Times New Roman" w:hAnsi="Times New Roman" w:cs="Times New Roman"/>
              <w:iCs/>
              <w:sz w:val="24"/>
              <w:szCs w:val="24"/>
              <w:lang w:val="en-GB"/>
            </w:rPr>
          </w:rPrChange>
        </w:rPr>
        <w:t>p</w:t>
      </w:r>
      <w:r w:rsidR="001D0ACA" w:rsidRPr="0007763B">
        <w:rPr>
          <w:rFonts w:ascii="Times New Roman" w:eastAsia="Times New Roman" w:hAnsi="Times New Roman" w:cs="Times New Roman"/>
          <w:iCs/>
          <w:sz w:val="24"/>
          <w:szCs w:val="24"/>
          <w:lang w:val="en-GB"/>
        </w:rPr>
        <w:t>-</w:t>
      </w:r>
      <w:r w:rsidRPr="0007763B">
        <w:rPr>
          <w:rFonts w:ascii="Times New Roman" w:eastAsia="Times New Roman" w:hAnsi="Times New Roman" w:cs="Times New Roman"/>
          <w:iCs/>
          <w:sz w:val="24"/>
          <w:szCs w:val="24"/>
          <w:lang w:val="en-GB"/>
        </w:rPr>
        <w:t xml:space="preserve">value thresholds, is most appropriate. A false positive is a population that we </w:t>
      </w:r>
      <w:r w:rsidRPr="0007763B">
        <w:rPr>
          <w:rFonts w:ascii="Times New Roman" w:eastAsia="Times New Roman" w:hAnsi="Times New Roman" w:cs="Times New Roman"/>
          <w:i/>
          <w:iCs/>
          <w:sz w:val="24"/>
          <w:szCs w:val="24"/>
          <w:lang w:val="en-GB"/>
        </w:rPr>
        <w:t>a priori</w:t>
      </w:r>
      <w:r w:rsidRPr="0007763B">
        <w:rPr>
          <w:rFonts w:ascii="Times New Roman" w:eastAsia="Times New Roman" w:hAnsi="Times New Roman" w:cs="Times New Roman"/>
          <w:iCs/>
          <w:sz w:val="24"/>
          <w:szCs w:val="24"/>
          <w:lang w:val="en-GB"/>
        </w:rPr>
        <w:t xml:space="preserve"> know did not undergo any specific demographic event, but has been classified as having experienced one of the two simulated demographic events by the testing </w:t>
      </w:r>
      <w:r w:rsidRPr="0007763B">
        <w:rPr>
          <w:rFonts w:ascii="Times New Roman" w:eastAsia="Times New Roman" w:hAnsi="Times New Roman" w:cs="Times New Roman"/>
          <w:iCs/>
          <w:sz w:val="24"/>
          <w:szCs w:val="24"/>
          <w:lang w:val="en-GB"/>
        </w:rPr>
        <w:lastRenderedPageBreak/>
        <w:t>procedure. A false negative is a population that we had set as target for demographic event but that was not classified as having been disturbed by the testing procedure. FPR represents the number of false positives over the total number of negatives, and FNR represents the number of false negative over the total number of positives. A high FPR means that we often select the wrong population(s). A high FNR means that we often miss the right population(s). The higher the FNR, the lower the power of our testing procedure.</w:t>
      </w:r>
      <w:r w:rsidRPr="0007763B">
        <w:rPr>
          <w:rFonts w:ascii="Times New Roman" w:eastAsia="Times New Roman" w:hAnsi="Times New Roman" w:cs="Times New Roman"/>
          <w:sz w:val="24"/>
          <w:szCs w:val="24"/>
          <w:lang w:val="en-GB"/>
        </w:rPr>
        <w:t xml:space="preserve"> Because choosing a proper threshold for the TBI permutation tests is important in order to find a compromise between power and selectivity, we evaluated statistical performance across a range o</w:t>
      </w:r>
      <w:r w:rsidR="009279F4" w:rsidRPr="0007763B">
        <w:rPr>
          <w:rFonts w:ascii="Times New Roman" w:eastAsia="Times New Roman" w:hAnsi="Times New Roman" w:cs="Times New Roman"/>
          <w:sz w:val="24"/>
          <w:szCs w:val="24"/>
          <w:lang w:val="en-GB"/>
        </w:rPr>
        <w:t>f thresholds: 0.0001, 0.00025, 0.0005, 0.00075, 0.001, 0.0025, 0.005, 0.0075, 0.01, 0.025, 0.05, 0.075, 0.1</w:t>
      </w:r>
      <w:r w:rsidRPr="0007763B">
        <w:rPr>
          <w:rFonts w:ascii="Times New Roman" w:eastAsia="Times New Roman" w:hAnsi="Times New Roman" w:cs="Times New Roman"/>
          <w:sz w:val="24"/>
          <w:szCs w:val="24"/>
          <w:lang w:val="en-GB"/>
        </w:rPr>
        <w:t>.</w:t>
      </w:r>
    </w:p>
    <w:p w14:paraId="2850C73A" w14:textId="3DF7BED5" w:rsidR="00D2425A" w:rsidRPr="0007763B" w:rsidRDefault="00D2425A" w:rsidP="009279F4">
      <w:pPr>
        <w:spacing w:after="240" w:line="480" w:lineRule="auto"/>
        <w:rPr>
          <w:rFonts w:ascii="Times New Roman" w:eastAsia="Times New Roman" w:hAnsi="Times New Roman" w:cs="Times New Roman"/>
          <w:sz w:val="24"/>
          <w:szCs w:val="24"/>
          <w:lang w:val="en-GB"/>
        </w:rPr>
      </w:pPr>
    </w:p>
    <w:p w14:paraId="6460C526" w14:textId="3090262B" w:rsidR="00D2425A" w:rsidRPr="0007763B" w:rsidRDefault="00D2425A" w:rsidP="009279F4">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Software</w:t>
      </w:r>
      <w:r w:rsidRPr="0007763B">
        <w:rPr>
          <w:rFonts w:ascii="Times New Roman" w:eastAsia="Times New Roman" w:hAnsi="Times New Roman" w:cs="Times New Roman"/>
          <w:i/>
          <w:sz w:val="24"/>
          <w:szCs w:val="24"/>
          <w:lang w:val="en-GB"/>
        </w:rPr>
        <w:br/>
      </w:r>
      <w:proofErr w:type="spellStart"/>
      <w:r w:rsidRPr="0007763B">
        <w:rPr>
          <w:rFonts w:ascii="Times New Roman" w:eastAsia="Times New Roman" w:hAnsi="Times New Roman" w:cs="Times New Roman"/>
          <w:sz w:val="24"/>
          <w:szCs w:val="24"/>
          <w:lang w:val="en-GB"/>
        </w:rPr>
        <w:t>CDMetaPOP</w:t>
      </w:r>
      <w:proofErr w:type="spellEnd"/>
      <w:r w:rsidRPr="0007763B">
        <w:rPr>
          <w:rFonts w:ascii="Times New Roman" w:eastAsia="Times New Roman" w:hAnsi="Times New Roman" w:cs="Times New Roman"/>
          <w:sz w:val="24"/>
          <w:szCs w:val="24"/>
          <w:lang w:val="en-GB"/>
        </w:rPr>
        <w:t xml:space="preserve"> runs on Python 2.7 </w:t>
      </w:r>
      <w:r w:rsidRPr="0007763B">
        <w:rPr>
          <w:rFonts w:ascii="Times New Roman" w:eastAsia="Times New Roman" w:hAnsi="Times New Roman" w:cs="Times New Roman"/>
          <w:sz w:val="24"/>
          <w:szCs w:val="24"/>
          <w:lang w:val="en-GB"/>
        </w:rPr>
        <w:fldChar w:fldCharType="begin" w:fldLock="1"/>
      </w:r>
      <w:r w:rsidR="00B63E88">
        <w:rPr>
          <w:rFonts w:ascii="Times New Roman" w:eastAsia="Times New Roman" w:hAnsi="Times New Roman" w:cs="Times New Roman"/>
          <w:sz w:val="24"/>
          <w:szCs w:val="24"/>
          <w:lang w:val="en-GB"/>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demogenetics","type":"article-journal","volume":"8"},"uris":["http://www.mendeley.com/documents/?uuid=37d37f94-8f1b-4ec8-8cbb-784d8d20d9a7"]}],"mendeley":{"formattedCitation":"(Landguth, Bearlin, et al., 2017)","plainTextFormattedCitation":"(Landguth, Bearlin, et al., 2017)","previouslyFormattedCitation":"(Landguth, Bearlin, et al., 2017)"},"properties":{"noteIndex":0},"schema":"https://github.com/citation-style-language/schema/raw/master/csl-citation.json"}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00B63E88" w:rsidRPr="00B63E88">
        <w:rPr>
          <w:rFonts w:ascii="Times New Roman" w:eastAsia="Times New Roman" w:hAnsi="Times New Roman" w:cs="Times New Roman"/>
          <w:noProof/>
          <w:sz w:val="24"/>
          <w:szCs w:val="24"/>
          <w:lang w:val="en-GB"/>
        </w:rPr>
        <w:t>(Landguth, Bearlin, et al., 2017)</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We used the R software</w:t>
      </w:r>
      <w:r w:rsidR="0084240D"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fldChar w:fldCharType="begin" w:fldLock="1"/>
      </w:r>
      <w:r w:rsidR="0084240D" w:rsidRPr="0007763B">
        <w:rPr>
          <w:rFonts w:ascii="Times New Roman" w:eastAsia="Times New Roman" w:hAnsi="Times New Roman" w:cs="Times New Roman"/>
          <w:sz w:val="24"/>
          <w:szCs w:val="24"/>
          <w:lang w:val="en-GB"/>
        </w:rPr>
        <w:instrText>ADDIN CSL_CITATION {"citationItems":[{"id":"ITEM-1","itemData":{"author":[{"dropping-particle":"","family":"R Core Team","given":"","non-dropping-particle":"","parse-names":false,"suffix":""}],"id":"ITEM-1","issued":{"date-parts":[["2019"]]},"publisher":"R Foundation for Statistical Computing","publisher-place":"Vienna, Austria","title":"R: A language and environment for statistical computing","type":"article"},"uris":["http://www.mendeley.com/documents/?uuid=0211c0d1-a052-4c24-8a16-5c28f82f501e"]}],"mendeley":{"formattedCitation":"(R Core Team, 2019)","plainTextFormattedCitation":"(R Core Team, 2019)","previouslyFormattedCitation":"(R Core Team, 2019)"},"properties":{"noteIndex":0},"schema":"https://github.com/citation-style-language/schema/raw/master/csl-citation.json"}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 Core Team, 2019)</w:t>
      </w:r>
      <w:r w:rsidR="0084240D"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 xml:space="preserve">in the RStudio IDE </w:t>
      </w:r>
      <w:r w:rsidR="0084240D" w:rsidRPr="0007763B">
        <w:rPr>
          <w:rFonts w:ascii="Times New Roman" w:eastAsia="Times New Roman" w:hAnsi="Times New Roman" w:cs="Times New Roman"/>
          <w:sz w:val="24"/>
          <w:szCs w:val="24"/>
          <w:lang w:val="en-GB"/>
        </w:rPr>
        <w:fldChar w:fldCharType="begin" w:fldLock="1"/>
      </w:r>
      <w:r w:rsidR="00BE6331" w:rsidRPr="0007763B">
        <w:rPr>
          <w:rFonts w:ascii="Times New Roman" w:eastAsia="Times New Roman" w:hAnsi="Times New Roman" w:cs="Times New Roman"/>
          <w:sz w:val="24"/>
          <w:szCs w:val="24"/>
          <w:lang w:val="en-GB"/>
        </w:rPr>
        <w:instrText>ADDIN CSL_CITATION {"citationItems":[{"id":"ITEM-1","itemData":{"author":[{"dropping-particle":"","family":"RStudio Team","given":"","non-dropping-particle":"","parse-names":false,"suffix":""}],"id":"ITEM-1","issued":{"date-parts":[["2018"]]},"number":"1.2.1335","publisher":"RStudio, Inc.","publisher-place":"Boston, MA","title":"RStudio: Integrated Development for R","type":"article"},"uris":["http://www.mendeley.com/documents/?uuid=8d1a9bf3-30e1-4938-88fb-015c60558297"]}],"mendeley":{"formattedCitation":"(RStudio Team, 2018)","plainTextFormattedCitation":"(RStudio Team, 2018)","previouslyFormattedCitation":"(RStudio Team, 2018)"},"properties":{"noteIndex":0},"schema":"https://github.com/citation-style-language/schema/raw/master/csl-citation.json"}</w:instrText>
      </w:r>
      <w:r w:rsidR="0084240D" w:rsidRPr="0007763B">
        <w:rPr>
          <w:rFonts w:ascii="Times New Roman" w:eastAsia="Times New Roman" w:hAnsi="Times New Roman" w:cs="Times New Roman"/>
          <w:sz w:val="24"/>
          <w:szCs w:val="24"/>
          <w:lang w:val="en-GB"/>
        </w:rPr>
        <w:fldChar w:fldCharType="separate"/>
      </w:r>
      <w:r w:rsidR="0084240D" w:rsidRPr="0007763B">
        <w:rPr>
          <w:rFonts w:ascii="Times New Roman" w:eastAsia="Times New Roman" w:hAnsi="Times New Roman" w:cs="Times New Roman"/>
          <w:noProof/>
          <w:sz w:val="24"/>
          <w:szCs w:val="24"/>
          <w:lang w:val="en-GB"/>
        </w:rPr>
        <w:t>(RStudio Team, 2018)</w:t>
      </w:r>
      <w:r w:rsidR="0084240D" w:rsidRPr="0007763B">
        <w:rPr>
          <w:rFonts w:ascii="Times New Roman" w:eastAsia="Times New Roman" w:hAnsi="Times New Roman" w:cs="Times New Roman"/>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r w:rsidRPr="0007763B">
        <w:rPr>
          <w:rFonts w:ascii="Times New Roman" w:eastAsia="Times New Roman" w:hAnsi="Times New Roman" w:cs="Times New Roman"/>
          <w:sz w:val="24"/>
          <w:szCs w:val="24"/>
          <w:lang w:val="en-GB"/>
        </w:rPr>
        <w:t>fo</w:t>
      </w:r>
      <w:r w:rsidR="0084240D" w:rsidRPr="0007763B">
        <w:rPr>
          <w:rFonts w:ascii="Times New Roman" w:eastAsia="Times New Roman" w:hAnsi="Times New Roman" w:cs="Times New Roman"/>
          <w:sz w:val="24"/>
          <w:szCs w:val="24"/>
          <w:lang w:val="en-GB"/>
        </w:rPr>
        <w:t xml:space="preserve">r all analyses and illustration. We used the </w:t>
      </w:r>
      <w:proofErr w:type="spellStart"/>
      <w:r w:rsidR="0084240D" w:rsidRPr="0007763B">
        <w:rPr>
          <w:rFonts w:ascii="Times New Roman" w:eastAsia="Times New Roman" w:hAnsi="Times New Roman" w:cs="Times New Roman"/>
          <w:i/>
          <w:sz w:val="24"/>
          <w:szCs w:val="24"/>
          <w:lang w:val="en-GB"/>
        </w:rPr>
        <w:t>adegenet</w:t>
      </w:r>
      <w:proofErr w:type="spellEnd"/>
      <w:r w:rsidR="0084240D"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BE6331" w:rsidRPr="0007763B">
        <w:rPr>
          <w:rFonts w:ascii="Times New Roman" w:eastAsia="Times New Roman" w:hAnsi="Times New Roman" w:cs="Times New Roman"/>
          <w:i/>
          <w:sz w:val="24"/>
          <w:szCs w:val="24"/>
          <w:lang w:val="en-GB"/>
        </w:rPr>
        <w:instrText>ADDIN CSL_CITATION {"citationItems":[{"id":"ITEM-1","itemData":{"DOI":"10.1093/bioinformatics/btn129","ISBN":"1367-4803","ISSN":"13674803","PMID":"18397895","abstract":"UNLABELLED: The package adegenet for the R software is dedicated to the multivariate analysis of genetic markers. It extends the ade4 package of multivariate methods by implementing formal classes and functions to manipulate and analyse genetic markers. Data can be imported from common population genetics software and exported to other software and R packages. adegenet also implements standard population genetics tools along with more original approaches for spatial genetics and hybridization. AVAILABILITY: Stable version is available from CRAN: http://cran.r-project.org/mirrors.html. Development version is available from adegenet website: http://adegenet.r-forge.r-project.org/. Both versions can be installed directly from R. adegenet is distributed under the GNU General Public Licence (v.2).","author":[{"dropping-particle":"","family":"Jombart","given":"Thibaut","non-dropping-particle":"","parse-names":false,"suffix":""}],"container-title":"Bioinformatics","id":"ITEM-1","issue":"11","issued":{"date-parts":[["2008"]]},"page":"1403-1405","title":"Adegenet: A R package for the multivariate analysis of genetic markers","type":"article-journal","volume":"24"},"uris":["http://www.mendeley.com/documents/?uuid=5ef9091f-3e3d-4ced-8ab5-ae4d337c41ae"]},{"id":"ITEM-2","itemData":{"DOI":"10.1093/bioinformatics/btr521","ISSN":"13674803","abstract":"Summary: While the R software is becoming a standard for the analysis of genetic data, classical population genetics tools are being challenged by the increasing availability of genomic sequences. Dedicated tools are needed for harnessing the large amount of information generated by next-generation sequencing technologies. We introduce new tools implemented in the adegenet 1.3-1 package for handling and analyzing genome-wide single nucleotide polymorphism (SNP) data. Using a bit-level coding scheme for SNP data and parallelized computation, adegenet enables the analysis of large genome-wide SNPs datasets using standard personal computers. © The Author 2011. Published by Oxford University Press. All rights reserved.","author":[{"dropping-particle":"","family":"Jombart","given":"Thibaut","non-dropping-particle":"","parse-names":false,"suffix":""},{"dropping-particle":"","family":"Ahmed","given":"Ismaïl","non-dropping-particle":"","parse-names":false,"suffix":""}],"container-title":"Bioinformatics","id":"ITEM-2","issue":"21","issued":{"date-parts":[["2011"]]},"page":"3070-3071","title":"adegenet 1.3-1: New tools for the analysis of genome-wide SNP data","type":"article-journal","volume":"27"},"uris":["http://www.mendeley.com/documents/?uuid=3c9a3bca-a6f0-4cf6-99c9-34707f989744"]}],"mendeley":{"formattedCitation":"(Jombart, 2008; Jombart &amp; Ahmed, 2011)","plainTextFormattedCitation":"(Jombart, 2008; Jombart &amp; Ahmed, 2011)","previouslyFormattedCitation":"(Jombart, 2008; Jombart &amp; Ahmed, 2011)"},"properties":{"noteIndex":0},"schema":"https://github.com/citation-style-language/schema/raw/master/csl-citation.json"}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(Jombart, 2008; Jombart &amp; Ahmed, 2011)</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w:t>
      </w:r>
      <w:proofErr w:type="spellStart"/>
      <w:r w:rsidR="0084240D" w:rsidRPr="0007763B">
        <w:rPr>
          <w:rFonts w:ascii="Times New Roman" w:eastAsia="Times New Roman" w:hAnsi="Times New Roman" w:cs="Times New Roman"/>
          <w:i/>
          <w:sz w:val="24"/>
          <w:szCs w:val="24"/>
          <w:lang w:val="en-GB"/>
        </w:rPr>
        <w:t>pegas</w:t>
      </w:r>
      <w:proofErr w:type="spellEnd"/>
      <w:r w:rsidR="00BE6331" w:rsidRPr="0007763B">
        <w:rPr>
          <w:rFonts w:ascii="Times New Roman" w:eastAsia="Times New Roman" w:hAnsi="Times New Roman" w:cs="Times New Roman"/>
          <w:i/>
          <w:sz w:val="24"/>
          <w:szCs w:val="24"/>
          <w:lang w:val="en-GB"/>
        </w:rPr>
        <w:t xml:space="preserve"> </w:t>
      </w:r>
      <w:r w:rsidR="00BE6331" w:rsidRPr="0007763B">
        <w:rPr>
          <w:rFonts w:ascii="Times New Roman" w:eastAsia="Times New Roman" w:hAnsi="Times New Roman" w:cs="Times New Roman"/>
          <w:i/>
          <w:sz w:val="24"/>
          <w:szCs w:val="24"/>
          <w:lang w:val="en-GB"/>
        </w:rPr>
        <w:fldChar w:fldCharType="begin" w:fldLock="1"/>
      </w:r>
      <w:r w:rsidR="0017749B" w:rsidRPr="0007763B">
        <w:rPr>
          <w:rFonts w:ascii="Times New Roman" w:eastAsia="Times New Roman" w:hAnsi="Times New Roman" w:cs="Times New Roman"/>
          <w:i/>
          <w:sz w:val="24"/>
          <w:szCs w:val="24"/>
          <w:lang w:val="en-GB"/>
        </w:rPr>
        <w:instrText>ADDIN CSL_CITATION {"citationItems":[{"id":"ITEM-1","itemData":{"DOI":"10.1093/bioinformatics/btp696","ISSN":"13674803","abstract":"SUMMARY: pegas (Population and Evolutionary Genetics Analysis System) is a new package for the analysis of population genetic data. It is written in R and is integrated with two other existing R packages (ape and adegenet). pegas provides functions for standard population genetic methods, as well as low-level functions for developing new methods. The flexible and efficient graphical capabilities of R are used for plotting haplotype networks as well as for other functionalities. pegas emphasizes the need to further develop an integrated-modular approach for software dedicated to the analysis of population genetic data. AVAILABILITY: pegas is distributed through the Comprehensive R Archive Network (CRAN): http://cran.r-project.org/web/packages/pegas/index.html. Further information may be found at: http://ape.mpl.ird.fr/pegas/.","author":[{"dropping-particle":"","family":"Paradis","given":"Emmanuel","non-dropping-particle":"","parse-names":false,"suffix":""}],"container-title":"Bioinformatics","id":"ITEM-1","issue":"3","issued":{"date-parts":[["2010"]]},"page":"419-420","title":"Pegas: An R package for population genetics with an integrated-modular approach","type":"article-journal","volume":"26"},"uris":["http://www.mendeley.com/documents/?uuid=2646edbc-ad8a-48ec-8376-d41ac55c9089"]}],"mendeley":{"formattedCitation":"(Paradis, 2010)","plainTextFormattedCitation":"(Paradis, 2010)","previouslyFormattedCitation":"(Paradis, 2010)"},"properties":{"noteIndex":0},"schema":"https://github.com/citation-style-language/schema/raw/master/csl-citation.json"}</w:instrText>
      </w:r>
      <w:r w:rsidR="00BE6331" w:rsidRPr="0007763B">
        <w:rPr>
          <w:rFonts w:ascii="Times New Roman" w:eastAsia="Times New Roman" w:hAnsi="Times New Roman" w:cs="Times New Roman"/>
          <w:i/>
          <w:sz w:val="24"/>
          <w:szCs w:val="24"/>
          <w:lang w:val="en-GB"/>
        </w:rPr>
        <w:fldChar w:fldCharType="separate"/>
      </w:r>
      <w:r w:rsidR="00BE6331" w:rsidRPr="0007763B">
        <w:rPr>
          <w:rFonts w:ascii="Times New Roman" w:eastAsia="Times New Roman" w:hAnsi="Times New Roman" w:cs="Times New Roman"/>
          <w:noProof/>
          <w:sz w:val="24"/>
          <w:szCs w:val="24"/>
          <w:lang w:val="en-GB"/>
        </w:rPr>
        <w:t>(Paradis, 2010)</w:t>
      </w:r>
      <w:r w:rsidR="00BE6331" w:rsidRPr="0007763B">
        <w:rPr>
          <w:rFonts w:ascii="Times New Roman" w:eastAsia="Times New Roman" w:hAnsi="Times New Roman" w:cs="Times New Roman"/>
          <w:i/>
          <w:sz w:val="24"/>
          <w:szCs w:val="24"/>
          <w:lang w:val="en-GB"/>
        </w:rPr>
        <w:fldChar w:fldCharType="end"/>
      </w:r>
      <w:r w:rsidR="0084240D" w:rsidRPr="0007763B">
        <w:rPr>
          <w:rFonts w:ascii="Times New Roman" w:eastAsia="Times New Roman" w:hAnsi="Times New Roman" w:cs="Times New Roman"/>
          <w:sz w:val="24"/>
          <w:szCs w:val="24"/>
          <w:lang w:val="en-GB"/>
        </w:rPr>
        <w:t xml:space="preserve">, and </w:t>
      </w:r>
      <w:proofErr w:type="spellStart"/>
      <w:r w:rsidR="0084240D" w:rsidRPr="0007763B">
        <w:rPr>
          <w:rFonts w:ascii="Times New Roman" w:eastAsia="Times New Roman" w:hAnsi="Times New Roman" w:cs="Times New Roman"/>
          <w:i/>
          <w:sz w:val="24"/>
          <w:szCs w:val="24"/>
          <w:lang w:val="en-GB"/>
        </w:rPr>
        <w:t>adespatial</w:t>
      </w:r>
      <w:proofErr w:type="spellEnd"/>
      <w:r w:rsidR="0084240D" w:rsidRPr="0007763B">
        <w:rPr>
          <w:rFonts w:ascii="Times New Roman" w:eastAsia="Times New Roman" w:hAnsi="Times New Roman" w:cs="Times New Roman"/>
          <w:sz w:val="24"/>
          <w:szCs w:val="24"/>
          <w:lang w:val="en-GB"/>
        </w:rPr>
        <w:t xml:space="preserve"> </w:t>
      </w:r>
      <w:r w:rsidR="0017749B" w:rsidRPr="0007763B">
        <w:rPr>
          <w:rFonts w:ascii="Times New Roman" w:eastAsia="Times New Roman" w:hAnsi="Times New Roman" w:cs="Times New Roman"/>
          <w:sz w:val="24"/>
          <w:szCs w:val="24"/>
          <w:lang w:val="en-GB"/>
        </w:rPr>
        <w:fldChar w:fldCharType="begin" w:fldLock="1"/>
      </w:r>
      <w:r w:rsidR="0022740C" w:rsidRPr="0007763B">
        <w:rPr>
          <w:rFonts w:ascii="Times New Roman" w:eastAsia="Times New Roman" w:hAnsi="Times New Roman" w:cs="Times New Roman"/>
          <w:sz w:val="24"/>
          <w:szCs w:val="24"/>
          <w:lang w:val="en-GB"/>
        </w:rPr>
        <w:instrText>ADDIN CSL_CITATION {"citationItems":[{"id":"ITEM-1","itemData":{"author":[{"dropping-particle":"","family":"Dray","given":"Stéphane","non-dropping-particle":"","parse-names":false,"suffix":""},{"dropping-particle":"","family":"Bauman","given":"David","non-dropping-particle":"","parse-names":false,"suffix":""},{"dropping-particle":"","family":"Blanchet","given":"Guillaume","non-dropping-particle":"","parse-names":false,"suffix":""},{"dropping-particle":"","family":"Borcard","given":"Daniel","non-dropping-particle":"","parse-names":false,"suffix":""},{"dropping-particle":"","family":"Clappe","given":"Sylvie","non-dropping-particle":"","parse-names":false,"suffix":""},{"dropping-particle":"","family":"Guenard","given":"Guillaume","non-dropping-particle":"","parse-names":false,"suffix":""},{"dropping-particle":"","family":"Jombart","given":"Thibaut","non-dropping-particle":"","parse-names":false,"suffix":""},{"dropping-particle":"","family":"Larocque","given":"Guillaume","non-dropping-particle":"","parse-names":false,"suffix":""},{"dropping-particle":"","family":"Legendre","given":"Pierre","non-dropping-particle":"","parse-names":false,"suffix":""},{"dropping-particle":"","family":"Madi","given":"Naima","non-dropping-particle":"","parse-names":false,"suffix":""},{"dropping-particle":"","family":"Wagner","given":"Helene H.","non-dropping-particle":"","parse-names":false,"suffix":""}],"id":"ITEM-1","issued":{"date-parts":[["2019"]]},"number":"R package version 0.3-7","title":"adespatial: Multivariate Multiscale Spatial Analysis.","type":"article"},"uris":["http://www.mendeley.com/documents/?uuid=8074ae90-66db-446d-9125-b50ec95a8078"]}],"mendeley":{"formattedCitation":"(Dray et al., 2019)","plainTextFormattedCitation":"(Dray et al., 2019)","previouslyFormattedCitation":"(Dray et al., 2019)"},"properties":{"noteIndex":0},"schema":"https://github.com/citation-style-language/schema/raw/master/csl-citation.json"}</w:instrText>
      </w:r>
      <w:r w:rsidR="0017749B" w:rsidRPr="0007763B">
        <w:rPr>
          <w:rFonts w:ascii="Times New Roman" w:eastAsia="Times New Roman" w:hAnsi="Times New Roman" w:cs="Times New Roman"/>
          <w:sz w:val="24"/>
          <w:szCs w:val="24"/>
          <w:lang w:val="en-GB"/>
        </w:rPr>
        <w:fldChar w:fldCharType="separate"/>
      </w:r>
      <w:r w:rsidR="0017749B" w:rsidRPr="0007763B">
        <w:rPr>
          <w:rFonts w:ascii="Times New Roman" w:eastAsia="Times New Roman" w:hAnsi="Times New Roman" w:cs="Times New Roman"/>
          <w:noProof/>
          <w:sz w:val="24"/>
          <w:szCs w:val="24"/>
          <w:lang w:val="en-GB"/>
        </w:rPr>
        <w:t>(Dray et al., 2019)</w:t>
      </w:r>
      <w:r w:rsidR="0017749B" w:rsidRPr="0007763B">
        <w:rPr>
          <w:rFonts w:ascii="Times New Roman" w:eastAsia="Times New Roman" w:hAnsi="Times New Roman" w:cs="Times New Roman"/>
          <w:sz w:val="24"/>
          <w:szCs w:val="24"/>
          <w:lang w:val="en-GB"/>
        </w:rPr>
        <w:fldChar w:fldCharType="end"/>
      </w:r>
      <w:r w:rsidR="0017749B" w:rsidRPr="0007763B">
        <w:rPr>
          <w:rFonts w:ascii="Times New Roman" w:eastAsia="Times New Roman" w:hAnsi="Times New Roman" w:cs="Times New Roman"/>
          <w:sz w:val="24"/>
          <w:szCs w:val="24"/>
          <w:lang w:val="en-GB"/>
        </w:rPr>
        <w:t xml:space="preserve"> </w:t>
      </w:r>
      <w:r w:rsidR="0084240D" w:rsidRPr="0007763B">
        <w:rPr>
          <w:rFonts w:ascii="Times New Roman" w:eastAsia="Times New Roman" w:hAnsi="Times New Roman" w:cs="Times New Roman"/>
          <w:sz w:val="24"/>
          <w:szCs w:val="24"/>
          <w:lang w:val="en-GB"/>
        </w:rPr>
        <w:t>R packages for the calculations.</w:t>
      </w:r>
    </w:p>
    <w:p w14:paraId="7416F444" w14:textId="6F3F3B11" w:rsidR="00DE4C3E" w:rsidRPr="0007763B" w:rsidRDefault="00DE4C3E" w:rsidP="004E13A5">
      <w:pPr>
        <w:spacing w:after="240" w:line="480" w:lineRule="auto"/>
        <w:rPr>
          <w:rFonts w:ascii="Times New Roman" w:eastAsia="Times New Roman" w:hAnsi="Times New Roman" w:cs="Times New Roman"/>
          <w:sz w:val="24"/>
          <w:szCs w:val="24"/>
          <w:lang w:val="en-GB"/>
        </w:rPr>
      </w:pPr>
    </w:p>
    <w:p w14:paraId="67C9FC93" w14:textId="38D33549" w:rsidR="00D944C3" w:rsidRPr="0007763B" w:rsidRDefault="00D944C3"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i/>
          <w:sz w:val="24"/>
          <w:szCs w:val="24"/>
          <w:lang w:val="en-GB"/>
        </w:rPr>
        <w:t>Illustration</w:t>
      </w:r>
    </w:p>
    <w:p w14:paraId="19AFFB67" w14:textId="1B3A44F2" w:rsidR="00D944C3" w:rsidRPr="0007763B" w:rsidRDefault="0022740C" w:rsidP="004E13A5">
      <w:pPr>
        <w:spacing w:after="240" w:line="480" w:lineRule="auto"/>
        <w:rPr>
          <w:rFonts w:ascii="Times New Roman" w:eastAsia="Times New Roman" w:hAnsi="Times New Roman" w:cs="Times New Roman"/>
          <w:sz w:val="24"/>
          <w:szCs w:val="24"/>
          <w:lang w:val="en-GB"/>
        </w:rPr>
      </w:pPr>
      <w:r w:rsidRPr="0007763B">
        <w:rPr>
          <w:rFonts w:ascii="Times New Roman" w:eastAsia="Times New Roman" w:hAnsi="Times New Roman" w:cs="Times New Roman"/>
          <w:sz w:val="24"/>
          <w:szCs w:val="24"/>
          <w:lang w:val="en-GB"/>
        </w:rPr>
        <w:t>To briefly illustrate the use of TBI on genetic data, we use spruce budworm (</w:t>
      </w:r>
      <w:proofErr w:type="spellStart"/>
      <w:r w:rsidRPr="0007763B">
        <w:rPr>
          <w:rFonts w:ascii="Times New Roman" w:eastAsia="Times New Roman" w:hAnsi="Times New Roman" w:cs="Times New Roman"/>
          <w:i/>
          <w:sz w:val="24"/>
          <w:szCs w:val="24"/>
          <w:lang w:val="en-GB"/>
        </w:rPr>
        <w:t>Choristoneura</w:t>
      </w:r>
      <w:proofErr w:type="spellEnd"/>
      <w:r w:rsidRPr="0007763B">
        <w:rPr>
          <w:rFonts w:ascii="Times New Roman" w:eastAsia="Times New Roman" w:hAnsi="Times New Roman" w:cs="Times New Roman"/>
          <w:i/>
          <w:sz w:val="24"/>
          <w:szCs w:val="24"/>
          <w:lang w:val="en-GB"/>
        </w:rPr>
        <w:t xml:space="preserve"> </w:t>
      </w:r>
      <w:proofErr w:type="spellStart"/>
      <w:r w:rsidRPr="0007763B">
        <w:rPr>
          <w:rFonts w:ascii="Times New Roman" w:eastAsia="Times New Roman" w:hAnsi="Times New Roman" w:cs="Times New Roman"/>
          <w:i/>
          <w:sz w:val="24"/>
          <w:szCs w:val="24"/>
          <w:lang w:val="en-GB"/>
        </w:rPr>
        <w:t>fumiferana</w:t>
      </w:r>
      <w:proofErr w:type="spellEnd"/>
      <w:r w:rsidRPr="0007763B">
        <w:rPr>
          <w:rFonts w:ascii="Times New Roman" w:eastAsia="Times New Roman" w:hAnsi="Times New Roman" w:cs="Times New Roman"/>
          <w:sz w:val="24"/>
          <w:szCs w:val="24"/>
          <w:lang w:val="en-GB"/>
        </w:rPr>
        <w:t>)</w:t>
      </w:r>
      <w:r w:rsidR="00757698">
        <w:rPr>
          <w:rFonts w:ascii="Times New Roman" w:eastAsia="Times New Roman" w:hAnsi="Times New Roman" w:cs="Times New Roman"/>
          <w:sz w:val="24"/>
          <w:szCs w:val="24"/>
          <w:lang w:val="en-GB"/>
        </w:rPr>
        <w:t xml:space="preserve"> SNP</w:t>
      </w:r>
      <w:r w:rsidRPr="0007763B">
        <w:rPr>
          <w:rFonts w:ascii="Times New Roman" w:eastAsia="Times New Roman" w:hAnsi="Times New Roman" w:cs="Times New Roman"/>
          <w:sz w:val="24"/>
          <w:szCs w:val="24"/>
          <w:lang w:val="en-GB"/>
        </w:rPr>
        <w:t xml:space="preserve"> data from 2012 and 2013 </w:t>
      </w:r>
      <w:r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Pr="0007763B">
        <w:rPr>
          <w:rFonts w:ascii="Times New Roman" w:eastAsia="Times New Roman" w:hAnsi="Times New Roman" w:cs="Times New Roman"/>
          <w:sz w:val="24"/>
          <w:szCs w:val="24"/>
          <w:lang w:val="en-GB"/>
        </w:rPr>
        <w:fldChar w:fldCharType="separate"/>
      </w:r>
      <w:r w:rsidRPr="0007763B">
        <w:rPr>
          <w:rFonts w:ascii="Times New Roman" w:eastAsia="Times New Roman" w:hAnsi="Times New Roman" w:cs="Times New Roman"/>
          <w:noProof/>
          <w:sz w:val="24"/>
          <w:szCs w:val="24"/>
          <w:lang w:val="en-GB"/>
        </w:rPr>
        <w:t>(Larroque et al., 2019)</w:t>
      </w:r>
      <w:r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 xml:space="preserve">. Spruce budworm is an irruptive moth species </w:t>
      </w:r>
      <w:del w:id="373" w:author="Patrick James" w:date="2019-10-13T13:34:00Z">
        <w:r w:rsidRPr="0007763B" w:rsidDel="0013089B">
          <w:rPr>
            <w:rFonts w:ascii="Times New Roman" w:eastAsia="Times New Roman" w:hAnsi="Times New Roman" w:cs="Times New Roman"/>
            <w:sz w:val="24"/>
            <w:szCs w:val="24"/>
            <w:lang w:val="en-GB"/>
          </w:rPr>
          <w:delText xml:space="preserve">which </w:delText>
        </w:r>
      </w:del>
      <w:ins w:id="374" w:author="Patrick James" w:date="2019-10-13T13:34:00Z">
        <w:r w:rsidR="0013089B">
          <w:rPr>
            <w:rFonts w:ascii="Times New Roman" w:eastAsia="Times New Roman" w:hAnsi="Times New Roman" w:cs="Times New Roman"/>
            <w:sz w:val="24"/>
            <w:szCs w:val="24"/>
            <w:lang w:val="en-GB"/>
          </w:rPr>
          <w:t>that</w:t>
        </w:r>
        <w:r w:rsidR="0013089B" w:rsidRPr="0007763B">
          <w:rPr>
            <w:rFonts w:ascii="Times New Roman" w:eastAsia="Times New Roman" w:hAnsi="Times New Roman" w:cs="Times New Roman"/>
            <w:sz w:val="24"/>
            <w:szCs w:val="24"/>
            <w:lang w:val="en-GB"/>
          </w:rPr>
          <w:t xml:space="preserve"> </w:t>
        </w:r>
      </w:ins>
      <w:del w:id="375" w:author="Patrick James" w:date="2019-10-13T13:34:00Z">
        <w:r w:rsidRPr="0007763B" w:rsidDel="0013089B">
          <w:rPr>
            <w:rFonts w:ascii="Times New Roman" w:eastAsia="Times New Roman" w:hAnsi="Times New Roman" w:cs="Times New Roman"/>
            <w:sz w:val="24"/>
            <w:szCs w:val="24"/>
            <w:lang w:val="en-GB"/>
          </w:rPr>
          <w:delText xml:space="preserve">cyclically </w:delText>
        </w:r>
      </w:del>
      <w:ins w:id="376" w:author="Patrick James" w:date="2019-10-13T13:34:00Z">
        <w:r w:rsidR="0013089B">
          <w:rPr>
            <w:rFonts w:ascii="Times New Roman" w:eastAsia="Times New Roman" w:hAnsi="Times New Roman" w:cs="Times New Roman"/>
            <w:sz w:val="24"/>
            <w:szCs w:val="24"/>
            <w:lang w:val="en-GB"/>
          </w:rPr>
          <w:t xml:space="preserve">periodically </w:t>
        </w:r>
      </w:ins>
      <w:r w:rsidRPr="0007763B">
        <w:rPr>
          <w:rFonts w:ascii="Times New Roman" w:eastAsia="Times New Roman" w:hAnsi="Times New Roman" w:cs="Times New Roman"/>
          <w:sz w:val="24"/>
          <w:szCs w:val="24"/>
          <w:lang w:val="en-GB"/>
        </w:rPr>
        <w:t xml:space="preserve">defoliates </w:t>
      </w:r>
      <w:del w:id="377" w:author="Patrick James" w:date="2019-10-13T13:34:00Z">
        <w:r w:rsidRPr="0007763B" w:rsidDel="0013089B">
          <w:rPr>
            <w:rFonts w:ascii="Times New Roman" w:eastAsia="Times New Roman" w:hAnsi="Times New Roman" w:cs="Times New Roman"/>
            <w:sz w:val="24"/>
            <w:szCs w:val="24"/>
            <w:lang w:val="en-GB"/>
          </w:rPr>
          <w:delText xml:space="preserve">huge </w:delText>
        </w:r>
      </w:del>
      <w:ins w:id="378" w:author="Patrick James" w:date="2019-10-13T13:34:00Z">
        <w:r w:rsidR="0013089B">
          <w:rPr>
            <w:rFonts w:ascii="Times New Roman" w:eastAsia="Times New Roman" w:hAnsi="Times New Roman" w:cs="Times New Roman"/>
            <w:sz w:val="24"/>
            <w:szCs w:val="24"/>
            <w:lang w:val="en-GB"/>
          </w:rPr>
          <w:t xml:space="preserve">large </w:t>
        </w:r>
      </w:ins>
      <w:r w:rsidRPr="0007763B">
        <w:rPr>
          <w:rFonts w:ascii="Times New Roman" w:eastAsia="Times New Roman" w:hAnsi="Times New Roman" w:cs="Times New Roman"/>
          <w:sz w:val="24"/>
          <w:szCs w:val="24"/>
          <w:lang w:val="en-GB"/>
        </w:rPr>
        <w:t xml:space="preserve">areas of spruce </w:t>
      </w:r>
      <w:r w:rsidRPr="0007763B">
        <w:rPr>
          <w:rFonts w:ascii="Times New Roman" w:eastAsia="Times New Roman" w:hAnsi="Times New Roman" w:cs="Times New Roman"/>
          <w:sz w:val="24"/>
          <w:szCs w:val="24"/>
          <w:lang w:val="en-GB"/>
        </w:rPr>
        <w:lastRenderedPageBreak/>
        <w:t xml:space="preserve">and fir forests in Canada. </w:t>
      </w:r>
      <w:del w:id="379" w:author="Patrick James" w:date="2019-10-13T13:34:00Z">
        <w:r w:rsidRPr="0007763B" w:rsidDel="0013089B">
          <w:rPr>
            <w:rFonts w:ascii="Times New Roman" w:eastAsia="Times New Roman" w:hAnsi="Times New Roman" w:cs="Times New Roman"/>
            <w:sz w:val="24"/>
            <w:szCs w:val="24"/>
            <w:lang w:val="en-GB"/>
          </w:rPr>
          <w:delText xml:space="preserve">8 </w:delText>
        </w:r>
      </w:del>
      <w:ins w:id="380" w:author="Patrick James" w:date="2019-10-13T13:34:00Z">
        <w:r w:rsidR="0013089B">
          <w:rPr>
            <w:rFonts w:ascii="Times New Roman" w:eastAsia="Times New Roman" w:hAnsi="Times New Roman" w:cs="Times New Roman"/>
            <w:sz w:val="24"/>
            <w:szCs w:val="24"/>
            <w:lang w:val="en-GB"/>
          </w:rPr>
          <w:t>Eight</w:t>
        </w:r>
        <w:r w:rsidR="0013089B" w:rsidRPr="0007763B">
          <w:rPr>
            <w:rFonts w:ascii="Times New Roman" w:eastAsia="Times New Roman" w:hAnsi="Times New Roman" w:cs="Times New Roman"/>
            <w:sz w:val="24"/>
            <w:szCs w:val="24"/>
            <w:lang w:val="en-GB"/>
          </w:rPr>
          <w:t xml:space="preserve"> </w:t>
        </w:r>
      </w:ins>
      <w:r w:rsidRPr="0007763B">
        <w:rPr>
          <w:rFonts w:ascii="Times New Roman" w:eastAsia="Times New Roman" w:hAnsi="Times New Roman" w:cs="Times New Roman"/>
          <w:sz w:val="24"/>
          <w:szCs w:val="24"/>
          <w:lang w:val="en-GB"/>
        </w:rPr>
        <w:t>sites from Quebec were sampled in both years</w:t>
      </w:r>
      <w:r w:rsidR="00757698">
        <w:rPr>
          <w:rFonts w:ascii="Times New Roman" w:eastAsia="Times New Roman" w:hAnsi="Times New Roman" w:cs="Times New Roman"/>
          <w:sz w:val="24"/>
          <w:szCs w:val="24"/>
          <w:lang w:val="en-GB"/>
        </w:rPr>
        <w:t>,</w:t>
      </w:r>
      <w:r w:rsidRPr="0007763B">
        <w:rPr>
          <w:rFonts w:ascii="Times New Roman" w:eastAsia="Times New Roman" w:hAnsi="Times New Roman" w:cs="Times New Roman"/>
          <w:sz w:val="24"/>
          <w:szCs w:val="24"/>
          <w:lang w:val="en-GB"/>
        </w:rPr>
        <w:t xml:space="preserve"> and 3562 loci were extracted from 370 individuals</w:t>
      </w:r>
      <w:r w:rsidR="00B147F6" w:rsidRPr="0007763B">
        <w:rPr>
          <w:rFonts w:ascii="Times New Roman" w:eastAsia="Times New Roman" w:hAnsi="Times New Roman" w:cs="Times New Roman"/>
          <w:sz w:val="24"/>
          <w:szCs w:val="24"/>
          <w:lang w:val="en-GB"/>
        </w:rPr>
        <w:t xml:space="preserve"> </w:t>
      </w:r>
      <w:r w:rsidR="00B147F6" w:rsidRPr="0007763B">
        <w:rPr>
          <w:rFonts w:ascii="Times New Roman" w:eastAsia="Times New Roman" w:hAnsi="Times New Roman" w:cs="Times New Roman"/>
          <w:sz w:val="24"/>
          <w:szCs w:val="24"/>
          <w:lang w:val="en-GB"/>
        </w:rPr>
        <w:fldChar w:fldCharType="begin" w:fldLock="1"/>
      </w:r>
      <w:r w:rsidR="00F90329">
        <w:rPr>
          <w:rFonts w:ascii="Times New Roman" w:eastAsia="Times New Roman" w:hAnsi="Times New Roman" w:cs="Times New Roman"/>
          <w:sz w:val="24"/>
          <w:szCs w:val="24"/>
          <w:lang w:val="en-GB"/>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B147F6" w:rsidRPr="0007763B">
        <w:rPr>
          <w:rFonts w:ascii="Times New Roman" w:eastAsia="Times New Roman" w:hAnsi="Times New Roman" w:cs="Times New Roman"/>
          <w:sz w:val="24"/>
          <w:szCs w:val="24"/>
          <w:lang w:val="en-GB"/>
        </w:rPr>
        <w:fldChar w:fldCharType="separate"/>
      </w:r>
      <w:r w:rsidR="00B147F6" w:rsidRPr="0007763B">
        <w:rPr>
          <w:rFonts w:ascii="Times New Roman" w:eastAsia="Times New Roman" w:hAnsi="Times New Roman" w:cs="Times New Roman"/>
          <w:noProof/>
          <w:sz w:val="24"/>
          <w:szCs w:val="24"/>
          <w:lang w:val="en-GB"/>
        </w:rPr>
        <w:t>(Larroque et al., 2019)</w:t>
      </w:r>
      <w:r w:rsidR="00B147F6" w:rsidRPr="0007763B">
        <w:rPr>
          <w:rFonts w:ascii="Times New Roman" w:eastAsia="Times New Roman" w:hAnsi="Times New Roman" w:cs="Times New Roman"/>
          <w:sz w:val="24"/>
          <w:szCs w:val="24"/>
          <w:lang w:val="en-GB"/>
        </w:rPr>
        <w:fldChar w:fldCharType="end"/>
      </w:r>
      <w:r w:rsidRPr="0007763B">
        <w:rPr>
          <w:rFonts w:ascii="Times New Roman" w:eastAsia="Times New Roman" w:hAnsi="Times New Roman" w:cs="Times New Roman"/>
          <w:sz w:val="24"/>
          <w:szCs w:val="24"/>
          <w:lang w:val="en-GB"/>
        </w:rPr>
        <w:t>.</w:t>
      </w:r>
      <w:r w:rsidR="00B147F6" w:rsidRPr="0007763B">
        <w:rPr>
          <w:rFonts w:ascii="Times New Roman" w:eastAsia="Times New Roman" w:hAnsi="Times New Roman" w:cs="Times New Roman"/>
          <w:sz w:val="24"/>
          <w:szCs w:val="24"/>
          <w:lang w:val="en-GB"/>
        </w:rPr>
        <w:t xml:space="preserve"> </w:t>
      </w:r>
    </w:p>
    <w:p w14:paraId="48CA0728" w14:textId="77777777" w:rsidR="00D944C3" w:rsidRPr="0007763B" w:rsidRDefault="00D944C3" w:rsidP="004E13A5">
      <w:pPr>
        <w:spacing w:after="240" w:line="480" w:lineRule="auto"/>
        <w:rPr>
          <w:rFonts w:ascii="Times New Roman" w:eastAsia="Times New Roman" w:hAnsi="Times New Roman" w:cs="Times New Roman"/>
          <w:sz w:val="24"/>
          <w:szCs w:val="24"/>
          <w:lang w:val="en-GB"/>
        </w:rPr>
      </w:pPr>
    </w:p>
    <w:p w14:paraId="757A5791" w14:textId="5BD05992"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 xml:space="preserve">RESULTS </w:t>
      </w:r>
      <w:r w:rsidRPr="0007763B">
        <w:rPr>
          <w:rFonts w:ascii="Times New Roman" w:eastAsia="Times New Roman" w:hAnsi="Times New Roman" w:cs="Times New Roman"/>
          <w:b/>
          <w:sz w:val="24"/>
          <w:szCs w:val="24"/>
        </w:rPr>
        <w:br/>
      </w:r>
    </w:p>
    <w:p w14:paraId="63091D10" w14:textId="6D1756D8" w:rsidR="00834A69" w:rsidRPr="0007763B" w:rsidRDefault="00834A6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Permutation approach</w:t>
      </w:r>
    </w:p>
    <w:p w14:paraId="558D2042" w14:textId="708B68A4" w:rsidR="00064F7E" w:rsidRPr="0007763B" w:rsidRDefault="00834A69"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The first permutation approach is the only one that is functional with genetic data. Indeed, the second and third approaches most often failed to find any significant change. This means that they never found any false positive (FPR</w:t>
      </w:r>
      <w:r w:rsidR="00861BB3" w:rsidRPr="0007763B">
        <w:rPr>
          <w:rFonts w:ascii="Times New Roman" w:eastAsia="Times New Roman" w:hAnsi="Times New Roman" w:cs="Times New Roman"/>
          <w:sz w:val="24"/>
          <w:szCs w:val="24"/>
        </w:rPr>
        <w:t xml:space="preserve"> = 0</w:t>
      </w:r>
      <w:r w:rsidRPr="0007763B">
        <w:rPr>
          <w:rFonts w:ascii="Times New Roman" w:eastAsia="Times New Roman" w:hAnsi="Times New Roman" w:cs="Times New Roman"/>
          <w:sz w:val="24"/>
          <w:szCs w:val="24"/>
        </w:rPr>
        <w:t xml:space="preserve">), which is great, but </w:t>
      </w:r>
      <w:r w:rsidR="00861BB3" w:rsidRPr="0007763B">
        <w:rPr>
          <w:rFonts w:ascii="Times New Roman" w:eastAsia="Times New Roman" w:hAnsi="Times New Roman" w:cs="Times New Roman"/>
          <w:sz w:val="24"/>
          <w:szCs w:val="24"/>
        </w:rPr>
        <w:t xml:space="preserve">also </w:t>
      </w:r>
      <w:r w:rsidRPr="0007763B">
        <w:rPr>
          <w:rFonts w:ascii="Times New Roman" w:eastAsia="Times New Roman" w:hAnsi="Times New Roman" w:cs="Times New Roman"/>
          <w:sz w:val="24"/>
          <w:szCs w:val="24"/>
        </w:rPr>
        <w:t xml:space="preserve">that they </w:t>
      </w:r>
      <w:r w:rsidR="00861BB3" w:rsidRPr="0007763B">
        <w:rPr>
          <w:rFonts w:ascii="Times New Roman" w:eastAsia="Times New Roman" w:hAnsi="Times New Roman" w:cs="Times New Roman"/>
          <w:sz w:val="24"/>
          <w:szCs w:val="24"/>
        </w:rPr>
        <w:t>very</w:t>
      </w:r>
      <w:r w:rsidRPr="0007763B">
        <w:rPr>
          <w:rFonts w:ascii="Times New Roman" w:eastAsia="Times New Roman" w:hAnsi="Times New Roman" w:cs="Times New Roman"/>
          <w:sz w:val="24"/>
          <w:szCs w:val="24"/>
        </w:rPr>
        <w:t xml:space="preserve"> </w:t>
      </w:r>
      <w:r w:rsidR="00861BB3" w:rsidRPr="0007763B">
        <w:rPr>
          <w:rFonts w:ascii="Times New Roman" w:eastAsia="Times New Roman" w:hAnsi="Times New Roman" w:cs="Times New Roman"/>
          <w:sz w:val="24"/>
          <w:szCs w:val="24"/>
        </w:rPr>
        <w:t>rarely</w:t>
      </w:r>
      <w:r w:rsidRPr="0007763B">
        <w:rPr>
          <w:rFonts w:ascii="Times New Roman" w:eastAsia="Times New Roman" w:hAnsi="Times New Roman" w:cs="Times New Roman"/>
          <w:sz w:val="24"/>
          <w:szCs w:val="24"/>
        </w:rPr>
        <w:t xml:space="preserve"> found any true positive </w:t>
      </w:r>
      <w:r w:rsidR="00861BB3" w:rsidRPr="0007763B">
        <w:rPr>
          <w:rFonts w:ascii="Times New Roman" w:eastAsia="Times New Roman" w:hAnsi="Times New Roman" w:cs="Times New Roman"/>
          <w:sz w:val="24"/>
          <w:szCs w:val="24"/>
        </w:rPr>
        <w:t>(FNR &gt; 0.9</w:t>
      </w:r>
      <w:r w:rsidRPr="0007763B">
        <w:rPr>
          <w:rFonts w:ascii="Times New Roman" w:eastAsia="Times New Roman" w:hAnsi="Times New Roman" w:cs="Times New Roman"/>
          <w:sz w:val="24"/>
          <w:szCs w:val="24"/>
        </w:rPr>
        <w:t xml:space="preserve">), regardless of the </w:t>
      </w:r>
      <w:r w:rsidR="00861BB3" w:rsidRPr="0007763B">
        <w:rPr>
          <w:rFonts w:ascii="Times New Roman" w:eastAsia="Times New Roman" w:hAnsi="Times New Roman" w:cs="Times New Roman"/>
          <w:sz w:val="24"/>
          <w:szCs w:val="24"/>
        </w:rPr>
        <w:t xml:space="preserve">scenario or the </w:t>
      </w:r>
      <w:r w:rsidR="002575B1" w:rsidRPr="0007763B">
        <w:rPr>
          <w:rFonts w:ascii="Times New Roman" w:eastAsia="Times New Roman" w:hAnsi="Times New Roman" w:cs="Times New Roman"/>
          <w:sz w:val="24"/>
          <w:szCs w:val="24"/>
        </w:rPr>
        <w:t>p-value</w:t>
      </w:r>
      <w:r w:rsidRPr="0007763B">
        <w:rPr>
          <w:rFonts w:ascii="Times New Roman" w:eastAsia="Times New Roman" w:hAnsi="Times New Roman" w:cs="Times New Roman"/>
          <w:sz w:val="24"/>
          <w:szCs w:val="24"/>
        </w:rPr>
        <w:t xml:space="preserve"> threshold</w:t>
      </w:r>
      <w:r w:rsidR="00F04F70" w:rsidRPr="0007763B">
        <w:rPr>
          <w:rFonts w:ascii="Times New Roman" w:eastAsia="Times New Roman" w:hAnsi="Times New Roman" w:cs="Times New Roman"/>
          <w:sz w:val="24"/>
          <w:szCs w:val="24"/>
        </w:rPr>
        <w:t xml:space="preserve"> we used</w:t>
      </w:r>
      <w:r w:rsidRPr="0007763B">
        <w:rPr>
          <w:rFonts w:ascii="Times New Roman" w:eastAsia="Times New Roman" w:hAnsi="Times New Roman" w:cs="Times New Roman"/>
          <w:sz w:val="24"/>
          <w:szCs w:val="24"/>
        </w:rPr>
        <w:t xml:space="preserve">. Because only the first approach was suitable to study simulation outputs, </w:t>
      </w:r>
      <w:r w:rsidR="00F04F70" w:rsidRPr="0007763B">
        <w:rPr>
          <w:rFonts w:ascii="Times New Roman" w:eastAsia="Times New Roman" w:hAnsi="Times New Roman" w:cs="Times New Roman"/>
          <w:sz w:val="24"/>
          <w:szCs w:val="24"/>
        </w:rPr>
        <w:t>we used it</w:t>
      </w:r>
      <w:r w:rsidRPr="0007763B">
        <w:rPr>
          <w:rFonts w:ascii="Times New Roman" w:eastAsia="Times New Roman" w:hAnsi="Times New Roman" w:cs="Times New Roman"/>
          <w:sz w:val="24"/>
          <w:szCs w:val="24"/>
        </w:rPr>
        <w:t xml:space="preserve"> for the rest of the analyses.</w:t>
      </w:r>
    </w:p>
    <w:p w14:paraId="14AB8C85" w14:textId="77777777" w:rsidR="00F136EF" w:rsidRPr="0007763B" w:rsidRDefault="00F136EF" w:rsidP="004E13A5">
      <w:pPr>
        <w:spacing w:after="240" w:line="480" w:lineRule="auto"/>
        <w:rPr>
          <w:rFonts w:ascii="Times New Roman" w:eastAsia="Times New Roman" w:hAnsi="Times New Roman" w:cs="Times New Roman"/>
          <w:sz w:val="24"/>
          <w:szCs w:val="24"/>
        </w:rPr>
      </w:pPr>
    </w:p>
    <w:p w14:paraId="2AC8DBE1" w14:textId="19B3756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Dispersal ability</w:t>
      </w:r>
    </w:p>
    <w:p w14:paraId="1F795FA4" w14:textId="5E7EE5F7" w:rsidR="00E116E0" w:rsidRPr="0007763B" w:rsidRDefault="007F2596"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As hypothesized, t</w:t>
      </w:r>
      <w:r w:rsidR="00861BB3" w:rsidRPr="0007763B">
        <w:rPr>
          <w:rFonts w:ascii="Times New Roman" w:eastAsia="Times New Roman" w:hAnsi="Times New Roman" w:cs="Times New Roman"/>
          <w:sz w:val="24"/>
          <w:szCs w:val="24"/>
        </w:rPr>
        <w:t xml:space="preserve">he dispersal ability of an organism, relative to its landscape, greatly affects our ability to detect exceptional temporal changes from limited genetic datasets. Indeed, </w:t>
      </w:r>
      <w:r w:rsidR="001079BE" w:rsidRPr="0007763B">
        <w:rPr>
          <w:rFonts w:ascii="Times New Roman" w:eastAsia="Times New Roman" w:hAnsi="Times New Roman" w:cs="Times New Roman"/>
          <w:sz w:val="24"/>
          <w:szCs w:val="24"/>
        </w:rPr>
        <w:t>when we group scenarios with the same dispersal parameters (low, intermediate, high)</w:t>
      </w:r>
      <w:r w:rsidR="00E51646" w:rsidRPr="0007763B">
        <w:rPr>
          <w:rFonts w:ascii="Times New Roman" w:eastAsia="Times New Roman" w:hAnsi="Times New Roman" w:cs="Times New Roman"/>
          <w:sz w:val="24"/>
          <w:szCs w:val="24"/>
        </w:rPr>
        <w:t xml:space="preserve"> together</w:t>
      </w:r>
      <w:r w:rsidR="001079BE" w:rsidRPr="0007763B">
        <w:rPr>
          <w:rFonts w:ascii="Times New Roman" w:eastAsia="Times New Roman" w:hAnsi="Times New Roman" w:cs="Times New Roman"/>
          <w:sz w:val="24"/>
          <w:szCs w:val="24"/>
        </w:rPr>
        <w:t xml:space="preserve">, FNR </w:t>
      </w:r>
      <w:r w:rsidR="00E51646" w:rsidRPr="0007763B">
        <w:rPr>
          <w:rFonts w:ascii="Times New Roman" w:eastAsia="Times New Roman" w:hAnsi="Times New Roman" w:cs="Times New Roman"/>
          <w:sz w:val="24"/>
          <w:szCs w:val="24"/>
        </w:rPr>
        <w:t>and FPR substantially</w:t>
      </w:r>
      <w:r w:rsidR="001079BE" w:rsidRPr="0007763B">
        <w:rPr>
          <w:rFonts w:ascii="Times New Roman" w:eastAsia="Times New Roman" w:hAnsi="Times New Roman" w:cs="Times New Roman"/>
          <w:sz w:val="24"/>
          <w:szCs w:val="24"/>
        </w:rPr>
        <w:t xml:space="preserve"> increase with dispersal intensity (Fig. </w:t>
      </w:r>
      <w:r w:rsidR="004170BB">
        <w:rPr>
          <w:rFonts w:ascii="Times New Roman" w:eastAsia="Times New Roman" w:hAnsi="Times New Roman" w:cs="Times New Roman"/>
          <w:sz w:val="24"/>
          <w:szCs w:val="24"/>
        </w:rPr>
        <w:t>2</w:t>
      </w:r>
      <w:r w:rsidR="001079BE" w:rsidRPr="0007763B">
        <w:rPr>
          <w:rFonts w:ascii="Times New Roman" w:eastAsia="Times New Roman" w:hAnsi="Times New Roman" w:cs="Times New Roman"/>
          <w:sz w:val="24"/>
          <w:szCs w:val="24"/>
        </w:rPr>
        <w:t>).</w:t>
      </w:r>
      <w:r w:rsidR="00DE7729" w:rsidRPr="0007763B">
        <w:rPr>
          <w:rFonts w:ascii="Times New Roman" w:eastAsia="Times New Roman" w:hAnsi="Times New Roman" w:cs="Times New Roman"/>
          <w:sz w:val="24"/>
          <w:szCs w:val="24"/>
        </w:rPr>
        <w:t xml:space="preserve"> </w:t>
      </w:r>
      <w:r w:rsidR="00A44CD5" w:rsidRPr="0007763B">
        <w:rPr>
          <w:rFonts w:ascii="Times New Roman" w:eastAsia="Times New Roman" w:hAnsi="Times New Roman" w:cs="Times New Roman"/>
          <w:sz w:val="24"/>
          <w:szCs w:val="24"/>
        </w:rPr>
        <w:t>Thi</w:t>
      </w:r>
      <w:r w:rsidR="004170BB">
        <w:rPr>
          <w:rFonts w:ascii="Times New Roman" w:eastAsia="Times New Roman" w:hAnsi="Times New Roman" w:cs="Times New Roman"/>
          <w:sz w:val="24"/>
          <w:szCs w:val="24"/>
        </w:rPr>
        <w:t>s is true regardless of the</w:t>
      </w:r>
      <w:r w:rsidR="00A44CD5" w:rsidRPr="0007763B">
        <w:rPr>
          <w:rFonts w:ascii="Times New Roman" w:eastAsia="Times New Roman" w:hAnsi="Times New Roman" w:cs="Times New Roman"/>
          <w:sz w:val="24"/>
          <w:szCs w:val="24"/>
        </w:rPr>
        <w:t xml:space="preserve"> threshold </w:t>
      </w:r>
      <w:r w:rsidR="004170BB">
        <w:rPr>
          <w:rFonts w:ascii="Times New Roman" w:eastAsia="Times New Roman" w:hAnsi="Times New Roman" w:cs="Times New Roman"/>
          <w:sz w:val="24"/>
          <w:szCs w:val="24"/>
        </w:rPr>
        <w:t xml:space="preserve">used, </w:t>
      </w:r>
      <w:r w:rsidR="00A44CD5" w:rsidRPr="0007763B">
        <w:rPr>
          <w:rFonts w:ascii="Times New Roman" w:eastAsia="Times New Roman" w:hAnsi="Times New Roman" w:cs="Times New Roman"/>
          <w:sz w:val="24"/>
          <w:szCs w:val="24"/>
        </w:rPr>
        <w:t>and the bigger the threshold, the larger the difference between average values of FPR of th</w:t>
      </w:r>
      <w:r w:rsidR="00161403" w:rsidRPr="0007763B">
        <w:rPr>
          <w:rFonts w:ascii="Times New Roman" w:eastAsia="Times New Roman" w:hAnsi="Times New Roman" w:cs="Times New Roman"/>
          <w:sz w:val="24"/>
          <w:szCs w:val="24"/>
        </w:rPr>
        <w:t>e three scenario</w:t>
      </w:r>
      <w:r w:rsidR="004170BB">
        <w:rPr>
          <w:rFonts w:ascii="Times New Roman" w:eastAsia="Times New Roman" w:hAnsi="Times New Roman" w:cs="Times New Roman"/>
          <w:sz w:val="24"/>
          <w:szCs w:val="24"/>
        </w:rPr>
        <w:t>s</w:t>
      </w:r>
      <w:r w:rsidR="00A44CD5" w:rsidRPr="0007763B">
        <w:rPr>
          <w:rFonts w:ascii="Times New Roman" w:eastAsia="Times New Roman" w:hAnsi="Times New Roman" w:cs="Times New Roman"/>
          <w:sz w:val="24"/>
          <w:szCs w:val="24"/>
        </w:rPr>
        <w:t xml:space="preserve">. </w:t>
      </w:r>
      <w:r w:rsidR="00DE7729" w:rsidRPr="0007763B">
        <w:rPr>
          <w:rFonts w:ascii="Times New Roman" w:eastAsia="Times New Roman" w:hAnsi="Times New Roman" w:cs="Times New Roman"/>
          <w:sz w:val="24"/>
          <w:szCs w:val="24"/>
        </w:rPr>
        <w:t>For example, at the ubiquitous 0.0</w:t>
      </w:r>
      <w:r w:rsidR="006A2E72" w:rsidRPr="0007763B">
        <w:rPr>
          <w:rFonts w:ascii="Times New Roman" w:eastAsia="Times New Roman" w:hAnsi="Times New Roman" w:cs="Times New Roman"/>
          <w:sz w:val="24"/>
          <w:szCs w:val="24"/>
        </w:rPr>
        <w:t>5</w:t>
      </w:r>
      <w:r w:rsidR="00F6615F" w:rsidRPr="0007763B">
        <w:rPr>
          <w:rFonts w:ascii="Times New Roman" w:eastAsia="Times New Roman" w:hAnsi="Times New Roman" w:cs="Times New Roman"/>
          <w:sz w:val="24"/>
          <w:szCs w:val="24"/>
        </w:rPr>
        <w:t xml:space="preserve"> threshold</w:t>
      </w:r>
      <w:r w:rsidR="00C60673" w:rsidRPr="0007763B">
        <w:rPr>
          <w:rFonts w:ascii="Times New Roman" w:eastAsia="Times New Roman" w:hAnsi="Times New Roman" w:cs="Times New Roman"/>
          <w:sz w:val="24"/>
          <w:szCs w:val="24"/>
        </w:rPr>
        <w:t>,</w:t>
      </w:r>
      <w:r w:rsidR="00E51646" w:rsidRPr="0007763B">
        <w:rPr>
          <w:rFonts w:ascii="Times New Roman" w:eastAsia="Times New Roman" w:hAnsi="Times New Roman" w:cs="Times New Roman"/>
          <w:sz w:val="24"/>
          <w:szCs w:val="24"/>
        </w:rPr>
        <w:t xml:space="preserve"> which</w:t>
      </w:r>
      <w:r w:rsidR="00A211B7" w:rsidRPr="0007763B">
        <w:rPr>
          <w:rFonts w:ascii="Times New Roman" w:eastAsia="Times New Roman" w:hAnsi="Times New Roman" w:cs="Times New Roman"/>
          <w:sz w:val="24"/>
          <w:szCs w:val="24"/>
        </w:rPr>
        <w:t xml:space="preserve"> here</w:t>
      </w:r>
      <w:r w:rsidR="00E51646" w:rsidRPr="0007763B">
        <w:rPr>
          <w:rFonts w:ascii="Times New Roman" w:eastAsia="Times New Roman" w:hAnsi="Times New Roman" w:cs="Times New Roman"/>
          <w:sz w:val="24"/>
          <w:szCs w:val="24"/>
        </w:rPr>
        <w:t xml:space="preserve"> seems to </w:t>
      </w:r>
      <w:r w:rsidR="00E51646" w:rsidRPr="0007763B">
        <w:rPr>
          <w:rFonts w:ascii="Times New Roman" w:eastAsia="Times New Roman" w:hAnsi="Times New Roman" w:cs="Times New Roman"/>
          <w:sz w:val="24"/>
          <w:szCs w:val="24"/>
        </w:rPr>
        <w:lastRenderedPageBreak/>
        <w:t>be</w:t>
      </w:r>
      <w:r w:rsidR="00A211B7" w:rsidRPr="0007763B">
        <w:rPr>
          <w:rFonts w:ascii="Times New Roman" w:eastAsia="Times New Roman" w:hAnsi="Times New Roman" w:cs="Times New Roman"/>
          <w:sz w:val="24"/>
          <w:szCs w:val="24"/>
        </w:rPr>
        <w:t xml:space="preserve"> a decent</w:t>
      </w:r>
      <w:r w:rsidR="00E51646" w:rsidRPr="0007763B">
        <w:rPr>
          <w:rFonts w:ascii="Times New Roman" w:eastAsia="Times New Roman" w:hAnsi="Times New Roman" w:cs="Times New Roman"/>
          <w:sz w:val="24"/>
          <w:szCs w:val="24"/>
        </w:rPr>
        <w:t xml:space="preserve"> compromise between low FNR and FPR, </w:t>
      </w:r>
      <w:r w:rsidR="00A211B7" w:rsidRPr="0007763B">
        <w:rPr>
          <w:rFonts w:ascii="Times New Roman" w:eastAsia="Times New Roman" w:hAnsi="Times New Roman" w:cs="Times New Roman"/>
          <w:sz w:val="24"/>
          <w:szCs w:val="24"/>
        </w:rPr>
        <w:t xml:space="preserve">average </w:t>
      </w:r>
      <w:r w:rsidR="00E51646" w:rsidRPr="0007763B">
        <w:rPr>
          <w:rFonts w:ascii="Times New Roman" w:eastAsia="Times New Roman" w:hAnsi="Times New Roman" w:cs="Times New Roman"/>
          <w:sz w:val="24"/>
          <w:szCs w:val="24"/>
        </w:rPr>
        <w:t>FNR</w:t>
      </w:r>
      <w:r w:rsidR="00A211B7" w:rsidRPr="0007763B">
        <w:rPr>
          <w:rFonts w:ascii="Times New Roman" w:eastAsia="Times New Roman" w:hAnsi="Times New Roman" w:cs="Times New Roman"/>
          <w:sz w:val="24"/>
          <w:szCs w:val="24"/>
        </w:rPr>
        <w:t xml:space="preserve"> values</w:t>
      </w:r>
      <w:r w:rsidR="00E51646" w:rsidRPr="0007763B">
        <w:rPr>
          <w:rFonts w:ascii="Times New Roman" w:eastAsia="Times New Roman" w:hAnsi="Times New Roman" w:cs="Times New Roman"/>
          <w:sz w:val="24"/>
          <w:szCs w:val="24"/>
        </w:rPr>
        <w:t xml:space="preserve"> </w:t>
      </w:r>
      <w:r w:rsidR="00A211B7" w:rsidRPr="0007763B">
        <w:rPr>
          <w:rFonts w:ascii="Times New Roman" w:eastAsia="Times New Roman" w:hAnsi="Times New Roman" w:cs="Times New Roman"/>
          <w:sz w:val="24"/>
          <w:szCs w:val="24"/>
        </w:rPr>
        <w:t>are</w:t>
      </w:r>
      <w:r w:rsidR="00C074BE" w:rsidRPr="0007763B">
        <w:rPr>
          <w:rFonts w:ascii="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0.1210</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0.1727</w:t>
      </w:r>
      <w:r w:rsidR="00C074BE"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0.3702</w:t>
      </w:r>
      <w:r w:rsidR="00A211B7" w:rsidRPr="0007763B">
        <w:rPr>
          <w:rFonts w:ascii="Times New Roman" w:eastAsia="Times New Roman" w:hAnsi="Times New Roman" w:cs="Times New Roman"/>
          <w:sz w:val="24"/>
          <w:szCs w:val="24"/>
        </w:rPr>
        <w:t>,</w:t>
      </w:r>
      <w:r w:rsidR="00C074BE" w:rsidRPr="0007763B">
        <w:rPr>
          <w:rFonts w:ascii="Times New Roman" w:eastAsia="Times New Roman" w:hAnsi="Times New Roman" w:cs="Times New Roman"/>
          <w:sz w:val="24"/>
          <w:szCs w:val="24"/>
        </w:rPr>
        <w:t xml:space="preserve"> for the </w:t>
      </w:r>
      <w:r w:rsidR="00A211B7" w:rsidRPr="0007763B">
        <w:rPr>
          <w:rFonts w:ascii="Times New Roman" w:eastAsia="Times New Roman" w:hAnsi="Times New Roman" w:cs="Times New Roman"/>
          <w:sz w:val="24"/>
          <w:szCs w:val="24"/>
        </w:rPr>
        <w:t xml:space="preserve">low, </w:t>
      </w:r>
      <w:r w:rsidR="00C074BE" w:rsidRPr="0007763B">
        <w:rPr>
          <w:rFonts w:ascii="Times New Roman" w:eastAsia="Times New Roman" w:hAnsi="Times New Roman" w:cs="Times New Roman"/>
          <w:sz w:val="24"/>
          <w:szCs w:val="24"/>
        </w:rPr>
        <w:t xml:space="preserve">intermediate and high dispersal </w:t>
      </w:r>
      <w:r w:rsidR="00A211B7" w:rsidRPr="0007763B">
        <w:rPr>
          <w:rFonts w:ascii="Times New Roman" w:eastAsia="Times New Roman" w:hAnsi="Times New Roman" w:cs="Times New Roman"/>
          <w:sz w:val="24"/>
          <w:szCs w:val="24"/>
        </w:rPr>
        <w:t>scenarios</w:t>
      </w:r>
      <w:r w:rsidR="00C074BE" w:rsidRPr="0007763B">
        <w:rPr>
          <w:rFonts w:ascii="Times New Roman" w:eastAsia="Times New Roman" w:hAnsi="Times New Roman" w:cs="Times New Roman"/>
          <w:sz w:val="24"/>
          <w:szCs w:val="24"/>
        </w:rPr>
        <w:t xml:space="preserve"> respectively. At this threshold and for the same scenario groups, FPR also increases, from</w:t>
      </w:r>
      <w:r w:rsidR="006A2E72" w:rsidRPr="0007763B">
        <w:rPr>
          <w:rFonts w:ascii="Times New Roman" w:eastAsia="Times New Roman" w:hAnsi="Times New Roman" w:cs="Times New Roman"/>
          <w:sz w:val="24"/>
          <w:szCs w:val="24"/>
        </w:rPr>
        <w:t xml:space="preserve"> </w:t>
      </w:r>
      <w:r w:rsidR="00BF78ED" w:rsidRPr="0007763B">
        <w:rPr>
          <w:rFonts w:ascii="Times New Roman" w:eastAsia="Times New Roman" w:hAnsi="Times New Roman" w:cs="Times New Roman"/>
          <w:sz w:val="24"/>
          <w:szCs w:val="24"/>
        </w:rPr>
        <w:t>0.0107</w:t>
      </w:r>
      <w:r w:rsidR="00C074BE" w:rsidRPr="0007763B">
        <w:rPr>
          <w:rFonts w:ascii="Times New Roman" w:eastAsia="Times New Roman" w:hAnsi="Times New Roman" w:cs="Times New Roman"/>
          <w:sz w:val="24"/>
          <w:szCs w:val="24"/>
        </w:rPr>
        <w:t xml:space="preserve"> to </w:t>
      </w:r>
      <w:r w:rsidR="00BF78ED" w:rsidRPr="0007763B">
        <w:rPr>
          <w:rFonts w:ascii="Times New Roman" w:eastAsia="Times New Roman" w:hAnsi="Times New Roman" w:cs="Times New Roman"/>
          <w:sz w:val="24"/>
          <w:szCs w:val="24"/>
        </w:rPr>
        <w:t>0.0138</w:t>
      </w:r>
      <w:r w:rsidR="006A2E72" w:rsidRPr="0007763B">
        <w:rPr>
          <w:rFonts w:ascii="Times New Roman" w:eastAsia="Times New Roman" w:hAnsi="Times New Roman" w:cs="Times New Roman"/>
          <w:sz w:val="24"/>
          <w:szCs w:val="24"/>
        </w:rPr>
        <w:t xml:space="preserve"> and </w:t>
      </w:r>
      <w:r w:rsidR="00BF78ED" w:rsidRPr="0007763B">
        <w:rPr>
          <w:rFonts w:ascii="Times New Roman" w:eastAsia="Times New Roman" w:hAnsi="Times New Roman" w:cs="Times New Roman"/>
          <w:sz w:val="24"/>
          <w:szCs w:val="24"/>
        </w:rPr>
        <w:t>0.0244</w:t>
      </w:r>
      <w:r w:rsidR="006B7759" w:rsidRPr="0007763B">
        <w:rPr>
          <w:rFonts w:ascii="Times New Roman" w:eastAsia="Times New Roman" w:hAnsi="Times New Roman" w:cs="Times New Roman"/>
          <w:sz w:val="24"/>
          <w:szCs w:val="24"/>
        </w:rPr>
        <w:t>.</w:t>
      </w:r>
    </w:p>
    <w:p w14:paraId="14AF72A4" w14:textId="767431F7" w:rsidR="00F136EF" w:rsidRPr="0007763B" w:rsidRDefault="00E116E0" w:rsidP="00F136E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68CEFCC6" wp14:editId="782F64D3">
                <wp:simplePos x="0" y="0"/>
                <wp:positionH relativeFrom="column">
                  <wp:posOffset>4210050</wp:posOffset>
                </wp:positionH>
                <wp:positionV relativeFrom="paragraph">
                  <wp:posOffset>86995</wp:posOffset>
                </wp:positionV>
                <wp:extent cx="371475" cy="474980"/>
                <wp:effectExtent l="0" t="0" r="0" b="127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18868624" w14:textId="7D5EBBEE" w:rsidR="005159F5" w:rsidRPr="00F6615F" w:rsidRDefault="005159F5"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CEFCC6" id="_x0000_t202" coordsize="21600,21600" o:spt="202" path="m,l,21600r21600,l21600,xe">
                <v:stroke joinstyle="miter"/>
                <v:path gradientshapeok="t" o:connecttype="rect"/>
              </v:shapetype>
              <v:shape id="Zone de texte 2" o:spid="_x0000_s1026" type="#_x0000_t202" style="position:absolute;margin-left:331.5pt;margin-top:6.85pt;width:29.25pt;height:37.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" filled="f" stroked="f">
                <v:textbox>
                  <w:txbxContent>
                    <w:p w14:paraId="18868624" w14:textId="7D5EBBEE" w:rsidR="005159F5" w:rsidRPr="00F6615F" w:rsidRDefault="005159F5" w:rsidP="00F6615F">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0288" behindDoc="0" locked="0" layoutInCell="1" allowOverlap="1" wp14:anchorId="1FB7FB5A" wp14:editId="4D3BE2E5">
                <wp:simplePos x="0" y="0"/>
                <wp:positionH relativeFrom="column">
                  <wp:posOffset>2395855</wp:posOffset>
                </wp:positionH>
                <wp:positionV relativeFrom="paragraph">
                  <wp:posOffset>86995</wp:posOffset>
                </wp:positionV>
                <wp:extent cx="371475" cy="474980"/>
                <wp:effectExtent l="0" t="0" r="0" b="127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7D1DA4" w14:textId="1A34F86F" w:rsidR="005159F5" w:rsidRPr="00F6615F" w:rsidRDefault="005159F5"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B7FB5A" id="_x0000_s1027" type="#_x0000_t202" style="position:absolute;margin-left:188.65pt;margin-top:6.85pt;width:29.25pt;height:37.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" filled="f" stroked="f">
                <v:textbox>
                  <w:txbxContent>
                    <w:p w14:paraId="687D1DA4" w14:textId="1A34F86F" w:rsidR="005159F5" w:rsidRPr="00F6615F" w:rsidRDefault="005159F5" w:rsidP="00F6615F">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4506E7DE" wp14:editId="0D7C48EE">
                <wp:simplePos x="0" y="0"/>
                <wp:positionH relativeFrom="column">
                  <wp:posOffset>605155</wp:posOffset>
                </wp:positionH>
                <wp:positionV relativeFrom="paragraph">
                  <wp:posOffset>87893</wp:posOffset>
                </wp:positionV>
                <wp:extent cx="371475" cy="474980"/>
                <wp:effectExtent l="0" t="0" r="0" b="127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25634C5" w14:textId="76312076" w:rsidR="005159F5" w:rsidRPr="00F6615F" w:rsidRDefault="005159F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6E7DE" id="_x0000_s1028" type="#_x0000_t202" style="position:absolute;margin-left:47.65pt;margin-top:6.9pt;width:29.25pt;height:37.4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" filled="f" stroked="f">
                <v:textbox>
                  <w:txbxContent>
                    <w:p w14:paraId="625634C5" w14:textId="76312076" w:rsidR="005159F5" w:rsidRPr="00F6615F" w:rsidRDefault="005159F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00064F7E" w:rsidRPr="0007763B">
        <w:rPr>
          <w:rFonts w:ascii="Times New Roman" w:eastAsia="Times New Roman" w:hAnsi="Times New Roman" w:cs="Times New Roman"/>
          <w:noProof/>
          <w:sz w:val="24"/>
          <w:szCs w:val="24"/>
        </w:rPr>
        <w:drawing>
          <wp:inline distT="0" distB="0" distL="0" distR="0" wp14:anchorId="4B02CC5D" wp14:editId="74068EDA">
            <wp:extent cx="5942965" cy="3769316"/>
            <wp:effectExtent l="0" t="0" r="635" b="3175"/>
            <wp:docPr id="3" name="Image 3" descr="C:\Users\jwitt\OneDrive\Desktop\Git_Projects\Genetic_TBI_LCBD\Rplot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witt\OneDrive\Desktop\Git_Projects\Genetic_TBI_LCBD\Rplot03.jpeg"/>
                    <pic:cNvPicPr>
                      <a:picLocks noChangeAspect="1" noChangeArrowheads="1"/>
                    </pic:cNvPicPr>
                  </pic:nvPicPr>
                  <pic:blipFill rotWithShape="1">
                    <a:blip r:embed="rId10">
                      <a:extLst>
                        <a:ext uri="{28A0092B-C50C-407E-A947-70E740481C1C}">
                          <a14:useLocalDpi xmlns:a14="http://schemas.microsoft.com/office/drawing/2010/main" val="0"/>
                        </a:ext>
                      </a:extLst>
                    </a:blip>
                    <a:srcRect t="12554" b="9076"/>
                    <a:stretch/>
                  </pic:blipFill>
                  <pic:spPr bwMode="auto">
                    <a:xfrm>
                      <a:off x="0" y="0"/>
                      <a:ext cx="5943600" cy="3769719"/>
                    </a:xfrm>
                    <a:prstGeom prst="rect">
                      <a:avLst/>
                    </a:prstGeom>
                    <a:noFill/>
                    <a:ln>
                      <a:noFill/>
                    </a:ln>
                    <a:extLst>
                      <a:ext uri="{53640926-AAD7-44D8-BBD7-CCE9431645EC}">
                        <a14:shadowObscured xmlns:a14="http://schemas.microsoft.com/office/drawing/2010/main"/>
                      </a:ext>
                    </a:extLst>
                  </pic:spPr>
                </pic:pic>
              </a:graphicData>
            </a:graphic>
          </wp:inline>
        </w:drawing>
      </w:r>
    </w:p>
    <w:p w14:paraId="509FC258" w14:textId="1D7DFAA5" w:rsidR="00064F7E" w:rsidRPr="0007763B" w:rsidRDefault="004170BB" w:rsidP="00F136EF">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Fig. 2</w:t>
      </w:r>
      <w:r w:rsidR="00064F7E" w:rsidRPr="0007763B">
        <w:rPr>
          <w:rFonts w:ascii="Times New Roman" w:eastAsia="Times New Roman" w:hAnsi="Times New Roman" w:cs="Times New Roman"/>
          <w:b/>
          <w:sz w:val="24"/>
          <w:szCs w:val="24"/>
        </w:rPr>
        <w:t xml:space="preserve">. </w:t>
      </w:r>
      <w:r w:rsidR="00064F7E" w:rsidRPr="0007763B">
        <w:rPr>
          <w:rFonts w:ascii="Times New Roman" w:eastAsia="Times New Roman" w:hAnsi="Times New Roman" w:cs="Times New Roman"/>
          <w:sz w:val="24"/>
          <w:szCs w:val="24"/>
        </w:rPr>
        <w:t xml:space="preserve">Influence of dispersal ability on our ability to detect exceptional change. FPR and FNR values at 13 different </w:t>
      </w:r>
      <w:proofErr w:type="spellStart"/>
      <w:r w:rsidR="00064F7E" w:rsidRPr="0007763B">
        <w:rPr>
          <w:rFonts w:ascii="Times New Roman" w:eastAsia="Times New Roman" w:hAnsi="Times New Roman" w:cs="Times New Roman"/>
          <w:sz w:val="24"/>
          <w:szCs w:val="24"/>
        </w:rPr>
        <w:t>p.TBI</w:t>
      </w:r>
      <w:proofErr w:type="spellEnd"/>
      <w:r w:rsidR="00064F7E" w:rsidRPr="0007763B">
        <w:rPr>
          <w:rFonts w:ascii="Times New Roman" w:eastAsia="Times New Roman" w:hAnsi="Times New Roman" w:cs="Times New Roman"/>
          <w:sz w:val="24"/>
          <w:szCs w:val="24"/>
        </w:rPr>
        <w:t xml:space="preserve"> thresholds for </w:t>
      </w:r>
      <w:r w:rsidR="00F6615F" w:rsidRPr="0007763B">
        <w:rPr>
          <w:rFonts w:ascii="Times New Roman" w:eastAsia="Times New Roman" w:hAnsi="Times New Roman" w:cs="Times New Roman"/>
          <w:sz w:val="24"/>
          <w:szCs w:val="24"/>
        </w:rPr>
        <w:t xml:space="preserve">low (A), intermediate (B), and high (C) dispersal scenarios. Control FPR values, from scenarios with identical dispersal parameters, are also featured. </w:t>
      </w:r>
      <w:r w:rsidR="002D63E3" w:rsidRPr="0007763B">
        <w:rPr>
          <w:rFonts w:ascii="Times New Roman" w:eastAsia="Times New Roman" w:hAnsi="Times New Roman" w:cs="Times New Roman"/>
          <w:sz w:val="24"/>
          <w:szCs w:val="24"/>
        </w:rPr>
        <w:t>The dashed horizontal line indicates 0.1 which is the maximum threshold value used, for comparison with FPR values.</w:t>
      </w:r>
    </w:p>
    <w:p w14:paraId="11DEEA97" w14:textId="59068E13" w:rsidR="00064F7E" w:rsidRPr="0007763B" w:rsidRDefault="00064F7E" w:rsidP="004E13A5">
      <w:pPr>
        <w:spacing w:after="240" w:line="480" w:lineRule="auto"/>
        <w:rPr>
          <w:rFonts w:ascii="Times New Roman" w:eastAsia="Times New Roman" w:hAnsi="Times New Roman" w:cs="Times New Roman"/>
          <w:sz w:val="24"/>
          <w:szCs w:val="24"/>
        </w:rPr>
      </w:pPr>
    </w:p>
    <w:p w14:paraId="7C31E3A7" w14:textId="67163576" w:rsidR="008601CB" w:rsidRPr="0007763B" w:rsidRDefault="008601CB"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Number of population affected</w:t>
      </w:r>
    </w:p>
    <w:p w14:paraId="37F3522A" w14:textId="45ECC898" w:rsidR="001079BE" w:rsidRPr="0007763B" w:rsidRDefault="001079BE"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The number of populations affected </w:t>
      </w:r>
      <w:r w:rsidR="007F2596" w:rsidRPr="0007763B">
        <w:rPr>
          <w:rFonts w:ascii="Times New Roman" w:eastAsia="Times New Roman" w:hAnsi="Times New Roman" w:cs="Times New Roman"/>
          <w:sz w:val="24"/>
          <w:szCs w:val="24"/>
        </w:rPr>
        <w:t>by an event</w:t>
      </w:r>
      <w:r w:rsidRPr="0007763B">
        <w:rPr>
          <w:rFonts w:ascii="Times New Roman" w:eastAsia="Times New Roman" w:hAnsi="Times New Roman" w:cs="Times New Roman"/>
          <w:sz w:val="24"/>
          <w:szCs w:val="24"/>
        </w:rPr>
        <w:t xml:space="preserve"> </w:t>
      </w:r>
      <w:r w:rsidR="007F2596" w:rsidRPr="0007763B">
        <w:rPr>
          <w:rFonts w:ascii="Times New Roman" w:eastAsia="Times New Roman" w:hAnsi="Times New Roman" w:cs="Times New Roman"/>
          <w:sz w:val="24"/>
          <w:szCs w:val="24"/>
        </w:rPr>
        <w:t>also</w:t>
      </w:r>
      <w:r w:rsidRPr="0007763B">
        <w:rPr>
          <w:rFonts w:ascii="Times New Roman" w:eastAsia="Times New Roman" w:hAnsi="Times New Roman" w:cs="Times New Roman"/>
          <w:sz w:val="24"/>
          <w:szCs w:val="24"/>
        </w:rPr>
        <w:t xml:space="preserve"> affects our ability</w:t>
      </w:r>
      <w:r w:rsidR="007F2596" w:rsidRPr="0007763B">
        <w:rPr>
          <w:rFonts w:ascii="Times New Roman" w:eastAsia="Times New Roman" w:hAnsi="Times New Roman" w:cs="Times New Roman"/>
          <w:sz w:val="24"/>
          <w:szCs w:val="24"/>
        </w:rPr>
        <w:t xml:space="preserve"> to detect exceptional temporal</w:t>
      </w:r>
      <w:r w:rsidR="00492036" w:rsidRPr="0007763B">
        <w:rPr>
          <w:rFonts w:ascii="Times New Roman" w:eastAsia="Times New Roman" w:hAnsi="Times New Roman" w:cs="Times New Roman"/>
          <w:sz w:val="24"/>
          <w:szCs w:val="24"/>
        </w:rPr>
        <w:t xml:space="preserve"> change</w:t>
      </w:r>
      <w:r w:rsidRPr="0007763B">
        <w:rPr>
          <w:rFonts w:ascii="Times New Roman" w:eastAsia="Times New Roman" w:hAnsi="Times New Roman" w:cs="Times New Roman"/>
          <w:sz w:val="24"/>
          <w:szCs w:val="24"/>
        </w:rPr>
        <w:t xml:space="preserve">. </w:t>
      </w:r>
      <w:r w:rsidR="001E58E9" w:rsidRPr="0007763B">
        <w:rPr>
          <w:rFonts w:ascii="Times New Roman" w:eastAsia="Times New Roman" w:hAnsi="Times New Roman" w:cs="Times New Roman"/>
          <w:sz w:val="24"/>
          <w:szCs w:val="24"/>
        </w:rPr>
        <w:t>When looking at groups of</w:t>
      </w:r>
      <w:r w:rsidRPr="0007763B">
        <w:rPr>
          <w:rFonts w:ascii="Times New Roman" w:eastAsia="Times New Roman" w:hAnsi="Times New Roman" w:cs="Times New Roman"/>
          <w:sz w:val="24"/>
          <w:szCs w:val="24"/>
        </w:rPr>
        <w:t xml:space="preserve"> scenarios with the same </w:t>
      </w:r>
      <w:r w:rsidR="00492036" w:rsidRPr="0007763B">
        <w:rPr>
          <w:rFonts w:ascii="Times New Roman" w:eastAsia="Times New Roman" w:hAnsi="Times New Roman" w:cs="Times New Roman"/>
          <w:sz w:val="24"/>
          <w:szCs w:val="24"/>
        </w:rPr>
        <w:t>number of affected populations (1</w:t>
      </w:r>
      <w:r w:rsidRPr="0007763B">
        <w:rPr>
          <w:rFonts w:ascii="Times New Roman" w:eastAsia="Times New Roman" w:hAnsi="Times New Roman" w:cs="Times New Roman"/>
          <w:sz w:val="24"/>
          <w:szCs w:val="24"/>
        </w:rPr>
        <w:t xml:space="preserve">, </w:t>
      </w:r>
      <w:r w:rsidR="00492036" w:rsidRPr="0007763B">
        <w:rPr>
          <w:rFonts w:ascii="Times New Roman" w:eastAsia="Times New Roman" w:hAnsi="Times New Roman" w:cs="Times New Roman"/>
          <w:sz w:val="24"/>
          <w:szCs w:val="24"/>
        </w:rPr>
        <w:t xml:space="preserve">2, </w:t>
      </w:r>
      <w:r w:rsidR="00B441F7" w:rsidRPr="0007763B">
        <w:rPr>
          <w:rFonts w:ascii="Times New Roman" w:eastAsia="Times New Roman" w:hAnsi="Times New Roman" w:cs="Times New Roman"/>
          <w:sz w:val="24"/>
          <w:szCs w:val="24"/>
        </w:rPr>
        <w:t xml:space="preserve">and </w:t>
      </w:r>
      <w:r w:rsidR="00492036" w:rsidRPr="0007763B">
        <w:rPr>
          <w:rFonts w:ascii="Times New Roman" w:eastAsia="Times New Roman" w:hAnsi="Times New Roman" w:cs="Times New Roman"/>
          <w:sz w:val="24"/>
          <w:szCs w:val="24"/>
        </w:rPr>
        <w:t>3</w:t>
      </w:r>
      <w:r w:rsidR="00B441F7" w:rsidRPr="0007763B">
        <w:rPr>
          <w:rFonts w:ascii="Times New Roman" w:eastAsia="Times New Roman" w:hAnsi="Times New Roman" w:cs="Times New Roman"/>
          <w:sz w:val="24"/>
          <w:szCs w:val="24"/>
        </w:rPr>
        <w:t xml:space="preserve"> populations</w:t>
      </w:r>
      <w:r w:rsidRPr="0007763B">
        <w:rPr>
          <w:rFonts w:ascii="Times New Roman" w:eastAsia="Times New Roman" w:hAnsi="Times New Roman" w:cs="Times New Roman"/>
          <w:sz w:val="24"/>
          <w:szCs w:val="24"/>
        </w:rPr>
        <w:t>),</w:t>
      </w:r>
      <w:r w:rsidR="001E58E9" w:rsidRPr="0007763B">
        <w:rPr>
          <w:rFonts w:ascii="Times New Roman" w:eastAsia="Times New Roman" w:hAnsi="Times New Roman" w:cs="Times New Roman"/>
          <w:sz w:val="24"/>
          <w:szCs w:val="24"/>
        </w:rPr>
        <w:t xml:space="preserve"> we can see that </w:t>
      </w:r>
      <w:r w:rsidRPr="0007763B">
        <w:rPr>
          <w:rFonts w:ascii="Times New Roman" w:eastAsia="Times New Roman" w:hAnsi="Times New Roman" w:cs="Times New Roman"/>
          <w:sz w:val="24"/>
          <w:szCs w:val="24"/>
        </w:rPr>
        <w:t>FNR</w:t>
      </w:r>
      <w:r w:rsidR="00B441F7" w:rsidRPr="0007763B">
        <w:rPr>
          <w:rFonts w:ascii="Times New Roman" w:eastAsia="Times New Roman" w:hAnsi="Times New Roman" w:cs="Times New Roman"/>
          <w:sz w:val="24"/>
          <w:szCs w:val="24"/>
        </w:rPr>
        <w:t xml:space="preserve"> increases</w:t>
      </w:r>
      <w:r w:rsidR="00A03B83" w:rsidRPr="0007763B">
        <w:rPr>
          <w:rFonts w:ascii="Times New Roman" w:eastAsia="Times New Roman" w:hAnsi="Times New Roman" w:cs="Times New Roman"/>
          <w:sz w:val="24"/>
          <w:szCs w:val="24"/>
        </w:rPr>
        <w:t xml:space="preserve"> with additional affected </w:t>
      </w:r>
      <w:r w:rsidR="00A03B83" w:rsidRPr="0007763B">
        <w:rPr>
          <w:rFonts w:ascii="Times New Roman" w:eastAsia="Times New Roman" w:hAnsi="Times New Roman" w:cs="Times New Roman"/>
          <w:sz w:val="24"/>
          <w:szCs w:val="24"/>
        </w:rPr>
        <w:lastRenderedPageBreak/>
        <w:t>populations</w:t>
      </w:r>
      <w:r w:rsidR="00C955CE" w:rsidRPr="0007763B">
        <w:rPr>
          <w:rFonts w:ascii="Times New Roman" w:eastAsia="Times New Roman" w:hAnsi="Times New Roman" w:cs="Times New Roman"/>
          <w:sz w:val="24"/>
          <w:szCs w:val="24"/>
        </w:rPr>
        <w:t>, regardless of which threshold is considered</w:t>
      </w:r>
      <w:r w:rsidR="004170BB">
        <w:rPr>
          <w:rFonts w:ascii="Times New Roman" w:eastAsia="Times New Roman" w:hAnsi="Times New Roman" w:cs="Times New Roman"/>
          <w:sz w:val="24"/>
          <w:szCs w:val="24"/>
        </w:rPr>
        <w:t xml:space="preserve"> (Fig. 3</w:t>
      </w:r>
      <w:r w:rsidR="00994541" w:rsidRPr="0007763B">
        <w:rPr>
          <w:rFonts w:ascii="Times New Roman" w:eastAsia="Times New Roman" w:hAnsi="Times New Roman" w:cs="Times New Roman"/>
          <w:sz w:val="24"/>
          <w:szCs w:val="24"/>
        </w:rPr>
        <w:t>). FPR values from scenarios with 2 affected populations are consistently higher than values from on</w:t>
      </w:r>
      <w:r w:rsidR="00E116E0" w:rsidRPr="0007763B">
        <w:rPr>
          <w:rFonts w:ascii="Times New Roman" w:eastAsia="Times New Roman" w:hAnsi="Times New Roman" w:cs="Times New Roman"/>
          <w:sz w:val="24"/>
          <w:szCs w:val="24"/>
        </w:rPr>
        <w:t>e affected population scenarios.</w:t>
      </w:r>
      <w:r w:rsidR="00994541" w:rsidRPr="0007763B">
        <w:rPr>
          <w:rFonts w:ascii="Times New Roman" w:eastAsia="Times New Roman" w:hAnsi="Times New Roman" w:cs="Times New Roman"/>
          <w:sz w:val="24"/>
          <w:szCs w:val="24"/>
        </w:rPr>
        <w:t xml:space="preserve"> FPR values from scenarios with 3 affected populations </w:t>
      </w:r>
      <w:r w:rsidR="004170BB">
        <w:rPr>
          <w:rFonts w:ascii="Times New Roman" w:eastAsia="Times New Roman" w:hAnsi="Times New Roman" w:cs="Times New Roman"/>
          <w:sz w:val="24"/>
          <w:szCs w:val="24"/>
        </w:rPr>
        <w:t>are on average low</w:t>
      </w:r>
      <w:r w:rsidR="00E116E0" w:rsidRPr="0007763B">
        <w:rPr>
          <w:rFonts w:ascii="Times New Roman" w:eastAsia="Times New Roman" w:hAnsi="Times New Roman" w:cs="Times New Roman"/>
          <w:sz w:val="24"/>
          <w:szCs w:val="24"/>
        </w:rPr>
        <w:t xml:space="preserve">er than values from other scenarios </w:t>
      </w:r>
      <w:r w:rsidR="00AF3090" w:rsidRPr="0007763B">
        <w:rPr>
          <w:rFonts w:ascii="Times New Roman" w:eastAsia="Times New Roman" w:hAnsi="Times New Roman" w:cs="Times New Roman"/>
          <w:sz w:val="24"/>
          <w:szCs w:val="24"/>
        </w:rPr>
        <w:t xml:space="preserve">up to a threshold of </w:t>
      </w:r>
      <w:r w:rsidR="00E116E0" w:rsidRPr="0007763B">
        <w:rPr>
          <w:rFonts w:ascii="Times New Roman" w:eastAsia="Times New Roman" w:hAnsi="Times New Roman" w:cs="Times New Roman"/>
          <w:sz w:val="24"/>
          <w:szCs w:val="24"/>
        </w:rPr>
        <w:t>0.0</w:t>
      </w:r>
      <w:r w:rsidR="00AF3090" w:rsidRPr="0007763B">
        <w:rPr>
          <w:rFonts w:ascii="Times New Roman" w:eastAsia="Times New Roman" w:hAnsi="Times New Roman" w:cs="Times New Roman"/>
          <w:sz w:val="24"/>
          <w:szCs w:val="24"/>
        </w:rPr>
        <w:t>1</w:t>
      </w:r>
      <w:r w:rsidR="00E116E0" w:rsidRPr="0007763B">
        <w:rPr>
          <w:rFonts w:ascii="Times New Roman" w:eastAsia="Times New Roman" w:hAnsi="Times New Roman" w:cs="Times New Roman"/>
          <w:sz w:val="24"/>
          <w:szCs w:val="24"/>
        </w:rPr>
        <w:t>, and a</w:t>
      </w:r>
      <w:r w:rsidR="004170BB">
        <w:rPr>
          <w:rFonts w:ascii="Times New Roman" w:eastAsia="Times New Roman" w:hAnsi="Times New Roman" w:cs="Times New Roman"/>
          <w:sz w:val="24"/>
          <w:szCs w:val="24"/>
        </w:rPr>
        <w:t>re on average high</w:t>
      </w:r>
      <w:r w:rsidR="00AF3090" w:rsidRPr="0007763B">
        <w:rPr>
          <w:rFonts w:ascii="Times New Roman" w:eastAsia="Times New Roman" w:hAnsi="Times New Roman" w:cs="Times New Roman"/>
          <w:sz w:val="24"/>
          <w:szCs w:val="24"/>
        </w:rPr>
        <w:t>er for t</w:t>
      </w:r>
      <w:r w:rsidR="004170BB">
        <w:rPr>
          <w:rFonts w:ascii="Times New Roman" w:eastAsia="Times New Roman" w:hAnsi="Times New Roman" w:cs="Times New Roman"/>
          <w:sz w:val="24"/>
          <w:szCs w:val="24"/>
        </w:rPr>
        <w:t>hresholds above 0.05</w:t>
      </w:r>
      <w:r w:rsidR="00993057" w:rsidRPr="0007763B">
        <w:rPr>
          <w:rFonts w:ascii="Times New Roman" w:eastAsia="Times New Roman" w:hAnsi="Times New Roman" w:cs="Times New Roman"/>
          <w:sz w:val="24"/>
          <w:szCs w:val="24"/>
        </w:rPr>
        <w:t xml:space="preserve">, therefore </w:t>
      </w:r>
      <w:r w:rsidR="000F06F3" w:rsidRPr="0007763B">
        <w:rPr>
          <w:rFonts w:ascii="Times New Roman" w:eastAsia="Times New Roman" w:hAnsi="Times New Roman" w:cs="Times New Roman"/>
          <w:sz w:val="24"/>
          <w:szCs w:val="24"/>
        </w:rPr>
        <w:t>indicating</w:t>
      </w:r>
      <w:r w:rsidR="00993057" w:rsidRPr="0007763B">
        <w:rPr>
          <w:rFonts w:ascii="Times New Roman" w:eastAsia="Times New Roman" w:hAnsi="Times New Roman" w:cs="Times New Roman"/>
          <w:sz w:val="24"/>
          <w:szCs w:val="24"/>
        </w:rPr>
        <w:t xml:space="preserve"> an interaction between the number of affected populations and the threshold used </w:t>
      </w:r>
      <w:r w:rsidR="000F06F3" w:rsidRPr="0007763B">
        <w:rPr>
          <w:rFonts w:ascii="Times New Roman" w:eastAsia="Times New Roman" w:hAnsi="Times New Roman" w:cs="Times New Roman"/>
          <w:sz w:val="24"/>
          <w:szCs w:val="24"/>
        </w:rPr>
        <w:t>in the permutation procedure.</w:t>
      </w:r>
      <w:r w:rsidR="00506E45" w:rsidRPr="0007763B">
        <w:rPr>
          <w:rFonts w:ascii="Times New Roman" w:eastAsia="Times New Roman" w:hAnsi="Times New Roman" w:cs="Times New Roman"/>
          <w:sz w:val="24"/>
          <w:szCs w:val="24"/>
        </w:rPr>
        <w:t xml:space="preserve"> </w:t>
      </w:r>
      <w:r w:rsidR="00097A65" w:rsidRPr="0007763B">
        <w:rPr>
          <w:rFonts w:ascii="Times New Roman" w:eastAsia="Times New Roman" w:hAnsi="Times New Roman" w:cs="Times New Roman"/>
          <w:sz w:val="24"/>
          <w:szCs w:val="24"/>
        </w:rPr>
        <w:t>However, f</w:t>
      </w:r>
      <w:r w:rsidR="00506E45" w:rsidRPr="0007763B">
        <w:rPr>
          <w:rFonts w:ascii="Times New Roman" w:eastAsia="Times New Roman" w:hAnsi="Times New Roman" w:cs="Times New Roman"/>
          <w:sz w:val="24"/>
          <w:szCs w:val="24"/>
        </w:rPr>
        <w:t>or thresholds that would be considered suitable regarding power</w:t>
      </w:r>
      <w:r w:rsidR="00A95B48" w:rsidRPr="0007763B">
        <w:rPr>
          <w:rFonts w:ascii="Times New Roman" w:eastAsia="Times New Roman" w:hAnsi="Times New Roman" w:cs="Times New Roman"/>
          <w:sz w:val="24"/>
          <w:szCs w:val="24"/>
        </w:rPr>
        <w:t xml:space="preserve"> (</w:t>
      </w:r>
      <w:r w:rsidR="00A95B48" w:rsidRPr="0007763B">
        <w:rPr>
          <w:rFonts w:ascii="Times New Roman" w:eastAsia="Times New Roman" w:hAnsi="Times New Roman" w:cs="Times New Roman"/>
          <w:i/>
          <w:sz w:val="24"/>
          <w:szCs w:val="24"/>
        </w:rPr>
        <w:t xml:space="preserve">e.g. </w:t>
      </w:r>
      <w:r w:rsidR="00964666"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&gt; 50%)</w:t>
      </w:r>
      <w:r w:rsidR="00506E45" w:rsidRPr="0007763B">
        <w:rPr>
          <w:rFonts w:ascii="Times New Roman" w:eastAsia="Times New Roman" w:hAnsi="Times New Roman" w:cs="Times New Roman"/>
          <w:sz w:val="24"/>
          <w:szCs w:val="24"/>
        </w:rPr>
        <w:t>, a higher number of populations</w:t>
      </w:r>
      <w:r w:rsidR="004170BB">
        <w:rPr>
          <w:rFonts w:ascii="Times New Roman" w:eastAsia="Times New Roman" w:hAnsi="Times New Roman" w:cs="Times New Roman"/>
          <w:sz w:val="24"/>
          <w:szCs w:val="24"/>
        </w:rPr>
        <w:t xml:space="preserve"> always</w:t>
      </w:r>
      <w:r w:rsidR="00506E45" w:rsidRPr="0007763B">
        <w:rPr>
          <w:rFonts w:ascii="Times New Roman" w:eastAsia="Times New Roman" w:hAnsi="Times New Roman" w:cs="Times New Roman"/>
          <w:sz w:val="24"/>
          <w:szCs w:val="24"/>
        </w:rPr>
        <w:t xml:space="preserve"> leads to a lower FPR.</w:t>
      </w:r>
    </w:p>
    <w:p w14:paraId="1E40B533" w14:textId="40281267" w:rsidR="00BA0803" w:rsidRPr="0007763B" w:rsidRDefault="00093A55" w:rsidP="005E07EE">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2336" behindDoc="0" locked="0" layoutInCell="1" allowOverlap="1" wp14:anchorId="36DD3114" wp14:editId="3AA32A78">
                <wp:simplePos x="0" y="0"/>
                <wp:positionH relativeFrom="column">
                  <wp:posOffset>603250</wp:posOffset>
                </wp:positionH>
                <wp:positionV relativeFrom="paragraph">
                  <wp:posOffset>116840</wp:posOffset>
                </wp:positionV>
                <wp:extent cx="371475" cy="474980"/>
                <wp:effectExtent l="0" t="0" r="0" b="1270"/>
                <wp:wrapNone/>
                <wp:docPr id="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68998617" w14:textId="77777777" w:rsidR="005159F5" w:rsidRPr="00F6615F" w:rsidRDefault="005159F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D3114" id="_x0000_s1029" type="#_x0000_t202" style="position:absolute;margin-left:47.5pt;margin-top:9.2pt;width:29.25pt;height:37.4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" filled="f" stroked="f">
                <v:textbox>
                  <w:txbxContent>
                    <w:p w14:paraId="68998617" w14:textId="77777777" w:rsidR="005159F5" w:rsidRPr="00F6615F" w:rsidRDefault="005159F5" w:rsidP="00093A55">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3876FBC7" wp14:editId="20A11F61">
                <wp:simplePos x="0" y="0"/>
                <wp:positionH relativeFrom="column">
                  <wp:posOffset>4208145</wp:posOffset>
                </wp:positionH>
                <wp:positionV relativeFrom="paragraph">
                  <wp:posOffset>116205</wp:posOffset>
                </wp:positionV>
                <wp:extent cx="371475" cy="474980"/>
                <wp:effectExtent l="0" t="0" r="0" b="127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4FA30C1C" w14:textId="77777777" w:rsidR="005159F5" w:rsidRPr="00F6615F" w:rsidRDefault="005159F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6FBC7" id="_x0000_s1030" type="#_x0000_t202" style="position:absolute;margin-left:331.35pt;margin-top:9.15pt;width:29.25pt;height:37.4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" filled="f" stroked="f">
                <v:textbox>
                  <w:txbxContent>
                    <w:p w14:paraId="4FA30C1C" w14:textId="77777777" w:rsidR="005159F5" w:rsidRPr="00F6615F" w:rsidRDefault="005159F5" w:rsidP="00093A55">
                      <w:pPr>
                        <w:rPr>
                          <w:rFonts w:ascii="Times New Roman" w:hAnsi="Times New Roman" w:cs="Times New Roman"/>
                          <w:sz w:val="40"/>
                          <w:szCs w:val="40"/>
                          <w:lang w:val="fr-CA"/>
                        </w:rPr>
                      </w:pPr>
                      <w:r>
                        <w:rPr>
                          <w:rFonts w:ascii="Times New Roman" w:hAnsi="Times New Roman" w:cs="Times New Roman"/>
                          <w:sz w:val="40"/>
                          <w:szCs w:val="40"/>
                          <w:lang w:val="fr-CA"/>
                        </w:rPr>
                        <w:t>C</w:t>
                      </w:r>
                    </w:p>
                  </w:txbxContent>
                </v:textbox>
              </v:shape>
            </w:pict>
          </mc:Fallback>
        </mc:AlternateContent>
      </w:r>
      <w:r w:rsidRPr="0007763B">
        <w:rPr>
          <w:rFonts w:ascii="Times New Roman" w:eastAsia="Times New Roman" w:hAnsi="Times New Roman" w:cs="Times New Roman"/>
          <w:noProof/>
          <w:sz w:val="24"/>
          <w:szCs w:val="24"/>
        </w:rPr>
        <mc:AlternateContent>
          <mc:Choice Requires="wps">
            <w:drawing>
              <wp:anchor distT="45720" distB="45720" distL="114300" distR="114300" simplePos="0" relativeHeight="251664384" behindDoc="0" locked="0" layoutInCell="1" allowOverlap="1" wp14:anchorId="3E171894" wp14:editId="603D8149">
                <wp:simplePos x="0" y="0"/>
                <wp:positionH relativeFrom="column">
                  <wp:posOffset>2394549</wp:posOffset>
                </wp:positionH>
                <wp:positionV relativeFrom="paragraph">
                  <wp:posOffset>116684</wp:posOffset>
                </wp:positionV>
                <wp:extent cx="371475" cy="474980"/>
                <wp:effectExtent l="0" t="0" r="0" b="1270"/>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474980"/>
                        </a:xfrm>
                        <a:prstGeom prst="rect">
                          <a:avLst/>
                        </a:prstGeom>
                        <a:noFill/>
                        <a:ln w="9525">
                          <a:noFill/>
                          <a:miter lim="800000"/>
                          <a:headEnd/>
                          <a:tailEnd/>
                        </a:ln>
                      </wps:spPr>
                      <wps:txbx>
                        <w:txbxContent>
                          <w:p w14:paraId="5290D0A4" w14:textId="77777777" w:rsidR="005159F5" w:rsidRPr="00F6615F" w:rsidRDefault="005159F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1894" id="_x0000_s1031" type="#_x0000_t202" style="position:absolute;margin-left:188.55pt;margin-top:9.2pt;width:29.25pt;height:37.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" filled="f" stroked="f">
                <v:textbox>
                  <w:txbxContent>
                    <w:p w14:paraId="5290D0A4" w14:textId="77777777" w:rsidR="005159F5" w:rsidRPr="00F6615F" w:rsidRDefault="005159F5" w:rsidP="00093A55">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w:pict>
          </mc:Fallback>
        </mc:AlternateContent>
      </w:r>
      <w:r w:rsidR="00BA0803" w:rsidRPr="0007763B">
        <w:rPr>
          <w:rFonts w:ascii="Times New Roman" w:eastAsia="Times New Roman" w:hAnsi="Times New Roman" w:cs="Times New Roman"/>
          <w:noProof/>
          <w:sz w:val="24"/>
          <w:szCs w:val="24"/>
        </w:rPr>
        <w:drawing>
          <wp:inline distT="0" distB="0" distL="0" distR="0" wp14:anchorId="57F1DA09" wp14:editId="3295BE70">
            <wp:extent cx="5942387" cy="3778370"/>
            <wp:effectExtent l="0" t="0" r="1270" b="0"/>
            <wp:docPr id="7" name="Image 7" descr="C:\Users\jwitt\OneDrive\Desktop\Git_Projects\Genetic_TBI_LCBD\Rplot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witt\OneDrive\Desktop\Git_Projects\Genetic_TBI_LCBD\Rplot04.jpeg"/>
                    <pic:cNvPicPr>
                      <a:picLocks noChangeAspect="1" noChangeArrowheads="1"/>
                    </pic:cNvPicPr>
                  </pic:nvPicPr>
                  <pic:blipFill rotWithShape="1">
                    <a:blip r:embed="rId11">
                      <a:extLst>
                        <a:ext uri="{28A0092B-C50C-407E-A947-70E740481C1C}">
                          <a14:useLocalDpi xmlns:a14="http://schemas.microsoft.com/office/drawing/2010/main" val="0"/>
                        </a:ext>
                      </a:extLst>
                    </a:blip>
                    <a:srcRect t="12014" b="9436"/>
                    <a:stretch/>
                  </pic:blipFill>
                  <pic:spPr bwMode="auto">
                    <a:xfrm>
                      <a:off x="0" y="0"/>
                      <a:ext cx="5943600" cy="3779141"/>
                    </a:xfrm>
                    <a:prstGeom prst="rect">
                      <a:avLst/>
                    </a:prstGeom>
                    <a:noFill/>
                    <a:ln>
                      <a:noFill/>
                    </a:ln>
                    <a:extLst>
                      <a:ext uri="{53640926-AAD7-44D8-BBD7-CCE9431645EC}">
                        <a14:shadowObscured xmlns:a14="http://schemas.microsoft.com/office/drawing/2010/main"/>
                      </a:ext>
                    </a:extLst>
                  </pic:spPr>
                </pic:pic>
              </a:graphicData>
            </a:graphic>
          </wp:inline>
        </w:drawing>
      </w:r>
    </w:p>
    <w:p w14:paraId="7A130E7B" w14:textId="2DE53F3B" w:rsidR="00BA0803" w:rsidRPr="0007763B" w:rsidRDefault="00BA0803" w:rsidP="00BA0803">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4170BB">
        <w:rPr>
          <w:rFonts w:ascii="Times New Roman" w:eastAsia="Times New Roman" w:hAnsi="Times New Roman" w:cs="Times New Roman"/>
          <w:b/>
          <w:sz w:val="24"/>
          <w:szCs w:val="24"/>
        </w:rPr>
        <w:t>3</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Influence of</w:t>
      </w:r>
      <w:r w:rsidR="00C7501F" w:rsidRPr="0007763B">
        <w:rPr>
          <w:rFonts w:ascii="Times New Roman" w:eastAsia="Times New Roman" w:hAnsi="Times New Roman" w:cs="Times New Roman"/>
          <w:sz w:val="24"/>
          <w:szCs w:val="24"/>
        </w:rPr>
        <w:t xml:space="preserve"> the</w:t>
      </w:r>
      <w:r w:rsidRPr="0007763B">
        <w:rPr>
          <w:rFonts w:ascii="Times New Roman" w:eastAsia="Times New Roman" w:hAnsi="Times New Roman" w:cs="Times New Roman"/>
          <w:sz w:val="24"/>
          <w:szCs w:val="24"/>
        </w:rPr>
        <w:t xml:space="preserve"> </w:t>
      </w:r>
      <w:r w:rsidR="002B4583" w:rsidRPr="0007763B">
        <w:rPr>
          <w:rFonts w:ascii="Times New Roman" w:eastAsia="Times New Roman" w:hAnsi="Times New Roman" w:cs="Times New Roman"/>
          <w:sz w:val="24"/>
          <w:szCs w:val="24"/>
        </w:rPr>
        <w:t>number of affected populations</w:t>
      </w:r>
      <w:r w:rsidRPr="0007763B">
        <w:rPr>
          <w:rFonts w:ascii="Times New Roman" w:eastAsia="Times New Roman" w:hAnsi="Times New Roman" w:cs="Times New Roman"/>
          <w:sz w:val="24"/>
          <w:szCs w:val="24"/>
        </w:rPr>
        <w:t xml:space="preserve"> on our ability to detect exceptional change. FPR and FNR values at 13 different </w:t>
      </w:r>
      <w:proofErr w:type="spellStart"/>
      <w:r w:rsidRPr="0007763B">
        <w:rPr>
          <w:rFonts w:ascii="Times New Roman" w:eastAsia="Times New Roman" w:hAnsi="Times New Roman" w:cs="Times New Roman"/>
          <w:sz w:val="24"/>
          <w:szCs w:val="24"/>
        </w:rPr>
        <w:t>p.TBI</w:t>
      </w:r>
      <w:proofErr w:type="spellEnd"/>
      <w:r w:rsidRPr="0007763B">
        <w:rPr>
          <w:rFonts w:ascii="Times New Roman" w:eastAsia="Times New Roman" w:hAnsi="Times New Roman" w:cs="Times New Roman"/>
          <w:sz w:val="24"/>
          <w:szCs w:val="24"/>
        </w:rPr>
        <w:t xml:space="preserve"> thresholds for </w:t>
      </w:r>
      <w:r w:rsidR="00C5479F" w:rsidRPr="0007763B">
        <w:rPr>
          <w:rFonts w:ascii="Times New Roman" w:eastAsia="Times New Roman" w:hAnsi="Times New Roman" w:cs="Times New Roman"/>
          <w:sz w:val="24"/>
          <w:szCs w:val="24"/>
        </w:rPr>
        <w:t>1</w:t>
      </w:r>
      <w:r w:rsidRPr="0007763B">
        <w:rPr>
          <w:rFonts w:ascii="Times New Roman" w:eastAsia="Times New Roman" w:hAnsi="Times New Roman" w:cs="Times New Roman"/>
          <w:sz w:val="24"/>
          <w:szCs w:val="24"/>
        </w:rPr>
        <w:t xml:space="preserve"> (A), </w:t>
      </w:r>
      <w:r w:rsidR="00C5479F" w:rsidRPr="0007763B">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(B), and </w:t>
      </w:r>
      <w:r w:rsidR="00C5479F" w:rsidRPr="0007763B">
        <w:rPr>
          <w:rFonts w:ascii="Times New Roman" w:eastAsia="Times New Roman" w:hAnsi="Times New Roman" w:cs="Times New Roman"/>
          <w:sz w:val="24"/>
          <w:szCs w:val="24"/>
        </w:rPr>
        <w:t>3</w:t>
      </w:r>
      <w:r w:rsidRPr="0007763B">
        <w:rPr>
          <w:rFonts w:ascii="Times New Roman" w:eastAsia="Times New Roman" w:hAnsi="Times New Roman" w:cs="Times New Roman"/>
          <w:sz w:val="24"/>
          <w:szCs w:val="24"/>
        </w:rPr>
        <w:t xml:space="preserve"> (C) </w:t>
      </w:r>
      <w:r w:rsidR="0023083C" w:rsidRPr="0007763B">
        <w:rPr>
          <w:rFonts w:ascii="Times New Roman" w:eastAsia="Times New Roman" w:hAnsi="Times New Roman" w:cs="Times New Roman"/>
          <w:sz w:val="24"/>
          <w:szCs w:val="24"/>
        </w:rPr>
        <w:t>affected populations</w:t>
      </w:r>
      <w:r w:rsidRPr="0007763B">
        <w:rPr>
          <w:rFonts w:ascii="Times New Roman" w:eastAsia="Times New Roman" w:hAnsi="Times New Roman" w:cs="Times New Roman"/>
          <w:sz w:val="24"/>
          <w:szCs w:val="24"/>
        </w:rPr>
        <w:t xml:space="preserve"> scenarios. Control FPR values, from scenarios with identical dispersal parameters, are also featured. The dashed horizontal line indicates 0.1 which is the maximum threshold value used, for comparison with FPR values.</w:t>
      </w:r>
    </w:p>
    <w:p w14:paraId="0833D3F2" w14:textId="2678A84C" w:rsidR="008601CB" w:rsidRPr="0007763B" w:rsidRDefault="008601CB" w:rsidP="004E13A5">
      <w:pPr>
        <w:spacing w:after="240" w:line="480" w:lineRule="auto"/>
        <w:rPr>
          <w:rFonts w:ascii="Times New Roman" w:eastAsia="Times New Roman" w:hAnsi="Times New Roman" w:cs="Times New Roman"/>
          <w:sz w:val="24"/>
          <w:szCs w:val="24"/>
        </w:rPr>
      </w:pPr>
    </w:p>
    <w:p w14:paraId="66F550FC" w14:textId="2742E432" w:rsidR="008601CB" w:rsidRPr="0007763B" w:rsidRDefault="008601CB" w:rsidP="008601CB">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pre-event-sampling and event</w:t>
      </w:r>
    </w:p>
    <w:p w14:paraId="0BDA34FE" w14:textId="3D9D494F" w:rsidR="00A30430" w:rsidRPr="0007763B" w:rsidRDefault="00A30430" w:rsidP="00EA3D8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We can see in </w:t>
      </w:r>
      <w:r w:rsidR="001854BA" w:rsidRPr="0007763B">
        <w:rPr>
          <w:rFonts w:ascii="Times New Roman" w:eastAsia="Times New Roman" w:hAnsi="Times New Roman" w:cs="Times New Roman"/>
          <w:sz w:val="24"/>
          <w:szCs w:val="24"/>
        </w:rPr>
        <w:t xml:space="preserve">Fig. </w:t>
      </w:r>
      <w:r w:rsidR="004170BB">
        <w:rPr>
          <w:rFonts w:ascii="Times New Roman" w:eastAsia="Times New Roman" w:hAnsi="Times New Roman" w:cs="Times New Roman"/>
          <w:sz w:val="24"/>
          <w:szCs w:val="24"/>
        </w:rPr>
        <w:t>4</w:t>
      </w:r>
      <w:r w:rsidR="001854BA" w:rsidRPr="0007763B">
        <w:rPr>
          <w:rFonts w:ascii="Times New Roman" w:eastAsia="Times New Roman" w:hAnsi="Times New Roman" w:cs="Times New Roman"/>
          <w:sz w:val="24"/>
          <w:szCs w:val="24"/>
        </w:rPr>
        <w:t xml:space="preserve"> </w:t>
      </w:r>
      <w:r w:rsidR="000745F8" w:rsidRPr="0007763B">
        <w:rPr>
          <w:rFonts w:ascii="Times New Roman" w:eastAsia="Times New Roman" w:hAnsi="Times New Roman" w:cs="Times New Roman"/>
          <w:sz w:val="24"/>
          <w:szCs w:val="24"/>
        </w:rPr>
        <w:t xml:space="preserve">A &amp; B, </w:t>
      </w:r>
      <w:r w:rsidR="001854BA" w:rsidRPr="0007763B">
        <w:rPr>
          <w:rFonts w:ascii="Times New Roman" w:eastAsia="Times New Roman" w:hAnsi="Times New Roman" w:cs="Times New Roman"/>
          <w:sz w:val="24"/>
          <w:szCs w:val="24"/>
        </w:rPr>
        <w:t xml:space="preserve">that </w:t>
      </w:r>
      <w:r w:rsidRPr="0007763B">
        <w:rPr>
          <w:rFonts w:ascii="Times New Roman" w:eastAsia="Times New Roman" w:hAnsi="Times New Roman" w:cs="Times New Roman"/>
          <w:sz w:val="24"/>
          <w:szCs w:val="24"/>
        </w:rPr>
        <w:t xml:space="preserve">the longest the pre-event sampling is from the event, the less power and the </w:t>
      </w:r>
      <w:proofErr w:type="gramStart"/>
      <w:r w:rsidRPr="0007763B">
        <w:rPr>
          <w:rFonts w:ascii="Times New Roman" w:eastAsia="Times New Roman" w:hAnsi="Times New Roman" w:cs="Times New Roman"/>
          <w:sz w:val="24"/>
          <w:szCs w:val="24"/>
        </w:rPr>
        <w:t>m</w:t>
      </w:r>
      <w:r w:rsidR="00C61BAE" w:rsidRPr="0007763B">
        <w:rPr>
          <w:rFonts w:ascii="Times New Roman" w:eastAsia="Times New Roman" w:hAnsi="Times New Roman" w:cs="Times New Roman"/>
          <w:sz w:val="24"/>
          <w:szCs w:val="24"/>
        </w:rPr>
        <w:t>ore false</w:t>
      </w:r>
      <w:proofErr w:type="gramEnd"/>
      <w:r w:rsidR="00C61BAE" w:rsidRPr="0007763B">
        <w:rPr>
          <w:rFonts w:ascii="Times New Roman" w:eastAsia="Times New Roman" w:hAnsi="Times New Roman" w:cs="Times New Roman"/>
          <w:sz w:val="24"/>
          <w:szCs w:val="24"/>
        </w:rPr>
        <w:t xml:space="preserve"> positives we get. </w:t>
      </w:r>
      <w:r w:rsidR="00E715FE" w:rsidRPr="0007763B">
        <w:rPr>
          <w:rFonts w:ascii="Times New Roman" w:eastAsia="Times New Roman" w:hAnsi="Times New Roman" w:cs="Times New Roman"/>
          <w:sz w:val="24"/>
          <w:szCs w:val="24"/>
        </w:rPr>
        <w:t xml:space="preserve">Sampling done </w:t>
      </w:r>
      <w:r w:rsidR="00C61BAE" w:rsidRPr="0007763B">
        <w:rPr>
          <w:rFonts w:ascii="Times New Roman" w:eastAsia="Times New Roman" w:hAnsi="Times New Roman" w:cs="Times New Roman"/>
          <w:sz w:val="24"/>
          <w:szCs w:val="24"/>
        </w:rPr>
        <w:t>5</w:t>
      </w:r>
      <w:r w:rsidRPr="0007763B">
        <w:rPr>
          <w:rFonts w:ascii="Times New Roman" w:eastAsia="Times New Roman" w:hAnsi="Times New Roman" w:cs="Times New Roman"/>
          <w:sz w:val="24"/>
          <w:szCs w:val="24"/>
        </w:rPr>
        <w:t xml:space="preserve"> years</w:t>
      </w:r>
      <w:r w:rsidR="00E715FE" w:rsidRPr="0007763B">
        <w:rPr>
          <w:rFonts w:ascii="Times New Roman" w:eastAsia="Times New Roman" w:hAnsi="Times New Roman" w:cs="Times New Roman"/>
          <w:sz w:val="24"/>
          <w:szCs w:val="24"/>
        </w:rPr>
        <w:t xml:space="preserve"> before the event</w:t>
      </w:r>
      <w:r w:rsidRPr="0007763B">
        <w:rPr>
          <w:rFonts w:ascii="Times New Roman" w:eastAsia="Times New Roman" w:hAnsi="Times New Roman" w:cs="Times New Roman"/>
          <w:sz w:val="24"/>
          <w:szCs w:val="24"/>
        </w:rPr>
        <w:t xml:space="preserve"> </w:t>
      </w:r>
      <w:r w:rsidR="00E715FE" w:rsidRPr="0007763B">
        <w:rPr>
          <w:rFonts w:ascii="Times New Roman" w:eastAsia="Times New Roman" w:hAnsi="Times New Roman" w:cs="Times New Roman"/>
          <w:sz w:val="24"/>
          <w:szCs w:val="24"/>
        </w:rPr>
        <w:t>led to about twice as much false positives</w:t>
      </w:r>
      <w:r w:rsidR="006D5CD5" w:rsidRPr="0007763B">
        <w:rPr>
          <w:rFonts w:ascii="Times New Roman" w:eastAsia="Times New Roman" w:hAnsi="Times New Roman" w:cs="Times New Roman"/>
          <w:sz w:val="24"/>
          <w:szCs w:val="24"/>
        </w:rPr>
        <w:t xml:space="preserve"> as sampling done the year before the event</w:t>
      </w:r>
      <w:r w:rsidR="00E715FE" w:rsidRPr="0007763B">
        <w:rPr>
          <w:rFonts w:ascii="Times New Roman" w:eastAsia="Times New Roman" w:hAnsi="Times New Roman" w:cs="Times New Roman"/>
          <w:sz w:val="24"/>
          <w:szCs w:val="24"/>
        </w:rPr>
        <w:t>.</w:t>
      </w:r>
      <w:r w:rsidR="000D1B30" w:rsidRPr="0007763B">
        <w:rPr>
          <w:rFonts w:ascii="Times New Roman" w:eastAsia="Times New Roman" w:hAnsi="Times New Roman" w:cs="Times New Roman"/>
          <w:sz w:val="24"/>
          <w:szCs w:val="24"/>
        </w:rPr>
        <w:t xml:space="preserve"> The effect of time on FPR or FNR is similar regardless of the scenarios (Fig. </w:t>
      </w:r>
      <w:r w:rsidR="004170BB">
        <w:rPr>
          <w:rFonts w:ascii="Times New Roman" w:eastAsia="Times New Roman" w:hAnsi="Times New Roman" w:cs="Times New Roman"/>
          <w:sz w:val="24"/>
          <w:szCs w:val="24"/>
        </w:rPr>
        <w:t>4</w:t>
      </w:r>
      <w:r w:rsidR="000D1B30" w:rsidRPr="0007763B">
        <w:rPr>
          <w:rFonts w:ascii="Times New Roman" w:eastAsia="Times New Roman" w:hAnsi="Times New Roman" w:cs="Times New Roman"/>
          <w:sz w:val="24"/>
          <w:szCs w:val="24"/>
        </w:rPr>
        <w:t xml:space="preserve"> A &amp; B)</w:t>
      </w:r>
      <w:r w:rsidR="00E75D16" w:rsidRPr="0007763B">
        <w:rPr>
          <w:rFonts w:ascii="Times New Roman" w:eastAsia="Times New Roman" w:hAnsi="Times New Roman" w:cs="Times New Roman"/>
          <w:sz w:val="24"/>
          <w:szCs w:val="24"/>
        </w:rPr>
        <w:t>, however FNR variation increased with time for the “easiest”</w:t>
      </w:r>
      <w:r w:rsidR="00EA3D89" w:rsidRPr="0007763B">
        <w:rPr>
          <w:rFonts w:ascii="Times New Roman" w:eastAsia="Times New Roman" w:hAnsi="Times New Roman" w:cs="Times New Roman"/>
          <w:sz w:val="24"/>
          <w:szCs w:val="24"/>
        </w:rPr>
        <w:t xml:space="preserve"> </w:t>
      </w:r>
      <w:r w:rsidR="00E75D16" w:rsidRPr="0007763B">
        <w:rPr>
          <w:rFonts w:ascii="Times New Roman" w:eastAsia="Times New Roman" w:hAnsi="Times New Roman" w:cs="Times New Roman"/>
          <w:sz w:val="24"/>
          <w:szCs w:val="24"/>
        </w:rPr>
        <w:t>scenario</w:t>
      </w:r>
      <w:r w:rsidR="004170BB">
        <w:rPr>
          <w:rFonts w:ascii="Times New Roman" w:eastAsia="Times New Roman" w:hAnsi="Times New Roman" w:cs="Times New Roman"/>
          <w:sz w:val="24"/>
          <w:szCs w:val="24"/>
        </w:rPr>
        <w:t xml:space="preserve"> (immigration event, 1 population,</w:t>
      </w:r>
      <w:r w:rsidR="00F52026" w:rsidRPr="0007763B">
        <w:rPr>
          <w:rFonts w:ascii="Times New Roman" w:eastAsia="Times New Roman" w:hAnsi="Times New Roman" w:cs="Times New Roman"/>
          <w:sz w:val="24"/>
          <w:szCs w:val="24"/>
        </w:rPr>
        <w:t xml:space="preserve"> low dispersal)</w:t>
      </w:r>
      <w:r w:rsidR="007A49EF" w:rsidRPr="0007763B">
        <w:rPr>
          <w:rFonts w:ascii="Times New Roman" w:eastAsia="Times New Roman" w:hAnsi="Times New Roman" w:cs="Times New Roman"/>
          <w:sz w:val="24"/>
          <w:szCs w:val="24"/>
        </w:rPr>
        <w:t xml:space="preserve"> whereas FPR variation did not</w:t>
      </w:r>
      <w:r w:rsidR="00F52026" w:rsidRPr="0007763B">
        <w:rPr>
          <w:rFonts w:ascii="Times New Roman" w:eastAsia="Times New Roman" w:hAnsi="Times New Roman" w:cs="Times New Roman"/>
          <w:sz w:val="24"/>
          <w:szCs w:val="24"/>
        </w:rPr>
        <w:t xml:space="preserve"> </w:t>
      </w:r>
      <w:r w:rsidR="004170BB">
        <w:rPr>
          <w:rFonts w:ascii="Times New Roman" w:eastAsia="Times New Roman" w:hAnsi="Times New Roman" w:cs="Times New Roman"/>
          <w:sz w:val="24"/>
          <w:szCs w:val="24"/>
        </w:rPr>
        <w:t xml:space="preserve">increase </w:t>
      </w:r>
      <w:r w:rsidR="00F52026" w:rsidRPr="0007763B">
        <w:rPr>
          <w:rFonts w:ascii="Times New Roman" w:eastAsia="Times New Roman" w:hAnsi="Times New Roman" w:cs="Times New Roman"/>
          <w:sz w:val="24"/>
          <w:szCs w:val="24"/>
        </w:rPr>
        <w:t xml:space="preserve">for </w:t>
      </w:r>
      <w:r w:rsidR="004F670E">
        <w:rPr>
          <w:rFonts w:ascii="Times New Roman" w:eastAsia="Times New Roman" w:hAnsi="Times New Roman" w:cs="Times New Roman"/>
          <w:sz w:val="24"/>
          <w:szCs w:val="24"/>
        </w:rPr>
        <w:t xml:space="preserve">“easiest” or </w:t>
      </w:r>
      <w:r w:rsidR="00F52026" w:rsidRPr="0007763B">
        <w:rPr>
          <w:rFonts w:ascii="Times New Roman" w:eastAsia="Times New Roman" w:hAnsi="Times New Roman" w:cs="Times New Roman"/>
          <w:sz w:val="24"/>
          <w:szCs w:val="24"/>
        </w:rPr>
        <w:t>the “hardes</w:t>
      </w:r>
      <w:r w:rsidR="004170BB">
        <w:rPr>
          <w:rFonts w:ascii="Times New Roman" w:eastAsia="Times New Roman" w:hAnsi="Times New Roman" w:cs="Times New Roman"/>
          <w:sz w:val="24"/>
          <w:szCs w:val="24"/>
        </w:rPr>
        <w:t>t” (immigration event, 3 populations, high dispersal)</w:t>
      </w:r>
      <w:r w:rsidR="00F52026" w:rsidRPr="0007763B">
        <w:rPr>
          <w:rFonts w:ascii="Times New Roman" w:eastAsia="Times New Roman" w:hAnsi="Times New Roman" w:cs="Times New Roman"/>
          <w:sz w:val="24"/>
          <w:szCs w:val="24"/>
        </w:rPr>
        <w:t xml:space="preserve"> </w:t>
      </w:r>
      <w:r w:rsidR="004F670E">
        <w:rPr>
          <w:rFonts w:ascii="Times New Roman" w:eastAsia="Times New Roman" w:hAnsi="Times New Roman" w:cs="Times New Roman"/>
          <w:sz w:val="24"/>
          <w:szCs w:val="24"/>
        </w:rPr>
        <w:t xml:space="preserve">scenarios. The difference in performance between </w:t>
      </w:r>
      <w:r w:rsidR="009048D9" w:rsidRPr="0007763B">
        <w:rPr>
          <w:rFonts w:ascii="Times New Roman" w:eastAsia="Times New Roman" w:hAnsi="Times New Roman" w:cs="Times New Roman"/>
          <w:sz w:val="24"/>
          <w:szCs w:val="24"/>
        </w:rPr>
        <w:t>scenario sharply change</w:t>
      </w:r>
      <w:r w:rsidR="004F670E">
        <w:rPr>
          <w:rFonts w:ascii="Times New Roman" w:eastAsia="Times New Roman" w:hAnsi="Times New Roman" w:cs="Times New Roman"/>
          <w:sz w:val="24"/>
          <w:szCs w:val="24"/>
        </w:rPr>
        <w:t>d between 1 and 2 years, and then it</w:t>
      </w:r>
      <w:r w:rsidR="009048D9" w:rsidRPr="0007763B">
        <w:rPr>
          <w:rFonts w:ascii="Times New Roman" w:eastAsia="Times New Roman" w:hAnsi="Times New Roman" w:cs="Times New Roman"/>
          <w:sz w:val="24"/>
          <w:szCs w:val="24"/>
        </w:rPr>
        <w:t xml:space="preserve"> stay</w:t>
      </w:r>
      <w:r w:rsidR="004F670E">
        <w:rPr>
          <w:rFonts w:ascii="Times New Roman" w:eastAsia="Times New Roman" w:hAnsi="Times New Roman" w:cs="Times New Roman"/>
          <w:sz w:val="24"/>
          <w:szCs w:val="24"/>
        </w:rPr>
        <w:t>ed</w:t>
      </w:r>
      <w:r w:rsidR="009048D9" w:rsidRPr="0007763B">
        <w:rPr>
          <w:rFonts w:ascii="Times New Roman" w:eastAsia="Times New Roman" w:hAnsi="Times New Roman" w:cs="Times New Roman"/>
          <w:sz w:val="24"/>
          <w:szCs w:val="24"/>
        </w:rPr>
        <w:t xml:space="preserve"> about the same for longer periods between samplings.</w:t>
      </w:r>
    </w:p>
    <w:p w14:paraId="6D187783" w14:textId="5EADBDB2" w:rsidR="00056F49" w:rsidRPr="0007763B" w:rsidRDefault="00056F49" w:rsidP="00EA3D89">
      <w:pPr>
        <w:spacing w:after="240" w:line="480" w:lineRule="auto"/>
        <w:rPr>
          <w:rFonts w:ascii="Times New Roman" w:eastAsia="Times New Roman" w:hAnsi="Times New Roman" w:cs="Times New Roman"/>
          <w:sz w:val="24"/>
          <w:szCs w:val="24"/>
        </w:rPr>
      </w:pPr>
    </w:p>
    <w:p w14:paraId="76A81EA2" w14:textId="77777777" w:rsidR="00056F49" w:rsidRPr="0007763B" w:rsidRDefault="00056F49" w:rsidP="00056F49">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Lag time between event and post-event sampling</w:t>
      </w:r>
    </w:p>
    <w:p w14:paraId="2AAC1F6B" w14:textId="5E8BEE90" w:rsidR="00056F49" w:rsidRPr="0007763B" w:rsidRDefault="00056F49" w:rsidP="00056F49">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As hypothesized from the nature of genetic processes in connected populations, the </w:t>
      </w:r>
      <w:r w:rsidR="00FC5954">
        <w:rPr>
          <w:rFonts w:ascii="Times New Roman" w:eastAsia="Times New Roman" w:hAnsi="Times New Roman" w:cs="Times New Roman"/>
          <w:sz w:val="24"/>
          <w:szCs w:val="24"/>
        </w:rPr>
        <w:t xml:space="preserve">genetic </w:t>
      </w:r>
      <w:r w:rsidRPr="0007763B">
        <w:rPr>
          <w:rFonts w:ascii="Times New Roman" w:eastAsia="Times New Roman" w:hAnsi="Times New Roman" w:cs="Times New Roman"/>
          <w:sz w:val="24"/>
          <w:szCs w:val="24"/>
        </w:rPr>
        <w:t xml:space="preserve">signal of the demographic event inflicted upon populations disappears gradually over time. When considering the scenario most likely to preserve the signal according to earlier results on FNR and FPR, the TBI approach was still able to avoid false adequately two years after the event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but average FPR sharply increased at the three years’ mark, then increased linearly again in the following years. For the harder scenario FPR increased much faster with the years, following a slightly saturated curve, and reaching 5% of false positives after only two years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C). Average FNR, and the width of its confidence intervals, increased linearly for </w:t>
      </w:r>
      <w:r w:rsidR="004F670E">
        <w:rPr>
          <w:rFonts w:ascii="Times New Roman" w:eastAsia="Times New Roman" w:hAnsi="Times New Roman" w:cs="Times New Roman"/>
          <w:sz w:val="24"/>
          <w:szCs w:val="24"/>
        </w:rPr>
        <w:t xml:space="preserve">the easier </w:t>
      </w:r>
      <w:r w:rsidR="004F670E">
        <w:rPr>
          <w:rFonts w:ascii="Times New Roman" w:eastAsia="Times New Roman" w:hAnsi="Times New Roman" w:cs="Times New Roman"/>
          <w:sz w:val="24"/>
          <w:szCs w:val="24"/>
        </w:rPr>
        <w:lastRenderedPageBreak/>
        <w:t>scenario, but (Fig. 4</w:t>
      </w:r>
      <w:r w:rsidRPr="0007763B">
        <w:rPr>
          <w:rFonts w:ascii="Times New Roman" w:eastAsia="Times New Roman" w:hAnsi="Times New Roman" w:cs="Times New Roman"/>
          <w:sz w:val="24"/>
          <w:szCs w:val="24"/>
        </w:rPr>
        <w:t xml:space="preserve"> D). Beyond the fact that its starting FNR at 0.05 was much higher for the harder scenario (Fig. </w:t>
      </w:r>
      <w:r w:rsidR="004F670E">
        <w:rPr>
          <w:rFonts w:ascii="Times New Roman" w:eastAsia="Times New Roman" w:hAnsi="Times New Roman" w:cs="Times New Roman"/>
          <w:sz w:val="24"/>
          <w:szCs w:val="24"/>
        </w:rPr>
        <w:t>2</w:t>
      </w:r>
      <w:r w:rsidRPr="0007763B">
        <w:rPr>
          <w:rFonts w:ascii="Times New Roman" w:eastAsia="Times New Roman" w:hAnsi="Times New Roman" w:cs="Times New Roman"/>
          <w:sz w:val="24"/>
          <w:szCs w:val="24"/>
        </w:rPr>
        <w:t xml:space="preserve">; Fig. </w:t>
      </w:r>
      <w:r w:rsidR="004F670E">
        <w:rPr>
          <w:rFonts w:ascii="Times New Roman" w:eastAsia="Times New Roman" w:hAnsi="Times New Roman" w:cs="Times New Roman"/>
          <w:sz w:val="24"/>
          <w:szCs w:val="24"/>
        </w:rPr>
        <w:t>4</w:t>
      </w:r>
      <w:r w:rsidRPr="0007763B">
        <w:rPr>
          <w:rFonts w:ascii="Times New Roman" w:eastAsia="Times New Roman" w:hAnsi="Times New Roman" w:cs="Times New Roman"/>
          <w:sz w:val="24"/>
          <w:szCs w:val="24"/>
        </w:rPr>
        <w:t xml:space="preserve"> D), it also increased much faster with time, reaching a plateau at unaccepta</w:t>
      </w:r>
      <w:r w:rsidR="007D7E27">
        <w:rPr>
          <w:rFonts w:ascii="Times New Roman" w:eastAsia="Times New Roman" w:hAnsi="Times New Roman" w:cs="Times New Roman"/>
          <w:sz w:val="24"/>
          <w:szCs w:val="24"/>
        </w:rPr>
        <w:t>ble power values</w:t>
      </w:r>
      <w:r w:rsidRPr="0007763B">
        <w:rPr>
          <w:rFonts w:ascii="Times New Roman" w:eastAsia="Times New Roman" w:hAnsi="Times New Roman" w:cs="Times New Roman"/>
          <w:sz w:val="24"/>
          <w:szCs w:val="24"/>
        </w:rPr>
        <w:t>. With the harder scenario, almost 25% of power is lost as the result of only two generations.</w:t>
      </w:r>
    </w:p>
    <w:p w14:paraId="4A533F16" w14:textId="7B2C9B2E" w:rsidR="00056F49" w:rsidRPr="0007763B" w:rsidRDefault="00BE0825" w:rsidP="00EA3D89">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g">
            <w:drawing>
              <wp:anchor distT="0" distB="0" distL="114300" distR="114300" simplePos="0" relativeHeight="251669504" behindDoc="0" locked="0" layoutInCell="1" allowOverlap="1" wp14:anchorId="794A352F" wp14:editId="55DB1275">
                <wp:simplePos x="0" y="0"/>
                <wp:positionH relativeFrom="column">
                  <wp:posOffset>923026</wp:posOffset>
                </wp:positionH>
                <wp:positionV relativeFrom="paragraph">
                  <wp:posOffset>216235</wp:posOffset>
                </wp:positionV>
                <wp:extent cx="3786996" cy="424907"/>
                <wp:effectExtent l="0" t="0" r="0" b="0"/>
                <wp:wrapNone/>
                <wp:docPr id="24" name="Groupe 24"/>
                <wp:cNvGraphicFramePr/>
                <a:graphic xmlns:a="http://schemas.openxmlformats.org/drawingml/2006/main">
                  <a:graphicData uri="http://schemas.microsoft.com/office/word/2010/wordprocessingGroup">
                    <wpg:wgp>
                      <wpg:cNvGrpSpPr/>
                      <wpg:grpSpPr>
                        <a:xfrm>
                          <a:off x="0" y="0"/>
                          <a:ext cx="3786996" cy="424907"/>
                          <a:chOff x="0" y="0"/>
                          <a:chExt cx="3786996" cy="424907"/>
                        </a:xfrm>
                      </wpg:grpSpPr>
                      <wps:wsp>
                        <wps:cNvPr id="22" name="Zone de texte 2"/>
                        <wps:cNvSpPr txBox="1">
                          <a:spLocks noChangeArrowheads="1"/>
                        </wps:cNvSpPr>
                        <wps:spPr bwMode="auto">
                          <a:xfrm>
                            <a:off x="0" y="0"/>
                            <a:ext cx="672861" cy="424907"/>
                          </a:xfrm>
                          <a:prstGeom prst="rect">
                            <a:avLst/>
                          </a:prstGeom>
                          <a:noFill/>
                          <a:ln w="9525">
                            <a:noFill/>
                            <a:miter lim="800000"/>
                            <a:headEnd/>
                            <a:tailEnd/>
                          </a:ln>
                        </wps:spPr>
                        <wps:txbx>
                          <w:txbxContent>
                            <w:p w14:paraId="2E7C4588" w14:textId="714C79A0" w:rsidR="005159F5" w:rsidRPr="00F6615F" w:rsidRDefault="005159F5"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wps:txbx>
                        <wps:bodyPr rot="0" vert="horz" wrap="square" lIns="91440" tIns="45720" rIns="91440" bIns="45720" anchor="t" anchorCtr="0">
                          <a:noAutofit/>
                        </wps:bodyPr>
                      </wps:wsp>
                      <wps:wsp>
                        <wps:cNvPr id="23" name="Zone de texte 2"/>
                        <wps:cNvSpPr txBox="1">
                          <a:spLocks noChangeArrowheads="1"/>
                        </wps:cNvSpPr>
                        <wps:spPr bwMode="auto">
                          <a:xfrm>
                            <a:off x="3053751" y="0"/>
                            <a:ext cx="733245" cy="424907"/>
                          </a:xfrm>
                          <a:prstGeom prst="rect">
                            <a:avLst/>
                          </a:prstGeom>
                          <a:noFill/>
                          <a:ln w="9525">
                            <a:noFill/>
                            <a:miter lim="800000"/>
                            <a:headEnd/>
                            <a:tailEnd/>
                          </a:ln>
                        </wps:spPr>
                        <wps:txbx>
                          <w:txbxContent>
                            <w:p w14:paraId="549A3848" w14:textId="51697FA8" w:rsidR="005159F5" w:rsidRPr="00F6615F" w:rsidRDefault="005159F5"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wps:txbx>
                        <wps:bodyPr rot="0" vert="horz" wrap="square" lIns="91440" tIns="45720" rIns="91440" bIns="45720" anchor="t" anchorCtr="0">
                          <a:noAutofit/>
                        </wps:bodyPr>
                      </wps:wsp>
                    </wpg:wgp>
                  </a:graphicData>
                </a:graphic>
              </wp:anchor>
            </w:drawing>
          </mc:Choice>
          <mc:Fallback>
            <w:pict>
              <v:group w14:anchorId="794A352F" id="Groupe 24" o:spid="_x0000_s1032" style="position:absolute;margin-left:72.7pt;margin-top:17.05pt;width:298.2pt;height:33.45pt;z-index:251669504" coordsize="37869,4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">
                <v:shape id="_x0000_s1033" type="#_x0000_t202" style="position:absolute;width:6728;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2E7C4588" w14:textId="714C79A0" w:rsidR="005159F5" w:rsidRPr="00F6615F" w:rsidRDefault="005159F5" w:rsidP="00537BAC">
                        <w:pPr>
                          <w:rPr>
                            <w:rFonts w:ascii="Times New Roman" w:hAnsi="Times New Roman" w:cs="Times New Roman"/>
                            <w:sz w:val="40"/>
                            <w:szCs w:val="40"/>
                            <w:lang w:val="fr-CA"/>
                          </w:rPr>
                        </w:pPr>
                        <w:r>
                          <w:rPr>
                            <w:rFonts w:ascii="Times New Roman" w:hAnsi="Times New Roman" w:cs="Times New Roman"/>
                            <w:sz w:val="40"/>
                            <w:szCs w:val="40"/>
                          </w:rPr>
                          <w:t>FPR</w:t>
                        </w:r>
                      </w:p>
                    </w:txbxContent>
                  </v:textbox>
                </v:shape>
                <v:shape id="_x0000_s1034" type="#_x0000_t202" style="position:absolute;left:30537;width:7332;height:4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549A3848" w14:textId="51697FA8" w:rsidR="005159F5" w:rsidRPr="00F6615F" w:rsidRDefault="005159F5" w:rsidP="00C72944">
                        <w:pPr>
                          <w:rPr>
                            <w:rFonts w:ascii="Times New Roman" w:hAnsi="Times New Roman" w:cs="Times New Roman"/>
                            <w:sz w:val="40"/>
                            <w:szCs w:val="40"/>
                            <w:lang w:val="fr-CA"/>
                          </w:rPr>
                        </w:pPr>
                        <w:r>
                          <w:rPr>
                            <w:rFonts w:ascii="Times New Roman" w:hAnsi="Times New Roman" w:cs="Times New Roman"/>
                            <w:sz w:val="40"/>
                            <w:szCs w:val="40"/>
                          </w:rPr>
                          <w:t>FNR</w:t>
                        </w:r>
                      </w:p>
                    </w:txbxContent>
                  </v:textbox>
                </v:shape>
              </v:group>
            </w:pict>
          </mc:Fallback>
        </mc:AlternateContent>
      </w:r>
    </w:p>
    <w:p w14:paraId="205F39D7" w14:textId="63EAA86D" w:rsidR="005524EA" w:rsidRPr="0007763B" w:rsidRDefault="009048D9" w:rsidP="00A30430">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noProof/>
          <w:sz w:val="24"/>
          <w:szCs w:val="24"/>
        </w:rPr>
        <mc:AlternateContent>
          <mc:Choice Requires="wpg">
            <w:drawing>
              <wp:inline distT="0" distB="0" distL="0" distR="0" wp14:anchorId="475F5022" wp14:editId="232FDB57">
                <wp:extent cx="5943600" cy="4822959"/>
                <wp:effectExtent l="0" t="0" r="0" b="0"/>
                <wp:docPr id="20" name="Groupe 20"/>
                <wp:cNvGraphicFramePr/>
                <a:graphic xmlns:a="http://schemas.openxmlformats.org/drawingml/2006/main">
                  <a:graphicData uri="http://schemas.microsoft.com/office/word/2010/wordprocessingGroup">
                    <wpg:wgp>
                      <wpg:cNvGrpSpPr/>
                      <wpg:grpSpPr>
                        <a:xfrm>
                          <a:off x="0" y="0"/>
                          <a:ext cx="5943600" cy="4822959"/>
                          <a:chOff x="0" y="8484"/>
                          <a:chExt cx="6642004" cy="5391161"/>
                        </a:xfrm>
                      </wpg:grpSpPr>
                      <wpg:grpSp>
                        <wpg:cNvPr id="15" name="Groupe 15"/>
                        <wpg:cNvGrpSpPr/>
                        <wpg:grpSpPr>
                          <a:xfrm>
                            <a:off x="0" y="8484"/>
                            <a:ext cx="6642004" cy="5391161"/>
                            <a:chOff x="0" y="8484"/>
                            <a:chExt cx="6642004" cy="5391161"/>
                          </a:xfrm>
                        </wpg:grpSpPr>
                        <pic:pic xmlns:pic="http://schemas.openxmlformats.org/drawingml/2006/picture">
                          <pic:nvPicPr>
                            <pic:cNvPr id="1" name="Image 1"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2523" t="18497" r="13189" b="19383"/>
                            <a:stretch/>
                          </pic:blipFill>
                          <pic:spPr bwMode="auto">
                            <a:xfrm>
                              <a:off x="128270" y="2699625"/>
                              <a:ext cx="5764530" cy="270002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 name="Image 12" descr="C:\Users\jwitt\OneDrive\Desktop\Git_Projects\Genetic_TBI_LCBD\Fig5.jpeg"/>
                            <pic:cNvPicPr>
                              <a:picLocks noChangeAspect="1"/>
                            </pic:cNvPicPr>
                          </pic:nvPicPr>
                          <pic:blipFill rotWithShape="1">
                            <a:blip r:embed="rId13">
                              <a:extLst>
                                <a:ext uri="{28A0092B-C50C-407E-A947-70E740481C1C}">
                                  <a14:useLocalDpi xmlns:a14="http://schemas.microsoft.com/office/drawing/2010/main" val="0"/>
                                </a:ext>
                              </a:extLst>
                            </a:blip>
                            <a:srcRect l="2890" t="19410" r="13184" b="18928"/>
                            <a:stretch/>
                          </pic:blipFill>
                          <pic:spPr bwMode="auto">
                            <a:xfrm>
                              <a:off x="131301" y="8484"/>
                              <a:ext cx="5762625" cy="2691130"/>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 name="Image 13"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554" t="39743" r="1128" b="47689"/>
                            <a:stretch/>
                          </pic:blipFill>
                          <pic:spPr bwMode="auto">
                            <a:xfrm>
                              <a:off x="6029864" y="2268701"/>
                              <a:ext cx="612140" cy="47434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 name="Image 14" descr="C:\Users\jwitt\OneDrive\Desktop\Git_Projects\Genetic_TBI_LCBD\Fig6.jpeg"/>
                            <pic:cNvPicPr>
                              <a:picLocks noChangeAspect="1"/>
                            </pic:cNvPicPr>
                          </pic:nvPicPr>
                          <pic:blipFill rotWithShape="1">
                            <a:blip r:embed="rId12">
                              <a:extLst>
                                <a:ext uri="{28A0092B-C50C-407E-A947-70E740481C1C}">
                                  <a14:useLocalDpi xmlns:a14="http://schemas.microsoft.com/office/drawing/2010/main" val="0"/>
                                </a:ext>
                              </a:extLst>
                            </a:blip>
                            <a:srcRect l="886" t="42711" r="97225" b="50939"/>
                            <a:stretch/>
                          </pic:blipFill>
                          <pic:spPr bwMode="auto">
                            <a:xfrm>
                              <a:off x="0" y="2424023"/>
                              <a:ext cx="128270" cy="275590"/>
                            </a:xfrm>
                            <a:prstGeom prst="rect">
                              <a:avLst/>
                            </a:prstGeom>
                            <a:noFill/>
                            <a:ln>
                              <a:noFill/>
                            </a:ln>
                            <a:extLst>
                              <a:ext uri="{53640926-AAD7-44D8-BBD7-CCE9431645EC}">
                                <a14:shadowObscured xmlns:a14="http://schemas.microsoft.com/office/drawing/2010/main"/>
                              </a:ext>
                            </a:extLst>
                          </pic:spPr>
                        </pic:pic>
                      </wpg:grpSp>
                      <wps:wsp>
                        <wps:cNvPr id="16" name="Zone de texte 2"/>
                        <wps:cNvSpPr txBox="1">
                          <a:spLocks noChangeArrowheads="1"/>
                        </wps:cNvSpPr>
                        <wps:spPr bwMode="auto">
                          <a:xfrm>
                            <a:off x="379562" y="69011"/>
                            <a:ext cx="371475" cy="474980"/>
                          </a:xfrm>
                          <a:prstGeom prst="rect">
                            <a:avLst/>
                          </a:prstGeom>
                          <a:noFill/>
                          <a:ln w="9525">
                            <a:noFill/>
                            <a:miter lim="800000"/>
                            <a:headEnd/>
                            <a:tailEnd/>
                          </a:ln>
                        </wps:spPr>
                        <wps:txbx>
                          <w:txbxContent>
                            <w:p w14:paraId="7EF97144" w14:textId="77777777" w:rsidR="005159F5" w:rsidRPr="00F6615F" w:rsidRDefault="005159F5"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wps:txbx>
                        <wps:bodyPr rot="0" vert="horz" wrap="square" lIns="91440" tIns="45720" rIns="91440" bIns="45720" anchor="t" anchorCtr="0">
                          <a:noAutofit/>
                        </wps:bodyPr>
                      </wps:wsp>
                      <wps:wsp>
                        <wps:cNvPr id="17" name="Zone de texte 2"/>
                        <wps:cNvSpPr txBox="1">
                          <a:spLocks noChangeArrowheads="1"/>
                        </wps:cNvSpPr>
                        <wps:spPr bwMode="auto">
                          <a:xfrm>
                            <a:off x="3795623" y="69011"/>
                            <a:ext cx="371475" cy="474980"/>
                          </a:xfrm>
                          <a:prstGeom prst="rect">
                            <a:avLst/>
                          </a:prstGeom>
                          <a:noFill/>
                          <a:ln w="9525">
                            <a:noFill/>
                            <a:miter lim="800000"/>
                            <a:headEnd/>
                            <a:tailEnd/>
                          </a:ln>
                        </wps:spPr>
                        <wps:txbx>
                          <w:txbxContent>
                            <w:p w14:paraId="427B4A6B"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wps:txbx>
                        <wps:bodyPr rot="0" vert="horz" wrap="square" lIns="91440" tIns="45720" rIns="91440" bIns="45720" anchor="t" anchorCtr="0">
                          <a:noAutofit/>
                        </wps:bodyPr>
                      </wps:wsp>
                      <wps:wsp>
                        <wps:cNvPr id="18" name="Zone de texte 2"/>
                        <wps:cNvSpPr txBox="1">
                          <a:spLocks noChangeArrowheads="1"/>
                        </wps:cNvSpPr>
                        <wps:spPr bwMode="auto">
                          <a:xfrm>
                            <a:off x="379562" y="2812211"/>
                            <a:ext cx="371475" cy="474980"/>
                          </a:xfrm>
                          <a:prstGeom prst="rect">
                            <a:avLst/>
                          </a:prstGeom>
                          <a:noFill/>
                          <a:ln w="9525">
                            <a:noFill/>
                            <a:miter lim="800000"/>
                            <a:headEnd/>
                            <a:tailEnd/>
                          </a:ln>
                        </wps:spPr>
                        <wps:txbx>
                          <w:txbxContent>
                            <w:p w14:paraId="0EE2C982"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rPr>
                                <w:t>C</w:t>
                              </w:r>
                            </w:p>
                          </w:txbxContent>
                        </wps:txbx>
                        <wps:bodyPr rot="0" vert="horz" wrap="square" lIns="91440" tIns="45720" rIns="91440" bIns="45720" anchor="t" anchorCtr="0">
                          <a:noAutofit/>
                        </wps:bodyPr>
                      </wps:wsp>
                      <wps:wsp>
                        <wps:cNvPr id="19" name="Zone de texte 2"/>
                        <wps:cNvSpPr txBox="1">
                          <a:spLocks noChangeArrowheads="1"/>
                        </wps:cNvSpPr>
                        <wps:spPr bwMode="auto">
                          <a:xfrm>
                            <a:off x="3795623" y="2803584"/>
                            <a:ext cx="371475" cy="474980"/>
                          </a:xfrm>
                          <a:prstGeom prst="rect">
                            <a:avLst/>
                          </a:prstGeom>
                          <a:noFill/>
                          <a:ln w="9525">
                            <a:noFill/>
                            <a:miter lim="800000"/>
                            <a:headEnd/>
                            <a:tailEnd/>
                          </a:ln>
                        </wps:spPr>
                        <wps:txbx>
                          <w:txbxContent>
                            <w:p w14:paraId="2D594383"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wps:txbx>
                        <wps:bodyPr rot="0" vert="horz" wrap="square" lIns="91440" tIns="45720" rIns="91440" bIns="45720" anchor="t" anchorCtr="0">
                          <a:noAutofit/>
                        </wps:bodyPr>
                      </wps:wsp>
                    </wpg:wgp>
                  </a:graphicData>
                </a:graphic>
              </wp:inline>
            </w:drawing>
          </mc:Choice>
          <mc:Fallback>
            <w:pict>
              <v:group w14:anchorId="475F5022" id="Groupe 20" o:spid="_x0000_s1035" style="width:468pt;height:379.75pt;mso-position-horizontal-relative:char;mso-position-vertical-relative:line" coordorigin=",84" coordsize="66420,5391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7+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9lQ&#10;SwMECgAAAAAAAAAhAKzh3yn8YwEA/GMBABUAAABkcnMvbWVkaWEvaW1hZ2UyLmpwZWf/2P/gABBK&#10;RklGAAEBAQBgAGAAAP/bAEMAAQEBAQEBAQEBAQEBAQEBAQEBAQEBAQEBAQEBAQEBAQEBAQEBAQEB&#10;AQEBAQEBAQEBAQEBAQEBAQEBAQEBAQEBAf/bAEMBAQEBAQEBAQEBAQEBAQEBAQEBAQEBAQEBAQEB&#10;AQEBAQEBAQEBAQEBAQEBAQEBAQEBAQEBAQEBAQEBAQEBAQEBAf/AABEIAiYDYQ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7+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">
                <v:group id="Groupe 15" o:spid="_x0000_s1036" style="position:absolute;top:84;width:66420;height:53912" coordorigin=",84" coordsize="66420,539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37" type="#_x0000_t75" style="position:absolute;left:1282;top:26996;width:57646;height:27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">
                    <v:imagedata r:id="rId14" o:title="Fig6" croptop="12122f" cropbottom="12703f" cropleft="1653f" cropright="8644f"/>
                    <v:path arrowok="t"/>
                  </v:shape>
                  <v:shape id="Image 12" o:spid="_x0000_s1038" type="#_x0000_t75" style="position:absolute;left:1313;top:84;width:57626;height:26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">
                    <v:imagedata r:id="rId15" o:title="Fig5" croptop="12721f" cropbottom="12405f" cropleft="1894f" cropright="8640f"/>
                    <v:path arrowok="t"/>
                  </v:shape>
                  <v:shape id="Image 13" o:spid="_x0000_s1039" type="#_x0000_t75" style="position:absolute;left:60298;top:22687;width:6122;height:47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">
                    <v:imagedata r:id="rId14" o:title="Fig6" croptop="26046f" cropbottom="31253f" cropleft="58035f" cropright="739f"/>
                    <v:path arrowok="t"/>
                  </v:shape>
                  <v:shape id="Image 14" o:spid="_x0000_s1040" type="#_x0000_t75" style="position:absolute;top:24240;width:1282;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">
                    <v:imagedata r:id="rId14" o:title="Fig6" croptop="27991f" cropbottom="33383f" cropleft="581f" cropright="63717f"/>
                    <v:path arrowok="t"/>
                  </v:shape>
                </v:group>
                <v:shape id="_x0000_s1041" type="#_x0000_t202" style="position:absolute;left:3795;top:690;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EF97144" w14:textId="77777777" w:rsidR="005159F5" w:rsidRPr="00F6615F" w:rsidRDefault="005159F5" w:rsidP="009048D9">
                        <w:pPr>
                          <w:rPr>
                            <w:rFonts w:ascii="Times New Roman" w:hAnsi="Times New Roman" w:cs="Times New Roman"/>
                            <w:sz w:val="40"/>
                            <w:szCs w:val="40"/>
                            <w:lang w:val="fr-CA"/>
                          </w:rPr>
                        </w:pPr>
                        <w:r w:rsidRPr="00F6615F">
                          <w:rPr>
                            <w:rFonts w:ascii="Times New Roman" w:hAnsi="Times New Roman" w:cs="Times New Roman"/>
                            <w:sz w:val="40"/>
                            <w:szCs w:val="40"/>
                          </w:rPr>
                          <w:t>A</w:t>
                        </w:r>
                      </w:p>
                    </w:txbxContent>
                  </v:textbox>
                </v:shape>
                <v:shape id="_x0000_s1042" type="#_x0000_t202" style="position:absolute;left:37956;top:690;width:3714;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427B4A6B"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lang w:val="fr-CA"/>
                          </w:rPr>
                          <w:t>B</w:t>
                        </w:r>
                      </w:p>
                    </w:txbxContent>
                  </v:textbox>
                </v:shape>
                <v:shape id="_x0000_s1043" type="#_x0000_t202" style="position:absolute;left:3795;top:28122;width:3715;height:4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EE2C982"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rPr>
                          <w:t>C</w:t>
                        </w:r>
                      </w:p>
                    </w:txbxContent>
                  </v:textbox>
                </v:shape>
                <v:shape id="_x0000_s1044" type="#_x0000_t202" style="position:absolute;left:37956;top:28035;width:3714;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2D594383" w14:textId="77777777" w:rsidR="005159F5" w:rsidRPr="00F6615F" w:rsidRDefault="005159F5" w:rsidP="009048D9">
                        <w:pPr>
                          <w:rPr>
                            <w:rFonts w:ascii="Times New Roman" w:hAnsi="Times New Roman" w:cs="Times New Roman"/>
                            <w:sz w:val="40"/>
                            <w:szCs w:val="40"/>
                            <w:lang w:val="fr-CA"/>
                          </w:rPr>
                        </w:pPr>
                        <w:r>
                          <w:rPr>
                            <w:rFonts w:ascii="Times New Roman" w:hAnsi="Times New Roman" w:cs="Times New Roman"/>
                            <w:sz w:val="40"/>
                            <w:szCs w:val="40"/>
                            <w:lang w:val="fr-CA"/>
                          </w:rPr>
                          <w:t>D</w:t>
                        </w:r>
                      </w:p>
                    </w:txbxContent>
                  </v:textbox>
                </v:shape>
                <w10:anchorlock/>
              </v:group>
            </w:pict>
          </mc:Fallback>
        </mc:AlternateContent>
      </w:r>
    </w:p>
    <w:p w14:paraId="116A8252" w14:textId="1F89283B" w:rsidR="00E5485D" w:rsidRPr="0007763B" w:rsidRDefault="00E5485D" w:rsidP="00E5485D">
      <w:pPr>
        <w:spacing w:after="240" w:line="240" w:lineRule="auto"/>
        <w:rPr>
          <w:rFonts w:ascii="Times New Roman" w:eastAsia="Times New Roman" w:hAnsi="Times New Roman" w:cs="Times New Roman"/>
          <w:sz w:val="24"/>
          <w:szCs w:val="24"/>
        </w:rPr>
      </w:pPr>
      <w:r w:rsidRPr="0007763B">
        <w:rPr>
          <w:rFonts w:ascii="Times New Roman" w:eastAsia="Times New Roman" w:hAnsi="Times New Roman" w:cs="Times New Roman"/>
          <w:b/>
          <w:sz w:val="24"/>
          <w:szCs w:val="24"/>
        </w:rPr>
        <w:t xml:space="preserve">Fig. </w:t>
      </w:r>
      <w:r w:rsidR="00537BAC">
        <w:rPr>
          <w:rFonts w:ascii="Times New Roman" w:eastAsia="Times New Roman" w:hAnsi="Times New Roman" w:cs="Times New Roman"/>
          <w:b/>
          <w:sz w:val="24"/>
          <w:szCs w:val="24"/>
        </w:rPr>
        <w:t>4</w:t>
      </w:r>
      <w:r w:rsidRPr="0007763B">
        <w:rPr>
          <w:rFonts w:ascii="Times New Roman" w:eastAsia="Times New Roman" w:hAnsi="Times New Roman" w:cs="Times New Roman"/>
          <w:b/>
          <w:sz w:val="24"/>
          <w:szCs w:val="24"/>
        </w:rPr>
        <w:t xml:space="preserve">. </w:t>
      </w:r>
      <w:r w:rsidRPr="0007763B">
        <w:rPr>
          <w:rFonts w:ascii="Times New Roman" w:eastAsia="Times New Roman" w:hAnsi="Times New Roman" w:cs="Times New Roman"/>
          <w:sz w:val="24"/>
          <w:szCs w:val="24"/>
        </w:rPr>
        <w:t xml:space="preserve">Influence of number years between </w:t>
      </w:r>
      <w:r w:rsidR="000745F8" w:rsidRPr="0007763B">
        <w:rPr>
          <w:rFonts w:ascii="Times New Roman" w:eastAsia="Times New Roman" w:hAnsi="Times New Roman" w:cs="Times New Roman"/>
          <w:sz w:val="24"/>
          <w:szCs w:val="24"/>
        </w:rPr>
        <w:t xml:space="preserve">the </w:t>
      </w:r>
      <w:r w:rsidRPr="0007763B">
        <w:rPr>
          <w:rFonts w:ascii="Times New Roman" w:eastAsia="Times New Roman" w:hAnsi="Times New Roman" w:cs="Times New Roman"/>
          <w:sz w:val="24"/>
          <w:szCs w:val="24"/>
        </w:rPr>
        <w:t xml:space="preserve">event </w:t>
      </w:r>
      <w:r w:rsidR="000745F8" w:rsidRPr="0007763B">
        <w:rPr>
          <w:rFonts w:ascii="Times New Roman" w:eastAsia="Times New Roman" w:hAnsi="Times New Roman" w:cs="Times New Roman"/>
          <w:sz w:val="24"/>
          <w:szCs w:val="24"/>
        </w:rPr>
        <w:t>and a pre-event</w:t>
      </w:r>
      <w:r w:rsidRPr="0007763B">
        <w:rPr>
          <w:rFonts w:ascii="Times New Roman" w:eastAsia="Times New Roman" w:hAnsi="Times New Roman" w:cs="Times New Roman"/>
          <w:sz w:val="24"/>
          <w:szCs w:val="24"/>
        </w:rPr>
        <w:t xml:space="preserve"> sampling</w:t>
      </w:r>
      <w:r w:rsidR="000745F8"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 xml:space="preserve">(A, B) or </w:t>
      </w:r>
      <w:r w:rsidR="000745F8" w:rsidRPr="0007763B">
        <w:rPr>
          <w:rFonts w:ascii="Times New Roman" w:eastAsia="Times New Roman" w:hAnsi="Times New Roman" w:cs="Times New Roman"/>
          <w:sz w:val="24"/>
          <w:szCs w:val="24"/>
        </w:rPr>
        <w:t>a post-event</w:t>
      </w:r>
      <w:r w:rsidRPr="0007763B">
        <w:rPr>
          <w:rFonts w:ascii="Times New Roman" w:eastAsia="Times New Roman" w:hAnsi="Times New Roman" w:cs="Times New Roman"/>
          <w:sz w:val="24"/>
          <w:szCs w:val="24"/>
        </w:rPr>
        <w:t xml:space="preserve"> sampling (C, D) on </w:t>
      </w:r>
      <w:r w:rsidR="008317CD" w:rsidRPr="0007763B">
        <w:rPr>
          <w:rFonts w:ascii="Times New Roman" w:eastAsia="Times New Roman" w:hAnsi="Times New Roman" w:cs="Times New Roman"/>
          <w:sz w:val="24"/>
          <w:szCs w:val="24"/>
        </w:rPr>
        <w:t xml:space="preserve">averages and confidence intervals of </w:t>
      </w:r>
      <w:r w:rsidRPr="0007763B">
        <w:rPr>
          <w:rFonts w:ascii="Times New Roman" w:eastAsia="Times New Roman" w:hAnsi="Times New Roman" w:cs="Times New Roman"/>
          <w:sz w:val="24"/>
          <w:szCs w:val="24"/>
        </w:rPr>
        <w:t>FPR (A, C) and FNR (B, D), for two extreme scenarios with the 0.05 p-value threshold.</w:t>
      </w:r>
    </w:p>
    <w:p w14:paraId="27B5DFC8" w14:textId="77777777" w:rsidR="001965D2" w:rsidRPr="0007763B" w:rsidRDefault="001965D2" w:rsidP="004E13A5">
      <w:pPr>
        <w:spacing w:after="240" w:line="480" w:lineRule="auto"/>
        <w:rPr>
          <w:rFonts w:ascii="Times New Roman" w:eastAsia="Times New Roman" w:hAnsi="Times New Roman" w:cs="Times New Roman"/>
          <w:i/>
          <w:sz w:val="24"/>
          <w:szCs w:val="24"/>
        </w:rPr>
      </w:pPr>
    </w:p>
    <w:p w14:paraId="12F4FA23" w14:textId="015B5418" w:rsidR="004E13A5" w:rsidRPr="0007763B" w:rsidRDefault="00B13AE1"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lastRenderedPageBreak/>
        <w:t>Threshold and general performance</w:t>
      </w:r>
    </w:p>
    <w:p w14:paraId="5B2CC53D" w14:textId="4F25ED26" w:rsidR="004E13A5" w:rsidRPr="0007763B" w:rsidRDefault="004E13A5"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Stricter values</w:t>
      </w:r>
      <w:r w:rsidR="00CE6FD9" w:rsidRPr="0007763B">
        <w:rPr>
          <w:rFonts w:ascii="Times New Roman" w:eastAsia="Times New Roman" w:hAnsi="Times New Roman" w:cs="Times New Roman"/>
          <w:sz w:val="24"/>
          <w:szCs w:val="24"/>
        </w:rPr>
        <w:t xml:space="preserve"> (lower values)</w:t>
      </w:r>
      <w:r w:rsidRPr="0007763B">
        <w:rPr>
          <w:rFonts w:ascii="Times New Roman" w:eastAsia="Times New Roman" w:hAnsi="Times New Roman" w:cs="Times New Roman"/>
          <w:sz w:val="24"/>
          <w:szCs w:val="24"/>
        </w:rPr>
        <w:t xml:space="preserve"> for the </w:t>
      </w:r>
      <w:r w:rsidR="00A95B48" w:rsidRPr="0007763B">
        <w:rPr>
          <w:rFonts w:ascii="Times New Roman" w:eastAsia="Times New Roman" w:hAnsi="Times New Roman" w:cs="Times New Roman"/>
          <w:sz w:val="24"/>
          <w:szCs w:val="24"/>
        </w:rPr>
        <w:t>TBI</w:t>
      </w:r>
      <w:r w:rsidRPr="0007763B">
        <w:rPr>
          <w:rFonts w:ascii="Times New Roman" w:eastAsia="Times New Roman" w:hAnsi="Times New Roman" w:cs="Times New Roman"/>
          <w:sz w:val="24"/>
          <w:szCs w:val="24"/>
        </w:rPr>
        <w:t xml:space="preserve"> p-value threshold expectedly bring a better FPR but also bring a patholo</w:t>
      </w:r>
      <w:r w:rsidR="00B13AE1" w:rsidRPr="0007763B">
        <w:rPr>
          <w:rFonts w:ascii="Times New Roman" w:eastAsia="Times New Roman" w:hAnsi="Times New Roman" w:cs="Times New Roman"/>
          <w:sz w:val="24"/>
          <w:szCs w:val="24"/>
        </w:rPr>
        <w:t>gical FNR (</w:t>
      </w:r>
      <w:r w:rsidR="00CE6FD9" w:rsidRPr="0007763B">
        <w:rPr>
          <w:rFonts w:ascii="Times New Roman" w:eastAsia="Times New Roman" w:hAnsi="Times New Roman" w:cs="Times New Roman"/>
          <w:sz w:val="24"/>
          <w:szCs w:val="24"/>
        </w:rPr>
        <w:t xml:space="preserve">low </w:t>
      </w:r>
      <w:r w:rsidR="00B13AE1" w:rsidRPr="0007763B">
        <w:rPr>
          <w:rFonts w:ascii="Times New Roman" w:eastAsia="Times New Roman" w:hAnsi="Times New Roman" w:cs="Times New Roman"/>
          <w:sz w:val="24"/>
          <w:szCs w:val="24"/>
        </w:rPr>
        <w:t xml:space="preserve">power). </w:t>
      </w:r>
      <w:r w:rsidR="00A95B48" w:rsidRPr="0007763B">
        <w:rPr>
          <w:rFonts w:ascii="Times New Roman" w:eastAsia="Times New Roman" w:hAnsi="Times New Roman" w:cs="Times New Roman"/>
          <w:sz w:val="24"/>
          <w:szCs w:val="24"/>
        </w:rPr>
        <w:t>Indeed, across all scenarios, t</w:t>
      </w:r>
      <w:r w:rsidR="00B13AE1" w:rsidRPr="0007763B">
        <w:rPr>
          <w:rFonts w:ascii="Times New Roman" w:eastAsia="Times New Roman" w:hAnsi="Times New Roman" w:cs="Times New Roman"/>
          <w:sz w:val="24"/>
          <w:szCs w:val="24"/>
        </w:rPr>
        <w:t>he FNR de</w:t>
      </w:r>
      <w:r w:rsidRPr="0007763B">
        <w:rPr>
          <w:rFonts w:ascii="Times New Roman" w:eastAsia="Times New Roman" w:hAnsi="Times New Roman" w:cs="Times New Roman"/>
          <w:sz w:val="24"/>
          <w:szCs w:val="24"/>
        </w:rPr>
        <w:t>creases</w:t>
      </w:r>
      <w:r w:rsidR="00A95B48" w:rsidRPr="0007763B">
        <w:rPr>
          <w:rFonts w:ascii="Times New Roman" w:eastAsia="Times New Roman" w:hAnsi="Times New Roman" w:cs="Times New Roman"/>
          <w:sz w:val="24"/>
          <w:szCs w:val="24"/>
        </w:rPr>
        <w:t xml:space="preserve"> exponentially when threshold values increase</w:t>
      </w:r>
      <w:r w:rsidRPr="0007763B">
        <w:rPr>
          <w:rFonts w:ascii="Times New Roman" w:eastAsia="Times New Roman" w:hAnsi="Times New Roman" w:cs="Times New Roman"/>
          <w:sz w:val="24"/>
          <w:szCs w:val="24"/>
        </w:rPr>
        <w:t xml:space="preserve">, </w:t>
      </w:r>
      <w:r w:rsidR="00CE6FD9" w:rsidRPr="0007763B">
        <w:rPr>
          <w:rFonts w:ascii="Times New Roman" w:eastAsia="Times New Roman" w:hAnsi="Times New Roman" w:cs="Times New Roman"/>
          <w:sz w:val="24"/>
          <w:szCs w:val="24"/>
        </w:rPr>
        <w:t xml:space="preserve">while the FPR increases linearly (e.g. Fig. 3; Fig. 4). Notably, FPR values never surpassed 0.1, which was the maximum threshold chosen in our testing, </w:t>
      </w:r>
      <w:r w:rsidR="009D2703">
        <w:rPr>
          <w:rFonts w:ascii="Times New Roman" w:eastAsia="Times New Roman" w:hAnsi="Times New Roman" w:cs="Times New Roman"/>
          <w:sz w:val="24"/>
          <w:szCs w:val="24"/>
        </w:rPr>
        <w:t>indicating that they may be</w:t>
      </w:r>
      <w:r w:rsidR="00BE0825">
        <w:rPr>
          <w:rFonts w:ascii="Times New Roman" w:eastAsia="Times New Roman" w:hAnsi="Times New Roman" w:cs="Times New Roman"/>
          <w:sz w:val="24"/>
          <w:szCs w:val="24"/>
        </w:rPr>
        <w:t xml:space="preserve"> acceptable </w:t>
      </w:r>
      <w:r w:rsidR="00BE0825">
        <w:rPr>
          <w:rFonts w:ascii="Times New Roman" w:eastAsia="Times New Roman" w:hAnsi="Times New Roman" w:cs="Times New Roman"/>
          <w:sz w:val="24"/>
          <w:szCs w:val="24"/>
        </w:rPr>
        <w:fldChar w:fldCharType="begin" w:fldLock="1"/>
      </w:r>
      <w:r w:rsidR="000053C7">
        <w:rPr>
          <w:rFonts w:ascii="Times New Roman" w:eastAsia="Times New Roman" w:hAnsi="Times New Roman" w:cs="Times New Roman"/>
          <w:sz w:val="24"/>
          <w:szCs w:val="24"/>
        </w:rPr>
        <w:instrText>ADDIN CSL_CITATION {"citationItems":[{"id":"ITEM-1","itemData":{"author":[{"dropping-particle":"","family":"Legendre","given":"Pierre","non-dropping-particle":"","parse-names":false,"suffix":""},{"dropping-particle":"","family":"Legendre","given":"Louis","non-dropping-particle":"","parse-names":false,"suffix":""}],"edition":"Third Engl","id":"ITEM-1","issued":{"date-parts":[["2012"]]},"publisher":"Elsevier","publisher-place":"Amsterdam","title":"Numerical Ecology","type":"book"},"uris":["http://www.mendeley.com/documents/?uuid=59d90cfa-9c0b-486e-84de-e29ce055bc9c"]}],"mendeley":{"formattedCitation":"(Legendre &amp; Legendre, 2012)","plainTextFormattedCitation":"(Legendre &amp; Legendre, 2012)","previouslyFormattedCitation":"(Legendre &amp; Legendre, 2012)"},"properties":{"noteIndex":0},"schema":"https://github.com/citation-style-language/schema/raw/master/csl-citation.json"}</w:instrText>
      </w:r>
      <w:r w:rsidR="00BE0825">
        <w:rPr>
          <w:rFonts w:ascii="Times New Roman" w:eastAsia="Times New Roman" w:hAnsi="Times New Roman" w:cs="Times New Roman"/>
          <w:sz w:val="24"/>
          <w:szCs w:val="24"/>
        </w:rPr>
        <w:fldChar w:fldCharType="separate"/>
      </w:r>
      <w:r w:rsidR="00BE0825" w:rsidRPr="00BE0825">
        <w:rPr>
          <w:rFonts w:ascii="Times New Roman" w:eastAsia="Times New Roman" w:hAnsi="Times New Roman" w:cs="Times New Roman"/>
          <w:noProof/>
          <w:sz w:val="24"/>
          <w:szCs w:val="24"/>
        </w:rPr>
        <w:t>(Legendre &amp; Legendre, 2012)</w:t>
      </w:r>
      <w:r w:rsidR="00BE0825">
        <w:rPr>
          <w:rFonts w:ascii="Times New Roman" w:eastAsia="Times New Roman" w:hAnsi="Times New Roman" w:cs="Times New Roman"/>
          <w:sz w:val="24"/>
          <w:szCs w:val="24"/>
        </w:rPr>
        <w:fldChar w:fldCharType="end"/>
      </w:r>
      <w:r w:rsidR="00CE6FD9" w:rsidRPr="0007763B">
        <w:rPr>
          <w:rFonts w:ascii="Times New Roman" w:eastAsia="Times New Roman" w:hAnsi="Times New Roman" w:cs="Times New Roman"/>
          <w:sz w:val="24"/>
          <w:szCs w:val="24"/>
        </w:rPr>
        <w:t>. The de</w:t>
      </w:r>
      <w:r w:rsidRPr="0007763B">
        <w:rPr>
          <w:rFonts w:ascii="Times New Roman" w:eastAsia="Times New Roman" w:hAnsi="Times New Roman" w:cs="Times New Roman"/>
          <w:sz w:val="24"/>
          <w:szCs w:val="24"/>
        </w:rPr>
        <w:t xml:space="preserve">crease in </w:t>
      </w:r>
      <w:r w:rsidR="00CE6FD9" w:rsidRPr="0007763B">
        <w:rPr>
          <w:rFonts w:ascii="Times New Roman" w:eastAsia="Times New Roman" w:hAnsi="Times New Roman" w:cs="Times New Roman"/>
          <w:sz w:val="24"/>
          <w:szCs w:val="24"/>
        </w:rPr>
        <w:t>average FNR</w:t>
      </w:r>
      <w:r w:rsidR="00396770" w:rsidRPr="0007763B">
        <w:rPr>
          <w:rFonts w:ascii="Times New Roman" w:eastAsia="Times New Roman" w:hAnsi="Times New Roman" w:cs="Times New Roman"/>
          <w:sz w:val="24"/>
          <w:szCs w:val="24"/>
        </w:rPr>
        <w:t xml:space="preserve"> across all scenarios</w:t>
      </w:r>
      <w:r w:rsidR="00CE6FD9" w:rsidRPr="0007763B">
        <w:rPr>
          <w:rFonts w:ascii="Times New Roman" w:eastAsia="Times New Roman" w:hAnsi="Times New Roman" w:cs="Times New Roman"/>
          <w:sz w:val="24"/>
          <w:szCs w:val="24"/>
        </w:rPr>
        <w:t xml:space="preserve"> associated with an increase in the threshold value,</w:t>
      </w:r>
      <w:r w:rsidRPr="0007763B">
        <w:rPr>
          <w:rFonts w:ascii="Times New Roman" w:eastAsia="Times New Roman" w:hAnsi="Times New Roman" w:cs="Times New Roman"/>
          <w:sz w:val="24"/>
          <w:szCs w:val="24"/>
        </w:rPr>
        <w:t xml:space="preserve"> is accompanied by a decrease of the associated standard variation</w:t>
      </w:r>
      <w:r w:rsidR="00C47A12" w:rsidRPr="0007763B">
        <w:rPr>
          <w:rFonts w:ascii="Times New Roman" w:eastAsia="Times New Roman" w:hAnsi="Times New Roman" w:cs="Times New Roman"/>
          <w:sz w:val="24"/>
          <w:szCs w:val="24"/>
        </w:rPr>
        <w:t>, as soon as variation exists</w:t>
      </w:r>
      <w:r w:rsidR="00FC1F62" w:rsidRPr="0007763B">
        <w:rPr>
          <w:rFonts w:ascii="Times New Roman" w:eastAsia="Times New Roman" w:hAnsi="Times New Roman" w:cs="Times New Roman"/>
          <w:sz w:val="24"/>
          <w:szCs w:val="24"/>
        </w:rPr>
        <w:t xml:space="preserve"> (FNR </w:t>
      </w:r>
      <w:r w:rsidR="0031038B" w:rsidRPr="0007763B">
        <w:rPr>
          <w:rFonts w:ascii="Times New Roman" w:eastAsia="Times New Roman" w:hAnsi="Times New Roman" w:cs="Times New Roman"/>
          <w:sz w:val="24"/>
          <w:szCs w:val="24"/>
        </w:rPr>
        <w:t>no</w:t>
      </w:r>
      <w:r w:rsidR="00FC1F62" w:rsidRPr="0007763B">
        <w:rPr>
          <w:rFonts w:ascii="Times New Roman" w:eastAsia="Times New Roman" w:hAnsi="Times New Roman" w:cs="Times New Roman"/>
          <w:sz w:val="24"/>
          <w:szCs w:val="24"/>
        </w:rPr>
        <w:t>t equal to 1)</w:t>
      </w:r>
      <w:r w:rsidR="00C47A12" w:rsidRPr="0007763B">
        <w:rPr>
          <w:rFonts w:ascii="Times New Roman" w:eastAsia="Times New Roman" w:hAnsi="Times New Roman" w:cs="Times New Roman"/>
          <w:sz w:val="24"/>
          <w:szCs w:val="24"/>
        </w:rPr>
        <w:t>: from</w:t>
      </w:r>
      <w:r w:rsidR="00C47A12" w:rsidRPr="0007763B">
        <w:rPr>
          <w:rFonts w:ascii="Times New Roman" w:hAnsi="Times New Roman" w:cs="Times New Roman"/>
          <w:sz w:val="24"/>
          <w:szCs w:val="24"/>
        </w:rPr>
        <w:t xml:space="preserve"> </w:t>
      </w:r>
      <w:r w:rsidR="00C47A12" w:rsidRPr="0007763B">
        <w:rPr>
          <w:rFonts w:ascii="Times New Roman" w:eastAsia="Times New Roman" w:hAnsi="Times New Roman" w:cs="Times New Roman"/>
          <w:sz w:val="24"/>
          <w:szCs w:val="24"/>
        </w:rPr>
        <w:t xml:space="preserve">0.3749 </w:t>
      </w:r>
      <w:r w:rsidR="00055C1A" w:rsidRPr="0007763B">
        <w:rPr>
          <w:rFonts w:ascii="Times New Roman" w:eastAsia="Times New Roman" w:hAnsi="Times New Roman" w:cs="Times New Roman"/>
          <w:sz w:val="24"/>
          <w:szCs w:val="24"/>
        </w:rPr>
        <w:t>(0.00</w:t>
      </w:r>
      <w:r w:rsidR="001D512F" w:rsidRPr="0007763B">
        <w:rPr>
          <w:rFonts w:ascii="Times New Roman" w:eastAsia="Times New Roman" w:hAnsi="Times New Roman" w:cs="Times New Roman"/>
          <w:sz w:val="24"/>
          <w:szCs w:val="24"/>
        </w:rPr>
        <w:t>1)</w:t>
      </w:r>
      <w:r w:rsidR="00CE6FD9" w:rsidRPr="0007763B">
        <w:rPr>
          <w:rFonts w:ascii="Times New Roman" w:eastAsia="Times New Roman" w:hAnsi="Times New Roman" w:cs="Times New Roman"/>
          <w:sz w:val="24"/>
          <w:szCs w:val="24"/>
        </w:rPr>
        <w:t xml:space="preserve"> to </w:t>
      </w:r>
      <w:r w:rsidR="00C47A12" w:rsidRPr="0007763B">
        <w:rPr>
          <w:rFonts w:ascii="Times New Roman" w:eastAsia="Times New Roman" w:hAnsi="Times New Roman" w:cs="Times New Roman"/>
          <w:sz w:val="24"/>
          <w:szCs w:val="24"/>
        </w:rPr>
        <w:t xml:space="preserve">0.2471 </w:t>
      </w:r>
      <w:r w:rsidR="001D512F" w:rsidRPr="0007763B">
        <w:rPr>
          <w:rFonts w:ascii="Times New Roman" w:eastAsia="Times New Roman" w:hAnsi="Times New Roman" w:cs="Times New Roman"/>
          <w:sz w:val="24"/>
          <w:szCs w:val="24"/>
        </w:rPr>
        <w:t>(0.1)</w:t>
      </w:r>
      <w:r w:rsidR="00CE6FD9" w:rsidRPr="0007763B">
        <w:rPr>
          <w:rFonts w:ascii="Times New Roman" w:eastAsia="Times New Roman" w:hAnsi="Times New Roman" w:cs="Times New Roman"/>
          <w:sz w:val="24"/>
          <w:szCs w:val="24"/>
        </w:rPr>
        <w:t>, considering all scenarios. In contrast, the increase in average</w:t>
      </w:r>
      <w:r w:rsidRPr="0007763B">
        <w:rPr>
          <w:rFonts w:ascii="Times New Roman" w:eastAsia="Times New Roman" w:hAnsi="Times New Roman" w:cs="Times New Roman"/>
          <w:sz w:val="24"/>
          <w:szCs w:val="24"/>
        </w:rPr>
        <w:t xml:space="preserve"> FPR </w:t>
      </w:r>
      <w:r w:rsidR="00C07FA2">
        <w:rPr>
          <w:rFonts w:ascii="Times New Roman" w:eastAsia="Times New Roman" w:hAnsi="Times New Roman" w:cs="Times New Roman"/>
          <w:sz w:val="24"/>
          <w:szCs w:val="24"/>
        </w:rPr>
        <w:t xml:space="preserve">is </w:t>
      </w:r>
      <w:r w:rsidRPr="0007763B">
        <w:rPr>
          <w:rFonts w:ascii="Times New Roman" w:eastAsia="Times New Roman" w:hAnsi="Times New Roman" w:cs="Times New Roman"/>
          <w:sz w:val="24"/>
          <w:szCs w:val="24"/>
        </w:rPr>
        <w:t>concurrent with an increasing of its variation</w:t>
      </w:r>
      <w:r w:rsidR="00C47A12" w:rsidRPr="0007763B">
        <w:rPr>
          <w:rFonts w:ascii="Times New Roman" w:eastAsia="Times New Roman" w:hAnsi="Times New Roman" w:cs="Times New Roman"/>
          <w:sz w:val="24"/>
          <w:szCs w:val="24"/>
        </w:rPr>
        <w:t>: from 0 (0.0</w:t>
      </w:r>
      <w:r w:rsidR="00055C1A" w:rsidRPr="0007763B">
        <w:rPr>
          <w:rFonts w:ascii="Times New Roman" w:eastAsia="Times New Roman" w:hAnsi="Times New Roman" w:cs="Times New Roman"/>
          <w:sz w:val="24"/>
          <w:szCs w:val="24"/>
        </w:rPr>
        <w:t>0</w:t>
      </w:r>
      <w:r w:rsidR="00C47A12" w:rsidRPr="0007763B">
        <w:rPr>
          <w:rFonts w:ascii="Times New Roman" w:eastAsia="Times New Roman" w:hAnsi="Times New Roman" w:cs="Times New Roman"/>
          <w:sz w:val="24"/>
          <w:szCs w:val="24"/>
        </w:rPr>
        <w:t>0</w:t>
      </w:r>
      <w:r w:rsidR="001D512F" w:rsidRPr="0007763B">
        <w:rPr>
          <w:rFonts w:ascii="Times New Roman" w:eastAsia="Times New Roman" w:hAnsi="Times New Roman" w:cs="Times New Roman"/>
          <w:sz w:val="24"/>
          <w:szCs w:val="24"/>
        </w:rPr>
        <w:t xml:space="preserve">1) to </w:t>
      </w:r>
      <w:r w:rsidR="00C47A12" w:rsidRPr="0007763B">
        <w:rPr>
          <w:rFonts w:ascii="Times New Roman" w:eastAsia="Times New Roman" w:hAnsi="Times New Roman" w:cs="Times New Roman"/>
          <w:sz w:val="24"/>
          <w:szCs w:val="24"/>
        </w:rPr>
        <w:t>0.0377</w:t>
      </w:r>
      <w:r w:rsidR="001D512F" w:rsidRPr="0007763B">
        <w:rPr>
          <w:rFonts w:ascii="Times New Roman" w:eastAsia="Times New Roman" w:hAnsi="Times New Roman" w:cs="Times New Roman"/>
          <w:sz w:val="24"/>
          <w:szCs w:val="24"/>
        </w:rPr>
        <w:t xml:space="preserve"> (0.1).</w:t>
      </w:r>
    </w:p>
    <w:p w14:paraId="29184FE1" w14:textId="77777777" w:rsidR="00A30430" w:rsidRPr="0007763B" w:rsidRDefault="00A30430" w:rsidP="004E13A5">
      <w:pPr>
        <w:spacing w:after="240" w:line="480" w:lineRule="auto"/>
        <w:rPr>
          <w:rFonts w:ascii="Times New Roman" w:eastAsia="Times New Roman" w:hAnsi="Times New Roman" w:cs="Times New Roman"/>
          <w:sz w:val="24"/>
          <w:szCs w:val="24"/>
        </w:rPr>
      </w:pPr>
    </w:p>
    <w:p w14:paraId="43930590" w14:textId="258CE41F" w:rsidR="004E13A5" w:rsidRPr="0007763B" w:rsidRDefault="001E58E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Control</w:t>
      </w:r>
      <w:r w:rsidR="00B441F7" w:rsidRPr="0007763B">
        <w:rPr>
          <w:rFonts w:ascii="Times New Roman" w:eastAsia="Times New Roman" w:hAnsi="Times New Roman" w:cs="Times New Roman"/>
          <w:i/>
          <w:sz w:val="24"/>
          <w:szCs w:val="24"/>
        </w:rPr>
        <w:t xml:space="preserve"> simulations</w:t>
      </w:r>
    </w:p>
    <w:p w14:paraId="6DA5C5C0" w14:textId="78EF8EDF" w:rsidR="001E58E9" w:rsidRPr="0007763B" w:rsidRDefault="00A30430" w:rsidP="004E13A5">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E</w:t>
      </w:r>
      <w:r w:rsidR="001E58E9" w:rsidRPr="0007763B">
        <w:rPr>
          <w:rFonts w:ascii="Times New Roman" w:eastAsia="Times New Roman" w:hAnsi="Times New Roman" w:cs="Times New Roman"/>
          <w:sz w:val="24"/>
          <w:szCs w:val="24"/>
        </w:rPr>
        <w:t>xperimental FPR values consistently stay</w:t>
      </w:r>
      <w:r w:rsidR="00586186" w:rsidRPr="0007763B">
        <w:rPr>
          <w:rFonts w:ascii="Times New Roman" w:eastAsia="Times New Roman" w:hAnsi="Times New Roman" w:cs="Times New Roman"/>
          <w:sz w:val="24"/>
          <w:szCs w:val="24"/>
        </w:rPr>
        <w:t>ed</w:t>
      </w:r>
      <w:r w:rsidR="001E58E9" w:rsidRPr="0007763B">
        <w:rPr>
          <w:rFonts w:ascii="Times New Roman" w:eastAsia="Times New Roman" w:hAnsi="Times New Roman" w:cs="Times New Roman"/>
          <w:sz w:val="24"/>
          <w:szCs w:val="24"/>
        </w:rPr>
        <w:t xml:space="preserve"> below control FPR values, also the difference </w:t>
      </w:r>
      <w:r w:rsidR="00586186" w:rsidRPr="0007763B">
        <w:rPr>
          <w:rFonts w:ascii="Times New Roman" w:eastAsia="Times New Roman" w:hAnsi="Times New Roman" w:cs="Times New Roman"/>
          <w:sz w:val="24"/>
          <w:szCs w:val="24"/>
        </w:rPr>
        <w:t>generally diminished</w:t>
      </w:r>
      <w:r w:rsidR="001E58E9" w:rsidRPr="0007763B">
        <w:rPr>
          <w:rFonts w:ascii="Times New Roman" w:eastAsia="Times New Roman" w:hAnsi="Times New Roman" w:cs="Times New Roman"/>
          <w:sz w:val="24"/>
          <w:szCs w:val="24"/>
        </w:rPr>
        <w:t xml:space="preserve"> with the intensity of dispersal</w:t>
      </w:r>
      <w:r w:rsidR="00C07FA2">
        <w:rPr>
          <w:rFonts w:ascii="Times New Roman" w:eastAsia="Times New Roman" w:hAnsi="Times New Roman" w:cs="Times New Roman"/>
          <w:sz w:val="24"/>
          <w:szCs w:val="24"/>
        </w:rPr>
        <w:t xml:space="preserve"> (Fig. 2</w:t>
      </w:r>
      <w:r w:rsidR="001E58E9" w:rsidRPr="0007763B">
        <w:rPr>
          <w:rFonts w:ascii="Times New Roman" w:eastAsia="Times New Roman" w:hAnsi="Times New Roman" w:cs="Times New Roman"/>
          <w:sz w:val="24"/>
          <w:szCs w:val="24"/>
        </w:rPr>
        <w:t>).</w:t>
      </w:r>
      <w:r w:rsidR="001D512F" w:rsidRPr="0007763B">
        <w:rPr>
          <w:rFonts w:ascii="Times New Roman" w:eastAsia="Times New Roman" w:hAnsi="Times New Roman" w:cs="Times New Roman"/>
          <w:sz w:val="24"/>
          <w:szCs w:val="24"/>
        </w:rPr>
        <w:t xml:space="preserve"> This means that in the presence of an actual event, we were less likely to wrongfully choose</w:t>
      </w:r>
      <w:r w:rsidR="001E58E9" w:rsidRPr="0007763B">
        <w:rPr>
          <w:rFonts w:ascii="Times New Roman" w:eastAsia="Times New Roman" w:hAnsi="Times New Roman" w:cs="Times New Roman"/>
          <w:sz w:val="24"/>
          <w:szCs w:val="24"/>
        </w:rPr>
        <w:t xml:space="preserve"> </w:t>
      </w:r>
      <w:r w:rsidR="001D512F" w:rsidRPr="0007763B">
        <w:rPr>
          <w:rFonts w:ascii="Times New Roman" w:eastAsia="Times New Roman" w:hAnsi="Times New Roman" w:cs="Times New Roman"/>
          <w:sz w:val="24"/>
          <w:szCs w:val="24"/>
        </w:rPr>
        <w:t xml:space="preserve">a population as having been affected. </w:t>
      </w:r>
      <w:r w:rsidR="001E58E9" w:rsidRPr="0007763B">
        <w:rPr>
          <w:rFonts w:ascii="Times New Roman" w:eastAsia="Times New Roman" w:hAnsi="Times New Roman" w:cs="Times New Roman"/>
          <w:sz w:val="24"/>
          <w:szCs w:val="24"/>
        </w:rPr>
        <w:t>Control FPR values d</w:t>
      </w:r>
      <w:r w:rsidR="00586186" w:rsidRPr="0007763B">
        <w:rPr>
          <w:rFonts w:ascii="Times New Roman" w:eastAsia="Times New Roman" w:hAnsi="Times New Roman" w:cs="Times New Roman"/>
          <w:sz w:val="24"/>
          <w:szCs w:val="24"/>
        </w:rPr>
        <w:t>id</w:t>
      </w:r>
      <w:r w:rsidR="001E58E9" w:rsidRPr="0007763B">
        <w:rPr>
          <w:rFonts w:ascii="Times New Roman" w:eastAsia="Times New Roman" w:hAnsi="Times New Roman" w:cs="Times New Roman"/>
          <w:sz w:val="24"/>
          <w:szCs w:val="24"/>
        </w:rPr>
        <w:t xml:space="preserve"> not vary between scenario groups (</w:t>
      </w:r>
      <w:r w:rsidR="00713FE7" w:rsidRPr="0007763B">
        <w:rPr>
          <w:rFonts w:ascii="Times New Roman" w:eastAsia="Times New Roman" w:hAnsi="Times New Roman" w:cs="Times New Roman"/>
          <w:sz w:val="24"/>
          <w:szCs w:val="24"/>
        </w:rPr>
        <w:t>ANOVA</w:t>
      </w:r>
      <w:r w:rsidR="001E58E9" w:rsidRPr="0007763B">
        <w:rPr>
          <w:rFonts w:ascii="Times New Roman" w:eastAsia="Times New Roman" w:hAnsi="Times New Roman" w:cs="Times New Roman"/>
          <w:sz w:val="24"/>
          <w:szCs w:val="24"/>
        </w:rPr>
        <w:t>; p-value =</w:t>
      </w:r>
      <w:r w:rsidR="006B7759" w:rsidRPr="0007763B">
        <w:rPr>
          <w:rFonts w:ascii="Times New Roman" w:eastAsia="Times New Roman" w:hAnsi="Times New Roman" w:cs="Times New Roman"/>
          <w:sz w:val="24"/>
          <w:szCs w:val="24"/>
        </w:rPr>
        <w:t xml:space="preserve"> </w:t>
      </w:r>
      <w:r w:rsidR="00713FE7" w:rsidRPr="0007763B">
        <w:rPr>
          <w:rFonts w:ascii="Times New Roman" w:eastAsia="Times New Roman" w:hAnsi="Times New Roman" w:cs="Times New Roman"/>
          <w:sz w:val="24"/>
          <w:szCs w:val="24"/>
        </w:rPr>
        <w:t>0.353</w:t>
      </w:r>
      <w:r w:rsidR="001E58E9"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which means that dispersal does not affect the selection of a random population as a positive</w:t>
      </w:r>
      <w:r w:rsidR="001E58E9" w:rsidRPr="0007763B">
        <w:rPr>
          <w:rFonts w:ascii="Times New Roman" w:eastAsia="Times New Roman" w:hAnsi="Times New Roman" w:cs="Times New Roman"/>
          <w:sz w:val="24"/>
          <w:szCs w:val="24"/>
        </w:rPr>
        <w:t>.</w:t>
      </w:r>
      <w:r w:rsidR="00130BC1" w:rsidRPr="0007763B">
        <w:rPr>
          <w:rFonts w:ascii="Times New Roman" w:eastAsia="Times New Roman" w:hAnsi="Times New Roman" w:cs="Times New Roman"/>
          <w:sz w:val="24"/>
          <w:szCs w:val="24"/>
        </w:rPr>
        <w:t xml:space="preserve"> Finally, control FPR values never passed 0.1, which was the maximum threshold chosen in our testing.</w:t>
      </w:r>
    </w:p>
    <w:p w14:paraId="36BEAE82" w14:textId="4C398958" w:rsidR="00716E49" w:rsidRPr="0007763B" w:rsidRDefault="00716E49" w:rsidP="004E13A5">
      <w:pPr>
        <w:spacing w:after="240" w:line="480" w:lineRule="auto"/>
        <w:rPr>
          <w:rFonts w:ascii="Times New Roman" w:eastAsia="Times New Roman" w:hAnsi="Times New Roman" w:cs="Times New Roman"/>
          <w:sz w:val="24"/>
          <w:szCs w:val="24"/>
        </w:rPr>
      </w:pPr>
    </w:p>
    <w:p w14:paraId="5656BFD2" w14:textId="5475C904" w:rsidR="00716E49" w:rsidRPr="0007763B" w:rsidRDefault="00716E49" w:rsidP="004E13A5">
      <w:pPr>
        <w:spacing w:after="240" w:line="480" w:lineRule="auto"/>
        <w:rPr>
          <w:rFonts w:ascii="Times New Roman" w:eastAsia="Times New Roman" w:hAnsi="Times New Roman" w:cs="Times New Roman"/>
          <w:i/>
          <w:sz w:val="24"/>
          <w:szCs w:val="24"/>
        </w:rPr>
      </w:pPr>
      <w:r w:rsidRPr="0007763B">
        <w:rPr>
          <w:rFonts w:ascii="Times New Roman" w:eastAsia="Times New Roman" w:hAnsi="Times New Roman" w:cs="Times New Roman"/>
          <w:i/>
          <w:sz w:val="24"/>
          <w:szCs w:val="24"/>
        </w:rPr>
        <w:t>Microsatellite</w:t>
      </w:r>
    </w:p>
    <w:p w14:paraId="45AD870E" w14:textId="48E9C148" w:rsidR="00716E49" w:rsidRPr="0007763B" w:rsidRDefault="003D4FA3" w:rsidP="004E13A5">
      <w:pPr>
        <w:spacing w:after="240" w:line="480" w:lineRule="auto"/>
        <w:rPr>
          <w:rFonts w:ascii="Times New Roman" w:eastAsia="Times New Roman" w:hAnsi="Times New Roman" w:cs="Times New Roman"/>
          <w:sz w:val="24"/>
          <w:szCs w:val="24"/>
        </w:rPr>
      </w:pPr>
      <w:commentRangeStart w:id="381"/>
      <w:r w:rsidRPr="0007763B">
        <w:rPr>
          <w:rFonts w:ascii="Times New Roman" w:eastAsia="Times New Roman" w:hAnsi="Times New Roman" w:cs="Times New Roman"/>
          <w:sz w:val="24"/>
          <w:szCs w:val="24"/>
        </w:rPr>
        <w:lastRenderedPageBreak/>
        <w:t>A</w:t>
      </w:r>
      <w:r w:rsidR="00E33E95">
        <w:rPr>
          <w:rFonts w:ascii="Times New Roman" w:eastAsia="Times New Roman" w:hAnsi="Times New Roman" w:cs="Times New Roman"/>
          <w:sz w:val="24"/>
          <w:szCs w:val="24"/>
        </w:rPr>
        <w:t xml:space="preserve">t a threshold of 0.05, FNR is equal to </w:t>
      </w:r>
      <w:r w:rsidRPr="0007763B">
        <w:rPr>
          <w:rFonts w:ascii="Times New Roman" w:eastAsia="Times New Roman" w:hAnsi="Times New Roman" w:cs="Times New Roman"/>
          <w:sz w:val="24"/>
          <w:szCs w:val="24"/>
        </w:rPr>
        <w:t xml:space="preserve">0.0500 and FPR </w:t>
      </w:r>
      <w:r w:rsidR="00E33E95">
        <w:rPr>
          <w:rFonts w:ascii="Times New Roman" w:eastAsia="Times New Roman" w:hAnsi="Times New Roman" w:cs="Times New Roman"/>
          <w:sz w:val="24"/>
          <w:szCs w:val="24"/>
        </w:rPr>
        <w:t xml:space="preserve">is equal to </w:t>
      </w:r>
      <w:r w:rsidRPr="0007763B">
        <w:rPr>
          <w:rFonts w:ascii="Times New Roman" w:eastAsia="Times New Roman" w:hAnsi="Times New Roman" w:cs="Times New Roman"/>
          <w:sz w:val="24"/>
          <w:szCs w:val="24"/>
        </w:rPr>
        <w:t>0.00</w:t>
      </w:r>
      <w:r w:rsidR="00D87DAF" w:rsidRPr="0007763B">
        <w:rPr>
          <w:rFonts w:ascii="Times New Roman" w:eastAsia="Times New Roman" w:hAnsi="Times New Roman" w:cs="Times New Roman"/>
          <w:sz w:val="24"/>
          <w:szCs w:val="24"/>
        </w:rPr>
        <w:t>07</w:t>
      </w:r>
      <w:r w:rsidR="00E33E95">
        <w:rPr>
          <w:rFonts w:ascii="Times New Roman" w:eastAsia="Times New Roman" w:hAnsi="Times New Roman" w:cs="Times New Roman"/>
          <w:sz w:val="24"/>
          <w:szCs w:val="24"/>
        </w:rPr>
        <w:t>, which</w:t>
      </w:r>
      <w:r w:rsidR="00D87DAF" w:rsidRPr="0007763B">
        <w:rPr>
          <w:rFonts w:ascii="Times New Roman" w:eastAsia="Times New Roman" w:hAnsi="Times New Roman" w:cs="Times New Roman"/>
          <w:sz w:val="24"/>
          <w:szCs w:val="24"/>
        </w:rPr>
        <w:t xml:space="preserve"> </w:t>
      </w:r>
      <w:r w:rsidR="00C07FA2">
        <w:rPr>
          <w:rFonts w:ascii="Times New Roman" w:eastAsia="Times New Roman" w:hAnsi="Times New Roman" w:cs="Times New Roman"/>
          <w:sz w:val="24"/>
          <w:szCs w:val="24"/>
        </w:rPr>
        <w:t xml:space="preserve">both </w:t>
      </w:r>
      <w:r w:rsidR="00D87DAF" w:rsidRPr="0007763B">
        <w:rPr>
          <w:rFonts w:ascii="Times New Roman" w:eastAsia="Times New Roman" w:hAnsi="Times New Roman" w:cs="Times New Roman"/>
          <w:sz w:val="24"/>
          <w:szCs w:val="24"/>
        </w:rPr>
        <w:t xml:space="preserve">indicate very good performances of </w:t>
      </w:r>
      <w:proofErr w:type="spellStart"/>
      <w:proofErr w:type="gramStart"/>
      <w:r w:rsidR="00D87DAF" w:rsidRPr="0007763B">
        <w:rPr>
          <w:rFonts w:ascii="Times New Roman" w:eastAsia="Times New Roman" w:hAnsi="Times New Roman" w:cs="Times New Roman"/>
          <w:i/>
          <w:sz w:val="24"/>
          <w:szCs w:val="24"/>
        </w:rPr>
        <w:t>TBImicro</w:t>
      </w:r>
      <w:proofErr w:type="spellEnd"/>
      <w:r w:rsidR="00D87DAF" w:rsidRPr="0007763B">
        <w:rPr>
          <w:rFonts w:ascii="Times New Roman" w:eastAsia="Times New Roman" w:hAnsi="Times New Roman" w:cs="Times New Roman"/>
          <w:i/>
          <w:sz w:val="24"/>
          <w:szCs w:val="24"/>
        </w:rPr>
        <w:t>(</w:t>
      </w:r>
      <w:proofErr w:type="gramEnd"/>
      <w:r w:rsidR="00D87DAF" w:rsidRPr="0007763B">
        <w:rPr>
          <w:rFonts w:ascii="Times New Roman" w:eastAsia="Times New Roman" w:hAnsi="Times New Roman" w:cs="Times New Roman"/>
          <w:i/>
          <w:sz w:val="24"/>
          <w:szCs w:val="24"/>
        </w:rPr>
        <w:t>)</w:t>
      </w:r>
      <w:r w:rsidR="00D87DAF" w:rsidRPr="0007763B">
        <w:rPr>
          <w:rFonts w:ascii="Times New Roman" w:eastAsia="Times New Roman" w:hAnsi="Times New Roman" w:cs="Times New Roman"/>
          <w:sz w:val="24"/>
          <w:szCs w:val="24"/>
        </w:rPr>
        <w:t xml:space="preserve"> in detecting significant changes, when using microsatellite data. </w:t>
      </w:r>
      <w:commentRangeEnd w:id="381"/>
      <w:r w:rsidR="00C07FA2">
        <w:rPr>
          <w:rStyle w:val="Marquedecommentaire"/>
        </w:rPr>
        <w:commentReference w:id="381"/>
      </w:r>
      <w:proofErr w:type="gramStart"/>
      <w:r w:rsidR="00E33E95">
        <w:rPr>
          <w:rFonts w:ascii="Times New Roman" w:eastAsia="Times New Roman" w:hAnsi="Times New Roman" w:cs="Times New Roman"/>
          <w:sz w:val="24"/>
          <w:szCs w:val="24"/>
        </w:rPr>
        <w:t>Similarly</w:t>
      </w:r>
      <w:proofErr w:type="gramEnd"/>
      <w:r w:rsidR="00E33E95">
        <w:rPr>
          <w:rFonts w:ascii="Times New Roman" w:eastAsia="Times New Roman" w:hAnsi="Times New Roman" w:cs="Times New Roman"/>
          <w:sz w:val="24"/>
          <w:szCs w:val="24"/>
        </w:rPr>
        <w:t xml:space="preserve"> to the simulations with biallelic data, FNR decreases and FPR decreases with increasing threshold values. From 0 (0.0001) to 0.0021 (0.1) for FPR, and from 1 (0.0001) to 0.0278 (0.1)</w:t>
      </w:r>
      <w:r w:rsidR="006507CE">
        <w:rPr>
          <w:rFonts w:ascii="Times New Roman" w:eastAsia="Times New Roman" w:hAnsi="Times New Roman" w:cs="Times New Roman"/>
          <w:sz w:val="24"/>
          <w:szCs w:val="24"/>
        </w:rPr>
        <w:t>. The method’s performance differed between</w:t>
      </w:r>
      <w:r w:rsidR="00E33E95">
        <w:rPr>
          <w:rFonts w:ascii="Times New Roman" w:eastAsia="Times New Roman" w:hAnsi="Times New Roman" w:cs="Times New Roman"/>
          <w:sz w:val="24"/>
          <w:szCs w:val="24"/>
        </w:rPr>
        <w:t xml:space="preserve"> micros</w:t>
      </w:r>
      <w:r w:rsidR="006507CE">
        <w:rPr>
          <w:rFonts w:ascii="Times New Roman" w:eastAsia="Times New Roman" w:hAnsi="Times New Roman" w:cs="Times New Roman"/>
          <w:sz w:val="24"/>
          <w:szCs w:val="24"/>
        </w:rPr>
        <w:t>atellite and</w:t>
      </w:r>
      <w:r w:rsidR="00E33E95">
        <w:rPr>
          <w:rFonts w:ascii="Times New Roman" w:eastAsia="Times New Roman" w:hAnsi="Times New Roman" w:cs="Times New Roman"/>
          <w:sz w:val="24"/>
          <w:szCs w:val="24"/>
        </w:rPr>
        <w:t xml:space="preserve"> biallelic genetic data, for the same number of alleles (100)</w:t>
      </w:r>
      <w:r w:rsidR="006507CE">
        <w:rPr>
          <w:rFonts w:ascii="Times New Roman" w:eastAsia="Times New Roman" w:hAnsi="Times New Roman" w:cs="Times New Roman"/>
          <w:sz w:val="24"/>
          <w:szCs w:val="24"/>
        </w:rPr>
        <w:t>, and</w:t>
      </w:r>
      <w:r w:rsidR="00355E82">
        <w:rPr>
          <w:rFonts w:ascii="Times New Roman" w:eastAsia="Times New Roman" w:hAnsi="Times New Roman" w:cs="Times New Roman"/>
          <w:sz w:val="24"/>
          <w:szCs w:val="24"/>
        </w:rPr>
        <w:t xml:space="preserve"> for a</w:t>
      </w:r>
      <w:r w:rsidR="006507CE">
        <w:rPr>
          <w:rFonts w:ascii="Times New Roman" w:eastAsia="Times New Roman" w:hAnsi="Times New Roman" w:cs="Times New Roman"/>
          <w:sz w:val="24"/>
          <w:szCs w:val="24"/>
        </w:rPr>
        <w:t xml:space="preserve">n otherwise identical scenario </w:t>
      </w:r>
      <w:r w:rsidR="006507CE" w:rsidRPr="0007763B">
        <w:rPr>
          <w:rFonts w:ascii="Times New Roman" w:eastAsia="Times New Roman" w:hAnsi="Times New Roman" w:cs="Times New Roman"/>
          <w:sz w:val="24"/>
          <w:szCs w:val="24"/>
          <w:lang w:val="en-GB"/>
        </w:rPr>
        <w:t>(low dispersal, one affected population, bottleneck)</w:t>
      </w:r>
      <w:r w:rsidR="00E33E95">
        <w:rPr>
          <w:rFonts w:ascii="Times New Roman" w:eastAsia="Times New Roman" w:hAnsi="Times New Roman" w:cs="Times New Roman"/>
          <w:sz w:val="24"/>
          <w:szCs w:val="24"/>
        </w:rPr>
        <w:t>.</w:t>
      </w:r>
      <w:r w:rsidR="006507CE">
        <w:rPr>
          <w:rFonts w:ascii="Times New Roman" w:eastAsia="Times New Roman" w:hAnsi="Times New Roman" w:cs="Times New Roman"/>
          <w:sz w:val="24"/>
          <w:szCs w:val="24"/>
        </w:rPr>
        <w:t xml:space="preserve"> </w:t>
      </w:r>
      <w:commentRangeStart w:id="382"/>
      <w:r w:rsidR="006507CE">
        <w:rPr>
          <w:rFonts w:ascii="Times New Roman" w:eastAsia="Times New Roman" w:hAnsi="Times New Roman" w:cs="Times New Roman"/>
          <w:sz w:val="24"/>
          <w:szCs w:val="24"/>
        </w:rPr>
        <w:t>Indeed, at a threshold of 0.05 for example, the average FPR value is higher (0.0208 vs 0.0007), whereas the average FNR value is lower (0.0111 vs 0.0500) for SNP than microsatellite respectively</w:t>
      </w:r>
      <w:commentRangeEnd w:id="382"/>
      <w:r w:rsidR="004024F6">
        <w:rPr>
          <w:rStyle w:val="Marquedecommentaire"/>
        </w:rPr>
        <w:commentReference w:id="382"/>
      </w:r>
      <w:r w:rsidR="006507CE">
        <w:rPr>
          <w:rFonts w:ascii="Times New Roman" w:eastAsia="Times New Roman" w:hAnsi="Times New Roman" w:cs="Times New Roman"/>
          <w:sz w:val="24"/>
          <w:szCs w:val="24"/>
        </w:rPr>
        <w:t>.</w:t>
      </w:r>
      <w:r w:rsidR="00355E82">
        <w:rPr>
          <w:rFonts w:ascii="Times New Roman" w:eastAsia="Times New Roman" w:hAnsi="Times New Roman" w:cs="Times New Roman"/>
          <w:sz w:val="24"/>
          <w:szCs w:val="24"/>
        </w:rPr>
        <w:t xml:space="preserve"> Please note </w:t>
      </w:r>
      <w:r w:rsidR="006507CE">
        <w:rPr>
          <w:rFonts w:ascii="Times New Roman" w:eastAsia="Times New Roman" w:hAnsi="Times New Roman" w:cs="Times New Roman"/>
          <w:sz w:val="24"/>
          <w:szCs w:val="24"/>
        </w:rPr>
        <w:t xml:space="preserve">however </w:t>
      </w:r>
      <w:r w:rsidR="00355E82">
        <w:rPr>
          <w:rFonts w:ascii="Times New Roman" w:eastAsia="Times New Roman" w:hAnsi="Times New Roman" w:cs="Times New Roman"/>
          <w:sz w:val="24"/>
          <w:szCs w:val="24"/>
        </w:rPr>
        <w:t xml:space="preserve">that the distance metric </w:t>
      </w:r>
      <w:r w:rsidR="006507CE">
        <w:rPr>
          <w:rFonts w:ascii="Times New Roman" w:eastAsia="Times New Roman" w:hAnsi="Times New Roman" w:cs="Times New Roman"/>
          <w:sz w:val="24"/>
          <w:szCs w:val="24"/>
        </w:rPr>
        <w:t xml:space="preserve">we </w:t>
      </w:r>
      <w:r w:rsidR="00355E82">
        <w:rPr>
          <w:rFonts w:ascii="Times New Roman" w:eastAsia="Times New Roman" w:hAnsi="Times New Roman" w:cs="Times New Roman"/>
          <w:sz w:val="24"/>
          <w:szCs w:val="24"/>
        </w:rPr>
        <w:t xml:space="preserve">used </w:t>
      </w:r>
      <w:r w:rsidR="006507CE">
        <w:rPr>
          <w:rFonts w:ascii="Times New Roman" w:eastAsia="Times New Roman" w:hAnsi="Times New Roman" w:cs="Times New Roman"/>
          <w:sz w:val="24"/>
          <w:szCs w:val="24"/>
        </w:rPr>
        <w:t>for both differed and that this could influence this comparison.</w:t>
      </w:r>
    </w:p>
    <w:p w14:paraId="47F6E302" w14:textId="656F95FF" w:rsidR="00716E49" w:rsidRPr="0007763B" w:rsidRDefault="00716E49" w:rsidP="004E13A5">
      <w:pPr>
        <w:spacing w:after="240" w:line="480" w:lineRule="auto"/>
        <w:rPr>
          <w:rFonts w:ascii="Times New Roman" w:eastAsia="Times New Roman" w:hAnsi="Times New Roman" w:cs="Times New Roman"/>
          <w:sz w:val="24"/>
          <w:szCs w:val="24"/>
        </w:rPr>
      </w:pPr>
    </w:p>
    <w:p w14:paraId="04DA426A" w14:textId="71C95B22" w:rsidR="00716E49" w:rsidRPr="0007763B" w:rsidRDefault="00716E49" w:rsidP="004E13A5">
      <w:pPr>
        <w:spacing w:after="240" w:line="480" w:lineRule="auto"/>
        <w:rPr>
          <w:rFonts w:ascii="Times New Roman" w:eastAsia="Times New Roman" w:hAnsi="Times New Roman" w:cs="Times New Roman"/>
          <w:i/>
          <w:sz w:val="24"/>
          <w:szCs w:val="24"/>
        </w:rPr>
      </w:pPr>
      <w:commentRangeStart w:id="383"/>
      <w:r w:rsidRPr="0007763B">
        <w:rPr>
          <w:rFonts w:ascii="Times New Roman" w:eastAsia="Times New Roman" w:hAnsi="Times New Roman" w:cs="Times New Roman"/>
          <w:i/>
          <w:sz w:val="24"/>
          <w:szCs w:val="24"/>
        </w:rPr>
        <w:t>Spruce budworm</w:t>
      </w:r>
    </w:p>
    <w:p w14:paraId="055ACEBA" w14:textId="54D28FE1" w:rsidR="00962B5C" w:rsidRPr="0007763B" w:rsidRDefault="00AA784F" w:rsidP="00AA784F">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 xml:space="preserve">Our method did not identify any </w:t>
      </w:r>
      <w:r w:rsidR="00D87DAF" w:rsidRPr="0007763B">
        <w:rPr>
          <w:rFonts w:ascii="Times New Roman" w:eastAsia="Times New Roman" w:hAnsi="Times New Roman" w:cs="Times New Roman"/>
          <w:sz w:val="24"/>
          <w:szCs w:val="24"/>
        </w:rPr>
        <w:t>Quebec spruce budworm population</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 xml:space="preserve">as having </w:t>
      </w:r>
      <w:r w:rsidR="00D87DAF" w:rsidRPr="0007763B">
        <w:rPr>
          <w:rFonts w:ascii="Times New Roman" w:eastAsia="Times New Roman" w:hAnsi="Times New Roman" w:cs="Times New Roman"/>
          <w:sz w:val="24"/>
          <w:szCs w:val="24"/>
        </w:rPr>
        <w:t>undergone</w:t>
      </w:r>
      <w:r w:rsidR="00716E49" w:rsidRPr="0007763B">
        <w:rPr>
          <w:rFonts w:ascii="Times New Roman" w:eastAsia="Times New Roman" w:hAnsi="Times New Roman" w:cs="Times New Roman"/>
          <w:sz w:val="24"/>
          <w:szCs w:val="24"/>
        </w:rPr>
        <w:t xml:space="preserve"> a significant change</w:t>
      </w:r>
      <w:r w:rsidRPr="0007763B">
        <w:rPr>
          <w:rFonts w:ascii="Times New Roman" w:eastAsia="Times New Roman" w:hAnsi="Times New Roman" w:cs="Times New Roman"/>
          <w:sz w:val="24"/>
          <w:szCs w:val="24"/>
        </w:rPr>
        <w:t xml:space="preserve"> </w:t>
      </w:r>
      <w:r w:rsidR="00716E49" w:rsidRPr="0007763B">
        <w:rPr>
          <w:rFonts w:ascii="Times New Roman" w:eastAsia="Times New Roman" w:hAnsi="Times New Roman" w:cs="Times New Roman"/>
          <w:sz w:val="24"/>
          <w:szCs w:val="24"/>
        </w:rPr>
        <w:t>in genetic diversity, relative to the general change between the years 2012 and 2013</w:t>
      </w:r>
      <w:r w:rsidR="00D87DAF" w:rsidRPr="0007763B">
        <w:rPr>
          <w:rFonts w:ascii="Times New Roman" w:eastAsia="Times New Roman" w:hAnsi="Times New Roman" w:cs="Times New Roman"/>
          <w:sz w:val="24"/>
          <w:szCs w:val="24"/>
        </w:rPr>
        <w:t>. Indeed</w:t>
      </w:r>
      <w:r w:rsidRPr="0007763B">
        <w:rPr>
          <w:rFonts w:ascii="Times New Roman" w:eastAsia="Times New Roman" w:hAnsi="Times New Roman" w:cs="Times New Roman"/>
          <w:sz w:val="24"/>
          <w:szCs w:val="24"/>
        </w:rPr>
        <w:t>, the lowest p-value</w:t>
      </w:r>
      <w:r w:rsidR="00D87DAF" w:rsidRPr="0007763B">
        <w:rPr>
          <w:rFonts w:ascii="Times New Roman" w:eastAsia="Times New Roman" w:hAnsi="Times New Roman" w:cs="Times New Roman"/>
          <w:sz w:val="24"/>
          <w:szCs w:val="24"/>
        </w:rPr>
        <w:t xml:space="preserve"> associated with a population-specific TBI was</w:t>
      </w:r>
      <w:r w:rsidR="002C7903" w:rsidRPr="0007763B">
        <w:rPr>
          <w:rFonts w:ascii="Times New Roman" w:eastAsia="Times New Roman" w:hAnsi="Times New Roman" w:cs="Times New Roman"/>
          <w:sz w:val="24"/>
          <w:szCs w:val="24"/>
        </w:rPr>
        <w:t xml:space="preserve"> only</w:t>
      </w:r>
      <w:r w:rsidR="00DC6E86">
        <w:rPr>
          <w:rFonts w:ascii="Times New Roman" w:eastAsia="Times New Roman" w:hAnsi="Times New Roman" w:cs="Times New Roman"/>
          <w:sz w:val="24"/>
          <w:szCs w:val="24"/>
        </w:rPr>
        <w:t xml:space="preserve"> 0.927</w:t>
      </w:r>
      <w:r w:rsidR="000053C7">
        <w:rPr>
          <w:rFonts w:ascii="Times New Roman" w:eastAsia="Times New Roman" w:hAnsi="Times New Roman" w:cs="Times New Roman"/>
          <w:sz w:val="24"/>
          <w:szCs w:val="24"/>
        </w:rPr>
        <w:t xml:space="preserve"> </w:t>
      </w:r>
      <w:r w:rsidR="000053C7" w:rsidRPr="0007763B">
        <w:rPr>
          <w:rFonts w:ascii="Times New Roman" w:eastAsia="Times New Roman" w:hAnsi="Times New Roman" w:cs="Times New Roman"/>
          <w:sz w:val="24"/>
          <w:szCs w:val="24"/>
        </w:rPr>
        <w:t>(calculated with 999 permutations)</w:t>
      </w:r>
      <w:r w:rsidR="00C639AD" w:rsidRPr="0007763B">
        <w:rPr>
          <w:rFonts w:ascii="Times New Roman" w:eastAsia="Times New Roman" w:hAnsi="Times New Roman" w:cs="Times New Roman"/>
          <w:sz w:val="24"/>
          <w:szCs w:val="24"/>
        </w:rPr>
        <w:t>,</w:t>
      </w:r>
      <w:r w:rsidRPr="0007763B">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t xml:space="preserve">for </w:t>
      </w:r>
      <w:r w:rsidR="00D87DAF" w:rsidRPr="0007763B">
        <w:rPr>
          <w:rFonts w:ascii="Times New Roman" w:eastAsia="Times New Roman" w:hAnsi="Times New Roman" w:cs="Times New Roman"/>
          <w:sz w:val="24"/>
          <w:szCs w:val="24"/>
        </w:rPr>
        <w:t>the easternmost site</w:t>
      </w:r>
      <w:r w:rsidR="000053C7">
        <w:rPr>
          <w:rFonts w:ascii="Times New Roman" w:eastAsia="Times New Roman" w:hAnsi="Times New Roman" w:cs="Times New Roman"/>
          <w:sz w:val="24"/>
          <w:szCs w:val="24"/>
        </w:rPr>
        <w:t xml:space="preserve"> among the eight:</w:t>
      </w:r>
      <w:r w:rsidR="00D87DAF" w:rsidRPr="0007763B">
        <w:rPr>
          <w:rFonts w:ascii="Times New Roman" w:eastAsia="Times New Roman" w:hAnsi="Times New Roman" w:cs="Times New Roman"/>
          <w:sz w:val="24"/>
          <w:szCs w:val="24"/>
        </w:rPr>
        <w:t xml:space="preserve"> T020</w:t>
      </w:r>
      <w:r w:rsidR="000053C7">
        <w:rPr>
          <w:rFonts w:ascii="Times New Roman" w:eastAsia="Times New Roman" w:hAnsi="Times New Roman" w:cs="Times New Roman"/>
          <w:sz w:val="24"/>
          <w:szCs w:val="24"/>
        </w:rPr>
        <w:t xml:space="preserve"> </w:t>
      </w:r>
      <w:r w:rsidR="000053C7">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eva.12852","ISSN":"1752-4571","author":[{"dropping-particle":"","family":"Larroque","given":"Jeremy","non-dropping-particle":"","parse-names":false,"suffix":""},{"dropping-particle":"","family":"Legault","given":"Simon","non-dropping-particle":"","parse-names":false,"suffix":""},{"dropping-particle":"","family":"Johns","given":"Rob","non-dropping-particle":"","parse-names":false,"suffix":""},{"dropping-particle":"","family":"Lumley","given":"Lisa","non-dropping-particle":"","parse-names":false,"suffix":""},{"dropping-particle":"","family":"Cusson","given":"Michel","non-dropping-particle":"","parse-names":false,"suffix":""},{"dropping-particle":"","family":"Renaut","given":"Sébastien","non-dropping-particle":"","parse-names":false,"suffix":""},{"dropping-particle":"","family":"Levesque","given":"Roger C.","non-dropping-particle":"","parse-names":false,"suffix":""},{"dropping-particle":"","family":"James","given":"Patrick M. A.","non-dropping-particle":"","parse-names":false,"suffix":""}],"container-title":"Evolutionary Applications","id":"ITEM-1","issue":"July","issued":{"date-parts":[["2019"]]},"page":"1-15","title":"Temporal variation in spatial genetic structure during population outbreaks: Distinguishing among different potential drivers of spatial synchrony","type":"article-journal"},"uris":["http://www.mendeley.com/documents/?uuid=da1e66b1-4fe8-44a7-8665-3e43a3981b3d"]}],"mendeley":{"formattedCitation":"(Larroque et al., 2019)","plainTextFormattedCitation":"(Larroque et al., 2019)","previouslyFormattedCitation":"(Larroque et al., 2019)"},"properties":{"noteIndex":0},"schema":"https://github.com/citation-style-language/schema/raw/master/csl-citation.json"}</w:instrText>
      </w:r>
      <w:r w:rsidR="000053C7">
        <w:rPr>
          <w:rFonts w:ascii="Times New Roman" w:eastAsia="Times New Roman" w:hAnsi="Times New Roman" w:cs="Times New Roman"/>
          <w:sz w:val="24"/>
          <w:szCs w:val="24"/>
        </w:rPr>
        <w:fldChar w:fldCharType="separate"/>
      </w:r>
      <w:r w:rsidR="000053C7" w:rsidRPr="000053C7">
        <w:rPr>
          <w:rFonts w:ascii="Times New Roman" w:eastAsia="Times New Roman" w:hAnsi="Times New Roman" w:cs="Times New Roman"/>
          <w:noProof/>
          <w:sz w:val="24"/>
          <w:szCs w:val="24"/>
        </w:rPr>
        <w:t>(Larroque et al., 2019)</w:t>
      </w:r>
      <w:r w:rsidR="000053C7">
        <w:rPr>
          <w:rFonts w:ascii="Times New Roman" w:eastAsia="Times New Roman" w:hAnsi="Times New Roman" w:cs="Times New Roman"/>
          <w:sz w:val="24"/>
          <w:szCs w:val="24"/>
        </w:rPr>
        <w:fldChar w:fldCharType="end"/>
      </w:r>
      <w:r w:rsidRPr="0007763B">
        <w:rPr>
          <w:rFonts w:ascii="Times New Roman" w:eastAsia="Times New Roman" w:hAnsi="Times New Roman" w:cs="Times New Roman"/>
          <w:sz w:val="24"/>
          <w:szCs w:val="24"/>
        </w:rPr>
        <w:t>.</w:t>
      </w:r>
      <w:commentRangeEnd w:id="383"/>
      <w:r w:rsidR="00E46AFF">
        <w:rPr>
          <w:rStyle w:val="Marquedecommentaire"/>
        </w:rPr>
        <w:commentReference w:id="383"/>
      </w:r>
    </w:p>
    <w:p w14:paraId="45EF1550" w14:textId="77777777" w:rsidR="00A11506" w:rsidRPr="0007763B" w:rsidRDefault="00A11506" w:rsidP="00AA784F">
      <w:pPr>
        <w:spacing w:after="240" w:line="480" w:lineRule="auto"/>
        <w:rPr>
          <w:rFonts w:ascii="Times New Roman" w:eastAsia="Times New Roman" w:hAnsi="Times New Roman" w:cs="Times New Roman"/>
          <w:sz w:val="24"/>
          <w:szCs w:val="24"/>
        </w:rPr>
      </w:pPr>
    </w:p>
    <w:p w14:paraId="69BA6DCD" w14:textId="77777777" w:rsidR="004E13A5" w:rsidRPr="0007763B" w:rsidRDefault="004E13A5" w:rsidP="004E13A5">
      <w:pPr>
        <w:spacing w:after="240" w:line="480" w:lineRule="auto"/>
        <w:rPr>
          <w:rFonts w:ascii="Times New Roman" w:eastAsia="Times New Roman" w:hAnsi="Times New Roman" w:cs="Times New Roman"/>
          <w:b/>
          <w:sz w:val="24"/>
          <w:szCs w:val="24"/>
        </w:rPr>
      </w:pPr>
      <w:r w:rsidRPr="0007763B">
        <w:rPr>
          <w:rFonts w:ascii="Times New Roman" w:eastAsia="Times New Roman" w:hAnsi="Times New Roman" w:cs="Times New Roman"/>
          <w:b/>
          <w:sz w:val="24"/>
          <w:szCs w:val="24"/>
        </w:rPr>
        <w:t>DISCUSSION</w:t>
      </w:r>
    </w:p>
    <w:p w14:paraId="180A8E90" w14:textId="7E458F44" w:rsidR="00A24993" w:rsidRDefault="003C3E3B"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Being able to d</w:t>
      </w:r>
      <w:r w:rsidR="00C91C4C">
        <w:rPr>
          <w:rFonts w:ascii="Times New Roman" w:eastAsia="Times New Roman" w:hAnsi="Times New Roman" w:cs="Times New Roman"/>
          <w:sz w:val="24"/>
          <w:szCs w:val="24"/>
        </w:rPr>
        <w:t xml:space="preserve">etect </w:t>
      </w:r>
      <w:r>
        <w:rPr>
          <w:rFonts w:ascii="Times New Roman" w:eastAsia="Times New Roman" w:hAnsi="Times New Roman" w:cs="Times New Roman"/>
          <w:sz w:val="24"/>
          <w:szCs w:val="24"/>
        </w:rPr>
        <w:t xml:space="preserve">which populations have changed significantly, from genetic data, has always been a challenge for researchers. When genetic data is available at several points in time, we </w:t>
      </w:r>
      <w:r>
        <w:rPr>
          <w:rFonts w:ascii="Times New Roman" w:eastAsia="Times New Roman" w:hAnsi="Times New Roman" w:cs="Times New Roman"/>
          <w:sz w:val="24"/>
          <w:szCs w:val="24"/>
        </w:rPr>
        <w:lastRenderedPageBreak/>
        <w:t xml:space="preserve">believe the aforementioned challenge is within reach for </w:t>
      </w:r>
      <w:r w:rsidR="007E677E">
        <w:rPr>
          <w:rFonts w:ascii="Times New Roman" w:eastAsia="Times New Roman" w:hAnsi="Times New Roman" w:cs="Times New Roman"/>
          <w:sz w:val="24"/>
          <w:szCs w:val="24"/>
        </w:rPr>
        <w:t>biologists</w:t>
      </w:r>
      <w:r>
        <w:rPr>
          <w:rFonts w:ascii="Times New Roman" w:eastAsia="Times New Roman" w:hAnsi="Times New Roman" w:cs="Times New Roman"/>
          <w:sz w:val="24"/>
          <w:szCs w:val="24"/>
        </w:rPr>
        <w:t>, even if given relatively poor genetic datasets</w:t>
      </w:r>
      <w:r w:rsidR="00A74CDA">
        <w:rPr>
          <w:rFonts w:ascii="Times New Roman" w:eastAsia="Times New Roman" w:hAnsi="Times New Roman" w:cs="Times New Roman"/>
          <w:sz w:val="24"/>
          <w:szCs w:val="24"/>
        </w:rPr>
        <w:t>, as</w:t>
      </w:r>
      <w:r w:rsidR="00C91C4C">
        <w:rPr>
          <w:rFonts w:ascii="Times New Roman" w:eastAsia="Times New Roman" w:hAnsi="Times New Roman" w:cs="Times New Roman"/>
          <w:sz w:val="24"/>
          <w:szCs w:val="24"/>
        </w:rPr>
        <w:t xml:space="preserve"> </w:t>
      </w:r>
      <w:r w:rsidR="00A74CDA">
        <w:rPr>
          <w:rFonts w:ascii="Times New Roman" w:eastAsia="Times New Roman" w:hAnsi="Times New Roman" w:cs="Times New Roman"/>
          <w:sz w:val="24"/>
          <w:szCs w:val="24"/>
        </w:rPr>
        <w:t>o</w:t>
      </w:r>
      <w:r w:rsidR="00C91C4C">
        <w:rPr>
          <w:rFonts w:ascii="Times New Roman" w:eastAsia="Times New Roman" w:hAnsi="Times New Roman" w:cs="Times New Roman"/>
          <w:sz w:val="24"/>
          <w:szCs w:val="24"/>
        </w:rPr>
        <w:t>ur permutation approach was generally able to achieve th</w:t>
      </w:r>
      <w:r w:rsidR="00A74CDA">
        <w:rPr>
          <w:rFonts w:ascii="Times New Roman" w:eastAsia="Times New Roman" w:hAnsi="Times New Roman" w:cs="Times New Roman"/>
          <w:sz w:val="24"/>
          <w:szCs w:val="24"/>
        </w:rPr>
        <w:t>is goal.</w:t>
      </w:r>
    </w:p>
    <w:p w14:paraId="0921A734" w14:textId="11360790" w:rsidR="004960F6" w:rsidRDefault="00425BB7"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Detecting exceptional change is harder in landscape with strong functional connectivity. Indeed, we found a general decrease in performance, whatever the performance focus was, with an increase of dispersal ability (Fig. 2). This decrease exists even with only one generation separating two temporal samples, which suggests that studying highly connected systems might require more frequent sampling, or at least that higher uncertainty should be acknowledged.</w:t>
      </w:r>
      <w:r w:rsidR="00006829">
        <w:rPr>
          <w:rFonts w:ascii="Times New Roman" w:eastAsia="Times New Roman" w:hAnsi="Times New Roman" w:cs="Times New Roman"/>
          <w:sz w:val="24"/>
          <w:szCs w:val="24"/>
        </w:rPr>
        <w:t xml:space="preserve"> High d</w:t>
      </w:r>
      <w:r w:rsidR="005E309B">
        <w:rPr>
          <w:rFonts w:ascii="Times New Roman" w:eastAsia="Times New Roman" w:hAnsi="Times New Roman" w:cs="Times New Roman"/>
          <w:sz w:val="24"/>
          <w:szCs w:val="24"/>
        </w:rPr>
        <w:t xml:space="preserve">ispersal, and gene flow through it </w:t>
      </w:r>
      <w:r w:rsidR="005E309B">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{"citationItems":[{"id":"ITEM-1","itemData":{"DOI":"10.1111/mec.14848","ISSN":"1365294X","abstract":"Dispersal is a central process in ecology and evolution. At the individual level, the three stages of the dispersal process (i.e., emigration, transience and immigration) are affected by complex interactions between phenotypes and environmental factors. Condition-and context-dependent dispersal have far-reaching consequences, both for the demography and the genetic structuring of natural populations and for adaptive processes. From an applied point of view, dispersal also deeply affects the spatial dynamics of populations and their ability to respond to land-use changes, habitat degradation and climate change. For these reasons, dispersal has received considerable attention from ecologists and evolutionary biologists. Demographic and genetic methods allow quantifying non-effective (i.e., followed or not by a successful reproduction) and effective (i.e., with a successful reproduction) dispersal and to investigate how individual and environmental factors affect the different stages of the dispersal process. Over the past decade, demographic and genetic methods designed to quantify dispersal have rapidly evolved but interactions between researchers from the two fields are limited. We here review recent developments in both demographic and genetic methods to study dispersal in wild animal populations. We present their strengths and limits, as well as their applicability depending on study objectives and population characteristics. We propose a unified framework allowing researchers to combine methods and select the more suitable tools to address a broad range of important topics about the ecology and evolution of dispersal and its consequences on animal population dynamics and genetics.","author":[{"dropping-particle":"","family":"Cayuela","given":"Hugo","non-dropping-particle":"","parse-names":false,"suffix":""},{"dropping-particle":"","family":"Rougemont","given":"Quentin","non-dropping-particle":"","parse-names":false,"suffix":""},{"dropping-particle":"","family":"Prunier","given":"Jérôme G.","non-dropping-particle":"","parse-names":false,"suffix":""},{"dropping-particle":"","family":"Moore","given":"Jean Sébastien","non-dropping-particle":"","parse-names":false,"suffix":""},{"dropping-particle":"","family":"Clobert","given":"Jean","non-dropping-particle":"","parse-names":false,"suffix":""},{"dropping-particle":"","family":"Besnard","given":"Aurélien","non-dropping-particle":"","parse-names":false,"suffix":""},{"dropping-particle":"","family":"Bernatchez","given":"Louis","non-dropping-particle":"","parse-names":false,"suffix":""}],"container-title":"Molecular Ecology","id":"ITEM-1","issue":"20","issued":{"date-parts":[["2018"]]},"page":"3976-4010","title":"Demographic and genetic approaches to study dispersal in wild animal populations: A methodological review","type":"article-journal","volume":"27"},"uris":["http://www.mendeley.com/documents/?uuid=37697bba-2def-4a89-b4de-c20deac1a23a"]}],"mendeley":{"formattedCitation":"(Cayuela et al., 2018)","plainTextFormattedCitation":"(Cayuela et al., 2018)","previouslyFormattedCitation":"(Cayuela et al., 2018)"},"properties":{"noteIndex":0},"schema":"https://github.com/citation-style-language/schema/raw/master/csl-citation.json"}</w:instrText>
      </w:r>
      <w:r w:rsidR="005E309B">
        <w:rPr>
          <w:rFonts w:ascii="Times New Roman" w:eastAsia="Times New Roman" w:hAnsi="Times New Roman" w:cs="Times New Roman"/>
          <w:sz w:val="24"/>
          <w:szCs w:val="24"/>
        </w:rPr>
        <w:fldChar w:fldCharType="separate"/>
      </w:r>
      <w:r w:rsidR="005E309B" w:rsidRPr="005E309B">
        <w:rPr>
          <w:rFonts w:ascii="Times New Roman" w:eastAsia="Times New Roman" w:hAnsi="Times New Roman" w:cs="Times New Roman"/>
          <w:noProof/>
          <w:sz w:val="24"/>
          <w:szCs w:val="24"/>
        </w:rPr>
        <w:t>(Cayuela et al., 2018)</w:t>
      </w:r>
      <w:r w:rsidR="005E309B">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is implicated is many short-term or long-term mechanisms which lower our ability to understand the eco-evolutionary dynamics of species. For example, high dispersal during range expansion lowers our ability to correctly detect loci under natural selection </w:t>
      </w:r>
      <w:r w:rsidR="00006829">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A.","non-dropping-particle":"","parse-names":false,"suffix":""}],"container-title":"Genome","id":"ITEM-1","issue":"July","issued":{"date-parts":[["2019"]]},"page":"1-13","title":"The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expansion","type":"article-journal","volume":"13"},"uris":["http://www.mendeley.com/documents/?uuid=684d6e32-3114-4d5f-aab2-03afc496588c"]}],"mendeley":{"formattedCitation":"(Mayrand, Filotas, Wittische, &amp; James, 2019)","plainTextFormattedCitation":"(Mayrand, Filotas, Wittische, &amp; James, 2019)","previouslyFormattedCitation":"(Mayrand, Filotas, Wittische, &amp; James,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(Mayrand, Filotas, Wittische, &amp; James, 2019)</w:t>
      </w:r>
      <w:r w:rsidR="00006829">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 xml:space="preserve">, and high gene flow may not always be associated with a strong decrease in </w:t>
      </w:r>
      <w:r w:rsidR="007E677E">
        <w:rPr>
          <w:rFonts w:ascii="Times New Roman" w:eastAsia="Times New Roman" w:hAnsi="Times New Roman" w:cs="Times New Roman"/>
          <w:sz w:val="24"/>
          <w:szCs w:val="24"/>
        </w:rPr>
        <w:t xml:space="preserve">measured </w:t>
      </w:r>
      <w:r w:rsidR="003B771C">
        <w:rPr>
          <w:rFonts w:ascii="Times New Roman" w:eastAsia="Times New Roman" w:hAnsi="Times New Roman" w:cs="Times New Roman"/>
          <w:sz w:val="24"/>
          <w:szCs w:val="24"/>
        </w:rPr>
        <w:t xml:space="preserve">structure </w:t>
      </w:r>
      <w:r w:rsidR="003B771C">
        <w:rPr>
          <w:rFonts w:ascii="Times New Roman" w:eastAsia="Times New Roman" w:hAnsi="Times New Roman" w:cs="Times New Roman"/>
          <w:sz w:val="24"/>
          <w:szCs w:val="24"/>
        </w:rPr>
        <w:fldChar w:fldCharType="begin" w:fldLock="1"/>
      </w:r>
      <w:r w:rsidR="00C519A3">
        <w:rPr>
          <w:rFonts w:ascii="Times New Roman" w:eastAsia="Times New Roman" w:hAnsi="Times New Roman" w:cs="Times New Roman"/>
          <w:sz w:val="24"/>
          <w:szCs w:val="24"/>
        </w:rPr>
        <w:instrText xml:space="preserve">ADDIN CSL_CITATION {"citationItems":[{"id":"ITEM-1","itemData":{"DOI":"10.1111/j.1755-0998.2010.02867.x","ISSN":"1755-0998","PMID":"21565096","abstract":"Linking landscape effects on gene flow to processes such as dispersal and mating is essential to provide a conceptual foundation for landscape genetics. It is particularly important to determine how classical population genetic models relate to recent individual-based landscape genetic models when assessing individual movement and its influence on population genetic structure. We used classical Wright-Fisher models and spatially explicit, individual-based, landscape genetic models to simulate gene flow via dispersal and mating in a series of landscapes representing two patches of habitat separated by a barrier. We developed a mathematical formula that predicts the relationship between barrier strength (i.e., permeability) and the migration rate (m) across the barrier, thereby linking spatially explicit landscape genetics to classical population genetics theory. We then assessed the reliability of the function by obtaining population genetics parameters (m, F(ST) ) using simulations for both spatially explicit and Wright-Fisher simulation models for a range of gene flow rates. Next, we show that relaxing some of the assumptions of the Wright-Fisher model can substantially change population substructure (i.e., F(ST) ). For example, isolation by distance among individuals on each side of a barrier maintains an F(ST) of </w:instrText>
      </w:r>
      <w:r w:rsidR="00C519A3">
        <w:rPr>
          <w:rFonts w:ascii="Cambria Math" w:eastAsia="Times New Roman" w:hAnsi="Cambria Math" w:cs="Cambria Math"/>
          <w:sz w:val="24"/>
          <w:szCs w:val="24"/>
        </w:rPr>
        <w:instrText>∼</w:instrText>
      </w:r>
      <w:r w:rsidR="00C519A3">
        <w:rPr>
          <w:rFonts w:ascii="Times New Roman" w:eastAsia="Times New Roman" w:hAnsi="Times New Roman" w:cs="Times New Roman"/>
          <w:sz w:val="24"/>
          <w:szCs w:val="24"/>
        </w:rPr>
        <w:instrText>0.20 regardless of migration rate across the barrier, whereas panmixia on each side of the barrier results in an F(ST) that changes with m as predicted by classical population genetics theory. We suggest that individual-based, spatially explicit modelling provides a general framework to investigate how interactions between movement and landscape resistance drive population genetic patterns and connectivity across complex landscapes.","author":[{"dropping-particle":"","family":"Landguth","given":"Erin L","non-dropping-particle":"","parse-names":false,"suffix":""},{"dropping-particle":"","family":"Cushman","given":"S a","non-dropping-particle":"","parse-names":false,"suffix":""},{"dropping-particle":"","family":"Murphy","given":"M a","non-dropping-particle":"","parse-names":false,"suffix":""},{"dropping-particle":"","family":"Luikart","given":"G","non-dropping-particle":"","parse-names":false,"suffix":""}],"container-title":"Molecular ecology resources","id":"ITEM-1","issue":"5","issued":{"date-parts":[["2010","9"]]},"page":"854-62","title":"Relationships between migration rates and landscape resistance assessed using individual-based simulations.","type":"article-journal","volume":"10"},"uris":["http://www.mendeley.com/documents/?uuid=f5883e78-3e0f-4aa7-8653-7b48acb62b07"]}],"mendeley":{"formattedCitation":"(Landguth, Cushman, Murphy, &amp; Luikart, 2010)","plainTextFormattedCitation":"(Landguth, Cushman, Murphy, &amp; Luikart, 2010)","previouslyFormattedCitation":"(Landguth, Cushman, Murphy, &amp; Luikart, 2010)"},"properties":{"noteIndex":0},"schema":"https://github.com/citation-style-language/schema/raw/master/csl-citation.json"}</w:instrText>
      </w:r>
      <w:r w:rsidR="003B771C">
        <w:rPr>
          <w:rFonts w:ascii="Times New Roman" w:eastAsia="Times New Roman" w:hAnsi="Times New Roman" w:cs="Times New Roman"/>
          <w:sz w:val="24"/>
          <w:szCs w:val="24"/>
        </w:rPr>
        <w:fldChar w:fldCharType="separate"/>
      </w:r>
      <w:r w:rsidR="003B771C" w:rsidRPr="003B771C">
        <w:rPr>
          <w:rFonts w:ascii="Times New Roman" w:eastAsia="Times New Roman" w:hAnsi="Times New Roman" w:cs="Times New Roman"/>
          <w:noProof/>
          <w:sz w:val="24"/>
          <w:szCs w:val="24"/>
        </w:rPr>
        <w:t>(Landguth, Cushman, Murphy, &amp; Luikart, 2010)</w:t>
      </w:r>
      <w:r w:rsidR="003B771C">
        <w:rPr>
          <w:rFonts w:ascii="Times New Roman" w:eastAsia="Times New Roman" w:hAnsi="Times New Roman" w:cs="Times New Roman"/>
          <w:sz w:val="24"/>
          <w:szCs w:val="24"/>
        </w:rPr>
        <w:fldChar w:fldCharType="end"/>
      </w:r>
      <w:r w:rsidR="00C519A3">
        <w:rPr>
          <w:rFonts w:ascii="Times New Roman" w:eastAsia="Times New Roman" w:hAnsi="Times New Roman" w:cs="Times New Roman"/>
          <w:sz w:val="24"/>
          <w:szCs w:val="24"/>
        </w:rPr>
        <w:t xml:space="preserve"> or early detections of barriers to gene flow </w:t>
      </w:r>
      <w:r w:rsidR="00C519A3">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{"citationItems":[{"id":"ITEM-1","itemData":{"DOI":"10.1111/j.1365-294X.2010.04808.x","ISBN":"0962-1083","ISSN":"09621083","PMID":"20819159","abstract":"Understanding how spatial genetic patterns respond to landscape change is crucial for advancing the emerging field of landscape genetics. We quantified the number of generations for new landscape barrier signatures to become detectable and for old signatures to disappear after barrier removal. We used spatially explicit, individual-based simulations to examine the ability of an individual-based statistic [Mantel's r using the proportion of shared alleles' statistic (Dps)] and population-based statistic (FST ) to detect barriers. We simulated a range of movement strategies including nearest neighbour dispersal, long-distance dispersal and panmixia. The lag time for the signal of a new barrier to become established is short using Mantel's r (1-15 generations). FST required approximately 200 generations to reach 50% of its equilibrium maximum, although G'ST performed much like Mantel's r. In strong contrast, FST and Mantel's r perform similarly following the removal of a barrier formerly dividing a population. Also, given neighbour mating and very short-distance dispersal strategies, historical discontinuities from more than 100 generations ago might still be detectable with either method. This suggests that historical events and landscapes could have long-term effects that confound inferences about the impacts of current landscape features on gene flow for species with very little long-distance dispersal. Nonetheless, populations of organisms with relatively large dispersal distances will lose the signal of a former barrier within less than 15 generations, suggesting that individual-based landscape genetic approaches can improve our ability to measure effects of existing landscape features on genetic structure and connectivity.","author":[{"dropping-particle":"","family":"Landguth","given":"Erin L","non-dropping-particle":"","parse-names":false,"suffix":""},{"dropping-particle":"","family":"Cushman","given":"S. a.","non-dropping-particle":"","parse-names":false,"suffix":""},{"dropping-particle":"","family":"Schwartz","given":"M. K.","non-dropping-particle":"","parse-names":false,"suffix":""},{"dropping-particle":"","family":"McKelvey","given":"K. S.","non-dropping-particle":"","parse-names":false,"suffix":""},{"dropping-particle":"","family":"Murphy","given":"M.","non-dropping-particle":"","parse-names":false,"suffix":""},{"dropping-particle":"","family":"Luikart","given":"G.","non-dropping-particle":"","parse-names":false,"suffix":""}],"container-title":"Molecular Ecology","id":"ITEM-1","issued":{"date-parts":[["2010"]]},"page":"4179-4191","title":"Quantifying the lag time to detect barriers in landscape genetics","type":"article-journal","volume":"19"},"uris":["http://www.mendeley.com/documents/?uuid=7008897e-76cc-4978-87d8-198907e5b2f0"]}],"mendeley":{"formattedCitation":"(Landguth, Cushman, Schwartz, et al., 2010)","plainTextFormattedCitation":"(Landguth, Cushman, Schwartz, et al., 2010)","previouslyFormattedCitation":"(Landguth, Cushman, Schwartz, et al., 2010)"},"properties":{"noteIndex":0},"schema":"https://github.com/citation-style-language/schema/raw/master/csl-citation.json"}</w:instrText>
      </w:r>
      <w:r w:rsidR="00C519A3">
        <w:rPr>
          <w:rFonts w:ascii="Times New Roman" w:eastAsia="Times New Roman" w:hAnsi="Times New Roman" w:cs="Times New Roman"/>
          <w:sz w:val="24"/>
          <w:szCs w:val="24"/>
        </w:rPr>
        <w:fldChar w:fldCharType="separate"/>
      </w:r>
      <w:r w:rsidR="00C519A3" w:rsidRPr="00C519A3">
        <w:rPr>
          <w:rFonts w:ascii="Times New Roman" w:eastAsia="Times New Roman" w:hAnsi="Times New Roman" w:cs="Times New Roman"/>
          <w:noProof/>
          <w:sz w:val="24"/>
          <w:szCs w:val="24"/>
        </w:rPr>
        <w:t>(Landguth, Cushman, Schwartz, et al., 2010)</w:t>
      </w:r>
      <w:r w:rsidR="00C519A3">
        <w:rPr>
          <w:rFonts w:ascii="Times New Roman" w:eastAsia="Times New Roman" w:hAnsi="Times New Roman" w:cs="Times New Roman"/>
          <w:sz w:val="24"/>
          <w:szCs w:val="24"/>
        </w:rPr>
        <w:fldChar w:fldCharType="end"/>
      </w:r>
      <w:r w:rsidR="003B771C">
        <w:rPr>
          <w:rFonts w:ascii="Times New Roman" w:eastAsia="Times New Roman" w:hAnsi="Times New Roman" w:cs="Times New Roman"/>
          <w:sz w:val="24"/>
          <w:szCs w:val="24"/>
        </w:rPr>
        <w:t>.</w:t>
      </w:r>
    </w:p>
    <w:p w14:paraId="2E832725" w14:textId="5733CB90" w:rsidR="00C519A3" w:rsidRDefault="00DE3FED" w:rsidP="004E13A5">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spatial extent of an event, e.g. the number of populations it affected in the landscape, </w:t>
      </w:r>
      <w:r w:rsidR="00C519A3">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 xml:space="preserve">decreases our ability to correctly identify which populations have truly changed. Although the spatial extent of a legacy may help researchers detect it because it increases the chance of the legacy being sampled, </w:t>
      </w:r>
      <w:r w:rsidR="00C519A3">
        <w:rPr>
          <w:rFonts w:ascii="Times New Roman" w:eastAsia="Times New Roman" w:hAnsi="Times New Roman" w:cs="Times New Roman"/>
          <w:sz w:val="24"/>
          <w:szCs w:val="24"/>
        </w:rPr>
        <w:t>it also greatly increased the risk of missing the legacy when using our permutation approach (Fig.3).</w:t>
      </w:r>
      <w:r w:rsidR="00E46EF8">
        <w:rPr>
          <w:rFonts w:ascii="Times New Roman" w:eastAsia="Times New Roman" w:hAnsi="Times New Roman" w:cs="Times New Roman"/>
          <w:sz w:val="24"/>
          <w:szCs w:val="24"/>
        </w:rPr>
        <w:t xml:space="preserve"> Whether this could be offset by a lesser degree of spatial autocorrelation in the spatial genetic legacy has not been investigated in our pap</w:t>
      </w:r>
      <w:r w:rsidR="007E677E">
        <w:rPr>
          <w:rFonts w:ascii="Times New Roman" w:eastAsia="Times New Roman" w:hAnsi="Times New Roman" w:cs="Times New Roman"/>
          <w:sz w:val="24"/>
          <w:szCs w:val="24"/>
        </w:rPr>
        <w:t>e</w:t>
      </w:r>
      <w:r w:rsidR="00E46EF8">
        <w:rPr>
          <w:rFonts w:ascii="Times New Roman" w:eastAsia="Times New Roman" w:hAnsi="Times New Roman" w:cs="Times New Roman"/>
          <w:sz w:val="24"/>
          <w:szCs w:val="24"/>
        </w:rPr>
        <w:t>r. Spatial autocorrelation may greatly affect many genetic analyses, and solutions are being developed to integrate it</w:t>
      </w:r>
      <w:r w:rsidR="007E677E">
        <w:rPr>
          <w:rFonts w:ascii="Times New Roman" w:eastAsia="Times New Roman" w:hAnsi="Times New Roman" w:cs="Times New Roman"/>
          <w:sz w:val="24"/>
          <w:szCs w:val="24"/>
        </w:rPr>
        <w:t xml:space="preserve"> within them</w:t>
      </w:r>
      <w:r w:rsidR="00E46EF8">
        <w:rPr>
          <w:rFonts w:ascii="Times New Roman" w:eastAsia="Times New Roman" w:hAnsi="Times New Roman" w:cs="Times New Roman"/>
          <w:sz w:val="24"/>
          <w:szCs w:val="24"/>
        </w:rPr>
        <w:t xml:space="preserve"> </w:t>
      </w:r>
      <w:r w:rsidR="00E46EF8">
        <w:rPr>
          <w:rFonts w:ascii="Times New Roman" w:eastAsia="Times New Roman" w:hAnsi="Times New Roman" w:cs="Times New Roman"/>
          <w:sz w:val="24"/>
          <w:szCs w:val="24"/>
        </w:rPr>
        <w:fldChar w:fldCharType="begin" w:fldLock="1"/>
      </w:r>
      <w:r w:rsidR="00E46EF8">
        <w:rPr>
          <w:rFonts w:ascii="Times New Roman" w:eastAsia="Times New Roman" w:hAnsi="Times New Roman" w:cs="Times New Roman"/>
          <w:sz w:val="24"/>
          <w:szCs w:val="24"/>
        </w:rPr>
        <w:instrText>ADDIN CSL_CITATION {"citationItems":[{"id":"ITEM-1","itemData":{"DOI":"10.1111/ecog.00566","ISSN":"09067590","abstract":"Spatial autocorrelation is a well-recognized concern for observational data in general, and more specifically for spatial data in ecology. Generalized linear mixed models (GLMMs) with spatially autocorrelated random effects are a potential general framework for handling these spatial correlations. However, as the result of statistical and practical issues, such GLMMs have been fitted through the undocumented use of procedures based on penalized quasi-likelihood approximations (PQL), and under restrictive models of spatial correlation. Alternatively, they are often neglected in favor of simpler but more questionable approaches. In this work we aim to provide practical and validated means of inference under spatial GLMMs, that overcome these limitations. For this purpose, a new software is developed to fit spatial GLMMs. We use it to assess the performance of likelihood ratio tests for fixed effects under spatial autocorrelation, based on Laplace or PQL approximations of the likelihood. Expectedly, the Laplace approximation performs generally slightly better, although a variant of PQL was better in the binary case. We show that a previous implementation of PQL methods in the R language, glmmPQL, is not appropriate for such applications. Finally, we illustrate the efficiency of a bootstrap procedure for correcting the small sample bias of the tests, which applies also to non-spatial models.","author":[{"dropping-particle":"","family":"Rousset","given":"François","non-dropping-particle":"","parse-names":false,"suffix":""},{"dropping-particle":"","family":"Ferdy","given":"Jean-Baptiste","non-dropping-particle":"","parse-names":false,"suffix":""}],"container-title":"Ecography","id":"ITEM-1","issue":"December 2013","issued":{"date-parts":[["2014"]]},"page":"781-790","title":"Testing environmental and genetic effects in the presence of spatial autocorrelation","type":"article-journal","volume":"37"},"uris":["http://www.mendeley.com/documents/?uuid=1e6eb6be-9204-4ce6-be0d-02d504d32530"]}],"mendeley":{"formattedCitation":"(Rousset &amp; Ferdy, 2014)","plainTextFormattedCitation":"(Rousset &amp; Ferdy, 2014)"},"properties":{"noteIndex":0},"schema":"https://github.com/citation-style-language/schema/raw/master/csl-citation.json"}</w:instrText>
      </w:r>
      <w:r w:rsidR="00E46EF8">
        <w:rPr>
          <w:rFonts w:ascii="Times New Roman" w:eastAsia="Times New Roman" w:hAnsi="Times New Roman" w:cs="Times New Roman"/>
          <w:sz w:val="24"/>
          <w:szCs w:val="24"/>
        </w:rPr>
        <w:fldChar w:fldCharType="separate"/>
      </w:r>
      <w:r w:rsidR="00E46EF8" w:rsidRPr="00E46EF8">
        <w:rPr>
          <w:rFonts w:ascii="Times New Roman" w:eastAsia="Times New Roman" w:hAnsi="Times New Roman" w:cs="Times New Roman"/>
          <w:noProof/>
          <w:sz w:val="24"/>
          <w:szCs w:val="24"/>
        </w:rPr>
        <w:t>(Rousset &amp; Ferdy, 2014)</w:t>
      </w:r>
      <w:r w:rsidR="00E46EF8">
        <w:rPr>
          <w:rFonts w:ascii="Times New Roman" w:eastAsia="Times New Roman" w:hAnsi="Times New Roman" w:cs="Times New Roman"/>
          <w:sz w:val="24"/>
          <w:szCs w:val="24"/>
        </w:rPr>
        <w:fldChar w:fldCharType="end"/>
      </w:r>
      <w:r w:rsidR="00E46EF8">
        <w:rPr>
          <w:rFonts w:ascii="Times New Roman" w:eastAsia="Times New Roman" w:hAnsi="Times New Roman" w:cs="Times New Roman"/>
          <w:sz w:val="24"/>
          <w:szCs w:val="24"/>
        </w:rPr>
        <w:t xml:space="preserve">. We believe explicitly taking spatial </w:t>
      </w:r>
      <w:r w:rsidR="00E46EF8">
        <w:rPr>
          <w:rFonts w:ascii="Times New Roman" w:eastAsia="Times New Roman" w:hAnsi="Times New Roman" w:cs="Times New Roman"/>
          <w:sz w:val="24"/>
          <w:szCs w:val="24"/>
        </w:rPr>
        <w:lastRenderedPageBreak/>
        <w:t xml:space="preserve">autocorrelation into account in temporal </w:t>
      </w:r>
      <w:r w:rsidR="00675D5B">
        <w:rPr>
          <w:rFonts w:ascii="Times New Roman" w:eastAsia="Times New Roman" w:hAnsi="Times New Roman" w:cs="Times New Roman"/>
          <w:sz w:val="24"/>
          <w:szCs w:val="24"/>
        </w:rPr>
        <w:t>analyse</w:t>
      </w:r>
      <w:r w:rsidR="00E46EF8">
        <w:rPr>
          <w:rFonts w:ascii="Times New Roman" w:eastAsia="Times New Roman" w:hAnsi="Times New Roman" w:cs="Times New Roman"/>
          <w:sz w:val="24"/>
          <w:szCs w:val="24"/>
        </w:rPr>
        <w:t>s of genetic diversity represents a promising and challenging avenue of research.</w:t>
      </w:r>
    </w:p>
    <w:p w14:paraId="6124944C" w14:textId="081B0575" w:rsidR="003B771C" w:rsidRPr="0007763B" w:rsidRDefault="00DE3FED" w:rsidP="00CC72B2">
      <w:pPr>
        <w:spacing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3B771C" w:rsidRPr="0007763B">
        <w:rPr>
          <w:rFonts w:ascii="Times New Roman" w:eastAsia="Times New Roman" w:hAnsi="Times New Roman" w:cs="Times New Roman"/>
          <w:sz w:val="24"/>
          <w:szCs w:val="24"/>
        </w:rPr>
        <w:t>emographic processes quickly dilut</w:t>
      </w:r>
      <w:r>
        <w:rPr>
          <w:rFonts w:ascii="Times New Roman" w:eastAsia="Times New Roman" w:hAnsi="Times New Roman" w:cs="Times New Roman"/>
          <w:sz w:val="24"/>
          <w:szCs w:val="24"/>
        </w:rPr>
        <w:t>e</w:t>
      </w:r>
      <w:r w:rsidR="003B771C" w:rsidRPr="0007763B">
        <w:rPr>
          <w:rFonts w:ascii="Times New Roman" w:eastAsia="Times New Roman" w:hAnsi="Times New Roman" w:cs="Times New Roman"/>
          <w:sz w:val="24"/>
          <w:szCs w:val="24"/>
        </w:rPr>
        <w:t xml:space="preserve"> the signal</w:t>
      </w:r>
      <w:r>
        <w:rPr>
          <w:rFonts w:ascii="Times New Roman" w:eastAsia="Times New Roman" w:hAnsi="Times New Roman" w:cs="Times New Roman"/>
          <w:sz w:val="24"/>
          <w:szCs w:val="24"/>
        </w:rPr>
        <w:t xml:space="preserve"> in spatial genetic legacies,</w:t>
      </w:r>
      <w:r w:rsidR="003B771C" w:rsidRPr="0007763B">
        <w:rPr>
          <w:rFonts w:ascii="Times New Roman" w:eastAsia="Times New Roman" w:hAnsi="Times New Roman" w:cs="Times New Roman"/>
          <w:sz w:val="24"/>
          <w:szCs w:val="24"/>
        </w:rPr>
        <w:t xml:space="preserve"> by transferring the initial effect </w:t>
      </w:r>
      <w:r>
        <w:rPr>
          <w:rFonts w:ascii="Times New Roman" w:eastAsia="Times New Roman" w:hAnsi="Times New Roman" w:cs="Times New Roman"/>
          <w:sz w:val="24"/>
          <w:szCs w:val="24"/>
        </w:rPr>
        <w:t xml:space="preserve">of an event </w:t>
      </w:r>
      <w:r w:rsidR="003B771C" w:rsidRPr="0007763B">
        <w:rPr>
          <w:rFonts w:ascii="Times New Roman" w:eastAsia="Times New Roman" w:hAnsi="Times New Roman" w:cs="Times New Roman"/>
          <w:sz w:val="24"/>
          <w:szCs w:val="24"/>
        </w:rPr>
        <w:t>on genetic diversity</w:t>
      </w:r>
      <w:r>
        <w:rPr>
          <w:rFonts w:ascii="Times New Roman" w:eastAsia="Times New Roman" w:hAnsi="Times New Roman" w:cs="Times New Roman"/>
          <w:sz w:val="24"/>
          <w:szCs w:val="24"/>
        </w:rPr>
        <w:t>,</w:t>
      </w:r>
      <w:r w:rsidR="003B771C" w:rsidRPr="0007763B">
        <w:rPr>
          <w:rFonts w:ascii="Times New Roman" w:eastAsia="Times New Roman" w:hAnsi="Times New Roman" w:cs="Times New Roman"/>
          <w:sz w:val="24"/>
          <w:szCs w:val="24"/>
        </w:rPr>
        <w:t xml:space="preserve"> to other populations</w:t>
      </w:r>
      <w:r w:rsidR="00AB68BE">
        <w:rPr>
          <w:rFonts w:ascii="Times New Roman" w:eastAsia="Times New Roman" w:hAnsi="Times New Roman" w:cs="Times New Roman"/>
          <w:sz w:val="24"/>
          <w:szCs w:val="24"/>
        </w:rPr>
        <w:t xml:space="preserve"> (Fig. 4)</w:t>
      </w:r>
      <w:r w:rsidR="003B771C" w:rsidRPr="0007763B">
        <w:rPr>
          <w:rFonts w:ascii="Times New Roman" w:eastAsia="Times New Roman" w:hAnsi="Times New Roman" w:cs="Times New Roman"/>
          <w:sz w:val="24"/>
          <w:szCs w:val="24"/>
        </w:rPr>
        <w:t>.</w:t>
      </w:r>
      <w:r w:rsidR="00AB68BE">
        <w:rPr>
          <w:rFonts w:ascii="Times New Roman" w:eastAsia="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Although </w:t>
      </w:r>
      <w:r w:rsidR="00AB68BE">
        <w:rPr>
          <w:rFonts w:ascii="Times New Roman" w:eastAsia="Times New Roman" w:hAnsi="Times New Roman" w:cs="Times New Roman"/>
          <w:sz w:val="24"/>
          <w:szCs w:val="24"/>
        </w:rPr>
        <w:t>the spatial legacy of a past demographic event could</w:t>
      </w:r>
      <w:r w:rsidR="003B771C" w:rsidRPr="0007763B">
        <w:rPr>
          <w:rFonts w:ascii="Times New Roman" w:eastAsia="Times New Roman" w:hAnsi="Times New Roman" w:cs="Times New Roman"/>
          <w:sz w:val="24"/>
          <w:szCs w:val="24"/>
        </w:rPr>
        <w:t xml:space="preserve"> be kept in richer genomic data (e.g.</w:t>
      </w:r>
      <w:r w:rsidR="003B771C" w:rsidRPr="0007763B">
        <w:rPr>
          <w:rFonts w:ascii="Times New Roman" w:hAnsi="Times New Roman" w:cs="Times New Roman"/>
          <w:sz w:val="24"/>
          <w:szCs w:val="24"/>
        </w:rPr>
        <w:t xml:space="preserve"> </w:t>
      </w:r>
      <w:r w:rsidR="003B771C" w:rsidRPr="0007763B">
        <w:rPr>
          <w:rFonts w:ascii="Times New Roman" w:eastAsia="Times New Roman" w:hAnsi="Times New Roman" w:cs="Times New Roman"/>
          <w:sz w:val="24"/>
          <w:szCs w:val="24"/>
        </w:rPr>
        <w:t xml:space="preserve">probability of mutational configurations in sequence blocks), </w:t>
      </w:r>
      <w:r w:rsidR="00AB68BE">
        <w:rPr>
          <w:rFonts w:ascii="Times New Roman" w:eastAsia="Times New Roman" w:hAnsi="Times New Roman" w:cs="Times New Roman"/>
          <w:sz w:val="24"/>
          <w:szCs w:val="24"/>
        </w:rPr>
        <w:t xml:space="preserve">biallelic </w:t>
      </w:r>
      <w:r w:rsidR="003B771C" w:rsidRPr="0007763B">
        <w:rPr>
          <w:rFonts w:ascii="Times New Roman" w:eastAsia="Times New Roman" w:hAnsi="Times New Roman" w:cs="Times New Roman"/>
          <w:sz w:val="24"/>
          <w:szCs w:val="24"/>
        </w:rPr>
        <w:t xml:space="preserve">gene frequency data </w:t>
      </w:r>
      <w:r w:rsidR="00AB68BE">
        <w:rPr>
          <w:rFonts w:ascii="Times New Roman" w:eastAsia="Times New Roman" w:hAnsi="Times New Roman" w:cs="Times New Roman"/>
          <w:sz w:val="24"/>
          <w:szCs w:val="24"/>
        </w:rPr>
        <w:t xml:space="preserve">will not keep most of the signal </w:t>
      </w:r>
      <w:r w:rsidR="003B771C" w:rsidRPr="0007763B">
        <w:rPr>
          <w:rFonts w:ascii="Times New Roman" w:eastAsia="Times New Roman" w:hAnsi="Times New Roman" w:cs="Times New Roman"/>
          <w:sz w:val="24"/>
          <w:szCs w:val="24"/>
        </w:rPr>
        <w:t xml:space="preserve">beyond a </w:t>
      </w:r>
      <w:r w:rsidR="00AB68BE">
        <w:rPr>
          <w:rFonts w:ascii="Times New Roman" w:eastAsia="Times New Roman" w:hAnsi="Times New Roman" w:cs="Times New Roman"/>
          <w:sz w:val="24"/>
          <w:szCs w:val="24"/>
        </w:rPr>
        <w:t>few years, even in the best situations (Fig. 4)</w:t>
      </w:r>
      <w:r w:rsidR="003B771C" w:rsidRPr="0007763B">
        <w:rPr>
          <w:rFonts w:ascii="Times New Roman" w:eastAsia="Times New Roman" w:hAnsi="Times New Roman" w:cs="Times New Roman"/>
          <w:sz w:val="24"/>
          <w:szCs w:val="24"/>
        </w:rPr>
        <w:t xml:space="preserve">. </w:t>
      </w:r>
      <w:r w:rsidR="00AB68BE">
        <w:rPr>
          <w:rFonts w:ascii="Times New Roman" w:eastAsia="Times New Roman" w:hAnsi="Times New Roman" w:cs="Times New Roman"/>
          <w:sz w:val="24"/>
          <w:szCs w:val="24"/>
        </w:rPr>
        <w:t xml:space="preserve">Microsatellite data seem to have a different </w:t>
      </w:r>
      <w:r w:rsidR="00CC72B2">
        <w:rPr>
          <w:rFonts w:ascii="Times New Roman" w:eastAsia="Times New Roman" w:hAnsi="Times New Roman" w:cs="Times New Roman"/>
          <w:sz w:val="24"/>
          <w:szCs w:val="24"/>
        </w:rPr>
        <w:t>behavior in retaining information from our results</w:t>
      </w:r>
      <w:r w:rsidR="00162C41">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and their retention should be investigated further. R</w:t>
      </w:r>
      <w:r w:rsidR="00CC72B2" w:rsidRPr="0007763B">
        <w:rPr>
          <w:rFonts w:ascii="Times New Roman" w:eastAsia="Times New Roman" w:hAnsi="Times New Roman" w:cs="Times New Roman"/>
          <w:sz w:val="24"/>
          <w:szCs w:val="24"/>
        </w:rPr>
        <w:t>easonable p</w:t>
      </w:r>
      <w:r w:rsidR="00162C41">
        <w:rPr>
          <w:rFonts w:ascii="Times New Roman" w:eastAsia="Times New Roman" w:hAnsi="Times New Roman" w:cs="Times New Roman"/>
          <w:sz w:val="24"/>
          <w:szCs w:val="24"/>
        </w:rPr>
        <w:t xml:space="preserve">erformance can be expected </w:t>
      </w:r>
      <w:r w:rsidR="00CC72B2" w:rsidRPr="0007763B">
        <w:rPr>
          <w:rFonts w:ascii="Times New Roman" w:eastAsia="Times New Roman" w:hAnsi="Times New Roman" w:cs="Times New Roman"/>
          <w:sz w:val="24"/>
          <w:szCs w:val="24"/>
        </w:rPr>
        <w:t>if the first sampling was a few years before the event</w:t>
      </w:r>
      <w:r w:rsidR="00162C41">
        <w:rPr>
          <w:rFonts w:ascii="Times New Roman" w:eastAsia="Times New Roman" w:hAnsi="Times New Roman" w:cs="Times New Roman"/>
          <w:sz w:val="24"/>
          <w:szCs w:val="24"/>
        </w:rPr>
        <w:t xml:space="preserve"> (Fig. 4 A B), which makes past sampling, which purpose was not necessarily to study temporal change, still useful (REF </w:t>
      </w:r>
      <w:proofErr w:type="spellStart"/>
      <w:r w:rsidR="00162C41">
        <w:rPr>
          <w:rFonts w:ascii="Times New Roman" w:eastAsia="Times New Roman" w:hAnsi="Times New Roman" w:cs="Times New Roman"/>
          <w:sz w:val="24"/>
          <w:szCs w:val="24"/>
        </w:rPr>
        <w:t>baleines</w:t>
      </w:r>
      <w:proofErr w:type="spellEnd"/>
      <w:r w:rsidR="00162C41">
        <w:rPr>
          <w:rFonts w:ascii="Times New Roman" w:eastAsia="Times New Roman" w:hAnsi="Times New Roman" w:cs="Times New Roman"/>
          <w:sz w:val="24"/>
          <w:szCs w:val="24"/>
        </w:rPr>
        <w:t>)</w:t>
      </w:r>
      <w:r w:rsidR="00CC72B2" w:rsidRPr="0007763B">
        <w:rPr>
          <w:rFonts w:ascii="Times New Roman" w:eastAsia="Times New Roman" w:hAnsi="Times New Roman" w:cs="Times New Roman"/>
          <w:sz w:val="24"/>
          <w:szCs w:val="24"/>
        </w:rPr>
        <w:t>.</w:t>
      </w:r>
      <w:r w:rsidR="00CC72B2">
        <w:rPr>
          <w:rFonts w:ascii="Times New Roman" w:eastAsia="Times New Roman" w:hAnsi="Times New Roman" w:cs="Times New Roman"/>
          <w:sz w:val="24"/>
          <w:szCs w:val="24"/>
        </w:rPr>
        <w:t xml:space="preserve"> Regardless, </w:t>
      </w:r>
      <w:r w:rsidR="003B771C" w:rsidRPr="0007763B">
        <w:rPr>
          <w:rFonts w:ascii="Times New Roman" w:eastAsia="Times New Roman" w:hAnsi="Times New Roman" w:cs="Times New Roman"/>
          <w:sz w:val="24"/>
          <w:szCs w:val="24"/>
        </w:rPr>
        <w:t xml:space="preserve">the closer the date of the first </w:t>
      </w:r>
      <w:r w:rsidR="00CC72B2">
        <w:rPr>
          <w:rFonts w:ascii="Times New Roman" w:eastAsia="Times New Roman" w:hAnsi="Times New Roman" w:cs="Times New Roman"/>
          <w:sz w:val="24"/>
          <w:szCs w:val="24"/>
        </w:rPr>
        <w:t xml:space="preserve">or last </w:t>
      </w:r>
      <w:r w:rsidR="003B771C" w:rsidRPr="0007763B">
        <w:rPr>
          <w:rFonts w:ascii="Times New Roman" w:eastAsia="Times New Roman" w:hAnsi="Times New Roman" w:cs="Times New Roman"/>
          <w:sz w:val="24"/>
          <w:szCs w:val="24"/>
        </w:rPr>
        <w:t>sampling</w:t>
      </w:r>
      <w:r w:rsidR="00CC72B2">
        <w:rPr>
          <w:rFonts w:ascii="Times New Roman" w:eastAsia="Times New Roman" w:hAnsi="Times New Roman" w:cs="Times New Roman"/>
          <w:sz w:val="24"/>
          <w:szCs w:val="24"/>
        </w:rPr>
        <w:t xml:space="preserve"> is to the date of the event, the better performance-wise.</w:t>
      </w:r>
      <w:r w:rsidR="00162C41">
        <w:rPr>
          <w:rFonts w:ascii="Times New Roman" w:eastAsia="Times New Roman" w:hAnsi="Times New Roman" w:cs="Times New Roman"/>
          <w:sz w:val="24"/>
          <w:szCs w:val="24"/>
        </w:rPr>
        <w:t xml:space="preserve"> This is especially true for the numbers of years passed since the event, in situations where other factors lower performance as well (Fig. 4 C).</w:t>
      </w:r>
    </w:p>
    <w:p w14:paraId="4BBD100F" w14:textId="25A6F281" w:rsidR="00B53747" w:rsidRDefault="001467B2" w:rsidP="001467B2">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t>O</w:t>
      </w:r>
      <w:r w:rsidR="007627B6" w:rsidRPr="0007763B">
        <w:rPr>
          <w:rFonts w:ascii="Times New Roman" w:eastAsia="Times New Roman" w:hAnsi="Times New Roman" w:cs="Times New Roman"/>
          <w:sz w:val="24"/>
          <w:szCs w:val="24"/>
        </w:rPr>
        <w:t xml:space="preserve">ur analyses have shown that </w:t>
      </w:r>
      <w:r w:rsidR="004E13A5" w:rsidRPr="0007763B">
        <w:rPr>
          <w:rFonts w:ascii="Times New Roman" w:eastAsia="Times New Roman" w:hAnsi="Times New Roman" w:cs="Times New Roman"/>
          <w:sz w:val="24"/>
          <w:szCs w:val="24"/>
        </w:rPr>
        <w:t>TBI is applicable to genetic data under certain conditions.</w:t>
      </w:r>
      <w:r w:rsidR="00A24993" w:rsidRPr="0007763B">
        <w:rPr>
          <w:rFonts w:ascii="Times New Roman" w:eastAsia="Times New Roman" w:hAnsi="Times New Roman" w:cs="Times New Roman"/>
          <w:sz w:val="24"/>
          <w:szCs w:val="24"/>
        </w:rPr>
        <w:t xml:space="preserve"> First, </w:t>
      </w:r>
      <w:r w:rsidRPr="0007763B">
        <w:rPr>
          <w:rFonts w:ascii="Times New Roman" w:eastAsia="Times New Roman" w:hAnsi="Times New Roman" w:cs="Times New Roman"/>
          <w:sz w:val="24"/>
          <w:szCs w:val="24"/>
        </w:rPr>
        <w:t>only one</w:t>
      </w:r>
      <w:r w:rsidR="00C71E31">
        <w:rPr>
          <w:rFonts w:ascii="Times New Roman" w:eastAsia="Times New Roman" w:hAnsi="Times New Roman" w:cs="Times New Roman"/>
          <w:sz w:val="24"/>
          <w:szCs w:val="24"/>
        </w:rPr>
        <w:t xml:space="preserve"> permutation algorithm</w:t>
      </w:r>
      <w:r w:rsidR="004E13A5" w:rsidRPr="0007763B">
        <w:rPr>
          <w:rFonts w:ascii="Times New Roman" w:eastAsia="Times New Roman" w:hAnsi="Times New Roman" w:cs="Times New Roman"/>
          <w:sz w:val="24"/>
          <w:szCs w:val="24"/>
        </w:rPr>
        <w:t xml:space="preserve"> </w:t>
      </w:r>
      <w:r w:rsidRPr="0007763B">
        <w:rPr>
          <w:rFonts w:ascii="Times New Roman" w:eastAsia="Times New Roman" w:hAnsi="Times New Roman" w:cs="Times New Roman"/>
          <w:sz w:val="24"/>
          <w:szCs w:val="24"/>
        </w:rPr>
        <w:t>(permutations done locus by locus, and in the same way for both samples)</w:t>
      </w:r>
      <w:r w:rsidR="004E13A5" w:rsidRPr="0007763B">
        <w:rPr>
          <w:rFonts w:ascii="Times New Roman" w:eastAsia="Times New Roman" w:hAnsi="Times New Roman" w:cs="Times New Roman"/>
          <w:sz w:val="24"/>
          <w:szCs w:val="24"/>
        </w:rPr>
        <w:t xml:space="preserve"> is </w:t>
      </w:r>
      <w:r w:rsidRPr="0007763B">
        <w:rPr>
          <w:rFonts w:ascii="Times New Roman" w:eastAsia="Times New Roman" w:hAnsi="Times New Roman" w:cs="Times New Roman"/>
          <w:sz w:val="24"/>
          <w:szCs w:val="24"/>
        </w:rPr>
        <w:t>suitable</w:t>
      </w:r>
      <w:r w:rsidR="004E13A5" w:rsidRPr="0007763B">
        <w:rPr>
          <w:rFonts w:ascii="Times New Roman" w:eastAsia="Times New Roman" w:hAnsi="Times New Roman" w:cs="Times New Roman"/>
          <w:sz w:val="24"/>
          <w:szCs w:val="24"/>
        </w:rPr>
        <w:t xml:space="preserve"> when using gene frequency data.</w:t>
      </w:r>
      <w:r w:rsidRPr="0007763B">
        <w:rPr>
          <w:rFonts w:ascii="Times New Roman" w:eastAsia="Times New Roman" w:hAnsi="Times New Roman" w:cs="Times New Roman"/>
          <w:sz w:val="24"/>
          <w:szCs w:val="24"/>
        </w:rPr>
        <w:t xml:space="preserve"> The other permutation approaches were incontrovertibly poor in their ability to pick up on the genetic </w:t>
      </w:r>
      <w:r w:rsidR="00A74CDA">
        <w:rPr>
          <w:rFonts w:ascii="Times New Roman" w:eastAsia="Times New Roman" w:hAnsi="Times New Roman" w:cs="Times New Roman"/>
          <w:sz w:val="24"/>
          <w:szCs w:val="24"/>
        </w:rPr>
        <w:t xml:space="preserve">legacy </w:t>
      </w:r>
      <w:r w:rsidRPr="0007763B">
        <w:rPr>
          <w:rFonts w:ascii="Times New Roman" w:eastAsia="Times New Roman" w:hAnsi="Times New Roman" w:cs="Times New Roman"/>
          <w:sz w:val="24"/>
          <w:szCs w:val="24"/>
        </w:rPr>
        <w:t xml:space="preserve">signal left by the demographic events occurring </w:t>
      </w:r>
      <w:r w:rsidR="008221AF" w:rsidRPr="0007763B">
        <w:rPr>
          <w:rFonts w:ascii="Times New Roman" w:eastAsia="Times New Roman" w:hAnsi="Times New Roman" w:cs="Times New Roman"/>
          <w:sz w:val="24"/>
          <w:szCs w:val="24"/>
        </w:rPr>
        <w:t>in some populations, as they almost never select any.</w:t>
      </w:r>
      <w:r w:rsidR="00C71E31">
        <w:rPr>
          <w:rFonts w:ascii="Times New Roman" w:eastAsia="Times New Roman" w:hAnsi="Times New Roman" w:cs="Times New Roman"/>
          <w:sz w:val="24"/>
          <w:szCs w:val="24"/>
        </w:rPr>
        <w:t xml:space="preserve"> </w:t>
      </w:r>
      <w:r w:rsidR="00006829">
        <w:rPr>
          <w:rFonts w:ascii="Times New Roman" w:eastAsia="Times New Roman" w:hAnsi="Times New Roman" w:cs="Times New Roman"/>
          <w:sz w:val="24"/>
          <w:szCs w:val="24"/>
        </w:rPr>
        <w:t xml:space="preserve">This result may not come as a surprise as the same permutation approach was also selected as the best for community composition data </w:t>
      </w:r>
      <w:r w:rsidR="00006829">
        <w:rPr>
          <w:rFonts w:ascii="Times New Roman" w:eastAsia="Times New Roman" w:hAnsi="Times New Roman" w:cs="Times New Roman"/>
          <w:sz w:val="24"/>
          <w:szCs w:val="24"/>
        </w:rPr>
        <w:fldChar w:fldCharType="begin" w:fldLock="1"/>
      </w:r>
      <w:r w:rsidR="00006829">
        <w:rPr>
          <w:rFonts w:ascii="Times New Roman" w:eastAsia="Times New Roman" w:hAnsi="Times New Roman" w:cs="Times New Roman"/>
          <w:sz w:val="24"/>
          <w:szCs w:val="24"/>
        </w:rPr>
        <w:instrText>ADDIN CSL_CITATION {"citationItems":[{"id":"ITEM-1","itemData":{"DOI":"10.1002/ece3.4984","ISSN":"20457758","abstract":"Aim This paper presents the foundations and statistical bases for Temporal Beta diversity analysis, a method for comparison of repeated multi-species surveys at the same sites. Surveys of that type are presently done by ecologists around the world. In particular, the paper describes a method (TBI) to test the differences between community data matrices corresponding to observations made at times T1 and T2 in space-time ecological surveys involving several sites. 18 The objective is to identify the sites that have changed in an exceptional way in species 19 composition between T1 and T2. Innovation The null hypothesis of the TBI test of significance is that a species assemblage is not exceptionally different between T1 and T2. The problem: testing the significance of dissimilarity coefficients is usually not possible because the values in a dissimilarity matrix are interrelated. However, the dissimilarity between T1 and T2 for a site is independent of the dissimilarities that concern T1–T2 data at other sites. The paper shows that it is possible to compute a valid test of significance in that case. The method also allows users to examine the processes of biodiversity losses and gains through time at the different sites in space-time surveys. Main conclusion Three applications of the method to different ecological communities are presented. This method is applicable worldwide to all types of ecological communities, marine and terrestrial. It will be of value to identify exceptional sites in space-time ecological surveys carried out to study anthropogenic impacts, including climate change. R software is available implementing the method.","author":[{"dropping-particle":"","family":"Legendre","given":"Pierre","non-dropping-particle":"","parse-names":false,"suffix":""}],"container-title":"Ecology and Evolution","id":"ITEM-1","issue":"6","issued":{"date-parts":[["2019"]]},"page":"3500-3514","title":"A temporal beta-diversity index to identify sites that have changed in exceptional ways in space–time surveys","type":"article-journal","volume":"9"},"uris":["http://www.mendeley.com/documents/?uuid=ed4d950b-7e2f-4fbc-8ebf-8e715a145794"]}],"mendeley":{"formattedCitation":"(Legendre, 2019)","plainTextFormattedCitation":"(Legendre, 2019)","previouslyFormattedCitation":"(Legendre, 2019)"},"properties":{"noteIndex":0},"schema":"https://github.com/citation-style-language/schema/raw/master/csl-citation.json"}</w:instrText>
      </w:r>
      <w:r w:rsidR="00006829">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(Legendre, 2019)</w:t>
      </w:r>
      <w:r w:rsidR="00006829">
        <w:rPr>
          <w:rFonts w:ascii="Times New Roman" w:eastAsia="Times New Roman" w:hAnsi="Times New Roman" w:cs="Times New Roman"/>
          <w:sz w:val="24"/>
          <w:szCs w:val="24"/>
        </w:rPr>
        <w:fldChar w:fldCharType="end"/>
      </w:r>
      <w:r w:rsidR="00006829">
        <w:rPr>
          <w:rFonts w:ascii="Times New Roman" w:eastAsia="Times New Roman" w:hAnsi="Times New Roman" w:cs="Times New Roman"/>
          <w:sz w:val="24"/>
          <w:szCs w:val="24"/>
        </w:rPr>
        <w:t xml:space="preserve">. </w:t>
      </w:r>
      <w:r w:rsidR="00B63E88">
        <w:rPr>
          <w:rFonts w:ascii="Times New Roman" w:eastAsia="Times New Roman" w:hAnsi="Times New Roman" w:cs="Times New Roman"/>
          <w:sz w:val="24"/>
          <w:szCs w:val="24"/>
        </w:rPr>
        <w:t>Given these results, w</w:t>
      </w:r>
      <w:r w:rsidR="00C71E31">
        <w:rPr>
          <w:rFonts w:ascii="Times New Roman" w:eastAsia="Times New Roman" w:hAnsi="Times New Roman" w:cs="Times New Roman"/>
          <w:sz w:val="24"/>
          <w:szCs w:val="24"/>
        </w:rPr>
        <w:t>e want to warn readers that other permutation algorithms should be extensively tested with the help of varied simulations, before being considered for use on genetic data.</w:t>
      </w:r>
    </w:p>
    <w:p w14:paraId="12DFC191" w14:textId="188E8FA5" w:rsidR="00B63E88" w:rsidRPr="00E75CDD" w:rsidRDefault="008221AF" w:rsidP="00E75CDD">
      <w:pPr>
        <w:spacing w:after="240" w:line="480" w:lineRule="auto"/>
        <w:rPr>
          <w:rFonts w:ascii="Times New Roman" w:eastAsia="Times New Roman" w:hAnsi="Times New Roman" w:cs="Times New Roman"/>
          <w:sz w:val="24"/>
          <w:szCs w:val="24"/>
        </w:rPr>
      </w:pPr>
      <w:r w:rsidRPr="0007763B">
        <w:rPr>
          <w:rFonts w:ascii="Times New Roman" w:eastAsia="Times New Roman" w:hAnsi="Times New Roman" w:cs="Times New Roman"/>
          <w:sz w:val="24"/>
          <w:szCs w:val="24"/>
        </w:rPr>
        <w:lastRenderedPageBreak/>
        <w:t>Simulations provide a very useful tool for the planning researchers who would want to</w:t>
      </w:r>
      <w:r w:rsidR="00B63E88">
        <w:rPr>
          <w:rFonts w:ascii="Times New Roman" w:eastAsia="Times New Roman" w:hAnsi="Times New Roman" w:cs="Times New Roman"/>
          <w:sz w:val="24"/>
          <w:szCs w:val="24"/>
        </w:rPr>
        <w:t xml:space="preserve"> investigate change in their study lands</w:t>
      </w:r>
      <w:r w:rsidR="00E75CDD">
        <w:rPr>
          <w:rFonts w:ascii="Times New Roman" w:eastAsia="Times New Roman" w:hAnsi="Times New Roman" w:cs="Times New Roman"/>
          <w:sz w:val="24"/>
          <w:szCs w:val="24"/>
        </w:rPr>
        <w:t>c</w:t>
      </w:r>
      <w:r w:rsidR="00B63E88">
        <w:rPr>
          <w:rFonts w:ascii="Times New Roman" w:eastAsia="Times New Roman" w:hAnsi="Times New Roman" w:cs="Times New Roman"/>
          <w:sz w:val="24"/>
          <w:szCs w:val="24"/>
        </w:rPr>
        <w:t xml:space="preserve">ape. Simulations have been used with much success in a variety of applications </w:t>
      </w:r>
      <w:r w:rsidR="00B63E88">
        <w:rPr>
          <w:rFonts w:ascii="Times New Roman" w:eastAsia="Times New Roman" w:hAnsi="Times New Roman" w:cs="Times New Roman"/>
          <w:sz w:val="24"/>
          <w:szCs w:val="24"/>
        </w:rPr>
        <w:fldChar w:fldCharType="begin" w:fldLock="1"/>
      </w:r>
      <w:r w:rsidR="00B63E88">
        <w:rPr>
          <w:rFonts w:ascii="Times New Roman" w:eastAsia="Times New Roman" w:hAnsi="Times New Roman" w:cs="Times New Roman"/>
          <w:sz w:val="24"/>
          <w:szCs w:val="24"/>
        </w:rPr>
        <w:instrText>ADDIN CSL_CITATION {"citationItems":[{"id":"ITEM-1","itemData":{"DOI":"10.1111/j.1365-294X.2010.04678.x","ISSN":"1365-294X","PMID":"20618894","abstract":"Population genetics theory is primarily based on mathematical models in which spatial complexity and temporal variability are largely ignored. In contrast, the field of landscape genetics expressly focuses on how population genetic processes are affected by complex spatial and temporal environmental heterogeneity. It is spatially explicit and relates patterns to processes by combining complex and realistic life histories, behaviours, landscape features and genetic data. Central to landscape genetics is the connection of spatial patterns of genetic variation to the usually highly stochastic space-time processes that create them over both historical and contemporary time periods. The field should benefit from a shift to computer simulation approaches, which enable incorporation of demographic and environmental stochasticity. A key role of simulations is to show how demographic processes such as dispersal or reproduction interact with landscape features to affect probability of site occupancy, population size, and gene flow, which in turn determine spatial genetic structure. Simulations could also be used to compare various statistical methods and determine which have correct type I error or the highest statistical power to correctly identify spatio-temporal and environmental effects. Simulations may also help in evaluating how specific spatial metrics may be used to project future genetic trends. This article summarizes some of the fundamental aspects of spatial-temporal population genetic processes. It discusses the potential use of simulations to determine how various spatial metrics can be rigorously employed to identify features of interest, including contrasting locus-specific spatial patterns due to micro-scale environmental selection.","author":[{"dropping-particle":"","family":"Epperson","given":"Bryan K","non-dropping-particle":"","parse-names":false,"suffix":""},{"dropping-particle":"","family":"McRae","given":"Brad H.","non-dropping-particle":"","parse-names":false,"suffix":""},{"dropping-particle":"","family":"Scribner","given":"Kim","non-dropping-particle":"","parse-names":false,"suffix":""},{"dropping-particle":"","family":"Cushman","given":"Samuel a","non-dropping-particle":"","parse-names":false,"suffix":""},{"dropping-particle":"","family":"Rosenberg","given":"Michael S","non-dropping-particle":"","parse-names":false,"suffix":""},{"dropping-particle":"","family":"Fortin","given":"Marie-Josée","non-dropping-particle":"","parse-names":false,"suffix":""},{"dropping-particle":"","family":"James","given":"Patrick M. a.","non-dropping-particle":"","parse-names":false,"suffix":""},{"dropping-particle":"","family":"Murphy","given":"Melanie","non-dropping-particle":"","parse-names":false,"suffix":""},{"dropping-particle":"","family":"Manel","given":"Stéphanie","non-dropping-particle":"","parse-names":false,"suffix":""},{"dropping-particle":"","family":"Legendre","given":"Pierre","non-dropping-particle":"","parse-names":false,"suffix":""},{"dropping-particle":"","family":"Dale","given":"Mark R T","non-dropping-particle":"","parse-names":false,"suffix":""}],"container-title":"Molecular ecology","id":"ITEM-1","issue":"17","issued":{"date-parts":[["2010","9"]]},"page":"3549-64","title":"Utility of computer simulations in landscape genetics.","type":"article-journal","volume":"19"},"uris":["http://www.mendeley.com/documents/?uuid=e1f50cc8-16e5-476d-85fe-29fa2e4b95f9"]}],"mendeley":{"formattedCitation":"(Epperson et al., 2010)","plainTextFormattedCitation":"(Epperson et al., 2010)","previouslyFormattedCitation":"(Epperson et al., 2010)"},"properties":{"noteIndex":0},"schema":"https://github.com/citation-style-language/schema/raw/master/csl-citation.json"}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B63E88" w:rsidRPr="00B63E88">
        <w:rPr>
          <w:rFonts w:ascii="Times New Roman" w:eastAsia="Times New Roman" w:hAnsi="Times New Roman" w:cs="Times New Roman"/>
          <w:noProof/>
          <w:sz w:val="24"/>
          <w:szCs w:val="24"/>
        </w:rPr>
        <w:t>(Epperson et al., 2010)</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xml:space="preserve">, from investigating a species evolutionary ecology to protect it </w:t>
      </w:r>
      <w:r w:rsidR="00B63E88">
        <w:rPr>
          <w:rFonts w:ascii="Times New Roman" w:eastAsia="Times New Roman" w:hAnsi="Times New Roman" w:cs="Times New Roman"/>
          <w:sz w:val="24"/>
          <w:szCs w:val="24"/>
        </w:rPr>
        <w:fldChar w:fldCharType="begin" w:fldLock="1"/>
      </w:r>
      <w:r w:rsidR="007F6443">
        <w:rPr>
          <w:rFonts w:ascii="Times New Roman" w:eastAsia="Times New Roman" w:hAnsi="Times New Roman" w:cs="Times New Roman"/>
          <w:sz w:val="24"/>
          <w:szCs w:val="24"/>
        </w:rPr>
        <w:instrText>ADDIN CSL_CITATION {"citationItems":[{"id":"ITEM-1","itemData":{"DOI":"10.3389/fgene.2017.00009","ISSN":"16648021","author":[{"dropping-particle":"","family":"Landguth","given":"Erin L","non-dropping-particle":"","parse-names":false,"suffix":""},{"dropping-particle":"","family":"Holden","given":"Zachary A","non-dropping-particle":"","parse-names":false,"suffix":""},{"dropping-particle":"","family":"Mahalovich","given":"Mary F","non-dropping-particle":"","parse-names":false,"suffix":""},{"dropping-particle":"","family":"Cushman","given":"Samuel A","non-dropping-particle":"","parse-names":false,"suffix":""}],"container-title":"Frontiers in Genetics","id":"ITEM-1","issue":"FEB","issued":{"date-parts":[["2017"]]},"page":"1-12","title":"Using landscape genetics simulations for planting blister rust resistant whitebark pine in the US Northern Rocky Mountains","type":"article-journal","volume":"8"},"uris":["http://www.mendeley.com/documents/?uuid=278a9795-021c-4ae0-9851-8bded50cff67"]},{"id":"ITEM-2","itemData":{"DOI":"10.1371/journal.pone.0176960","ISBN":"1111111111","ISSN":"19326203","abstract":"Landscape genetic studies based on neutral genetic markers have contributed to our understanding of the influence of landscape composition and configuration on gene flow and genetic variation. However, the potential for species to adapt to changing landscapes will depend on how natural selection influences adaptive genetic variation. We demonstrate how landscape resistance models can be combined with genetic simulations incorporating natural selection to explore how the spread of adaptive variation is affected by landscape characteristics, using desert bighorn sheep (Ovis canadensis nelsoni) in three differing regions of the southwestern United States as an example. We conducted genetic sampling and least-cost path modeling to optimize landscape resistance models independently for each region, and then simulated the spread of an adaptive allele favored by selection across each region. Optimized landscape resistance models differed between regions with respect to landscape variables included and their relationships to resistance, but the slope of terrain and the presence of water barriers and major roads had the greatest impacts on gene flow. Genetic simulations showed that differences among landscapes strongly influenced spread of adaptive genetic variation, with faster spread (1) in landscapes with more continuously distributed habitat and (2) when a pre-existing allele (i.e., standing genetic variation) rather than a novel allele (i.e., mutation) served as the source of adaptive genetic variation. The combination of landscape resistance models and genetic simulations has broad conservation applications and can facilitate comparisons of adaptive potential within and between landscapes.","author":[{"dropping-particle":"","family":"Creech","given":"Tyler G.","non-dropping-particle":"","parse-names":false,"suffix":""},{"dropping-particle":"","family":"Epps","given":"Clinton W.","non-dropping-particle":"","parse-names":false,"suffix":""},{"dropping-particle":"","family":"Landguth","given":"Erin L.","non-dropping-particle":"","parse-names":false,"suffix":""},{"dropping-particle":"","family":"Wehausen","given":"John D.","non-dropping-particle":"","parse-names":false,"suffix":""},{"dropping-particle":"","family":"Crowhurst","given":"Rachel S.","non-dropping-particle":"","parse-names":false,"suffix":""},{"dropping-particle":"","family":"Holton","given":"Brandon","non-dropping-particle":"","parse-names":false,"suffix":""},{"dropping-particle":"","family":"Monello","given":"Ryan J.","non-dropping-particle":"","parse-names":false,"suffix":""}],"container-title":"PLoS ONE","id":"ITEM-2","issue":"5","issued":{"date-parts":[["2017"]]},"page":"1-26","title":"Simulating the spread of selection-driven genotypes using landscape resistance models for desert bighorn sheep","type":"article-journal","volume":"12"},"uris":["http://www.mendeley.com/documents/?uuid=94f470e6-2f76-494c-968f-16905bfa4e02"]}],"mendeley":{"formattedCitation":"(Creech et al., 2017; Landguth, Holden, Mahalovich, &amp; Cushman, 2017)","plainTextFormattedCitation":"(Creech et al., 2017; Landguth, Holden, Mahalovich, &amp; Cushman, 2017)","previouslyFormattedCitation":"(Creech et al., 2017; Landguth, Holden, Mahalovich, &amp; Cushman, 2017)"},"properties":{"noteIndex":0},"schema":"https://github.com/citation-style-language/schema/raw/master/csl-citation.json"}</w:instrText>
      </w:r>
      <w:r w:rsidR="00B63E88">
        <w:rPr>
          <w:rFonts w:ascii="Times New Roman" w:eastAsia="Times New Roman" w:hAnsi="Times New Roman" w:cs="Times New Roman"/>
          <w:sz w:val="24"/>
          <w:szCs w:val="24"/>
        </w:rPr>
        <w:fldChar w:fldCharType="separate"/>
      </w:r>
      <w:r w:rsidR="007D76B3" w:rsidRPr="007D76B3">
        <w:rPr>
          <w:rFonts w:ascii="Times New Roman" w:eastAsia="Times New Roman" w:hAnsi="Times New Roman" w:cs="Times New Roman"/>
          <w:noProof/>
          <w:sz w:val="24"/>
          <w:szCs w:val="24"/>
        </w:rPr>
        <w:t>(Creech et al., 2017; Landguth, Holden, Mahalovich, &amp; Cushman, 2017)</w:t>
      </w:r>
      <w:r w:rsidR="00B63E88">
        <w:rPr>
          <w:rFonts w:ascii="Times New Roman" w:eastAsia="Times New Roman" w:hAnsi="Times New Roman" w:cs="Times New Roman"/>
          <w:sz w:val="24"/>
          <w:szCs w:val="24"/>
        </w:rPr>
        <w:fldChar w:fldCharType="end"/>
      </w:r>
      <w:r w:rsidR="00B63E88">
        <w:rPr>
          <w:rFonts w:ascii="Times New Roman" w:eastAsia="Times New Roman" w:hAnsi="Times New Roman" w:cs="Times New Roman"/>
          <w:sz w:val="24"/>
          <w:szCs w:val="24"/>
        </w:rPr>
        <w:t>, to showcas</w:t>
      </w:r>
      <w:r w:rsidR="007D76B3">
        <w:rPr>
          <w:rFonts w:ascii="Times New Roman" w:eastAsia="Times New Roman" w:hAnsi="Times New Roman" w:cs="Times New Roman"/>
          <w:sz w:val="24"/>
          <w:szCs w:val="24"/>
        </w:rPr>
        <w:t xml:space="preserve">ing the performance of various approach to extract valuable information from genetic data </w:t>
      </w:r>
      <w:r w:rsidR="007D76B3">
        <w:rPr>
          <w:rFonts w:ascii="Times New Roman" w:eastAsia="Times New Roman" w:hAnsi="Times New Roman" w:cs="Times New Roman"/>
          <w:sz w:val="24"/>
          <w:szCs w:val="24"/>
        </w:rPr>
        <w:fldChar w:fldCharType="begin" w:fldLock="1"/>
      </w:r>
      <w:r w:rsidR="003B771C">
        <w:rPr>
          <w:rFonts w:ascii="Times New Roman" w:eastAsia="Times New Roman" w:hAnsi="Times New Roman" w:cs="Times New Roman"/>
          <w:sz w:val="24"/>
          <w:szCs w:val="24"/>
        </w:rPr>
        <w:instrText>ADDIN CSL_CITATION {"citationItems":[{"id":"ITEM-1","itemData":{"DOI":"10.3389/fgene.2017.00139","ISSN":"1664-8021","author":[{"dropping-particle":"","family":"Cubry","given":"Philippe","non-dropping-particle":"","parse-names":false,"suffix":""},{"dropping-particle":"","family":"Vigouroux","given":"Yves","non-dropping-particle":"","parse-names":false,"suffix":""},{"dropping-particle":"","family":"François","given":"Olivier","non-dropping-particle":"","parse-names":false,"suffix":""}],"container-title":"Frontiers in Genetics","id":"ITEM-1","issue":"September","issued":{"date-parts":[["2017"]]},"page":"1-10","title":"The Empirical Distribution of Singletons for Geographic Samples of DNA Sequences","type":"article-journal","volume":"8"},"uris":["http://www.mendeley.com/documents/?uuid=18cc17a9-143d-4cb3-a240-3d89173b02cd"]},{"id":"ITEM-2","itemData":{"DOI":"10.1111/mec.13476","ISBN":"1365-294X","ISSN":"1365294X","PMID":"26576498","abstract":"The spatial structure of the environment (e.g. the configuration of habitat patches) may play an important role in determining the strength of local adaptation. However, previ- ous studies of habitat heterogeneity and local adaptation have largely been limited to simple landscapes, which poorly represent the multiscale habitat structure common in nature. Here, we use simulations to pursue two goals: (i) we explore how landscape heterogeneity, dispersal ability and selection affect the strength of local adaptation, and (ii) we evaluate the performance of several genotype–environment association (GEA) methods for detecting loci involved in local adaptation. We found that the strength of local adaptation increased in spatially aggregated selection regimes, but remained strong in patchy landscapes when selection was moderate to strong. Weak selection resulted in weak local adaptation that was relatively unaffected by landscape heterogeneity. In general, the power of detection methods closely reflected levels of local adaptation. False-positive rates (FPRs), however, showed distinct differences across GEA methods based on levels of population structure. The univariate GEA approach had high FPRs (up to 55%) under limited dispersal scenarios, due to strong isolation by distance. By contrast, multivariate, ordination-based methods had uni- formly low FPRs (0–2%), suggesting these approaches can effectively control for popu- lation structure. Specifically, constrained ordinations had the best balance of high detection and low FPRs and will be a useful addition to the GEA toolkit. Our results provide both theoretical and practical insights into the conditions that shape local adaptation and how these conditions impact our ability to detect selection.","author":[{"dropping-particle":"","family":"Forester","given":"Brenna R.","non-dropping-particle":"","parse-names":false,"suffix":""},{"dropping-particle":"","family":"Jones","given":"Matthew R.","non-dropping-particle":"","parse-names":false,"suffix":""},{"dropping-particle":"","family":"Joost","given":"Stéphane","non-dropping-particle":"","parse-names":false,"suffix":""},{"dropping-particle":"","family":"Landguth","given":"Erin L.","non-dropping-particle":"","parse-names":false,"suffix":""},{"dropping-particle":"","family":"Lasky","given":"Jesse R.","non-dropping-particle":"","parse-names":false,"suffix":""}],"container-title":"Molecular Ecology","id":"ITEM-2","issue":"1","issued":{"date-parts":[["2016"]]},"page":"104-120","title":"Detecting spatial genetic signatures of local adaptation in heterogeneous landscapes","type":"article-journal","volume":"25"},"uris":["http://www.mendeley.com/documents/?uuid=44691057-d7fa-4463-9181-ecb78ab2fb11"]},{"id":"ITEM-3","itemData":{"DOI":"10.1139/gen-2019-0004","ISSN":"0831-2796","author":[{"dropping-particle":"","family":"Mayrand","given":"Paul","non-dropping-particle":"","parse-names":false,"suffix":""},{"dropping-particle":"","family":"Filotas","given":"Elise","non-dropping-particle":"","parse-names":false,"suffix":""},{"dropping-particle":"","family":"Wittische","given":"Julian","non-dropping-particle":"","parse-names":false,"suffix":""},{"dropping-particle":"","family":"James","given":"Patrick M. A.","non-dropping-particle":"","parse-names":false,"suffix":""}],"container-title":"Genome","id":"ITEM-3","issue":"July","issued":{"date-parts":[["2019"]]},"page":"1-13","title":"The role of dispersal, selection, and timing of sampling on the false discovery rate of loci under selection during geographic range expansion","type":"article-journal","volume":"13"},"uris":["http://www.mendeley.com/documents/?uuid=684d6e32-3114-4d5f-aab2-03afc496588c"]}],"mendeley":{"formattedCitation":"(Cubry, Vigouroux, &amp; François, 2017; Forester, Jones, Joost, Landguth, &amp; Lasky, 2016; Mayrand et al., 2019)","plainTextFormattedCitation":"(Cubry, Vigouroux, &amp; François, 2017; Forester, Jones, Joost, Landguth, &amp; Lasky, 2016; Mayrand et al., 2019)","previouslyFormattedCitation":"(Cubry, Vigouroux, &amp; François, 2017; Forester, Jones, Joost, Landguth, &amp; Lasky, 2016; Mayrand et al., 2019)"},"properties":{"noteIndex":0},"schema":"https://github.com/citation-style-language/schema/raw/master/csl-citation.json"}</w:instrText>
      </w:r>
      <w:r w:rsidR="007D76B3">
        <w:rPr>
          <w:rFonts w:ascii="Times New Roman" w:eastAsia="Times New Roman" w:hAnsi="Times New Roman" w:cs="Times New Roman"/>
          <w:sz w:val="24"/>
          <w:szCs w:val="24"/>
        </w:rPr>
        <w:fldChar w:fldCharType="separate"/>
      </w:r>
      <w:r w:rsidR="00006829" w:rsidRPr="00006829">
        <w:rPr>
          <w:rFonts w:ascii="Times New Roman" w:eastAsia="Times New Roman" w:hAnsi="Times New Roman" w:cs="Times New Roman"/>
          <w:noProof/>
          <w:sz w:val="24"/>
          <w:szCs w:val="24"/>
        </w:rPr>
        <w:t>(Cubry, Vigouroux, &amp; François, 2017; Forester, Jones, Joost, Landguth, &amp; Lasky, 2016; Mayrand et al., 2019)</w:t>
      </w:r>
      <w:r w:rsidR="007D76B3">
        <w:rPr>
          <w:rFonts w:ascii="Times New Roman" w:eastAsia="Times New Roman" w:hAnsi="Times New Roman" w:cs="Times New Roman"/>
          <w:sz w:val="24"/>
          <w:szCs w:val="24"/>
        </w:rPr>
        <w:fldChar w:fldCharType="end"/>
      </w:r>
      <w:r w:rsidR="00E75CDD">
        <w:rPr>
          <w:rFonts w:ascii="Times New Roman" w:eastAsia="Times New Roman" w:hAnsi="Times New Roman" w:cs="Times New Roman"/>
          <w:sz w:val="24"/>
          <w:szCs w:val="24"/>
        </w:rPr>
        <w:t>. W</w:t>
      </w:r>
      <w:r w:rsidR="00E75CDD" w:rsidRPr="00E75CDD">
        <w:rPr>
          <w:rFonts w:ascii="Times New Roman" w:eastAsia="Times New Roman" w:hAnsi="Times New Roman" w:cs="Times New Roman"/>
          <w:sz w:val="24"/>
          <w:szCs w:val="24"/>
        </w:rPr>
        <w:t>e do not advise future users</w:t>
      </w:r>
      <w:r w:rsidR="00E75CDD">
        <w:rPr>
          <w:rFonts w:ascii="Times New Roman" w:eastAsia="Times New Roman" w:hAnsi="Times New Roman" w:cs="Times New Roman"/>
          <w:sz w:val="24"/>
          <w:szCs w:val="24"/>
        </w:rPr>
        <w:t xml:space="preserve"> of TBI, or other permutation approaches,</w:t>
      </w:r>
      <w:r w:rsidR="00E75CDD" w:rsidRPr="00E75CDD">
        <w:rPr>
          <w:rFonts w:ascii="Times New Roman" w:eastAsia="Times New Roman" w:hAnsi="Times New Roman" w:cs="Times New Roman"/>
          <w:sz w:val="24"/>
          <w:szCs w:val="24"/>
        </w:rPr>
        <w:t xml:space="preserve"> to </w:t>
      </w:r>
      <w:r w:rsidR="00E75CDD">
        <w:rPr>
          <w:rFonts w:ascii="Times New Roman" w:eastAsia="Times New Roman" w:hAnsi="Times New Roman" w:cs="Times New Roman"/>
          <w:sz w:val="24"/>
          <w:szCs w:val="24"/>
        </w:rPr>
        <w:t xml:space="preserve">arbitrarily </w:t>
      </w:r>
      <w:r w:rsidR="00E75CDD" w:rsidRPr="00E75CDD">
        <w:rPr>
          <w:rFonts w:ascii="Times New Roman" w:eastAsia="Times New Roman" w:hAnsi="Times New Roman" w:cs="Times New Roman"/>
          <w:sz w:val="24"/>
          <w:szCs w:val="24"/>
        </w:rPr>
        <w:t>choose</w:t>
      </w:r>
      <w:r w:rsidR="00E75CDD">
        <w:rPr>
          <w:rFonts w:ascii="Times New Roman" w:eastAsia="Times New Roman" w:hAnsi="Times New Roman" w:cs="Times New Roman"/>
          <w:sz w:val="24"/>
          <w:szCs w:val="24"/>
        </w:rPr>
        <w:t xml:space="preserve"> a p-value threshold to pick which populations display significant changes</w:t>
      </w:r>
      <w:r w:rsidR="005F6E17">
        <w:rPr>
          <w:rFonts w:ascii="Times New Roman" w:eastAsia="Times New Roman" w:hAnsi="Times New Roman" w:cs="Times New Roman"/>
          <w:sz w:val="24"/>
          <w:szCs w:val="24"/>
        </w:rPr>
        <w:t>, or to base the timing of their sampling based on default simulations.</w:t>
      </w:r>
      <w:r w:rsidR="00E75CDD">
        <w:rPr>
          <w:rFonts w:ascii="Times New Roman" w:eastAsia="Times New Roman" w:hAnsi="Times New Roman" w:cs="Times New Roman"/>
          <w:sz w:val="24"/>
          <w:szCs w:val="24"/>
        </w:rPr>
        <w:t xml:space="preserve"> Instead, we encourage them to run simulations with a reasonable realism</w:t>
      </w:r>
      <w:r w:rsidR="007F6443">
        <w:rPr>
          <w:rFonts w:ascii="Times New Roman" w:eastAsia="Times New Roman" w:hAnsi="Times New Roman" w:cs="Times New Roman"/>
          <w:sz w:val="24"/>
          <w:szCs w:val="24"/>
        </w:rPr>
        <w:t xml:space="preserve">, that is by inputting demographic parameters, such as reproduction parameters, available in the literature (if any) and by carefully creating a virtual landscape resembling their study area. </w:t>
      </w:r>
      <w:r w:rsidR="00D521FC">
        <w:rPr>
          <w:rFonts w:ascii="Times New Roman" w:eastAsia="Times New Roman" w:hAnsi="Times New Roman" w:cs="Times New Roman"/>
          <w:sz w:val="24"/>
          <w:szCs w:val="24"/>
        </w:rPr>
        <w:t>This increased</w:t>
      </w:r>
      <w:r w:rsidR="005F6E17">
        <w:rPr>
          <w:rFonts w:ascii="Times New Roman" w:eastAsia="Times New Roman" w:hAnsi="Times New Roman" w:cs="Times New Roman"/>
          <w:sz w:val="24"/>
          <w:szCs w:val="24"/>
        </w:rPr>
        <w:t xml:space="preserve"> realism would provide more accurate tests, to pick the best p-value threshold, as well as understand when is it still adequate to sample, to get the best out of spatial genetic legacies. </w:t>
      </w:r>
      <w:r w:rsidR="007F6443">
        <w:rPr>
          <w:rFonts w:ascii="Times New Roman" w:eastAsia="Times New Roman" w:hAnsi="Times New Roman" w:cs="Times New Roman"/>
          <w:sz w:val="24"/>
          <w:szCs w:val="24"/>
        </w:rPr>
        <w:t xml:space="preserve">A number of programs such as </w:t>
      </w:r>
      <w:proofErr w:type="spellStart"/>
      <w:r w:rsidR="007F6443">
        <w:rPr>
          <w:rFonts w:ascii="Times New Roman" w:eastAsia="Times New Roman" w:hAnsi="Times New Roman" w:cs="Times New Roman"/>
          <w:sz w:val="24"/>
          <w:szCs w:val="24"/>
        </w:rPr>
        <w:t>CDMetaPOP</w:t>
      </w:r>
      <w:proofErr w:type="spellEnd"/>
      <w:r w:rsidR="007F6443">
        <w:rPr>
          <w:rFonts w:ascii="Times New Roman" w:eastAsia="Times New Roman" w:hAnsi="Times New Roman" w:cs="Times New Roman"/>
          <w:sz w:val="24"/>
          <w:szCs w:val="24"/>
        </w:rPr>
        <w:t xml:space="preserve"> </w:t>
      </w:r>
      <w:r w:rsidR="007F6443">
        <w:rPr>
          <w:rFonts w:ascii="Times New Roman" w:eastAsia="Times New Roman" w:hAnsi="Times New Roman" w:cs="Times New Roman"/>
          <w:sz w:val="24"/>
          <w:szCs w:val="24"/>
        </w:rPr>
        <w:fldChar w:fldCharType="begin" w:fldLock="1"/>
      </w:r>
      <w:r w:rsidR="009D4A91">
        <w:rPr>
          <w:rFonts w:ascii="Times New Roman" w:eastAsia="Times New Roman" w:hAnsi="Times New Roman" w:cs="Times New Roman"/>
          <w:sz w:val="24"/>
          <w:szCs w:val="24"/>
        </w:rPr>
        <w:instrText>ADDIN CSL_CITATION {"citationItems":[{"id":"ITEM-1","itemData":{"DOI":"10.1111/2041-210X.12608","ISBN":"2041-210X","ISSN":"2041210X","abstract":"1.Combining landscape demographic and genetics models offers powerful methods for addressing questions for eco-evolutionary applications.2.Using two illustrative examples, we present CDMetaPOP, a program to simulate changes in neutral and/or selection-driven genotypes through time as a function of individual-based movement, complex spatial population dynamics, and multiple and changing landscape drivers.3.CDMetaPOP provides a novel tool for questions in landscape genetics by incorporating population viability analysis, while linking directly to conservation applications.This article is protected by copyright. All rights reserved.","author":[{"dropping-particle":"","family":"Landguth","given":"Erin L.","non-dropping-particle":"","parse-names":false,"suffix":""},{"dropping-particle":"","family":"Bearlin","given":"Andrew","non-dropping-particle":"","parse-names":false,"suffix":""},{"dropping-particle":"","family":"Day","given":"Casey C.","non-dropping-particle":"","parse-names":false,"suffix":""},{"dropping-particle":"","family":"Dunham","given":"Jason","non-dropping-particle":"","parse-names":false,"suffix":""}],"container-title":"Methods in Ecology and Evolution","id":"ITEM-1","issue":"1","issued":{"date-parts":[["2017"]]},"page":"4-11","title":"CDMetaPOP: an individual-based, eco-evolutionary model for spatially explicit simulation of landscape demogenetics","type":"article-journal","volume":"8"},"uris":["http://www.mendeley.com/documents/?uuid=033d66be-236a-4649-918c-6fe1065c99de"]}],"mendeley":{"formattedCitation":"(Landguth, Bearlin, et al., 2017)","plainTextFormattedCitation":"(Landguth, Bearlin, et al., 2017)","previouslyFormattedCitation":"(Landguth, Bearlin, et al., 2017)"},"properties":{"noteIndex":0},"schema":"https://github.com/citation-style-language/schema/raw/master/csl-citation.json"}</w:instrText>
      </w:r>
      <w:r w:rsidR="007F6443">
        <w:rPr>
          <w:rFonts w:ascii="Times New Roman" w:eastAsia="Times New Roman" w:hAnsi="Times New Roman" w:cs="Times New Roman"/>
          <w:sz w:val="24"/>
          <w:szCs w:val="24"/>
        </w:rPr>
        <w:fldChar w:fldCharType="separate"/>
      </w:r>
      <w:r w:rsidR="007F6443" w:rsidRPr="007F6443">
        <w:rPr>
          <w:rFonts w:ascii="Times New Roman" w:eastAsia="Times New Roman" w:hAnsi="Times New Roman" w:cs="Times New Roman"/>
          <w:noProof/>
          <w:sz w:val="24"/>
          <w:szCs w:val="24"/>
        </w:rPr>
        <w:t>(Landguth, Bearlin, et al., 2017)</w:t>
      </w:r>
      <w:r w:rsidR="007F6443">
        <w:rPr>
          <w:rFonts w:ascii="Times New Roman" w:eastAsia="Times New Roman" w:hAnsi="Times New Roman" w:cs="Times New Roman"/>
          <w:sz w:val="24"/>
          <w:szCs w:val="24"/>
        </w:rPr>
        <w:fldChar w:fldCharType="end"/>
      </w:r>
      <w:r w:rsidR="007F6443">
        <w:rPr>
          <w:rFonts w:ascii="Times New Roman" w:eastAsia="Times New Roman" w:hAnsi="Times New Roman" w:cs="Times New Roman"/>
          <w:sz w:val="24"/>
          <w:szCs w:val="24"/>
        </w:rPr>
        <w:t>,</w:t>
      </w:r>
      <w:r w:rsidR="009D4A91">
        <w:rPr>
          <w:rFonts w:ascii="Times New Roman" w:eastAsia="Times New Roman" w:hAnsi="Times New Roman" w:cs="Times New Roman"/>
          <w:sz w:val="24"/>
          <w:szCs w:val="24"/>
        </w:rPr>
        <w:t xml:space="preserve"> Nemo </w:t>
      </w:r>
      <w:r w:rsidR="00BD6DD3">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{"citationItems":[{"id":"ITEM-1","itemData":{"DOI":"10.1093/bioinformatics/btl415","ISSN":"13674803","abstract":"Nemo is an individual-based, genetically explicit and stochastic population computer program for the simulation of population genetics and life-history trait evolution in a metapopulation context. It comes as both a C++ programming framework and an executable program file. Its object-oriented programming design gives it the flexibility and extensibility needed to implement a large variety of forward-time evolutionary models. It provides developers with abstract models allowing them to implement their own life-history traits and life-cycle events. Nemo offers a large panel of population models, from the Island model to lattice models with demographic or environmental stochasticity and a variety of already implemented traits (deleterious mutations, neutral markers and more), life-cycle events (mating, dispersal, aging, selection, etc.) and output operators for saving data and statistics. It runs on all major computer platforms including parallel computing environments. AVAILABILITY: The source code, binaries and documentation are available under the GNU General Public License at http://nemo2.sourceforge.net.","author":[{"dropping-particle":"","family":"Guillaume","given":"Frédéric","non-dropping-particle":"","parse-names":false,"suffix":""},{"dropping-particle":"","family":"Rougemont","given":"Jacques","non-dropping-particle":"","parse-names":false,"suffix":""}],"container-title":"Bioinformatics","id":"ITEM-1","issue":"20","issued":{"date-parts":[["2006"]]},"page":"2556-2557","title":"Nemo: An evolutionary and population genetics programming framework","type":"article-journal","volume":"22"},"uris":["http://www.mendeley.com/documents/?uuid=d7361665-01b2-4887-bcdb-13c719cfb104"]}],"mendeley":{"formattedCitation":"(Guillaume &amp; Rougemont, 2006)","plainTextFormattedCitation":"(Guillaume &amp; Rougemont, 2006)","previouslyFormattedCitation":"(Guillaume &amp; Rougemont, 2006)"},"properties":{"noteIndex":0},"schema":"https://github.com/citation-style-language/schema/raw/master/csl-citation.json"}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(Guillaume &amp; Rougemont, 2006)</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t>SPLATCHE</w:t>
      </w:r>
      <w:r w:rsidR="007F6443">
        <w:rPr>
          <w:rFonts w:ascii="Times New Roman" w:eastAsia="Times New Roman" w:hAnsi="Times New Roman" w:cs="Times New Roman"/>
          <w:sz w:val="24"/>
          <w:szCs w:val="24"/>
        </w:rPr>
        <w:t xml:space="preserve"> </w:t>
      </w:r>
      <w:r w:rsidR="009D4A91">
        <w:rPr>
          <w:rFonts w:ascii="Times New Roman" w:eastAsia="Times New Roman" w:hAnsi="Times New Roman" w:cs="Times New Roman"/>
          <w:sz w:val="24"/>
          <w:szCs w:val="24"/>
        </w:rPr>
        <w:fldChar w:fldCharType="begin" w:fldLock="1"/>
      </w:r>
      <w:r w:rsidR="00BD6DD3">
        <w:rPr>
          <w:rFonts w:ascii="Times New Roman" w:eastAsia="Times New Roman" w:hAnsi="Times New Roman" w:cs="Times New Roman"/>
          <w:sz w:val="24"/>
          <w:szCs w:val="24"/>
        </w:rPr>
        <w:instrText>ADDIN CSL_CITATION {"citationItems":[{"id":"ITEM-1","itemData":{"DOI":"10.1046/j.1471-8286.2003.00582.x","ISBN":"14718278\\r14718286","ISSN":"14718278","PMID":"751","abstract":"We present a program called SPLATCHE (SPatiaL And Temporal Coalescences in Heterogeneous Environments) to simulate the molecular diversity of samples of genes in an environmentally heterogeneous world. Simulations are performed by, first, simulating the colonization of the world using environmental information to constrain migrations and local densities. These simulated densities and migration rates recorded over time and space are then used to simulate genetic diversity under a coalescent framework. The program thus virtually allows the translation of ecological information into molecular diversity, a novel approach that can be used to study the effect of climatic change on genetic diversity.","author":[{"dropping-particle":"","family":"Currat","given":"M.","non-dropping-particle":"","parse-names":false,"suffix":""},{"dropping-particle":"","family":"Ray","given":"N.","non-dropping-particle":"","parse-names":false,"suffix":""},{"dropping-particle":"","family":"Excoffier","given":"L.","non-dropping-particle":"","parse-names":false,"suffix":""}],"container-title":"Molecular Ecology Notes","id":"ITEM-1","issue":"1","issued":{"date-parts":[["2004"]]},"page":"139-142","title":"SPLATCHE: A program to simulate genetic diversity taking into account environmental heterogeneity","type":"article-journal","volume":"4"},"uris":["http://www.mendeley.com/documents/?uuid=cb534efa-149a-48f5-92b7-2fba8566dd71"]}],"mendeley":{"formattedCitation":"(Currat, Ray, &amp; Excoffier, 2004)","plainTextFormattedCitation":"(Currat, Ray, &amp; Excoffier, 2004)","previouslyFormattedCitation":"(Currat, Ray, &amp; Excoffier, 2004)"},"properties":{"noteIndex":0},"schema":"https://github.com/citation-style-language/schema/raw/master/csl-citation.json"}</w:instrText>
      </w:r>
      <w:r w:rsidR="009D4A91">
        <w:rPr>
          <w:rFonts w:ascii="Times New Roman" w:eastAsia="Times New Roman" w:hAnsi="Times New Roman" w:cs="Times New Roman"/>
          <w:sz w:val="24"/>
          <w:szCs w:val="24"/>
        </w:rPr>
        <w:fldChar w:fldCharType="separate"/>
      </w:r>
      <w:r w:rsidR="009D4A91" w:rsidRPr="009D4A91">
        <w:rPr>
          <w:rFonts w:ascii="Times New Roman" w:eastAsia="Times New Roman" w:hAnsi="Times New Roman" w:cs="Times New Roman"/>
          <w:noProof/>
          <w:sz w:val="24"/>
          <w:szCs w:val="24"/>
        </w:rPr>
        <w:t>(Currat, Ray, &amp; Excoffier, 2004)</w:t>
      </w:r>
      <w:r w:rsidR="009D4A91">
        <w:rPr>
          <w:rFonts w:ascii="Times New Roman" w:eastAsia="Times New Roman" w:hAnsi="Times New Roman" w:cs="Times New Roman"/>
          <w:sz w:val="24"/>
          <w:szCs w:val="24"/>
        </w:rPr>
        <w:fldChar w:fldCharType="end"/>
      </w:r>
      <w:r w:rsidR="009D4A91">
        <w:rPr>
          <w:rFonts w:ascii="Times New Roman" w:eastAsia="Times New Roman" w:hAnsi="Times New Roman" w:cs="Times New Roman"/>
          <w:sz w:val="24"/>
          <w:szCs w:val="24"/>
        </w:rPr>
        <w:t xml:space="preserve">, </w:t>
      </w:r>
      <w:r w:rsidR="00BD6DD3">
        <w:rPr>
          <w:rFonts w:ascii="Times New Roman" w:eastAsia="Times New Roman" w:hAnsi="Times New Roman" w:cs="Times New Roman"/>
          <w:sz w:val="24"/>
          <w:szCs w:val="24"/>
        </w:rPr>
        <w:t xml:space="preserve">or SLIM </w:t>
      </w:r>
      <w:r w:rsidR="00BD6DD3">
        <w:rPr>
          <w:rFonts w:ascii="Times New Roman" w:eastAsia="Times New Roman" w:hAnsi="Times New Roman" w:cs="Times New Roman"/>
          <w:sz w:val="24"/>
          <w:szCs w:val="24"/>
        </w:rPr>
        <w:fldChar w:fldCharType="begin" w:fldLock="1"/>
      </w:r>
      <w:r w:rsidR="005E309B">
        <w:rPr>
          <w:rFonts w:ascii="Times New Roman" w:eastAsia="Times New Roman" w:hAnsi="Times New Roman" w:cs="Times New Roman"/>
          <w:sz w:val="24"/>
          <w:szCs w:val="24"/>
        </w:rPr>
        <w:instrText>ADDIN CSL_CITATION {"citationItems":[{"id":"ITEM-1","itemData":{"DOI":"10.1093/molbev/msy228","ISSN":"15371719","abstract":"With the desire to model population genetic processes under increasingly realistic scenarios, forward genetic simulations have become a critical part of the toolbox of modern evolutionary biology. The SLiM forward genetic simulation framework is one of the most powerful and widely used tools in this area. However, its foundation in the Wright-Fisher model has been found to pose an obstacle to implementing many types of models; it is difficult to adapt the Wright-Fisher model, with its many assumptions, to modeling ecologically realistic scenarios such as explicit space, overlapping generations, individual variation in reproduction, density-dependent population regulation, individual variation in dispersal or migration, local extinction and recolonization, mating between subpopulations, age structure, fitness-based survival and hard selection, emergent sex ratios, and so forth. In response to this need, we here introduce SLiM 3, which contains two key advancements aimed at abolishing these limitations. First, the new non-Wright-Fisher or \"nonWF\" model type provides a much more flexible foundation that allows the easy implementation of all of the above scenarios and many more. Second, SLiM 3 adds support for continuous space, including spatial interactions and spatial maps of environmental variables. We provide a conceptual overview of these new features, and present several example models to illustrate their use. These two key features allow SLiM 3 models to go beyond the Wright-Fisher model, opening up new horizons for forward genetic modeling.","author":[{"dropping-particle":"","family":"Haller","given":"Benjamin C.","non-dropping-particle":"","parse-names":false,"suffix":""},{"dropping-particle":"","family":"Messer","given":"Philipp W.","non-dropping-particle":"","parse-names":false,"suffix":""}],"container-title":"Molecular Biology and Evolution","id":"ITEM-1","issue":"3","issued":{"date-parts":[["2019"]]},"page":"632-637","title":"SLiM 3: Forward Genetic Simulations Beyond the Wright-Fisher Model","type":"article-journal","volume":"36"},"uris":["http://www.mendeley.com/documents/?uuid=505958d6-e748-4857-b872-820859dbd35b"]}],"mendeley":{"formattedCitation":"(Haller &amp; Messer, 2019)","plainTextFormattedCitation":"(Haller &amp; Messer, 2019)","previouslyFormattedCitation":"(Haller &amp; Messer, 2019)"},"properties":{"noteIndex":0},"schema":"https://github.com/citation-style-language/schema/raw/master/csl-citation.json"}</w:instrText>
      </w:r>
      <w:r w:rsidR="00BD6DD3">
        <w:rPr>
          <w:rFonts w:ascii="Times New Roman" w:eastAsia="Times New Roman" w:hAnsi="Times New Roman" w:cs="Times New Roman"/>
          <w:sz w:val="24"/>
          <w:szCs w:val="24"/>
        </w:rPr>
        <w:fldChar w:fldCharType="separate"/>
      </w:r>
      <w:r w:rsidR="00BD6DD3" w:rsidRPr="00BD6DD3">
        <w:rPr>
          <w:rFonts w:ascii="Times New Roman" w:eastAsia="Times New Roman" w:hAnsi="Times New Roman" w:cs="Times New Roman"/>
          <w:noProof/>
          <w:sz w:val="24"/>
          <w:szCs w:val="24"/>
        </w:rPr>
        <w:t>(Haller &amp; Messer, 2019)</w:t>
      </w:r>
      <w:r w:rsidR="00BD6DD3">
        <w:rPr>
          <w:rFonts w:ascii="Times New Roman" w:eastAsia="Times New Roman" w:hAnsi="Times New Roman" w:cs="Times New Roman"/>
          <w:sz w:val="24"/>
          <w:szCs w:val="24"/>
        </w:rPr>
        <w:fldChar w:fldCharType="end"/>
      </w:r>
      <w:r w:rsidR="00BD6DD3">
        <w:rPr>
          <w:rFonts w:ascii="Times New Roman" w:eastAsia="Times New Roman" w:hAnsi="Times New Roman" w:cs="Times New Roman"/>
          <w:sz w:val="24"/>
          <w:szCs w:val="24"/>
        </w:rPr>
        <w:t xml:space="preserve"> provide very flexible ways</w:t>
      </w:r>
      <w:r w:rsidR="00D521FC">
        <w:rPr>
          <w:rFonts w:ascii="Times New Roman" w:eastAsia="Times New Roman" w:hAnsi="Times New Roman" w:cs="Times New Roman"/>
          <w:sz w:val="24"/>
          <w:szCs w:val="24"/>
        </w:rPr>
        <w:t xml:space="preserve"> to implement such simulations. </w:t>
      </w:r>
    </w:p>
    <w:p w14:paraId="77DC55B7" w14:textId="77777777" w:rsidR="00B63E88" w:rsidRDefault="00B63E88" w:rsidP="001467B2">
      <w:pPr>
        <w:spacing w:after="240" w:line="480" w:lineRule="auto"/>
        <w:rPr>
          <w:rFonts w:ascii="Times New Roman" w:eastAsia="Times New Roman" w:hAnsi="Times New Roman" w:cs="Times New Roman"/>
          <w:sz w:val="24"/>
          <w:szCs w:val="24"/>
        </w:rPr>
      </w:pPr>
    </w:p>
    <w:p w14:paraId="0769D68B" w14:textId="0BAB3BE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hAnsi="Times New Roman" w:cs="Times New Roman"/>
          <w:b/>
          <w:sz w:val="24"/>
          <w:szCs w:val="24"/>
        </w:rPr>
        <w:t>Some limits: h</w:t>
      </w:r>
      <w:r w:rsidR="008221AF" w:rsidRPr="00E3166A">
        <w:rPr>
          <w:rFonts w:ascii="Times New Roman" w:hAnsi="Times New Roman" w:cs="Times New Roman"/>
          <w:b/>
          <w:sz w:val="24"/>
          <w:szCs w:val="24"/>
        </w:rPr>
        <w:t>ow would population size or amount of genomic information affect results</w:t>
      </w:r>
      <w:r w:rsidR="00C44162">
        <w:rPr>
          <w:rFonts w:ascii="Times New Roman" w:hAnsi="Times New Roman" w:cs="Times New Roman"/>
          <w:b/>
          <w:sz w:val="24"/>
          <w:szCs w:val="24"/>
        </w:rPr>
        <w:t>; magnitude of demographic event</w:t>
      </w:r>
      <w:r w:rsidR="008221AF" w:rsidRPr="00E3166A">
        <w:rPr>
          <w:rFonts w:ascii="Times New Roman" w:hAnsi="Times New Roman" w:cs="Times New Roman"/>
          <w:b/>
          <w:sz w:val="24"/>
          <w:szCs w:val="24"/>
        </w:rPr>
        <w:t xml:space="preserve"> </w:t>
      </w:r>
    </w:p>
    <w:p w14:paraId="03E05621" w14:textId="77777777" w:rsidR="00CC72B2" w:rsidRPr="00E3166A" w:rsidRDefault="00CC72B2"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Story about why our results make sense given the highly connected SBW system</w:t>
      </w:r>
    </w:p>
    <w:p w14:paraId="379E7CE2" w14:textId="34D745AA" w:rsidR="004E13A5" w:rsidRPr="00E3166A" w:rsidRDefault="004E13A5" w:rsidP="00E3166A">
      <w:pPr>
        <w:pStyle w:val="Paragraphedeliste"/>
        <w:numPr>
          <w:ilvl w:val="0"/>
          <w:numId w:val="2"/>
        </w:numPr>
        <w:spacing w:after="240" w:line="480" w:lineRule="auto"/>
        <w:rPr>
          <w:rFonts w:ascii="Times New Roman" w:eastAsia="Times New Roman" w:hAnsi="Times New Roman" w:cs="Times New Roman"/>
          <w:b/>
          <w:sz w:val="24"/>
          <w:szCs w:val="24"/>
        </w:rPr>
      </w:pPr>
      <w:r w:rsidRPr="00E3166A">
        <w:rPr>
          <w:rFonts w:ascii="Times New Roman" w:eastAsia="Times New Roman" w:hAnsi="Times New Roman" w:cs="Times New Roman"/>
          <w:b/>
          <w:sz w:val="24"/>
          <w:szCs w:val="24"/>
        </w:rPr>
        <w:t>Paragraph discussing the importance of LTER, exhaustive sampling, and the need to move beyond single-time snapshot studies of landscape genetics.</w:t>
      </w:r>
    </w:p>
    <w:p w14:paraId="41986B7E" w14:textId="77777777" w:rsidR="006D70DA" w:rsidRPr="0007763B" w:rsidRDefault="006D70DA" w:rsidP="004E13A5">
      <w:pPr>
        <w:spacing w:after="240" w:line="480" w:lineRule="auto"/>
        <w:rPr>
          <w:rFonts w:ascii="Times New Roman" w:eastAsia="Times New Roman" w:hAnsi="Times New Roman" w:cs="Times New Roman"/>
          <w:b/>
          <w:sz w:val="24"/>
          <w:szCs w:val="24"/>
        </w:rPr>
      </w:pPr>
    </w:p>
    <w:p w14:paraId="3749F458" w14:textId="6C0CCA83" w:rsidR="00E308A2" w:rsidRDefault="00E308A2" w:rsidP="004E13A5">
      <w:pPr>
        <w:spacing w:after="240" w:line="240" w:lineRule="auto"/>
        <w:rPr>
          <w:rFonts w:ascii="Times New Roman" w:hAnsi="Times New Roman" w:cs="Times New Roman"/>
          <w:b/>
          <w:sz w:val="24"/>
          <w:szCs w:val="24"/>
        </w:rPr>
      </w:pPr>
      <w:r>
        <w:rPr>
          <w:rFonts w:ascii="Times New Roman" w:hAnsi="Times New Roman" w:cs="Times New Roman"/>
          <w:b/>
          <w:sz w:val="24"/>
          <w:szCs w:val="24"/>
        </w:rPr>
        <w:t>DATA AND SOFTWARE AVAILABILITY</w:t>
      </w:r>
    </w:p>
    <w:p w14:paraId="7A118D2A" w14:textId="0051616C" w:rsidR="00E308A2" w:rsidRDefault="00D02F42" w:rsidP="00D02F42">
      <w:pPr>
        <w:spacing w:after="240" w:line="480" w:lineRule="auto"/>
        <w:rPr>
          <w:rFonts w:ascii="Times New Roman" w:hAnsi="Times New Roman" w:cs="Times New Roman"/>
          <w:sz w:val="24"/>
          <w:szCs w:val="24"/>
        </w:rPr>
      </w:pPr>
      <w:r>
        <w:rPr>
          <w:rFonts w:ascii="Times New Roman" w:hAnsi="Times New Roman" w:cs="Times New Roman"/>
          <w:sz w:val="24"/>
          <w:szCs w:val="24"/>
        </w:rPr>
        <w:t xml:space="preserve">All simulation data </w:t>
      </w:r>
      <w:r w:rsidR="00E308A2">
        <w:rPr>
          <w:rFonts w:ascii="Times New Roman" w:hAnsi="Times New Roman" w:cs="Times New Roman"/>
          <w:sz w:val="24"/>
          <w:szCs w:val="24"/>
        </w:rPr>
        <w:t>used for this paper will be deposited online.</w:t>
      </w:r>
      <w:r>
        <w:rPr>
          <w:rFonts w:ascii="Times New Roman" w:hAnsi="Times New Roman" w:cs="Times New Roman"/>
          <w:sz w:val="24"/>
          <w:szCs w:val="24"/>
        </w:rPr>
        <w:t xml:space="preserve"> </w:t>
      </w:r>
      <w:r w:rsidR="00E308A2">
        <w:rPr>
          <w:rFonts w:ascii="Times New Roman" w:hAnsi="Times New Roman" w:cs="Times New Roman"/>
          <w:sz w:val="24"/>
          <w:szCs w:val="24"/>
        </w:rPr>
        <w:t>Functions used to analyze the simulations</w:t>
      </w:r>
      <w:r>
        <w:rPr>
          <w:rFonts w:ascii="Times New Roman" w:hAnsi="Times New Roman" w:cs="Times New Roman"/>
          <w:sz w:val="24"/>
          <w:szCs w:val="24"/>
        </w:rPr>
        <w:t xml:space="preserve"> will be available on a public repository on GitHub.</w:t>
      </w:r>
      <w:r>
        <w:rPr>
          <w:rFonts w:ascii="Times New Roman" w:hAnsi="Times New Roman" w:cs="Times New Roman"/>
          <w:i/>
          <w:sz w:val="24"/>
          <w:szCs w:val="24"/>
        </w:rPr>
        <w:t xml:space="preserve"> </w:t>
      </w:r>
      <w:proofErr w:type="spellStart"/>
      <w:proofErr w:type="gramStart"/>
      <w:r>
        <w:rPr>
          <w:rFonts w:ascii="Times New Roman" w:hAnsi="Times New Roman" w:cs="Times New Roman"/>
          <w:i/>
          <w:sz w:val="24"/>
          <w:szCs w:val="24"/>
        </w:rPr>
        <w:t>TBImicro</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w:t>
      </w:r>
      <w:r>
        <w:rPr>
          <w:rFonts w:ascii="Times New Roman" w:hAnsi="Times New Roman" w:cs="Times New Roman"/>
          <w:sz w:val="24"/>
          <w:szCs w:val="24"/>
        </w:rPr>
        <w:t xml:space="preserve"> which is the function that would be most useful to potential users of our approach, will continue to be maintained and developed and may be contributed to a package.</w:t>
      </w:r>
    </w:p>
    <w:p w14:paraId="4D132C5F" w14:textId="77777777" w:rsidR="000D683F" w:rsidRPr="00D02F42" w:rsidRDefault="000D683F" w:rsidP="00D02F42">
      <w:pPr>
        <w:spacing w:after="240" w:line="480" w:lineRule="auto"/>
        <w:rPr>
          <w:rFonts w:ascii="Times New Roman" w:hAnsi="Times New Roman" w:cs="Times New Roman"/>
          <w:sz w:val="24"/>
          <w:szCs w:val="24"/>
        </w:rPr>
      </w:pPr>
    </w:p>
    <w:p w14:paraId="7643BE20" w14:textId="71339E7D" w:rsidR="008221AF" w:rsidRPr="0007763B" w:rsidRDefault="008221AF" w:rsidP="004E13A5">
      <w:pPr>
        <w:spacing w:after="240" w:line="240" w:lineRule="auto"/>
        <w:rPr>
          <w:rFonts w:ascii="Times New Roman" w:hAnsi="Times New Roman" w:cs="Times New Roman"/>
          <w:b/>
          <w:sz w:val="24"/>
          <w:szCs w:val="24"/>
        </w:rPr>
      </w:pPr>
      <w:r w:rsidRPr="0007763B">
        <w:rPr>
          <w:rFonts w:ascii="Times New Roman" w:hAnsi="Times New Roman" w:cs="Times New Roman"/>
          <w:b/>
          <w:sz w:val="24"/>
          <w:szCs w:val="24"/>
        </w:rPr>
        <w:t>ACKNOWLEDGEMENTS</w:t>
      </w:r>
    </w:p>
    <w:p w14:paraId="296FB6F1" w14:textId="4B8AA4D1" w:rsidR="008221AF" w:rsidRPr="0007763B" w:rsidRDefault="008221AF" w:rsidP="008221AF">
      <w:pPr>
        <w:spacing w:after="240" w:line="480" w:lineRule="auto"/>
        <w:rPr>
          <w:rFonts w:ascii="Times New Roman" w:hAnsi="Times New Roman" w:cs="Times New Roman"/>
          <w:sz w:val="24"/>
          <w:szCs w:val="24"/>
        </w:rPr>
      </w:pPr>
      <w:r w:rsidRPr="0007763B">
        <w:rPr>
          <w:rFonts w:ascii="Times New Roman" w:hAnsi="Times New Roman" w:cs="Times New Roman"/>
          <w:sz w:val="24"/>
          <w:szCs w:val="24"/>
        </w:rPr>
        <w:t xml:space="preserve">This research was supported by a grant to PMAJ and the TRIA Network from the Natural Sciences and Engineering Research Council of Canada (grant no. NET GP 434810-12), with contributions from Alberta Agriculture and Forestry, </w:t>
      </w:r>
      <w:proofErr w:type="spellStart"/>
      <w:r w:rsidRPr="0007763B">
        <w:rPr>
          <w:rFonts w:ascii="Times New Roman" w:hAnsi="Times New Roman" w:cs="Times New Roman"/>
          <w:sz w:val="24"/>
          <w:szCs w:val="24"/>
        </w:rPr>
        <w:t>fRI</w:t>
      </w:r>
      <w:proofErr w:type="spellEnd"/>
      <w:r w:rsidRPr="0007763B">
        <w:rPr>
          <w:rFonts w:ascii="Times New Roman" w:hAnsi="Times New Roman" w:cs="Times New Roman"/>
          <w:sz w:val="24"/>
          <w:szCs w:val="24"/>
        </w:rPr>
        <w:t xml:space="preserve"> Research, Manitoba Conservation and Water Stewardship, Canadian Forest Service (Natural Resources Canada), Northwest Territories Environment and Natural Resources, Ontario Ministry of Natural Resources and Forestry, Saskatchewan Ministry of Environment, West Fraser, and Weyerhaeuser. JW was also supported by a scholarship from the Forest Complexity Modelling (FCM) NSERC CREATE. We thank </w:t>
      </w:r>
      <w:proofErr w:type="spellStart"/>
      <w:r w:rsidR="00CF353A" w:rsidRPr="0007763B">
        <w:rPr>
          <w:rFonts w:ascii="Times New Roman" w:hAnsi="Times New Roman" w:cs="Times New Roman"/>
          <w:sz w:val="24"/>
          <w:szCs w:val="24"/>
        </w:rPr>
        <w:t>Hinatea</w:t>
      </w:r>
      <w:proofErr w:type="spellEnd"/>
      <w:r w:rsidR="00CF353A" w:rsidRPr="0007763B">
        <w:rPr>
          <w:rFonts w:ascii="Times New Roman" w:hAnsi="Times New Roman" w:cs="Times New Roman"/>
          <w:sz w:val="24"/>
          <w:szCs w:val="24"/>
        </w:rPr>
        <w:t xml:space="preserve"> </w:t>
      </w:r>
      <w:proofErr w:type="spellStart"/>
      <w:r w:rsidR="00CF353A" w:rsidRPr="0007763B">
        <w:rPr>
          <w:rFonts w:ascii="Times New Roman" w:hAnsi="Times New Roman" w:cs="Times New Roman"/>
          <w:sz w:val="24"/>
          <w:szCs w:val="24"/>
        </w:rPr>
        <w:t>Ariey</w:t>
      </w:r>
      <w:proofErr w:type="spellEnd"/>
      <w:r w:rsidRPr="0007763B">
        <w:rPr>
          <w:rFonts w:ascii="Times New Roman" w:hAnsi="Times New Roman" w:cs="Times New Roman"/>
          <w:sz w:val="24"/>
          <w:szCs w:val="24"/>
        </w:rPr>
        <w:t xml:space="preserve"> for help with </w:t>
      </w:r>
      <w:r w:rsidR="00CF353A" w:rsidRPr="0007763B">
        <w:rPr>
          <w:rFonts w:ascii="Times New Roman" w:hAnsi="Times New Roman" w:cs="Times New Roman"/>
          <w:sz w:val="24"/>
          <w:szCs w:val="24"/>
        </w:rPr>
        <w:t>the creation of the first figure</w:t>
      </w:r>
      <w:r w:rsidRPr="0007763B">
        <w:rPr>
          <w:rFonts w:ascii="Times New Roman" w:hAnsi="Times New Roman" w:cs="Times New Roman"/>
          <w:sz w:val="24"/>
          <w:szCs w:val="24"/>
        </w:rPr>
        <w:t xml:space="preserve">. Finally, we thank </w:t>
      </w:r>
      <w:r w:rsidR="00CF353A" w:rsidRPr="0007763B">
        <w:rPr>
          <w:rFonts w:ascii="Times New Roman" w:hAnsi="Times New Roman" w:cs="Times New Roman"/>
          <w:sz w:val="24"/>
          <w:szCs w:val="24"/>
        </w:rPr>
        <w:t xml:space="preserve">Jeremy </w:t>
      </w:r>
      <w:proofErr w:type="spellStart"/>
      <w:r w:rsidR="00CF353A" w:rsidRPr="0007763B">
        <w:rPr>
          <w:rFonts w:ascii="Times New Roman" w:hAnsi="Times New Roman" w:cs="Times New Roman"/>
          <w:sz w:val="24"/>
          <w:szCs w:val="24"/>
        </w:rPr>
        <w:t>Larroque</w:t>
      </w:r>
      <w:proofErr w:type="spellEnd"/>
      <w:r w:rsidR="00CF353A" w:rsidRPr="0007763B">
        <w:rPr>
          <w:rFonts w:ascii="Times New Roman" w:hAnsi="Times New Roman" w:cs="Times New Roman"/>
          <w:sz w:val="24"/>
          <w:szCs w:val="24"/>
        </w:rPr>
        <w:t xml:space="preserve"> for his</w:t>
      </w:r>
      <w:r w:rsidRPr="0007763B">
        <w:rPr>
          <w:rFonts w:ascii="Times New Roman" w:hAnsi="Times New Roman" w:cs="Times New Roman"/>
          <w:sz w:val="24"/>
          <w:szCs w:val="24"/>
        </w:rPr>
        <w:t xml:space="preserve"> comments on an earlier version of the manuscript.</w:t>
      </w:r>
    </w:p>
    <w:p w14:paraId="0807C411" w14:textId="77777777" w:rsidR="008221AF" w:rsidRPr="0007763B" w:rsidRDefault="008221AF" w:rsidP="004E13A5">
      <w:pPr>
        <w:spacing w:after="240" w:line="240" w:lineRule="auto"/>
        <w:rPr>
          <w:rFonts w:ascii="Times New Roman" w:hAnsi="Times New Roman" w:cs="Times New Roman"/>
          <w:sz w:val="24"/>
          <w:szCs w:val="24"/>
        </w:rPr>
      </w:pPr>
    </w:p>
    <w:p w14:paraId="5629C031" w14:textId="1828F4CB" w:rsidR="004E13A5" w:rsidRPr="0007763B" w:rsidRDefault="004E13A5" w:rsidP="004E13A5">
      <w:pPr>
        <w:spacing w:after="240" w:line="240" w:lineRule="auto"/>
        <w:rPr>
          <w:rFonts w:ascii="Times New Roman" w:eastAsia="Times New Roman" w:hAnsi="Times New Roman" w:cs="Times New Roman"/>
          <w:b/>
          <w:sz w:val="24"/>
          <w:szCs w:val="24"/>
        </w:rPr>
      </w:pPr>
      <w:r w:rsidRPr="0007763B">
        <w:rPr>
          <w:rFonts w:ascii="Times New Roman" w:hAnsi="Times New Roman" w:cs="Times New Roman"/>
          <w:sz w:val="24"/>
          <w:szCs w:val="24"/>
        </w:rPr>
        <w:br/>
      </w:r>
      <w:r w:rsidRPr="0007763B">
        <w:rPr>
          <w:rFonts w:ascii="Times New Roman" w:eastAsia="Times New Roman" w:hAnsi="Times New Roman" w:cs="Times New Roman"/>
          <w:b/>
          <w:sz w:val="24"/>
          <w:szCs w:val="24"/>
        </w:rPr>
        <w:t>REFERENCES</w:t>
      </w:r>
    </w:p>
    <w:p w14:paraId="469F1A3C" w14:textId="09E6A982" w:rsidR="00E46EF8" w:rsidRPr="00E46EF8" w:rsidRDefault="004E13A5"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7763B">
        <w:rPr>
          <w:rFonts w:ascii="Times New Roman" w:eastAsia="Times New Roman" w:hAnsi="Times New Roman" w:cs="Times New Roman"/>
          <w:sz w:val="24"/>
          <w:szCs w:val="24"/>
        </w:rPr>
        <w:fldChar w:fldCharType="begin" w:fldLock="1"/>
      </w:r>
      <w:r w:rsidRPr="0007763B">
        <w:rPr>
          <w:rFonts w:ascii="Times New Roman" w:eastAsia="Times New Roman" w:hAnsi="Times New Roman" w:cs="Times New Roman"/>
          <w:sz w:val="24"/>
          <w:szCs w:val="24"/>
        </w:rPr>
        <w:instrText xml:space="preserve">ADDIN Mendeley Bibliography CSL_BIBLIOGRAPHY </w:instrText>
      </w:r>
      <w:r w:rsidRPr="0007763B">
        <w:rPr>
          <w:rFonts w:ascii="Times New Roman" w:eastAsia="Times New Roman" w:hAnsi="Times New Roman" w:cs="Times New Roman"/>
          <w:sz w:val="24"/>
          <w:szCs w:val="24"/>
        </w:rPr>
        <w:fldChar w:fldCharType="separate"/>
      </w:r>
      <w:r w:rsidR="00E46EF8" w:rsidRPr="00E46EF8">
        <w:rPr>
          <w:rFonts w:ascii="Times New Roman" w:hAnsi="Times New Roman" w:cs="Times New Roman"/>
          <w:noProof/>
          <w:sz w:val="24"/>
          <w:szCs w:val="24"/>
        </w:rPr>
        <w:t xml:space="preserve">Allendorf, F. W., Hohenlohe, P. A., &amp; Luikart, G. (2010). Genomics and the future of conservation genetics. </w:t>
      </w:r>
      <w:r w:rsidR="00E46EF8" w:rsidRPr="00E46EF8">
        <w:rPr>
          <w:rFonts w:ascii="Times New Roman" w:hAnsi="Times New Roman" w:cs="Times New Roman"/>
          <w:i/>
          <w:iCs/>
          <w:noProof/>
          <w:sz w:val="24"/>
          <w:szCs w:val="24"/>
        </w:rPr>
        <w:t>Nature Reviews. Genetics</w:t>
      </w:r>
      <w:r w:rsidR="00E46EF8" w:rsidRPr="00E46EF8">
        <w:rPr>
          <w:rFonts w:ascii="Times New Roman" w:hAnsi="Times New Roman" w:cs="Times New Roman"/>
          <w:noProof/>
          <w:sz w:val="24"/>
          <w:szCs w:val="24"/>
        </w:rPr>
        <w:t xml:space="preserve">, </w:t>
      </w:r>
      <w:r w:rsidR="00E46EF8" w:rsidRPr="00E46EF8">
        <w:rPr>
          <w:rFonts w:ascii="Times New Roman" w:hAnsi="Times New Roman" w:cs="Times New Roman"/>
          <w:i/>
          <w:iCs/>
          <w:noProof/>
          <w:sz w:val="24"/>
          <w:szCs w:val="24"/>
        </w:rPr>
        <w:t>11</w:t>
      </w:r>
      <w:r w:rsidR="00E46EF8" w:rsidRPr="00E46EF8">
        <w:rPr>
          <w:rFonts w:ascii="Times New Roman" w:hAnsi="Times New Roman" w:cs="Times New Roman"/>
          <w:noProof/>
          <w:sz w:val="24"/>
          <w:szCs w:val="24"/>
        </w:rPr>
        <w:t>(10), 697–709. doi: 10.1038/nrg2844</w:t>
      </w:r>
    </w:p>
    <w:p w14:paraId="60BE4CB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Balkenhol, N., Cushman, S., Storfer, A., &amp; Waits, L. (2015). </w:t>
      </w:r>
      <w:r w:rsidRPr="00E46EF8">
        <w:rPr>
          <w:rFonts w:ascii="Times New Roman" w:hAnsi="Times New Roman" w:cs="Times New Roman"/>
          <w:i/>
          <w:iCs/>
          <w:noProof/>
          <w:sz w:val="24"/>
          <w:szCs w:val="24"/>
        </w:rPr>
        <w:t>Landscape Genetics: Concepts, Methods, Applications</w:t>
      </w:r>
      <w:r w:rsidRPr="00E46EF8">
        <w:rPr>
          <w:rFonts w:ascii="Times New Roman" w:hAnsi="Times New Roman" w:cs="Times New Roman"/>
          <w:noProof/>
          <w:sz w:val="24"/>
          <w:szCs w:val="24"/>
        </w:rPr>
        <w:t>. Wiley-Blackwell.</w:t>
      </w:r>
    </w:p>
    <w:p w14:paraId="7F919E9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Bezemer, N., Krauss, S. L., Roberts, D. G., &amp; Hopper, S. D. (2019). Conservation of old individual trees and small populations is integral to maintain species’ genetic diversity of a historically fragmented woody perennial.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(January), 3339–3357. doi: 10.1111/mec.15164</w:t>
      </w:r>
    </w:p>
    <w:p w14:paraId="107DAA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Cayuela, H., Rougemont, Q., Prunier, J. G., Moore, J. S., Clobert, J., Besnard, A., &amp; Bernatchez, L. (2018). Demographic and genetic approaches to study dispersal in wild animal populations: A methodological review.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(20), 3976–4010. doi: 10.1111/mec.14848</w:t>
      </w:r>
    </w:p>
    <w:p w14:paraId="3FFDDC3F" w14:textId="77777777" w:rsidR="00E46EF8" w:rsidRPr="0005349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lang w:val="fr-CA"/>
        </w:rPr>
      </w:pPr>
      <w:r w:rsidRPr="00E46EF8">
        <w:rPr>
          <w:rFonts w:ascii="Times New Roman" w:hAnsi="Times New Roman" w:cs="Times New Roman"/>
          <w:noProof/>
          <w:sz w:val="24"/>
          <w:szCs w:val="24"/>
        </w:rPr>
        <w:t xml:space="preserve">Creech, T. G., Epps, C. W., Landguth, E. L., Wehausen, J. D., Crowhurst, R. S., Holton, B., &amp; Monello, R. J. (2017). Simulating the spread of selection-driven genotypes using landscape resistance models for desert bighorn sheep. </w:t>
      </w:r>
      <w:r w:rsidRPr="00053498">
        <w:rPr>
          <w:rFonts w:ascii="Times New Roman" w:hAnsi="Times New Roman" w:cs="Times New Roman"/>
          <w:i/>
          <w:iCs/>
          <w:noProof/>
          <w:sz w:val="24"/>
          <w:szCs w:val="24"/>
          <w:lang w:val="fr-CA"/>
        </w:rPr>
        <w:t>PLoS ONE</w:t>
      </w:r>
      <w:r w:rsidRPr="00053498">
        <w:rPr>
          <w:rFonts w:ascii="Times New Roman" w:hAnsi="Times New Roman" w:cs="Times New Roman"/>
          <w:noProof/>
          <w:sz w:val="24"/>
          <w:szCs w:val="24"/>
          <w:lang w:val="fr-CA"/>
        </w:rPr>
        <w:t xml:space="preserve">, </w:t>
      </w:r>
      <w:r w:rsidRPr="00053498">
        <w:rPr>
          <w:rFonts w:ascii="Times New Roman" w:hAnsi="Times New Roman" w:cs="Times New Roman"/>
          <w:i/>
          <w:iCs/>
          <w:noProof/>
          <w:sz w:val="24"/>
          <w:szCs w:val="24"/>
          <w:lang w:val="fr-CA"/>
        </w:rPr>
        <w:t>12</w:t>
      </w:r>
      <w:r w:rsidRPr="00053498">
        <w:rPr>
          <w:rFonts w:ascii="Times New Roman" w:hAnsi="Times New Roman" w:cs="Times New Roman"/>
          <w:noProof/>
          <w:sz w:val="24"/>
          <w:szCs w:val="24"/>
          <w:lang w:val="fr-CA"/>
        </w:rPr>
        <w:t>(5), 1–26. doi: 10.1371/journal.pone.0176960</w:t>
      </w:r>
    </w:p>
    <w:p w14:paraId="08F73FA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053498">
        <w:rPr>
          <w:rFonts w:ascii="Times New Roman" w:hAnsi="Times New Roman" w:cs="Times New Roman"/>
          <w:noProof/>
          <w:sz w:val="24"/>
          <w:szCs w:val="24"/>
          <w:lang w:val="fr-CA"/>
        </w:rPr>
        <w:t xml:space="preserve">Cubry, P., Vigouroux, Y., &amp; François, O. (2017). </w:t>
      </w:r>
      <w:r w:rsidRPr="00E46EF8">
        <w:rPr>
          <w:rFonts w:ascii="Times New Roman" w:hAnsi="Times New Roman" w:cs="Times New Roman"/>
          <w:noProof/>
          <w:sz w:val="24"/>
          <w:szCs w:val="24"/>
        </w:rPr>
        <w:t xml:space="preserve">The Empirical Distribution of Singletons for Geographic Samples of DNA Sequences.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(September), 1–10. doi: 10.3389/fgene.2017.00139</w:t>
      </w:r>
    </w:p>
    <w:p w14:paraId="10515FD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Currat, M., Ray, N., &amp; Excoffier, L. (2004). SPLATCHE: A program to simulate genetic diversity taking into account environmental heterogeneity. </w:t>
      </w:r>
      <w:r w:rsidRPr="00E46EF8">
        <w:rPr>
          <w:rFonts w:ascii="Times New Roman" w:hAnsi="Times New Roman" w:cs="Times New Roman"/>
          <w:i/>
          <w:iCs/>
          <w:noProof/>
          <w:sz w:val="24"/>
          <w:szCs w:val="24"/>
        </w:rPr>
        <w:t>Molecular Ecology Notes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4</w:t>
      </w:r>
      <w:r w:rsidRPr="00E46EF8">
        <w:rPr>
          <w:rFonts w:ascii="Times New Roman" w:hAnsi="Times New Roman" w:cs="Times New Roman"/>
          <w:noProof/>
          <w:sz w:val="24"/>
          <w:szCs w:val="24"/>
        </w:rPr>
        <w:t>(1), 139–142. doi: 10.1046/j.1471-8286.2003.00582.x</w:t>
      </w:r>
    </w:p>
    <w:p w14:paraId="1CD70FE7"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Draheim, H. M., Moore, J. A., Fortin, M. J., &amp; Scribner, K. T. (2018). Beyond the snapshot: Landscape genetic analysis of time series data reveal responses of American black bears to landscape change.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(8), 1219–1230. doi: 10.1111/eva.12617</w:t>
      </w:r>
    </w:p>
    <w:p w14:paraId="0189E5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Dray, S., Bauman, D., Blanchet, G., Borcard, D., Clappe, S., Guenard, G., … Wagner, H. H. (2019). </w:t>
      </w:r>
      <w:r w:rsidRPr="00E46EF8">
        <w:rPr>
          <w:rFonts w:ascii="Times New Roman" w:hAnsi="Times New Roman" w:cs="Times New Roman"/>
          <w:i/>
          <w:iCs/>
          <w:noProof/>
          <w:sz w:val="24"/>
          <w:szCs w:val="24"/>
        </w:rPr>
        <w:t>adespatial: Multivariate Multiscale Spatial Analysis.</w:t>
      </w:r>
      <w:r w:rsidRPr="00E46EF8">
        <w:rPr>
          <w:rFonts w:ascii="Times New Roman" w:hAnsi="Times New Roman" w:cs="Times New Roman"/>
          <w:noProof/>
          <w:sz w:val="24"/>
          <w:szCs w:val="24"/>
        </w:rPr>
        <w:t xml:space="preserve"> Retrieved from https://cran.r-project.org/package=adespatial</w:t>
      </w:r>
    </w:p>
    <w:p w14:paraId="2230EF7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Epperson, B. K., McRae, B. H., Scribner, K., Cushman, S. a, Rosenberg, M. S., Fortin, M.-J., … Dale, M. R. T. (2010). Utility of computer simulations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(17), 3549–3564. doi: 10.1111/j.1365-294X.2010.04678.x</w:t>
      </w:r>
    </w:p>
    <w:p w14:paraId="4A5F511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Excoffier, L., Dupanloup, I., Huerta-Sánchez, E., Sousa, V. C., &amp; Foll, M. (2013). Robust Demographic Inference from Genomic and SNP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(10). doi: 10.1371/journal.pgen.1003905</w:t>
      </w:r>
    </w:p>
    <w:p w14:paraId="45B5DE4B"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Forester, B. R., Jones, M. R., Joost, S., Landguth, E. L., &amp; Lasky, J. R. (2016). Detecting spatial genetic signatures of local adaptation in heterogeneous landscapes.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25</w:t>
      </w:r>
      <w:r w:rsidRPr="00E46EF8">
        <w:rPr>
          <w:rFonts w:ascii="Times New Roman" w:hAnsi="Times New Roman" w:cs="Times New Roman"/>
          <w:noProof/>
          <w:sz w:val="24"/>
          <w:szCs w:val="24"/>
        </w:rPr>
        <w:t>(1), 104–120. doi: 10.1111/mec.13476</w:t>
      </w:r>
    </w:p>
    <w:p w14:paraId="6D1DAE9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Gattepaille, L. M., Jakobsson, M., &amp; Blum, M. G. B. (2013). Inferring population size changes with sequence and SNP data: Lessons from human bottlenecks. </w:t>
      </w:r>
      <w:r w:rsidRPr="00E46EF8">
        <w:rPr>
          <w:rFonts w:ascii="Times New Roman" w:hAnsi="Times New Roman" w:cs="Times New Roman"/>
          <w:i/>
          <w:iCs/>
          <w:noProof/>
          <w:sz w:val="24"/>
          <w:szCs w:val="24"/>
        </w:rPr>
        <w:t>Heredity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110</w:t>
      </w:r>
      <w:r w:rsidRPr="00E46EF8">
        <w:rPr>
          <w:rFonts w:ascii="Times New Roman" w:hAnsi="Times New Roman" w:cs="Times New Roman"/>
          <w:noProof/>
          <w:sz w:val="24"/>
          <w:szCs w:val="24"/>
        </w:rPr>
        <w:t>(5), 409–419. doi: 10.1038/hdy.2012.120</w:t>
      </w:r>
    </w:p>
    <w:p w14:paraId="26C0FFA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Guillaume, F., &amp; Rougemont, J. (2006). Nemo: An evolutionary and population genetics </w:t>
      </w:r>
      <w:r w:rsidRPr="00E46EF8">
        <w:rPr>
          <w:rFonts w:ascii="Times New Roman" w:hAnsi="Times New Roman" w:cs="Times New Roman"/>
          <w:noProof/>
          <w:sz w:val="24"/>
          <w:szCs w:val="24"/>
        </w:rPr>
        <w:lastRenderedPageBreak/>
        <w:t xml:space="preserve">programming framework.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22</w:t>
      </w:r>
      <w:r w:rsidRPr="00E46EF8">
        <w:rPr>
          <w:rFonts w:ascii="Times New Roman" w:hAnsi="Times New Roman" w:cs="Times New Roman"/>
          <w:noProof/>
          <w:sz w:val="24"/>
          <w:szCs w:val="24"/>
        </w:rPr>
        <w:t>(20), 2556–2557. doi: 10.1093/bioinformatics/btl415</w:t>
      </w:r>
    </w:p>
    <w:p w14:paraId="551B6C5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Günther, T., &amp; Coop, G. (2013). Robust identification of local adaptation from allele frequencies.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195</w:t>
      </w:r>
      <w:r w:rsidRPr="00E46EF8">
        <w:rPr>
          <w:rFonts w:ascii="Times New Roman" w:hAnsi="Times New Roman" w:cs="Times New Roman"/>
          <w:noProof/>
          <w:sz w:val="24"/>
          <w:szCs w:val="24"/>
        </w:rPr>
        <w:t>(1), 205–220. doi: 10.1534/genetics.113.152462</w:t>
      </w:r>
    </w:p>
    <w:p w14:paraId="181785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Gutenkunst, R. N., Hernandez, R. D., Williamson, S. H., &amp; Bustamante, C. D. (2009). Inferring the joint demographic history of multiple populations from multidimensional SNP frequency data. </w:t>
      </w:r>
      <w:r w:rsidRPr="00E46EF8">
        <w:rPr>
          <w:rFonts w:ascii="Times New Roman" w:hAnsi="Times New Roman" w:cs="Times New Roman"/>
          <w:i/>
          <w:iCs/>
          <w:noProof/>
          <w:sz w:val="24"/>
          <w:szCs w:val="24"/>
        </w:rPr>
        <w:t>PLoS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5</w:t>
      </w:r>
      <w:r w:rsidRPr="00E46EF8">
        <w:rPr>
          <w:rFonts w:ascii="Times New Roman" w:hAnsi="Times New Roman" w:cs="Times New Roman"/>
          <w:noProof/>
          <w:sz w:val="24"/>
          <w:szCs w:val="24"/>
        </w:rPr>
        <w:t>(10). doi: 10.1371/journal.pgen.1000695</w:t>
      </w:r>
    </w:p>
    <w:p w14:paraId="597393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Haller, B. C., &amp; Messer, P. W. (2019). SLiM 3: Forward Genetic Simulations Beyond the Wright-Fisher Model. </w:t>
      </w:r>
      <w:r w:rsidRPr="00E46EF8">
        <w:rPr>
          <w:rFonts w:ascii="Times New Roman" w:hAnsi="Times New Roman" w:cs="Times New Roman"/>
          <w:i/>
          <w:iCs/>
          <w:noProof/>
          <w:sz w:val="24"/>
          <w:szCs w:val="24"/>
        </w:rPr>
        <w:t>Molecular Biology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36</w:t>
      </w:r>
      <w:r w:rsidRPr="00E46EF8">
        <w:rPr>
          <w:rFonts w:ascii="Times New Roman" w:hAnsi="Times New Roman" w:cs="Times New Roman"/>
          <w:noProof/>
          <w:sz w:val="24"/>
          <w:szCs w:val="24"/>
        </w:rPr>
        <w:t>(3), 632–637. doi: 10.1093/molbev/msy228</w:t>
      </w:r>
    </w:p>
    <w:p w14:paraId="41E809A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Harrisson, K. A., Pavlova, A., Telonis-Scott, M., &amp; Sunnucks, P. (2014). Using genomics to characterize evolutionary potential for conservation of wild populations.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7</w:t>
      </w:r>
      <w:r w:rsidRPr="00E46EF8">
        <w:rPr>
          <w:rFonts w:ascii="Times New Roman" w:hAnsi="Times New Roman" w:cs="Times New Roman"/>
          <w:noProof/>
          <w:sz w:val="24"/>
          <w:szCs w:val="24"/>
        </w:rPr>
        <w:t>(9), 1008–1025. doi: 10.1111/eva.12149</w:t>
      </w:r>
    </w:p>
    <w:p w14:paraId="7DC658F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(2008). Adegenet: A R package for the multivariate analysis of genetic markers.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24</w:t>
      </w:r>
      <w:r w:rsidRPr="00E46EF8">
        <w:rPr>
          <w:rFonts w:ascii="Times New Roman" w:hAnsi="Times New Roman" w:cs="Times New Roman"/>
          <w:noProof/>
          <w:sz w:val="24"/>
          <w:szCs w:val="24"/>
        </w:rPr>
        <w:t>(11), 1403–1405. doi: 10.1093/bioinformatics/btn129</w:t>
      </w:r>
    </w:p>
    <w:p w14:paraId="3D4F5E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Jombart, T., &amp; Ahmed, I. (2011). adegenet 1.3-1: New tools for the analysis of genome-wide SNP data.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27</w:t>
      </w:r>
      <w:r w:rsidRPr="00E46EF8">
        <w:rPr>
          <w:rFonts w:ascii="Times New Roman" w:hAnsi="Times New Roman" w:cs="Times New Roman"/>
          <w:noProof/>
          <w:sz w:val="24"/>
          <w:szCs w:val="24"/>
        </w:rPr>
        <w:t>(21), 3070–3071. doi: 10.1093/bioinformatics/btr521</w:t>
      </w:r>
    </w:p>
    <w:p w14:paraId="28FAC06F"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Bearlin, A., Day, C. C., &amp; Dunham, J. (2017). CDMetaPOP: an individual-based, eco-evolutionary model for spatially explicit simulation of landscape demogenetics.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(1), 4–11. doi: 10.1111/2041-210X.12608</w:t>
      </w:r>
    </w:p>
    <w:p w14:paraId="36B53D9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Schwartz, M. K., McKelvey, K. S., Murphy, M., &amp; Luikart, G. (2010). Quantifying the lag time to detect barriers in landscape genetics. </w:t>
      </w:r>
      <w:r w:rsidRPr="00E46EF8">
        <w:rPr>
          <w:rFonts w:ascii="Times New Roman" w:hAnsi="Times New Roman" w:cs="Times New Roman"/>
          <w:i/>
          <w:iCs/>
          <w:noProof/>
          <w:sz w:val="24"/>
          <w:szCs w:val="24"/>
        </w:rPr>
        <w:t>Molecular Ecology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19</w:t>
      </w:r>
      <w:r w:rsidRPr="00E46EF8">
        <w:rPr>
          <w:rFonts w:ascii="Times New Roman" w:hAnsi="Times New Roman" w:cs="Times New Roman"/>
          <w:noProof/>
          <w:sz w:val="24"/>
          <w:szCs w:val="24"/>
        </w:rPr>
        <w:t>, 4179–4191. doi: 10.1111/j.1365-294X.2010.04808.x</w:t>
      </w:r>
    </w:p>
    <w:p w14:paraId="62088679"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Cushman, S. a, Murphy, M. a, &amp; Luikart, G. (2010). Relationships between migration rates and landscape resistance assessed using individual-based simulations. </w:t>
      </w:r>
      <w:r w:rsidRPr="00E46EF8">
        <w:rPr>
          <w:rFonts w:ascii="Times New Roman" w:hAnsi="Times New Roman" w:cs="Times New Roman"/>
          <w:i/>
          <w:iCs/>
          <w:noProof/>
          <w:sz w:val="24"/>
          <w:szCs w:val="24"/>
        </w:rPr>
        <w:t>Molecular Ecology Resources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10</w:t>
      </w:r>
      <w:r w:rsidRPr="00E46EF8">
        <w:rPr>
          <w:rFonts w:ascii="Times New Roman" w:hAnsi="Times New Roman" w:cs="Times New Roman"/>
          <w:noProof/>
          <w:sz w:val="24"/>
          <w:szCs w:val="24"/>
        </w:rPr>
        <w:t>(5), 854–862. doi: 10.1111/j.1755-0998.2010.02867.x</w:t>
      </w:r>
    </w:p>
    <w:p w14:paraId="7C1BA7C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Landguth, E. L., Holden, Z. A., Mahalovich, M. F., &amp; Cushman, S. A. (2017). Using landscape genetics simulations for planting blister rust resistant whitebark pine in the US Northern Rocky Mountains. </w:t>
      </w:r>
      <w:r w:rsidRPr="00E46EF8">
        <w:rPr>
          <w:rFonts w:ascii="Times New Roman" w:hAnsi="Times New Roman" w:cs="Times New Roman"/>
          <w:i/>
          <w:iCs/>
          <w:noProof/>
          <w:sz w:val="24"/>
          <w:szCs w:val="24"/>
        </w:rPr>
        <w:t>Frontiers in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8</w:t>
      </w:r>
      <w:r w:rsidRPr="00E46EF8">
        <w:rPr>
          <w:rFonts w:ascii="Times New Roman" w:hAnsi="Times New Roman" w:cs="Times New Roman"/>
          <w:noProof/>
          <w:sz w:val="24"/>
          <w:szCs w:val="24"/>
        </w:rPr>
        <w:t>(FEB), 1–12. doi: 10.3389/fgene.2017.00009</w:t>
      </w:r>
    </w:p>
    <w:p w14:paraId="4C002C4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Larroque, J., Legault, S., Johns, R., Lumley, L., Cusson, M., Renaut, S., … James, P. M. A. (2019). Temporal variation in spatial genetic structure during population outbreaks: Distinguishing among different potential drivers of spatial synchrony.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(July), 1–15. doi: 10.1111/eva.12852</w:t>
      </w:r>
    </w:p>
    <w:p w14:paraId="3DAF4F1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(2019). A temporal beta-diversity index to identify sites that have changed in exceptional ways in space–time surveys. </w:t>
      </w:r>
      <w:r w:rsidRPr="00E46EF8">
        <w:rPr>
          <w:rFonts w:ascii="Times New Roman" w:hAnsi="Times New Roman" w:cs="Times New Roman"/>
          <w:i/>
          <w:iCs/>
          <w:noProof/>
          <w:sz w:val="24"/>
          <w:szCs w:val="24"/>
        </w:rPr>
        <w:t>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(6), 3500–3514. doi: 10.1002/ece3.4984</w:t>
      </w:r>
    </w:p>
    <w:p w14:paraId="097956F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lastRenderedPageBreak/>
        <w:t xml:space="preserve">Legendre, P., &amp; Gauthier, O. (2014). Statistical methods for temporal and space-time analysis of community composition data. </w:t>
      </w:r>
      <w:r w:rsidRPr="00E46EF8">
        <w:rPr>
          <w:rFonts w:ascii="Times New Roman" w:hAnsi="Times New Roman" w:cs="Times New Roman"/>
          <w:i/>
          <w:iCs/>
          <w:noProof/>
          <w:sz w:val="24"/>
          <w:szCs w:val="24"/>
        </w:rPr>
        <w:t>Proceedings of the Royal Society B: Biological Sciences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281</w:t>
      </w:r>
      <w:r w:rsidRPr="00E46EF8">
        <w:rPr>
          <w:rFonts w:ascii="Times New Roman" w:hAnsi="Times New Roman" w:cs="Times New Roman"/>
          <w:noProof/>
          <w:sz w:val="24"/>
          <w:szCs w:val="24"/>
        </w:rPr>
        <w:t>(1778). doi: 10.1098/rspb.2013.2728</w:t>
      </w:r>
    </w:p>
    <w:p w14:paraId="0F0AB52D"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Legendre, P., &amp; Legendre, L. (2012). </w:t>
      </w:r>
      <w:r w:rsidRPr="00E46EF8">
        <w:rPr>
          <w:rFonts w:ascii="Times New Roman" w:hAnsi="Times New Roman" w:cs="Times New Roman"/>
          <w:i/>
          <w:iCs/>
          <w:noProof/>
          <w:sz w:val="24"/>
          <w:szCs w:val="24"/>
        </w:rPr>
        <w:t>Numerical Ecology</w:t>
      </w:r>
      <w:r w:rsidRPr="00E46EF8">
        <w:rPr>
          <w:rFonts w:ascii="Times New Roman" w:hAnsi="Times New Roman" w:cs="Times New Roman"/>
          <w:noProof/>
          <w:sz w:val="24"/>
          <w:szCs w:val="24"/>
        </w:rPr>
        <w:t xml:space="preserve"> (Third Engl). Amsterdam: Elsevier.</w:t>
      </w:r>
    </w:p>
    <w:p w14:paraId="28D53898"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Leigh, D. M., Hendry, A. P., Vázquez‐Domínguez, E., &amp; Friesen, V. L. (2019). Estimated six percent loss of genetic variation in wild populations since the industrial revolution. </w:t>
      </w:r>
      <w:r w:rsidRPr="00E46EF8">
        <w:rPr>
          <w:rFonts w:ascii="Times New Roman" w:hAnsi="Times New Roman" w:cs="Times New Roman"/>
          <w:i/>
          <w:iCs/>
          <w:noProof/>
          <w:sz w:val="24"/>
          <w:szCs w:val="24"/>
        </w:rPr>
        <w:t>Evolutionary Applications</w:t>
      </w:r>
      <w:r w:rsidRPr="00E46EF8">
        <w:rPr>
          <w:rFonts w:ascii="Times New Roman" w:hAnsi="Times New Roman" w:cs="Times New Roman"/>
          <w:noProof/>
          <w:sz w:val="24"/>
          <w:szCs w:val="24"/>
        </w:rPr>
        <w:t>, (April), 1–8. doi: 10.1111/eva.12810</w:t>
      </w:r>
    </w:p>
    <w:p w14:paraId="16E8F05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Lepais, O., Chancerel, E., Boury, C., Salin, F., Manicki, A., Taillebois, L., … Guichoux, E. (2019). Fast sequence-based microsatellite genotyping development workflow for any non-model species. </w:t>
      </w:r>
      <w:r w:rsidRPr="00E46EF8">
        <w:rPr>
          <w:rFonts w:ascii="Times New Roman" w:hAnsi="Times New Roman" w:cs="Times New Roman"/>
          <w:i/>
          <w:iCs/>
          <w:noProof/>
          <w:sz w:val="24"/>
          <w:szCs w:val="24"/>
        </w:rPr>
        <w:t>BioRxiv</w:t>
      </w:r>
      <w:r w:rsidRPr="00E46EF8">
        <w:rPr>
          <w:rFonts w:ascii="Times New Roman" w:hAnsi="Times New Roman" w:cs="Times New Roman"/>
          <w:noProof/>
          <w:sz w:val="24"/>
          <w:szCs w:val="24"/>
        </w:rPr>
        <w:t>, 649772. doi: 10.1101/649772</w:t>
      </w:r>
    </w:p>
    <w:p w14:paraId="015A1521"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&amp; Holderegger, R. (2013). Ten years of landscape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28</w:t>
      </w:r>
      <w:r w:rsidRPr="00E46EF8">
        <w:rPr>
          <w:rFonts w:ascii="Times New Roman" w:hAnsi="Times New Roman" w:cs="Times New Roman"/>
          <w:noProof/>
          <w:sz w:val="24"/>
          <w:szCs w:val="24"/>
        </w:rPr>
        <w:t>(10), 614–621. doi: 10.1016/j.tree.2013.05.012</w:t>
      </w:r>
    </w:p>
    <w:p w14:paraId="77E9315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Manel, S., Schwartz, M. K., Luikart, G., &amp; Taberlet, P. (2003). Landscape genetics: combining landscape ecology and population genetics. </w:t>
      </w:r>
      <w:r w:rsidRPr="00E46EF8">
        <w:rPr>
          <w:rFonts w:ascii="Times New Roman" w:hAnsi="Times New Roman" w:cs="Times New Roman"/>
          <w:i/>
          <w:iCs/>
          <w:noProof/>
          <w:sz w:val="24"/>
          <w:szCs w:val="24"/>
        </w:rPr>
        <w:t>Trends in Ecology &amp;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18</w:t>
      </w:r>
      <w:r w:rsidRPr="00E46EF8">
        <w:rPr>
          <w:rFonts w:ascii="Times New Roman" w:hAnsi="Times New Roman" w:cs="Times New Roman"/>
          <w:noProof/>
          <w:sz w:val="24"/>
          <w:szCs w:val="24"/>
        </w:rPr>
        <w:t>(4), 189–197. doi: 10.1016/S0169-5347(03)00008-9</w:t>
      </w:r>
    </w:p>
    <w:p w14:paraId="4816796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Marth, G. T., Czabarka, E., Murvai, J., &amp; Sherry, S. T. (2004). The Allele Frequency Spectrum in Genome-Wide Human Variation Data Reveals Signals of Differential Demographic History in Three Large World Populations. </w:t>
      </w:r>
      <w:r w:rsidRPr="00E46EF8">
        <w:rPr>
          <w:rFonts w:ascii="Times New Roman" w:hAnsi="Times New Roman" w:cs="Times New Roman"/>
          <w:i/>
          <w:iCs/>
          <w:noProof/>
          <w:sz w:val="24"/>
          <w:szCs w:val="24"/>
        </w:rPr>
        <w:t>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166</w:t>
      </w:r>
      <w:r w:rsidRPr="00E46EF8">
        <w:rPr>
          <w:rFonts w:ascii="Times New Roman" w:hAnsi="Times New Roman" w:cs="Times New Roman"/>
          <w:noProof/>
          <w:sz w:val="24"/>
          <w:szCs w:val="24"/>
        </w:rPr>
        <w:t>(1), 351–372. doi: 10.1534/genetics.166.1.351</w:t>
      </w:r>
    </w:p>
    <w:p w14:paraId="213B21A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Mayrand, P., Filotas, E., Wittische, J., &amp; James, P. M. A. (2019). The role of dispersal, selection, and timing of sampling on the false discovery rate of loci under selection during geographic range expansion. </w:t>
      </w:r>
      <w:r w:rsidRPr="00E46EF8">
        <w:rPr>
          <w:rFonts w:ascii="Times New Roman" w:hAnsi="Times New Roman" w:cs="Times New Roman"/>
          <w:i/>
          <w:iCs/>
          <w:noProof/>
          <w:sz w:val="24"/>
          <w:szCs w:val="24"/>
        </w:rPr>
        <w:t>Genome</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13</w:t>
      </w:r>
      <w:r w:rsidRPr="00E46EF8">
        <w:rPr>
          <w:rFonts w:ascii="Times New Roman" w:hAnsi="Times New Roman" w:cs="Times New Roman"/>
          <w:noProof/>
          <w:sz w:val="24"/>
          <w:szCs w:val="24"/>
        </w:rPr>
        <w:t>(July), 1–13. doi: 10.1139/gen-2019-0004</w:t>
      </w:r>
    </w:p>
    <w:p w14:paraId="7487E6D3"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Paradis, E. (2010). Pegas: An R package for population genetics with an integrated-modular approach. </w:t>
      </w:r>
      <w:r w:rsidRPr="00E46EF8">
        <w:rPr>
          <w:rFonts w:ascii="Times New Roman" w:hAnsi="Times New Roman" w:cs="Times New Roman"/>
          <w:i/>
          <w:iCs/>
          <w:noProof/>
          <w:sz w:val="24"/>
          <w:szCs w:val="24"/>
        </w:rPr>
        <w:t>Bioinformatics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26</w:t>
      </w:r>
      <w:r w:rsidRPr="00E46EF8">
        <w:rPr>
          <w:rFonts w:ascii="Times New Roman" w:hAnsi="Times New Roman" w:cs="Times New Roman"/>
          <w:noProof/>
          <w:sz w:val="24"/>
          <w:szCs w:val="24"/>
        </w:rPr>
        <w:t>(3), 419–420. doi: 10.1093/bioinformatics/btp696</w:t>
      </w:r>
    </w:p>
    <w:p w14:paraId="1CAF2BF5"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 Core Team. (2019). </w:t>
      </w:r>
      <w:r w:rsidRPr="00E46EF8">
        <w:rPr>
          <w:rFonts w:ascii="Times New Roman" w:hAnsi="Times New Roman" w:cs="Times New Roman"/>
          <w:i/>
          <w:iCs/>
          <w:noProof/>
          <w:sz w:val="24"/>
          <w:szCs w:val="24"/>
        </w:rPr>
        <w:t>R: A language and environment for statistical computing</w:t>
      </w:r>
      <w:r w:rsidRPr="00E46EF8">
        <w:rPr>
          <w:rFonts w:ascii="Times New Roman" w:hAnsi="Times New Roman" w:cs="Times New Roman"/>
          <w:noProof/>
          <w:sz w:val="24"/>
          <w:szCs w:val="24"/>
        </w:rPr>
        <w:t>. Retrieved from https://www.r-project.org/</w:t>
      </w:r>
    </w:p>
    <w:p w14:paraId="073620DC"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Rousset, F., &amp; Ferdy, J.-B. (2014). Testing environmental and genetic effects in the presence of spatial autocorrelation. </w:t>
      </w:r>
      <w:r w:rsidRPr="00E46EF8">
        <w:rPr>
          <w:rFonts w:ascii="Times New Roman" w:hAnsi="Times New Roman" w:cs="Times New Roman"/>
          <w:i/>
          <w:iCs/>
          <w:noProof/>
          <w:sz w:val="24"/>
          <w:szCs w:val="24"/>
        </w:rPr>
        <w:t>Ecography</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37</w:t>
      </w:r>
      <w:r w:rsidRPr="00E46EF8">
        <w:rPr>
          <w:rFonts w:ascii="Times New Roman" w:hAnsi="Times New Roman" w:cs="Times New Roman"/>
          <w:noProof/>
          <w:sz w:val="24"/>
          <w:szCs w:val="24"/>
        </w:rPr>
        <w:t>(December 2013), 781–790. doi: 10.1111/ecog.00566</w:t>
      </w:r>
    </w:p>
    <w:p w14:paraId="42975D02"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RStudio Team. (2018). </w:t>
      </w:r>
      <w:r w:rsidRPr="00E46EF8">
        <w:rPr>
          <w:rFonts w:ascii="Times New Roman" w:hAnsi="Times New Roman" w:cs="Times New Roman"/>
          <w:i/>
          <w:iCs/>
          <w:noProof/>
          <w:sz w:val="24"/>
          <w:szCs w:val="24"/>
        </w:rPr>
        <w:t>RStudio: Integrated Development for R</w:t>
      </w:r>
      <w:r w:rsidRPr="00E46EF8">
        <w:rPr>
          <w:rFonts w:ascii="Times New Roman" w:hAnsi="Times New Roman" w:cs="Times New Roman"/>
          <w:noProof/>
          <w:sz w:val="24"/>
          <w:szCs w:val="24"/>
        </w:rPr>
        <w:t>. Retrieved from http://www.rstudio.com/</w:t>
      </w:r>
    </w:p>
    <w:p w14:paraId="43D7DB56"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Segelbacher, G., Cushman, S. A., Epperson, B. K., Fortin, M. J., Francois, O., Hardy, O. J., … Manel, S. (2010). Applications of landscape genetics in conservation biology: Concepts and challenges.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11</w:t>
      </w:r>
      <w:r w:rsidRPr="00E46EF8">
        <w:rPr>
          <w:rFonts w:ascii="Times New Roman" w:hAnsi="Times New Roman" w:cs="Times New Roman"/>
          <w:noProof/>
          <w:sz w:val="24"/>
          <w:szCs w:val="24"/>
        </w:rPr>
        <w:t>(2), 375–385. doi: 10.1007/s10592-009-0044-5</w:t>
      </w:r>
    </w:p>
    <w:p w14:paraId="4B064244"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Segura-García, I., Garavelli, L., Tringali, M., Matthews, T., Chérubin, L. M., Hunt, J., &amp; Box, S. J. (2019). Reconstruction of larval origins based on genetic relatedness and biophysical </w:t>
      </w:r>
      <w:r w:rsidRPr="00E46EF8">
        <w:rPr>
          <w:rFonts w:ascii="Times New Roman" w:hAnsi="Times New Roman" w:cs="Times New Roman"/>
          <w:noProof/>
          <w:sz w:val="24"/>
          <w:szCs w:val="24"/>
        </w:rPr>
        <w:lastRenderedPageBreak/>
        <w:t xml:space="preserve">modeling. </w:t>
      </w:r>
      <w:r w:rsidRPr="00E46EF8">
        <w:rPr>
          <w:rFonts w:ascii="Times New Roman" w:hAnsi="Times New Roman" w:cs="Times New Roman"/>
          <w:i/>
          <w:iCs/>
          <w:noProof/>
          <w:sz w:val="24"/>
          <w:szCs w:val="24"/>
        </w:rPr>
        <w:t>Scientific Reports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9</w:t>
      </w:r>
      <w:r w:rsidRPr="00E46EF8">
        <w:rPr>
          <w:rFonts w:ascii="Times New Roman" w:hAnsi="Times New Roman" w:cs="Times New Roman"/>
          <w:noProof/>
          <w:sz w:val="24"/>
          <w:szCs w:val="24"/>
        </w:rPr>
        <w:t>(1), 1–9. doi: 10.1038/s41598-019-43435-9</w:t>
      </w:r>
    </w:p>
    <w:p w14:paraId="4A29043E"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szCs w:val="24"/>
        </w:rPr>
      </w:pPr>
      <w:r w:rsidRPr="00E46EF8">
        <w:rPr>
          <w:rFonts w:ascii="Times New Roman" w:hAnsi="Times New Roman" w:cs="Times New Roman"/>
          <w:noProof/>
          <w:sz w:val="24"/>
          <w:szCs w:val="24"/>
        </w:rPr>
        <w:t xml:space="preserve">Shimadzu, H., Dornelas, M., &amp; Magurran, A. E. (2015). Measuring temporal turnover in ecological communities. </w:t>
      </w:r>
      <w:r w:rsidRPr="00E46EF8">
        <w:rPr>
          <w:rFonts w:ascii="Times New Roman" w:hAnsi="Times New Roman" w:cs="Times New Roman"/>
          <w:i/>
          <w:iCs/>
          <w:noProof/>
          <w:sz w:val="24"/>
          <w:szCs w:val="24"/>
        </w:rPr>
        <w:t>Methods in Ecology and Evolution</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6</w:t>
      </w:r>
      <w:r w:rsidRPr="00E46EF8">
        <w:rPr>
          <w:rFonts w:ascii="Times New Roman" w:hAnsi="Times New Roman" w:cs="Times New Roman"/>
          <w:noProof/>
          <w:sz w:val="24"/>
          <w:szCs w:val="24"/>
        </w:rPr>
        <w:t>(12), 1384–1394. doi: 10.1111/2041-210X.12438</w:t>
      </w:r>
    </w:p>
    <w:p w14:paraId="22949AB0" w14:textId="77777777" w:rsidR="00E46EF8" w:rsidRPr="00E46EF8" w:rsidRDefault="00E46EF8" w:rsidP="00E46EF8">
      <w:pPr>
        <w:widowControl w:val="0"/>
        <w:autoSpaceDE w:val="0"/>
        <w:autoSpaceDN w:val="0"/>
        <w:adjustRightInd w:val="0"/>
        <w:spacing w:after="240" w:line="240" w:lineRule="auto"/>
        <w:ind w:left="480" w:hanging="480"/>
        <w:rPr>
          <w:rFonts w:ascii="Times New Roman" w:hAnsi="Times New Roman" w:cs="Times New Roman"/>
          <w:noProof/>
          <w:sz w:val="24"/>
        </w:rPr>
      </w:pPr>
      <w:r w:rsidRPr="00E46EF8">
        <w:rPr>
          <w:rFonts w:ascii="Times New Roman" w:hAnsi="Times New Roman" w:cs="Times New Roman"/>
          <w:noProof/>
          <w:sz w:val="24"/>
          <w:szCs w:val="24"/>
        </w:rPr>
        <w:t xml:space="preserve">Wagner, H. H., &amp; Fortin, M.-J. (2013). A conceptual framework for the spatial analysis of landscape genetic data. </w:t>
      </w:r>
      <w:r w:rsidRPr="00E46EF8">
        <w:rPr>
          <w:rFonts w:ascii="Times New Roman" w:hAnsi="Times New Roman" w:cs="Times New Roman"/>
          <w:i/>
          <w:iCs/>
          <w:noProof/>
          <w:sz w:val="24"/>
          <w:szCs w:val="24"/>
        </w:rPr>
        <w:t>Conservation Genetics</w:t>
      </w:r>
      <w:r w:rsidRPr="00E46EF8">
        <w:rPr>
          <w:rFonts w:ascii="Times New Roman" w:hAnsi="Times New Roman" w:cs="Times New Roman"/>
          <w:noProof/>
          <w:sz w:val="24"/>
          <w:szCs w:val="24"/>
        </w:rPr>
        <w:t xml:space="preserve">, </w:t>
      </w:r>
      <w:r w:rsidRPr="00E46EF8">
        <w:rPr>
          <w:rFonts w:ascii="Times New Roman" w:hAnsi="Times New Roman" w:cs="Times New Roman"/>
          <w:i/>
          <w:iCs/>
          <w:noProof/>
          <w:sz w:val="24"/>
          <w:szCs w:val="24"/>
        </w:rPr>
        <w:t>14</w:t>
      </w:r>
      <w:r w:rsidRPr="00E46EF8">
        <w:rPr>
          <w:rFonts w:ascii="Times New Roman" w:hAnsi="Times New Roman" w:cs="Times New Roman"/>
          <w:noProof/>
          <w:sz w:val="24"/>
          <w:szCs w:val="24"/>
        </w:rPr>
        <w:t>(2), 253–261. doi: 10.1007/s10592-012-0391-5</w:t>
      </w:r>
    </w:p>
    <w:p w14:paraId="52BF2944" w14:textId="77777777" w:rsidR="004E13A5" w:rsidRPr="0007763B" w:rsidRDefault="004E13A5" w:rsidP="004E13A5">
      <w:pPr>
        <w:widowControl w:val="0"/>
        <w:autoSpaceDE w:val="0"/>
        <w:autoSpaceDN w:val="0"/>
        <w:adjustRightInd w:val="0"/>
        <w:spacing w:after="240" w:line="240" w:lineRule="auto"/>
        <w:ind w:left="480" w:hanging="480"/>
        <w:rPr>
          <w:rFonts w:ascii="Times New Roman" w:eastAsia="Times New Roman" w:hAnsi="Times New Roman" w:cs="Times New Roman"/>
          <w:i/>
          <w:iCs/>
          <w:sz w:val="24"/>
          <w:szCs w:val="24"/>
        </w:rPr>
      </w:pPr>
      <w:r w:rsidRPr="0007763B">
        <w:rPr>
          <w:rFonts w:ascii="Times New Roman" w:eastAsia="Times New Roman" w:hAnsi="Times New Roman" w:cs="Times New Roman"/>
          <w:sz w:val="24"/>
          <w:szCs w:val="24"/>
        </w:rPr>
        <w:fldChar w:fldCharType="end"/>
      </w:r>
    </w:p>
    <w:p w14:paraId="0A9EED4C"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E023D0D" w14:textId="77777777" w:rsidR="004E13A5" w:rsidRPr="0007763B" w:rsidRDefault="004E13A5" w:rsidP="004E13A5">
      <w:pPr>
        <w:spacing w:after="240" w:line="480" w:lineRule="auto"/>
        <w:rPr>
          <w:rFonts w:ascii="Times New Roman" w:eastAsia="Times New Roman" w:hAnsi="Times New Roman" w:cs="Times New Roman"/>
          <w:sz w:val="24"/>
          <w:szCs w:val="24"/>
        </w:rPr>
      </w:pPr>
    </w:p>
    <w:p w14:paraId="06ECD74B" w14:textId="77777777" w:rsidR="00480063" w:rsidRPr="0007763B" w:rsidRDefault="00480063">
      <w:pPr>
        <w:rPr>
          <w:rFonts w:ascii="Times New Roman" w:hAnsi="Times New Roman" w:cs="Times New Roman"/>
          <w:sz w:val="24"/>
          <w:szCs w:val="24"/>
        </w:rPr>
      </w:pPr>
    </w:p>
    <w:sectPr w:rsidR="00480063" w:rsidRPr="0007763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5" w:author="Patrick James" w:date="2019-10-12T11:18:00Z" w:initials="PJ">
    <w:p w14:paraId="1CDCFF9D" w14:textId="039EBC87" w:rsidR="005159F5" w:rsidRDefault="005159F5">
      <w:pPr>
        <w:pStyle w:val="Commentaire"/>
      </w:pPr>
      <w:r>
        <w:rPr>
          <w:rStyle w:val="Marquedecommentaire"/>
        </w:rPr>
        <w:annotationRef/>
      </w:r>
      <w:r>
        <w:t>Population connectivity?</w:t>
      </w:r>
    </w:p>
  </w:comment>
  <w:comment w:id="10" w:author="Patrick James" w:date="2019-10-12T11:19:00Z" w:initials="PJ">
    <w:p w14:paraId="7BB34C33" w14:textId="0495ABC9" w:rsidR="005159F5" w:rsidRDefault="005159F5">
      <w:pPr>
        <w:pStyle w:val="Commentaire"/>
      </w:pPr>
      <w:r>
        <w:rPr>
          <w:rStyle w:val="Marquedecommentaire"/>
        </w:rPr>
        <w:annotationRef/>
      </w:r>
      <w:r>
        <w:t>Regarding? (demography and connectivity?)</w:t>
      </w:r>
    </w:p>
  </w:comment>
  <w:comment w:id="36" w:author="Patrick James" w:date="2019-10-12T11:49:00Z" w:initials="PJ">
    <w:p w14:paraId="19513C75" w14:textId="41A5634F" w:rsidR="005159F5" w:rsidRDefault="005159F5">
      <w:pPr>
        <w:pStyle w:val="Commentaire"/>
      </w:pPr>
      <w:r>
        <w:rPr>
          <w:rStyle w:val="Marquedecommentaire"/>
        </w:rPr>
        <w:annotationRef/>
      </w:r>
      <w:r>
        <w:t>Make explicit reference to temporal situations such as outbreaks and invasions, as well as species declines – bring it back to concrete examples</w:t>
      </w:r>
    </w:p>
  </w:comment>
  <w:comment w:id="46" w:author="Patrick James" w:date="2019-10-12T11:55:00Z" w:initials="PJ">
    <w:p w14:paraId="725BF1AD" w14:textId="4C536F8F" w:rsidR="005159F5" w:rsidRDefault="005159F5">
      <w:pPr>
        <w:pStyle w:val="Commentaire"/>
      </w:pPr>
      <w:r>
        <w:rPr>
          <w:rStyle w:val="Marquedecommentaire"/>
        </w:rPr>
        <w:annotationRef/>
      </w:r>
    </w:p>
  </w:comment>
  <w:comment w:id="58" w:author="Patrick James" w:date="2019-10-12T14:24:00Z" w:initials="PJ">
    <w:p w14:paraId="1B2539D2" w14:textId="77777777" w:rsidR="005159F5" w:rsidRDefault="005159F5">
      <w:pPr>
        <w:pStyle w:val="Commentaire"/>
      </w:pPr>
      <w:r>
        <w:rPr>
          <w:rStyle w:val="Marquedecommentaire"/>
        </w:rPr>
        <w:annotationRef/>
      </w:r>
      <w:r>
        <w:t>Expand and be explicit</w:t>
      </w:r>
    </w:p>
    <w:p w14:paraId="5DBAF049" w14:textId="77777777" w:rsidR="005159F5" w:rsidRDefault="005159F5">
      <w:pPr>
        <w:pStyle w:val="Commentaire"/>
      </w:pPr>
    </w:p>
    <w:p w14:paraId="7D7382BF" w14:textId="52272ACA" w:rsidR="005159F5" w:rsidRDefault="005159F5">
      <w:pPr>
        <w:pStyle w:val="Commentaire"/>
      </w:pPr>
      <w:r>
        <w:t>“Inform conservation strategies”?</w:t>
      </w:r>
    </w:p>
  </w:comment>
  <w:comment w:id="61" w:author="Patrick James" w:date="2019-10-12T14:24:00Z" w:initials="PJ">
    <w:p w14:paraId="162989F0" w14:textId="4B30E935" w:rsidR="005159F5" w:rsidRDefault="005159F5">
      <w:pPr>
        <w:pStyle w:val="Commentaire"/>
      </w:pPr>
      <w:r>
        <w:rPr>
          <w:rStyle w:val="Marquedecommentaire"/>
        </w:rPr>
        <w:annotationRef/>
      </w:r>
      <w:r>
        <w:t>A bit vague</w:t>
      </w:r>
    </w:p>
  </w:comment>
  <w:comment w:id="63" w:author="Patrick James" w:date="2019-10-12T14:25:00Z" w:initials="PJ">
    <w:p w14:paraId="5A00E74A" w14:textId="49199EC6" w:rsidR="005159F5" w:rsidRDefault="005159F5">
      <w:pPr>
        <w:pStyle w:val="Commentaire"/>
      </w:pPr>
      <w:r>
        <w:rPr>
          <w:rStyle w:val="Marquedecommentaire"/>
        </w:rPr>
        <w:annotationRef/>
      </w:r>
      <w:r>
        <w:t>I think this idea of genetic legacies and implied lag time between effect and observed effects in terms of genetic diversity could be elaborated further in its own paragraph.</w:t>
      </w:r>
    </w:p>
  </w:comment>
  <w:comment w:id="65" w:author="Patrick James" w:date="2019-10-12T14:24:00Z" w:initials="PJ">
    <w:p w14:paraId="2E6F848D" w14:textId="7198618E" w:rsidR="005159F5" w:rsidRDefault="005159F5">
      <w:pPr>
        <w:pStyle w:val="Commentaire"/>
      </w:pPr>
      <w:r>
        <w:rPr>
          <w:rStyle w:val="Marquedecommentaire"/>
        </w:rPr>
        <w:annotationRef/>
      </w:r>
      <w:r>
        <w:t>Which? – be specific</w:t>
      </w:r>
    </w:p>
  </w:comment>
  <w:comment w:id="71" w:author="Patrick James" w:date="2019-10-12T14:28:00Z" w:initials="PJ">
    <w:p w14:paraId="5F6A9AA1" w14:textId="34915B52" w:rsidR="005159F5" w:rsidRDefault="005159F5">
      <w:pPr>
        <w:pStyle w:val="Commentaire"/>
      </w:pPr>
      <w:r>
        <w:rPr>
          <w:rStyle w:val="Marquedecommentaire"/>
        </w:rPr>
        <w:annotationRef/>
      </w:r>
      <w:r>
        <w:t>Perhaps this is a good general phrase to weave through the manuscript. A central theme, no?</w:t>
      </w:r>
    </w:p>
  </w:comment>
  <w:comment w:id="76" w:author="Patrick James" w:date="2019-10-12T14:29:00Z" w:initials="PJ">
    <w:p w14:paraId="12BD69C0" w14:textId="40794056" w:rsidR="005159F5" w:rsidRDefault="005159F5">
      <w:pPr>
        <w:pStyle w:val="Commentaire"/>
      </w:pPr>
      <w:r>
        <w:rPr>
          <w:rStyle w:val="Marquedecommentaire"/>
        </w:rPr>
        <w:annotationRef/>
      </w:r>
      <w:r>
        <w:t xml:space="preserve">IBD, IBR, IB…?? same? </w:t>
      </w:r>
    </w:p>
  </w:comment>
  <w:comment w:id="86" w:author="Patrick James" w:date="2019-10-12T14:35:00Z" w:initials="PJ">
    <w:p w14:paraId="31194836" w14:textId="0CF597ED" w:rsidR="005159F5" w:rsidRDefault="005159F5">
      <w:pPr>
        <w:pStyle w:val="Commentaire"/>
      </w:pPr>
      <w:r>
        <w:rPr>
          <w:rStyle w:val="Marquedecommentaire"/>
        </w:rPr>
        <w:annotationRef/>
      </w:r>
      <w:r>
        <w:t>Does this work?</w:t>
      </w:r>
    </w:p>
  </w:comment>
  <w:comment w:id="100" w:author="Patrick James" w:date="2019-10-12T14:39:00Z" w:initials="PJ">
    <w:p w14:paraId="194123F2" w14:textId="3726C3EB" w:rsidR="005159F5" w:rsidRDefault="005159F5">
      <w:pPr>
        <w:pStyle w:val="Commentaire"/>
      </w:pPr>
      <w:r>
        <w:rPr>
          <w:rStyle w:val="Marquedecommentaire"/>
        </w:rPr>
        <w:annotationRef/>
      </w:r>
      <w:r>
        <w:t>Relevance?</w:t>
      </w:r>
    </w:p>
  </w:comment>
  <w:comment w:id="101" w:author="Patrick James" w:date="2019-10-12T14:39:00Z" w:initials="PJ">
    <w:p w14:paraId="6536CEBC" w14:textId="5F39F1EA" w:rsidR="005159F5" w:rsidRDefault="005159F5">
      <w:pPr>
        <w:pStyle w:val="Commentaire"/>
      </w:pPr>
      <w:r>
        <w:rPr>
          <w:rStyle w:val="Marquedecommentaire"/>
        </w:rPr>
        <w:annotationRef/>
      </w:r>
      <w:r>
        <w:t xml:space="preserve">This is quite convoluted and unclear – please break apart and update. </w:t>
      </w:r>
    </w:p>
  </w:comment>
  <w:comment w:id="102" w:author="Patrick James" w:date="2019-10-12T14:40:00Z" w:initials="PJ">
    <w:p w14:paraId="4D0283E9" w14:textId="44FAD7EE" w:rsidR="005159F5" w:rsidRDefault="005159F5">
      <w:pPr>
        <w:pStyle w:val="Commentaire"/>
      </w:pPr>
      <w:r>
        <w:rPr>
          <w:rStyle w:val="Marquedecommentaire"/>
        </w:rPr>
        <w:annotationRef/>
      </w:r>
      <w:r>
        <w:t>This could be explained more fully – what is the problem?</w:t>
      </w:r>
    </w:p>
  </w:comment>
  <w:comment w:id="103" w:author="Patrick James" w:date="2019-10-12T11:53:00Z" w:initials="PJ">
    <w:p w14:paraId="1545FB53" w14:textId="2A80685D" w:rsidR="005159F5" w:rsidRDefault="005159F5">
      <w:pPr>
        <w:pStyle w:val="Commentaire"/>
      </w:pPr>
      <w:r>
        <w:rPr>
          <w:rStyle w:val="Marquedecommentaire"/>
        </w:rPr>
        <w:annotationRef/>
      </w:r>
      <w:r>
        <w:t xml:space="preserve">Perhaps this is the idea you should start the introduction with? This provides a stronger context and justification of your approach and question… </w:t>
      </w:r>
    </w:p>
  </w:comment>
  <w:comment w:id="104" w:author="Patrick James" w:date="2019-10-12T14:41:00Z" w:initials="PJ">
    <w:p w14:paraId="24B493CC" w14:textId="77777777" w:rsidR="005159F5" w:rsidRDefault="005159F5">
      <w:pPr>
        <w:pStyle w:val="Commentaire"/>
      </w:pPr>
      <w:r>
        <w:rPr>
          <w:rStyle w:val="Marquedecommentaire"/>
        </w:rPr>
        <w:annotationRef/>
      </w:r>
      <w:r>
        <w:t>?? I think we need to back up and explain what you’re talking about here. Lay it out clearly… this slightly casual mention of the idea makes it a bit difficult to follow what the argument is…</w:t>
      </w:r>
    </w:p>
    <w:p w14:paraId="373F32F5" w14:textId="77777777" w:rsidR="005159F5" w:rsidRDefault="005159F5">
      <w:pPr>
        <w:pStyle w:val="Commentaire"/>
      </w:pPr>
    </w:p>
    <w:p w14:paraId="663A9209" w14:textId="04EC2D85" w:rsidR="005159F5" w:rsidRDefault="005159F5">
      <w:pPr>
        <w:pStyle w:val="Commentaire"/>
      </w:pPr>
      <w:r>
        <w:t xml:space="preserve">For </w:t>
      </w:r>
      <w:proofErr w:type="gramStart"/>
      <w:r>
        <w:t>example</w:t>
      </w:r>
      <w:proofErr w:type="gramEnd"/>
      <w:r>
        <w:t xml:space="preserve"> … maybe discuss what we expect the temporal changes to look like under a basic metapopulation model.</w:t>
      </w:r>
    </w:p>
  </w:comment>
  <w:comment w:id="106" w:author="Patrick James" w:date="2019-10-13T10:40:00Z" w:initials="PJ">
    <w:p w14:paraId="1A1B805D" w14:textId="4DD782F9" w:rsidR="005159F5" w:rsidRDefault="005159F5">
      <w:pPr>
        <w:pStyle w:val="Commentaire"/>
      </w:pPr>
      <w:r>
        <w:rPr>
          <w:rStyle w:val="Marquedecommentaire"/>
        </w:rPr>
        <w:annotationRef/>
      </w:r>
      <w:r>
        <w:t>Technical detail that should be presented separately. Distinguish between ecological/evolutionary processes, and how different data affects our ability to detect them. These are two different challenges</w:t>
      </w:r>
    </w:p>
  </w:comment>
  <w:comment w:id="107" w:author="Patrick James" w:date="2019-10-13T10:47:00Z" w:initials="PJ">
    <w:p w14:paraId="331EADF3" w14:textId="27324FFD" w:rsidR="005159F5" w:rsidRDefault="005159F5">
      <w:pPr>
        <w:pStyle w:val="Commentaire"/>
      </w:pPr>
      <w:r>
        <w:rPr>
          <w:rStyle w:val="Marquedecommentaire"/>
        </w:rPr>
        <w:annotationRef/>
      </w:r>
      <w:r>
        <w:t>Can you make the conceptual link here between temporal community data analysis (what are the questions) and temporal genetic analysis (your questions)?</w:t>
      </w:r>
    </w:p>
  </w:comment>
  <w:comment w:id="108" w:author="Patrick James" w:date="2019-10-12T14:42:00Z" w:initials="PJ">
    <w:p w14:paraId="7EEE4FB2" w14:textId="3DEFCFA4" w:rsidR="005159F5" w:rsidRDefault="005159F5">
      <w:pPr>
        <w:pStyle w:val="Commentaire"/>
      </w:pPr>
      <w:r>
        <w:rPr>
          <w:rStyle w:val="Marquedecommentaire"/>
        </w:rPr>
        <w:annotationRef/>
      </w:r>
      <w:r>
        <w:t xml:space="preserve">Why are permutations </w:t>
      </w:r>
      <w:proofErr w:type="gramStart"/>
      <w:r>
        <w:t>needed..</w:t>
      </w:r>
      <w:proofErr w:type="gramEnd"/>
      <w:r>
        <w:t xml:space="preserve"> </w:t>
      </w:r>
      <w:proofErr w:type="gramStart"/>
      <w:r>
        <w:t>.this</w:t>
      </w:r>
      <w:proofErr w:type="gramEnd"/>
      <w:r>
        <w:t xml:space="preserve"> is a bit of another idea that has not yet been introduced… </w:t>
      </w:r>
    </w:p>
  </w:comment>
  <w:comment w:id="120" w:author="Patrick James" w:date="2019-10-13T10:55:00Z" w:initials="PJ">
    <w:p w14:paraId="3E5E2E2F" w14:textId="4E89E635" w:rsidR="00074A90" w:rsidRDefault="00074A90">
      <w:pPr>
        <w:pStyle w:val="Commentaire"/>
      </w:pPr>
      <w:r>
        <w:rPr>
          <w:rStyle w:val="Marquedecommentaire"/>
        </w:rPr>
        <w:annotationRef/>
      </w:r>
      <w:r>
        <w:t xml:space="preserve">This is good, but a bit brief … </w:t>
      </w:r>
      <w:proofErr w:type="gramStart"/>
      <w:r>
        <w:t>and..</w:t>
      </w:r>
      <w:proofErr w:type="gramEnd"/>
      <w:r>
        <w:t xml:space="preserve"> .it could be brought up earlier. </w:t>
      </w:r>
    </w:p>
  </w:comment>
  <w:comment w:id="121" w:author="Patrick James" w:date="2019-10-13T10:56:00Z" w:initials="PJ">
    <w:p w14:paraId="1B516370" w14:textId="7B2B987F" w:rsidR="00074A90" w:rsidRDefault="00074A90">
      <w:pPr>
        <w:pStyle w:val="Commentaire"/>
      </w:pPr>
      <w:r>
        <w:rPr>
          <w:rStyle w:val="Marquedecommentaire"/>
        </w:rPr>
        <w:annotationRef/>
      </w:r>
      <w:r>
        <w:t xml:space="preserve">I think that this could be elaborated upon – ideally with some examples from the literature. </w:t>
      </w:r>
    </w:p>
  </w:comment>
  <w:comment w:id="158" w:author="Patrick James" w:date="2019-10-13T11:00:00Z" w:initials="PJ">
    <w:p w14:paraId="183F78EA" w14:textId="1D7D4694" w:rsidR="00BF391B" w:rsidRDefault="00BF391B">
      <w:pPr>
        <w:pStyle w:val="Commentaire"/>
      </w:pPr>
      <w:r>
        <w:rPr>
          <w:rStyle w:val="Marquedecommentaire"/>
        </w:rPr>
        <w:annotationRef/>
      </w:r>
      <w:r>
        <w:t>What is “it”?</w:t>
      </w:r>
    </w:p>
  </w:comment>
  <w:comment w:id="159" w:author="Patrick James" w:date="2019-10-13T11:00:00Z" w:initials="PJ">
    <w:p w14:paraId="6A0969C4" w14:textId="57995D9E" w:rsidR="00BF391B" w:rsidRDefault="00BF391B">
      <w:pPr>
        <w:pStyle w:val="Commentaire"/>
      </w:pPr>
      <w:r>
        <w:rPr>
          <w:rStyle w:val="Marquedecommentaire"/>
        </w:rPr>
        <w:annotationRef/>
      </w:r>
      <w:r>
        <w:t xml:space="preserve">This idea of an </w:t>
      </w:r>
      <w:r w:rsidR="001411DE">
        <w:t>“</w:t>
      </w:r>
      <w:r>
        <w:t>event</w:t>
      </w:r>
      <w:r w:rsidR="001411DE">
        <w:t>”</w:t>
      </w:r>
      <w:r>
        <w:t xml:space="preserve"> is critical – I have modified to read “demographic event” above – please be sure you agree. If we proceed this way, the idea will require a bit of additional explanation that includes specific examples</w:t>
      </w:r>
      <w:r w:rsidR="001411DE">
        <w:t xml:space="preserve"> above</w:t>
      </w:r>
      <w:r>
        <w:t xml:space="preserve">. </w:t>
      </w:r>
    </w:p>
  </w:comment>
  <w:comment w:id="169" w:author="Patrick James" w:date="2019-10-13T11:06:00Z" w:initials="PJ">
    <w:p w14:paraId="7E1FC97A" w14:textId="5ED94AC4" w:rsidR="001411DE" w:rsidRDefault="001411DE">
      <w:pPr>
        <w:pStyle w:val="Commentaire"/>
      </w:pPr>
      <w:r>
        <w:rPr>
          <w:rStyle w:val="Marquedecommentaire"/>
        </w:rPr>
        <w:annotationRef/>
      </w:r>
      <w:r>
        <w:t>Ok, so you just apply TBI or are you making something new? G-TBI? (Genetic TBI?&gt;)</w:t>
      </w:r>
    </w:p>
  </w:comment>
  <w:comment w:id="170" w:author="Patrick James" w:date="2019-10-13T11:07:00Z" w:initials="PJ">
    <w:p w14:paraId="51162349" w14:textId="38BDBE00" w:rsidR="001411DE" w:rsidRDefault="001411DE">
      <w:pPr>
        <w:pStyle w:val="Commentaire"/>
      </w:pPr>
      <w:r>
        <w:rPr>
          <w:rStyle w:val="Marquedecommentaire"/>
        </w:rPr>
        <w:annotationRef/>
      </w:r>
      <w:r>
        <w:t>This is your main question – but you don’t outline how there is uncertainty about power and error above. You need to explain this problem above with references.</w:t>
      </w:r>
    </w:p>
  </w:comment>
  <w:comment w:id="179" w:author="Patrick James" w:date="2019-10-13T11:09:00Z" w:initials="PJ">
    <w:p w14:paraId="021E3B4B" w14:textId="4143AC89" w:rsidR="001411DE" w:rsidRDefault="001411DE">
      <w:pPr>
        <w:pStyle w:val="Commentaire"/>
      </w:pPr>
      <w:r>
        <w:rPr>
          <w:rStyle w:val="Marquedecommentaire"/>
        </w:rPr>
        <w:annotationRef/>
      </w:r>
      <w:r>
        <w:rPr>
          <w:rStyle w:val="Marquedecommentaire"/>
        </w:rPr>
        <w:t>I think we still need to sell this a bit better!</w:t>
      </w:r>
    </w:p>
  </w:comment>
  <w:comment w:id="183" w:author="Patrick James" w:date="2019-10-13T11:11:00Z" w:initials="PJ">
    <w:p w14:paraId="2F78E5BA" w14:textId="6415E9F0" w:rsidR="00DA5888" w:rsidRDefault="00DA5888">
      <w:pPr>
        <w:pStyle w:val="Commentaire"/>
      </w:pPr>
      <w:r>
        <w:rPr>
          <w:rStyle w:val="Marquedecommentaire"/>
        </w:rPr>
        <w:annotationRef/>
      </w:r>
      <w:r>
        <w:t>?</w:t>
      </w:r>
    </w:p>
  </w:comment>
  <w:comment w:id="185" w:author="Patrick James" w:date="2019-10-13T11:11:00Z" w:initials="PJ">
    <w:p w14:paraId="7E359D4C" w14:textId="763CD647" w:rsidR="00DA5888" w:rsidRDefault="00DA5888">
      <w:pPr>
        <w:pStyle w:val="Commentaire"/>
      </w:pPr>
      <w:r>
        <w:rPr>
          <w:rStyle w:val="Marquedecommentaire"/>
        </w:rPr>
        <w:annotationRef/>
      </w:r>
      <w:r>
        <w:t>Affected by what?</w:t>
      </w:r>
    </w:p>
  </w:comment>
  <w:comment w:id="198" w:author="Patrick James" w:date="2019-10-13T11:13:00Z" w:initials="PJ">
    <w:p w14:paraId="446DB755" w14:textId="27DFAE1E" w:rsidR="00C0184F" w:rsidRDefault="00C0184F">
      <w:pPr>
        <w:pStyle w:val="Commentaire"/>
      </w:pPr>
      <w:r>
        <w:rPr>
          <w:rStyle w:val="Marquedecommentaire"/>
        </w:rPr>
        <w:annotationRef/>
      </w:r>
      <w:r>
        <w:t>Which requires explanation.</w:t>
      </w:r>
    </w:p>
  </w:comment>
  <w:comment w:id="199" w:author="Patrick James" w:date="2019-10-13T11:14:00Z" w:initials="PJ">
    <w:p w14:paraId="3D669DEB" w14:textId="71FBF42D" w:rsidR="0024289D" w:rsidRDefault="0024289D">
      <w:pPr>
        <w:pStyle w:val="Commentaire"/>
      </w:pPr>
      <w:r>
        <w:rPr>
          <w:rStyle w:val="Marquedecommentaire"/>
        </w:rPr>
        <w:annotationRef/>
      </w:r>
      <w:r>
        <w:t>Quantified how?</w:t>
      </w:r>
    </w:p>
  </w:comment>
  <w:comment w:id="209" w:author="Patrick James" w:date="2019-10-13T11:15:00Z" w:initials="PJ">
    <w:p w14:paraId="058D0DF3" w14:textId="7AC8D575" w:rsidR="0024289D" w:rsidRDefault="0024289D">
      <w:pPr>
        <w:pStyle w:val="Commentaire"/>
      </w:pPr>
      <w:r>
        <w:rPr>
          <w:rStyle w:val="Marquedecommentaire"/>
        </w:rPr>
        <w:annotationRef/>
      </w:r>
      <w:r>
        <w:t>? unclear</w:t>
      </w:r>
    </w:p>
  </w:comment>
  <w:comment w:id="215" w:author="Julian WITTISCHE" w:date="2019-10-09T00:54:00Z" w:initials="JW">
    <w:p w14:paraId="2C142AFE" w14:textId="75CC8F50" w:rsidR="005159F5" w:rsidRDefault="005159F5">
      <w:pPr>
        <w:pStyle w:val="Commentaire"/>
      </w:pPr>
      <w:r>
        <w:rPr>
          <w:rStyle w:val="Marquedecommentaire"/>
        </w:rPr>
        <w:annotationRef/>
      </w:r>
      <w:r>
        <w:t>One for now: SBW</w:t>
      </w:r>
    </w:p>
  </w:comment>
  <w:comment w:id="217" w:author="Patrick James" w:date="2019-10-13T13:12:00Z" w:initials="PJ">
    <w:p w14:paraId="1083716C" w14:textId="11C3C3A9" w:rsidR="00B72DF0" w:rsidRDefault="00B72DF0">
      <w:pPr>
        <w:pStyle w:val="Commentaire"/>
      </w:pPr>
      <w:r>
        <w:rPr>
          <w:rStyle w:val="Marquedecommentaire"/>
        </w:rPr>
        <w:annotationRef/>
      </w:r>
      <w:r>
        <w:t>I think we should start with description of TBI, and the permutation test. Then, you use simulation to test its performance on genetic data</w:t>
      </w:r>
    </w:p>
  </w:comment>
  <w:comment w:id="234" w:author="Patrick James" w:date="2019-10-13T13:20:00Z" w:initials="PJ">
    <w:p w14:paraId="351CF812" w14:textId="78DE8473" w:rsidR="00DE0B71" w:rsidRDefault="00DE0B71">
      <w:pPr>
        <w:pStyle w:val="Commentaire"/>
      </w:pPr>
      <w:r>
        <w:rPr>
          <w:rStyle w:val="Marquedecommentaire"/>
        </w:rPr>
        <w:annotationRef/>
      </w:r>
      <w:r>
        <w:t>I suggest a b</w:t>
      </w:r>
      <w:r w:rsidR="00C023E3">
        <w:t>i</w:t>
      </w:r>
      <w:r>
        <w:t xml:space="preserve">t of reorg in which you describe the physical landscape (grid) first here. </w:t>
      </w:r>
    </w:p>
  </w:comment>
  <w:comment w:id="235" w:author="Patrick James" w:date="2019-10-16T12:58:00Z" w:initials="PJ">
    <w:p w14:paraId="6A60F8E5" w14:textId="1D822443" w:rsidR="008615D7" w:rsidRDefault="008615D7">
      <w:pPr>
        <w:pStyle w:val="Commentaire"/>
      </w:pPr>
      <w:r>
        <w:rPr>
          <w:rStyle w:val="Marquedecommentaire"/>
        </w:rPr>
        <w:annotationRef/>
      </w:r>
      <w:r>
        <w:t>Quite small, no?</w:t>
      </w:r>
    </w:p>
  </w:comment>
  <w:comment w:id="241" w:author="Patrick James" w:date="2019-10-16T11:00:00Z" w:initials="PJ">
    <w:p w14:paraId="2AD08F50" w14:textId="66B4FC1D" w:rsidR="00E97F87" w:rsidRDefault="00E97F87">
      <w:pPr>
        <w:pStyle w:val="Commentaire"/>
      </w:pPr>
      <w:r>
        <w:rPr>
          <w:rStyle w:val="Marquedecommentaire"/>
        </w:rPr>
        <w:annotationRef/>
      </w:r>
      <w:r>
        <w:t>Details on how this was implemented and what it represents in the real world</w:t>
      </w:r>
      <w:r w:rsidR="00302E8C">
        <w:t>? Example?</w:t>
      </w:r>
    </w:p>
  </w:comment>
  <w:comment w:id="245" w:author="Patrick James" w:date="2019-10-16T11:00:00Z" w:initials="PJ">
    <w:p w14:paraId="0BCC8AC4" w14:textId="30D89058" w:rsidR="00E97F87" w:rsidRDefault="00E97F87">
      <w:pPr>
        <w:pStyle w:val="Commentaire"/>
      </w:pPr>
      <w:r>
        <w:rPr>
          <w:rStyle w:val="Marquedecommentaire"/>
        </w:rPr>
        <w:annotationRef/>
      </w:r>
      <w:r>
        <w:t>Random? Maximum diversity? See text from Paul’s paper. This was something a reviewer brought up</w:t>
      </w:r>
    </w:p>
  </w:comment>
  <w:comment w:id="246" w:author="Patrick James" w:date="2019-10-16T11:01:00Z" w:initials="PJ">
    <w:p w14:paraId="7F263AEF" w14:textId="61459E03" w:rsidR="00E97F87" w:rsidRDefault="00E97F87">
      <w:pPr>
        <w:pStyle w:val="Commentaire"/>
      </w:pPr>
      <w:r>
        <w:rPr>
          <w:rStyle w:val="Marquedecommentaire"/>
        </w:rPr>
        <w:annotationRef/>
      </w:r>
      <w:r>
        <w:t>I the results it will be good to come back to this and illustrate how the results were indeed sufficiently complex, realistic, and useful.</w:t>
      </w:r>
    </w:p>
  </w:comment>
  <w:comment w:id="270" w:author="Patrick James" w:date="2019-10-13T13:26:00Z" w:initials="PJ">
    <w:p w14:paraId="647494B5" w14:textId="6C5F1FD3" w:rsidR="00540E32" w:rsidRDefault="00540E32">
      <w:pPr>
        <w:pStyle w:val="Commentaire"/>
      </w:pPr>
      <w:r>
        <w:rPr>
          <w:rStyle w:val="Marquedecommentaire"/>
        </w:rPr>
        <w:annotationRef/>
      </w:r>
      <w:r>
        <w:t>Let’s avoid this word</w:t>
      </w:r>
    </w:p>
  </w:comment>
  <w:comment w:id="281" w:author="Patrick James" w:date="2019-10-16T11:03:00Z" w:initials="PJ">
    <w:p w14:paraId="59F74CA8" w14:textId="7510BBA2" w:rsidR="00E97F87" w:rsidRDefault="00E97F87">
      <w:pPr>
        <w:pStyle w:val="Commentaire"/>
      </w:pPr>
      <w:r>
        <w:rPr>
          <w:rStyle w:val="Marquedecommentaire"/>
        </w:rPr>
        <w:annotationRef/>
      </w:r>
      <w:r>
        <w:t>Unnecessary complexity – can you just refer to Eu</w:t>
      </w:r>
      <w:r w:rsidR="00AD5E24">
        <w:t>clidean distances</w:t>
      </w:r>
    </w:p>
  </w:comment>
  <w:comment w:id="282" w:author="Patrick James" w:date="2019-10-16T12:43:00Z" w:initials="PJ">
    <w:p w14:paraId="1A3F685E" w14:textId="767EF10A" w:rsidR="00B43648" w:rsidRDefault="00B43648">
      <w:pPr>
        <w:pStyle w:val="Commentaire"/>
      </w:pPr>
      <w:r>
        <w:rPr>
          <w:rStyle w:val="Marquedecommentaire"/>
        </w:rPr>
        <w:annotationRef/>
      </w:r>
      <w:r>
        <w:t>This is not technically negative exponential, no?</w:t>
      </w:r>
    </w:p>
  </w:comment>
  <w:comment w:id="283" w:author="Patrick James" w:date="2019-10-16T11:47:00Z" w:initials="PJ">
    <w:p w14:paraId="515C4176" w14:textId="49A43F33" w:rsidR="00136405" w:rsidRDefault="00136405">
      <w:pPr>
        <w:pStyle w:val="Commentaire"/>
      </w:pPr>
      <w:r>
        <w:rPr>
          <w:rStyle w:val="Marquedecommentaire"/>
        </w:rPr>
        <w:annotationRef/>
      </w:r>
      <w:r>
        <w:t>Yeah -  as we are not really doing cost distances here it would be much clearer to simply refer to Euclidean distance.</w:t>
      </w:r>
    </w:p>
  </w:comment>
  <w:comment w:id="284" w:author="Patrick James" w:date="2019-10-13T13:29:00Z" w:initials="PJ">
    <w:p w14:paraId="486413B2" w14:textId="77777777" w:rsidR="00540E32" w:rsidRDefault="00540E32">
      <w:pPr>
        <w:pStyle w:val="Commentaire"/>
      </w:pPr>
      <w:r>
        <w:rPr>
          <w:rStyle w:val="Marquedecommentaire"/>
        </w:rPr>
        <w:annotationRef/>
      </w:r>
      <w:r>
        <w:t xml:space="preserve">Can this equation be further reduced? Same terms in num. and </w:t>
      </w:r>
      <w:proofErr w:type="spellStart"/>
      <w:r>
        <w:t>denom</w:t>
      </w:r>
      <w:proofErr w:type="spellEnd"/>
      <w:r>
        <w:t>…</w:t>
      </w:r>
    </w:p>
    <w:p w14:paraId="3D1652BB" w14:textId="77777777" w:rsidR="00AD5E24" w:rsidRDefault="00AD5E24">
      <w:pPr>
        <w:pStyle w:val="Commentaire"/>
      </w:pPr>
    </w:p>
    <w:p w14:paraId="1854DE56" w14:textId="4EC7A032" w:rsidR="00AD5E24" w:rsidRDefault="00AD5E24">
      <w:pPr>
        <w:pStyle w:val="Commentaire"/>
      </w:pPr>
      <w:r>
        <w:t xml:space="preserve">Also, this rescaling seems perhaps </w:t>
      </w:r>
      <w:proofErr w:type="spellStart"/>
      <w:r>
        <w:t>unecessary</w:t>
      </w:r>
      <w:proofErr w:type="spellEnd"/>
      <w:r>
        <w:t xml:space="preserve"> and a potential source of bias. If the dispersal distance is larger than the extent of the study area why can’t they just leave the map?</w:t>
      </w:r>
    </w:p>
  </w:comment>
  <w:comment w:id="285" w:author="Patrick James" w:date="2019-10-16T11:49:00Z" w:initials="PJ">
    <w:p w14:paraId="3E34D52D" w14:textId="77777777" w:rsidR="00136405" w:rsidRDefault="00136405">
      <w:pPr>
        <w:pStyle w:val="Commentaire"/>
      </w:pPr>
      <w:r>
        <w:rPr>
          <w:rStyle w:val="Marquedecommentaire"/>
        </w:rPr>
        <w:annotationRef/>
      </w:r>
      <w:r>
        <w:t xml:space="preserve">Why? And then, what’s the point of the neg. exp. Dispersal kernel? Seems like a non-transparent way to do </w:t>
      </w:r>
      <w:proofErr w:type="gramStart"/>
      <w:r>
        <w:t>this..</w:t>
      </w:r>
      <w:proofErr w:type="gramEnd"/>
      <w:r>
        <w:t xml:space="preserve"> I would stick with the exp. Kernel and impose absorbing boundary conditions. Scale the kernel so that the “max” (99% CDF or something like that) distance possible is about the max distance (or 2/3 the max distance) possible – do this scaling using a </w:t>
      </w:r>
      <w:proofErr w:type="gramStart"/>
      <w:r>
        <w:t>parameter  in</w:t>
      </w:r>
      <w:proofErr w:type="gramEnd"/>
      <w:r>
        <w:t xml:space="preserve"> the function, rather than the complex equation used here. </w:t>
      </w:r>
    </w:p>
    <w:p w14:paraId="3D196916" w14:textId="1FB85071" w:rsidR="00136405" w:rsidRDefault="00136405" w:rsidP="00262D52">
      <w:pPr>
        <w:pStyle w:val="Commentaire"/>
      </w:pPr>
    </w:p>
  </w:comment>
  <w:comment w:id="286" w:author="Patrick James" w:date="2019-10-16T12:44:00Z" w:initials="PJ">
    <w:p w14:paraId="70F0F18F" w14:textId="77777777" w:rsidR="00B43648" w:rsidRDefault="00B43648">
      <w:pPr>
        <w:pStyle w:val="Commentaire"/>
      </w:pPr>
      <w:r>
        <w:rPr>
          <w:rStyle w:val="Marquedecommentaire"/>
        </w:rPr>
        <w:annotationRef/>
      </w:r>
      <w:r>
        <w:t xml:space="preserve">We had a lot of trouble with the reviewers in </w:t>
      </w:r>
      <w:proofErr w:type="spellStart"/>
      <w:r>
        <w:t>Pauls</w:t>
      </w:r>
      <w:proofErr w:type="spellEnd"/>
      <w:r>
        <w:t xml:space="preserve"> paper and I think we need to dramatically clarify and simplify this approach </w:t>
      </w:r>
    </w:p>
    <w:p w14:paraId="6C73CD6B" w14:textId="77777777" w:rsidR="008615D7" w:rsidRDefault="008615D7">
      <w:pPr>
        <w:pStyle w:val="Commentaire"/>
      </w:pPr>
    </w:p>
    <w:p w14:paraId="6842ACB8" w14:textId="4A55D56B" w:rsidR="008615D7" w:rsidRDefault="008615D7">
      <w:pPr>
        <w:pStyle w:val="Commentaire"/>
      </w:pPr>
      <w:r>
        <w:t>With a max distance of ~7, you could discretize this dispersal kernel possibly</w:t>
      </w:r>
    </w:p>
  </w:comment>
  <w:comment w:id="296" w:author="Patrick James" w:date="2019-10-16T12:53:00Z" w:initials="PJ">
    <w:p w14:paraId="54CA03FF" w14:textId="325A5349" w:rsidR="002C3535" w:rsidRDefault="002C3535">
      <w:pPr>
        <w:pStyle w:val="Commentaire"/>
      </w:pPr>
      <w:r>
        <w:rPr>
          <w:rStyle w:val="Marquedecommentaire"/>
        </w:rPr>
        <w:annotationRef/>
      </w:r>
      <w:r>
        <w:t>How many?</w:t>
      </w:r>
    </w:p>
  </w:comment>
  <w:comment w:id="306" w:author="Patrick James" w:date="2019-10-16T12:54:00Z" w:initials="PJ">
    <w:p w14:paraId="4788E526" w14:textId="50B21FC4" w:rsidR="002C3535" w:rsidRDefault="002C3535">
      <w:pPr>
        <w:pStyle w:val="Commentaire"/>
      </w:pPr>
      <w:r>
        <w:rPr>
          <w:rStyle w:val="Marquedecommentaire"/>
        </w:rPr>
        <w:annotationRef/>
      </w:r>
      <w:r>
        <w:t xml:space="preserve">Revise this reflect what you mean by </w:t>
      </w:r>
      <w:proofErr w:type="spellStart"/>
      <w:r>
        <w:t>popualtion</w:t>
      </w:r>
      <w:proofErr w:type="spellEnd"/>
      <w:r>
        <w:t xml:space="preserve"> – cell level? Or landscape level?</w:t>
      </w:r>
    </w:p>
  </w:comment>
  <w:comment w:id="307" w:author="Patrick James" w:date="2019-10-16T12:55:00Z" w:initials="PJ">
    <w:p w14:paraId="5C79942B" w14:textId="55EF7D93" w:rsidR="002C3535" w:rsidRDefault="002C3535">
      <w:pPr>
        <w:pStyle w:val="Commentaire"/>
      </w:pPr>
      <w:r>
        <w:rPr>
          <w:rStyle w:val="Marquedecommentaire"/>
        </w:rPr>
        <w:annotationRef/>
      </w:r>
      <w:r>
        <w:t xml:space="preserve">This is </w:t>
      </w:r>
      <w:proofErr w:type="spellStart"/>
      <w:r>
        <w:t>animportant</w:t>
      </w:r>
      <w:proofErr w:type="spellEnd"/>
      <w:r>
        <w:t xml:space="preserve"> technical detail – but it could be left out or included as an appendix. With more detail. </w:t>
      </w:r>
    </w:p>
  </w:comment>
  <w:comment w:id="308" w:author="Patrick James" w:date="2019-10-16T12:56:00Z" w:initials="PJ">
    <w:p w14:paraId="5FB1558E" w14:textId="66B4EE2A" w:rsidR="002C3535" w:rsidRDefault="002C3535">
      <w:pPr>
        <w:pStyle w:val="Commentaire"/>
      </w:pPr>
      <w:r>
        <w:rPr>
          <w:rStyle w:val="Marquedecommentaire"/>
        </w:rPr>
        <w:annotationRef/>
      </w:r>
      <w:r>
        <w:t xml:space="preserve">Reasoning behind the timing is not yet evident to me. </w:t>
      </w:r>
    </w:p>
  </w:comment>
  <w:comment w:id="309" w:author="Patrick James" w:date="2019-10-16T12:56:00Z" w:initials="PJ">
    <w:p w14:paraId="0544A070" w14:textId="5F8FA95D" w:rsidR="008615D7" w:rsidRDefault="008615D7">
      <w:pPr>
        <w:pStyle w:val="Commentaire"/>
      </w:pPr>
      <w:r>
        <w:rPr>
          <w:rStyle w:val="Marquedecommentaire"/>
        </w:rPr>
        <w:annotationRef/>
      </w:r>
      <w:r>
        <w:t>Distance?</w:t>
      </w:r>
    </w:p>
  </w:comment>
  <w:comment w:id="316" w:author="Patrick James" w:date="2019-10-13T13:31:00Z" w:initials="PJ">
    <w:p w14:paraId="5BD38788" w14:textId="0924D782" w:rsidR="00540E32" w:rsidRDefault="00540E32">
      <w:pPr>
        <w:pStyle w:val="Commentaire"/>
      </w:pPr>
      <w:r>
        <w:rPr>
          <w:rStyle w:val="Marquedecommentaire"/>
        </w:rPr>
        <w:annotationRef/>
      </w:r>
      <w:r>
        <w:t>Euclidean?</w:t>
      </w:r>
    </w:p>
  </w:comment>
  <w:comment w:id="328" w:author="Patrick James" w:date="2019-10-16T13:00:00Z" w:initials="PJ">
    <w:p w14:paraId="438750EF" w14:textId="136BDD69" w:rsidR="008615D7" w:rsidRDefault="008615D7">
      <w:pPr>
        <w:pStyle w:val="Commentaire"/>
      </w:pPr>
      <w:r>
        <w:rPr>
          <w:rStyle w:val="Marquedecommentaire"/>
        </w:rPr>
        <w:annotationRef/>
      </w:r>
      <w:r>
        <w:t>Why 5? Possible to look at a longer time scale?</w:t>
      </w:r>
    </w:p>
  </w:comment>
  <w:comment w:id="330" w:author="Patrick James" w:date="2019-10-16T13:01:00Z" w:initials="PJ">
    <w:p w14:paraId="2C19C01D" w14:textId="69D13B9E" w:rsidR="008615D7" w:rsidRDefault="008615D7">
      <w:pPr>
        <w:pStyle w:val="Commentaire"/>
      </w:pPr>
      <w:r>
        <w:rPr>
          <w:rStyle w:val="Marquedecommentaire"/>
        </w:rPr>
        <w:annotationRef/>
      </w:r>
      <w:r>
        <w:t xml:space="preserve">I don’ </w:t>
      </w:r>
      <w:proofErr w:type="spellStart"/>
      <w:r>
        <w:t>tunderstand</w:t>
      </w:r>
      <w:proofErr w:type="spellEnd"/>
      <w:r>
        <w:t xml:space="preserve"> – why only 2 scenarios?</w:t>
      </w:r>
    </w:p>
  </w:comment>
  <w:comment w:id="331" w:author="Patrick James" w:date="2019-10-16T13:03:00Z" w:initials="PJ">
    <w:p w14:paraId="00AEBE8D" w14:textId="7C2A1520" w:rsidR="00391295" w:rsidRDefault="00391295">
      <w:pPr>
        <w:pStyle w:val="Commentaire"/>
      </w:pPr>
      <w:r>
        <w:rPr>
          <w:rStyle w:val="Marquedecommentaire"/>
        </w:rPr>
        <w:annotationRef/>
      </w:r>
      <w:r>
        <w:t xml:space="preserve">Rephrase to be more in line with traditional statistical language. The idea of using permutations has been thoroughly discussed elsewhere. </w:t>
      </w:r>
    </w:p>
  </w:comment>
  <w:comment w:id="344" w:author="Patrick James" w:date="2019-10-16T13:11:00Z" w:initials="PJ">
    <w:p w14:paraId="3728D343" w14:textId="364B09D1" w:rsidR="00E46AFF" w:rsidRDefault="00E46AFF">
      <w:pPr>
        <w:pStyle w:val="Commentaire"/>
      </w:pPr>
      <w:r>
        <w:rPr>
          <w:rStyle w:val="Marquedecommentaire"/>
        </w:rPr>
        <w:annotationRef/>
      </w:r>
      <w:r>
        <w:t>Please clarify the permutation schemes – you refer to “</w:t>
      </w:r>
      <w:proofErr w:type="spellStart"/>
      <w:proofErr w:type="gramStart"/>
      <w:r>
        <w:t>data.frames</w:t>
      </w:r>
      <w:proofErr w:type="spellEnd"/>
      <w:proofErr w:type="gramEnd"/>
      <w:r>
        <w:t>” which is R language not human language. I can’t decipher the differences between these approaches Also, some sort of reason must be provided why we should care about which one to use</w:t>
      </w:r>
    </w:p>
  </w:comment>
  <w:comment w:id="348" w:author="Patrick James" w:date="2019-10-16T13:06:00Z" w:initials="PJ">
    <w:p w14:paraId="2FF24179" w14:textId="743C65B5" w:rsidR="00391295" w:rsidRDefault="00391295">
      <w:pPr>
        <w:pStyle w:val="Commentaire"/>
      </w:pPr>
      <w:r>
        <w:rPr>
          <w:rStyle w:val="Marquedecommentaire"/>
        </w:rPr>
        <w:annotationRef/>
      </w:r>
      <w:r>
        <w:t xml:space="preserve">Or what you want to optimize on… </w:t>
      </w:r>
    </w:p>
  </w:comment>
  <w:comment w:id="360" w:author="Patrick James" w:date="2019-10-16T13:07:00Z" w:initials="PJ">
    <w:p w14:paraId="35C78868" w14:textId="77777777" w:rsidR="00391295" w:rsidRDefault="00391295">
      <w:pPr>
        <w:pStyle w:val="Commentaire"/>
      </w:pPr>
      <w:r>
        <w:rPr>
          <w:rStyle w:val="Marquedecommentaire"/>
        </w:rPr>
        <w:annotationRef/>
      </w:r>
      <w:r>
        <w:t xml:space="preserve">Worth including in the discussion perhaps how process based null models could also be used. </w:t>
      </w:r>
    </w:p>
    <w:p w14:paraId="29EB8FA4" w14:textId="77777777" w:rsidR="00391295" w:rsidRDefault="00391295">
      <w:pPr>
        <w:pStyle w:val="Commentaire"/>
      </w:pPr>
    </w:p>
    <w:p w14:paraId="61CF69C3" w14:textId="30116575" w:rsidR="00391295" w:rsidRDefault="00391295">
      <w:pPr>
        <w:pStyle w:val="Commentaire"/>
      </w:pPr>
      <w:r>
        <w:t xml:space="preserve">You should read and refer to my 2011 Landscape Ecology paper on null models. </w:t>
      </w:r>
    </w:p>
  </w:comment>
  <w:comment w:id="366" w:author="Patrick James" w:date="2019-10-16T13:11:00Z" w:initials="PJ">
    <w:p w14:paraId="4B0B29D9" w14:textId="64D24791" w:rsidR="00E46AFF" w:rsidRDefault="00E46AFF">
      <w:pPr>
        <w:pStyle w:val="Commentaire"/>
      </w:pPr>
      <w:r>
        <w:rPr>
          <w:rStyle w:val="Marquedecommentaire"/>
        </w:rPr>
        <w:annotationRef/>
      </w:r>
      <w:r>
        <w:t xml:space="preserve">Fine for the thesis, but I think this could be removed from the actual paper. </w:t>
      </w:r>
    </w:p>
  </w:comment>
  <w:comment w:id="381" w:author="Julian WITTISCHE" w:date="2019-10-09T03:07:00Z" w:initials="JW">
    <w:p w14:paraId="25992E1E" w14:textId="565C3635" w:rsidR="005159F5" w:rsidRDefault="005159F5">
      <w:pPr>
        <w:pStyle w:val="Commentaire"/>
      </w:pPr>
      <w:r>
        <w:rPr>
          <w:rStyle w:val="Marquedecommentaire"/>
        </w:rPr>
        <w:annotationRef/>
      </w:r>
      <w:r>
        <w:t>As stated in the methods, I only investigated done scenario (180 reps) for microsatellite. I can run it on other scenarios later of needed. One scenario takes a day to simulate and another to be analyzed in R.</w:t>
      </w:r>
    </w:p>
  </w:comment>
  <w:comment w:id="382" w:author="Julian WITTISCHE" w:date="2019-10-09T03:29:00Z" w:initials="JW">
    <w:p w14:paraId="2FA67833" w14:textId="1C5CDDFF" w:rsidR="005159F5" w:rsidRDefault="005159F5">
      <w:pPr>
        <w:pStyle w:val="Commentaire"/>
      </w:pPr>
      <w:r>
        <w:rPr>
          <w:rStyle w:val="Marquedecommentaire"/>
        </w:rPr>
        <w:annotationRef/>
      </w:r>
      <w:r>
        <w:t>New result, haven’t had time to reflect much about it.</w:t>
      </w:r>
    </w:p>
  </w:comment>
  <w:comment w:id="383" w:author="Patrick James" w:date="2019-10-16T13:12:00Z" w:initials="PJ">
    <w:p w14:paraId="72106DAC" w14:textId="11B86F74" w:rsidR="00E46AFF" w:rsidRDefault="00E46AFF">
      <w:pPr>
        <w:pStyle w:val="Commentaire"/>
      </w:pPr>
      <w:r>
        <w:rPr>
          <w:rStyle w:val="Marquedecommentaire"/>
        </w:rPr>
        <w:annotationRef/>
      </w:r>
      <w:r>
        <w:t xml:space="preserve">So maybe reconsider including this.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DCFF9D" w15:done="0"/>
  <w15:commentEx w15:paraId="7BB34C33" w15:done="0"/>
  <w15:commentEx w15:paraId="19513C75" w15:done="0"/>
  <w15:commentEx w15:paraId="725BF1AD" w15:done="0"/>
  <w15:commentEx w15:paraId="7D7382BF" w15:done="0"/>
  <w15:commentEx w15:paraId="162989F0" w15:done="0"/>
  <w15:commentEx w15:paraId="5A00E74A" w15:done="0"/>
  <w15:commentEx w15:paraId="2E6F848D" w15:done="0"/>
  <w15:commentEx w15:paraId="5F6A9AA1" w15:done="0"/>
  <w15:commentEx w15:paraId="12BD69C0" w15:done="0"/>
  <w15:commentEx w15:paraId="31194836" w15:done="0"/>
  <w15:commentEx w15:paraId="194123F2" w15:done="0"/>
  <w15:commentEx w15:paraId="6536CEBC" w15:done="0"/>
  <w15:commentEx w15:paraId="4D0283E9" w15:done="0"/>
  <w15:commentEx w15:paraId="1545FB53" w15:done="0"/>
  <w15:commentEx w15:paraId="663A9209" w15:done="0"/>
  <w15:commentEx w15:paraId="1A1B805D" w15:done="0"/>
  <w15:commentEx w15:paraId="331EADF3" w15:done="0"/>
  <w15:commentEx w15:paraId="7EEE4FB2" w15:done="0"/>
  <w15:commentEx w15:paraId="3E5E2E2F" w15:done="0"/>
  <w15:commentEx w15:paraId="1B516370" w15:done="0"/>
  <w15:commentEx w15:paraId="183F78EA" w15:done="0"/>
  <w15:commentEx w15:paraId="6A0969C4" w15:done="0"/>
  <w15:commentEx w15:paraId="7E1FC97A" w15:done="0"/>
  <w15:commentEx w15:paraId="51162349" w15:done="0"/>
  <w15:commentEx w15:paraId="021E3B4B" w15:done="0"/>
  <w15:commentEx w15:paraId="2F78E5BA" w15:done="0"/>
  <w15:commentEx w15:paraId="7E359D4C" w15:done="0"/>
  <w15:commentEx w15:paraId="446DB755" w15:done="0"/>
  <w15:commentEx w15:paraId="3D669DEB" w15:done="0"/>
  <w15:commentEx w15:paraId="058D0DF3" w15:done="0"/>
  <w15:commentEx w15:paraId="2C142AFE" w15:done="0"/>
  <w15:commentEx w15:paraId="1083716C" w15:done="0"/>
  <w15:commentEx w15:paraId="351CF812" w15:done="0"/>
  <w15:commentEx w15:paraId="6A60F8E5" w15:done="0"/>
  <w15:commentEx w15:paraId="2AD08F50" w15:done="0"/>
  <w15:commentEx w15:paraId="0BCC8AC4" w15:done="0"/>
  <w15:commentEx w15:paraId="7F263AEF" w15:done="0"/>
  <w15:commentEx w15:paraId="647494B5" w15:done="0"/>
  <w15:commentEx w15:paraId="59F74CA8" w15:done="0"/>
  <w15:commentEx w15:paraId="1A3F685E" w15:done="0"/>
  <w15:commentEx w15:paraId="515C4176" w15:done="0"/>
  <w15:commentEx w15:paraId="1854DE56" w15:done="0"/>
  <w15:commentEx w15:paraId="3D196916" w15:done="0"/>
  <w15:commentEx w15:paraId="6842ACB8" w15:done="0"/>
  <w15:commentEx w15:paraId="54CA03FF" w15:done="0"/>
  <w15:commentEx w15:paraId="4788E526" w15:done="0"/>
  <w15:commentEx w15:paraId="5C79942B" w15:done="0"/>
  <w15:commentEx w15:paraId="5FB1558E" w15:done="0"/>
  <w15:commentEx w15:paraId="0544A070" w15:done="0"/>
  <w15:commentEx w15:paraId="5BD38788" w15:done="0"/>
  <w15:commentEx w15:paraId="438750EF" w15:done="0"/>
  <w15:commentEx w15:paraId="2C19C01D" w15:done="0"/>
  <w15:commentEx w15:paraId="00AEBE8D" w15:done="0"/>
  <w15:commentEx w15:paraId="3728D343" w15:done="0"/>
  <w15:commentEx w15:paraId="2FF24179" w15:done="0"/>
  <w15:commentEx w15:paraId="61CF69C3" w15:done="0"/>
  <w15:commentEx w15:paraId="4B0B29D9" w15:done="0"/>
  <w15:commentEx w15:paraId="25992E1E" w15:done="0"/>
  <w15:commentEx w15:paraId="2FA67833" w15:done="0"/>
  <w15:commentEx w15:paraId="72106DA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2C3E440" w16cid:durableId="214C34D8"/>
  <w16cid:commentId w16cid:paraId="1CDCFF9D" w16cid:durableId="214C351D"/>
  <w16cid:commentId w16cid:paraId="7BB34C33" w16cid:durableId="214C3534"/>
  <w16cid:commentId w16cid:paraId="19513C75" w16cid:durableId="214C3C47"/>
  <w16cid:commentId w16cid:paraId="725BF1AD" w16cid:durableId="214C3DBE"/>
  <w16cid:commentId w16cid:paraId="7D7382BF" w16cid:durableId="214C6082"/>
  <w16cid:commentId w16cid:paraId="162989F0" w16cid:durableId="214C608B"/>
  <w16cid:commentId w16cid:paraId="5A00E74A" w16cid:durableId="214C60CC"/>
  <w16cid:commentId w16cid:paraId="2E6F848D" w16cid:durableId="214C609E"/>
  <w16cid:commentId w16cid:paraId="5F6A9AA1" w16cid:durableId="214C6178"/>
  <w16cid:commentId w16cid:paraId="12BD69C0" w16cid:durableId="214C61CE"/>
  <w16cid:commentId w16cid:paraId="31194836" w16cid:durableId="214C633C"/>
  <w16cid:commentId w16cid:paraId="194123F2" w16cid:durableId="214C641C"/>
  <w16cid:commentId w16cid:paraId="6536CEBC" w16cid:durableId="214C643C"/>
  <w16cid:commentId w16cid:paraId="4D0283E9" w16cid:durableId="214C646F"/>
  <w16cid:commentId w16cid:paraId="1545FB53" w16cid:durableId="214C3D51"/>
  <w16cid:commentId w16cid:paraId="663A9209" w16cid:durableId="214C6486"/>
  <w16cid:commentId w16cid:paraId="1A1B805D" w16cid:durableId="214D7DBA"/>
  <w16cid:commentId w16cid:paraId="331EADF3" w16cid:durableId="214D7F42"/>
  <w16cid:commentId w16cid:paraId="7EEE4FB2" w16cid:durableId="214C64CB"/>
  <w16cid:commentId w16cid:paraId="3E5E2E2F" w16cid:durableId="214D8122"/>
  <w16cid:commentId w16cid:paraId="1B516370" w16cid:durableId="214D8142"/>
  <w16cid:commentId w16cid:paraId="183F78EA" w16cid:durableId="214D825E"/>
  <w16cid:commentId w16cid:paraId="6A0969C4" w16cid:durableId="214D8269"/>
  <w16cid:commentId w16cid:paraId="7E1FC97A" w16cid:durableId="214D83C6"/>
  <w16cid:commentId w16cid:paraId="51162349" w16cid:durableId="214D83F0"/>
  <w16cid:commentId w16cid:paraId="021E3B4B" w16cid:durableId="214D8456"/>
  <w16cid:commentId w16cid:paraId="2F78E5BA" w16cid:durableId="214D84D7"/>
  <w16cid:commentId w16cid:paraId="7E359D4C" w16cid:durableId="214D84E4"/>
  <w16cid:commentId w16cid:paraId="446DB755" w16cid:durableId="214D8570"/>
  <w16cid:commentId w16cid:paraId="3D669DEB" w16cid:durableId="214D858F"/>
  <w16cid:commentId w16cid:paraId="058D0DF3" w16cid:durableId="214D85BA"/>
  <w16cid:commentId w16cid:paraId="2C142AFE" w16cid:durableId="214A386C"/>
  <w16cid:commentId w16cid:paraId="1083716C" w16cid:durableId="214DA14C"/>
  <w16cid:commentId w16cid:paraId="351CF812" w16cid:durableId="214DA30E"/>
  <w16cid:commentId w16cid:paraId="6A60F8E5" w16cid:durableId="21519265"/>
  <w16cid:commentId w16cid:paraId="2AD08F50" w16cid:durableId="215176B4"/>
  <w16cid:commentId w16cid:paraId="0BCC8AC4" w16cid:durableId="215176CD"/>
  <w16cid:commentId w16cid:paraId="7F263AEF" w16cid:durableId="215176F0"/>
  <w16cid:commentId w16cid:paraId="647494B5" w16cid:durableId="214DA474"/>
  <w16cid:commentId w16cid:paraId="59F74CA8" w16cid:durableId="21517792"/>
  <w16cid:commentId w16cid:paraId="1A3F685E" w16cid:durableId="21518EE2"/>
  <w16cid:commentId w16cid:paraId="515C4176" w16cid:durableId="215181E9"/>
  <w16cid:commentId w16cid:paraId="3D196916" w16cid:durableId="21518230"/>
  <w16cid:commentId w16cid:paraId="6842ACB8" w16cid:durableId="21518F16"/>
  <w16cid:commentId w16cid:paraId="54CA03FF" w16cid:durableId="21519158"/>
  <w16cid:commentId w16cid:paraId="4788E526" w16cid:durableId="2151919D"/>
  <w16cid:commentId w16cid:paraId="5C79942B" w16cid:durableId="215191CA"/>
  <w16cid:commentId w16cid:paraId="5FB1558E" w16cid:durableId="215191ED"/>
  <w16cid:commentId w16cid:paraId="0544A070" w16cid:durableId="21519211"/>
  <w16cid:commentId w16cid:paraId="5BD38788" w16cid:durableId="214DA5C4"/>
  <w16cid:commentId w16cid:paraId="438750EF" w16cid:durableId="215192EB"/>
  <w16cid:commentId w16cid:paraId="2C19C01D" w16cid:durableId="2151931F"/>
  <w16cid:commentId w16cid:paraId="00AEBE8D" w16cid:durableId="2151939F"/>
  <w16cid:commentId w16cid:paraId="3728D343" w16cid:durableId="21519567"/>
  <w16cid:commentId w16cid:paraId="2FF24179" w16cid:durableId="2151943F"/>
  <w16cid:commentId w16cid:paraId="61CF69C3" w16cid:durableId="215194AC"/>
  <w16cid:commentId w16cid:paraId="4B0B29D9" w16cid:durableId="21519593"/>
  <w16cid:commentId w16cid:paraId="25992E1E" w16cid:durableId="214A386D"/>
  <w16cid:commentId w16cid:paraId="2FA67833" w16cid:durableId="214A386E"/>
  <w16cid:commentId w16cid:paraId="72106DAC" w16cid:durableId="215195D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6466D"/>
    <w:multiLevelType w:val="hybridMultilevel"/>
    <w:tmpl w:val="5D10B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820833"/>
    <w:multiLevelType w:val="hybridMultilevel"/>
    <w:tmpl w:val="9FB68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trick James">
    <w15:presenceInfo w15:providerId="None" w15:userId="Patrick James"/>
  </w15:person>
  <w15:person w15:author="Julian WITTISCHE">
    <w15:presenceInfo w15:providerId="Windows Live" w15:userId="33223d2814f4096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DA3MjCzMDQ2MTYxMjNQ0lEKTi0uzszPAykwqwUAPeZnjCwAAAA="/>
  </w:docVars>
  <w:rsids>
    <w:rsidRoot w:val="004E13A5"/>
    <w:rsid w:val="0000168C"/>
    <w:rsid w:val="000053C7"/>
    <w:rsid w:val="00006829"/>
    <w:rsid w:val="000141B3"/>
    <w:rsid w:val="00053498"/>
    <w:rsid w:val="00055B96"/>
    <w:rsid w:val="00055C1A"/>
    <w:rsid w:val="00056F49"/>
    <w:rsid w:val="00064F7E"/>
    <w:rsid w:val="000673CD"/>
    <w:rsid w:val="000745F8"/>
    <w:rsid w:val="00074A90"/>
    <w:rsid w:val="0007763B"/>
    <w:rsid w:val="00077818"/>
    <w:rsid w:val="00093A55"/>
    <w:rsid w:val="00097A65"/>
    <w:rsid w:val="000A7724"/>
    <w:rsid w:val="000C1EE3"/>
    <w:rsid w:val="000D1B30"/>
    <w:rsid w:val="000D683F"/>
    <w:rsid w:val="000E1A78"/>
    <w:rsid w:val="000F06F3"/>
    <w:rsid w:val="001079BE"/>
    <w:rsid w:val="00127D3A"/>
    <w:rsid w:val="0013089B"/>
    <w:rsid w:val="00130BC1"/>
    <w:rsid w:val="00136405"/>
    <w:rsid w:val="00140CCA"/>
    <w:rsid w:val="001411DE"/>
    <w:rsid w:val="001467B2"/>
    <w:rsid w:val="00161403"/>
    <w:rsid w:val="00162C41"/>
    <w:rsid w:val="001633CB"/>
    <w:rsid w:val="001756ED"/>
    <w:rsid w:val="0017749B"/>
    <w:rsid w:val="001854BA"/>
    <w:rsid w:val="0019294D"/>
    <w:rsid w:val="001965D2"/>
    <w:rsid w:val="001A5222"/>
    <w:rsid w:val="001D0ACA"/>
    <w:rsid w:val="001D1B0E"/>
    <w:rsid w:val="001D2ADC"/>
    <w:rsid w:val="001D512F"/>
    <w:rsid w:val="001E16C9"/>
    <w:rsid w:val="001E58E9"/>
    <w:rsid w:val="001F3196"/>
    <w:rsid w:val="001F6EAC"/>
    <w:rsid w:val="002050D0"/>
    <w:rsid w:val="0021147F"/>
    <w:rsid w:val="0022740C"/>
    <w:rsid w:val="0023072B"/>
    <w:rsid w:val="0023083C"/>
    <w:rsid w:val="0024289D"/>
    <w:rsid w:val="002575B1"/>
    <w:rsid w:val="00262D52"/>
    <w:rsid w:val="00267018"/>
    <w:rsid w:val="002676EC"/>
    <w:rsid w:val="00276516"/>
    <w:rsid w:val="00290668"/>
    <w:rsid w:val="002B4583"/>
    <w:rsid w:val="002C3535"/>
    <w:rsid w:val="002C7903"/>
    <w:rsid w:val="002D00E2"/>
    <w:rsid w:val="002D2EEA"/>
    <w:rsid w:val="002D63E3"/>
    <w:rsid w:val="00302E8C"/>
    <w:rsid w:val="0031038B"/>
    <w:rsid w:val="00314411"/>
    <w:rsid w:val="00335E2F"/>
    <w:rsid w:val="003422BA"/>
    <w:rsid w:val="00347EEB"/>
    <w:rsid w:val="00350E98"/>
    <w:rsid w:val="00355E82"/>
    <w:rsid w:val="003741B4"/>
    <w:rsid w:val="00391295"/>
    <w:rsid w:val="00394C28"/>
    <w:rsid w:val="00396770"/>
    <w:rsid w:val="003B771C"/>
    <w:rsid w:val="003C3E3B"/>
    <w:rsid w:val="003C4910"/>
    <w:rsid w:val="003C4FA0"/>
    <w:rsid w:val="003C7909"/>
    <w:rsid w:val="003D41F3"/>
    <w:rsid w:val="003D4FA3"/>
    <w:rsid w:val="003D72B7"/>
    <w:rsid w:val="003F114F"/>
    <w:rsid w:val="004024F6"/>
    <w:rsid w:val="004036B9"/>
    <w:rsid w:val="00411503"/>
    <w:rsid w:val="004170BB"/>
    <w:rsid w:val="00422C59"/>
    <w:rsid w:val="00425BB7"/>
    <w:rsid w:val="004305E4"/>
    <w:rsid w:val="00433983"/>
    <w:rsid w:val="00436872"/>
    <w:rsid w:val="00480063"/>
    <w:rsid w:val="00492036"/>
    <w:rsid w:val="00492594"/>
    <w:rsid w:val="004960F6"/>
    <w:rsid w:val="004A38A8"/>
    <w:rsid w:val="004A42FA"/>
    <w:rsid w:val="004B600A"/>
    <w:rsid w:val="004C0170"/>
    <w:rsid w:val="004D1456"/>
    <w:rsid w:val="004E13A5"/>
    <w:rsid w:val="004E3EF4"/>
    <w:rsid w:val="004F670E"/>
    <w:rsid w:val="0050472E"/>
    <w:rsid w:val="005063D9"/>
    <w:rsid w:val="00506E45"/>
    <w:rsid w:val="005159F5"/>
    <w:rsid w:val="00522C3E"/>
    <w:rsid w:val="00530C19"/>
    <w:rsid w:val="005336FB"/>
    <w:rsid w:val="00537BAC"/>
    <w:rsid w:val="00540E32"/>
    <w:rsid w:val="005524EA"/>
    <w:rsid w:val="005542C9"/>
    <w:rsid w:val="005725C7"/>
    <w:rsid w:val="00586186"/>
    <w:rsid w:val="0059053F"/>
    <w:rsid w:val="005A4792"/>
    <w:rsid w:val="005A56C0"/>
    <w:rsid w:val="005B723C"/>
    <w:rsid w:val="005C6117"/>
    <w:rsid w:val="005D0E13"/>
    <w:rsid w:val="005D5434"/>
    <w:rsid w:val="005D6EA5"/>
    <w:rsid w:val="005E07EE"/>
    <w:rsid w:val="005E309B"/>
    <w:rsid w:val="005F394B"/>
    <w:rsid w:val="005F3C03"/>
    <w:rsid w:val="005F6CBE"/>
    <w:rsid w:val="005F6E17"/>
    <w:rsid w:val="00611055"/>
    <w:rsid w:val="00616333"/>
    <w:rsid w:val="00635445"/>
    <w:rsid w:val="006451B0"/>
    <w:rsid w:val="0064599B"/>
    <w:rsid w:val="006507CE"/>
    <w:rsid w:val="00654C24"/>
    <w:rsid w:val="006624C2"/>
    <w:rsid w:val="00675D5B"/>
    <w:rsid w:val="00694155"/>
    <w:rsid w:val="006A175B"/>
    <w:rsid w:val="006A2E72"/>
    <w:rsid w:val="006B7759"/>
    <w:rsid w:val="006C6F92"/>
    <w:rsid w:val="006D0458"/>
    <w:rsid w:val="006D2272"/>
    <w:rsid w:val="006D5CD5"/>
    <w:rsid w:val="006D70DA"/>
    <w:rsid w:val="006F04E2"/>
    <w:rsid w:val="006F7782"/>
    <w:rsid w:val="0070692F"/>
    <w:rsid w:val="00713FE7"/>
    <w:rsid w:val="00716E49"/>
    <w:rsid w:val="00736400"/>
    <w:rsid w:val="00754884"/>
    <w:rsid w:val="00757698"/>
    <w:rsid w:val="007627B6"/>
    <w:rsid w:val="00764A61"/>
    <w:rsid w:val="00771580"/>
    <w:rsid w:val="007729F2"/>
    <w:rsid w:val="00775867"/>
    <w:rsid w:val="00777B9A"/>
    <w:rsid w:val="007A49EF"/>
    <w:rsid w:val="007A686D"/>
    <w:rsid w:val="007B0795"/>
    <w:rsid w:val="007D76B3"/>
    <w:rsid w:val="007D7E27"/>
    <w:rsid w:val="007E677E"/>
    <w:rsid w:val="007F2596"/>
    <w:rsid w:val="007F6443"/>
    <w:rsid w:val="008152A9"/>
    <w:rsid w:val="00821191"/>
    <w:rsid w:val="008221AF"/>
    <w:rsid w:val="008309BF"/>
    <w:rsid w:val="008317CD"/>
    <w:rsid w:val="008348EE"/>
    <w:rsid w:val="00834A69"/>
    <w:rsid w:val="0084240D"/>
    <w:rsid w:val="00843B2E"/>
    <w:rsid w:val="00847992"/>
    <w:rsid w:val="008601CB"/>
    <w:rsid w:val="008615D7"/>
    <w:rsid w:val="008617EB"/>
    <w:rsid w:val="00861BB3"/>
    <w:rsid w:val="00875EA5"/>
    <w:rsid w:val="00896E43"/>
    <w:rsid w:val="008C31BD"/>
    <w:rsid w:val="008C480D"/>
    <w:rsid w:val="008D5B11"/>
    <w:rsid w:val="008D6209"/>
    <w:rsid w:val="008E6B15"/>
    <w:rsid w:val="008F66A1"/>
    <w:rsid w:val="008F6FB3"/>
    <w:rsid w:val="0090094F"/>
    <w:rsid w:val="009048D9"/>
    <w:rsid w:val="00907699"/>
    <w:rsid w:val="009219AB"/>
    <w:rsid w:val="009275A9"/>
    <w:rsid w:val="009279F4"/>
    <w:rsid w:val="00927E09"/>
    <w:rsid w:val="009507E1"/>
    <w:rsid w:val="00960F8C"/>
    <w:rsid w:val="00962B5C"/>
    <w:rsid w:val="00964666"/>
    <w:rsid w:val="00965170"/>
    <w:rsid w:val="00966A00"/>
    <w:rsid w:val="00992E41"/>
    <w:rsid w:val="00993057"/>
    <w:rsid w:val="00994541"/>
    <w:rsid w:val="009A2299"/>
    <w:rsid w:val="009A3B7C"/>
    <w:rsid w:val="009A43EF"/>
    <w:rsid w:val="009B0696"/>
    <w:rsid w:val="009D181A"/>
    <w:rsid w:val="009D2703"/>
    <w:rsid w:val="009D4A91"/>
    <w:rsid w:val="009E0DF8"/>
    <w:rsid w:val="009E4A05"/>
    <w:rsid w:val="00A03B83"/>
    <w:rsid w:val="00A04F14"/>
    <w:rsid w:val="00A11506"/>
    <w:rsid w:val="00A11547"/>
    <w:rsid w:val="00A1387D"/>
    <w:rsid w:val="00A211B7"/>
    <w:rsid w:val="00A24993"/>
    <w:rsid w:val="00A30430"/>
    <w:rsid w:val="00A44CD5"/>
    <w:rsid w:val="00A51228"/>
    <w:rsid w:val="00A51906"/>
    <w:rsid w:val="00A538F0"/>
    <w:rsid w:val="00A6316D"/>
    <w:rsid w:val="00A74CDA"/>
    <w:rsid w:val="00A75ECD"/>
    <w:rsid w:val="00A95B48"/>
    <w:rsid w:val="00A96BD0"/>
    <w:rsid w:val="00AA3A0B"/>
    <w:rsid w:val="00AA4E39"/>
    <w:rsid w:val="00AA784F"/>
    <w:rsid w:val="00AB68BE"/>
    <w:rsid w:val="00AD5E24"/>
    <w:rsid w:val="00AF3090"/>
    <w:rsid w:val="00B00A89"/>
    <w:rsid w:val="00B0214F"/>
    <w:rsid w:val="00B13AE1"/>
    <w:rsid w:val="00B147F6"/>
    <w:rsid w:val="00B2132B"/>
    <w:rsid w:val="00B238ED"/>
    <w:rsid w:val="00B3465A"/>
    <w:rsid w:val="00B43648"/>
    <w:rsid w:val="00B441F7"/>
    <w:rsid w:val="00B53747"/>
    <w:rsid w:val="00B63E88"/>
    <w:rsid w:val="00B70338"/>
    <w:rsid w:val="00B72DF0"/>
    <w:rsid w:val="00B825BE"/>
    <w:rsid w:val="00B910E4"/>
    <w:rsid w:val="00BA0803"/>
    <w:rsid w:val="00BC1041"/>
    <w:rsid w:val="00BC3881"/>
    <w:rsid w:val="00BD0403"/>
    <w:rsid w:val="00BD6DD3"/>
    <w:rsid w:val="00BE0825"/>
    <w:rsid w:val="00BE6331"/>
    <w:rsid w:val="00BF391B"/>
    <w:rsid w:val="00BF78ED"/>
    <w:rsid w:val="00C0184F"/>
    <w:rsid w:val="00C023E3"/>
    <w:rsid w:val="00C074BE"/>
    <w:rsid w:val="00C07FA2"/>
    <w:rsid w:val="00C16C0E"/>
    <w:rsid w:val="00C21316"/>
    <w:rsid w:val="00C3547E"/>
    <w:rsid w:val="00C402B5"/>
    <w:rsid w:val="00C422DB"/>
    <w:rsid w:val="00C44162"/>
    <w:rsid w:val="00C47A12"/>
    <w:rsid w:val="00C5132F"/>
    <w:rsid w:val="00C519A3"/>
    <w:rsid w:val="00C5479F"/>
    <w:rsid w:val="00C60673"/>
    <w:rsid w:val="00C61BAE"/>
    <w:rsid w:val="00C639AD"/>
    <w:rsid w:val="00C71E31"/>
    <w:rsid w:val="00C71E83"/>
    <w:rsid w:val="00C72944"/>
    <w:rsid w:val="00C7501F"/>
    <w:rsid w:val="00C91C4C"/>
    <w:rsid w:val="00C955CE"/>
    <w:rsid w:val="00CB0166"/>
    <w:rsid w:val="00CB6FB3"/>
    <w:rsid w:val="00CC1F19"/>
    <w:rsid w:val="00CC72B2"/>
    <w:rsid w:val="00CE6FD9"/>
    <w:rsid w:val="00CF30F2"/>
    <w:rsid w:val="00CF353A"/>
    <w:rsid w:val="00CF7E96"/>
    <w:rsid w:val="00D02F42"/>
    <w:rsid w:val="00D07A3A"/>
    <w:rsid w:val="00D100F7"/>
    <w:rsid w:val="00D21628"/>
    <w:rsid w:val="00D2425A"/>
    <w:rsid w:val="00D276A5"/>
    <w:rsid w:val="00D3019E"/>
    <w:rsid w:val="00D34C06"/>
    <w:rsid w:val="00D36BFD"/>
    <w:rsid w:val="00D419BF"/>
    <w:rsid w:val="00D4510C"/>
    <w:rsid w:val="00D521FC"/>
    <w:rsid w:val="00D62AED"/>
    <w:rsid w:val="00D8326B"/>
    <w:rsid w:val="00D851FB"/>
    <w:rsid w:val="00D87DAF"/>
    <w:rsid w:val="00D944C3"/>
    <w:rsid w:val="00DA5888"/>
    <w:rsid w:val="00DC6E86"/>
    <w:rsid w:val="00DE0B71"/>
    <w:rsid w:val="00DE3FED"/>
    <w:rsid w:val="00DE4C3E"/>
    <w:rsid w:val="00DE72D8"/>
    <w:rsid w:val="00DE7729"/>
    <w:rsid w:val="00DF5ADE"/>
    <w:rsid w:val="00E02731"/>
    <w:rsid w:val="00E0779F"/>
    <w:rsid w:val="00E116E0"/>
    <w:rsid w:val="00E21228"/>
    <w:rsid w:val="00E260AA"/>
    <w:rsid w:val="00E308A2"/>
    <w:rsid w:val="00E3166A"/>
    <w:rsid w:val="00E33E95"/>
    <w:rsid w:val="00E43BA5"/>
    <w:rsid w:val="00E455A2"/>
    <w:rsid w:val="00E45849"/>
    <w:rsid w:val="00E46177"/>
    <w:rsid w:val="00E46AFF"/>
    <w:rsid w:val="00E46EF8"/>
    <w:rsid w:val="00E51646"/>
    <w:rsid w:val="00E5485D"/>
    <w:rsid w:val="00E715FE"/>
    <w:rsid w:val="00E75CDD"/>
    <w:rsid w:val="00E75D16"/>
    <w:rsid w:val="00E855C9"/>
    <w:rsid w:val="00E97F87"/>
    <w:rsid w:val="00EA3D89"/>
    <w:rsid w:val="00EA515D"/>
    <w:rsid w:val="00EB269F"/>
    <w:rsid w:val="00EB39CE"/>
    <w:rsid w:val="00EE6000"/>
    <w:rsid w:val="00EE7EE0"/>
    <w:rsid w:val="00F04F70"/>
    <w:rsid w:val="00F06536"/>
    <w:rsid w:val="00F136EF"/>
    <w:rsid w:val="00F320FC"/>
    <w:rsid w:val="00F322CA"/>
    <w:rsid w:val="00F50BB1"/>
    <w:rsid w:val="00F52026"/>
    <w:rsid w:val="00F5629D"/>
    <w:rsid w:val="00F62EA3"/>
    <w:rsid w:val="00F6615F"/>
    <w:rsid w:val="00F90329"/>
    <w:rsid w:val="00FA3B98"/>
    <w:rsid w:val="00FC1F62"/>
    <w:rsid w:val="00FC5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86140"/>
  <w15:chartTrackingRefBased/>
  <w15:docId w15:val="{1979DC7B-8246-4B9D-A946-A51A89B6F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13A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E13A5"/>
    <w:rPr>
      <w:color w:val="0563C1" w:themeColor="hyperlink"/>
      <w:u w:val="single"/>
    </w:rPr>
  </w:style>
  <w:style w:type="table" w:styleId="Grilledutableau">
    <w:name w:val="Table Grid"/>
    <w:basedOn w:val="TableauNormal"/>
    <w:uiPriority w:val="39"/>
    <w:rsid w:val="004E13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4E13A5"/>
    <w:pPr>
      <w:ind w:left="720"/>
      <w:contextualSpacing/>
    </w:pPr>
  </w:style>
  <w:style w:type="character" w:styleId="Marquedecommentaire">
    <w:name w:val="annotation reference"/>
    <w:basedOn w:val="Policepardfaut"/>
    <w:uiPriority w:val="99"/>
    <w:semiHidden/>
    <w:unhideWhenUsed/>
    <w:rsid w:val="004E13A5"/>
    <w:rPr>
      <w:sz w:val="16"/>
      <w:szCs w:val="16"/>
    </w:rPr>
  </w:style>
  <w:style w:type="paragraph" w:styleId="Commentaire">
    <w:name w:val="annotation text"/>
    <w:basedOn w:val="Normal"/>
    <w:link w:val="CommentaireCar"/>
    <w:uiPriority w:val="99"/>
    <w:unhideWhenUsed/>
    <w:rsid w:val="004E13A5"/>
    <w:pPr>
      <w:spacing w:line="240" w:lineRule="auto"/>
    </w:pPr>
    <w:rPr>
      <w:sz w:val="20"/>
      <w:szCs w:val="20"/>
    </w:rPr>
  </w:style>
  <w:style w:type="character" w:customStyle="1" w:styleId="CommentaireCar">
    <w:name w:val="Commentaire Car"/>
    <w:basedOn w:val="Policepardfaut"/>
    <w:link w:val="Commentaire"/>
    <w:uiPriority w:val="99"/>
    <w:rsid w:val="004E13A5"/>
    <w:rPr>
      <w:sz w:val="20"/>
      <w:szCs w:val="20"/>
    </w:rPr>
  </w:style>
  <w:style w:type="paragraph" w:styleId="Textedebulles">
    <w:name w:val="Balloon Text"/>
    <w:basedOn w:val="Normal"/>
    <w:link w:val="TextedebullesCar"/>
    <w:uiPriority w:val="99"/>
    <w:semiHidden/>
    <w:unhideWhenUsed/>
    <w:rsid w:val="004E13A5"/>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E13A5"/>
    <w:rPr>
      <w:rFonts w:ascii="Segoe UI" w:hAnsi="Segoe UI" w:cs="Segoe UI"/>
      <w:sz w:val="18"/>
      <w:szCs w:val="18"/>
    </w:rPr>
  </w:style>
  <w:style w:type="character" w:styleId="Lienhypertextesuivivisit">
    <w:name w:val="FollowedHyperlink"/>
    <w:basedOn w:val="Policepardfaut"/>
    <w:uiPriority w:val="99"/>
    <w:semiHidden/>
    <w:unhideWhenUsed/>
    <w:rsid w:val="00B0214F"/>
    <w:rPr>
      <w:color w:val="954F72" w:themeColor="followedHyperlink"/>
      <w:u w:val="single"/>
    </w:rPr>
  </w:style>
  <w:style w:type="paragraph" w:styleId="Objetducommentaire">
    <w:name w:val="annotation subject"/>
    <w:basedOn w:val="Commentaire"/>
    <w:next w:val="Commentaire"/>
    <w:link w:val="ObjetducommentaireCar"/>
    <w:uiPriority w:val="99"/>
    <w:semiHidden/>
    <w:unhideWhenUsed/>
    <w:rsid w:val="00276516"/>
    <w:rPr>
      <w:b/>
      <w:bCs/>
    </w:rPr>
  </w:style>
  <w:style w:type="character" w:customStyle="1" w:styleId="ObjetducommentaireCar">
    <w:name w:val="Objet du commentaire Car"/>
    <w:basedOn w:val="CommentaireCar"/>
    <w:link w:val="Objetducommentaire"/>
    <w:uiPriority w:val="99"/>
    <w:semiHidden/>
    <w:rsid w:val="0027651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32549">
      <w:bodyDiv w:val="1"/>
      <w:marLeft w:val="0"/>
      <w:marRight w:val="0"/>
      <w:marTop w:val="0"/>
      <w:marBottom w:val="0"/>
      <w:divBdr>
        <w:top w:val="none" w:sz="0" w:space="0" w:color="auto"/>
        <w:left w:val="none" w:sz="0" w:space="0" w:color="auto"/>
        <w:bottom w:val="none" w:sz="0" w:space="0" w:color="auto"/>
        <w:right w:val="none" w:sz="0" w:space="0" w:color="auto"/>
      </w:divBdr>
    </w:div>
    <w:div w:id="144320578">
      <w:bodyDiv w:val="1"/>
      <w:marLeft w:val="0"/>
      <w:marRight w:val="0"/>
      <w:marTop w:val="0"/>
      <w:marBottom w:val="0"/>
      <w:divBdr>
        <w:top w:val="none" w:sz="0" w:space="0" w:color="auto"/>
        <w:left w:val="none" w:sz="0" w:space="0" w:color="auto"/>
        <w:bottom w:val="none" w:sz="0" w:space="0" w:color="auto"/>
        <w:right w:val="none" w:sz="0" w:space="0" w:color="auto"/>
      </w:divBdr>
    </w:div>
    <w:div w:id="240287730">
      <w:bodyDiv w:val="1"/>
      <w:marLeft w:val="0"/>
      <w:marRight w:val="0"/>
      <w:marTop w:val="0"/>
      <w:marBottom w:val="0"/>
      <w:divBdr>
        <w:top w:val="none" w:sz="0" w:space="0" w:color="auto"/>
        <w:left w:val="none" w:sz="0" w:space="0" w:color="auto"/>
        <w:bottom w:val="none" w:sz="0" w:space="0" w:color="auto"/>
        <w:right w:val="none" w:sz="0" w:space="0" w:color="auto"/>
      </w:divBdr>
    </w:div>
    <w:div w:id="320474525">
      <w:bodyDiv w:val="1"/>
      <w:marLeft w:val="0"/>
      <w:marRight w:val="0"/>
      <w:marTop w:val="0"/>
      <w:marBottom w:val="0"/>
      <w:divBdr>
        <w:top w:val="none" w:sz="0" w:space="0" w:color="auto"/>
        <w:left w:val="none" w:sz="0" w:space="0" w:color="auto"/>
        <w:bottom w:val="none" w:sz="0" w:space="0" w:color="auto"/>
        <w:right w:val="none" w:sz="0" w:space="0" w:color="auto"/>
      </w:divBdr>
    </w:div>
    <w:div w:id="492453318">
      <w:bodyDiv w:val="1"/>
      <w:marLeft w:val="0"/>
      <w:marRight w:val="0"/>
      <w:marTop w:val="0"/>
      <w:marBottom w:val="0"/>
      <w:divBdr>
        <w:top w:val="none" w:sz="0" w:space="0" w:color="auto"/>
        <w:left w:val="none" w:sz="0" w:space="0" w:color="auto"/>
        <w:bottom w:val="none" w:sz="0" w:space="0" w:color="auto"/>
        <w:right w:val="none" w:sz="0" w:space="0" w:color="auto"/>
      </w:divBdr>
    </w:div>
    <w:div w:id="748043370">
      <w:bodyDiv w:val="1"/>
      <w:marLeft w:val="0"/>
      <w:marRight w:val="0"/>
      <w:marTop w:val="0"/>
      <w:marBottom w:val="0"/>
      <w:divBdr>
        <w:top w:val="none" w:sz="0" w:space="0" w:color="auto"/>
        <w:left w:val="none" w:sz="0" w:space="0" w:color="auto"/>
        <w:bottom w:val="none" w:sz="0" w:space="0" w:color="auto"/>
        <w:right w:val="none" w:sz="0" w:space="0" w:color="auto"/>
      </w:divBdr>
    </w:div>
    <w:div w:id="770708032">
      <w:bodyDiv w:val="1"/>
      <w:marLeft w:val="0"/>
      <w:marRight w:val="0"/>
      <w:marTop w:val="0"/>
      <w:marBottom w:val="0"/>
      <w:divBdr>
        <w:top w:val="none" w:sz="0" w:space="0" w:color="auto"/>
        <w:left w:val="none" w:sz="0" w:space="0" w:color="auto"/>
        <w:bottom w:val="none" w:sz="0" w:space="0" w:color="auto"/>
        <w:right w:val="none" w:sz="0" w:space="0" w:color="auto"/>
      </w:divBdr>
    </w:div>
    <w:div w:id="860779715">
      <w:bodyDiv w:val="1"/>
      <w:marLeft w:val="0"/>
      <w:marRight w:val="0"/>
      <w:marTop w:val="0"/>
      <w:marBottom w:val="0"/>
      <w:divBdr>
        <w:top w:val="none" w:sz="0" w:space="0" w:color="auto"/>
        <w:left w:val="none" w:sz="0" w:space="0" w:color="auto"/>
        <w:bottom w:val="none" w:sz="0" w:space="0" w:color="auto"/>
        <w:right w:val="none" w:sz="0" w:space="0" w:color="auto"/>
      </w:divBdr>
    </w:div>
    <w:div w:id="887642841">
      <w:bodyDiv w:val="1"/>
      <w:marLeft w:val="0"/>
      <w:marRight w:val="0"/>
      <w:marTop w:val="0"/>
      <w:marBottom w:val="0"/>
      <w:divBdr>
        <w:top w:val="none" w:sz="0" w:space="0" w:color="auto"/>
        <w:left w:val="none" w:sz="0" w:space="0" w:color="auto"/>
        <w:bottom w:val="none" w:sz="0" w:space="0" w:color="auto"/>
        <w:right w:val="none" w:sz="0" w:space="0" w:color="auto"/>
      </w:divBdr>
    </w:div>
    <w:div w:id="949436817">
      <w:bodyDiv w:val="1"/>
      <w:marLeft w:val="0"/>
      <w:marRight w:val="0"/>
      <w:marTop w:val="0"/>
      <w:marBottom w:val="0"/>
      <w:divBdr>
        <w:top w:val="none" w:sz="0" w:space="0" w:color="auto"/>
        <w:left w:val="none" w:sz="0" w:space="0" w:color="auto"/>
        <w:bottom w:val="none" w:sz="0" w:space="0" w:color="auto"/>
        <w:right w:val="none" w:sz="0" w:space="0" w:color="auto"/>
      </w:divBdr>
    </w:div>
    <w:div w:id="1106968731">
      <w:bodyDiv w:val="1"/>
      <w:marLeft w:val="0"/>
      <w:marRight w:val="0"/>
      <w:marTop w:val="0"/>
      <w:marBottom w:val="0"/>
      <w:divBdr>
        <w:top w:val="none" w:sz="0" w:space="0" w:color="auto"/>
        <w:left w:val="none" w:sz="0" w:space="0" w:color="auto"/>
        <w:bottom w:val="none" w:sz="0" w:space="0" w:color="auto"/>
        <w:right w:val="none" w:sz="0" w:space="0" w:color="auto"/>
      </w:divBdr>
    </w:div>
    <w:div w:id="1438213121">
      <w:bodyDiv w:val="1"/>
      <w:marLeft w:val="0"/>
      <w:marRight w:val="0"/>
      <w:marTop w:val="0"/>
      <w:marBottom w:val="0"/>
      <w:divBdr>
        <w:top w:val="none" w:sz="0" w:space="0" w:color="auto"/>
        <w:left w:val="none" w:sz="0" w:space="0" w:color="auto"/>
        <w:bottom w:val="none" w:sz="0" w:space="0" w:color="auto"/>
        <w:right w:val="none" w:sz="0" w:space="0" w:color="auto"/>
      </w:divBdr>
    </w:div>
    <w:div w:id="1468548932">
      <w:bodyDiv w:val="1"/>
      <w:marLeft w:val="0"/>
      <w:marRight w:val="0"/>
      <w:marTop w:val="0"/>
      <w:marBottom w:val="0"/>
      <w:divBdr>
        <w:top w:val="none" w:sz="0" w:space="0" w:color="auto"/>
        <w:left w:val="none" w:sz="0" w:space="0" w:color="auto"/>
        <w:bottom w:val="none" w:sz="0" w:space="0" w:color="auto"/>
        <w:right w:val="none" w:sz="0" w:space="0" w:color="auto"/>
      </w:divBdr>
    </w:div>
    <w:div w:id="1710376073">
      <w:bodyDiv w:val="1"/>
      <w:marLeft w:val="0"/>
      <w:marRight w:val="0"/>
      <w:marTop w:val="0"/>
      <w:marBottom w:val="0"/>
      <w:divBdr>
        <w:top w:val="none" w:sz="0" w:space="0" w:color="auto"/>
        <w:left w:val="none" w:sz="0" w:space="0" w:color="auto"/>
        <w:bottom w:val="none" w:sz="0" w:space="0" w:color="auto"/>
        <w:right w:val="none" w:sz="0" w:space="0" w:color="auto"/>
      </w:divBdr>
    </w:div>
    <w:div w:id="1734620453">
      <w:bodyDiv w:val="1"/>
      <w:marLeft w:val="0"/>
      <w:marRight w:val="0"/>
      <w:marTop w:val="0"/>
      <w:marBottom w:val="0"/>
      <w:divBdr>
        <w:top w:val="none" w:sz="0" w:space="0" w:color="auto"/>
        <w:left w:val="none" w:sz="0" w:space="0" w:color="auto"/>
        <w:bottom w:val="none" w:sz="0" w:space="0" w:color="auto"/>
        <w:right w:val="none" w:sz="0" w:space="0" w:color="auto"/>
      </w:divBdr>
    </w:div>
    <w:div w:id="1879514322">
      <w:bodyDiv w:val="1"/>
      <w:marLeft w:val="0"/>
      <w:marRight w:val="0"/>
      <w:marTop w:val="0"/>
      <w:marBottom w:val="0"/>
      <w:divBdr>
        <w:top w:val="none" w:sz="0" w:space="0" w:color="auto"/>
        <w:left w:val="none" w:sz="0" w:space="0" w:color="auto"/>
        <w:bottom w:val="none" w:sz="0" w:space="0" w:color="auto"/>
        <w:right w:val="none" w:sz="0" w:space="0" w:color="auto"/>
      </w:divBdr>
    </w:div>
    <w:div w:id="2005664221">
      <w:bodyDiv w:val="1"/>
      <w:marLeft w:val="0"/>
      <w:marRight w:val="0"/>
      <w:marTop w:val="0"/>
      <w:marBottom w:val="0"/>
      <w:divBdr>
        <w:top w:val="none" w:sz="0" w:space="0" w:color="auto"/>
        <w:left w:val="none" w:sz="0" w:space="0" w:color="auto"/>
        <w:bottom w:val="none" w:sz="0" w:space="0" w:color="auto"/>
        <w:right w:val="none" w:sz="0" w:space="0" w:color="auto"/>
      </w:divBdr>
    </w:div>
    <w:div w:id="2014336820">
      <w:bodyDiv w:val="1"/>
      <w:marLeft w:val="0"/>
      <w:marRight w:val="0"/>
      <w:marTop w:val="0"/>
      <w:marBottom w:val="0"/>
      <w:divBdr>
        <w:top w:val="none" w:sz="0" w:space="0" w:color="auto"/>
        <w:left w:val="none" w:sz="0" w:space="0" w:color="auto"/>
        <w:bottom w:val="none" w:sz="0" w:space="0" w:color="auto"/>
        <w:right w:val="none" w:sz="0" w:space="0" w:color="auto"/>
      </w:divBdr>
    </w:div>
    <w:div w:id="2047562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4.jpeg"/><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jwittische@gmail.com"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8CA83-0944-4BFB-B1C8-F0119A5D40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4960</TotalTime>
  <Pages>30</Pages>
  <Words>23562</Words>
  <Characters>134306</Characters>
  <Application>Microsoft Office Word</Application>
  <DocSecurity>0</DocSecurity>
  <Lines>1119</Lines>
  <Paragraphs>315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157553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WITTISCHE</dc:creator>
  <cp:keywords/>
  <dc:description/>
  <cp:lastModifiedBy>Julian WITTISCHE</cp:lastModifiedBy>
  <cp:revision>21</cp:revision>
  <dcterms:created xsi:type="dcterms:W3CDTF">2019-10-12T15:24:00Z</dcterms:created>
  <dcterms:modified xsi:type="dcterms:W3CDTF">2019-10-21T17:32:00Z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http://www.zotero.org/styles/global-change-biology</vt:lpwstr>
  </property>
  <property fmtid="{D5CDD505-2E9C-101B-9397-08002B2CF9AE}" pid="9" name="Mendeley Recent Style Name 3_1">
    <vt:lpwstr>Global Change Biology</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http://www.zotero.org/styles/methods-in-ecology-and-evolution</vt:lpwstr>
  </property>
  <property fmtid="{D5CDD505-2E9C-101B-9397-08002B2CF9AE}" pid="13" name="Mendeley Recent Style Name 5_1">
    <vt:lpwstr>Methods in Ecology and Evolution</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http://www.zotero.org/styles/molecular-ecology</vt:lpwstr>
  </property>
  <property fmtid="{D5CDD505-2E9C-101B-9397-08002B2CF9AE}" pid="19" name="Mendeley Recent Style Name 8_1">
    <vt:lpwstr>Molecular Ecology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441c624b-6731-3071-a03e-c2bcec96f8d7</vt:lpwstr>
  </property>
  <property fmtid="{D5CDD505-2E9C-101B-9397-08002B2CF9AE}" pid="24" name="Mendeley Citation Style_1">
    <vt:lpwstr>http://www.zotero.org/styles/molecular-ecology</vt:lpwstr>
  </property>
</Properties>
</file>